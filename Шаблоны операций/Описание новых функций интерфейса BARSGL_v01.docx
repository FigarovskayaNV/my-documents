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C1" w:rsidRDefault="008C14C1" w:rsidP="00DC4E07">
      <w:pPr>
        <w:pStyle w:val="a3"/>
        <w:shd w:val="clear" w:color="auto" w:fill="FFFFFF"/>
        <w:spacing w:before="0" w:beforeAutospacing="0" w:after="0" w:afterAutospacing="0" w:line="259" w:lineRule="auto"/>
        <w:jc w:val="center"/>
        <w:rPr>
          <w:rFonts w:asciiTheme="minorHAnsi" w:hAnsiTheme="minorHAnsi" w:cs="Arial"/>
          <w:color w:val="222222"/>
          <w:sz w:val="28"/>
          <w:szCs w:val="28"/>
        </w:rPr>
      </w:pPr>
      <w:r w:rsidRPr="008C14C1">
        <w:rPr>
          <w:rFonts w:asciiTheme="minorHAnsi" w:hAnsiTheme="minorHAnsi" w:cs="Arial"/>
          <w:color w:val="222222"/>
          <w:sz w:val="28"/>
          <w:szCs w:val="28"/>
        </w:rPr>
        <w:t>Описание новых функций интерфейса BARS GL</w:t>
      </w:r>
    </w:p>
    <w:p w:rsidR="008C14C1" w:rsidRPr="008C14C1" w:rsidRDefault="008C14C1" w:rsidP="00DC4E07">
      <w:pPr>
        <w:pStyle w:val="a3"/>
        <w:shd w:val="clear" w:color="auto" w:fill="FFFFFF"/>
        <w:spacing w:before="0" w:beforeAutospacing="0" w:after="0" w:afterAutospacing="0" w:line="259" w:lineRule="auto"/>
        <w:jc w:val="center"/>
        <w:rPr>
          <w:rFonts w:asciiTheme="minorHAnsi" w:hAnsiTheme="minorHAnsi" w:cs="Arial"/>
          <w:color w:val="222222"/>
          <w:sz w:val="28"/>
          <w:szCs w:val="28"/>
        </w:rPr>
      </w:pPr>
    </w:p>
    <w:p w:rsidR="008C14C1" w:rsidRDefault="008C14C1" w:rsidP="00DC4E07">
      <w:pPr>
        <w:pStyle w:val="a3"/>
        <w:shd w:val="clear" w:color="auto" w:fill="FFFFFF"/>
        <w:spacing w:before="0" w:beforeAutospacing="0" w:after="0" w:afterAutospacing="0" w:line="259" w:lineRule="auto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В настоящий момент разработаны и включен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ы </w:t>
      </w:r>
      <w:r w:rsidR="00FA52D5">
        <w:rPr>
          <w:rFonts w:asciiTheme="minorHAnsi" w:hAnsiTheme="minorHAnsi" w:cs="Arial"/>
          <w:color w:val="222222"/>
          <w:sz w:val="20"/>
          <w:szCs w:val="20"/>
        </w:rPr>
        <w:t>в систему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:</w:t>
      </w:r>
    </w:p>
    <w:p w:rsidR="00FA52D5" w:rsidRDefault="00FA52D5" w:rsidP="00DC4E07">
      <w:pPr>
        <w:pStyle w:val="a3"/>
        <w:shd w:val="clear" w:color="auto" w:fill="FFFFFF"/>
        <w:spacing w:before="0" w:beforeAutospacing="0" w:after="0" w:afterAutospacing="0" w:line="259" w:lineRule="auto"/>
        <w:rPr>
          <w:rFonts w:asciiTheme="minorHAnsi" w:hAnsiTheme="minorHAnsi" w:cs="Arial"/>
          <w:color w:val="222222"/>
          <w:sz w:val="20"/>
          <w:szCs w:val="20"/>
        </w:rPr>
      </w:pPr>
    </w:p>
    <w:p w:rsidR="00FA52D5" w:rsidRPr="008C14C1" w:rsidRDefault="00FA52D5" w:rsidP="00DC4E07">
      <w:pPr>
        <w:pStyle w:val="a3"/>
        <w:shd w:val="clear" w:color="auto" w:fill="FFFFFF"/>
        <w:spacing w:before="0" w:beforeAutospacing="0" w:after="0" w:afterAutospacing="0" w:line="259" w:lineRule="auto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с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поставкой 2.1.9</w:t>
      </w:r>
    </w:p>
    <w:p w:rsidR="008C14C1" w:rsidRPr="008C14C1" w:rsidRDefault="008C14C1" w:rsidP="00DC4E07">
      <w:pPr>
        <w:pStyle w:val="a3"/>
        <w:numPr>
          <w:ilvl w:val="0"/>
          <w:numId w:val="3"/>
        </w:numPr>
        <w:shd w:val="clear" w:color="auto" w:fill="FFFFFF"/>
        <w:spacing w:line="259" w:lineRule="auto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Функция загрузки проводок из </w:t>
      </w:r>
      <w:proofErr w:type="spellStart"/>
      <w:r w:rsidRPr="008C14C1">
        <w:rPr>
          <w:rFonts w:asciiTheme="minorHAnsi" w:hAnsiTheme="minorHAnsi" w:cs="Arial"/>
          <w:color w:val="222222"/>
          <w:sz w:val="20"/>
          <w:szCs w:val="20"/>
        </w:rPr>
        <w:t>Excel</w:t>
      </w:r>
      <w:proofErr w:type="spellEnd"/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файла</w:t>
      </w:r>
    </w:p>
    <w:p w:rsidR="009A5098" w:rsidRDefault="009A5098" w:rsidP="009A5098">
      <w:pPr>
        <w:pStyle w:val="a3"/>
        <w:numPr>
          <w:ilvl w:val="0"/>
          <w:numId w:val="3"/>
        </w:numPr>
        <w:shd w:val="clear" w:color="auto" w:fill="FFFFFF"/>
        <w:spacing w:line="259" w:lineRule="auto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Функция ввода операции по шаблону</w:t>
      </w:r>
    </w:p>
    <w:p w:rsidR="008C14C1" w:rsidRPr="008C14C1" w:rsidRDefault="008C14C1" w:rsidP="00DC4E07">
      <w:pPr>
        <w:pStyle w:val="a3"/>
        <w:numPr>
          <w:ilvl w:val="0"/>
          <w:numId w:val="3"/>
        </w:numPr>
        <w:shd w:val="clear" w:color="auto" w:fill="FFFFFF"/>
        <w:spacing w:line="259" w:lineRule="auto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Функция создания и редактирования шаблона</w:t>
      </w:r>
    </w:p>
    <w:p w:rsidR="00FA52D5" w:rsidRDefault="00FA52D5" w:rsidP="00FA52D5">
      <w:pPr>
        <w:pStyle w:val="a3"/>
        <w:shd w:val="clear" w:color="auto" w:fill="FFFFFF"/>
        <w:spacing w:line="259" w:lineRule="auto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с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поставкой 2.1.10</w:t>
      </w:r>
    </w:p>
    <w:p w:rsidR="00FA52D5" w:rsidRPr="008C14C1" w:rsidRDefault="00FA52D5" w:rsidP="00FA52D5">
      <w:pPr>
        <w:pStyle w:val="a3"/>
        <w:numPr>
          <w:ilvl w:val="0"/>
          <w:numId w:val="3"/>
        </w:numPr>
        <w:shd w:val="clear" w:color="auto" w:fill="FFFFFF"/>
        <w:spacing w:line="259" w:lineRule="auto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Функция </w:t>
      </w:r>
      <w:r w:rsidR="00C20F83">
        <w:rPr>
          <w:rFonts w:asciiTheme="minorHAnsi" w:hAnsiTheme="minorHAnsi" w:cs="Arial"/>
          <w:color w:val="222222"/>
          <w:sz w:val="20"/>
          <w:szCs w:val="20"/>
        </w:rPr>
        <w:t>просмотра ошибок обработки сообщений из АЕ</w:t>
      </w:r>
    </w:p>
    <w:p w:rsidR="008C14C1" w:rsidRDefault="008C14C1" w:rsidP="00C20F83">
      <w:pPr>
        <w:pStyle w:val="a4"/>
        <w:numPr>
          <w:ilvl w:val="0"/>
          <w:numId w:val="2"/>
        </w:numPr>
        <w:shd w:val="clear" w:color="auto" w:fill="FFFFFF"/>
        <w:spacing w:before="360" w:after="240"/>
        <w:ind w:left="357" w:hanging="357"/>
        <w:contextualSpacing w:val="0"/>
        <w:outlineLvl w:val="0"/>
        <w:rPr>
          <w:b/>
          <w:color w:val="1F4E79" w:themeColor="accent1" w:themeShade="80"/>
          <w:spacing w:val="20"/>
          <w:sz w:val="24"/>
          <w:szCs w:val="24"/>
        </w:rPr>
      </w:pPr>
      <w:r w:rsidRPr="008C14C1">
        <w:rPr>
          <w:b/>
          <w:color w:val="1F4E79" w:themeColor="accent1" w:themeShade="80"/>
          <w:spacing w:val="20"/>
          <w:sz w:val="24"/>
          <w:szCs w:val="24"/>
        </w:rPr>
        <w:t>Загрузка операций из файла</w:t>
      </w:r>
    </w:p>
    <w:p w:rsidR="008C14C1" w:rsidRDefault="008C14C1" w:rsidP="00DC4E07">
      <w:pPr>
        <w:pStyle w:val="a3"/>
        <w:shd w:val="clear" w:color="auto" w:fill="FFFFFF"/>
        <w:spacing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Данная функция позволяет загрузить операции из </w:t>
      </w:r>
      <w:proofErr w:type="spellStart"/>
      <w:r w:rsidRPr="008C14C1">
        <w:rPr>
          <w:rFonts w:asciiTheme="minorHAnsi" w:hAnsiTheme="minorHAnsi" w:cs="Arial"/>
          <w:color w:val="222222"/>
          <w:sz w:val="20"/>
          <w:szCs w:val="20"/>
        </w:rPr>
        <w:t>Excel</w:t>
      </w:r>
      <w:proofErr w:type="spellEnd"/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файла.</w:t>
      </w:r>
    </w:p>
    <w:p w:rsidR="008D3A87" w:rsidRPr="008D3A87" w:rsidRDefault="008D3A87" w:rsidP="00DC4E07">
      <w:pPr>
        <w:pStyle w:val="a4"/>
        <w:numPr>
          <w:ilvl w:val="1"/>
          <w:numId w:val="7"/>
        </w:numPr>
        <w:shd w:val="clear" w:color="auto" w:fill="FFFFFF"/>
        <w:ind w:left="851" w:hanging="633"/>
        <w:outlineLvl w:val="1"/>
        <w:rPr>
          <w:color w:val="002060"/>
          <w:spacing w:val="20"/>
          <w:sz w:val="24"/>
          <w:szCs w:val="24"/>
        </w:rPr>
      </w:pPr>
      <w:r w:rsidRPr="008D3A87">
        <w:rPr>
          <w:color w:val="002060"/>
          <w:spacing w:val="20"/>
          <w:sz w:val="24"/>
          <w:szCs w:val="24"/>
        </w:rPr>
        <w:t>Ограничения на использование</w:t>
      </w:r>
      <w:r>
        <w:rPr>
          <w:color w:val="002060"/>
          <w:spacing w:val="20"/>
          <w:sz w:val="24"/>
          <w:szCs w:val="24"/>
        </w:rPr>
        <w:t xml:space="preserve"> функции</w:t>
      </w:r>
    </w:p>
    <w:p w:rsidR="008C14C1" w:rsidRPr="00637492" w:rsidRDefault="008C14C1" w:rsidP="00DC4E07">
      <w:pPr>
        <w:pStyle w:val="a3"/>
        <w:shd w:val="clear" w:color="auto" w:fill="FFFFFF"/>
        <w:spacing w:line="259" w:lineRule="auto"/>
        <w:ind w:left="567" w:firstLine="426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Существуют ограничения по использовани</w:t>
      </w:r>
      <w:r>
        <w:rPr>
          <w:rFonts w:asciiTheme="minorHAnsi" w:hAnsiTheme="minorHAnsi" w:cs="Arial"/>
          <w:color w:val="222222"/>
          <w:sz w:val="20"/>
          <w:szCs w:val="20"/>
        </w:rPr>
        <w:t>ю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данной функции</w:t>
      </w:r>
      <w:r w:rsidR="00637492" w:rsidRPr="00637492">
        <w:rPr>
          <w:rFonts w:asciiTheme="minorHAnsi" w:hAnsiTheme="minorHAnsi" w:cs="Arial"/>
          <w:color w:val="222222"/>
          <w:sz w:val="20"/>
          <w:szCs w:val="20"/>
        </w:rPr>
        <w:t>:</w:t>
      </w:r>
    </w:p>
    <w:p w:rsidR="008C14C1" w:rsidRPr="008C14C1" w:rsidRDefault="008C14C1" w:rsidP="00C32012">
      <w:pPr>
        <w:pStyle w:val="a3"/>
        <w:numPr>
          <w:ilvl w:val="0"/>
          <w:numId w:val="9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На данный момент реализована возможность вызова функции только пользователем с правами администратора</w:t>
      </w:r>
      <w:r w:rsidR="008D3A87">
        <w:rPr>
          <w:rFonts w:asciiTheme="minorHAnsi" w:hAnsiTheme="minorHAnsi" w:cs="Arial"/>
          <w:color w:val="222222"/>
          <w:sz w:val="20"/>
          <w:szCs w:val="20"/>
        </w:rPr>
        <w:t>. В дальнейшем, при разработке более расширенной системы разграничения прав доступа, будет создана отдельная роль для выполнения данной функции</w:t>
      </w:r>
    </w:p>
    <w:p w:rsidR="008C14C1" w:rsidRPr="008C14C1" w:rsidRDefault="008C14C1" w:rsidP="00C32012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Не поддерживается просмотр </w:t>
      </w:r>
      <w:r w:rsidR="00637492">
        <w:rPr>
          <w:rFonts w:asciiTheme="minorHAnsi" w:hAnsiTheme="minorHAnsi" w:cs="Arial"/>
          <w:color w:val="222222"/>
          <w:sz w:val="20"/>
          <w:szCs w:val="20"/>
        </w:rPr>
        <w:t xml:space="preserve">примера </w:t>
      </w:r>
      <w:proofErr w:type="spellStart"/>
      <w:r w:rsidRPr="008C14C1">
        <w:rPr>
          <w:rFonts w:asciiTheme="minorHAnsi" w:hAnsiTheme="minorHAnsi" w:cs="Arial"/>
          <w:color w:val="222222"/>
          <w:sz w:val="20"/>
          <w:szCs w:val="20"/>
        </w:rPr>
        <w:t>Excel</w:t>
      </w:r>
      <w:proofErr w:type="spellEnd"/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файла</w:t>
      </w:r>
      <w:r w:rsidR="00637492">
        <w:rPr>
          <w:rFonts w:asciiTheme="minorHAnsi" w:hAnsiTheme="minorHAnsi" w:cs="Arial"/>
          <w:color w:val="222222"/>
          <w:sz w:val="20"/>
          <w:szCs w:val="20"/>
        </w:rPr>
        <w:t xml:space="preserve">-шаблона </w:t>
      </w:r>
      <w:r w:rsidR="00637492" w:rsidRPr="00637492">
        <w:rPr>
          <w:rFonts w:asciiTheme="minorHAnsi" w:hAnsiTheme="minorHAnsi" w:cs="Arial"/>
          <w:color w:val="222222"/>
          <w:sz w:val="20"/>
          <w:szCs w:val="20"/>
        </w:rPr>
        <w:t>непосредственно из</w:t>
      </w:r>
      <w:r w:rsidR="009C7BE9" w:rsidRPr="009C7BE9">
        <w:rPr>
          <w:rFonts w:asciiTheme="minorHAnsi" w:hAnsiTheme="minorHAnsi" w:cs="Arial"/>
          <w:color w:val="222222"/>
          <w:sz w:val="20"/>
          <w:szCs w:val="20"/>
        </w:rPr>
        <w:t xml:space="preserve"> формы</w:t>
      </w:r>
      <w:r w:rsidR="00637492" w:rsidRPr="00637492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9C7BE9">
        <w:rPr>
          <w:rFonts w:asciiTheme="minorHAnsi" w:hAnsiTheme="minorHAnsi" w:cs="Arial"/>
          <w:color w:val="222222"/>
          <w:sz w:val="20"/>
          <w:szCs w:val="20"/>
        </w:rPr>
        <w:t>(</w:t>
      </w:r>
      <w:r w:rsidR="00DF6390">
        <w:rPr>
          <w:rFonts w:asciiTheme="minorHAnsi" w:hAnsiTheme="minorHAnsi" w:cs="Arial"/>
          <w:color w:val="222222"/>
          <w:sz w:val="20"/>
          <w:szCs w:val="20"/>
          <w:lang w:val="en-US"/>
        </w:rPr>
        <w:t>Explorer</w:t>
      </w:r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75638">
        <w:rPr>
          <w:rFonts w:asciiTheme="minorHAnsi" w:hAnsiTheme="minorHAnsi" w:cs="Arial"/>
          <w:color w:val="222222"/>
          <w:sz w:val="20"/>
          <w:szCs w:val="20"/>
        </w:rPr>
        <w:t>открывает</w:t>
      </w:r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proofErr w:type="spellStart"/>
      <w:r w:rsidR="009C7BE9">
        <w:rPr>
          <w:rFonts w:asciiTheme="minorHAnsi" w:hAnsiTheme="minorHAnsi" w:cs="Arial"/>
          <w:color w:val="222222"/>
          <w:sz w:val="20"/>
          <w:szCs w:val="20"/>
          <w:lang w:val="en-US"/>
        </w:rPr>
        <w:t>xls</w:t>
      </w:r>
      <w:proofErr w:type="spellEnd"/>
      <w:r w:rsidR="009C7BE9" w:rsidRPr="009C7BE9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75638">
        <w:rPr>
          <w:rFonts w:asciiTheme="minorHAnsi" w:hAnsiTheme="minorHAnsi" w:cs="Arial"/>
          <w:color w:val="222222"/>
          <w:sz w:val="20"/>
          <w:szCs w:val="20"/>
        </w:rPr>
        <w:t xml:space="preserve">файл в виде архивного </w:t>
      </w:r>
      <w:r w:rsidR="00475638">
        <w:rPr>
          <w:rFonts w:asciiTheme="minorHAnsi" w:hAnsiTheme="minorHAnsi" w:cs="Arial"/>
          <w:color w:val="222222"/>
          <w:sz w:val="20"/>
          <w:szCs w:val="20"/>
          <w:lang w:val="en-US"/>
        </w:rPr>
        <w:t>zip</w:t>
      </w:r>
      <w:r w:rsidR="00475638" w:rsidRPr="0047563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75638">
        <w:rPr>
          <w:rFonts w:asciiTheme="minorHAnsi" w:hAnsiTheme="minorHAnsi" w:cs="Arial"/>
          <w:color w:val="222222"/>
          <w:sz w:val="20"/>
          <w:szCs w:val="20"/>
        </w:rPr>
        <w:t>файла</w:t>
      </w:r>
      <w:r w:rsidR="009C7BE9">
        <w:rPr>
          <w:rFonts w:asciiTheme="minorHAnsi" w:hAnsiTheme="minorHAnsi" w:cs="Arial"/>
          <w:color w:val="222222"/>
          <w:sz w:val="20"/>
          <w:szCs w:val="20"/>
        </w:rPr>
        <w:t>)</w:t>
      </w:r>
      <w:r w:rsidR="00637492">
        <w:rPr>
          <w:rFonts w:asciiTheme="minorHAnsi" w:hAnsiTheme="minorHAnsi" w:cs="Arial"/>
          <w:color w:val="222222"/>
          <w:sz w:val="20"/>
          <w:szCs w:val="20"/>
        </w:rPr>
        <w:t>.</w:t>
      </w:r>
    </w:p>
    <w:p w:rsidR="008D3A87" w:rsidRPr="008D3A87" w:rsidRDefault="008D3A87" w:rsidP="00DC4E07">
      <w:pPr>
        <w:pStyle w:val="a4"/>
        <w:numPr>
          <w:ilvl w:val="1"/>
          <w:numId w:val="7"/>
        </w:numPr>
        <w:shd w:val="clear" w:color="auto" w:fill="FFFFFF"/>
        <w:ind w:left="851" w:hanging="633"/>
        <w:outlineLvl w:val="1"/>
        <w:rPr>
          <w:color w:val="002060"/>
          <w:spacing w:val="20"/>
          <w:sz w:val="24"/>
          <w:szCs w:val="24"/>
        </w:rPr>
      </w:pPr>
      <w:r w:rsidRPr="008D3A87">
        <w:rPr>
          <w:color w:val="002060"/>
          <w:spacing w:val="20"/>
          <w:sz w:val="24"/>
          <w:szCs w:val="24"/>
        </w:rPr>
        <w:t>Последовательность действий пользователя</w:t>
      </w:r>
    </w:p>
    <w:p w:rsidR="008D3A87" w:rsidRDefault="008D3A87" w:rsidP="00DC4E07">
      <w:pPr>
        <w:pStyle w:val="a3"/>
        <w:shd w:val="clear" w:color="auto" w:fill="FFFFFF"/>
        <w:spacing w:line="259" w:lineRule="auto"/>
        <w:ind w:left="567" w:firstLine="426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Для запуска функции необходимо:</w:t>
      </w:r>
    </w:p>
    <w:p w:rsidR="008C14C1" w:rsidRPr="008C14C1" w:rsidRDefault="008C14C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3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Выбрать из вкладки </w:t>
      </w:r>
      <w:r w:rsidR="00BF2E51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Система</w:t>
      </w:r>
      <w:r w:rsidR="00DE7FCF">
        <w:rPr>
          <w:rFonts w:asciiTheme="minorHAnsi" w:hAnsiTheme="minorHAnsi" w:cs="Arial"/>
          <w:color w:val="222222"/>
          <w:sz w:val="20"/>
          <w:szCs w:val="20"/>
        </w:rPr>
        <w:t>»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пункт меню </w:t>
      </w:r>
      <w:r w:rsidR="00DE7FCF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Загрузка</w:t>
      </w:r>
      <w:r w:rsidR="00DE7FCF"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DE7FCF" w:rsidRDefault="00BF2E5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Из 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открывшейся формы 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«Загрузка </w:t>
      </w:r>
      <w:r w:rsidRPr="008D3A87">
        <w:rPr>
          <w:rFonts w:asciiTheme="minorHAnsi" w:hAnsiTheme="minorHAnsi" w:cs="Arial"/>
          <w:color w:val="222222"/>
          <w:sz w:val="20"/>
          <w:szCs w:val="20"/>
        </w:rPr>
        <w:t>Excel</w:t>
      </w:r>
      <w:r w:rsidRPr="00BF2E5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файлов» с</w:t>
      </w:r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>качать</w:t>
      </w:r>
      <w:r w:rsidR="00637492">
        <w:rPr>
          <w:rFonts w:asciiTheme="minorHAnsi" w:hAnsiTheme="minorHAnsi" w:cs="Arial"/>
          <w:color w:val="222222"/>
          <w:sz w:val="20"/>
          <w:szCs w:val="20"/>
        </w:rPr>
        <w:t xml:space="preserve"> пример</w:t>
      </w:r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proofErr w:type="spellStart"/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>Excel</w:t>
      </w:r>
      <w:proofErr w:type="spellEnd"/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 xml:space="preserve"> файл</w:t>
      </w:r>
      <w:r w:rsidR="00637492">
        <w:rPr>
          <w:rFonts w:asciiTheme="minorHAnsi" w:hAnsiTheme="minorHAnsi" w:cs="Arial"/>
          <w:color w:val="222222"/>
          <w:sz w:val="20"/>
          <w:szCs w:val="20"/>
        </w:rPr>
        <w:t>а</w:t>
      </w:r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>-шаблон</w:t>
      </w:r>
      <w:r w:rsidR="00637492">
        <w:rPr>
          <w:rFonts w:asciiTheme="minorHAnsi" w:hAnsiTheme="minorHAnsi" w:cs="Arial"/>
          <w:color w:val="222222"/>
          <w:sz w:val="20"/>
          <w:szCs w:val="20"/>
        </w:rPr>
        <w:t>а</w:t>
      </w:r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 xml:space="preserve"> по ссылке</w:t>
      </w:r>
      <w:r w:rsidR="00475638">
        <w:rPr>
          <w:rFonts w:asciiTheme="minorHAnsi" w:hAnsiTheme="minorHAnsi" w:cs="Arial"/>
          <w:color w:val="222222"/>
          <w:sz w:val="20"/>
          <w:szCs w:val="20"/>
        </w:rPr>
        <w:t xml:space="preserve"> «Example.</w:t>
      </w:r>
      <w:r w:rsidR="00475638" w:rsidRPr="008D3A87">
        <w:rPr>
          <w:rFonts w:asciiTheme="minorHAnsi" w:hAnsiTheme="minorHAnsi" w:cs="Arial"/>
          <w:color w:val="222222"/>
          <w:sz w:val="20"/>
          <w:szCs w:val="20"/>
        </w:rPr>
        <w:t>xlsx</w:t>
      </w:r>
      <w:r w:rsidR="00475638">
        <w:rPr>
          <w:rFonts w:asciiTheme="minorHAnsi" w:hAnsiTheme="minorHAnsi" w:cs="Arial"/>
          <w:color w:val="222222"/>
          <w:sz w:val="20"/>
          <w:szCs w:val="20"/>
        </w:rPr>
        <w:t>»</w:t>
      </w:r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. При этом в форме </w:t>
      </w:r>
      <w:r>
        <w:rPr>
          <w:rFonts w:asciiTheme="minorHAnsi" w:hAnsiTheme="minorHAnsi" w:cs="Arial"/>
          <w:color w:val="222222"/>
          <w:sz w:val="20"/>
          <w:szCs w:val="20"/>
        </w:rPr>
        <w:t>«</w:t>
      </w:r>
      <w:proofErr w:type="spellStart"/>
      <w:r w:rsidR="009C7BE9">
        <w:rPr>
          <w:rFonts w:asciiTheme="minorHAnsi" w:hAnsiTheme="minorHAnsi" w:cs="Arial"/>
          <w:color w:val="222222"/>
          <w:sz w:val="20"/>
          <w:szCs w:val="20"/>
        </w:rPr>
        <w:t>File</w:t>
      </w:r>
      <w:proofErr w:type="spellEnd"/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proofErr w:type="spellStart"/>
      <w:r w:rsidR="009C7BE9">
        <w:rPr>
          <w:rFonts w:asciiTheme="minorHAnsi" w:hAnsiTheme="minorHAnsi" w:cs="Arial"/>
          <w:color w:val="222222"/>
          <w:sz w:val="20"/>
          <w:szCs w:val="20"/>
        </w:rPr>
        <w:t>DownLoad</w:t>
      </w:r>
      <w:proofErr w:type="spellEnd"/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 необходимо нажать кнопку </w:t>
      </w:r>
      <w:r>
        <w:rPr>
          <w:rFonts w:asciiTheme="minorHAnsi" w:hAnsiTheme="minorHAnsi" w:cs="Arial"/>
          <w:color w:val="222222"/>
          <w:sz w:val="20"/>
          <w:szCs w:val="20"/>
        </w:rPr>
        <w:t>«</w:t>
      </w:r>
      <w:r w:rsidR="009C7BE9" w:rsidRPr="008D3A87">
        <w:rPr>
          <w:rFonts w:asciiTheme="minorHAnsi" w:hAnsiTheme="minorHAnsi" w:cs="Arial"/>
          <w:color w:val="222222"/>
          <w:sz w:val="20"/>
          <w:szCs w:val="20"/>
        </w:rPr>
        <w:t>Save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, выбрать </w:t>
      </w:r>
      <w:r>
        <w:rPr>
          <w:rFonts w:asciiTheme="minorHAnsi" w:hAnsiTheme="minorHAnsi" w:cs="Arial"/>
          <w:color w:val="222222"/>
          <w:sz w:val="20"/>
          <w:szCs w:val="20"/>
        </w:rPr>
        <w:t>в открывшейся форме «</w:t>
      </w:r>
      <w:r w:rsidRPr="008D3A87">
        <w:rPr>
          <w:rFonts w:asciiTheme="minorHAnsi" w:hAnsiTheme="minorHAnsi" w:cs="Arial"/>
          <w:color w:val="222222"/>
          <w:sz w:val="20"/>
          <w:szCs w:val="20"/>
        </w:rPr>
        <w:t>Save</w:t>
      </w:r>
      <w:r w:rsidRPr="00BF2E5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Pr="008D3A87">
        <w:rPr>
          <w:rFonts w:asciiTheme="minorHAnsi" w:hAnsiTheme="minorHAnsi" w:cs="Arial"/>
          <w:color w:val="222222"/>
          <w:sz w:val="20"/>
          <w:szCs w:val="20"/>
        </w:rPr>
        <w:t>As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Pr="00BF2E5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9C7BE9">
        <w:rPr>
          <w:rFonts w:asciiTheme="minorHAnsi" w:hAnsiTheme="minorHAnsi" w:cs="Arial"/>
          <w:color w:val="222222"/>
          <w:sz w:val="20"/>
          <w:szCs w:val="20"/>
        </w:rPr>
        <w:t>нужное место для сохранения</w:t>
      </w:r>
      <w:r>
        <w:rPr>
          <w:rFonts w:asciiTheme="minorHAnsi" w:hAnsiTheme="minorHAnsi" w:cs="Arial"/>
          <w:color w:val="222222"/>
          <w:sz w:val="20"/>
          <w:szCs w:val="20"/>
        </w:rPr>
        <w:t>,</w:t>
      </w:r>
      <w:r w:rsidR="009C7BE9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75638">
        <w:rPr>
          <w:rFonts w:asciiTheme="minorHAnsi" w:hAnsiTheme="minorHAnsi" w:cs="Arial"/>
          <w:color w:val="222222"/>
          <w:sz w:val="20"/>
          <w:szCs w:val="20"/>
        </w:rPr>
        <w:t xml:space="preserve">явным образом приписать к имени файла </w:t>
      </w:r>
      <w:r>
        <w:rPr>
          <w:rFonts w:asciiTheme="minorHAnsi" w:hAnsiTheme="minorHAnsi" w:cs="Arial"/>
          <w:color w:val="222222"/>
          <w:sz w:val="20"/>
          <w:szCs w:val="20"/>
        </w:rPr>
        <w:t>«</w:t>
      </w:r>
      <w:proofErr w:type="spellStart"/>
      <w:r w:rsidR="00475638" w:rsidRPr="008D3A87">
        <w:rPr>
          <w:rFonts w:asciiTheme="minorHAnsi" w:hAnsiTheme="minorHAnsi" w:cs="Arial"/>
          <w:color w:val="222222"/>
          <w:sz w:val="20"/>
          <w:szCs w:val="20"/>
        </w:rPr>
        <w:t>Example</w:t>
      </w:r>
      <w:proofErr w:type="spellEnd"/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="00475638" w:rsidRPr="0047563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75638">
        <w:rPr>
          <w:rFonts w:asciiTheme="minorHAnsi" w:hAnsiTheme="minorHAnsi" w:cs="Arial"/>
          <w:color w:val="222222"/>
          <w:sz w:val="20"/>
          <w:szCs w:val="20"/>
        </w:rPr>
        <w:t xml:space="preserve">расширение </w:t>
      </w:r>
      <w:r w:rsidR="00DA0D00">
        <w:rPr>
          <w:rFonts w:asciiTheme="minorHAnsi" w:hAnsiTheme="minorHAnsi" w:cs="Arial"/>
          <w:color w:val="222222"/>
          <w:sz w:val="20"/>
          <w:szCs w:val="20"/>
        </w:rPr>
        <w:t>.</w:t>
      </w:r>
      <w:proofErr w:type="spellStart"/>
      <w:r w:rsidR="009C7BE9" w:rsidRPr="008D3A87">
        <w:rPr>
          <w:rFonts w:asciiTheme="minorHAnsi" w:hAnsiTheme="minorHAnsi" w:cs="Arial"/>
          <w:color w:val="222222"/>
          <w:sz w:val="20"/>
          <w:szCs w:val="20"/>
        </w:rPr>
        <w:t>xlsx</w:t>
      </w:r>
      <w:proofErr w:type="spellEnd"/>
      <w:r>
        <w:rPr>
          <w:rFonts w:asciiTheme="minorHAnsi" w:hAnsiTheme="minorHAnsi" w:cs="Arial"/>
          <w:color w:val="222222"/>
          <w:sz w:val="20"/>
          <w:szCs w:val="20"/>
        </w:rPr>
        <w:t xml:space="preserve"> и нажать кнопку «</w:t>
      </w:r>
      <w:r w:rsidRPr="008D3A87">
        <w:rPr>
          <w:rFonts w:asciiTheme="minorHAnsi" w:hAnsiTheme="minorHAnsi" w:cs="Arial"/>
          <w:color w:val="222222"/>
          <w:sz w:val="20"/>
          <w:szCs w:val="20"/>
        </w:rPr>
        <w:t>Save</w:t>
      </w:r>
      <w:r>
        <w:rPr>
          <w:rFonts w:asciiTheme="minorHAnsi" w:hAnsiTheme="minorHAnsi" w:cs="Arial"/>
          <w:color w:val="222222"/>
          <w:sz w:val="20"/>
          <w:szCs w:val="20"/>
        </w:rPr>
        <w:t>».</w:t>
      </w:r>
    </w:p>
    <w:p w:rsidR="00DE7FCF" w:rsidRDefault="008C14C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Заполнить файл</w:t>
      </w:r>
      <w:r w:rsidR="00BF2E51">
        <w:rPr>
          <w:rFonts w:asciiTheme="minorHAnsi" w:hAnsiTheme="minorHAnsi" w:cs="Arial"/>
          <w:color w:val="222222"/>
          <w:sz w:val="20"/>
          <w:szCs w:val="20"/>
        </w:rPr>
        <w:t xml:space="preserve"> необходимыми данными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, следуя правилам, описанным на 2-ом листе с названием </w:t>
      </w:r>
      <w:proofErr w:type="spellStart"/>
      <w:r w:rsidRPr="008C14C1">
        <w:rPr>
          <w:rFonts w:asciiTheme="minorHAnsi" w:hAnsiTheme="minorHAnsi" w:cs="Arial"/>
          <w:color w:val="222222"/>
          <w:sz w:val="20"/>
          <w:szCs w:val="20"/>
        </w:rPr>
        <w:t>Description</w:t>
      </w:r>
      <w:proofErr w:type="spellEnd"/>
    </w:p>
    <w:p w:rsidR="00DE7FCF" w:rsidRDefault="008C14C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Выбрать подготовленный </w:t>
      </w:r>
      <w:r w:rsidR="00DC4E07">
        <w:rPr>
          <w:rFonts w:asciiTheme="minorHAnsi" w:hAnsiTheme="minorHAnsi" w:cs="Arial"/>
          <w:color w:val="222222"/>
          <w:sz w:val="20"/>
          <w:szCs w:val="20"/>
        </w:rPr>
        <w:t xml:space="preserve">(заполненный) 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файл по кнопке </w:t>
      </w:r>
      <w:r w:rsidR="00BF2E51">
        <w:rPr>
          <w:rFonts w:asciiTheme="minorHAnsi" w:hAnsiTheme="minorHAnsi" w:cs="Arial"/>
          <w:color w:val="222222"/>
          <w:sz w:val="20"/>
          <w:szCs w:val="20"/>
        </w:rPr>
        <w:t>«</w:t>
      </w:r>
      <w:r w:rsidR="00BF2E51" w:rsidRPr="008D3A87">
        <w:rPr>
          <w:rFonts w:asciiTheme="minorHAnsi" w:hAnsiTheme="minorHAnsi" w:cs="Arial"/>
          <w:color w:val="222222"/>
          <w:sz w:val="20"/>
          <w:szCs w:val="20"/>
        </w:rPr>
        <w:t>Browse</w:t>
      </w:r>
      <w:r w:rsidR="00BF2E51"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DE7FCF" w:rsidRDefault="008C14C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Заполнить </w:t>
      </w:r>
      <w:r w:rsidR="009A7A6C">
        <w:rPr>
          <w:rFonts w:asciiTheme="minorHAnsi" w:hAnsiTheme="minorHAnsi" w:cs="Arial"/>
          <w:color w:val="222222"/>
          <w:sz w:val="20"/>
          <w:szCs w:val="20"/>
        </w:rPr>
        <w:t xml:space="preserve">в </w:t>
      </w:r>
      <w:r w:rsidR="009A7A6C" w:rsidRPr="008C14C1">
        <w:rPr>
          <w:rFonts w:asciiTheme="minorHAnsi" w:hAnsiTheme="minorHAnsi" w:cs="Arial"/>
          <w:color w:val="222222"/>
          <w:sz w:val="20"/>
          <w:szCs w:val="20"/>
        </w:rPr>
        <w:t>форм</w:t>
      </w:r>
      <w:r w:rsidR="009A7A6C">
        <w:rPr>
          <w:rFonts w:asciiTheme="minorHAnsi" w:hAnsiTheme="minorHAnsi" w:cs="Arial"/>
          <w:color w:val="222222"/>
          <w:sz w:val="20"/>
          <w:szCs w:val="20"/>
        </w:rPr>
        <w:t xml:space="preserve">е «Загрузка </w:t>
      </w:r>
      <w:proofErr w:type="spellStart"/>
      <w:r w:rsidR="009A7A6C" w:rsidRPr="008D3A87">
        <w:rPr>
          <w:rFonts w:asciiTheme="minorHAnsi" w:hAnsiTheme="minorHAnsi" w:cs="Arial"/>
          <w:color w:val="222222"/>
          <w:sz w:val="20"/>
          <w:szCs w:val="20"/>
        </w:rPr>
        <w:t>Excel</w:t>
      </w:r>
      <w:proofErr w:type="spellEnd"/>
      <w:r w:rsidR="009A7A6C" w:rsidRPr="00BF2E5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9A7A6C">
        <w:rPr>
          <w:rFonts w:asciiTheme="minorHAnsi" w:hAnsiTheme="minorHAnsi" w:cs="Arial"/>
          <w:color w:val="222222"/>
          <w:sz w:val="20"/>
          <w:szCs w:val="20"/>
        </w:rPr>
        <w:t>файлов»</w:t>
      </w:r>
      <w:r w:rsidR="009A7A6C" w:rsidRPr="008C14C1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обязательные поля 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Источник сделки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»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и 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Подразделение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DE7FCF" w:rsidRDefault="008C14C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Запустить функцию загрузки по кнопке 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Загрузка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DE7FCF" w:rsidRDefault="008C14C1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Проверить результат загрузки по кнопке </w:t>
      </w:r>
      <w:r w:rsidR="000F2608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Ошибки</w:t>
      </w:r>
      <w:r w:rsidR="000F2608">
        <w:rPr>
          <w:rFonts w:asciiTheme="minorHAnsi" w:hAnsiTheme="minorHAnsi" w:cs="Arial"/>
          <w:color w:val="222222"/>
          <w:sz w:val="20"/>
          <w:szCs w:val="20"/>
        </w:rPr>
        <w:t xml:space="preserve"> загрузки»</w:t>
      </w:r>
    </w:p>
    <w:p w:rsidR="000F2608" w:rsidRPr="000F2608" w:rsidRDefault="000F2608" w:rsidP="00C32012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Полный список загруженных и обработанных операций можно посмотреть </w:t>
      </w:r>
      <w:r w:rsidR="008D3A87">
        <w:rPr>
          <w:rFonts w:asciiTheme="minorHAnsi" w:hAnsiTheme="minorHAnsi" w:cs="Arial"/>
          <w:color w:val="222222"/>
          <w:sz w:val="20"/>
          <w:szCs w:val="20"/>
        </w:rPr>
        <w:t>из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пункт</w:t>
      </w:r>
      <w:r w:rsidR="008D3A87">
        <w:rPr>
          <w:rFonts w:asciiTheme="minorHAnsi" w:hAnsiTheme="minorHAnsi" w:cs="Arial"/>
          <w:color w:val="222222"/>
          <w:sz w:val="20"/>
          <w:szCs w:val="20"/>
        </w:rPr>
        <w:t>а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меню «Входящие сообщения из файла» вкладки «Бухучет»</w:t>
      </w:r>
    </w:p>
    <w:p w:rsidR="008C14C1" w:rsidRPr="00DE7FCF" w:rsidRDefault="008C14C1" w:rsidP="009A5098">
      <w:pPr>
        <w:pStyle w:val="a4"/>
        <w:keepNext/>
        <w:numPr>
          <w:ilvl w:val="0"/>
          <w:numId w:val="7"/>
        </w:numPr>
        <w:shd w:val="clear" w:color="auto" w:fill="FFFFFF"/>
        <w:spacing w:after="240"/>
        <w:ind w:left="357" w:hanging="357"/>
        <w:contextualSpacing w:val="0"/>
        <w:outlineLvl w:val="0"/>
        <w:rPr>
          <w:b/>
          <w:color w:val="1F4E79" w:themeColor="accent1" w:themeShade="80"/>
          <w:spacing w:val="20"/>
          <w:sz w:val="24"/>
          <w:szCs w:val="24"/>
        </w:rPr>
      </w:pPr>
      <w:r w:rsidRPr="00DE7FCF">
        <w:rPr>
          <w:b/>
          <w:color w:val="1F4E79" w:themeColor="accent1" w:themeShade="80"/>
          <w:spacing w:val="20"/>
          <w:sz w:val="24"/>
          <w:szCs w:val="24"/>
        </w:rPr>
        <w:lastRenderedPageBreak/>
        <w:t>Шаблоны операций</w:t>
      </w:r>
    </w:p>
    <w:p w:rsidR="008C14C1" w:rsidRDefault="008C14C1" w:rsidP="009A5098">
      <w:pPr>
        <w:pStyle w:val="a4"/>
        <w:keepNext/>
        <w:numPr>
          <w:ilvl w:val="1"/>
          <w:numId w:val="7"/>
        </w:numPr>
        <w:shd w:val="clear" w:color="auto" w:fill="FFFFFF"/>
        <w:spacing w:after="240"/>
        <w:ind w:left="850" w:hanging="635"/>
        <w:contextualSpacing w:val="0"/>
        <w:outlineLvl w:val="1"/>
        <w:rPr>
          <w:color w:val="002060"/>
          <w:spacing w:val="20"/>
          <w:sz w:val="24"/>
          <w:szCs w:val="24"/>
        </w:rPr>
      </w:pPr>
      <w:r w:rsidRPr="008D3A87">
        <w:rPr>
          <w:color w:val="002060"/>
          <w:spacing w:val="20"/>
          <w:sz w:val="24"/>
          <w:szCs w:val="24"/>
        </w:rPr>
        <w:t>Использование готовых шаблонов</w:t>
      </w:r>
    </w:p>
    <w:p w:rsidR="00C151B4" w:rsidRDefault="008C14C1" w:rsidP="00DC4E07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В системе BARS GL добавлена возможность создавать операцию по шаблону. </w:t>
      </w:r>
      <w:r w:rsidR="00C151B4" w:rsidRPr="008C14C1">
        <w:rPr>
          <w:rFonts w:asciiTheme="minorHAnsi" w:hAnsiTheme="minorHAnsi" w:cs="Arial"/>
          <w:color w:val="222222"/>
          <w:sz w:val="20"/>
          <w:szCs w:val="20"/>
        </w:rPr>
        <w:t>Данная функция доступна всем, кто имеет право ввода операций в BARS GL.</w:t>
      </w:r>
    </w:p>
    <w:p w:rsidR="00DC4E07" w:rsidRDefault="00C151B4" w:rsidP="00DC4E07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В настоящий момент в систему добавлены шаблоны по постановке и сняти</w:t>
      </w:r>
      <w:r w:rsidR="003A5F06">
        <w:rPr>
          <w:rFonts w:asciiTheme="minorHAnsi" w:hAnsiTheme="minorHAnsi" w:cs="Arial"/>
          <w:color w:val="222222"/>
          <w:sz w:val="20"/>
          <w:szCs w:val="20"/>
        </w:rPr>
        <w:t>ю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с </w:t>
      </w:r>
      <w:proofErr w:type="spellStart"/>
      <w:r>
        <w:rPr>
          <w:rFonts w:asciiTheme="minorHAnsi" w:hAnsiTheme="minorHAnsi" w:cs="Arial"/>
          <w:color w:val="222222"/>
          <w:sz w:val="20"/>
          <w:szCs w:val="20"/>
        </w:rPr>
        <w:t>внебаланса</w:t>
      </w:r>
      <w:proofErr w:type="spellEnd"/>
      <w:r>
        <w:rPr>
          <w:rFonts w:asciiTheme="minorHAnsi" w:hAnsiTheme="minorHAnsi" w:cs="Arial"/>
          <w:color w:val="222222"/>
          <w:sz w:val="20"/>
          <w:szCs w:val="20"/>
        </w:rPr>
        <w:t xml:space="preserve"> обеспечения по кредитам. Данные шаблоны являются системными и редактированию не подлежат. </w:t>
      </w:r>
    </w:p>
    <w:p w:rsidR="003E64C8" w:rsidRPr="003E64C8" w:rsidRDefault="003E64C8" w:rsidP="003E64C8">
      <w:pPr>
        <w:pStyle w:val="a4"/>
        <w:keepNext/>
        <w:numPr>
          <w:ilvl w:val="2"/>
          <w:numId w:val="7"/>
        </w:numPr>
        <w:shd w:val="clear" w:color="auto" w:fill="FFFFFF"/>
        <w:spacing w:before="240" w:after="240"/>
        <w:ind w:left="1276" w:hanging="788"/>
        <w:contextualSpacing w:val="0"/>
        <w:outlineLvl w:val="2"/>
        <w:rPr>
          <w:color w:val="00359E"/>
          <w:spacing w:val="20"/>
          <w:sz w:val="24"/>
          <w:szCs w:val="24"/>
        </w:rPr>
      </w:pPr>
      <w:r w:rsidRPr="003E64C8">
        <w:rPr>
          <w:color w:val="00359E"/>
          <w:spacing w:val="20"/>
          <w:sz w:val="24"/>
          <w:szCs w:val="24"/>
        </w:rPr>
        <w:t xml:space="preserve">Форма «Ввод операции </w:t>
      </w:r>
      <w:r w:rsidRPr="003E64C8">
        <w:rPr>
          <w:color w:val="00359E"/>
          <w:spacing w:val="20"/>
          <w:sz w:val="24"/>
          <w:szCs w:val="24"/>
          <w:lang w:val="en-US"/>
        </w:rPr>
        <w:t>GL</w:t>
      </w:r>
      <w:r w:rsidRPr="003E64C8">
        <w:rPr>
          <w:color w:val="00359E"/>
          <w:spacing w:val="20"/>
          <w:sz w:val="24"/>
          <w:szCs w:val="24"/>
        </w:rPr>
        <w:t xml:space="preserve"> по шаблону»</w:t>
      </w:r>
    </w:p>
    <w:p w:rsidR="00EA056B" w:rsidRPr="005E2A64" w:rsidRDefault="008C14C1" w:rsidP="00EA056B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Форма ввода операций по шаблону </w:t>
      </w:r>
      <w:r w:rsidR="00EA056B" w:rsidRPr="00EA056B">
        <w:rPr>
          <w:rFonts w:asciiTheme="minorHAnsi" w:hAnsiTheme="minorHAnsi" w:cs="Arial"/>
          <w:color w:val="222222"/>
          <w:sz w:val="20"/>
          <w:szCs w:val="20"/>
        </w:rPr>
        <w:t xml:space="preserve">в 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отлич</w:t>
      </w:r>
      <w:r w:rsidR="00EA056B">
        <w:rPr>
          <w:rFonts w:asciiTheme="minorHAnsi" w:hAnsiTheme="minorHAnsi" w:cs="Arial"/>
          <w:color w:val="222222"/>
          <w:sz w:val="20"/>
          <w:szCs w:val="20"/>
        </w:rPr>
        <w:t>ии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от стандартной формы </w:t>
      </w:r>
      <w:r w:rsidR="00EA056B">
        <w:rPr>
          <w:rFonts w:asciiTheme="minorHAnsi" w:hAnsiTheme="minorHAnsi" w:cs="Arial"/>
          <w:color w:val="222222"/>
          <w:sz w:val="20"/>
          <w:szCs w:val="20"/>
        </w:rPr>
        <w:t>содержит дополнительные поля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для формирования основания, включа</w:t>
      </w:r>
      <w:r w:rsidR="00EA056B">
        <w:rPr>
          <w:rFonts w:asciiTheme="minorHAnsi" w:hAnsiTheme="minorHAnsi" w:cs="Arial"/>
          <w:color w:val="222222"/>
          <w:sz w:val="20"/>
          <w:szCs w:val="20"/>
        </w:rPr>
        <w:t>ющего</w:t>
      </w:r>
      <w:r w:rsidR="005E2A64">
        <w:rPr>
          <w:rFonts w:asciiTheme="minorHAnsi" w:hAnsiTheme="minorHAnsi" w:cs="Arial"/>
          <w:color w:val="222222"/>
          <w:sz w:val="20"/>
          <w:szCs w:val="20"/>
        </w:rPr>
        <w:t xml:space="preserve"> для подстановки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ссылки на </w:t>
      </w:r>
      <w:r w:rsidR="005E2A64">
        <w:rPr>
          <w:rFonts w:asciiTheme="minorHAnsi" w:hAnsiTheme="minorHAnsi" w:cs="Arial"/>
          <w:color w:val="222222"/>
          <w:sz w:val="20"/>
          <w:szCs w:val="20"/>
        </w:rPr>
        <w:t>эти поля</w:t>
      </w:r>
      <w:r w:rsidR="005E2A64" w:rsidRPr="005E2A64">
        <w:rPr>
          <w:rFonts w:asciiTheme="minorHAnsi" w:hAnsiTheme="minorHAnsi" w:cs="Arial"/>
          <w:color w:val="222222"/>
          <w:sz w:val="20"/>
          <w:szCs w:val="20"/>
        </w:rPr>
        <w:t>:</w:t>
      </w:r>
    </w:p>
    <w:p w:rsidR="00EA056B" w:rsidRPr="003625E2" w:rsidRDefault="00EA056B" w:rsidP="00EA056B">
      <w:pPr>
        <w:pStyle w:val="a4"/>
        <w:keepNext/>
        <w:numPr>
          <w:ilvl w:val="0"/>
          <w:numId w:val="12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 w:rsidRPr="00057A8F">
        <w:rPr>
          <w:rFonts w:asciiTheme="majorHAnsi" w:hAnsiTheme="majorHAnsi"/>
          <w:sz w:val="20"/>
          <w:szCs w:val="20"/>
        </w:rPr>
        <w:t>1]</w:t>
      </w:r>
      <w:r>
        <w:rPr>
          <w:rFonts w:asciiTheme="majorHAnsi" w:hAnsiTheme="majorHAnsi"/>
          <w:sz w:val="20"/>
          <w:szCs w:val="20"/>
        </w:rPr>
        <w:t xml:space="preserve"> №»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D1</w:t>
      </w:r>
      <w:r w:rsidRPr="00057A8F">
        <w:rPr>
          <w:rFonts w:asciiTheme="majorHAnsi" w:hAnsiTheme="majorHAnsi"/>
          <w:sz w:val="20"/>
          <w:szCs w:val="20"/>
        </w:rPr>
        <w:t>] Дата</w:t>
      </w:r>
      <w:r>
        <w:rPr>
          <w:rFonts w:asciiTheme="majorHAnsi" w:hAnsiTheme="majorHAnsi"/>
          <w:sz w:val="20"/>
          <w:szCs w:val="20"/>
        </w:rPr>
        <w:t xml:space="preserve">» для ввода </w:t>
      </w:r>
      <w:r w:rsidRPr="00057A8F">
        <w:rPr>
          <w:rFonts w:asciiTheme="majorHAnsi" w:hAnsiTheme="majorHAnsi"/>
          <w:sz w:val="20"/>
          <w:szCs w:val="20"/>
        </w:rPr>
        <w:t xml:space="preserve">N </w:t>
      </w:r>
      <w:r>
        <w:rPr>
          <w:rFonts w:asciiTheme="majorHAnsi" w:hAnsiTheme="majorHAnsi"/>
          <w:sz w:val="20"/>
          <w:szCs w:val="20"/>
        </w:rPr>
        <w:t>и даты первого документа (</w:t>
      </w:r>
      <w:r w:rsidRPr="003625E2">
        <w:rPr>
          <w:rFonts w:asciiTheme="majorHAnsi" w:hAnsiTheme="majorHAnsi"/>
          <w:sz w:val="20"/>
          <w:szCs w:val="20"/>
        </w:rPr>
        <w:t>договор</w:t>
      </w:r>
      <w:r>
        <w:rPr>
          <w:rFonts w:asciiTheme="majorHAnsi" w:hAnsiTheme="majorHAnsi"/>
          <w:sz w:val="20"/>
          <w:szCs w:val="20"/>
        </w:rPr>
        <w:t xml:space="preserve">а, </w:t>
      </w:r>
      <w:r w:rsidRPr="003625E2">
        <w:rPr>
          <w:rFonts w:asciiTheme="majorHAnsi" w:hAnsiTheme="majorHAnsi"/>
          <w:sz w:val="20"/>
          <w:szCs w:val="20"/>
        </w:rPr>
        <w:t>соглашени</w:t>
      </w:r>
      <w:r>
        <w:rPr>
          <w:rFonts w:asciiTheme="majorHAnsi" w:hAnsiTheme="majorHAnsi"/>
          <w:sz w:val="20"/>
          <w:szCs w:val="20"/>
        </w:rPr>
        <w:t xml:space="preserve">я или контракта), на основании которого совершается операция </w:t>
      </w:r>
    </w:p>
    <w:p w:rsidR="00EA056B" w:rsidRPr="003625E2" w:rsidRDefault="00EA056B" w:rsidP="00EA056B">
      <w:pPr>
        <w:pStyle w:val="a4"/>
        <w:keepNext/>
        <w:numPr>
          <w:ilvl w:val="0"/>
          <w:numId w:val="12"/>
        </w:numPr>
        <w:ind w:left="15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2</w:t>
      </w:r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№»</w:t>
      </w:r>
      <w:r w:rsidRPr="003625E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D2</w:t>
      </w:r>
      <w:r w:rsidRPr="00057A8F">
        <w:rPr>
          <w:rFonts w:asciiTheme="majorHAnsi" w:hAnsiTheme="majorHAnsi"/>
          <w:sz w:val="20"/>
          <w:szCs w:val="20"/>
        </w:rPr>
        <w:t>] Дата</w:t>
      </w:r>
      <w:r>
        <w:rPr>
          <w:rFonts w:asciiTheme="majorHAnsi" w:hAnsiTheme="majorHAnsi"/>
          <w:sz w:val="20"/>
          <w:szCs w:val="20"/>
        </w:rPr>
        <w:t xml:space="preserve">» для ввода </w:t>
      </w:r>
      <w:r w:rsidRPr="00057A8F">
        <w:rPr>
          <w:rFonts w:asciiTheme="majorHAnsi" w:hAnsiTheme="majorHAnsi"/>
          <w:sz w:val="20"/>
          <w:szCs w:val="20"/>
        </w:rPr>
        <w:t xml:space="preserve">N </w:t>
      </w:r>
      <w:r>
        <w:rPr>
          <w:rFonts w:asciiTheme="majorHAnsi" w:hAnsiTheme="majorHAnsi"/>
          <w:sz w:val="20"/>
          <w:szCs w:val="20"/>
        </w:rPr>
        <w:t>и даты второго документа (</w:t>
      </w:r>
      <w:r w:rsidRPr="003625E2">
        <w:rPr>
          <w:rFonts w:asciiTheme="majorHAnsi" w:hAnsiTheme="majorHAnsi"/>
          <w:sz w:val="20"/>
          <w:szCs w:val="20"/>
        </w:rPr>
        <w:t>договор</w:t>
      </w:r>
      <w:r>
        <w:rPr>
          <w:rFonts w:asciiTheme="majorHAnsi" w:hAnsiTheme="majorHAnsi"/>
          <w:sz w:val="20"/>
          <w:szCs w:val="20"/>
        </w:rPr>
        <w:t xml:space="preserve">а, </w:t>
      </w:r>
      <w:r w:rsidRPr="003625E2">
        <w:rPr>
          <w:rFonts w:asciiTheme="majorHAnsi" w:hAnsiTheme="majorHAnsi"/>
          <w:sz w:val="20"/>
          <w:szCs w:val="20"/>
        </w:rPr>
        <w:t>соглашени</w:t>
      </w:r>
      <w:r>
        <w:rPr>
          <w:rFonts w:asciiTheme="majorHAnsi" w:hAnsiTheme="majorHAnsi"/>
          <w:sz w:val="20"/>
          <w:szCs w:val="20"/>
        </w:rPr>
        <w:t>я или контракта), на основании которого совершается операция</w:t>
      </w:r>
    </w:p>
    <w:p w:rsidR="00EA056B" w:rsidRPr="00EA056B" w:rsidRDefault="005E2A64" w:rsidP="00EA056B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В форм</w:t>
      </w:r>
      <w:r w:rsidRPr="005E2A64">
        <w:rPr>
          <w:rFonts w:asciiTheme="minorHAnsi" w:hAnsiTheme="minorHAnsi" w:cs="Arial"/>
          <w:color w:val="222222"/>
          <w:sz w:val="20"/>
          <w:szCs w:val="20"/>
        </w:rPr>
        <w:t>у</w:t>
      </w:r>
      <w:r w:rsidR="00EA056B">
        <w:rPr>
          <w:rFonts w:asciiTheme="minorHAnsi" w:hAnsiTheme="minorHAnsi" w:cs="Arial"/>
          <w:color w:val="222222"/>
          <w:sz w:val="20"/>
          <w:szCs w:val="20"/>
        </w:rPr>
        <w:t xml:space="preserve"> также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добавлена</w:t>
      </w:r>
      <w:r w:rsidR="00EA056B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кнопка-переключатель</w:t>
      </w:r>
      <w:r w:rsidR="00EA056B">
        <w:rPr>
          <w:rFonts w:asciiTheme="minorHAnsi" w:hAnsiTheme="minorHAnsi" w:cs="Arial"/>
          <w:color w:val="222222"/>
          <w:sz w:val="20"/>
          <w:szCs w:val="20"/>
        </w:rPr>
        <w:t xml:space="preserve"> «Основание проверено», по которой в основание подставляются вместо ссылок</w:t>
      </w:r>
      <w:r w:rsidRPr="005E2A64">
        <w:rPr>
          <w:rFonts w:asciiTheme="minorHAnsi" w:hAnsiTheme="minorHAnsi" w:cs="Arial"/>
          <w:color w:val="222222"/>
          <w:sz w:val="20"/>
          <w:szCs w:val="20"/>
        </w:rPr>
        <w:t xml:space="preserve">: 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>N1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>D1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>
        <w:rPr>
          <w:rFonts w:asciiTheme="minorHAnsi" w:hAnsiTheme="minorHAnsi" w:cs="Arial"/>
          <w:color w:val="222222"/>
          <w:sz w:val="20"/>
          <w:szCs w:val="20"/>
        </w:rPr>
        <w:t>,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>N2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Pr="00DC4E07">
        <w:rPr>
          <w:rFonts w:asciiTheme="minorHAnsi" w:hAnsiTheme="minorHAnsi" w:cs="Arial"/>
          <w:color w:val="222222"/>
          <w:sz w:val="20"/>
          <w:szCs w:val="20"/>
        </w:rPr>
        <w:t>D2</w:t>
      </w:r>
      <w:r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>
        <w:rPr>
          <w:rFonts w:asciiTheme="minorHAnsi" w:hAnsiTheme="minorHAnsi" w:cs="Arial"/>
          <w:color w:val="222222"/>
          <w:sz w:val="20"/>
          <w:szCs w:val="20"/>
        </w:rPr>
        <w:t>,</w:t>
      </w:r>
      <w:r w:rsidR="00EA056B">
        <w:rPr>
          <w:rFonts w:asciiTheme="minorHAnsi" w:hAnsiTheme="minorHAnsi" w:cs="Arial"/>
          <w:color w:val="222222"/>
          <w:sz w:val="20"/>
          <w:szCs w:val="20"/>
        </w:rPr>
        <w:t xml:space="preserve"> соответствующие значения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полей </w:t>
      </w:r>
      <w:r>
        <w:rPr>
          <w:rFonts w:asciiTheme="majorHAnsi" w:hAnsiTheme="majorHAnsi"/>
          <w:sz w:val="20"/>
          <w:szCs w:val="20"/>
        </w:rPr>
        <w:t xml:space="preserve">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 w:rsidRPr="00057A8F">
        <w:rPr>
          <w:rFonts w:asciiTheme="majorHAnsi" w:hAnsiTheme="majorHAnsi"/>
          <w:sz w:val="20"/>
          <w:szCs w:val="20"/>
        </w:rPr>
        <w:t>1]</w:t>
      </w:r>
      <w:r>
        <w:rPr>
          <w:rFonts w:asciiTheme="majorHAnsi" w:hAnsiTheme="majorHAnsi"/>
          <w:sz w:val="20"/>
          <w:szCs w:val="20"/>
        </w:rPr>
        <w:t xml:space="preserve"> №»,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D1</w:t>
      </w:r>
      <w:r w:rsidR="003E64C8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</w:t>
      </w:r>
      <w:r w:rsidRPr="00057A8F">
        <w:rPr>
          <w:rFonts w:asciiTheme="majorHAnsi" w:hAnsiTheme="majorHAnsi"/>
          <w:sz w:val="20"/>
          <w:szCs w:val="20"/>
        </w:rPr>
        <w:t>Дата</w:t>
      </w:r>
      <w:r>
        <w:rPr>
          <w:rFonts w:asciiTheme="majorHAnsi" w:hAnsiTheme="majorHAnsi"/>
          <w:sz w:val="20"/>
          <w:szCs w:val="20"/>
        </w:rPr>
        <w:t xml:space="preserve">», 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2</w:t>
      </w:r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№»,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D2</w:t>
      </w:r>
      <w:r w:rsidRPr="00057A8F">
        <w:rPr>
          <w:rFonts w:asciiTheme="majorHAnsi" w:hAnsiTheme="majorHAnsi"/>
          <w:sz w:val="20"/>
          <w:szCs w:val="20"/>
        </w:rPr>
        <w:t>] Дата</w:t>
      </w:r>
      <w:r>
        <w:rPr>
          <w:rFonts w:asciiTheme="majorHAnsi" w:hAnsiTheme="majorHAnsi"/>
          <w:sz w:val="20"/>
          <w:szCs w:val="20"/>
        </w:rPr>
        <w:t>»</w:t>
      </w:r>
      <w:r w:rsidR="0078479A">
        <w:rPr>
          <w:rFonts w:asciiTheme="minorHAnsi" w:hAnsiTheme="minorHAnsi" w:cs="Arial"/>
          <w:color w:val="222222"/>
          <w:sz w:val="20"/>
          <w:szCs w:val="20"/>
        </w:rPr>
        <w:t>.</w:t>
      </w:r>
    </w:p>
    <w:p w:rsidR="003E64C8" w:rsidRPr="003E64C8" w:rsidRDefault="00DA4867" w:rsidP="003E64C8">
      <w:pPr>
        <w:pStyle w:val="a4"/>
        <w:keepNext/>
        <w:numPr>
          <w:ilvl w:val="2"/>
          <w:numId w:val="7"/>
        </w:numPr>
        <w:shd w:val="clear" w:color="auto" w:fill="FFFFFF"/>
        <w:spacing w:before="240" w:after="240"/>
        <w:ind w:left="1276" w:hanging="788"/>
        <w:contextualSpacing w:val="0"/>
        <w:outlineLvl w:val="2"/>
        <w:rPr>
          <w:color w:val="00359E"/>
          <w:spacing w:val="20"/>
          <w:sz w:val="24"/>
          <w:szCs w:val="24"/>
        </w:rPr>
      </w:pPr>
      <w:r>
        <w:rPr>
          <w:color w:val="00359E"/>
          <w:spacing w:val="20"/>
          <w:sz w:val="24"/>
          <w:szCs w:val="24"/>
        </w:rPr>
        <w:t>П</w:t>
      </w:r>
      <w:r w:rsidR="003E64C8">
        <w:rPr>
          <w:color w:val="00359E"/>
          <w:spacing w:val="20"/>
          <w:sz w:val="24"/>
          <w:szCs w:val="24"/>
        </w:rPr>
        <w:t xml:space="preserve">орядок </w:t>
      </w:r>
      <w:r>
        <w:rPr>
          <w:color w:val="00359E"/>
          <w:spacing w:val="20"/>
          <w:sz w:val="24"/>
          <w:szCs w:val="24"/>
        </w:rPr>
        <w:t>ввода операции по шаблону</w:t>
      </w:r>
    </w:p>
    <w:p w:rsidR="008C14C1" w:rsidRPr="008C14C1" w:rsidRDefault="008C14C1" w:rsidP="00DC4E07">
      <w:pPr>
        <w:pStyle w:val="a3"/>
        <w:shd w:val="clear" w:color="auto" w:fill="FFFFFF"/>
        <w:spacing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>Чтобы ввести операцию по заранее подготовленному шаблону необходимо:</w:t>
      </w:r>
    </w:p>
    <w:p w:rsidR="008C14C1" w:rsidRDefault="008C14C1" w:rsidP="00C32012">
      <w:pPr>
        <w:pStyle w:val="a3"/>
        <w:numPr>
          <w:ilvl w:val="0"/>
          <w:numId w:val="11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Войти во вкладку </w:t>
      </w:r>
      <w:r w:rsidR="00DC4E07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Бухучет</w:t>
      </w:r>
      <w:r w:rsidR="00DC4E07">
        <w:rPr>
          <w:rFonts w:asciiTheme="minorHAnsi" w:hAnsiTheme="minorHAnsi" w:cs="Arial"/>
          <w:color w:val="222222"/>
          <w:sz w:val="20"/>
          <w:szCs w:val="20"/>
        </w:rPr>
        <w:t>»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, выбрать пункт меню 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Операции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»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и нажать на кнопку </w:t>
      </w:r>
      <w:r w:rsidR="00DA4867">
        <w:rPr>
          <w:rFonts w:asciiTheme="minorHAnsi" w:hAnsiTheme="minorHAnsi" w:cs="Arial"/>
          <w:noProof/>
          <w:color w:val="222222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5711190</wp:posOffset>
            </wp:positionH>
            <wp:positionV relativeFrom="paragraph">
              <wp:posOffset>-3810</wp:posOffset>
            </wp:positionV>
            <wp:extent cx="228600" cy="228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_tm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984">
        <w:rPr>
          <w:rFonts w:asciiTheme="minorHAnsi" w:hAnsiTheme="minorHAnsi" w:cs="Arial"/>
          <w:color w:val="222222"/>
          <w:sz w:val="20"/>
          <w:szCs w:val="20"/>
        </w:rPr>
        <w:t>из списка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кнопок, находящихся 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под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заголовком формы. Данная кнопка при наведении на нее курсором имеет подпись 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«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Вв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ести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 xml:space="preserve"> операции по шаблону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3A5F06" w:rsidRDefault="003A5F06" w:rsidP="00C32012">
      <w:pPr>
        <w:pStyle w:val="a3"/>
        <w:numPr>
          <w:ilvl w:val="0"/>
          <w:numId w:val="11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Выбрать в открывшейся форме «Шаблоны операций» нужный шаблон</w:t>
      </w:r>
      <w:r w:rsidR="00EF28A0">
        <w:rPr>
          <w:rFonts w:asciiTheme="minorHAnsi" w:hAnsiTheme="minorHAnsi" w:cs="Arial"/>
          <w:color w:val="222222"/>
          <w:sz w:val="20"/>
          <w:szCs w:val="20"/>
        </w:rPr>
        <w:t>. В форме выбора шаблона возможен поиск по наименованию шаблона, источнику сделки, подразделению, филиалу, описанию операции и другим полям, участвующих в формировании шаблона. А также можно просмотреть содержание шаблона.</w:t>
      </w:r>
      <w:r w:rsidR="00745E6B">
        <w:rPr>
          <w:rFonts w:asciiTheme="minorHAnsi" w:hAnsiTheme="minorHAnsi" w:cs="Arial"/>
          <w:color w:val="222222"/>
          <w:sz w:val="20"/>
          <w:szCs w:val="20"/>
        </w:rPr>
        <w:t xml:space="preserve"> Для этого в форму включены кнопки, запускающие стандартные функции фильтра</w:t>
      </w:r>
      <w:r w:rsidR="00745E6B" w:rsidRPr="00745E6B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745E6B">
        <w:rPr>
          <w:rFonts w:asciiTheme="minorHAnsi" w:hAnsiTheme="minorHAnsi" w:cs="Arial"/>
          <w:color w:val="222222"/>
          <w:sz w:val="20"/>
          <w:szCs w:val="20"/>
        </w:rPr>
        <w:t>и просмотра.</w:t>
      </w:r>
    </w:p>
    <w:p w:rsidR="008C14C1" w:rsidRDefault="008E6349" w:rsidP="00C32012">
      <w:pPr>
        <w:pStyle w:val="a3"/>
        <w:numPr>
          <w:ilvl w:val="0"/>
          <w:numId w:val="11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noProof/>
          <w:color w:val="22222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27810BC" wp14:editId="1326D564">
            <wp:simplePos x="0" y="0"/>
            <wp:positionH relativeFrom="column">
              <wp:posOffset>2167890</wp:posOffset>
            </wp:positionH>
            <wp:positionV relativeFrom="paragraph">
              <wp:posOffset>819785</wp:posOffset>
            </wp:positionV>
            <wp:extent cx="228600" cy="2286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E6B">
        <w:rPr>
          <w:rFonts w:asciiTheme="minorHAnsi" w:hAnsiTheme="minorHAnsi" w:cs="Arial"/>
          <w:color w:val="222222"/>
          <w:sz w:val="20"/>
          <w:szCs w:val="20"/>
        </w:rPr>
        <w:t>З</w:t>
      </w:r>
      <w:r w:rsidR="008C14C1" w:rsidRPr="008C14C1">
        <w:rPr>
          <w:rFonts w:asciiTheme="minorHAnsi" w:hAnsiTheme="minorHAnsi" w:cs="Arial"/>
          <w:color w:val="222222"/>
          <w:sz w:val="20"/>
          <w:szCs w:val="20"/>
        </w:rPr>
        <w:t>аполнить дополнительные поля </w:t>
      </w:r>
      <w:r w:rsidR="00C32012">
        <w:rPr>
          <w:rFonts w:asciiTheme="minorHAnsi" w:hAnsiTheme="minorHAnsi" w:cs="Arial"/>
          <w:color w:val="222222"/>
          <w:sz w:val="20"/>
          <w:szCs w:val="20"/>
        </w:rPr>
        <w:t>[N1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3E64C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C32012">
        <w:rPr>
          <w:rFonts w:asciiTheme="minorHAnsi" w:hAnsiTheme="minorHAnsi" w:cs="Arial"/>
          <w:color w:val="222222"/>
          <w:sz w:val="20"/>
          <w:szCs w:val="20"/>
        </w:rPr>
        <w:t>«№»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>D1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3E64C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C32012">
        <w:rPr>
          <w:rFonts w:asciiTheme="minorHAnsi" w:hAnsiTheme="minorHAnsi" w:cs="Arial"/>
          <w:color w:val="222222"/>
          <w:sz w:val="20"/>
          <w:szCs w:val="20"/>
        </w:rPr>
        <w:t>«Дата»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 xml:space="preserve"> и 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>N2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3E64C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C32012">
        <w:rPr>
          <w:rFonts w:asciiTheme="minorHAnsi" w:hAnsiTheme="minorHAnsi" w:cs="Arial"/>
          <w:color w:val="222222"/>
          <w:sz w:val="20"/>
          <w:szCs w:val="20"/>
        </w:rPr>
        <w:t>«№»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>D2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3E64C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C32012">
        <w:rPr>
          <w:rFonts w:asciiTheme="minorHAnsi" w:hAnsiTheme="minorHAnsi" w:cs="Arial"/>
          <w:color w:val="222222"/>
          <w:sz w:val="20"/>
          <w:szCs w:val="20"/>
        </w:rPr>
        <w:t>«Дата»</w:t>
      </w:r>
      <w:r w:rsidR="008C14C1" w:rsidRPr="00DC4E07">
        <w:rPr>
          <w:rFonts w:asciiTheme="minorHAnsi" w:hAnsiTheme="minorHAnsi" w:cs="Arial"/>
          <w:color w:val="222222"/>
          <w:sz w:val="20"/>
          <w:szCs w:val="20"/>
        </w:rPr>
        <w:t xml:space="preserve"> для подстановки соответствующих значений в основание при наличии в нем ссылок на данные поля в виде [N1], [D1] и [N2], [D2]</w:t>
      </w:r>
      <w:r w:rsidR="00745E6B">
        <w:rPr>
          <w:rFonts w:asciiTheme="minorHAnsi" w:hAnsiTheme="minorHAnsi" w:cs="Arial"/>
          <w:color w:val="222222"/>
          <w:sz w:val="20"/>
          <w:szCs w:val="20"/>
        </w:rPr>
        <w:t>. Наличие в основании таких ссылок определяет тип выбранного шаблона «Е» (расширенный). В шаблонах с типом «</w:t>
      </w:r>
      <w:r w:rsidR="00745E6B">
        <w:rPr>
          <w:rFonts w:asciiTheme="minorHAnsi" w:hAnsiTheme="minorHAnsi" w:cs="Arial"/>
          <w:color w:val="222222"/>
          <w:sz w:val="20"/>
          <w:szCs w:val="20"/>
          <w:lang w:val="en-US"/>
        </w:rPr>
        <w:t>S</w:t>
      </w:r>
      <w:r w:rsidR="00745E6B">
        <w:rPr>
          <w:rFonts w:asciiTheme="minorHAnsi" w:hAnsiTheme="minorHAnsi" w:cs="Arial"/>
          <w:color w:val="222222"/>
          <w:sz w:val="20"/>
          <w:szCs w:val="20"/>
        </w:rPr>
        <w:t>» (стандартный) таких ссылок нет. При их выборе открывается стандартная форма ввода бухгалтерской операции</w:t>
      </w:r>
      <w:r>
        <w:rPr>
          <w:rFonts w:asciiTheme="minorHAnsi" w:hAnsiTheme="minorHAnsi" w:cs="Arial"/>
          <w:color w:val="222222"/>
          <w:sz w:val="20"/>
          <w:szCs w:val="20"/>
        </w:rPr>
        <w:t>, такая же, как и при нажатии кнопки «Ввести операцию»</w:t>
      </w:r>
    </w:p>
    <w:p w:rsidR="00745E6B" w:rsidRPr="008C14C1" w:rsidRDefault="00745E6B" w:rsidP="00745E6B">
      <w:pPr>
        <w:pStyle w:val="a3"/>
        <w:numPr>
          <w:ilvl w:val="0"/>
          <w:numId w:val="11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Заполнить все оставшиеся незаполненные и обязательные поля.</w:t>
      </w:r>
    </w:p>
    <w:p w:rsidR="00662984" w:rsidRDefault="0085607C" w:rsidP="00C32012">
      <w:pPr>
        <w:pStyle w:val="a3"/>
        <w:numPr>
          <w:ilvl w:val="0"/>
          <w:numId w:val="11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Для проверки правильности заполнения полей «Основание 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ENG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Pr="0085607C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и «Основание 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RUR</w:t>
      </w:r>
      <w:r>
        <w:rPr>
          <w:rFonts w:asciiTheme="minorHAnsi" w:hAnsiTheme="minorHAnsi" w:cs="Arial"/>
          <w:color w:val="222222"/>
          <w:sz w:val="20"/>
          <w:szCs w:val="20"/>
        </w:rPr>
        <w:t>» можно н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 xml:space="preserve">ажать на </w:t>
      </w:r>
      <w:r w:rsidR="00DA4867">
        <w:rPr>
          <w:rFonts w:asciiTheme="minorHAnsi" w:hAnsiTheme="minorHAnsi" w:cs="Arial"/>
          <w:color w:val="222222"/>
          <w:sz w:val="20"/>
          <w:szCs w:val="20"/>
        </w:rPr>
        <w:t>кнопку</w:t>
      </w:r>
      <w:r w:rsidR="00662984">
        <w:rPr>
          <w:rFonts w:asciiTheme="minorHAnsi" w:hAnsiTheme="minorHAnsi" w:cs="Arial"/>
          <w:color w:val="222222"/>
          <w:sz w:val="20"/>
          <w:szCs w:val="20"/>
        </w:rPr>
        <w:t>-переключатель</w:t>
      </w:r>
      <w:r w:rsidR="00486834">
        <w:rPr>
          <w:rFonts w:asciiTheme="minorHAnsi" w:hAnsiTheme="minorHAnsi" w:cs="Arial"/>
          <w:color w:val="222222"/>
          <w:sz w:val="20"/>
          <w:szCs w:val="20"/>
        </w:rPr>
        <w:t xml:space="preserve"> «Основание проверено». По нажатию данной кнопки </w:t>
      </w:r>
      <w:r w:rsidR="000644BF">
        <w:rPr>
          <w:rFonts w:asciiTheme="minorHAnsi" w:hAnsiTheme="minorHAnsi" w:cs="Arial"/>
          <w:color w:val="222222"/>
          <w:sz w:val="20"/>
          <w:szCs w:val="20"/>
        </w:rPr>
        <w:t xml:space="preserve">происходит </w:t>
      </w:r>
      <w:r w:rsidR="000644BF" w:rsidRPr="00662984">
        <w:rPr>
          <w:rFonts w:asciiTheme="minorHAnsi" w:hAnsiTheme="minorHAnsi" w:cs="Arial"/>
          <w:color w:val="222222"/>
          <w:sz w:val="20"/>
          <w:szCs w:val="20"/>
        </w:rPr>
        <w:t>замен</w:t>
      </w:r>
      <w:r w:rsidR="000644BF">
        <w:rPr>
          <w:rFonts w:asciiTheme="minorHAnsi" w:hAnsiTheme="minorHAnsi" w:cs="Arial"/>
          <w:color w:val="222222"/>
          <w:sz w:val="20"/>
          <w:szCs w:val="20"/>
        </w:rPr>
        <w:t>а</w:t>
      </w:r>
      <w:r w:rsidR="000644BF" w:rsidRPr="00662984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86834">
        <w:rPr>
          <w:rFonts w:asciiTheme="minorHAnsi" w:hAnsiTheme="minorHAnsi" w:cs="Arial"/>
          <w:color w:val="222222"/>
          <w:sz w:val="20"/>
          <w:szCs w:val="20"/>
        </w:rPr>
        <w:t xml:space="preserve">в основании </w:t>
      </w:r>
      <w:r w:rsidR="00486834" w:rsidRPr="00662984">
        <w:rPr>
          <w:rFonts w:asciiTheme="minorHAnsi" w:hAnsiTheme="minorHAnsi" w:cs="Arial"/>
          <w:color w:val="222222"/>
          <w:sz w:val="20"/>
          <w:szCs w:val="20"/>
        </w:rPr>
        <w:t xml:space="preserve">ссылок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N1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D1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>
        <w:rPr>
          <w:rFonts w:asciiTheme="minorHAnsi" w:hAnsiTheme="minorHAnsi" w:cs="Arial"/>
          <w:color w:val="222222"/>
          <w:sz w:val="20"/>
          <w:szCs w:val="20"/>
        </w:rPr>
        <w:t>,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N2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D2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486834" w:rsidRPr="00662984">
        <w:rPr>
          <w:rFonts w:asciiTheme="minorHAnsi" w:hAnsiTheme="minorHAnsi" w:cs="Arial"/>
          <w:color w:val="222222"/>
          <w:sz w:val="20"/>
          <w:szCs w:val="20"/>
        </w:rPr>
        <w:t>на соответствующие значения полей</w:t>
      </w:r>
      <w:r w:rsidR="00183EC8">
        <w:rPr>
          <w:rFonts w:asciiTheme="minorHAnsi" w:hAnsiTheme="minorHAnsi" w:cs="Arial"/>
          <w:color w:val="222222"/>
          <w:sz w:val="20"/>
          <w:szCs w:val="20"/>
        </w:rPr>
        <w:t xml:space="preserve"> [N1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>
        <w:rPr>
          <w:rFonts w:asciiTheme="minorHAnsi" w:hAnsiTheme="minorHAnsi" w:cs="Arial"/>
          <w:color w:val="222222"/>
          <w:sz w:val="20"/>
          <w:szCs w:val="20"/>
        </w:rPr>
        <w:t xml:space="preserve"> «№»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D1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>
        <w:rPr>
          <w:rFonts w:asciiTheme="minorHAnsi" w:hAnsiTheme="minorHAnsi" w:cs="Arial"/>
          <w:color w:val="222222"/>
          <w:sz w:val="20"/>
          <w:szCs w:val="20"/>
        </w:rPr>
        <w:t xml:space="preserve"> «Дата»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 xml:space="preserve"> и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N2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>
        <w:rPr>
          <w:rFonts w:asciiTheme="minorHAnsi" w:hAnsiTheme="minorHAnsi" w:cs="Arial"/>
          <w:color w:val="222222"/>
          <w:sz w:val="20"/>
          <w:szCs w:val="20"/>
        </w:rPr>
        <w:t xml:space="preserve"> «№»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183EC8" w:rsidRPr="00DC4E07">
        <w:rPr>
          <w:rFonts w:asciiTheme="minorHAnsi" w:hAnsiTheme="minorHAnsi" w:cs="Arial"/>
          <w:color w:val="222222"/>
          <w:sz w:val="20"/>
          <w:szCs w:val="20"/>
        </w:rPr>
        <w:t>D2</w:t>
      </w:r>
      <w:r w:rsidR="00183EC8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183EC8">
        <w:rPr>
          <w:rFonts w:asciiTheme="minorHAnsi" w:hAnsiTheme="minorHAnsi" w:cs="Arial"/>
          <w:color w:val="222222"/>
          <w:sz w:val="20"/>
          <w:szCs w:val="20"/>
        </w:rPr>
        <w:t xml:space="preserve"> «Дата»</w:t>
      </w:r>
      <w:r w:rsidR="00486834">
        <w:rPr>
          <w:rFonts w:asciiTheme="minorHAnsi" w:hAnsiTheme="minorHAnsi" w:cs="Arial"/>
          <w:color w:val="222222"/>
          <w:sz w:val="20"/>
          <w:szCs w:val="20"/>
        </w:rPr>
        <w:t xml:space="preserve">. </w:t>
      </w:r>
      <w:r w:rsidR="00CF77C3">
        <w:rPr>
          <w:rFonts w:asciiTheme="minorHAnsi" w:hAnsiTheme="minorHAnsi" w:cs="Arial"/>
          <w:color w:val="222222"/>
          <w:sz w:val="20"/>
          <w:szCs w:val="20"/>
        </w:rPr>
        <w:t>Е</w:t>
      </w:r>
      <w:r w:rsidR="00474D23">
        <w:rPr>
          <w:rFonts w:asciiTheme="minorHAnsi" w:hAnsiTheme="minorHAnsi" w:cs="Arial"/>
          <w:color w:val="222222"/>
          <w:sz w:val="20"/>
          <w:szCs w:val="20"/>
        </w:rPr>
        <w:t xml:space="preserve">сли хотя бы одно </w:t>
      </w:r>
      <w:r w:rsidR="007B593B">
        <w:rPr>
          <w:rFonts w:asciiTheme="minorHAnsi" w:hAnsiTheme="minorHAnsi" w:cs="Arial"/>
          <w:color w:val="222222"/>
          <w:sz w:val="20"/>
          <w:szCs w:val="20"/>
        </w:rPr>
        <w:t xml:space="preserve">из полей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[N1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DA486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«№»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D1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DA486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«Дата»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 и 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N2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DA486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«№»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D2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DA486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«Дата»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CF77C3">
        <w:rPr>
          <w:rFonts w:asciiTheme="minorHAnsi" w:hAnsiTheme="minorHAnsi" w:cs="Arial"/>
          <w:color w:val="222222"/>
          <w:sz w:val="20"/>
          <w:szCs w:val="20"/>
        </w:rPr>
        <w:t>будет</w:t>
      </w:r>
      <w:r w:rsidR="00C32012" w:rsidRPr="00C32012">
        <w:rPr>
          <w:rFonts w:asciiTheme="minorHAnsi" w:hAnsiTheme="minorHAnsi" w:cs="Arial"/>
          <w:color w:val="222222"/>
          <w:sz w:val="20"/>
          <w:szCs w:val="20"/>
        </w:rPr>
        <w:t xml:space="preserve"> не заполнено, а ссылка на него </w:t>
      </w:r>
      <w:r w:rsidR="00C32012">
        <w:rPr>
          <w:rFonts w:asciiTheme="minorHAnsi" w:hAnsiTheme="minorHAnsi" w:cs="Arial"/>
          <w:color w:val="222222"/>
          <w:sz w:val="20"/>
          <w:szCs w:val="20"/>
        </w:rPr>
        <w:t xml:space="preserve">в основании присутствует, </w:t>
      </w:r>
      <w:r w:rsidR="008B3210">
        <w:rPr>
          <w:rFonts w:asciiTheme="minorHAnsi" w:hAnsiTheme="minorHAnsi" w:cs="Arial"/>
          <w:color w:val="222222"/>
          <w:sz w:val="20"/>
          <w:szCs w:val="20"/>
        </w:rPr>
        <w:t xml:space="preserve">поле-переключатель не будет переведен в положение </w:t>
      </w:r>
      <w:r w:rsidR="008B3210">
        <w:rPr>
          <w:rFonts w:asciiTheme="minorHAnsi" w:hAnsiTheme="minorHAnsi" w:cs="Arial"/>
          <w:color w:val="222222"/>
          <w:sz w:val="20"/>
          <w:szCs w:val="20"/>
          <w:lang w:val="en-US"/>
        </w:rPr>
        <w:t>ON</w:t>
      </w:r>
      <w:r w:rsidR="00CF77C3">
        <w:rPr>
          <w:rFonts w:asciiTheme="minorHAnsi" w:hAnsiTheme="minorHAnsi" w:cs="Arial"/>
          <w:color w:val="222222"/>
          <w:sz w:val="20"/>
          <w:szCs w:val="20"/>
        </w:rPr>
        <w:t>. При этом</w:t>
      </w:r>
      <w:r w:rsidR="00C32012">
        <w:rPr>
          <w:rFonts w:asciiTheme="minorHAnsi" w:hAnsiTheme="minorHAnsi" w:cs="Arial"/>
          <w:color w:val="222222"/>
          <w:sz w:val="20"/>
          <w:szCs w:val="20"/>
        </w:rPr>
        <w:t xml:space="preserve"> появится сообщение о необходимости удаления</w:t>
      </w:r>
      <w:r w:rsidR="008B3210">
        <w:rPr>
          <w:rFonts w:asciiTheme="minorHAnsi" w:hAnsiTheme="minorHAnsi" w:cs="Arial"/>
          <w:color w:val="222222"/>
          <w:sz w:val="20"/>
          <w:szCs w:val="20"/>
        </w:rPr>
        <w:t xml:space="preserve"> ссыл</w:t>
      </w:r>
      <w:r w:rsidR="00C2051B">
        <w:rPr>
          <w:rFonts w:asciiTheme="minorHAnsi" w:hAnsiTheme="minorHAnsi" w:cs="Arial"/>
          <w:color w:val="222222"/>
          <w:sz w:val="20"/>
          <w:szCs w:val="20"/>
        </w:rPr>
        <w:t>о</w:t>
      </w:r>
      <w:r w:rsidR="008B3210">
        <w:rPr>
          <w:rFonts w:asciiTheme="minorHAnsi" w:hAnsiTheme="minorHAnsi" w:cs="Arial"/>
          <w:color w:val="222222"/>
          <w:sz w:val="20"/>
          <w:szCs w:val="20"/>
        </w:rPr>
        <w:t xml:space="preserve">к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 xml:space="preserve">в основании </w:t>
      </w:r>
      <w:r w:rsidR="008B3210">
        <w:rPr>
          <w:rFonts w:asciiTheme="minorHAnsi" w:hAnsiTheme="minorHAnsi" w:cs="Arial"/>
          <w:color w:val="222222"/>
          <w:sz w:val="20"/>
          <w:szCs w:val="20"/>
        </w:rPr>
        <w:t>или заполнения полей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, на которые указыва</w:t>
      </w:r>
      <w:r w:rsidR="00C2051B">
        <w:rPr>
          <w:rFonts w:asciiTheme="minorHAnsi" w:hAnsiTheme="minorHAnsi" w:cs="Arial"/>
          <w:color w:val="222222"/>
          <w:sz w:val="20"/>
          <w:szCs w:val="20"/>
        </w:rPr>
        <w:t>ю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т данн</w:t>
      </w:r>
      <w:r w:rsidR="00C2051B">
        <w:rPr>
          <w:rFonts w:asciiTheme="minorHAnsi" w:hAnsiTheme="minorHAnsi" w:cs="Arial"/>
          <w:color w:val="222222"/>
          <w:sz w:val="20"/>
          <w:szCs w:val="20"/>
        </w:rPr>
        <w:t>ые</w:t>
      </w:r>
      <w:r w:rsidR="008D184B">
        <w:rPr>
          <w:rFonts w:asciiTheme="minorHAnsi" w:hAnsiTheme="minorHAnsi" w:cs="Arial"/>
          <w:color w:val="222222"/>
          <w:sz w:val="20"/>
          <w:szCs w:val="20"/>
        </w:rPr>
        <w:t xml:space="preserve"> ссылк</w:t>
      </w:r>
      <w:r w:rsidR="00C2051B">
        <w:rPr>
          <w:rFonts w:asciiTheme="minorHAnsi" w:hAnsiTheme="minorHAnsi" w:cs="Arial"/>
          <w:color w:val="222222"/>
          <w:sz w:val="20"/>
          <w:szCs w:val="20"/>
        </w:rPr>
        <w:t>и</w:t>
      </w:r>
      <w:r w:rsidR="00CF77C3">
        <w:rPr>
          <w:rFonts w:asciiTheme="minorHAnsi" w:hAnsiTheme="minorHAnsi" w:cs="Arial"/>
          <w:color w:val="222222"/>
          <w:sz w:val="20"/>
          <w:szCs w:val="20"/>
        </w:rPr>
        <w:t>.</w:t>
      </w:r>
    </w:p>
    <w:p w:rsidR="00F71B85" w:rsidRDefault="00F71B85" w:rsidP="00C32012">
      <w:pPr>
        <w:pStyle w:val="a3"/>
        <w:numPr>
          <w:ilvl w:val="0"/>
          <w:numId w:val="11"/>
        </w:numPr>
        <w:shd w:val="clear" w:color="auto" w:fill="FFFFFF"/>
        <w:spacing w:before="0" w:beforeAutospacing="0" w:after="60" w:afterAutospacing="0" w:line="259" w:lineRule="auto"/>
        <w:ind w:left="992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После заполнения всех необходимых полей нажать кнопку «</w:t>
      </w:r>
      <w:r w:rsidR="003A5F06">
        <w:rPr>
          <w:rFonts w:asciiTheme="minorHAnsi" w:hAnsiTheme="minorHAnsi" w:cs="Arial"/>
          <w:color w:val="222222"/>
          <w:sz w:val="20"/>
          <w:szCs w:val="20"/>
        </w:rPr>
        <w:t>Создать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Pr="00F71B85">
        <w:rPr>
          <w:rFonts w:asciiTheme="minorHAnsi" w:hAnsiTheme="minorHAnsi" w:cs="Arial"/>
          <w:color w:val="222222"/>
          <w:sz w:val="20"/>
          <w:szCs w:val="20"/>
        </w:rPr>
        <w:t xml:space="preserve"> для </w:t>
      </w:r>
      <w:r w:rsidR="009B1511">
        <w:rPr>
          <w:rFonts w:asciiTheme="minorHAnsi" w:hAnsiTheme="minorHAnsi" w:cs="Arial"/>
          <w:color w:val="222222"/>
          <w:sz w:val="20"/>
          <w:szCs w:val="20"/>
        </w:rPr>
        <w:t>выполнения проводки</w:t>
      </w:r>
      <w:r w:rsidRPr="00F71B85">
        <w:rPr>
          <w:rFonts w:asciiTheme="minorHAnsi" w:hAnsiTheme="minorHAnsi" w:cs="Arial"/>
          <w:color w:val="222222"/>
          <w:sz w:val="20"/>
          <w:szCs w:val="20"/>
        </w:rPr>
        <w:t xml:space="preserve"> операции</w:t>
      </w:r>
      <w:r>
        <w:rPr>
          <w:rFonts w:asciiTheme="minorHAnsi" w:hAnsiTheme="minorHAnsi" w:cs="Arial"/>
          <w:color w:val="222222"/>
          <w:sz w:val="20"/>
          <w:szCs w:val="20"/>
        </w:rPr>
        <w:t>. При этом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,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кроме проверки на достаточность и правильность ввода данных, проверяется наличие в основании ссылок (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N1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D1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,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N2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[</w:t>
      </w:r>
      <w:r w:rsidR="008D184B" w:rsidRPr="00DC4E07">
        <w:rPr>
          <w:rFonts w:asciiTheme="minorHAnsi" w:hAnsiTheme="minorHAnsi" w:cs="Arial"/>
          <w:color w:val="222222"/>
          <w:sz w:val="20"/>
          <w:szCs w:val="20"/>
        </w:rPr>
        <w:t>D2</w:t>
      </w:r>
      <w:r w:rsidR="008D184B" w:rsidRPr="00C32012">
        <w:rPr>
          <w:rFonts w:asciiTheme="minorHAnsi" w:hAnsiTheme="minorHAnsi" w:cs="Arial"/>
          <w:color w:val="222222"/>
          <w:sz w:val="20"/>
          <w:szCs w:val="20"/>
        </w:rPr>
        <w:t>]</w:t>
      </w:r>
      <w:r w:rsidR="008D184B">
        <w:rPr>
          <w:rFonts w:asciiTheme="minorHAnsi" w:hAnsiTheme="minorHAnsi" w:cs="Arial"/>
          <w:color w:val="222222"/>
          <w:sz w:val="20"/>
          <w:szCs w:val="20"/>
        </w:rPr>
        <w:t>) на номера и даты документов. Если в основании система находит такие ссылки</w:t>
      </w:r>
      <w:r w:rsidR="003A5F06">
        <w:rPr>
          <w:rFonts w:asciiTheme="minorHAnsi" w:hAnsiTheme="minorHAnsi" w:cs="Arial"/>
          <w:color w:val="222222"/>
          <w:sz w:val="20"/>
          <w:szCs w:val="20"/>
        </w:rPr>
        <w:t xml:space="preserve"> и при попытке заменить все ссылки на </w:t>
      </w:r>
      <w:r w:rsidR="003A5F06">
        <w:rPr>
          <w:rFonts w:asciiTheme="minorHAnsi" w:hAnsiTheme="minorHAnsi" w:cs="Arial"/>
          <w:color w:val="222222"/>
          <w:sz w:val="20"/>
          <w:szCs w:val="20"/>
        </w:rPr>
        <w:lastRenderedPageBreak/>
        <w:t>конкретные значения получает сообщение о невозможности сформировать основание, процесс создания операции прерывается.</w:t>
      </w:r>
    </w:p>
    <w:p w:rsidR="00CF77C3" w:rsidRDefault="00CF77C3" w:rsidP="00CF77C3">
      <w:pPr>
        <w:pStyle w:val="a3"/>
        <w:shd w:val="clear" w:color="auto" w:fill="FFFFFF"/>
        <w:spacing w:before="0" w:beforeAutospacing="0" w:after="60" w:afterAutospacing="0" w:line="259" w:lineRule="auto"/>
        <w:ind w:left="992"/>
        <w:jc w:val="both"/>
        <w:rPr>
          <w:rFonts w:asciiTheme="minorHAnsi" w:hAnsiTheme="minorHAnsi" w:cs="Arial"/>
          <w:color w:val="222222"/>
          <w:sz w:val="20"/>
          <w:szCs w:val="20"/>
        </w:rPr>
      </w:pPr>
    </w:p>
    <w:p w:rsidR="00C151B4" w:rsidRPr="008D3A87" w:rsidRDefault="00C151B4" w:rsidP="00C151B4">
      <w:pPr>
        <w:pStyle w:val="a4"/>
        <w:numPr>
          <w:ilvl w:val="1"/>
          <w:numId w:val="7"/>
        </w:numPr>
        <w:shd w:val="clear" w:color="auto" w:fill="FFFFFF"/>
        <w:spacing w:after="240"/>
        <w:ind w:left="850" w:hanging="635"/>
        <w:contextualSpacing w:val="0"/>
        <w:outlineLvl w:val="1"/>
        <w:rPr>
          <w:color w:val="002060"/>
          <w:spacing w:val="20"/>
          <w:sz w:val="24"/>
          <w:szCs w:val="24"/>
        </w:rPr>
      </w:pPr>
      <w:r>
        <w:rPr>
          <w:color w:val="002060"/>
          <w:spacing w:val="20"/>
          <w:sz w:val="24"/>
          <w:szCs w:val="24"/>
        </w:rPr>
        <w:t>Создание собственных</w:t>
      </w:r>
      <w:r w:rsidRPr="008D3A87">
        <w:rPr>
          <w:color w:val="002060"/>
          <w:spacing w:val="20"/>
          <w:sz w:val="24"/>
          <w:szCs w:val="24"/>
        </w:rPr>
        <w:t xml:space="preserve"> шаблонов</w:t>
      </w:r>
    </w:p>
    <w:p w:rsidR="009C7037" w:rsidRDefault="00FB73CA" w:rsidP="00FE5B69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Для создания собственных шаблонов нужно из вкладки «Справочники» выбрать пункт меню «</w:t>
      </w:r>
      <w:r w:rsidR="00227553">
        <w:rPr>
          <w:rFonts w:asciiTheme="minorHAnsi" w:hAnsiTheme="minorHAnsi" w:cs="Arial"/>
          <w:color w:val="222222"/>
          <w:sz w:val="20"/>
          <w:szCs w:val="20"/>
        </w:rPr>
        <w:t>Шаблоны операций»</w:t>
      </w:r>
      <w:r w:rsidR="00FE5B69">
        <w:rPr>
          <w:rFonts w:asciiTheme="minorHAnsi" w:hAnsiTheme="minorHAnsi" w:cs="Arial"/>
          <w:color w:val="222222"/>
          <w:sz w:val="20"/>
          <w:szCs w:val="20"/>
        </w:rPr>
        <w:t>.</w:t>
      </w:r>
      <w:r w:rsidR="002F4889">
        <w:rPr>
          <w:rFonts w:asciiTheme="minorHAnsi" w:hAnsiTheme="minorHAnsi" w:cs="Arial"/>
          <w:color w:val="222222"/>
          <w:sz w:val="20"/>
          <w:szCs w:val="20"/>
        </w:rPr>
        <w:t xml:space="preserve"> При этом открывается форма «Шаблоны операций», в которой отображается список всех существующих шаблонов</w:t>
      </w:r>
      <w:r w:rsidR="00ED4A87">
        <w:rPr>
          <w:rFonts w:asciiTheme="minorHAnsi" w:hAnsiTheme="minorHAnsi" w:cs="Arial"/>
          <w:color w:val="222222"/>
          <w:sz w:val="20"/>
          <w:szCs w:val="20"/>
        </w:rPr>
        <w:t xml:space="preserve">. </w:t>
      </w:r>
    </w:p>
    <w:p w:rsidR="00E646BB" w:rsidRPr="003E64C8" w:rsidRDefault="00E646BB" w:rsidP="00E646BB">
      <w:pPr>
        <w:pStyle w:val="a4"/>
        <w:keepNext/>
        <w:numPr>
          <w:ilvl w:val="2"/>
          <w:numId w:val="7"/>
        </w:numPr>
        <w:shd w:val="clear" w:color="auto" w:fill="FFFFFF"/>
        <w:spacing w:before="240" w:after="240"/>
        <w:ind w:left="1276" w:hanging="788"/>
        <w:contextualSpacing w:val="0"/>
        <w:outlineLvl w:val="2"/>
        <w:rPr>
          <w:color w:val="00359E"/>
          <w:spacing w:val="20"/>
          <w:sz w:val="24"/>
          <w:szCs w:val="24"/>
        </w:rPr>
      </w:pPr>
      <w:r>
        <w:rPr>
          <w:color w:val="00359E"/>
          <w:spacing w:val="20"/>
          <w:sz w:val="24"/>
          <w:szCs w:val="24"/>
        </w:rPr>
        <w:t xml:space="preserve">Содержание формы </w:t>
      </w:r>
      <w:r w:rsidRPr="00E646BB">
        <w:rPr>
          <w:color w:val="00359E"/>
          <w:spacing w:val="20"/>
          <w:sz w:val="24"/>
          <w:szCs w:val="24"/>
        </w:rPr>
        <w:t>«Шаблоны операций»</w:t>
      </w:r>
    </w:p>
    <w:p w:rsidR="00904C15" w:rsidRDefault="00ED4A87" w:rsidP="00FE5B69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Форма </w:t>
      </w:r>
      <w:r w:rsidR="008C5DB3">
        <w:rPr>
          <w:rFonts w:asciiTheme="minorHAnsi" w:hAnsiTheme="minorHAnsi" w:cs="Arial"/>
          <w:color w:val="222222"/>
          <w:sz w:val="20"/>
          <w:szCs w:val="20"/>
        </w:rPr>
        <w:t xml:space="preserve">включает </w:t>
      </w:r>
    </w:p>
    <w:p w:rsidR="008C5DB3" w:rsidRDefault="00E646BB" w:rsidP="00904C15">
      <w:pPr>
        <w:pStyle w:val="a3"/>
        <w:numPr>
          <w:ilvl w:val="0"/>
          <w:numId w:val="14"/>
        </w:numPr>
        <w:shd w:val="clear" w:color="auto" w:fill="FFFFFF"/>
        <w:spacing w:before="0" w:beforeAutospacing="0" w:after="120" w:afterAutospacing="0" w:line="259" w:lineRule="auto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поля, </w:t>
      </w:r>
      <w:r w:rsidR="008C5DB3">
        <w:rPr>
          <w:rFonts w:asciiTheme="minorHAnsi" w:hAnsiTheme="minorHAnsi" w:cs="Arial"/>
          <w:color w:val="222222"/>
          <w:sz w:val="20"/>
          <w:szCs w:val="20"/>
        </w:rPr>
        <w:t>описывающие свойства шаблона</w:t>
      </w:r>
      <w:r w:rsidR="00ED36D2">
        <w:rPr>
          <w:rFonts w:asciiTheme="minorHAnsi" w:hAnsiTheme="minorHAnsi" w:cs="Arial"/>
          <w:color w:val="222222"/>
          <w:sz w:val="20"/>
          <w:szCs w:val="20"/>
        </w:rPr>
        <w:t xml:space="preserve">, </w:t>
      </w:r>
      <w:r w:rsidR="008C5DB3">
        <w:rPr>
          <w:rFonts w:asciiTheme="minorHAnsi" w:hAnsiTheme="minorHAnsi" w:cs="Arial"/>
          <w:color w:val="222222"/>
          <w:sz w:val="20"/>
          <w:szCs w:val="20"/>
        </w:rPr>
        <w:t>такие, как</w:t>
      </w:r>
      <w:r w:rsidR="00F9327F">
        <w:rPr>
          <w:rFonts w:asciiTheme="minorHAnsi" w:hAnsiTheme="minorHAnsi" w:cs="Arial"/>
          <w:color w:val="222222"/>
          <w:sz w:val="20"/>
          <w:szCs w:val="20"/>
        </w:rPr>
        <w:t xml:space="preserve"> </w:t>
      </w:r>
    </w:p>
    <w:p w:rsidR="008C5DB3" w:rsidRDefault="00F9327F" w:rsidP="00904C15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259" w:lineRule="auto"/>
        <w:ind w:left="1701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«Наименование»</w:t>
      </w:r>
      <w:r w:rsidR="00ED4A87">
        <w:rPr>
          <w:rFonts w:asciiTheme="minorHAnsi" w:hAnsiTheme="minorHAnsi" w:cs="Arial"/>
          <w:color w:val="222222"/>
          <w:sz w:val="20"/>
          <w:szCs w:val="20"/>
        </w:rPr>
        <w:t xml:space="preserve"> шаблона, </w:t>
      </w:r>
    </w:p>
    <w:p w:rsidR="00904C15" w:rsidRDefault="00F9327F" w:rsidP="00904C15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259" w:lineRule="auto"/>
        <w:ind w:left="1701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«Т</w:t>
      </w:r>
      <w:r w:rsidR="00ED4A87">
        <w:rPr>
          <w:rFonts w:asciiTheme="minorHAnsi" w:hAnsiTheme="minorHAnsi" w:cs="Arial"/>
          <w:color w:val="222222"/>
          <w:sz w:val="20"/>
          <w:szCs w:val="20"/>
        </w:rPr>
        <w:t>ип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  <w:r w:rsidR="008C5DB3">
        <w:rPr>
          <w:rFonts w:asciiTheme="minorHAnsi" w:hAnsiTheme="minorHAnsi" w:cs="Arial"/>
          <w:color w:val="222222"/>
          <w:sz w:val="20"/>
          <w:szCs w:val="20"/>
        </w:rPr>
        <w:t xml:space="preserve"> - </w:t>
      </w:r>
      <w:r w:rsidR="00904C15">
        <w:rPr>
          <w:rFonts w:asciiTheme="minorHAnsi" w:hAnsiTheme="minorHAnsi" w:cs="Arial"/>
          <w:color w:val="222222"/>
          <w:sz w:val="20"/>
          <w:szCs w:val="20"/>
        </w:rPr>
        <w:t>возможные значения</w:t>
      </w:r>
    </w:p>
    <w:p w:rsidR="00904C15" w:rsidRDefault="008C5DB3" w:rsidP="00904C15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259" w:lineRule="auto"/>
        <w:ind w:left="3119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расширенный («Е»)</w:t>
      </w:r>
      <w:r w:rsidR="00904C15">
        <w:rPr>
          <w:rFonts w:asciiTheme="minorHAnsi" w:hAnsiTheme="minorHAnsi" w:cs="Arial"/>
          <w:color w:val="222222"/>
          <w:sz w:val="20"/>
          <w:szCs w:val="20"/>
        </w:rPr>
        <w:t xml:space="preserve"> – содержит дополнительные поля для подстановки в основание </w:t>
      </w:r>
    </w:p>
    <w:p w:rsidR="008C5DB3" w:rsidRDefault="00904C15" w:rsidP="00904C15">
      <w:pPr>
        <w:pStyle w:val="a3"/>
        <w:numPr>
          <w:ilvl w:val="0"/>
          <w:numId w:val="15"/>
        </w:numPr>
        <w:shd w:val="clear" w:color="auto" w:fill="FFFFFF"/>
        <w:spacing w:before="0" w:beforeAutospacing="0" w:after="60" w:afterAutospacing="0" w:line="259" w:lineRule="auto"/>
        <w:ind w:left="3118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стандартный («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S</w:t>
      </w:r>
      <w:r>
        <w:rPr>
          <w:rFonts w:asciiTheme="minorHAnsi" w:hAnsiTheme="minorHAnsi" w:cs="Arial"/>
          <w:color w:val="222222"/>
          <w:sz w:val="20"/>
          <w:szCs w:val="20"/>
        </w:rPr>
        <w:t>»)</w:t>
      </w:r>
      <w:r w:rsidR="00ED4A87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– простой шаблон, не содержащий дополнительных полей</w:t>
      </w:r>
    </w:p>
    <w:p w:rsidR="008C5DB3" w:rsidRDefault="00ED4A87" w:rsidP="00904C15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 w:line="259" w:lineRule="auto"/>
        <w:ind w:left="1701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признак «Системный»</w:t>
      </w:r>
      <w:r w:rsidR="00904C15">
        <w:rPr>
          <w:rFonts w:asciiTheme="minorHAnsi" w:hAnsiTheme="minorHAnsi" w:cs="Arial"/>
          <w:color w:val="222222"/>
          <w:sz w:val="20"/>
          <w:szCs w:val="20"/>
        </w:rPr>
        <w:t xml:space="preserve"> - указывает на шаблон, </w:t>
      </w:r>
      <w:r w:rsidR="00E646BB">
        <w:rPr>
          <w:rFonts w:asciiTheme="minorHAnsi" w:hAnsiTheme="minorHAnsi" w:cs="Arial"/>
          <w:color w:val="222222"/>
          <w:sz w:val="20"/>
          <w:szCs w:val="20"/>
        </w:rPr>
        <w:t>встроенный в систему. Пустое значение указывает на шаблон, разработанный пользователем</w:t>
      </w:r>
    </w:p>
    <w:p w:rsidR="008C5DB3" w:rsidRDefault="008C5DB3" w:rsidP="00904C15">
      <w:pPr>
        <w:pStyle w:val="a3"/>
        <w:numPr>
          <w:ilvl w:val="0"/>
          <w:numId w:val="13"/>
        </w:numPr>
        <w:shd w:val="clear" w:color="auto" w:fill="FFFFFF"/>
        <w:spacing w:before="0" w:beforeAutospacing="0" w:after="120" w:afterAutospacing="0" w:line="259" w:lineRule="auto"/>
        <w:ind w:left="1701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«Пользователь</w:t>
      </w:r>
      <w:r w:rsidR="00904C15">
        <w:rPr>
          <w:rFonts w:asciiTheme="minorHAnsi" w:hAnsiTheme="minorHAnsi" w:cs="Arial"/>
          <w:color w:val="222222"/>
          <w:sz w:val="20"/>
          <w:szCs w:val="20"/>
        </w:rPr>
        <w:t>» - логин пользователя, создавшего шаблон</w:t>
      </w:r>
    </w:p>
    <w:p w:rsidR="00C151B4" w:rsidRDefault="00E646BB" w:rsidP="00904C15">
      <w:pPr>
        <w:pStyle w:val="a3"/>
        <w:numPr>
          <w:ilvl w:val="0"/>
          <w:numId w:val="14"/>
        </w:numPr>
        <w:shd w:val="clear" w:color="auto" w:fill="FFFFFF"/>
        <w:spacing w:before="0" w:beforeAutospacing="0" w:after="120" w:afterAutospacing="0" w:line="259" w:lineRule="auto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поля, описывающие макет операции, содержащие отдельные поля, с помощью которых может быть заполнена форма</w:t>
      </w:r>
      <w:r w:rsidR="00F9327F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ED36D2">
        <w:rPr>
          <w:rFonts w:asciiTheme="minorHAnsi" w:hAnsiTheme="minorHAnsi" w:cs="Arial"/>
          <w:color w:val="222222"/>
          <w:sz w:val="20"/>
          <w:szCs w:val="20"/>
        </w:rPr>
        <w:t>ввода операции</w:t>
      </w:r>
      <w:r w:rsidR="00ED4A87">
        <w:rPr>
          <w:rFonts w:asciiTheme="minorHAnsi" w:hAnsiTheme="minorHAnsi" w:cs="Arial"/>
          <w:color w:val="222222"/>
          <w:sz w:val="20"/>
          <w:szCs w:val="20"/>
        </w:rPr>
        <w:t>.</w:t>
      </w:r>
    </w:p>
    <w:p w:rsidR="00E646BB" w:rsidRDefault="00E646BB" w:rsidP="00904C15">
      <w:pPr>
        <w:pStyle w:val="a3"/>
        <w:numPr>
          <w:ilvl w:val="0"/>
          <w:numId w:val="14"/>
        </w:numPr>
        <w:shd w:val="clear" w:color="auto" w:fill="FFFFFF"/>
        <w:spacing w:before="0" w:beforeAutospacing="0" w:after="120" w:afterAutospacing="0" w:line="259" w:lineRule="auto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Кнопки фильтра (поиска по любым доступным полям), просмотра, ввода и редактирования</w:t>
      </w:r>
      <w:r w:rsidRPr="00E646BB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шаблона</w:t>
      </w:r>
    </w:p>
    <w:p w:rsidR="00E646BB" w:rsidRDefault="00E646BB" w:rsidP="00FE5B69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</w:p>
    <w:p w:rsidR="00E646BB" w:rsidRPr="003E64C8" w:rsidRDefault="00E646BB" w:rsidP="00E646BB">
      <w:pPr>
        <w:pStyle w:val="a4"/>
        <w:keepNext/>
        <w:numPr>
          <w:ilvl w:val="2"/>
          <w:numId w:val="7"/>
        </w:numPr>
        <w:shd w:val="clear" w:color="auto" w:fill="FFFFFF"/>
        <w:spacing w:before="240" w:after="240"/>
        <w:ind w:left="1276" w:hanging="788"/>
        <w:contextualSpacing w:val="0"/>
        <w:outlineLvl w:val="2"/>
        <w:rPr>
          <w:color w:val="00359E"/>
          <w:spacing w:val="20"/>
          <w:sz w:val="24"/>
          <w:szCs w:val="24"/>
        </w:rPr>
      </w:pPr>
      <w:r>
        <w:rPr>
          <w:color w:val="00359E"/>
          <w:spacing w:val="20"/>
          <w:sz w:val="24"/>
          <w:szCs w:val="24"/>
        </w:rPr>
        <w:t>Ввод и редактирование шаблона</w:t>
      </w:r>
    </w:p>
    <w:p w:rsidR="0078479A" w:rsidRDefault="0078479A" w:rsidP="00FE5B69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noProof/>
          <w:color w:val="222222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96AF6B2" wp14:editId="0786E3FB">
            <wp:simplePos x="0" y="0"/>
            <wp:positionH relativeFrom="column">
              <wp:posOffset>1571625</wp:posOffset>
            </wp:positionH>
            <wp:positionV relativeFrom="paragraph">
              <wp:posOffset>189865</wp:posOffset>
            </wp:positionV>
            <wp:extent cx="228600" cy="2286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82E">
        <w:rPr>
          <w:rFonts w:asciiTheme="minorHAnsi" w:hAnsiTheme="minorHAnsi" w:cs="Arial"/>
          <w:color w:val="222222"/>
          <w:sz w:val="20"/>
          <w:szCs w:val="20"/>
        </w:rPr>
        <w:t xml:space="preserve">Для создания нового шаблона необходимо в форме «Шаблоны операции» нажать на кнопку 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«Создание шаблона 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GL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FE5B69" w:rsidRPr="0078479A" w:rsidRDefault="002F4889" w:rsidP="00FE5B69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В от</w:t>
      </w:r>
      <w:r w:rsidR="0078479A">
        <w:rPr>
          <w:rFonts w:asciiTheme="minorHAnsi" w:hAnsiTheme="minorHAnsi" w:cs="Arial"/>
          <w:color w:val="222222"/>
          <w:sz w:val="20"/>
          <w:szCs w:val="20"/>
        </w:rPr>
        <w:t xml:space="preserve">крывшейся форме «Создание шаблона </w:t>
      </w:r>
      <w:r w:rsidR="0078479A">
        <w:rPr>
          <w:rFonts w:asciiTheme="minorHAnsi" w:hAnsiTheme="minorHAnsi" w:cs="Arial"/>
          <w:color w:val="222222"/>
          <w:sz w:val="20"/>
          <w:szCs w:val="20"/>
          <w:lang w:val="en-US"/>
        </w:rPr>
        <w:t>GL</w:t>
      </w:r>
      <w:r w:rsidR="0078479A">
        <w:rPr>
          <w:rFonts w:asciiTheme="minorHAnsi" w:hAnsiTheme="minorHAnsi" w:cs="Arial"/>
          <w:color w:val="222222"/>
          <w:sz w:val="20"/>
          <w:szCs w:val="20"/>
        </w:rPr>
        <w:t xml:space="preserve">» необходимо </w:t>
      </w:r>
      <w:r w:rsidR="0078479A" w:rsidRPr="0078479A">
        <w:rPr>
          <w:rFonts w:asciiTheme="minorHAnsi" w:hAnsiTheme="minorHAnsi" w:cs="Arial"/>
          <w:color w:val="222222"/>
          <w:sz w:val="20"/>
          <w:szCs w:val="20"/>
        </w:rPr>
        <w:t xml:space="preserve">обязательно </w:t>
      </w:r>
      <w:r w:rsidR="0078479A">
        <w:rPr>
          <w:rFonts w:asciiTheme="minorHAnsi" w:hAnsiTheme="minorHAnsi" w:cs="Arial"/>
          <w:color w:val="222222"/>
          <w:sz w:val="20"/>
          <w:szCs w:val="20"/>
        </w:rPr>
        <w:t>заполнить поля</w:t>
      </w:r>
      <w:r w:rsidR="0078479A" w:rsidRPr="0078479A">
        <w:rPr>
          <w:rFonts w:asciiTheme="minorHAnsi" w:hAnsiTheme="minorHAnsi" w:cs="Arial"/>
          <w:color w:val="222222"/>
          <w:sz w:val="20"/>
          <w:szCs w:val="20"/>
        </w:rPr>
        <w:t>:</w:t>
      </w:r>
    </w:p>
    <w:p w:rsidR="00F504AA" w:rsidRDefault="0078479A" w:rsidP="0078479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259" w:lineRule="auto"/>
        <w:ind w:left="1287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«Наименование»</w:t>
      </w:r>
    </w:p>
    <w:p w:rsidR="0078479A" w:rsidRDefault="0078479A" w:rsidP="0078479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259" w:lineRule="auto"/>
        <w:ind w:left="1287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«Источник сделки»</w:t>
      </w:r>
    </w:p>
    <w:p w:rsidR="0078479A" w:rsidRDefault="0078479A" w:rsidP="0078479A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259" w:lineRule="auto"/>
        <w:ind w:left="1287" w:hanging="357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«Счет» - один из счетов</w:t>
      </w:r>
      <w:r w:rsidRPr="0078479A">
        <w:rPr>
          <w:rFonts w:asciiTheme="minorHAnsi" w:hAnsiTheme="minorHAnsi" w:cs="Arial"/>
          <w:color w:val="222222"/>
          <w:sz w:val="20"/>
          <w:szCs w:val="20"/>
        </w:rPr>
        <w:t xml:space="preserve"> по Дебету или по Кредиту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должен иметь непустое значение</w:t>
      </w:r>
    </w:p>
    <w:p w:rsidR="0078479A" w:rsidRPr="0078479A" w:rsidRDefault="0078479A" w:rsidP="00EE088E">
      <w:pPr>
        <w:pStyle w:val="a3"/>
        <w:numPr>
          <w:ilvl w:val="0"/>
          <w:numId w:val="16"/>
        </w:numPr>
        <w:shd w:val="clear" w:color="auto" w:fill="FFFFFF"/>
        <w:spacing w:before="0" w:beforeAutospacing="0" w:after="120" w:afterAutospacing="0" w:line="259" w:lineRule="auto"/>
        <w:ind w:left="1287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«Основание 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RUR</w:t>
      </w:r>
      <w:r>
        <w:rPr>
          <w:rFonts w:asciiTheme="minorHAnsi" w:hAnsiTheme="minorHAnsi" w:cs="Arial"/>
          <w:color w:val="222222"/>
          <w:sz w:val="20"/>
          <w:szCs w:val="20"/>
        </w:rPr>
        <w:t>»</w:t>
      </w:r>
    </w:p>
    <w:p w:rsidR="00EE088E" w:rsidRDefault="00EE088E" w:rsidP="003652BF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В поле «Счет» </w:t>
      </w:r>
      <w:r w:rsidR="00FA52D5">
        <w:rPr>
          <w:rFonts w:asciiTheme="minorHAnsi" w:hAnsiTheme="minorHAnsi" w:cs="Arial"/>
          <w:color w:val="222222"/>
          <w:sz w:val="20"/>
          <w:szCs w:val="20"/>
        </w:rPr>
        <w:t xml:space="preserve">для более широкого использования шаблона </w:t>
      </w:r>
      <w:r>
        <w:rPr>
          <w:rFonts w:asciiTheme="minorHAnsi" w:hAnsiTheme="minorHAnsi" w:cs="Arial"/>
          <w:color w:val="222222"/>
          <w:sz w:val="20"/>
          <w:szCs w:val="20"/>
        </w:rPr>
        <w:t>следует вводить балансовый счет 1-го или 2-ого порядка. Запоминать шаблон, содержащий счет в 20 символов</w:t>
      </w:r>
      <w:r w:rsidR="00FA52D5">
        <w:rPr>
          <w:rFonts w:asciiTheme="minorHAnsi" w:hAnsiTheme="minorHAnsi" w:cs="Arial"/>
          <w:color w:val="222222"/>
          <w:sz w:val="20"/>
          <w:szCs w:val="20"/>
        </w:rPr>
        <w:t>, нерационально, но возможно.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С помощью кнопки «Счет» можно проверить правильность заполнения поля</w:t>
      </w:r>
      <w:r w:rsidR="00FA52D5">
        <w:rPr>
          <w:rFonts w:asciiTheme="minorHAnsi" w:hAnsiTheme="minorHAnsi" w:cs="Arial"/>
          <w:color w:val="222222"/>
          <w:sz w:val="20"/>
          <w:szCs w:val="20"/>
        </w:rPr>
        <w:t>. При этом в открывшейся форме «Выбор счета» должно отобразиться не менее одной записи, найденной в справочнике счетов по введенному шаблону счета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. </w:t>
      </w:r>
    </w:p>
    <w:p w:rsidR="0078479A" w:rsidRDefault="0078479A" w:rsidP="003652BF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ajorHAnsi" w:hAnsiTheme="majorHAnsi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В форму для наглядности включены поля </w:t>
      </w:r>
      <w:r>
        <w:rPr>
          <w:rFonts w:asciiTheme="majorHAnsi" w:hAnsiTheme="majorHAnsi"/>
          <w:sz w:val="20"/>
          <w:szCs w:val="20"/>
        </w:rPr>
        <w:t xml:space="preserve">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 w:rsidRPr="00057A8F">
        <w:rPr>
          <w:rFonts w:asciiTheme="majorHAnsi" w:hAnsiTheme="majorHAnsi"/>
          <w:sz w:val="20"/>
          <w:szCs w:val="20"/>
        </w:rPr>
        <w:t>1]</w:t>
      </w:r>
      <w:r>
        <w:rPr>
          <w:rFonts w:asciiTheme="majorHAnsi" w:hAnsiTheme="majorHAnsi"/>
          <w:sz w:val="20"/>
          <w:szCs w:val="20"/>
        </w:rPr>
        <w:t xml:space="preserve"> №»,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 xml:space="preserve">D1] </w:t>
      </w:r>
      <w:r w:rsidRPr="00057A8F">
        <w:rPr>
          <w:rFonts w:asciiTheme="majorHAnsi" w:hAnsiTheme="majorHAnsi"/>
          <w:sz w:val="20"/>
          <w:szCs w:val="20"/>
        </w:rPr>
        <w:t>Дата</w:t>
      </w:r>
      <w:r>
        <w:rPr>
          <w:rFonts w:asciiTheme="majorHAnsi" w:hAnsiTheme="majorHAnsi"/>
          <w:sz w:val="20"/>
          <w:szCs w:val="20"/>
        </w:rPr>
        <w:t xml:space="preserve">», «Поле </w:t>
      </w:r>
      <w:r w:rsidRPr="00057A8F">
        <w:rPr>
          <w:rFonts w:asciiTheme="majorHAnsi" w:hAnsiTheme="majorHAnsi"/>
          <w:sz w:val="20"/>
          <w:szCs w:val="20"/>
        </w:rPr>
        <w:t>[</w:t>
      </w:r>
      <w:r w:rsidRPr="003625E2">
        <w:rPr>
          <w:rFonts w:asciiTheme="majorHAnsi" w:hAnsiTheme="majorHAnsi"/>
          <w:sz w:val="20"/>
          <w:szCs w:val="20"/>
        </w:rPr>
        <w:t>N</w:t>
      </w:r>
      <w:r>
        <w:rPr>
          <w:rFonts w:asciiTheme="majorHAnsi" w:hAnsiTheme="majorHAnsi"/>
          <w:sz w:val="20"/>
          <w:szCs w:val="20"/>
        </w:rPr>
        <w:t>2</w:t>
      </w:r>
      <w:r w:rsidRPr="00057A8F">
        <w:rPr>
          <w:rFonts w:asciiTheme="majorHAnsi" w:hAnsiTheme="majorHAnsi"/>
          <w:sz w:val="20"/>
          <w:szCs w:val="20"/>
        </w:rPr>
        <w:t>]</w:t>
      </w:r>
      <w:r>
        <w:rPr>
          <w:rFonts w:asciiTheme="majorHAnsi" w:hAnsiTheme="majorHAnsi"/>
          <w:sz w:val="20"/>
          <w:szCs w:val="20"/>
        </w:rPr>
        <w:t xml:space="preserve"> №», «Поле </w:t>
      </w:r>
      <w:r w:rsidRPr="00057A8F">
        <w:rPr>
          <w:rFonts w:asciiTheme="majorHAnsi" w:hAnsiTheme="majorHAnsi"/>
          <w:sz w:val="20"/>
          <w:szCs w:val="20"/>
        </w:rPr>
        <w:t>[</w:t>
      </w:r>
      <w:r>
        <w:rPr>
          <w:rFonts w:asciiTheme="majorHAnsi" w:hAnsiTheme="majorHAnsi"/>
          <w:sz w:val="20"/>
          <w:szCs w:val="20"/>
        </w:rPr>
        <w:t>D2</w:t>
      </w:r>
      <w:r w:rsidRPr="00057A8F">
        <w:rPr>
          <w:rFonts w:asciiTheme="majorHAnsi" w:hAnsiTheme="majorHAnsi"/>
          <w:sz w:val="20"/>
          <w:szCs w:val="20"/>
        </w:rPr>
        <w:t>] Дата</w:t>
      </w:r>
      <w:r>
        <w:rPr>
          <w:rFonts w:asciiTheme="majorHAnsi" w:hAnsiTheme="majorHAnsi"/>
          <w:sz w:val="20"/>
          <w:szCs w:val="20"/>
        </w:rPr>
        <w:t>»</w:t>
      </w:r>
      <w:r w:rsidR="003652BF">
        <w:rPr>
          <w:rFonts w:asciiTheme="majorHAnsi" w:hAnsiTheme="majorHAnsi"/>
          <w:sz w:val="20"/>
          <w:szCs w:val="20"/>
        </w:rPr>
        <w:t xml:space="preserve">, которые могут быть использованы в формировании основания операции на русском и английском языках при вводе операции. Эти поля не доступны и, чтобы они были использованы в дальнейшем при </w:t>
      </w:r>
      <w:r w:rsidR="005A0AC6">
        <w:rPr>
          <w:rFonts w:asciiTheme="majorHAnsi" w:hAnsiTheme="majorHAnsi"/>
          <w:sz w:val="20"/>
          <w:szCs w:val="20"/>
        </w:rPr>
        <w:t>создании</w:t>
      </w:r>
      <w:r w:rsidR="003652BF">
        <w:rPr>
          <w:rFonts w:asciiTheme="majorHAnsi" w:hAnsiTheme="majorHAnsi"/>
          <w:sz w:val="20"/>
          <w:szCs w:val="20"/>
        </w:rPr>
        <w:t xml:space="preserve"> операции, необходимо при вводе или редактировании шаблона </w:t>
      </w:r>
      <w:r w:rsidR="005A0AC6">
        <w:rPr>
          <w:rFonts w:asciiTheme="majorHAnsi" w:hAnsiTheme="majorHAnsi"/>
          <w:sz w:val="20"/>
          <w:szCs w:val="20"/>
        </w:rPr>
        <w:t>в пол</w:t>
      </w:r>
      <w:r w:rsidR="00EE088E">
        <w:rPr>
          <w:rFonts w:asciiTheme="majorHAnsi" w:hAnsiTheme="majorHAnsi"/>
          <w:sz w:val="20"/>
          <w:szCs w:val="20"/>
        </w:rPr>
        <w:t>ях</w:t>
      </w:r>
      <w:r w:rsidR="005A0AC6">
        <w:rPr>
          <w:rFonts w:asciiTheme="majorHAnsi" w:hAnsiTheme="majorHAnsi"/>
          <w:sz w:val="20"/>
          <w:szCs w:val="20"/>
        </w:rPr>
        <w:t xml:space="preserve"> «Основание </w:t>
      </w:r>
      <w:r w:rsidR="005A0AC6">
        <w:rPr>
          <w:rFonts w:asciiTheme="majorHAnsi" w:hAnsiTheme="majorHAnsi"/>
          <w:sz w:val="20"/>
          <w:szCs w:val="20"/>
          <w:lang w:val="en-US"/>
        </w:rPr>
        <w:t>ENG</w:t>
      </w:r>
      <w:r w:rsidR="005A0AC6">
        <w:rPr>
          <w:rFonts w:asciiTheme="majorHAnsi" w:hAnsiTheme="majorHAnsi"/>
          <w:sz w:val="20"/>
          <w:szCs w:val="20"/>
        </w:rPr>
        <w:t xml:space="preserve">» и «Основание </w:t>
      </w:r>
      <w:r w:rsidR="005A0AC6">
        <w:rPr>
          <w:rFonts w:asciiTheme="majorHAnsi" w:hAnsiTheme="majorHAnsi"/>
          <w:sz w:val="20"/>
          <w:szCs w:val="20"/>
          <w:lang w:val="en-US"/>
        </w:rPr>
        <w:t>RUR</w:t>
      </w:r>
      <w:r w:rsidR="005A0AC6">
        <w:rPr>
          <w:rFonts w:asciiTheme="majorHAnsi" w:hAnsiTheme="majorHAnsi"/>
          <w:sz w:val="20"/>
          <w:szCs w:val="20"/>
        </w:rPr>
        <w:t>»</w:t>
      </w:r>
      <w:r w:rsidR="003652BF">
        <w:rPr>
          <w:rFonts w:asciiTheme="majorHAnsi" w:hAnsiTheme="majorHAnsi"/>
          <w:sz w:val="20"/>
          <w:szCs w:val="20"/>
        </w:rPr>
        <w:t xml:space="preserve"> в нужных местах </w:t>
      </w:r>
      <w:r w:rsidR="005A0AC6">
        <w:rPr>
          <w:rFonts w:asciiTheme="majorHAnsi" w:hAnsiTheme="majorHAnsi"/>
          <w:sz w:val="20"/>
          <w:szCs w:val="20"/>
        </w:rPr>
        <w:t xml:space="preserve">текста </w:t>
      </w:r>
      <w:r w:rsidR="00EE088E">
        <w:rPr>
          <w:rFonts w:asciiTheme="majorHAnsi" w:hAnsiTheme="majorHAnsi"/>
          <w:sz w:val="20"/>
          <w:szCs w:val="20"/>
        </w:rPr>
        <w:t>ввести</w:t>
      </w:r>
      <w:r w:rsidR="005A0AC6">
        <w:rPr>
          <w:rFonts w:asciiTheme="majorHAnsi" w:hAnsiTheme="majorHAnsi"/>
          <w:sz w:val="20"/>
          <w:szCs w:val="20"/>
        </w:rPr>
        <w:t xml:space="preserve"> </w:t>
      </w:r>
      <w:r w:rsidR="003652BF">
        <w:rPr>
          <w:rFonts w:asciiTheme="majorHAnsi" w:hAnsiTheme="majorHAnsi"/>
          <w:sz w:val="20"/>
          <w:szCs w:val="20"/>
        </w:rPr>
        <w:t xml:space="preserve">ссылки на эти поля в виде </w:t>
      </w:r>
      <w:r w:rsidR="003652BF" w:rsidRPr="003652BF">
        <w:rPr>
          <w:rFonts w:asciiTheme="majorHAnsi" w:hAnsiTheme="majorHAnsi"/>
          <w:sz w:val="20"/>
          <w:szCs w:val="20"/>
        </w:rPr>
        <w:t>[</w:t>
      </w:r>
      <w:r w:rsidR="003652BF">
        <w:rPr>
          <w:rFonts w:asciiTheme="majorHAnsi" w:hAnsiTheme="majorHAnsi"/>
          <w:sz w:val="20"/>
          <w:szCs w:val="20"/>
        </w:rPr>
        <w:t>N1</w:t>
      </w:r>
      <w:r w:rsidR="003652BF" w:rsidRPr="003652BF">
        <w:rPr>
          <w:rFonts w:asciiTheme="majorHAnsi" w:hAnsiTheme="majorHAnsi"/>
          <w:sz w:val="20"/>
          <w:szCs w:val="20"/>
        </w:rPr>
        <w:t>], [</w:t>
      </w:r>
      <w:r w:rsidR="003652BF">
        <w:rPr>
          <w:rFonts w:asciiTheme="majorHAnsi" w:hAnsiTheme="majorHAnsi"/>
          <w:sz w:val="20"/>
          <w:szCs w:val="20"/>
          <w:lang w:val="en-US"/>
        </w:rPr>
        <w:t>D</w:t>
      </w:r>
      <w:r w:rsidR="003652BF" w:rsidRPr="003652BF">
        <w:rPr>
          <w:rFonts w:asciiTheme="majorHAnsi" w:hAnsiTheme="majorHAnsi"/>
          <w:sz w:val="20"/>
          <w:szCs w:val="20"/>
        </w:rPr>
        <w:t>1]</w:t>
      </w:r>
      <w:r w:rsidR="005A0AC6">
        <w:rPr>
          <w:rFonts w:asciiTheme="majorHAnsi" w:hAnsiTheme="majorHAnsi"/>
          <w:sz w:val="20"/>
          <w:szCs w:val="20"/>
        </w:rPr>
        <w:t xml:space="preserve">, </w:t>
      </w:r>
      <w:r w:rsidR="005A0AC6" w:rsidRPr="003652BF">
        <w:rPr>
          <w:rFonts w:asciiTheme="majorHAnsi" w:hAnsiTheme="majorHAnsi"/>
          <w:sz w:val="20"/>
          <w:szCs w:val="20"/>
        </w:rPr>
        <w:t>[</w:t>
      </w:r>
      <w:r w:rsidR="005A0AC6">
        <w:rPr>
          <w:rFonts w:asciiTheme="majorHAnsi" w:hAnsiTheme="majorHAnsi"/>
          <w:sz w:val="20"/>
          <w:szCs w:val="20"/>
        </w:rPr>
        <w:t>N2</w:t>
      </w:r>
      <w:r w:rsidR="005A0AC6" w:rsidRPr="003652BF">
        <w:rPr>
          <w:rFonts w:asciiTheme="majorHAnsi" w:hAnsiTheme="majorHAnsi"/>
          <w:sz w:val="20"/>
          <w:szCs w:val="20"/>
        </w:rPr>
        <w:t>], [</w:t>
      </w:r>
      <w:r w:rsidR="005A0AC6">
        <w:rPr>
          <w:rFonts w:asciiTheme="majorHAnsi" w:hAnsiTheme="majorHAnsi"/>
          <w:sz w:val="20"/>
          <w:szCs w:val="20"/>
          <w:lang w:val="en-US"/>
        </w:rPr>
        <w:t>D</w:t>
      </w:r>
      <w:r w:rsidR="005A0AC6">
        <w:rPr>
          <w:rFonts w:asciiTheme="majorHAnsi" w:hAnsiTheme="majorHAnsi"/>
          <w:sz w:val="20"/>
          <w:szCs w:val="20"/>
        </w:rPr>
        <w:t>2</w:t>
      </w:r>
      <w:r w:rsidR="005A0AC6" w:rsidRPr="003652BF">
        <w:rPr>
          <w:rFonts w:asciiTheme="majorHAnsi" w:hAnsiTheme="majorHAnsi"/>
          <w:sz w:val="20"/>
          <w:szCs w:val="20"/>
        </w:rPr>
        <w:t>]</w:t>
      </w:r>
      <w:r w:rsidR="005A0AC6">
        <w:rPr>
          <w:rFonts w:asciiTheme="majorHAnsi" w:hAnsiTheme="majorHAnsi"/>
          <w:sz w:val="20"/>
          <w:szCs w:val="20"/>
        </w:rPr>
        <w:t>.</w:t>
      </w:r>
    </w:p>
    <w:p w:rsidR="00C20F83" w:rsidRDefault="00C20F83" w:rsidP="003652BF">
      <w:pPr>
        <w:pStyle w:val="a3"/>
        <w:shd w:val="clear" w:color="auto" w:fill="FFFFFF"/>
        <w:spacing w:before="0" w:beforeAutospacing="0" w:after="120" w:afterAutospacing="0" w:line="259" w:lineRule="auto"/>
        <w:ind w:left="284" w:firstLine="284"/>
        <w:jc w:val="both"/>
        <w:rPr>
          <w:rFonts w:asciiTheme="minorHAnsi" w:hAnsiTheme="minorHAnsi"/>
          <w:sz w:val="20"/>
          <w:szCs w:val="20"/>
        </w:rPr>
      </w:pPr>
    </w:p>
    <w:p w:rsidR="00C20F83" w:rsidRDefault="00C20F83" w:rsidP="00554615">
      <w:pPr>
        <w:pStyle w:val="a4"/>
        <w:keepNext/>
        <w:numPr>
          <w:ilvl w:val="0"/>
          <w:numId w:val="7"/>
        </w:numPr>
        <w:shd w:val="clear" w:color="auto" w:fill="FFFFFF"/>
        <w:spacing w:after="240"/>
        <w:ind w:left="357" w:hanging="357"/>
        <w:contextualSpacing w:val="0"/>
        <w:outlineLvl w:val="0"/>
        <w:rPr>
          <w:b/>
          <w:color w:val="1F4E79" w:themeColor="accent1" w:themeShade="80"/>
          <w:spacing w:val="20"/>
          <w:sz w:val="24"/>
          <w:szCs w:val="24"/>
        </w:rPr>
      </w:pPr>
      <w:r>
        <w:rPr>
          <w:b/>
          <w:color w:val="1F4E79" w:themeColor="accent1" w:themeShade="80"/>
          <w:spacing w:val="20"/>
          <w:sz w:val="24"/>
          <w:szCs w:val="24"/>
        </w:rPr>
        <w:lastRenderedPageBreak/>
        <w:t>Просмотр ошибок загрузки сообщений из АЕ</w:t>
      </w:r>
    </w:p>
    <w:p w:rsidR="0083223E" w:rsidRDefault="00C20F83" w:rsidP="00ED54E2">
      <w:pPr>
        <w:pStyle w:val="a3"/>
        <w:keepNext/>
        <w:shd w:val="clear" w:color="auto" w:fill="FFFFFF"/>
        <w:spacing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Для просмотра ошибок загрузки в 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BARS</w:t>
      </w:r>
      <w:r w:rsidRPr="00C20F83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  <w:lang w:val="en-US"/>
        </w:rPr>
        <w:t>GL</w:t>
      </w:r>
      <w:r w:rsidRPr="00C20F83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</w:rPr>
        <w:t>сообщени</w:t>
      </w:r>
      <w:r w:rsidRPr="00C20F83">
        <w:rPr>
          <w:rFonts w:asciiTheme="minorHAnsi" w:hAnsiTheme="minorHAnsi" w:cs="Arial"/>
          <w:color w:val="222222"/>
          <w:sz w:val="20"/>
          <w:szCs w:val="20"/>
        </w:rPr>
        <w:t>й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из АЕ разработана форма «Ошибки обработки операций»</w:t>
      </w:r>
      <w:r w:rsidRPr="008C14C1">
        <w:rPr>
          <w:rFonts w:asciiTheme="minorHAnsi" w:hAnsiTheme="minorHAnsi" w:cs="Arial"/>
          <w:color w:val="222222"/>
          <w:sz w:val="20"/>
          <w:szCs w:val="20"/>
        </w:rPr>
        <w:t>.</w:t>
      </w:r>
      <w:r w:rsidR="00554615">
        <w:rPr>
          <w:rFonts w:asciiTheme="minorHAnsi" w:hAnsiTheme="minorHAnsi" w:cs="Arial"/>
          <w:color w:val="222222"/>
          <w:sz w:val="20"/>
          <w:szCs w:val="20"/>
        </w:rPr>
        <w:t xml:space="preserve"> </w:t>
      </w:r>
    </w:p>
    <w:p w:rsidR="0083223E" w:rsidRPr="008D3A87" w:rsidRDefault="0083223E" w:rsidP="0083223E">
      <w:pPr>
        <w:pStyle w:val="a4"/>
        <w:numPr>
          <w:ilvl w:val="1"/>
          <w:numId w:val="7"/>
        </w:numPr>
        <w:shd w:val="clear" w:color="auto" w:fill="FFFFFF"/>
        <w:spacing w:after="240"/>
        <w:ind w:left="850" w:hanging="635"/>
        <w:contextualSpacing w:val="0"/>
        <w:outlineLvl w:val="1"/>
        <w:rPr>
          <w:color w:val="002060"/>
          <w:spacing w:val="20"/>
          <w:sz w:val="24"/>
          <w:szCs w:val="24"/>
        </w:rPr>
      </w:pPr>
      <w:r>
        <w:rPr>
          <w:color w:val="002060"/>
          <w:spacing w:val="20"/>
          <w:sz w:val="24"/>
          <w:szCs w:val="24"/>
        </w:rPr>
        <w:t>Форма «Ошибки обработки операций»</w:t>
      </w:r>
    </w:p>
    <w:p w:rsidR="0083223E" w:rsidRDefault="00B777A4" w:rsidP="0083223E">
      <w:pPr>
        <w:pStyle w:val="a3"/>
        <w:shd w:val="clear" w:color="auto" w:fill="FFFFFF"/>
        <w:spacing w:before="0" w:beforeAutospacing="0" w:after="12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 w:rsidRPr="00554615">
        <w:rPr>
          <w:rFonts w:asciiTheme="minorHAnsi" w:hAnsiTheme="minorHAnsi" w:cs="Arial"/>
          <w:color w:val="222222"/>
          <w:sz w:val="20"/>
          <w:szCs w:val="20"/>
        </w:rPr>
        <w:t>Данная форма</w:t>
      </w:r>
      <w:r w:rsidR="00C20F83" w:rsidRPr="00554615">
        <w:rPr>
          <w:rFonts w:asciiTheme="minorHAnsi" w:hAnsiTheme="minorHAnsi" w:cs="Arial"/>
          <w:color w:val="222222"/>
          <w:sz w:val="20"/>
          <w:szCs w:val="20"/>
        </w:rPr>
        <w:t xml:space="preserve"> позволя</w:t>
      </w:r>
      <w:r w:rsidRPr="00554615">
        <w:rPr>
          <w:rFonts w:asciiTheme="minorHAnsi" w:hAnsiTheme="minorHAnsi" w:cs="Arial"/>
          <w:color w:val="222222"/>
          <w:sz w:val="20"/>
          <w:szCs w:val="20"/>
        </w:rPr>
        <w:t>ет</w:t>
      </w:r>
      <w:r w:rsidR="00C20F83" w:rsidRPr="00554615">
        <w:rPr>
          <w:rFonts w:asciiTheme="minorHAnsi" w:hAnsiTheme="minorHAnsi" w:cs="Arial"/>
          <w:color w:val="222222"/>
          <w:sz w:val="20"/>
          <w:szCs w:val="20"/>
        </w:rPr>
        <w:t xml:space="preserve"> посмотреть по какой причине и на какой стадии не была выполнена операция загрузки сообщений из АЕ.</w:t>
      </w:r>
      <w:r w:rsidR="00554615">
        <w:rPr>
          <w:rFonts w:asciiTheme="minorHAnsi" w:hAnsiTheme="minorHAnsi" w:cs="Arial"/>
          <w:color w:val="222222"/>
          <w:sz w:val="20"/>
          <w:szCs w:val="20"/>
        </w:rPr>
        <w:t xml:space="preserve"> Форма вызывается из пункта меню «</w:t>
      </w:r>
      <w:r w:rsidR="00554615" w:rsidRPr="00554615">
        <w:rPr>
          <w:rFonts w:asciiTheme="minorHAnsi" w:hAnsiTheme="minorHAnsi" w:cs="Arial"/>
          <w:color w:val="222222"/>
          <w:sz w:val="20"/>
          <w:szCs w:val="20"/>
        </w:rPr>
        <w:t>Ошибки обработки операций</w:t>
      </w:r>
      <w:r w:rsidR="00554615">
        <w:rPr>
          <w:rFonts w:asciiTheme="minorHAnsi" w:hAnsiTheme="minorHAnsi" w:cs="Arial"/>
          <w:color w:val="222222"/>
          <w:sz w:val="20"/>
          <w:szCs w:val="20"/>
        </w:rPr>
        <w:t xml:space="preserve">» вкладки «Бухучет». </w:t>
      </w:r>
    </w:p>
    <w:p w:rsidR="009C1AA4" w:rsidRDefault="00554615" w:rsidP="0083223E">
      <w:pPr>
        <w:pStyle w:val="a3"/>
        <w:shd w:val="clear" w:color="auto" w:fill="FFFFFF"/>
        <w:spacing w:before="0" w:beforeAutospacing="0" w:after="12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В форме отображаются все сообщения, по которым возникли ошибки при загрузке на этапе </w:t>
      </w:r>
      <w:proofErr w:type="spellStart"/>
      <w:r>
        <w:rPr>
          <w:rFonts w:asciiTheme="minorHAnsi" w:hAnsiTheme="minorHAnsi" w:cs="Arial"/>
          <w:color w:val="222222"/>
          <w:sz w:val="20"/>
          <w:szCs w:val="20"/>
        </w:rPr>
        <w:t>валидации</w:t>
      </w:r>
      <w:proofErr w:type="spellEnd"/>
      <w:r>
        <w:rPr>
          <w:rFonts w:asciiTheme="minorHAnsi" w:hAnsiTheme="minorHAnsi" w:cs="Arial"/>
          <w:color w:val="222222"/>
          <w:sz w:val="20"/>
          <w:szCs w:val="20"/>
        </w:rPr>
        <w:t xml:space="preserve"> и обработки сообщений из АЕ</w:t>
      </w:r>
      <w:del w:id="0" w:author="Фигаровская Наталья Викторовна" w:date="2016-04-04T14:53:00Z">
        <w:r w:rsidR="009C1AA4" w:rsidDel="00FC0DC1">
          <w:rPr>
            <w:rFonts w:asciiTheme="minorHAnsi" w:hAnsiTheme="minorHAnsi" w:cs="Arial"/>
            <w:color w:val="222222"/>
            <w:sz w:val="20"/>
            <w:szCs w:val="20"/>
          </w:rPr>
          <w:delText>, а также сообщения</w:delText>
        </w:r>
        <w:r w:rsidDel="00FC0DC1">
          <w:rPr>
            <w:rFonts w:asciiTheme="minorHAnsi" w:hAnsiTheme="minorHAnsi" w:cs="Arial"/>
            <w:color w:val="222222"/>
            <w:sz w:val="20"/>
            <w:szCs w:val="20"/>
          </w:rPr>
          <w:delText>, по которым выполнено сторнирование проводки</w:delText>
        </w:r>
        <w:r w:rsidR="00097745" w:rsidDel="00FC0DC1">
          <w:rPr>
            <w:rFonts w:asciiTheme="minorHAnsi" w:hAnsiTheme="minorHAnsi" w:cs="Arial"/>
            <w:color w:val="222222"/>
            <w:sz w:val="20"/>
            <w:szCs w:val="20"/>
          </w:rPr>
          <w:delText xml:space="preserve"> текущего </w:delText>
        </w:r>
        <w:r w:rsidR="00ED54E2" w:rsidDel="00FC0DC1">
          <w:rPr>
            <w:rFonts w:asciiTheme="minorHAnsi" w:hAnsiTheme="minorHAnsi" w:cs="Arial"/>
            <w:color w:val="222222"/>
            <w:sz w:val="20"/>
            <w:szCs w:val="20"/>
          </w:rPr>
          <w:delText xml:space="preserve">операционного </w:delText>
        </w:r>
        <w:r w:rsidR="00097745" w:rsidDel="00FC0DC1">
          <w:rPr>
            <w:rFonts w:asciiTheme="minorHAnsi" w:hAnsiTheme="minorHAnsi" w:cs="Arial"/>
            <w:color w:val="222222"/>
            <w:sz w:val="20"/>
            <w:szCs w:val="20"/>
          </w:rPr>
          <w:delText>дня</w:delText>
        </w:r>
        <w:r w:rsidR="009C1AA4" w:rsidDel="00FC0DC1">
          <w:rPr>
            <w:rFonts w:asciiTheme="minorHAnsi" w:hAnsiTheme="minorHAnsi" w:cs="Arial"/>
            <w:color w:val="222222"/>
            <w:sz w:val="20"/>
            <w:szCs w:val="20"/>
          </w:rPr>
          <w:delText xml:space="preserve"> (со статусом </w:delText>
        </w:r>
        <w:r w:rsidR="009C1AA4" w:rsidDel="00FC0DC1">
          <w:rPr>
            <w:rFonts w:asciiTheme="minorHAnsi" w:hAnsiTheme="minorHAnsi" w:cs="Arial"/>
            <w:color w:val="222222"/>
            <w:sz w:val="20"/>
            <w:szCs w:val="20"/>
            <w:lang w:val="en-US"/>
          </w:rPr>
          <w:delText>CANC</w:delText>
        </w:r>
        <w:r w:rsidR="009C1AA4" w:rsidDel="00FC0DC1">
          <w:rPr>
            <w:rFonts w:asciiTheme="minorHAnsi" w:hAnsiTheme="minorHAnsi" w:cs="Arial"/>
            <w:color w:val="222222"/>
            <w:sz w:val="20"/>
            <w:szCs w:val="20"/>
          </w:rPr>
          <w:delText>, SOCANC)</w:delText>
        </w:r>
      </w:del>
      <w:bookmarkStart w:id="1" w:name="_GoBack"/>
      <w:bookmarkEnd w:id="1"/>
      <w:r w:rsidR="0083223E">
        <w:rPr>
          <w:rFonts w:asciiTheme="minorHAnsi" w:hAnsiTheme="minorHAnsi" w:cs="Arial"/>
          <w:color w:val="222222"/>
          <w:sz w:val="20"/>
          <w:szCs w:val="20"/>
        </w:rPr>
        <w:t>.</w:t>
      </w:r>
    </w:p>
    <w:p w:rsidR="005949A8" w:rsidRDefault="005949A8" w:rsidP="0083223E">
      <w:pPr>
        <w:pStyle w:val="a3"/>
        <w:shd w:val="clear" w:color="auto" w:fill="FFFFFF"/>
        <w:spacing w:before="0" w:beforeAutospacing="0" w:after="12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Понять на каком этапе возникла ошибка можно по заполнению поля «Статус». Если поле пустое, то ошибка произошла на стадии </w:t>
      </w:r>
      <w:proofErr w:type="spellStart"/>
      <w:r>
        <w:rPr>
          <w:rFonts w:asciiTheme="minorHAnsi" w:hAnsiTheme="minorHAnsi" w:cs="Arial"/>
          <w:color w:val="222222"/>
          <w:sz w:val="20"/>
          <w:szCs w:val="20"/>
        </w:rPr>
        <w:t>валидации</w:t>
      </w:r>
      <w:proofErr w:type="spellEnd"/>
      <w:r>
        <w:rPr>
          <w:rFonts w:asciiTheme="minorHAnsi" w:hAnsiTheme="minorHAnsi" w:cs="Arial"/>
          <w:color w:val="222222"/>
          <w:sz w:val="20"/>
          <w:szCs w:val="20"/>
        </w:rPr>
        <w:t xml:space="preserve"> (первичной проверки) сообщения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. П</w:t>
      </w:r>
      <w:r>
        <w:rPr>
          <w:rFonts w:asciiTheme="minorHAnsi" w:hAnsiTheme="minorHAnsi" w:cs="Arial"/>
          <w:color w:val="222222"/>
          <w:sz w:val="20"/>
          <w:szCs w:val="20"/>
        </w:rPr>
        <w:t>ри этом не создается операция и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,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следовательно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,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не отображается в списке операций в форме «Операции» 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(вкладка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«Бухучет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»,</w:t>
      </w:r>
      <w:r w:rsidR="0072701D" w:rsidRPr="0072701D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пункт меню «Операции»)</w:t>
      </w:r>
      <w:r>
        <w:rPr>
          <w:rFonts w:asciiTheme="minorHAnsi" w:hAnsiTheme="minorHAnsi" w:cs="Arial"/>
          <w:color w:val="222222"/>
          <w:sz w:val="20"/>
          <w:szCs w:val="20"/>
        </w:rPr>
        <w:t>.</w:t>
      </w:r>
    </w:p>
    <w:p w:rsidR="00F73A87" w:rsidRDefault="004E592B" w:rsidP="005949A8">
      <w:pPr>
        <w:pStyle w:val="a3"/>
        <w:shd w:val="clear" w:color="auto" w:fill="FFFFFF"/>
        <w:spacing w:before="0" w:beforeAutospacing="0" w:after="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При открытии формы используется сортировка по полю «Дата время обработки» в обратном порядке, т.е. сообщения, обработанные в конце, выводятся в начало списка. </w:t>
      </w:r>
      <w:r w:rsidR="00ED54E2">
        <w:rPr>
          <w:rFonts w:asciiTheme="minorHAnsi" w:hAnsiTheme="minorHAnsi" w:cs="Arial"/>
          <w:color w:val="222222"/>
          <w:sz w:val="20"/>
          <w:szCs w:val="20"/>
        </w:rPr>
        <w:t>Порядок вывода записей можно поменять, кликнув мышкой на заголовок нужного поля.</w:t>
      </w:r>
    </w:p>
    <w:p w:rsidR="004E592B" w:rsidRDefault="004E592B" w:rsidP="0083223E">
      <w:pPr>
        <w:pStyle w:val="a3"/>
        <w:shd w:val="clear" w:color="auto" w:fill="FFFFFF"/>
        <w:spacing w:before="0" w:beforeAutospacing="0" w:after="12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По кнопке «Быстрый </w:t>
      </w:r>
      <w:proofErr w:type="gramStart"/>
      <w:r>
        <w:rPr>
          <w:rFonts w:asciiTheme="minorHAnsi" w:hAnsiTheme="minorHAnsi" w:cs="Arial"/>
          <w:color w:val="222222"/>
          <w:sz w:val="20"/>
          <w:szCs w:val="20"/>
        </w:rPr>
        <w:t xml:space="preserve">фильтр» </w:t>
      </w:r>
      <w:r>
        <w:rPr>
          <w:rFonts w:asciiTheme="minorHAnsi" w:hAnsiTheme="minorHAnsi" w:cs="Arial"/>
          <w:noProof/>
          <w:color w:val="222222"/>
          <w:sz w:val="20"/>
          <w:szCs w:val="20"/>
        </w:rPr>
        <w:drawing>
          <wp:inline distT="0" distB="0" distL="0" distR="0">
            <wp:extent cx="22860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ckfil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r w:rsidR="0072701D">
        <w:rPr>
          <w:rFonts w:asciiTheme="minorHAnsi" w:hAnsiTheme="minorHAnsi" w:cs="Arial"/>
          <w:color w:val="222222"/>
          <w:sz w:val="20"/>
          <w:szCs w:val="20"/>
        </w:rPr>
        <w:t xml:space="preserve"> </w:t>
      </w:r>
      <w:proofErr w:type="gramEnd"/>
      <w:r>
        <w:rPr>
          <w:rFonts w:asciiTheme="minorHAnsi" w:hAnsiTheme="minorHAnsi" w:cs="Arial"/>
          <w:color w:val="222222"/>
          <w:sz w:val="20"/>
          <w:szCs w:val="20"/>
        </w:rPr>
        <w:t xml:space="preserve">можно </w:t>
      </w:r>
      <w:r w:rsidR="005949A8">
        <w:rPr>
          <w:rFonts w:asciiTheme="minorHAnsi" w:hAnsiTheme="minorHAnsi" w:cs="Arial"/>
          <w:color w:val="222222"/>
          <w:sz w:val="20"/>
          <w:szCs w:val="20"/>
        </w:rPr>
        <w:t>установить ограничение по дате просмотра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ошибочных сообщени</w:t>
      </w:r>
      <w:r w:rsidR="00ED54E2">
        <w:rPr>
          <w:rFonts w:asciiTheme="minorHAnsi" w:hAnsiTheme="minorHAnsi" w:cs="Arial"/>
          <w:color w:val="222222"/>
          <w:sz w:val="20"/>
          <w:szCs w:val="20"/>
        </w:rPr>
        <w:t>й</w:t>
      </w:r>
      <w:r w:rsidR="005949A8">
        <w:rPr>
          <w:rFonts w:asciiTheme="minorHAnsi" w:hAnsiTheme="minorHAnsi" w:cs="Arial"/>
          <w:color w:val="222222"/>
          <w:sz w:val="20"/>
          <w:szCs w:val="20"/>
        </w:rPr>
        <w:t xml:space="preserve"> и определить 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по какому полю нужно установить быстрый фильтр</w:t>
      </w:r>
      <w:r w:rsidR="0072701D" w:rsidRPr="0072701D">
        <w:rPr>
          <w:rFonts w:asciiTheme="minorHAnsi" w:hAnsiTheme="minorHAnsi" w:cs="Arial"/>
          <w:color w:val="222222"/>
          <w:sz w:val="20"/>
          <w:szCs w:val="20"/>
        </w:rPr>
        <w:t>:</w:t>
      </w:r>
    </w:p>
    <w:p w:rsidR="0072701D" w:rsidRDefault="00ED54E2" w:rsidP="00ED54E2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259" w:lineRule="auto"/>
        <w:ind w:left="1003" w:hanging="357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о дате времени обработки</w:t>
      </w:r>
    </w:p>
    <w:p w:rsidR="0072701D" w:rsidRDefault="00ED54E2" w:rsidP="00ED54E2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259" w:lineRule="auto"/>
        <w:ind w:left="1003" w:hanging="357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о дате вал</w:t>
      </w:r>
      <w:r>
        <w:rPr>
          <w:rFonts w:asciiTheme="minorHAnsi" w:hAnsiTheme="minorHAnsi" w:cs="Arial"/>
          <w:color w:val="222222"/>
          <w:sz w:val="20"/>
          <w:szCs w:val="20"/>
        </w:rPr>
        <w:t>ютирования</w:t>
      </w:r>
    </w:p>
    <w:p w:rsidR="0072701D" w:rsidRDefault="00ED54E2" w:rsidP="009A5098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259" w:lineRule="auto"/>
        <w:ind w:left="1003" w:hanging="357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</w:t>
      </w:r>
      <w:r w:rsidR="0072701D">
        <w:rPr>
          <w:rFonts w:asciiTheme="minorHAnsi" w:hAnsiTheme="minorHAnsi" w:cs="Arial"/>
          <w:color w:val="222222"/>
          <w:sz w:val="20"/>
          <w:szCs w:val="20"/>
        </w:rPr>
        <w:t>о дате проводки</w:t>
      </w:r>
    </w:p>
    <w:p w:rsidR="00ED54E2" w:rsidRDefault="00ED54E2" w:rsidP="00ED54E2">
      <w:pPr>
        <w:pStyle w:val="a3"/>
        <w:shd w:val="clear" w:color="auto" w:fill="FFFFFF"/>
        <w:spacing w:before="0" w:beforeAutospacing="0" w:after="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>Подробное описание ошибочной записи можно посмотреть по нажатию кнопки «Просмотр</w:t>
      </w:r>
      <w:proofErr w:type="gramStart"/>
      <w:r>
        <w:rPr>
          <w:rFonts w:asciiTheme="minorHAnsi" w:hAnsiTheme="minorHAnsi" w:cs="Arial"/>
          <w:color w:val="222222"/>
          <w:sz w:val="20"/>
          <w:szCs w:val="20"/>
        </w:rPr>
        <w:t xml:space="preserve">» </w:t>
      </w:r>
      <w:r w:rsidR="009A5098">
        <w:rPr>
          <w:rFonts w:asciiTheme="minorHAnsi" w:hAnsiTheme="minorHAnsi" w:cs="Arial"/>
          <w:noProof/>
          <w:color w:val="222222"/>
          <w:sz w:val="20"/>
          <w:szCs w:val="20"/>
        </w:rPr>
        <w:drawing>
          <wp:inline distT="0" distB="0" distL="0" distR="0">
            <wp:extent cx="2286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per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098">
        <w:rPr>
          <w:rFonts w:asciiTheme="minorHAnsi" w:hAnsiTheme="minorHAnsi" w:cs="Arial"/>
          <w:color w:val="222222"/>
          <w:sz w:val="20"/>
          <w:szCs w:val="20"/>
        </w:rPr>
        <w:t>.</w:t>
      </w:r>
      <w:proofErr w:type="gramEnd"/>
    </w:p>
    <w:p w:rsidR="009A5098" w:rsidRDefault="009A5098" w:rsidP="00ED54E2">
      <w:pPr>
        <w:pStyle w:val="a3"/>
        <w:shd w:val="clear" w:color="auto" w:fill="FFFFFF"/>
        <w:spacing w:before="0" w:beforeAutospacing="0" w:after="0" w:afterAutospacing="0"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В форму также включена кнопка стандартного </w:t>
      </w:r>
      <w:proofErr w:type="gramStart"/>
      <w:r>
        <w:rPr>
          <w:rFonts w:asciiTheme="minorHAnsi" w:hAnsiTheme="minorHAnsi" w:cs="Arial"/>
          <w:color w:val="222222"/>
          <w:sz w:val="20"/>
          <w:szCs w:val="20"/>
        </w:rPr>
        <w:t xml:space="preserve">фильтра, </w:t>
      </w:r>
      <w:r>
        <w:rPr>
          <w:rFonts w:asciiTheme="minorHAnsi" w:hAnsiTheme="minorHAnsi" w:cs="Arial"/>
          <w:noProof/>
          <w:color w:val="222222"/>
          <w:sz w:val="20"/>
          <w:szCs w:val="20"/>
        </w:rPr>
        <w:drawing>
          <wp:inline distT="0" distB="0" distL="0" distR="0" wp14:anchorId="7CB168EC" wp14:editId="3D132FE7">
            <wp:extent cx="22860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222222"/>
          <w:sz w:val="20"/>
          <w:szCs w:val="20"/>
        </w:rPr>
        <w:t xml:space="preserve">  </w:t>
      </w:r>
      <w:proofErr w:type="gramEnd"/>
      <w:r>
        <w:rPr>
          <w:rFonts w:asciiTheme="minorHAnsi" w:hAnsiTheme="minorHAnsi" w:cs="Arial"/>
          <w:color w:val="222222"/>
          <w:sz w:val="20"/>
          <w:szCs w:val="20"/>
        </w:rPr>
        <w:t>по которому можно выполнить поиск сообщений по отдельным его параметрам.</w:t>
      </w:r>
    </w:p>
    <w:p w:rsidR="00ED54E2" w:rsidRDefault="00ED54E2" w:rsidP="00ED54E2">
      <w:pPr>
        <w:pStyle w:val="a3"/>
        <w:shd w:val="clear" w:color="auto" w:fill="FFFFFF"/>
        <w:spacing w:before="0" w:beforeAutospacing="0" w:after="120" w:afterAutospacing="0" w:line="259" w:lineRule="auto"/>
        <w:rPr>
          <w:rFonts w:asciiTheme="minorHAnsi" w:hAnsiTheme="minorHAnsi" w:cs="Arial"/>
          <w:color w:val="222222"/>
          <w:sz w:val="20"/>
          <w:szCs w:val="20"/>
        </w:rPr>
      </w:pPr>
    </w:p>
    <w:p w:rsidR="00097745" w:rsidRPr="008D3A87" w:rsidRDefault="0083223E" w:rsidP="0083223E">
      <w:pPr>
        <w:pStyle w:val="a4"/>
        <w:numPr>
          <w:ilvl w:val="1"/>
          <w:numId w:val="7"/>
        </w:numPr>
        <w:shd w:val="clear" w:color="auto" w:fill="FFFFFF"/>
        <w:spacing w:before="240" w:after="240"/>
        <w:ind w:left="850" w:hanging="635"/>
        <w:contextualSpacing w:val="0"/>
        <w:outlineLvl w:val="1"/>
        <w:rPr>
          <w:color w:val="002060"/>
          <w:spacing w:val="20"/>
          <w:sz w:val="24"/>
          <w:szCs w:val="24"/>
        </w:rPr>
      </w:pPr>
      <w:r>
        <w:rPr>
          <w:color w:val="002060"/>
          <w:spacing w:val="20"/>
          <w:sz w:val="24"/>
          <w:szCs w:val="24"/>
        </w:rPr>
        <w:t>С</w:t>
      </w:r>
      <w:proofErr w:type="spellStart"/>
      <w:r>
        <w:rPr>
          <w:color w:val="002060"/>
          <w:spacing w:val="20"/>
          <w:sz w:val="24"/>
          <w:szCs w:val="24"/>
          <w:lang w:val="en-US"/>
        </w:rPr>
        <w:t>татус</w:t>
      </w:r>
      <w:proofErr w:type="spellEnd"/>
      <w:r>
        <w:rPr>
          <w:color w:val="002060"/>
          <w:spacing w:val="20"/>
          <w:sz w:val="24"/>
          <w:szCs w:val="24"/>
        </w:rPr>
        <w:t>ы</w:t>
      </w:r>
      <w:r>
        <w:rPr>
          <w:color w:val="002060"/>
          <w:spacing w:val="20"/>
          <w:sz w:val="24"/>
          <w:szCs w:val="24"/>
          <w:lang w:val="en-US"/>
        </w:rPr>
        <w:t xml:space="preserve"> </w:t>
      </w:r>
      <w:proofErr w:type="spellStart"/>
      <w:r>
        <w:rPr>
          <w:color w:val="002060"/>
          <w:spacing w:val="20"/>
          <w:sz w:val="24"/>
          <w:szCs w:val="24"/>
          <w:lang w:val="en-US"/>
        </w:rPr>
        <w:t>ош</w:t>
      </w:r>
      <w:r>
        <w:rPr>
          <w:color w:val="002060"/>
          <w:spacing w:val="20"/>
          <w:sz w:val="24"/>
          <w:szCs w:val="24"/>
        </w:rPr>
        <w:t>ибочных</w:t>
      </w:r>
      <w:proofErr w:type="spellEnd"/>
      <w:r>
        <w:rPr>
          <w:color w:val="002060"/>
          <w:spacing w:val="20"/>
          <w:sz w:val="24"/>
          <w:szCs w:val="24"/>
        </w:rPr>
        <w:t xml:space="preserve"> сообщений</w:t>
      </w:r>
    </w:p>
    <w:p w:rsidR="00097745" w:rsidRPr="00097745" w:rsidRDefault="00097745" w:rsidP="00554615">
      <w:pPr>
        <w:pStyle w:val="a3"/>
        <w:shd w:val="clear" w:color="auto" w:fill="FFFFFF"/>
        <w:spacing w:line="259" w:lineRule="auto"/>
        <w:ind w:firstLine="284"/>
        <w:rPr>
          <w:rFonts w:asciiTheme="minorHAnsi" w:hAnsiTheme="minorHAnsi" w:cs="Arial"/>
          <w:color w:val="222222"/>
          <w:sz w:val="20"/>
          <w:szCs w:val="20"/>
        </w:rPr>
      </w:pPr>
      <w:r>
        <w:rPr>
          <w:rFonts w:asciiTheme="minorHAnsi" w:hAnsiTheme="minorHAnsi" w:cs="Arial"/>
          <w:color w:val="222222"/>
          <w:sz w:val="20"/>
          <w:szCs w:val="20"/>
        </w:rPr>
        <w:t xml:space="preserve">В список отображаемых данных включены </w:t>
      </w:r>
      <w:r w:rsidR="0083223E">
        <w:rPr>
          <w:rFonts w:asciiTheme="minorHAnsi" w:hAnsiTheme="minorHAnsi" w:cs="Arial"/>
          <w:color w:val="222222"/>
          <w:sz w:val="20"/>
          <w:szCs w:val="20"/>
        </w:rPr>
        <w:t>сообщения АЕ</w:t>
      </w:r>
      <w:r>
        <w:rPr>
          <w:rFonts w:asciiTheme="minorHAnsi" w:hAnsiTheme="minorHAnsi" w:cs="Arial"/>
          <w:color w:val="222222"/>
          <w:sz w:val="20"/>
          <w:szCs w:val="20"/>
        </w:rPr>
        <w:t xml:space="preserve"> со статусами</w:t>
      </w:r>
      <w:r w:rsidRPr="00097745">
        <w:rPr>
          <w:rFonts w:asciiTheme="minorHAnsi" w:hAnsiTheme="minorHAnsi" w:cs="Arial"/>
          <w:color w:val="222222"/>
          <w:sz w:val="20"/>
          <w:szCs w:val="20"/>
        </w:rPr>
        <w:t>:</w:t>
      </w:r>
    </w:p>
    <w:p w:rsidR="009C1AA4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rFonts w:asciiTheme="majorHAnsi" w:hAnsiTheme="majorHAnsi"/>
        </w:rPr>
      </w:pPr>
      <w:r w:rsidRPr="009C1AA4">
        <w:rPr>
          <w:rFonts w:asciiTheme="majorHAnsi" w:hAnsiTheme="majorHAnsi" w:cs="Arial"/>
          <w:sz w:val="20"/>
          <w:szCs w:val="20"/>
        </w:rPr>
        <w:t>ERCHK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097745">
        <w:rPr>
          <w:rFonts w:asciiTheme="majorHAnsi" w:hAnsiTheme="majorHAnsi" w:cs="Arial"/>
          <w:sz w:val="20"/>
          <w:szCs w:val="20"/>
        </w:rPr>
        <w:t xml:space="preserve">– </w:t>
      </w:r>
      <w:r w:rsidRPr="009C1AA4">
        <w:rPr>
          <w:rFonts w:asciiTheme="majorHAnsi" w:hAnsiTheme="majorHAnsi" w:cs="Arial"/>
          <w:sz w:val="20"/>
          <w:szCs w:val="20"/>
        </w:rPr>
        <w:t xml:space="preserve">ошибка в исходных данных </w:t>
      </w:r>
    </w:p>
    <w:p w:rsidR="009C1AA4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rFonts w:asciiTheme="majorHAnsi" w:hAnsiTheme="majorHAnsi"/>
        </w:rPr>
      </w:pPr>
      <w:r w:rsidRPr="009C1AA4">
        <w:rPr>
          <w:rFonts w:asciiTheme="majorHAnsi" w:hAnsiTheme="majorHAnsi" w:cs="Arial"/>
          <w:sz w:val="20"/>
          <w:szCs w:val="20"/>
        </w:rPr>
        <w:t>ERPROC</w:t>
      </w:r>
      <w:r w:rsidR="00097745">
        <w:rPr>
          <w:rFonts w:asciiTheme="majorHAnsi" w:hAnsiTheme="majorHAnsi" w:cs="Arial"/>
          <w:sz w:val="20"/>
          <w:szCs w:val="20"/>
        </w:rPr>
        <w:t xml:space="preserve"> – </w:t>
      </w:r>
      <w:r w:rsidRPr="009C1AA4">
        <w:rPr>
          <w:rFonts w:asciiTheme="majorHAnsi" w:hAnsiTheme="majorHAnsi" w:cs="Arial"/>
          <w:sz w:val="20"/>
          <w:szCs w:val="20"/>
        </w:rPr>
        <w:t xml:space="preserve">ошибка при обработке веерной операции (не найдены ссылочные операции) </w:t>
      </w:r>
    </w:p>
    <w:p w:rsidR="009C1AA4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rFonts w:asciiTheme="majorHAnsi" w:hAnsiTheme="majorHAnsi"/>
        </w:rPr>
      </w:pPr>
      <w:r w:rsidRPr="009C1AA4">
        <w:rPr>
          <w:rFonts w:asciiTheme="majorHAnsi" w:hAnsiTheme="majorHAnsi" w:cs="Arial"/>
          <w:sz w:val="20"/>
          <w:szCs w:val="20"/>
        </w:rPr>
        <w:t>WTAC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097745">
        <w:rPr>
          <w:rFonts w:asciiTheme="majorHAnsi" w:hAnsiTheme="majorHAnsi" w:cs="Arial"/>
          <w:sz w:val="20"/>
          <w:szCs w:val="20"/>
        </w:rPr>
        <w:t xml:space="preserve">– </w:t>
      </w:r>
      <w:r w:rsidRPr="009C1AA4">
        <w:rPr>
          <w:rFonts w:asciiTheme="majorHAnsi" w:hAnsiTheme="majorHAnsi" w:cs="Arial"/>
          <w:sz w:val="20"/>
          <w:szCs w:val="20"/>
        </w:rPr>
        <w:t xml:space="preserve">счет не найден, ожидание прихода счета из </w:t>
      </w:r>
      <w:proofErr w:type="spellStart"/>
      <w:r w:rsidRPr="009C1AA4">
        <w:rPr>
          <w:rFonts w:asciiTheme="majorHAnsi" w:hAnsiTheme="majorHAnsi" w:cs="Arial"/>
          <w:sz w:val="20"/>
          <w:szCs w:val="20"/>
        </w:rPr>
        <w:t>Midas</w:t>
      </w:r>
      <w:proofErr w:type="spellEnd"/>
      <w:r w:rsidRPr="009C1AA4">
        <w:rPr>
          <w:rFonts w:asciiTheme="majorHAnsi" w:hAnsiTheme="majorHAnsi"/>
        </w:rPr>
        <w:t xml:space="preserve"> </w:t>
      </w:r>
    </w:p>
    <w:p w:rsidR="009C1AA4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rFonts w:asciiTheme="majorHAnsi" w:hAnsiTheme="majorHAnsi"/>
        </w:rPr>
      </w:pPr>
      <w:r w:rsidRPr="009C1AA4">
        <w:rPr>
          <w:rFonts w:asciiTheme="majorHAnsi" w:hAnsiTheme="majorHAnsi" w:cs="Arial"/>
          <w:sz w:val="20"/>
          <w:szCs w:val="20"/>
        </w:rPr>
        <w:t xml:space="preserve">ERPOST </w:t>
      </w:r>
      <w:r w:rsidR="00097745">
        <w:rPr>
          <w:rFonts w:asciiTheme="majorHAnsi" w:hAnsiTheme="majorHAnsi" w:cs="Arial"/>
          <w:sz w:val="20"/>
          <w:szCs w:val="20"/>
        </w:rPr>
        <w:t xml:space="preserve">– </w:t>
      </w:r>
      <w:r w:rsidRPr="009C1AA4">
        <w:rPr>
          <w:rFonts w:asciiTheme="majorHAnsi" w:hAnsiTheme="majorHAnsi" w:cs="Arial"/>
          <w:sz w:val="20"/>
          <w:szCs w:val="20"/>
        </w:rPr>
        <w:t>ошибка при создании проводок (ошибка БД)</w:t>
      </w:r>
      <w:r w:rsidRPr="009C1AA4">
        <w:rPr>
          <w:rFonts w:asciiTheme="majorHAnsi" w:hAnsiTheme="majorHAnsi"/>
        </w:rPr>
        <w:t xml:space="preserve"> </w:t>
      </w:r>
    </w:p>
    <w:p w:rsidR="009C1AA4" w:rsidRPr="00097745" w:rsidDel="00FC0DC1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del w:id="2" w:author="Фигаровская Наталья Викторовна" w:date="2016-04-04T14:53:00Z"/>
          <w:rFonts w:asciiTheme="majorHAnsi" w:hAnsiTheme="majorHAnsi" w:cs="Arial"/>
          <w:sz w:val="20"/>
          <w:szCs w:val="20"/>
        </w:rPr>
      </w:pPr>
      <w:del w:id="3" w:author="Фигаровская Наталья Викторовна" w:date="2016-04-04T14:53:00Z">
        <w:r w:rsidRPr="009C1AA4" w:rsidDel="00FC0DC1">
          <w:rPr>
            <w:rFonts w:asciiTheme="majorHAnsi" w:hAnsiTheme="majorHAnsi" w:cs="Arial"/>
            <w:sz w:val="20"/>
            <w:szCs w:val="20"/>
          </w:rPr>
          <w:delText xml:space="preserve">CANC </w:delText>
        </w:r>
        <w:r w:rsidR="00097745" w:rsidDel="00FC0DC1">
          <w:rPr>
            <w:rFonts w:asciiTheme="majorHAnsi" w:hAnsiTheme="majorHAnsi" w:cs="Arial"/>
            <w:sz w:val="20"/>
            <w:szCs w:val="20"/>
          </w:rPr>
          <w:delText xml:space="preserve">– </w:delText>
        </w:r>
        <w:r w:rsidRPr="009C1AA4" w:rsidDel="00FC0DC1">
          <w:rPr>
            <w:rFonts w:asciiTheme="majorHAnsi" w:hAnsiTheme="majorHAnsi" w:cs="Arial"/>
            <w:sz w:val="20"/>
            <w:szCs w:val="20"/>
          </w:rPr>
          <w:delText>операция отменена</w:delText>
        </w:r>
        <w:r w:rsidRPr="00097745" w:rsidDel="00FC0DC1">
          <w:rPr>
            <w:rFonts w:asciiTheme="majorHAnsi" w:hAnsiTheme="majorHAnsi" w:cs="Arial"/>
            <w:sz w:val="20"/>
            <w:szCs w:val="20"/>
          </w:rPr>
          <w:delText xml:space="preserve"> </w:delText>
        </w:r>
        <w:r w:rsidR="00097745" w:rsidRPr="00097745" w:rsidDel="00FC0DC1">
          <w:rPr>
            <w:rFonts w:asciiTheme="majorHAnsi" w:hAnsiTheme="majorHAnsi" w:cs="Arial"/>
            <w:sz w:val="20"/>
            <w:szCs w:val="20"/>
          </w:rPr>
          <w:delText>(</w:delText>
        </w:r>
        <w:r w:rsidR="00097745" w:rsidDel="00FC0DC1">
          <w:rPr>
            <w:rFonts w:asciiTheme="majorHAnsi" w:hAnsiTheme="majorHAnsi" w:cs="Arial"/>
            <w:sz w:val="20"/>
            <w:szCs w:val="20"/>
          </w:rPr>
          <w:delText>проводки подавлены</w:delText>
        </w:r>
        <w:r w:rsidR="00097745" w:rsidRPr="00097745" w:rsidDel="00FC0DC1">
          <w:rPr>
            <w:rFonts w:asciiTheme="majorHAnsi" w:hAnsiTheme="majorHAnsi" w:cs="Arial"/>
            <w:sz w:val="20"/>
            <w:szCs w:val="20"/>
          </w:rPr>
          <w:delText>)</w:delText>
        </w:r>
      </w:del>
    </w:p>
    <w:p w:rsidR="009C1AA4" w:rsidRPr="00097745" w:rsidDel="00FC0DC1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del w:id="4" w:author="Фигаровская Наталья Викторовна" w:date="2016-04-04T14:53:00Z"/>
          <w:rFonts w:asciiTheme="majorHAnsi" w:hAnsiTheme="majorHAnsi" w:cs="Arial"/>
          <w:sz w:val="20"/>
          <w:szCs w:val="20"/>
        </w:rPr>
      </w:pPr>
      <w:del w:id="5" w:author="Фигаровская Наталья Викторовна" w:date="2016-04-04T14:53:00Z">
        <w:r w:rsidRPr="009C1AA4" w:rsidDel="00FC0DC1">
          <w:rPr>
            <w:rFonts w:asciiTheme="majorHAnsi" w:hAnsiTheme="majorHAnsi" w:cs="Arial"/>
            <w:sz w:val="20"/>
            <w:szCs w:val="20"/>
          </w:rPr>
          <w:delText xml:space="preserve">SOCANC </w:delText>
        </w:r>
        <w:r w:rsidR="00097745" w:rsidDel="00FC0DC1">
          <w:rPr>
            <w:rFonts w:asciiTheme="majorHAnsi" w:hAnsiTheme="majorHAnsi" w:cs="Arial"/>
            <w:sz w:val="20"/>
            <w:szCs w:val="20"/>
          </w:rPr>
          <w:delText xml:space="preserve">– </w:delText>
        </w:r>
        <w:r w:rsidRPr="009C1AA4" w:rsidDel="00FC0DC1">
          <w:rPr>
            <w:rFonts w:asciiTheme="majorHAnsi" w:hAnsiTheme="majorHAnsi" w:cs="Arial"/>
            <w:sz w:val="20"/>
            <w:szCs w:val="20"/>
          </w:rPr>
          <w:delText>сторнируемая операция отменена</w:delText>
        </w:r>
        <w:r w:rsidRPr="00097745" w:rsidDel="00FC0DC1">
          <w:rPr>
            <w:rFonts w:asciiTheme="majorHAnsi" w:hAnsiTheme="majorHAnsi" w:cs="Arial"/>
            <w:sz w:val="20"/>
            <w:szCs w:val="20"/>
          </w:rPr>
          <w:delText xml:space="preserve"> </w:delText>
        </w:r>
        <w:r w:rsidR="00097745" w:rsidRPr="00097745" w:rsidDel="00FC0DC1">
          <w:rPr>
            <w:rFonts w:asciiTheme="majorHAnsi" w:hAnsiTheme="majorHAnsi" w:cs="Arial"/>
            <w:sz w:val="20"/>
            <w:szCs w:val="20"/>
          </w:rPr>
          <w:delText>(проводки не создавались)</w:delText>
        </w:r>
      </w:del>
    </w:p>
    <w:p w:rsidR="0083223E" w:rsidRDefault="009C1AA4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rFonts w:asciiTheme="majorHAnsi" w:hAnsiTheme="majorHAnsi" w:cs="Arial"/>
          <w:color w:val="222222"/>
          <w:sz w:val="20"/>
          <w:szCs w:val="20"/>
        </w:rPr>
      </w:pPr>
      <w:r w:rsidRPr="009C1AA4">
        <w:rPr>
          <w:rFonts w:asciiTheme="majorHAnsi" w:hAnsiTheme="majorHAnsi" w:cs="Arial"/>
          <w:sz w:val="20"/>
          <w:szCs w:val="20"/>
        </w:rPr>
        <w:t xml:space="preserve">INVISIBLE </w:t>
      </w:r>
      <w:r w:rsidR="00097745">
        <w:rPr>
          <w:rFonts w:asciiTheme="majorHAnsi" w:hAnsiTheme="majorHAnsi" w:cs="Arial"/>
          <w:sz w:val="20"/>
          <w:szCs w:val="20"/>
        </w:rPr>
        <w:t xml:space="preserve">– </w:t>
      </w:r>
      <w:r w:rsidRPr="009C1AA4">
        <w:rPr>
          <w:rFonts w:asciiTheme="majorHAnsi" w:hAnsiTheme="majorHAnsi" w:cs="Arial"/>
          <w:sz w:val="20"/>
          <w:szCs w:val="20"/>
        </w:rPr>
        <w:t>операция обработана успешно, проводки созданы, но им выставлен статус INVISIBLE</w:t>
      </w:r>
      <w:r w:rsidR="00F73A87">
        <w:rPr>
          <w:rFonts w:asciiTheme="majorHAnsi" w:hAnsiTheme="majorHAnsi" w:cs="Arial"/>
          <w:sz w:val="20"/>
          <w:szCs w:val="20"/>
        </w:rPr>
        <w:t> </w:t>
      </w:r>
      <w:r w:rsidRPr="009C1AA4">
        <w:rPr>
          <w:rFonts w:asciiTheme="majorHAnsi" w:hAnsiTheme="majorHAnsi" w:cs="Arial"/>
          <w:sz w:val="20"/>
          <w:szCs w:val="20"/>
        </w:rPr>
        <w:t>=</w:t>
      </w:r>
      <w:r w:rsidR="00F73A87">
        <w:rPr>
          <w:rFonts w:asciiTheme="majorHAnsi" w:hAnsiTheme="majorHAnsi" w:cs="Arial"/>
          <w:sz w:val="20"/>
          <w:szCs w:val="20"/>
        </w:rPr>
        <w:t> </w:t>
      </w:r>
      <w:r w:rsidRPr="009C1AA4">
        <w:rPr>
          <w:rFonts w:asciiTheme="majorHAnsi" w:hAnsiTheme="majorHAnsi" w:cs="Arial"/>
          <w:sz w:val="20"/>
          <w:szCs w:val="20"/>
        </w:rPr>
        <w:t>'1'</w:t>
      </w:r>
      <w:r w:rsidR="00554615" w:rsidRPr="009C1AA4">
        <w:rPr>
          <w:rFonts w:asciiTheme="majorHAnsi" w:hAnsiTheme="majorHAnsi" w:cs="Arial"/>
          <w:color w:val="222222"/>
          <w:sz w:val="20"/>
          <w:szCs w:val="20"/>
        </w:rPr>
        <w:t xml:space="preserve"> </w:t>
      </w:r>
    </w:p>
    <w:p w:rsidR="0083223E" w:rsidRDefault="0083223E" w:rsidP="00F73A87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259" w:lineRule="auto"/>
        <w:ind w:left="993"/>
        <w:rPr>
          <w:rFonts w:asciiTheme="majorHAnsi" w:hAnsiTheme="majorHAnsi"/>
        </w:rPr>
      </w:pPr>
      <w:r w:rsidRPr="009C1AA4">
        <w:rPr>
          <w:rFonts w:asciiTheme="majorHAnsi" w:hAnsiTheme="majorHAnsi" w:cs="Arial"/>
          <w:sz w:val="20"/>
          <w:szCs w:val="20"/>
        </w:rPr>
        <w:t>LOAD</w:t>
      </w:r>
      <w:r>
        <w:rPr>
          <w:rFonts w:asciiTheme="majorHAnsi" w:hAnsiTheme="majorHAnsi" w:cs="Arial"/>
          <w:sz w:val="20"/>
          <w:szCs w:val="20"/>
        </w:rPr>
        <w:t xml:space="preserve"> – </w:t>
      </w:r>
      <w:r w:rsidRPr="009C1AA4">
        <w:rPr>
          <w:rFonts w:asciiTheme="majorHAnsi" w:hAnsiTheme="majorHAnsi" w:cs="Arial"/>
          <w:sz w:val="20"/>
          <w:szCs w:val="20"/>
        </w:rPr>
        <w:t xml:space="preserve">операция создана на основе сообщения из АЕ </w:t>
      </w:r>
      <w:r>
        <w:rPr>
          <w:rFonts w:asciiTheme="majorHAnsi" w:hAnsiTheme="majorHAnsi" w:cs="Arial"/>
          <w:sz w:val="20"/>
          <w:szCs w:val="20"/>
        </w:rPr>
        <w:t>(промежуточный статус – проводки еще не созданы)</w:t>
      </w:r>
    </w:p>
    <w:p w:rsidR="00C20F83" w:rsidRDefault="00554615" w:rsidP="0083223E">
      <w:pPr>
        <w:pStyle w:val="a3"/>
        <w:shd w:val="clear" w:color="auto" w:fill="FFFFFF"/>
        <w:spacing w:before="0" w:beforeAutospacing="0" w:after="0" w:afterAutospacing="0" w:line="259" w:lineRule="auto"/>
        <w:rPr>
          <w:rFonts w:asciiTheme="majorHAnsi" w:hAnsiTheme="majorHAnsi" w:cs="Arial"/>
          <w:color w:val="222222"/>
          <w:sz w:val="20"/>
          <w:szCs w:val="20"/>
        </w:rPr>
      </w:pPr>
      <w:r w:rsidRPr="009C1AA4">
        <w:rPr>
          <w:rFonts w:asciiTheme="majorHAnsi" w:hAnsiTheme="majorHAnsi" w:cs="Arial"/>
          <w:color w:val="222222"/>
          <w:sz w:val="20"/>
          <w:szCs w:val="20"/>
        </w:rPr>
        <w:t xml:space="preserve"> </w:t>
      </w:r>
    </w:p>
    <w:p w:rsidR="009C1AA4" w:rsidRPr="003652BF" w:rsidRDefault="009C1AA4" w:rsidP="009C1AA4">
      <w:pPr>
        <w:pStyle w:val="a3"/>
        <w:shd w:val="clear" w:color="auto" w:fill="FFFFFF"/>
        <w:spacing w:line="259" w:lineRule="auto"/>
        <w:rPr>
          <w:rFonts w:asciiTheme="minorHAnsi" w:hAnsiTheme="minorHAnsi"/>
          <w:sz w:val="20"/>
          <w:szCs w:val="20"/>
        </w:rPr>
      </w:pPr>
    </w:p>
    <w:sectPr w:rsidR="009C1AA4" w:rsidRPr="00365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609"/>
    <w:multiLevelType w:val="hybridMultilevel"/>
    <w:tmpl w:val="DB0C0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6F9E"/>
    <w:multiLevelType w:val="hybridMultilevel"/>
    <w:tmpl w:val="1E5E5AB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7974A57"/>
    <w:multiLevelType w:val="hybridMultilevel"/>
    <w:tmpl w:val="9C90EBBE"/>
    <w:lvl w:ilvl="0" w:tplc="55EEF1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A16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A2030"/>
    <w:multiLevelType w:val="hybridMultilevel"/>
    <w:tmpl w:val="DB0C0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2F8A"/>
    <w:multiLevelType w:val="hybridMultilevel"/>
    <w:tmpl w:val="1E5E5AB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F570C2F"/>
    <w:multiLevelType w:val="hybridMultilevel"/>
    <w:tmpl w:val="4BDA7DE0"/>
    <w:lvl w:ilvl="0" w:tplc="55EEF17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B42C14"/>
    <w:multiLevelType w:val="hybridMultilevel"/>
    <w:tmpl w:val="82BE51BC"/>
    <w:lvl w:ilvl="0" w:tplc="041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2C1C7B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114BCC"/>
    <w:multiLevelType w:val="hybridMultilevel"/>
    <w:tmpl w:val="518A7F5E"/>
    <w:lvl w:ilvl="0" w:tplc="8050200C">
      <w:start w:val="1"/>
      <w:numFmt w:val="bullet"/>
      <w:lvlText w:val="-"/>
      <w:lvlJc w:val="left"/>
      <w:pPr>
        <w:ind w:left="1704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 w15:restartNumberingAfterBreak="0">
    <w:nsid w:val="34EF7AEC"/>
    <w:multiLevelType w:val="hybridMultilevel"/>
    <w:tmpl w:val="0ABE8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37F37"/>
    <w:multiLevelType w:val="hybridMultilevel"/>
    <w:tmpl w:val="795A05D0"/>
    <w:lvl w:ilvl="0" w:tplc="041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607A665E"/>
    <w:multiLevelType w:val="hybridMultilevel"/>
    <w:tmpl w:val="DB0C0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6B4E"/>
    <w:multiLevelType w:val="hybridMultilevel"/>
    <w:tmpl w:val="A3162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1EC2"/>
    <w:multiLevelType w:val="hybridMultilevel"/>
    <w:tmpl w:val="6E344FF2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6927E46"/>
    <w:multiLevelType w:val="hybridMultilevel"/>
    <w:tmpl w:val="1E5E5AB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7C965488"/>
    <w:multiLevelType w:val="hybridMultilevel"/>
    <w:tmpl w:val="41D05D82"/>
    <w:lvl w:ilvl="0" w:tplc="041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6"/>
  </w:num>
  <w:num w:numId="10">
    <w:abstractNumId w:val="6"/>
  </w:num>
  <w:num w:numId="11">
    <w:abstractNumId w:val="1"/>
  </w:num>
  <w:num w:numId="12">
    <w:abstractNumId w:val="15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2"/>
  </w:num>
  <w:num w:numId="1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C1"/>
    <w:rsid w:val="000644BF"/>
    <w:rsid w:val="00097745"/>
    <w:rsid w:val="000F2608"/>
    <w:rsid w:val="00183EC8"/>
    <w:rsid w:val="00227553"/>
    <w:rsid w:val="002F4889"/>
    <w:rsid w:val="00324F4C"/>
    <w:rsid w:val="003652BF"/>
    <w:rsid w:val="003A5F06"/>
    <w:rsid w:val="003E64C8"/>
    <w:rsid w:val="00474D23"/>
    <w:rsid w:val="00475638"/>
    <w:rsid w:val="00486834"/>
    <w:rsid w:val="004E592B"/>
    <w:rsid w:val="0053261C"/>
    <w:rsid w:val="005545EE"/>
    <w:rsid w:val="00554615"/>
    <w:rsid w:val="005949A8"/>
    <w:rsid w:val="005A0AC6"/>
    <w:rsid w:val="005E2A64"/>
    <w:rsid w:val="00637492"/>
    <w:rsid w:val="00662984"/>
    <w:rsid w:val="0072701D"/>
    <w:rsid w:val="00745E6B"/>
    <w:rsid w:val="0078479A"/>
    <w:rsid w:val="007B593B"/>
    <w:rsid w:val="0083223E"/>
    <w:rsid w:val="0085607C"/>
    <w:rsid w:val="008B3210"/>
    <w:rsid w:val="008C14C1"/>
    <w:rsid w:val="008C5DB3"/>
    <w:rsid w:val="008D184B"/>
    <w:rsid w:val="008D3A87"/>
    <w:rsid w:val="008E6349"/>
    <w:rsid w:val="00904C15"/>
    <w:rsid w:val="009A5098"/>
    <w:rsid w:val="009A7A6C"/>
    <w:rsid w:val="009B1511"/>
    <w:rsid w:val="009C1AA4"/>
    <w:rsid w:val="009C7037"/>
    <w:rsid w:val="009C7BE9"/>
    <w:rsid w:val="00A3282E"/>
    <w:rsid w:val="00A867FF"/>
    <w:rsid w:val="00B0015B"/>
    <w:rsid w:val="00B41ACD"/>
    <w:rsid w:val="00B777A4"/>
    <w:rsid w:val="00BF2E51"/>
    <w:rsid w:val="00C151B4"/>
    <w:rsid w:val="00C2051B"/>
    <w:rsid w:val="00C20F83"/>
    <w:rsid w:val="00C32012"/>
    <w:rsid w:val="00CF77C3"/>
    <w:rsid w:val="00DA0D00"/>
    <w:rsid w:val="00DA4867"/>
    <w:rsid w:val="00DC4E07"/>
    <w:rsid w:val="00DE7FCF"/>
    <w:rsid w:val="00DF6390"/>
    <w:rsid w:val="00E646BB"/>
    <w:rsid w:val="00EA056B"/>
    <w:rsid w:val="00ED36D2"/>
    <w:rsid w:val="00ED4A87"/>
    <w:rsid w:val="00ED54E2"/>
    <w:rsid w:val="00ED6487"/>
    <w:rsid w:val="00EE088E"/>
    <w:rsid w:val="00EF28A0"/>
    <w:rsid w:val="00F504AA"/>
    <w:rsid w:val="00F71B85"/>
    <w:rsid w:val="00F73A87"/>
    <w:rsid w:val="00F9327F"/>
    <w:rsid w:val="00FA52D5"/>
    <w:rsid w:val="00FB73CA"/>
    <w:rsid w:val="00FC0DC1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47718-EEAF-4CC0-B7D3-8A1C08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2016-04-04T11:54:00Z</dcterms:created>
  <dcterms:modified xsi:type="dcterms:W3CDTF">2016-04-04T11:54:00Z</dcterms:modified>
</cp:coreProperties>
</file>