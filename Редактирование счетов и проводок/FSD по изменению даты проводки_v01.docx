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0C" w:rsidRPr="000F7F0C" w:rsidRDefault="00FA4266" w:rsidP="002C133F">
      <w:pPr>
        <w:spacing w:after="360" w:line="240" w:lineRule="auto"/>
        <w:jc w:val="center"/>
        <w:rPr>
          <w:rFonts w:ascii="Helvetica" w:eastAsia="Times New Roman" w:hAnsi="Helvetica" w:cs="Helvetica"/>
          <w:b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sz w:val="24"/>
          <w:szCs w:val="24"/>
          <w:lang w:eastAsia="ru-RU"/>
        </w:rPr>
        <w:t>FSD по и</w:t>
      </w:r>
      <w:r w:rsidR="000F7F0C" w:rsidRPr="000F7F0C">
        <w:rPr>
          <w:rFonts w:ascii="Helvetica" w:eastAsia="Times New Roman" w:hAnsi="Helvetica" w:cs="Helvetica"/>
          <w:b/>
          <w:sz w:val="24"/>
          <w:szCs w:val="24"/>
          <w:lang w:eastAsia="ru-RU"/>
        </w:rPr>
        <w:t>зменени</w:t>
      </w:r>
      <w:r>
        <w:rPr>
          <w:rFonts w:ascii="Helvetica" w:eastAsia="Times New Roman" w:hAnsi="Helvetica" w:cs="Helvetica"/>
          <w:b/>
          <w:sz w:val="24"/>
          <w:szCs w:val="24"/>
          <w:lang w:eastAsia="ru-RU"/>
        </w:rPr>
        <w:t>ю</w:t>
      </w:r>
      <w:r w:rsidR="000F7F0C" w:rsidRPr="000F7F0C">
        <w:rPr>
          <w:rFonts w:ascii="Helvetica" w:eastAsia="Times New Roman" w:hAnsi="Helvetica" w:cs="Helvetica"/>
          <w:b/>
          <w:sz w:val="24"/>
          <w:szCs w:val="24"/>
          <w:lang w:eastAsia="ru-RU"/>
        </w:rPr>
        <w:t xml:space="preserve"> даты проводки</w:t>
      </w:r>
    </w:p>
    <w:p w:rsidR="000F7F0C" w:rsidRDefault="000F7F0C" w:rsidP="000F7F0C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 w:val="20"/>
          <w:szCs w:val="20"/>
          <w:lang w:eastAsia="ru-RU"/>
        </w:rPr>
      </w:pPr>
      <w:r w:rsidRPr="000F7F0C">
        <w:rPr>
          <w:rFonts w:ascii="Arial" w:eastAsia="Times New Roman" w:hAnsi="Arial" w:cs="Arial"/>
          <w:sz w:val="20"/>
          <w:szCs w:val="20"/>
          <w:lang w:eastAsia="ru-RU"/>
        </w:rPr>
        <w:t xml:space="preserve">Открыть доступ к полю дата валютирования и даты проводки для </w:t>
      </w:r>
      <w:r w:rsidR="00FA4266">
        <w:rPr>
          <w:rFonts w:ascii="Arial" w:eastAsia="Times New Roman" w:hAnsi="Arial" w:cs="Arial"/>
          <w:sz w:val="20"/>
          <w:szCs w:val="20"/>
          <w:lang w:eastAsia="ru-RU"/>
        </w:rPr>
        <w:t xml:space="preserve">любых </w:t>
      </w:r>
      <w:r w:rsidRPr="000F7F0C">
        <w:rPr>
          <w:rFonts w:ascii="Arial" w:eastAsia="Times New Roman" w:hAnsi="Arial" w:cs="Arial"/>
          <w:sz w:val="20"/>
          <w:szCs w:val="20"/>
          <w:lang w:eastAsia="ru-RU"/>
        </w:rPr>
        <w:t>проводок</w:t>
      </w:r>
      <w:r w:rsidR="00820F8E">
        <w:rPr>
          <w:rFonts w:ascii="Arial" w:eastAsia="Times New Roman" w:hAnsi="Arial" w:cs="Arial"/>
          <w:sz w:val="20"/>
          <w:szCs w:val="20"/>
          <w:lang w:eastAsia="ru-RU"/>
        </w:rPr>
        <w:t xml:space="preserve">, созданных через </w:t>
      </w:r>
      <w:r w:rsidR="00820F8E">
        <w:rPr>
          <w:rFonts w:ascii="Arial" w:eastAsia="Times New Roman" w:hAnsi="Arial" w:cs="Arial"/>
          <w:sz w:val="20"/>
          <w:szCs w:val="20"/>
          <w:lang w:val="en-US" w:eastAsia="ru-RU"/>
        </w:rPr>
        <w:t>GL</w:t>
      </w:r>
      <w:r w:rsidR="00820F8E" w:rsidRPr="00820F8E">
        <w:rPr>
          <w:rFonts w:ascii="Arial" w:eastAsia="Times New Roman" w:hAnsi="Arial" w:cs="Arial"/>
          <w:sz w:val="20"/>
          <w:szCs w:val="20"/>
          <w:lang w:eastAsia="ru-RU"/>
        </w:rPr>
        <w:t>_</w:t>
      </w:r>
      <w:proofErr w:type="gramStart"/>
      <w:r w:rsidR="00820F8E">
        <w:rPr>
          <w:rFonts w:ascii="Arial" w:eastAsia="Times New Roman" w:hAnsi="Arial" w:cs="Arial"/>
          <w:sz w:val="20"/>
          <w:szCs w:val="20"/>
          <w:lang w:val="en-US" w:eastAsia="ru-RU"/>
        </w:rPr>
        <w:t>OPER</w:t>
      </w:r>
      <w:r w:rsidR="00820F8E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r w:rsidR="00B85082">
        <w:rPr>
          <w:rFonts w:ascii="Arial" w:eastAsia="Times New Roman" w:hAnsi="Arial" w:cs="Arial"/>
          <w:sz w:val="20"/>
          <w:szCs w:val="20"/>
          <w:lang w:eastAsia="ru-RU"/>
        </w:rPr>
        <w:t xml:space="preserve"> для</w:t>
      </w:r>
      <w:proofErr w:type="gramEnd"/>
      <w:r w:rsidR="00B85082">
        <w:rPr>
          <w:rFonts w:ascii="Arial" w:eastAsia="Times New Roman" w:hAnsi="Arial" w:cs="Arial"/>
          <w:sz w:val="20"/>
          <w:szCs w:val="20"/>
          <w:lang w:eastAsia="ru-RU"/>
        </w:rPr>
        <w:t xml:space="preserve"> пользовател</w:t>
      </w:r>
      <w:r w:rsidR="002C133F">
        <w:rPr>
          <w:rFonts w:ascii="Arial" w:eastAsia="Times New Roman" w:hAnsi="Arial" w:cs="Arial"/>
          <w:sz w:val="20"/>
          <w:szCs w:val="20"/>
          <w:lang w:eastAsia="ru-RU"/>
        </w:rPr>
        <w:t>ей</w:t>
      </w:r>
      <w:r w:rsidR="00B85082">
        <w:rPr>
          <w:rFonts w:ascii="Arial" w:eastAsia="Times New Roman" w:hAnsi="Arial" w:cs="Arial"/>
          <w:sz w:val="20"/>
          <w:szCs w:val="20"/>
          <w:lang w:eastAsia="ru-RU"/>
        </w:rPr>
        <w:t xml:space="preserve"> с соответствующими правами</w:t>
      </w:r>
    </w:p>
    <w:p w:rsidR="00D963DB" w:rsidRPr="003854E5" w:rsidRDefault="00B715A5" w:rsidP="00D963DB">
      <w:pPr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sz w:val="20"/>
          <w:szCs w:val="20"/>
          <w:lang w:eastAsia="ru-RU"/>
        </w:rPr>
      </w:pPr>
      <w:r w:rsidRPr="00A90A12">
        <w:rPr>
          <w:rFonts w:ascii="Arial" w:eastAsia="Times New Roman" w:hAnsi="Arial" w:cs="Arial"/>
          <w:sz w:val="20"/>
          <w:szCs w:val="20"/>
          <w:u w:val="single"/>
          <w:lang w:eastAsia="ru-RU"/>
        </w:rPr>
        <w:t>Д</w:t>
      </w:r>
      <w:r w:rsidR="00D963DB" w:rsidRPr="00A90A12">
        <w:rPr>
          <w:rFonts w:ascii="Arial" w:eastAsia="Times New Roman" w:hAnsi="Arial" w:cs="Arial"/>
          <w:sz w:val="20"/>
          <w:szCs w:val="20"/>
          <w:u w:val="single"/>
          <w:lang w:eastAsia="ru-RU"/>
        </w:rPr>
        <w:t>ля</w:t>
      </w:r>
      <w:r w:rsidRPr="00A90A12">
        <w:rPr>
          <w:rFonts w:ascii="Arial" w:eastAsia="Times New Roman" w:hAnsi="Arial" w:cs="Arial"/>
          <w:sz w:val="20"/>
          <w:szCs w:val="20"/>
          <w:u w:val="single"/>
          <w:lang w:eastAsia="ru-RU"/>
        </w:rPr>
        <w:t xml:space="preserve"> </w:t>
      </w:r>
      <w:r w:rsidR="003854E5" w:rsidRPr="00A90A12">
        <w:rPr>
          <w:rFonts w:ascii="Arial" w:eastAsia="Times New Roman" w:hAnsi="Arial" w:cs="Arial"/>
          <w:sz w:val="20"/>
          <w:szCs w:val="20"/>
          <w:u w:val="single"/>
          <w:lang w:eastAsia="ru-RU"/>
        </w:rPr>
        <w:t>проверки прав</w:t>
      </w:r>
      <w:r w:rsidR="003854E5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3854E5" w:rsidRPr="004D1F66">
        <w:rPr>
          <w:rFonts w:ascii="Arial" w:eastAsia="Times New Roman" w:hAnsi="Arial" w:cs="Arial"/>
          <w:sz w:val="20"/>
          <w:szCs w:val="20"/>
          <w:lang w:eastAsia="ru-RU"/>
        </w:rPr>
        <w:t>необходимо</w:t>
      </w:r>
      <w:r w:rsidR="00A90A12">
        <w:rPr>
          <w:rFonts w:ascii="Arial" w:eastAsia="Times New Roman" w:hAnsi="Arial" w:cs="Arial"/>
          <w:sz w:val="20"/>
          <w:szCs w:val="20"/>
          <w:lang w:eastAsia="ru-RU"/>
        </w:rPr>
        <w:t xml:space="preserve"> первоначально</w:t>
      </w:r>
    </w:p>
    <w:p w:rsidR="0059781D" w:rsidRPr="0059781D" w:rsidRDefault="0059781D" w:rsidP="00D963DB">
      <w:pPr>
        <w:numPr>
          <w:ilvl w:val="0"/>
          <w:numId w:val="2"/>
        </w:numPr>
        <w:spacing w:after="60" w:line="240" w:lineRule="auto"/>
        <w:ind w:left="714" w:hanging="357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 xml:space="preserve">добавить две записи в таблицу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GL</w:t>
      </w:r>
      <w:r w:rsidRPr="0059781D">
        <w:rPr>
          <w:rFonts w:ascii="Arial" w:eastAsia="Times New Roman" w:hAnsi="Arial" w:cs="Arial"/>
          <w:sz w:val="20"/>
          <w:szCs w:val="20"/>
          <w:lang w:eastAsia="ru-RU"/>
        </w:rPr>
        <w:t>_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AU</w:t>
      </w:r>
      <w:r w:rsidRPr="0059781D">
        <w:rPr>
          <w:rFonts w:ascii="Arial" w:eastAsia="Times New Roman" w:hAnsi="Arial" w:cs="Arial"/>
          <w:sz w:val="20"/>
          <w:szCs w:val="20"/>
          <w:lang w:eastAsia="ru-RU"/>
        </w:rPr>
        <w:t>_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ACT</w:t>
      </w:r>
      <w:r>
        <w:rPr>
          <w:rFonts w:ascii="Arial" w:eastAsia="Times New Roman" w:hAnsi="Arial" w:cs="Arial"/>
          <w:sz w:val="20"/>
          <w:szCs w:val="20"/>
          <w:lang w:eastAsia="ru-RU"/>
        </w:rPr>
        <w:t>, где ID_GROUP = 2</w:t>
      </w:r>
    </w:p>
    <w:p w:rsidR="0059781D" w:rsidRPr="000F7F0C" w:rsidRDefault="0059781D" w:rsidP="00D963DB">
      <w:pPr>
        <w:numPr>
          <w:ilvl w:val="1"/>
          <w:numId w:val="1"/>
        </w:numPr>
        <w:tabs>
          <w:tab w:val="clear" w:pos="1440"/>
        </w:tabs>
        <w:spacing w:before="120" w:after="0" w:line="240" w:lineRule="auto"/>
        <w:ind w:left="1434" w:hanging="357"/>
        <w:rPr>
          <w:rFonts w:ascii="Arial" w:eastAsia="Times New Roman" w:hAnsi="Arial" w:cs="Arial"/>
          <w:sz w:val="20"/>
          <w:szCs w:val="20"/>
          <w:lang w:eastAsia="ru-RU"/>
        </w:rPr>
      </w:pPr>
      <w:r w:rsidRPr="0059781D">
        <w:rPr>
          <w:rFonts w:ascii="Arial" w:eastAsia="Times New Roman" w:hAnsi="Arial" w:cs="Arial"/>
          <w:sz w:val="20"/>
          <w:szCs w:val="20"/>
          <w:lang w:eastAsia="ru-RU"/>
        </w:rPr>
        <w:t>ACT_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CODE</w:t>
      </w:r>
      <w:r w:rsidRPr="0059781D">
        <w:rPr>
          <w:rFonts w:ascii="Arial" w:eastAsia="Times New Roman" w:hAnsi="Arial" w:cs="Arial"/>
          <w:sz w:val="20"/>
          <w:szCs w:val="20"/>
          <w:lang w:eastAsia="ru-RU"/>
        </w:rPr>
        <w:t xml:space="preserve"> = ‘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OperPstChngDate</w:t>
      </w:r>
      <w:r w:rsidRPr="0059781D">
        <w:rPr>
          <w:rFonts w:ascii="Arial" w:eastAsia="Times New Roman" w:hAnsi="Arial" w:cs="Arial"/>
          <w:sz w:val="20"/>
          <w:szCs w:val="20"/>
          <w:lang w:eastAsia="ru-RU"/>
        </w:rPr>
        <w:t>’</w:t>
      </w:r>
      <w:r>
        <w:rPr>
          <w:rFonts w:ascii="Arial" w:eastAsia="Times New Roman" w:hAnsi="Arial" w:cs="Arial"/>
          <w:sz w:val="20"/>
          <w:szCs w:val="20"/>
          <w:lang w:eastAsia="ru-RU"/>
        </w:rPr>
        <w:t>, ACTDESCR = '</w:t>
      </w:r>
      <w:r w:rsidRPr="0059781D">
        <w:rPr>
          <w:rFonts w:ascii="Arial" w:eastAsia="Times New Roman" w:hAnsi="Arial" w:cs="Arial"/>
          <w:sz w:val="20"/>
          <w:szCs w:val="20"/>
          <w:lang w:eastAsia="ru-RU"/>
        </w:rPr>
        <w:t>Изменение даты проводки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без анализа </w:t>
      </w:r>
      <w:r w:rsidR="00D963DB" w:rsidRPr="00D963DB">
        <w:rPr>
          <w:rFonts w:ascii="Arial" w:eastAsia="Times New Roman" w:hAnsi="Arial" w:cs="Arial"/>
          <w:sz w:val="20"/>
          <w:szCs w:val="20"/>
          <w:lang w:eastAsia="ru-RU"/>
        </w:rPr>
        <w:t xml:space="preserve">прав </w:t>
      </w:r>
      <w:r>
        <w:rPr>
          <w:rFonts w:ascii="Arial" w:eastAsia="Times New Roman" w:hAnsi="Arial" w:cs="Arial"/>
          <w:sz w:val="20"/>
          <w:szCs w:val="20"/>
          <w:lang w:eastAsia="ru-RU"/>
        </w:rPr>
        <w:t>доступа в архив'</w:t>
      </w:r>
    </w:p>
    <w:p w:rsidR="0059781D" w:rsidRDefault="0059781D" w:rsidP="00D963DB">
      <w:pPr>
        <w:numPr>
          <w:ilvl w:val="1"/>
          <w:numId w:val="1"/>
        </w:numPr>
        <w:tabs>
          <w:tab w:val="clear" w:pos="1440"/>
        </w:tabs>
        <w:spacing w:after="120" w:line="240" w:lineRule="auto"/>
        <w:ind w:left="1434" w:hanging="357"/>
        <w:rPr>
          <w:rFonts w:ascii="Arial" w:eastAsia="Times New Roman" w:hAnsi="Arial" w:cs="Arial"/>
          <w:sz w:val="20"/>
          <w:szCs w:val="20"/>
          <w:lang w:eastAsia="ru-RU"/>
        </w:rPr>
      </w:pPr>
      <w:r w:rsidRPr="0059781D">
        <w:rPr>
          <w:rFonts w:ascii="Arial" w:eastAsia="Times New Roman" w:hAnsi="Arial" w:cs="Arial"/>
          <w:sz w:val="20"/>
          <w:szCs w:val="20"/>
          <w:lang w:eastAsia="ru-RU"/>
        </w:rPr>
        <w:t>ACT_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CODE</w:t>
      </w:r>
      <w:r w:rsidRPr="0059781D">
        <w:rPr>
          <w:rFonts w:ascii="Arial" w:eastAsia="Times New Roman" w:hAnsi="Arial" w:cs="Arial"/>
          <w:sz w:val="20"/>
          <w:szCs w:val="20"/>
          <w:lang w:eastAsia="ru-RU"/>
        </w:rPr>
        <w:t xml:space="preserve"> = ‘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OperPstChngDat</w:t>
      </w:r>
      <w:r w:rsidR="00087D81">
        <w:rPr>
          <w:rFonts w:ascii="Arial" w:eastAsia="Times New Roman" w:hAnsi="Arial" w:cs="Arial"/>
          <w:sz w:val="20"/>
          <w:szCs w:val="20"/>
          <w:lang w:val="en-US" w:eastAsia="ru-RU"/>
        </w:rPr>
        <w:t>e</w:t>
      </w:r>
      <w:r>
        <w:rPr>
          <w:rFonts w:ascii="Arial" w:eastAsia="Times New Roman" w:hAnsi="Arial" w:cs="Arial"/>
          <w:sz w:val="20"/>
          <w:szCs w:val="20"/>
          <w:lang w:eastAsia="ru-RU"/>
        </w:rPr>
        <w:t>Arc</w:t>
      </w:r>
      <w:r w:rsidR="00D963DB">
        <w:rPr>
          <w:rFonts w:ascii="Arial" w:eastAsia="Times New Roman" w:hAnsi="Arial" w:cs="Arial"/>
          <w:sz w:val="20"/>
          <w:szCs w:val="20"/>
          <w:lang w:eastAsia="ru-RU"/>
        </w:rPr>
        <w:t>Right</w:t>
      </w:r>
      <w:r w:rsidRPr="0059781D">
        <w:rPr>
          <w:rFonts w:ascii="Arial" w:eastAsia="Times New Roman" w:hAnsi="Arial" w:cs="Arial"/>
          <w:sz w:val="20"/>
          <w:szCs w:val="20"/>
          <w:lang w:eastAsia="ru-RU"/>
        </w:rPr>
        <w:t>’</w:t>
      </w:r>
      <w:r>
        <w:rPr>
          <w:rFonts w:ascii="Arial" w:eastAsia="Times New Roman" w:hAnsi="Arial" w:cs="Arial"/>
          <w:sz w:val="20"/>
          <w:szCs w:val="20"/>
          <w:lang w:eastAsia="ru-RU"/>
        </w:rPr>
        <w:t>, ACTDESCR = '</w:t>
      </w:r>
      <w:r w:rsidRPr="0059781D">
        <w:rPr>
          <w:rFonts w:ascii="Arial" w:eastAsia="Times New Roman" w:hAnsi="Arial" w:cs="Arial"/>
          <w:sz w:val="20"/>
          <w:szCs w:val="20"/>
          <w:lang w:eastAsia="ru-RU"/>
        </w:rPr>
        <w:t>Изменение даты проводки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с анализом доступа в архив'</w:t>
      </w:r>
    </w:p>
    <w:p w:rsidR="00D963DB" w:rsidRDefault="00D963DB" w:rsidP="00D963DB">
      <w:pPr>
        <w:numPr>
          <w:ilvl w:val="0"/>
          <w:numId w:val="2"/>
        </w:numPr>
        <w:spacing w:after="60" w:line="240" w:lineRule="auto"/>
        <w:ind w:left="714" w:hanging="357"/>
        <w:rPr>
          <w:rFonts w:ascii="Arial" w:eastAsia="Times New Roman" w:hAnsi="Arial" w:cs="Arial"/>
          <w:sz w:val="20"/>
          <w:szCs w:val="20"/>
          <w:lang w:eastAsia="ru-RU"/>
        </w:rPr>
      </w:pPr>
      <w:r w:rsidRPr="00D963DB">
        <w:rPr>
          <w:rFonts w:ascii="Arial" w:eastAsia="Times New Roman" w:hAnsi="Arial" w:cs="Arial"/>
          <w:sz w:val="20"/>
          <w:szCs w:val="20"/>
          <w:lang w:eastAsia="ru-RU"/>
        </w:rPr>
        <w:t xml:space="preserve">добавить в таблицу </w:t>
      </w:r>
      <w:r w:rsidRPr="00D963DB">
        <w:rPr>
          <w:rFonts w:ascii="Arial" w:eastAsia="Times New Roman" w:hAnsi="Arial" w:cs="Arial"/>
          <w:sz w:val="20"/>
          <w:szCs w:val="20"/>
          <w:lang w:val="en-US" w:eastAsia="ru-RU"/>
        </w:rPr>
        <w:t>GL</w:t>
      </w:r>
      <w:r w:rsidRPr="00D963DB">
        <w:rPr>
          <w:rFonts w:ascii="Arial" w:eastAsia="Times New Roman" w:hAnsi="Arial" w:cs="Arial"/>
          <w:sz w:val="20"/>
          <w:szCs w:val="20"/>
          <w:lang w:eastAsia="ru-RU"/>
        </w:rPr>
        <w:t>_</w:t>
      </w:r>
      <w:r w:rsidRPr="00D963DB">
        <w:rPr>
          <w:rFonts w:ascii="Arial" w:eastAsia="Times New Roman" w:hAnsi="Arial" w:cs="Arial"/>
          <w:sz w:val="20"/>
          <w:szCs w:val="20"/>
          <w:lang w:val="en-US" w:eastAsia="ru-RU"/>
        </w:rPr>
        <w:t>AU</w:t>
      </w:r>
      <w:r w:rsidRPr="00D963DB">
        <w:rPr>
          <w:rFonts w:ascii="Arial" w:eastAsia="Times New Roman" w:hAnsi="Arial" w:cs="Arial"/>
          <w:sz w:val="20"/>
          <w:szCs w:val="20"/>
          <w:lang w:eastAsia="ru-RU"/>
        </w:rPr>
        <w:t>_</w:t>
      </w:r>
      <w:r w:rsidRPr="00D963DB">
        <w:rPr>
          <w:rFonts w:ascii="Arial" w:eastAsia="Times New Roman" w:hAnsi="Arial" w:cs="Arial"/>
          <w:sz w:val="20"/>
          <w:szCs w:val="20"/>
          <w:lang w:val="en-US" w:eastAsia="ru-RU"/>
        </w:rPr>
        <w:t>ACT</w:t>
      </w:r>
      <w:r w:rsidR="008A3D59">
        <w:rPr>
          <w:rFonts w:ascii="Arial" w:eastAsia="Times New Roman" w:hAnsi="Arial" w:cs="Arial"/>
          <w:sz w:val="20"/>
          <w:szCs w:val="20"/>
          <w:lang w:eastAsia="ru-RU"/>
        </w:rPr>
        <w:t>RL</w:t>
      </w:r>
      <w:r w:rsidRPr="00D963DB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3854E5">
        <w:rPr>
          <w:rFonts w:ascii="Arial" w:eastAsia="Times New Roman" w:hAnsi="Arial" w:cs="Arial"/>
          <w:sz w:val="20"/>
          <w:szCs w:val="20"/>
          <w:lang w:eastAsia="ru-RU"/>
        </w:rPr>
        <w:t>запись</w:t>
      </w:r>
      <w:r w:rsidR="003854E5" w:rsidRPr="00D963DB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B715A5" w:rsidRPr="003854E5" w:rsidRDefault="003854E5" w:rsidP="001E4FA7">
      <w:pPr>
        <w:numPr>
          <w:ilvl w:val="1"/>
          <w:numId w:val="2"/>
        </w:numPr>
        <w:tabs>
          <w:tab w:val="clear" w:pos="1440"/>
        </w:tabs>
        <w:spacing w:before="120" w:after="120" w:line="240" w:lineRule="auto"/>
        <w:ind w:left="1434" w:hanging="357"/>
        <w:rPr>
          <w:rFonts w:ascii="Arial" w:eastAsia="Times New Roman" w:hAnsi="Arial" w:cs="Arial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Pr="003854E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CB2DED">
        <w:rPr>
          <w:rFonts w:ascii="Arial" w:eastAsia="Times New Roman" w:hAnsi="Arial" w:cs="Arial"/>
          <w:sz w:val="20"/>
          <w:szCs w:val="20"/>
          <w:lang w:eastAsia="ru-RU"/>
        </w:rPr>
        <w:t>рол</w:t>
      </w:r>
      <w:r>
        <w:rPr>
          <w:rFonts w:ascii="Arial" w:eastAsia="Times New Roman" w:hAnsi="Arial" w:cs="Arial"/>
          <w:sz w:val="20"/>
          <w:szCs w:val="20"/>
          <w:lang w:eastAsia="ru-RU"/>
        </w:rPr>
        <w:t>ью</w:t>
      </w:r>
      <w:r w:rsidRPr="003854E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ID_ROLE = 10 </w:t>
      </w:r>
      <w:r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3854E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ru-RU"/>
        </w:rPr>
        <w:t>функцией</w:t>
      </w:r>
      <w:r w:rsidRPr="003854E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="00CB2DED" w:rsidRPr="003854E5">
        <w:rPr>
          <w:rFonts w:ascii="Arial" w:eastAsia="Times New Roman" w:hAnsi="Arial" w:cs="Arial"/>
          <w:sz w:val="20"/>
          <w:szCs w:val="20"/>
          <w:lang w:val="en-US" w:eastAsia="ru-RU"/>
        </w:rPr>
        <w:t>ID_ACT = (</w:t>
      </w:r>
      <w:r w:rsidR="00CB2DED">
        <w:rPr>
          <w:rFonts w:ascii="Arial" w:eastAsia="Times New Roman" w:hAnsi="Arial" w:cs="Arial"/>
          <w:sz w:val="20"/>
          <w:szCs w:val="20"/>
          <w:lang w:val="en-US" w:eastAsia="ru-RU"/>
        </w:rPr>
        <w:t>select</w:t>
      </w:r>
      <w:r w:rsidR="00CB2DED" w:rsidRPr="003854E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="00CB2DED">
        <w:rPr>
          <w:rFonts w:ascii="Arial" w:eastAsia="Times New Roman" w:hAnsi="Arial" w:cs="Arial"/>
          <w:sz w:val="20"/>
          <w:szCs w:val="20"/>
          <w:lang w:val="en-US" w:eastAsia="ru-RU"/>
        </w:rPr>
        <w:t>id</w:t>
      </w:r>
      <w:r w:rsidR="00CB2DED" w:rsidRPr="003854E5">
        <w:rPr>
          <w:rFonts w:ascii="Arial" w:eastAsia="Times New Roman" w:hAnsi="Arial" w:cs="Arial"/>
          <w:sz w:val="20"/>
          <w:szCs w:val="20"/>
          <w:lang w:val="en-US" w:eastAsia="ru-RU"/>
        </w:rPr>
        <w:t>_</w:t>
      </w:r>
      <w:r w:rsidR="00CB2DED">
        <w:rPr>
          <w:rFonts w:ascii="Arial" w:eastAsia="Times New Roman" w:hAnsi="Arial" w:cs="Arial"/>
          <w:sz w:val="20"/>
          <w:szCs w:val="20"/>
          <w:lang w:val="en-US" w:eastAsia="ru-RU"/>
        </w:rPr>
        <w:t>act</w:t>
      </w:r>
      <w:proofErr w:type="spellEnd"/>
      <w:r w:rsidR="00CB2DED" w:rsidRPr="003854E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="00CB2DED">
        <w:rPr>
          <w:rFonts w:ascii="Arial" w:eastAsia="Times New Roman" w:hAnsi="Arial" w:cs="Arial"/>
          <w:sz w:val="20"/>
          <w:szCs w:val="20"/>
          <w:lang w:val="en-US" w:eastAsia="ru-RU"/>
        </w:rPr>
        <w:t>from</w:t>
      </w:r>
      <w:r w:rsidR="00CB2DED" w:rsidRPr="003854E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="00CB2DED">
        <w:rPr>
          <w:rFonts w:ascii="Arial" w:eastAsia="Times New Roman" w:hAnsi="Arial" w:cs="Arial"/>
          <w:sz w:val="20"/>
          <w:szCs w:val="20"/>
          <w:lang w:val="en-US" w:eastAsia="ru-RU"/>
        </w:rPr>
        <w:t>dwh</w:t>
      </w:r>
      <w:r w:rsidR="00CB2DED" w:rsidRPr="003854E5">
        <w:rPr>
          <w:rFonts w:ascii="Arial" w:eastAsia="Times New Roman" w:hAnsi="Arial" w:cs="Arial"/>
          <w:sz w:val="20"/>
          <w:szCs w:val="20"/>
          <w:lang w:val="en-US" w:eastAsia="ru-RU"/>
        </w:rPr>
        <w:t>.</w:t>
      </w:r>
      <w:r w:rsidR="00CB2DED">
        <w:rPr>
          <w:rFonts w:ascii="Arial" w:eastAsia="Times New Roman" w:hAnsi="Arial" w:cs="Arial"/>
          <w:sz w:val="20"/>
          <w:szCs w:val="20"/>
          <w:lang w:val="en-US" w:eastAsia="ru-RU"/>
        </w:rPr>
        <w:t>gl</w:t>
      </w:r>
      <w:r w:rsidR="00CB2DED" w:rsidRPr="003854E5">
        <w:rPr>
          <w:rFonts w:ascii="Arial" w:eastAsia="Times New Roman" w:hAnsi="Arial" w:cs="Arial"/>
          <w:sz w:val="20"/>
          <w:szCs w:val="20"/>
          <w:lang w:val="en-US" w:eastAsia="ru-RU"/>
        </w:rPr>
        <w:t>_</w:t>
      </w:r>
      <w:r w:rsidR="00CB2DED">
        <w:rPr>
          <w:rFonts w:ascii="Arial" w:eastAsia="Times New Roman" w:hAnsi="Arial" w:cs="Arial"/>
          <w:sz w:val="20"/>
          <w:szCs w:val="20"/>
          <w:lang w:val="en-US" w:eastAsia="ru-RU"/>
        </w:rPr>
        <w:t>au</w:t>
      </w:r>
      <w:r w:rsidR="00CB2DED" w:rsidRPr="003854E5">
        <w:rPr>
          <w:rFonts w:ascii="Arial" w:eastAsia="Times New Roman" w:hAnsi="Arial" w:cs="Arial"/>
          <w:sz w:val="20"/>
          <w:szCs w:val="20"/>
          <w:lang w:val="en-US" w:eastAsia="ru-RU"/>
        </w:rPr>
        <w:t>_</w:t>
      </w:r>
      <w:r w:rsidR="00CB2DED">
        <w:rPr>
          <w:rFonts w:ascii="Arial" w:eastAsia="Times New Roman" w:hAnsi="Arial" w:cs="Arial"/>
          <w:sz w:val="20"/>
          <w:szCs w:val="20"/>
          <w:lang w:val="en-US" w:eastAsia="ru-RU"/>
        </w:rPr>
        <w:t>act</w:t>
      </w:r>
      <w:proofErr w:type="spellEnd"/>
      <w:r w:rsidR="00CB2DED" w:rsidRPr="003854E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="00CB2DED">
        <w:rPr>
          <w:rFonts w:ascii="Arial" w:eastAsia="Times New Roman" w:hAnsi="Arial" w:cs="Arial"/>
          <w:sz w:val="20"/>
          <w:szCs w:val="20"/>
          <w:lang w:val="en-US" w:eastAsia="ru-RU"/>
        </w:rPr>
        <w:t>where</w:t>
      </w:r>
      <w:r w:rsidR="00CB2DED" w:rsidRPr="003854E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="00CB2DED">
        <w:rPr>
          <w:rFonts w:ascii="Arial" w:eastAsia="Times New Roman" w:hAnsi="Arial" w:cs="Arial"/>
          <w:sz w:val="20"/>
          <w:szCs w:val="20"/>
          <w:lang w:val="en-US" w:eastAsia="ru-RU"/>
        </w:rPr>
        <w:t>act</w:t>
      </w:r>
      <w:r w:rsidR="00CB2DED" w:rsidRPr="003854E5">
        <w:rPr>
          <w:rFonts w:ascii="Arial" w:eastAsia="Times New Roman" w:hAnsi="Arial" w:cs="Arial"/>
          <w:sz w:val="20"/>
          <w:szCs w:val="20"/>
          <w:lang w:val="en-US" w:eastAsia="ru-RU"/>
        </w:rPr>
        <w:t>_</w:t>
      </w:r>
      <w:r w:rsidR="00CB2DED">
        <w:rPr>
          <w:rFonts w:ascii="Arial" w:eastAsia="Times New Roman" w:hAnsi="Arial" w:cs="Arial"/>
          <w:sz w:val="20"/>
          <w:szCs w:val="20"/>
          <w:lang w:val="en-US" w:eastAsia="ru-RU"/>
        </w:rPr>
        <w:t>code</w:t>
      </w:r>
      <w:proofErr w:type="spellEnd"/>
      <w:r w:rsidR="00CB2DED" w:rsidRPr="003854E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</w:t>
      </w:r>
      <w:r w:rsidR="00B715A5" w:rsidRPr="003854E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‘</w:t>
      </w:r>
      <w:proofErr w:type="spellStart"/>
      <w:r w:rsidR="00B715A5">
        <w:rPr>
          <w:rFonts w:ascii="Arial" w:eastAsia="Times New Roman" w:hAnsi="Arial" w:cs="Arial"/>
          <w:sz w:val="20"/>
          <w:szCs w:val="20"/>
          <w:lang w:val="en-US" w:eastAsia="ru-RU"/>
        </w:rPr>
        <w:t>OperPstChngDate</w:t>
      </w:r>
      <w:proofErr w:type="spellEnd"/>
      <w:r w:rsidR="00B715A5" w:rsidRPr="003854E5">
        <w:rPr>
          <w:rFonts w:ascii="Arial" w:eastAsia="Times New Roman" w:hAnsi="Arial" w:cs="Arial"/>
          <w:sz w:val="20"/>
          <w:szCs w:val="20"/>
          <w:lang w:val="en-US" w:eastAsia="ru-RU"/>
        </w:rPr>
        <w:t>’</w:t>
      </w:r>
      <w:r w:rsidR="00CB2DED" w:rsidRPr="003854E5">
        <w:rPr>
          <w:rFonts w:ascii="Arial" w:eastAsia="Times New Roman" w:hAnsi="Arial" w:cs="Arial"/>
          <w:sz w:val="20"/>
          <w:szCs w:val="20"/>
          <w:lang w:val="en-US" w:eastAsia="ru-RU"/>
        </w:rPr>
        <w:t>)</w:t>
      </w:r>
    </w:p>
    <w:p w:rsidR="00CB2DED" w:rsidRDefault="003854E5" w:rsidP="00CB2DED">
      <w:pPr>
        <w:numPr>
          <w:ilvl w:val="0"/>
          <w:numId w:val="2"/>
        </w:numPr>
        <w:tabs>
          <w:tab w:val="clear" w:pos="720"/>
        </w:tabs>
        <w:spacing w:after="60" w:line="240" w:lineRule="auto"/>
        <w:ind w:left="714" w:hanging="357"/>
        <w:rPr>
          <w:rFonts w:ascii="Arial" w:eastAsia="Times New Roman" w:hAnsi="Arial" w:cs="Arial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CB2DED" w:rsidRPr="001E4FA7">
        <w:rPr>
          <w:rFonts w:ascii="Arial" w:eastAsia="Times New Roman" w:hAnsi="Arial" w:cs="Arial"/>
          <w:sz w:val="20"/>
          <w:szCs w:val="20"/>
          <w:lang w:eastAsia="ru-RU"/>
        </w:rPr>
        <w:t>оздать</w:t>
      </w:r>
      <w:r w:rsidR="00CB2DED" w:rsidRPr="001E4FA7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="00CB2DED">
        <w:rPr>
          <w:rFonts w:ascii="Arial" w:eastAsia="Times New Roman" w:hAnsi="Arial" w:cs="Arial"/>
          <w:sz w:val="20"/>
          <w:szCs w:val="20"/>
          <w:lang w:val="en-US" w:eastAsia="ru-RU"/>
        </w:rPr>
        <w:t>enum</w:t>
      </w:r>
      <w:r w:rsidR="001E4FA7" w:rsidRPr="001E4FA7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="001E4FA7" w:rsidRPr="001E4FA7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="001E4FA7" w:rsidRPr="001E4FA7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ACT_</w:t>
      </w:r>
      <w:r w:rsidR="001E4FA7">
        <w:rPr>
          <w:rFonts w:ascii="Arial" w:eastAsia="Times New Roman" w:hAnsi="Arial" w:cs="Arial"/>
          <w:sz w:val="20"/>
          <w:szCs w:val="20"/>
          <w:lang w:val="en-US" w:eastAsia="ru-RU"/>
        </w:rPr>
        <w:t>CODE</w:t>
      </w:r>
      <w:r w:rsidR="001E4FA7" w:rsidRPr="001E4FA7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="001E4FA7">
        <w:rPr>
          <w:rFonts w:ascii="Arial" w:eastAsia="Times New Roman" w:hAnsi="Arial" w:cs="Arial"/>
          <w:sz w:val="20"/>
          <w:szCs w:val="20"/>
          <w:lang w:val="en-US" w:eastAsia="ru-RU"/>
        </w:rPr>
        <w:t>in</w:t>
      </w:r>
      <w:r w:rsidR="001E4FA7" w:rsidRPr="001E4FA7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="001E4FA7">
        <w:rPr>
          <w:rFonts w:ascii="Arial" w:eastAsia="Times New Roman" w:hAnsi="Arial" w:cs="Arial"/>
          <w:sz w:val="20"/>
          <w:szCs w:val="20"/>
          <w:lang w:val="en-US" w:eastAsia="ru-RU"/>
        </w:rPr>
        <w:t>(</w:t>
      </w:r>
      <w:r w:rsidR="001E4FA7" w:rsidRPr="001E4FA7">
        <w:rPr>
          <w:rFonts w:ascii="Arial" w:eastAsia="Times New Roman" w:hAnsi="Arial" w:cs="Arial"/>
          <w:sz w:val="20"/>
          <w:szCs w:val="20"/>
          <w:lang w:val="en-US" w:eastAsia="ru-RU"/>
        </w:rPr>
        <w:t>‘</w:t>
      </w:r>
      <w:proofErr w:type="spellStart"/>
      <w:r w:rsidR="001E4FA7">
        <w:rPr>
          <w:rFonts w:ascii="Arial" w:eastAsia="Times New Roman" w:hAnsi="Arial" w:cs="Arial"/>
          <w:sz w:val="20"/>
          <w:szCs w:val="20"/>
          <w:lang w:val="en-US" w:eastAsia="ru-RU"/>
        </w:rPr>
        <w:t>OperPstChngDate</w:t>
      </w:r>
      <w:proofErr w:type="spellEnd"/>
      <w:r w:rsidR="001E4FA7" w:rsidRPr="001E4FA7">
        <w:rPr>
          <w:rFonts w:ascii="Arial" w:eastAsia="Times New Roman" w:hAnsi="Arial" w:cs="Arial"/>
          <w:sz w:val="20"/>
          <w:szCs w:val="20"/>
          <w:lang w:val="en-US" w:eastAsia="ru-RU"/>
        </w:rPr>
        <w:t>’, ‘</w:t>
      </w:r>
      <w:proofErr w:type="spellStart"/>
      <w:r w:rsidR="001E4FA7">
        <w:rPr>
          <w:rFonts w:ascii="Arial" w:eastAsia="Times New Roman" w:hAnsi="Arial" w:cs="Arial"/>
          <w:sz w:val="20"/>
          <w:szCs w:val="20"/>
          <w:lang w:val="en-US" w:eastAsia="ru-RU"/>
        </w:rPr>
        <w:t>OperPstChngDat</w:t>
      </w:r>
      <w:r w:rsidR="00087D81">
        <w:rPr>
          <w:rFonts w:ascii="Arial" w:eastAsia="Times New Roman" w:hAnsi="Arial" w:cs="Arial"/>
          <w:sz w:val="20"/>
          <w:szCs w:val="20"/>
          <w:lang w:val="en-US" w:eastAsia="ru-RU"/>
        </w:rPr>
        <w:t>e</w:t>
      </w:r>
      <w:r w:rsidR="001E4FA7" w:rsidRPr="001E4FA7">
        <w:rPr>
          <w:rFonts w:ascii="Arial" w:eastAsia="Times New Roman" w:hAnsi="Arial" w:cs="Arial"/>
          <w:sz w:val="20"/>
          <w:szCs w:val="20"/>
          <w:lang w:val="en-US" w:eastAsia="ru-RU"/>
        </w:rPr>
        <w:t>ArcRight</w:t>
      </w:r>
      <w:proofErr w:type="spellEnd"/>
      <w:r w:rsidR="001E4FA7" w:rsidRPr="001E4FA7">
        <w:rPr>
          <w:rFonts w:ascii="Arial" w:eastAsia="Times New Roman" w:hAnsi="Arial" w:cs="Arial"/>
          <w:sz w:val="20"/>
          <w:szCs w:val="20"/>
          <w:lang w:val="en-US" w:eastAsia="ru-RU"/>
        </w:rPr>
        <w:t>’)</w:t>
      </w:r>
    </w:p>
    <w:p w:rsidR="00CC7B95" w:rsidRDefault="00A774C8" w:rsidP="00087D81">
      <w:pPr>
        <w:spacing w:after="120" w:line="240" w:lineRule="auto"/>
        <w:ind w:left="714"/>
        <w:rPr>
          <w:rFonts w:ascii="Arial" w:eastAsia="Times New Roman" w:hAnsi="Arial" w:cs="Arial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к</w:t>
      </w:r>
      <w:proofErr w:type="spellStart"/>
      <w:r w:rsidR="00CC7B95">
        <w:rPr>
          <w:rFonts w:ascii="Arial" w:eastAsia="Times New Roman" w:hAnsi="Arial" w:cs="Arial"/>
          <w:sz w:val="20"/>
          <w:szCs w:val="20"/>
          <w:lang w:val="en-US" w:eastAsia="ru-RU"/>
        </w:rPr>
        <w:t>ласс</w:t>
      </w:r>
      <w:proofErr w:type="spellEnd"/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ru-RU"/>
        </w:rPr>
        <w:t>SecurityActionCode</w:t>
      </w:r>
      <w:proofErr w:type="spellEnd"/>
      <w:r w:rsidR="00CC7B9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</w:p>
    <w:p w:rsidR="00123517" w:rsidRDefault="00CF402E" w:rsidP="00CF402E">
      <w:pPr>
        <w:numPr>
          <w:ilvl w:val="0"/>
          <w:numId w:val="2"/>
        </w:numPr>
        <w:spacing w:after="120" w:line="240" w:lineRule="auto"/>
        <w:ind w:left="714" w:hanging="357"/>
        <w:rPr>
          <w:rFonts w:ascii="Arial" w:eastAsia="Times New Roman" w:hAnsi="Arial" w:cs="Arial"/>
          <w:sz w:val="20"/>
          <w:szCs w:val="20"/>
          <w:lang w:eastAsia="ru-RU"/>
        </w:rPr>
      </w:pPr>
      <w:r w:rsidRPr="00CF402E">
        <w:rPr>
          <w:rFonts w:ascii="Arial" w:eastAsia="Times New Roman" w:hAnsi="Arial" w:cs="Arial"/>
          <w:sz w:val="20"/>
          <w:szCs w:val="20"/>
          <w:lang w:eastAsia="ru-RU"/>
        </w:rPr>
        <w:t>добавить возможность доступ</w:t>
      </w:r>
      <w:r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CF402E">
        <w:rPr>
          <w:rFonts w:ascii="Arial" w:eastAsia="Times New Roman" w:hAnsi="Arial" w:cs="Arial"/>
          <w:sz w:val="20"/>
          <w:szCs w:val="20"/>
          <w:lang w:eastAsia="ru-RU"/>
        </w:rPr>
        <w:t xml:space="preserve"> к кнопке Изменить проводку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123517" w:rsidRPr="00CF402E">
        <w:rPr>
          <w:rFonts w:ascii="Arial" w:eastAsia="Times New Roman" w:hAnsi="Arial" w:cs="Arial"/>
          <w:sz w:val="20"/>
          <w:szCs w:val="20"/>
          <w:lang w:eastAsia="ru-RU"/>
        </w:rPr>
        <w:t xml:space="preserve">на форме Проводки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для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e</w:t>
      </w:r>
      <w:r>
        <w:rPr>
          <w:rFonts w:ascii="Arial" w:eastAsia="Times New Roman" w:hAnsi="Arial" w:cs="Arial"/>
          <w:sz w:val="20"/>
          <w:szCs w:val="20"/>
          <w:lang w:eastAsia="ru-RU"/>
        </w:rPr>
        <w:t>num</w:t>
      </w:r>
      <w:r w:rsidRPr="00CF402E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OperPstChngDate</w:t>
      </w:r>
      <w:r w:rsidR="00A90A12" w:rsidRPr="00A90A12">
        <w:rPr>
          <w:rFonts w:ascii="Arial" w:eastAsia="Times New Roman" w:hAnsi="Arial" w:cs="Arial"/>
          <w:sz w:val="20"/>
          <w:szCs w:val="20"/>
          <w:lang w:eastAsia="ru-RU"/>
        </w:rPr>
        <w:t xml:space="preserve"> и </w:t>
      </w:r>
      <w:r w:rsidR="00A90A12">
        <w:rPr>
          <w:rFonts w:ascii="Arial" w:eastAsia="Times New Roman" w:hAnsi="Arial" w:cs="Arial"/>
          <w:sz w:val="20"/>
          <w:szCs w:val="20"/>
          <w:lang w:val="en-US" w:eastAsia="ru-RU"/>
        </w:rPr>
        <w:t>OperPstChngDate</w:t>
      </w:r>
      <w:r w:rsidR="00A90A12" w:rsidRPr="00087D81">
        <w:rPr>
          <w:rFonts w:ascii="Arial" w:eastAsia="Times New Roman" w:hAnsi="Arial" w:cs="Arial"/>
          <w:sz w:val="20"/>
          <w:szCs w:val="20"/>
          <w:lang w:val="en-US" w:eastAsia="ru-RU"/>
        </w:rPr>
        <w:t>ArcRight</w:t>
      </w:r>
      <w:r w:rsidRPr="00CF402E">
        <w:rPr>
          <w:rFonts w:ascii="Arial" w:eastAsia="Times New Roman" w:hAnsi="Arial" w:cs="Arial"/>
          <w:sz w:val="20"/>
          <w:szCs w:val="20"/>
          <w:lang w:eastAsia="ru-RU"/>
        </w:rPr>
        <w:t>:</w:t>
      </w:r>
    </w:p>
    <w:p w:rsidR="00087D81" w:rsidRDefault="00CF402E" w:rsidP="00CF402E">
      <w:pPr>
        <w:spacing w:after="60" w:line="240" w:lineRule="auto"/>
        <w:ind w:left="714"/>
        <w:rPr>
          <w:lang w:val="en-US"/>
        </w:rPr>
      </w:pPr>
      <w:proofErr w:type="gramStart"/>
      <w:r w:rsidRPr="00CF402E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CF402E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CF402E">
        <w:rPr>
          <w:rFonts w:ascii="Arial" w:hAnsi="Arial" w:cs="Arial"/>
          <w:sz w:val="20"/>
          <w:szCs w:val="20"/>
          <w:lang w:val="en-US"/>
        </w:rPr>
        <w:t>SecurityChecker.checkAction</w:t>
      </w:r>
      <w:proofErr w:type="spellEnd"/>
      <w:r w:rsidRPr="00CF402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F402E">
        <w:rPr>
          <w:rFonts w:ascii="Arial" w:hAnsi="Arial" w:cs="Arial"/>
          <w:sz w:val="20"/>
          <w:szCs w:val="20"/>
          <w:lang w:val="en-US"/>
        </w:rPr>
        <w:t>SecurityActionCode.OperPstChng</w:t>
      </w:r>
      <w:proofErr w:type="spellEnd"/>
      <w:r w:rsidRPr="00CF402E">
        <w:rPr>
          <w:rFonts w:ascii="Arial" w:hAnsi="Arial" w:cs="Arial"/>
          <w:sz w:val="20"/>
          <w:szCs w:val="20"/>
          <w:lang w:val="en-US"/>
        </w:rPr>
        <w:t>) ||</w:t>
      </w:r>
      <w:r w:rsidRPr="00CF402E">
        <w:rPr>
          <w:lang w:val="en-US"/>
        </w:rPr>
        <w:t xml:space="preserve"> </w:t>
      </w:r>
    </w:p>
    <w:p w:rsidR="00087D81" w:rsidRDefault="00CF402E" w:rsidP="00087D81">
      <w:pPr>
        <w:spacing w:after="60" w:line="240" w:lineRule="auto"/>
        <w:ind w:left="714" w:firstLine="704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CF402E">
        <w:rPr>
          <w:rFonts w:ascii="Arial" w:hAnsi="Arial" w:cs="Arial"/>
          <w:sz w:val="20"/>
          <w:szCs w:val="20"/>
          <w:lang w:val="en-US"/>
        </w:rPr>
        <w:t>SecurityChecker.checkAction</w:t>
      </w:r>
      <w:proofErr w:type="spellEnd"/>
      <w:r w:rsidRPr="00CF402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CF402E">
        <w:rPr>
          <w:rFonts w:ascii="Arial" w:hAnsi="Arial" w:cs="Arial"/>
          <w:sz w:val="20"/>
          <w:szCs w:val="20"/>
          <w:lang w:val="en-US"/>
        </w:rPr>
        <w:t>SecurityActionCode.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OperPstChngDate</w:t>
      </w:r>
      <w:proofErr w:type="spellEnd"/>
      <w:r w:rsidRPr="00CF402E">
        <w:rPr>
          <w:rFonts w:ascii="Arial" w:hAnsi="Arial" w:cs="Arial"/>
          <w:sz w:val="20"/>
          <w:szCs w:val="20"/>
          <w:lang w:val="en-US"/>
        </w:rPr>
        <w:t>)</w:t>
      </w:r>
      <w:r w:rsidR="00087D81" w:rsidRPr="00087D81">
        <w:rPr>
          <w:rFonts w:ascii="Arial" w:hAnsi="Arial" w:cs="Arial"/>
          <w:sz w:val="20"/>
          <w:szCs w:val="20"/>
          <w:lang w:val="en-US"/>
        </w:rPr>
        <w:t xml:space="preserve"> </w:t>
      </w:r>
      <w:r w:rsidR="00087D81">
        <w:rPr>
          <w:rFonts w:ascii="Arial" w:hAnsi="Arial" w:cs="Arial"/>
          <w:sz w:val="20"/>
          <w:szCs w:val="20"/>
          <w:lang w:val="en-US"/>
        </w:rPr>
        <w:t>||</w:t>
      </w:r>
    </w:p>
    <w:p w:rsidR="00087D81" w:rsidRDefault="00087D81" w:rsidP="00087D81">
      <w:pPr>
        <w:spacing w:after="120" w:line="240" w:lineRule="auto"/>
        <w:ind w:left="1418" w:firstLine="703"/>
        <w:rPr>
          <w:rFonts w:ascii="Arial" w:hAnsi="Arial" w:cs="Arial"/>
          <w:sz w:val="20"/>
          <w:szCs w:val="20"/>
          <w:lang w:val="en-US"/>
        </w:rPr>
      </w:pPr>
      <w:proofErr w:type="gramStart"/>
      <w:r w:rsidRPr="00CF402E">
        <w:rPr>
          <w:rFonts w:ascii="Arial" w:hAnsi="Arial" w:cs="Arial"/>
          <w:sz w:val="20"/>
          <w:szCs w:val="20"/>
          <w:lang w:val="en-US"/>
        </w:rPr>
        <w:t>SecurityChecker.checkAction(</w:t>
      </w:r>
      <w:proofErr w:type="gramEnd"/>
      <w:r w:rsidRPr="00CF402E">
        <w:rPr>
          <w:rFonts w:ascii="Arial" w:hAnsi="Arial" w:cs="Arial"/>
          <w:sz w:val="20"/>
          <w:szCs w:val="20"/>
          <w:lang w:val="en-US"/>
        </w:rPr>
        <w:t>SecurityActionCode.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OperPstChngDate</w:t>
      </w:r>
      <w:r w:rsidRPr="00087D81">
        <w:rPr>
          <w:rFonts w:ascii="Arial" w:eastAsia="Times New Roman" w:hAnsi="Arial" w:cs="Arial"/>
          <w:sz w:val="20"/>
          <w:szCs w:val="20"/>
          <w:lang w:val="en-US" w:eastAsia="ru-RU"/>
        </w:rPr>
        <w:t>ArcRight</w:t>
      </w:r>
      <w:r w:rsidRPr="00CF402E">
        <w:rPr>
          <w:rFonts w:ascii="Arial" w:hAnsi="Arial" w:cs="Arial"/>
          <w:sz w:val="20"/>
          <w:szCs w:val="20"/>
          <w:lang w:val="en-US"/>
        </w:rPr>
        <w:t>)</w:t>
      </w:r>
      <w:r w:rsidR="00CF402E" w:rsidRPr="00CF402E">
        <w:rPr>
          <w:rFonts w:ascii="Arial" w:hAnsi="Arial" w:cs="Arial"/>
          <w:sz w:val="20"/>
          <w:szCs w:val="20"/>
          <w:lang w:val="en-US"/>
        </w:rPr>
        <w:t>)</w:t>
      </w:r>
    </w:p>
    <w:p w:rsidR="00CF402E" w:rsidRDefault="00CF402E" w:rsidP="00087D81">
      <w:pPr>
        <w:spacing w:after="120" w:line="240" w:lineRule="auto"/>
        <w:ind w:left="1418" w:firstLine="703"/>
        <w:rPr>
          <w:rFonts w:ascii="Arial" w:hAnsi="Arial" w:cs="Arial"/>
          <w:sz w:val="20"/>
          <w:szCs w:val="20"/>
          <w:lang w:val="en-US"/>
        </w:rPr>
      </w:pPr>
      <w:proofErr w:type="gramStart"/>
      <w:r w:rsidRPr="00CF402E">
        <w:rPr>
          <w:rFonts w:ascii="Arial" w:hAnsi="Arial" w:cs="Arial"/>
          <w:sz w:val="20"/>
          <w:szCs w:val="20"/>
          <w:lang w:val="en-US"/>
        </w:rPr>
        <w:t>{</w:t>
      </w:r>
      <w:r w:rsidRPr="00CF402E">
        <w:rPr>
          <w:lang w:val="en-US"/>
        </w:rPr>
        <w:t xml:space="preserve"> </w:t>
      </w:r>
      <w:proofErr w:type="spellStart"/>
      <w:r w:rsidRPr="00CF402E">
        <w:rPr>
          <w:rFonts w:ascii="Arial" w:hAnsi="Arial" w:cs="Arial"/>
          <w:sz w:val="20"/>
          <w:szCs w:val="20"/>
          <w:lang w:val="en-US"/>
        </w:rPr>
        <w:t>masterActionBar.addAction</w:t>
      </w:r>
      <w:proofErr w:type="spellEnd"/>
      <w:proofErr w:type="gramEnd"/>
      <w:r w:rsidRPr="00CF402E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F402E">
        <w:rPr>
          <w:rFonts w:ascii="Arial" w:hAnsi="Arial" w:cs="Arial"/>
          <w:sz w:val="20"/>
          <w:szCs w:val="20"/>
          <w:lang w:val="en-US"/>
        </w:rPr>
        <w:t>editChoiceAction</w:t>
      </w:r>
      <w:proofErr w:type="spellEnd"/>
      <w:r w:rsidRPr="00CF402E">
        <w:rPr>
          <w:rFonts w:ascii="Arial" w:hAnsi="Arial" w:cs="Arial"/>
          <w:sz w:val="20"/>
          <w:szCs w:val="20"/>
          <w:lang w:val="en-US"/>
        </w:rPr>
        <w:t>());</w:t>
      </w:r>
      <w:r w:rsidRPr="00CF402E">
        <w:rPr>
          <w:lang w:val="en-US"/>
        </w:rPr>
        <w:t xml:space="preserve"> </w:t>
      </w:r>
      <w:r w:rsidRPr="00CF402E">
        <w:rPr>
          <w:rFonts w:ascii="Arial" w:hAnsi="Arial" w:cs="Arial"/>
          <w:sz w:val="20"/>
          <w:szCs w:val="20"/>
          <w:lang w:val="en-US"/>
        </w:rPr>
        <w:t>}</w:t>
      </w:r>
    </w:p>
    <w:p w:rsidR="00087D81" w:rsidRPr="001D19AB" w:rsidRDefault="00A90A12" w:rsidP="00087D81">
      <w:pPr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A90A12">
        <w:rPr>
          <w:rFonts w:ascii="Arial" w:eastAsia="Times New Roman" w:hAnsi="Arial" w:cs="Arial"/>
          <w:sz w:val="20"/>
          <w:szCs w:val="20"/>
          <w:u w:val="single"/>
          <w:lang w:eastAsia="ru-RU"/>
        </w:rPr>
        <w:t>П</w:t>
      </w:r>
      <w:r w:rsidR="002C133F">
        <w:rPr>
          <w:rFonts w:ascii="Arial" w:eastAsia="Times New Roman" w:hAnsi="Arial" w:cs="Arial"/>
          <w:sz w:val="20"/>
          <w:szCs w:val="20"/>
          <w:u w:val="single"/>
          <w:lang w:eastAsia="ru-RU"/>
        </w:rPr>
        <w:t>о</w:t>
      </w:r>
      <w:r w:rsidRPr="001D19AB">
        <w:rPr>
          <w:rFonts w:ascii="Arial" w:eastAsia="Times New Roman" w:hAnsi="Arial" w:cs="Arial"/>
          <w:sz w:val="20"/>
          <w:szCs w:val="20"/>
          <w:u w:val="single"/>
          <w:lang w:val="en-US" w:eastAsia="ru-RU"/>
        </w:rPr>
        <w:t xml:space="preserve"> </w:t>
      </w:r>
      <w:r w:rsidR="002C133F">
        <w:rPr>
          <w:rFonts w:ascii="Arial" w:eastAsia="Times New Roman" w:hAnsi="Arial" w:cs="Arial"/>
          <w:sz w:val="20"/>
          <w:szCs w:val="20"/>
          <w:u w:val="single"/>
          <w:lang w:eastAsia="ru-RU"/>
        </w:rPr>
        <w:t>нажатию</w:t>
      </w:r>
      <w:r w:rsidRPr="001D19AB">
        <w:rPr>
          <w:rFonts w:ascii="Arial" w:eastAsia="Times New Roman" w:hAnsi="Arial" w:cs="Arial"/>
          <w:sz w:val="20"/>
          <w:szCs w:val="20"/>
          <w:u w:val="single"/>
          <w:lang w:val="en-US" w:eastAsia="ru-RU"/>
        </w:rPr>
        <w:t xml:space="preserve"> </w:t>
      </w:r>
      <w:r w:rsidRPr="00A90A12">
        <w:rPr>
          <w:rFonts w:ascii="Arial" w:eastAsia="Times New Roman" w:hAnsi="Arial" w:cs="Arial"/>
          <w:sz w:val="20"/>
          <w:szCs w:val="20"/>
          <w:u w:val="single"/>
          <w:lang w:eastAsia="ru-RU"/>
        </w:rPr>
        <w:t>кнопки</w:t>
      </w:r>
      <w:r w:rsidRPr="001D19AB">
        <w:rPr>
          <w:rFonts w:ascii="Arial" w:eastAsia="Times New Roman" w:hAnsi="Arial" w:cs="Arial"/>
          <w:sz w:val="20"/>
          <w:szCs w:val="20"/>
          <w:u w:val="single"/>
          <w:lang w:val="en-US" w:eastAsia="ru-RU"/>
        </w:rPr>
        <w:t xml:space="preserve"> «</w:t>
      </w:r>
      <w:r w:rsidRPr="00A90A12">
        <w:rPr>
          <w:rFonts w:ascii="Arial" w:eastAsia="Times New Roman" w:hAnsi="Arial" w:cs="Arial"/>
          <w:sz w:val="20"/>
          <w:szCs w:val="20"/>
          <w:u w:val="single"/>
          <w:lang w:eastAsia="ru-RU"/>
        </w:rPr>
        <w:t>Изменить</w:t>
      </w:r>
      <w:r w:rsidRPr="001D19AB">
        <w:rPr>
          <w:rFonts w:ascii="Arial" w:eastAsia="Times New Roman" w:hAnsi="Arial" w:cs="Arial"/>
          <w:sz w:val="20"/>
          <w:szCs w:val="20"/>
          <w:u w:val="single"/>
          <w:lang w:val="en-US" w:eastAsia="ru-RU"/>
        </w:rPr>
        <w:t>»</w:t>
      </w:r>
      <w:r w:rsidR="002C133F" w:rsidRPr="001D19A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="002C133F" w:rsidRPr="002C133F">
        <w:rPr>
          <w:rFonts w:ascii="Arial" w:eastAsia="Times New Roman" w:hAnsi="Arial" w:cs="Arial"/>
          <w:sz w:val="20"/>
          <w:szCs w:val="20"/>
          <w:lang w:eastAsia="ru-RU"/>
        </w:rPr>
        <w:t>необходимо</w:t>
      </w:r>
      <w:r w:rsidRPr="001D19AB">
        <w:rPr>
          <w:rFonts w:ascii="Arial" w:eastAsia="Times New Roman" w:hAnsi="Arial" w:cs="Arial"/>
          <w:sz w:val="20"/>
          <w:szCs w:val="20"/>
          <w:lang w:val="en-US" w:eastAsia="ru-RU"/>
        </w:rPr>
        <w:t xml:space="preserve">: </w:t>
      </w:r>
    </w:p>
    <w:p w:rsidR="008724D3" w:rsidRPr="005B6964" w:rsidRDefault="008724D3" w:rsidP="00087D81">
      <w:pPr>
        <w:numPr>
          <w:ilvl w:val="0"/>
          <w:numId w:val="2"/>
        </w:numPr>
        <w:spacing w:after="60" w:line="240" w:lineRule="auto"/>
        <w:ind w:left="714" w:hanging="357"/>
        <w:rPr>
          <w:ins w:id="0" w:author="Фигаровская Наталья Викторовна" w:date="2016-10-18T12:44:00Z"/>
          <w:rFonts w:ascii="Arial" w:eastAsia="Times New Roman" w:hAnsi="Arial" w:cs="Arial"/>
          <w:sz w:val="20"/>
          <w:szCs w:val="20"/>
          <w:highlight w:val="yellow"/>
          <w:lang w:eastAsia="ru-RU"/>
        </w:rPr>
      </w:pPr>
      <w:ins w:id="1" w:author="Фигаровская Наталья Викторовна" w:date="2016-10-18T12:44:00Z">
        <w:r w:rsidRPr="005B6964">
          <w:rPr>
            <w:rFonts w:ascii="Arial" w:eastAsia="Times New Roman" w:hAnsi="Arial" w:cs="Arial"/>
            <w:sz w:val="20"/>
            <w:szCs w:val="20"/>
            <w:highlight w:val="yellow"/>
            <w:lang w:eastAsia="ru-RU"/>
          </w:rPr>
          <w:t>проверить дату проводки и</w:t>
        </w:r>
      </w:ins>
      <w:ins w:id="2" w:author="Фигаровская Наталья Викторовна" w:date="2016-10-18T12:45:00Z">
        <w:r w:rsidRPr="005B6964">
          <w:rPr>
            <w:rFonts w:ascii="Arial" w:eastAsia="Times New Roman" w:hAnsi="Arial" w:cs="Arial"/>
            <w:sz w:val="20"/>
            <w:szCs w:val="20"/>
            <w:highlight w:val="yellow"/>
            <w:lang w:eastAsia="ru-RU"/>
          </w:rPr>
          <w:t>,</w:t>
        </w:r>
      </w:ins>
      <w:ins w:id="3" w:author="Фигаровская Наталья Викторовна" w:date="2016-10-18T12:44:00Z">
        <w:r w:rsidRPr="005B6964">
          <w:rPr>
            <w:rFonts w:ascii="Arial" w:eastAsia="Times New Roman" w:hAnsi="Arial" w:cs="Arial"/>
            <w:sz w:val="20"/>
            <w:szCs w:val="20"/>
            <w:highlight w:val="yellow"/>
            <w:lang w:eastAsia="ru-RU"/>
          </w:rPr>
          <w:t xml:space="preserve"> если </w:t>
        </w:r>
      </w:ins>
      <w:ins w:id="4" w:author="Фигаровская Наталья Викторовна" w:date="2016-10-18T12:45:00Z">
        <w:r w:rsidRPr="005B6964">
          <w:rPr>
            <w:rFonts w:ascii="Arial" w:eastAsia="Times New Roman" w:hAnsi="Arial" w:cs="Arial"/>
            <w:sz w:val="20"/>
            <w:szCs w:val="20"/>
            <w:highlight w:val="yellow"/>
            <w:lang w:eastAsia="ru-RU"/>
          </w:rPr>
          <w:t xml:space="preserve">она </w:t>
        </w:r>
      </w:ins>
      <w:ins w:id="5" w:author="Фигаровская Наталья Викторовна" w:date="2016-10-18T12:46:00Z">
        <w:r w:rsidRPr="005B6964">
          <w:rPr>
            <w:rFonts w:ascii="Arial" w:eastAsia="Times New Roman" w:hAnsi="Arial" w:cs="Arial"/>
            <w:sz w:val="20"/>
            <w:szCs w:val="20"/>
            <w:highlight w:val="yellow"/>
            <w:lang w:eastAsia="ru-RU"/>
          </w:rPr>
          <w:t xml:space="preserve">превышает </w:t>
        </w:r>
      </w:ins>
      <w:ins w:id="6" w:author="Фигаровская Наталья Викторовна" w:date="2016-10-18T12:45:00Z">
        <w:r w:rsidRPr="005B6964">
          <w:rPr>
            <w:rFonts w:ascii="Arial" w:eastAsia="Times New Roman" w:hAnsi="Arial" w:cs="Arial"/>
            <w:sz w:val="20"/>
            <w:szCs w:val="20"/>
            <w:highlight w:val="yellow"/>
            <w:lang w:eastAsia="ru-RU"/>
          </w:rPr>
          <w:t xml:space="preserve">30 дней от даты текущего </w:t>
        </w:r>
        <w:proofErr w:type="spellStart"/>
        <w:r w:rsidRPr="005B6964">
          <w:rPr>
            <w:rFonts w:ascii="Arial" w:eastAsia="Times New Roman" w:hAnsi="Arial" w:cs="Arial"/>
            <w:sz w:val="20"/>
            <w:szCs w:val="20"/>
            <w:highlight w:val="yellow"/>
            <w:lang w:eastAsia="ru-RU"/>
          </w:rPr>
          <w:t>опердня</w:t>
        </w:r>
      </w:ins>
      <w:proofErr w:type="spellEnd"/>
      <w:ins w:id="7" w:author="Фигаровская Наталья Викторовна" w:date="2016-10-18T12:46:00Z">
        <w:r w:rsidRPr="005B6964">
          <w:rPr>
            <w:rFonts w:ascii="Arial" w:eastAsia="Times New Roman" w:hAnsi="Arial" w:cs="Arial"/>
            <w:sz w:val="20"/>
            <w:szCs w:val="20"/>
            <w:highlight w:val="yellow"/>
            <w:lang w:eastAsia="ru-RU"/>
          </w:rPr>
          <w:t>, выдать сообщение о недопустимости корректировки проводки</w:t>
        </w:r>
      </w:ins>
      <w:ins w:id="8" w:author="Фигаровская Наталья Викторовна" w:date="2016-10-18T13:08:00Z">
        <w:r w:rsidR="005B6964">
          <w:rPr>
            <w:rFonts w:ascii="Arial" w:eastAsia="Times New Roman" w:hAnsi="Arial" w:cs="Arial"/>
            <w:sz w:val="20"/>
            <w:szCs w:val="20"/>
            <w:highlight w:val="yellow"/>
            <w:lang w:eastAsia="ru-RU"/>
          </w:rPr>
          <w:t xml:space="preserve"> (</w:t>
        </w:r>
      </w:ins>
      <w:ins w:id="9" w:author="Фигаровская Наталья Викторовна" w:date="2016-10-18T13:10:00Z">
        <w:r w:rsidR="00D6142C">
          <w:rPr>
            <w:rFonts w:ascii="Arial" w:eastAsia="Times New Roman" w:hAnsi="Arial" w:cs="Arial"/>
            <w:sz w:val="20"/>
            <w:szCs w:val="20"/>
            <w:highlight w:val="yellow"/>
            <w:lang w:eastAsia="ru-RU"/>
          </w:rPr>
          <w:t>оставляем как есть</w:t>
        </w:r>
      </w:ins>
      <w:bookmarkStart w:id="10" w:name="_GoBack"/>
      <w:bookmarkEnd w:id="10"/>
      <w:ins w:id="11" w:author="Фигаровская Наталья Викторовна" w:date="2016-10-18T13:08:00Z">
        <w:r w:rsidR="005B6964">
          <w:rPr>
            <w:rFonts w:ascii="Arial" w:eastAsia="Times New Roman" w:hAnsi="Arial" w:cs="Arial"/>
            <w:sz w:val="20"/>
            <w:szCs w:val="20"/>
            <w:highlight w:val="yellow"/>
            <w:lang w:eastAsia="ru-RU"/>
          </w:rPr>
          <w:t>)</w:t>
        </w:r>
      </w:ins>
    </w:p>
    <w:p w:rsidR="00A90A12" w:rsidRDefault="002C133F" w:rsidP="00087D81">
      <w:pPr>
        <w:numPr>
          <w:ilvl w:val="0"/>
          <w:numId w:val="2"/>
        </w:numPr>
        <w:spacing w:after="60" w:line="240" w:lineRule="auto"/>
        <w:ind w:left="714" w:hanging="357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п</w:t>
      </w:r>
      <w:r w:rsidR="001E4FA7">
        <w:rPr>
          <w:rFonts w:ascii="Arial" w:eastAsia="Times New Roman" w:hAnsi="Arial" w:cs="Arial"/>
          <w:sz w:val="20"/>
          <w:szCs w:val="20"/>
          <w:lang w:eastAsia="ru-RU"/>
        </w:rPr>
        <w:t xml:space="preserve">ри </w:t>
      </w:r>
      <w:r w:rsidR="001E4FA7" w:rsidRPr="001E4FA7">
        <w:rPr>
          <w:rFonts w:ascii="Arial" w:eastAsia="Times New Roman" w:hAnsi="Arial" w:cs="Arial"/>
          <w:sz w:val="20"/>
          <w:szCs w:val="20"/>
          <w:lang w:eastAsia="ru-RU"/>
        </w:rPr>
        <w:t>открытии</w:t>
      </w:r>
      <w:r w:rsidR="001E4FA7">
        <w:rPr>
          <w:rFonts w:ascii="Arial" w:eastAsia="Times New Roman" w:hAnsi="Arial" w:cs="Arial"/>
          <w:sz w:val="20"/>
          <w:szCs w:val="20"/>
          <w:lang w:eastAsia="ru-RU"/>
        </w:rPr>
        <w:t xml:space="preserve"> формы редактирования проводки открыть доступ на изменение даты валютирования и даты проводки для пользователей</w:t>
      </w:r>
      <w:r w:rsidR="00A90A12" w:rsidRPr="00A90A12">
        <w:rPr>
          <w:rFonts w:ascii="Arial" w:eastAsia="Times New Roman" w:hAnsi="Arial" w:cs="Arial"/>
          <w:sz w:val="20"/>
          <w:szCs w:val="20"/>
          <w:lang w:eastAsia="ru-RU"/>
        </w:rPr>
        <w:t>, у которых</w:t>
      </w:r>
      <w:r w:rsidR="00A90A12">
        <w:rPr>
          <w:rFonts w:ascii="Arial" w:eastAsia="Times New Roman" w:hAnsi="Arial" w:cs="Arial"/>
          <w:sz w:val="20"/>
          <w:szCs w:val="20"/>
          <w:lang w:eastAsia="ru-RU"/>
        </w:rPr>
        <w:t xml:space="preserve"> истинно</w:t>
      </w:r>
    </w:p>
    <w:p w:rsidR="00A90A12" w:rsidRPr="00A90A12" w:rsidRDefault="00A90A12" w:rsidP="00A90A12">
      <w:pPr>
        <w:spacing w:after="60" w:line="240" w:lineRule="auto"/>
        <w:ind w:left="1418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90A12">
        <w:rPr>
          <w:rFonts w:ascii="Arial" w:hAnsi="Arial" w:cs="Arial"/>
          <w:sz w:val="20"/>
          <w:szCs w:val="20"/>
          <w:lang w:val="en-US"/>
        </w:rPr>
        <w:t>SecurityChecker.checkAction</w:t>
      </w:r>
      <w:proofErr w:type="spellEnd"/>
      <w:r w:rsidRPr="00A90A1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A90A12">
        <w:rPr>
          <w:rFonts w:ascii="Arial" w:hAnsi="Arial" w:cs="Arial"/>
          <w:sz w:val="20"/>
          <w:szCs w:val="20"/>
          <w:lang w:val="en-US"/>
        </w:rPr>
        <w:t>SecurityActionCode.</w:t>
      </w:r>
      <w:r w:rsidRPr="00A90A12">
        <w:rPr>
          <w:rFonts w:ascii="Arial" w:eastAsia="Times New Roman" w:hAnsi="Arial" w:cs="Arial"/>
          <w:sz w:val="20"/>
          <w:szCs w:val="20"/>
          <w:lang w:val="en-US" w:eastAsia="ru-RU"/>
        </w:rPr>
        <w:t>OperPstChngDate</w:t>
      </w:r>
      <w:proofErr w:type="spellEnd"/>
      <w:r w:rsidRPr="00A90A12">
        <w:rPr>
          <w:rFonts w:ascii="Arial" w:hAnsi="Arial" w:cs="Arial"/>
          <w:sz w:val="20"/>
          <w:szCs w:val="20"/>
          <w:lang w:val="en-US"/>
        </w:rPr>
        <w:t>) ||</w:t>
      </w:r>
    </w:p>
    <w:p w:rsidR="001E4FA7" w:rsidRPr="00A90A12" w:rsidRDefault="00A90A12" w:rsidP="00A90A12">
      <w:pPr>
        <w:spacing w:after="60" w:line="240" w:lineRule="auto"/>
        <w:ind w:left="1418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gramStart"/>
      <w:r w:rsidRPr="00A90A12">
        <w:rPr>
          <w:rFonts w:ascii="Arial" w:hAnsi="Arial" w:cs="Arial"/>
          <w:sz w:val="20"/>
          <w:szCs w:val="20"/>
          <w:lang w:val="en-US"/>
        </w:rPr>
        <w:t>SecurityChecker.checkAction(</w:t>
      </w:r>
      <w:proofErr w:type="gramEnd"/>
      <w:r w:rsidRPr="00A90A12">
        <w:rPr>
          <w:rFonts w:ascii="Arial" w:hAnsi="Arial" w:cs="Arial"/>
          <w:sz w:val="20"/>
          <w:szCs w:val="20"/>
          <w:lang w:val="en-US"/>
        </w:rPr>
        <w:t>SecurityActionCode.</w:t>
      </w:r>
      <w:r w:rsidRPr="00A90A12">
        <w:rPr>
          <w:rFonts w:ascii="Arial" w:eastAsia="Times New Roman" w:hAnsi="Arial" w:cs="Arial"/>
          <w:sz w:val="20"/>
          <w:szCs w:val="20"/>
          <w:lang w:val="en-US" w:eastAsia="ru-RU"/>
        </w:rPr>
        <w:t>OperPstChngDateArcRight)</w:t>
      </w:r>
      <w:r w:rsidR="001E4FA7" w:rsidRPr="00A90A12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</w:p>
    <w:p w:rsidR="00014D72" w:rsidRPr="00014D72" w:rsidRDefault="002C133F" w:rsidP="00014D72">
      <w:pPr>
        <w:numPr>
          <w:ilvl w:val="0"/>
          <w:numId w:val="2"/>
        </w:numPr>
        <w:spacing w:after="60" w:line="240" w:lineRule="auto"/>
        <w:ind w:left="714" w:hanging="357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п</w:t>
      </w:r>
      <w:r w:rsidR="00A90A12">
        <w:rPr>
          <w:rFonts w:ascii="Arial" w:eastAsia="Times New Roman" w:hAnsi="Arial" w:cs="Arial"/>
          <w:sz w:val="20"/>
          <w:szCs w:val="20"/>
          <w:lang w:eastAsia="ru-RU"/>
        </w:rPr>
        <w:t>ри</w:t>
      </w:r>
      <w:r w:rsidR="00A90A12" w:rsidRPr="00014D72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A90A12">
        <w:rPr>
          <w:rFonts w:ascii="Arial" w:eastAsia="Times New Roman" w:hAnsi="Arial" w:cs="Arial"/>
          <w:sz w:val="20"/>
          <w:szCs w:val="20"/>
          <w:lang w:eastAsia="ru-RU"/>
        </w:rPr>
        <w:t>наличии</w:t>
      </w:r>
      <w:r w:rsidR="00A90A12" w:rsidRPr="00014D72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A90A12">
        <w:rPr>
          <w:rFonts w:ascii="Arial" w:eastAsia="Times New Roman" w:hAnsi="Arial" w:cs="Arial"/>
          <w:sz w:val="20"/>
          <w:szCs w:val="20"/>
          <w:lang w:eastAsia="ru-RU"/>
        </w:rPr>
        <w:t>у</w:t>
      </w:r>
      <w:r w:rsidR="00A90A12" w:rsidRPr="00014D72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A90A12">
        <w:rPr>
          <w:rFonts w:ascii="Arial" w:eastAsia="Times New Roman" w:hAnsi="Arial" w:cs="Arial"/>
          <w:sz w:val="20"/>
          <w:szCs w:val="20"/>
          <w:lang w:eastAsia="ru-RU"/>
        </w:rPr>
        <w:t>пользователя</w:t>
      </w:r>
      <w:r w:rsidR="00A90A12" w:rsidRPr="00014D72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A90A12" w:rsidRPr="00CF402E">
        <w:rPr>
          <w:rFonts w:ascii="Arial" w:hAnsi="Arial" w:cs="Arial"/>
          <w:sz w:val="20"/>
          <w:szCs w:val="20"/>
          <w:lang w:val="en-US"/>
        </w:rPr>
        <w:t>SecurityActionCode</w:t>
      </w:r>
      <w:r w:rsidR="00A90A12" w:rsidRPr="00014D72">
        <w:rPr>
          <w:rFonts w:ascii="Arial" w:hAnsi="Arial" w:cs="Arial"/>
          <w:sz w:val="20"/>
          <w:szCs w:val="20"/>
        </w:rPr>
        <w:t>.</w:t>
      </w:r>
      <w:r w:rsidR="00A90A12" w:rsidRPr="00CF402E">
        <w:rPr>
          <w:rFonts w:ascii="Arial" w:hAnsi="Arial" w:cs="Arial"/>
          <w:sz w:val="20"/>
          <w:szCs w:val="20"/>
          <w:lang w:val="en-US"/>
        </w:rPr>
        <w:t>OperPstChng</w:t>
      </w:r>
      <w:r w:rsidR="00014D72">
        <w:rPr>
          <w:rFonts w:ascii="Arial" w:hAnsi="Arial" w:cs="Arial"/>
          <w:sz w:val="20"/>
          <w:szCs w:val="20"/>
        </w:rPr>
        <w:t xml:space="preserve"> открыть доступ на все остальн</w:t>
      </w:r>
      <w:r>
        <w:rPr>
          <w:rFonts w:ascii="Arial" w:hAnsi="Arial" w:cs="Arial"/>
          <w:sz w:val="20"/>
          <w:szCs w:val="20"/>
        </w:rPr>
        <w:t>ые поля</w:t>
      </w:r>
      <w:r w:rsidR="00014D7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допустимые для</w:t>
      </w:r>
      <w:r w:rsidR="00014D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редактирования</w:t>
      </w:r>
    </w:p>
    <w:p w:rsidR="000F7F0C" w:rsidRPr="000F7F0C" w:rsidRDefault="002C133F" w:rsidP="00D963D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В форме редактирования проводки у</w:t>
      </w:r>
      <w:r w:rsidR="000F7F0C" w:rsidRPr="000F7F0C">
        <w:rPr>
          <w:rFonts w:ascii="Arial" w:eastAsia="Times New Roman" w:hAnsi="Arial" w:cs="Arial"/>
          <w:sz w:val="20"/>
          <w:szCs w:val="20"/>
          <w:lang w:eastAsia="ru-RU"/>
        </w:rPr>
        <w:t>становить контроль на правильность ввода дат</w:t>
      </w:r>
    </w:p>
    <w:p w:rsidR="000F7F0C" w:rsidRPr="000F7F0C" w:rsidRDefault="000F7F0C" w:rsidP="00D963DB">
      <w:pPr>
        <w:numPr>
          <w:ilvl w:val="1"/>
          <w:numId w:val="1"/>
        </w:numPr>
        <w:tabs>
          <w:tab w:val="clear" w:pos="1440"/>
        </w:tabs>
        <w:spacing w:before="120" w:after="100" w:afterAutospacing="1" w:line="240" w:lineRule="auto"/>
        <w:ind w:left="1434" w:hanging="357"/>
        <w:rPr>
          <w:rFonts w:ascii="Arial" w:eastAsia="Times New Roman" w:hAnsi="Arial" w:cs="Arial"/>
          <w:sz w:val="20"/>
          <w:szCs w:val="20"/>
          <w:lang w:eastAsia="ru-RU"/>
        </w:rPr>
      </w:pPr>
      <w:r w:rsidRPr="000F7F0C">
        <w:rPr>
          <w:rFonts w:ascii="Arial" w:eastAsia="Times New Roman" w:hAnsi="Arial" w:cs="Arial"/>
          <w:sz w:val="20"/>
          <w:szCs w:val="20"/>
          <w:lang w:eastAsia="ru-RU"/>
        </w:rPr>
        <w:t xml:space="preserve">&lt;= </w:t>
      </w:r>
      <w:r w:rsidRPr="000F7F0C">
        <w:rPr>
          <w:rFonts w:ascii="Arial" w:eastAsia="Times New Roman" w:hAnsi="Arial" w:cs="Arial"/>
          <w:sz w:val="20"/>
          <w:szCs w:val="20"/>
          <w:lang w:val="en-US" w:eastAsia="ru-RU"/>
        </w:rPr>
        <w:t>current</w:t>
      </w:r>
      <w:r w:rsidRPr="000F7F0C">
        <w:rPr>
          <w:rFonts w:ascii="Arial" w:eastAsia="Times New Roman" w:hAnsi="Arial" w:cs="Arial"/>
          <w:sz w:val="20"/>
          <w:szCs w:val="20"/>
          <w:lang w:eastAsia="ru-RU"/>
        </w:rPr>
        <w:t xml:space="preserve"> date</w:t>
      </w:r>
    </w:p>
    <w:p w:rsidR="000F7F0C" w:rsidRPr="000F7F0C" w:rsidRDefault="000F7F0C" w:rsidP="00D963DB">
      <w:pPr>
        <w:numPr>
          <w:ilvl w:val="1"/>
          <w:numId w:val="1"/>
        </w:numPr>
        <w:spacing w:after="120" w:line="240" w:lineRule="auto"/>
        <w:ind w:left="1434" w:hanging="357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0F7F0C">
        <w:rPr>
          <w:rFonts w:ascii="Arial" w:eastAsia="Times New Roman" w:hAnsi="Arial" w:cs="Arial"/>
          <w:sz w:val="20"/>
          <w:szCs w:val="20"/>
          <w:lang w:eastAsia="ru-RU"/>
        </w:rPr>
        <w:t>Vdate</w:t>
      </w:r>
      <w:proofErr w:type="spellEnd"/>
      <w:r w:rsidRPr="000F7F0C">
        <w:rPr>
          <w:rFonts w:ascii="Arial" w:eastAsia="Times New Roman" w:hAnsi="Arial" w:cs="Arial"/>
          <w:sz w:val="20"/>
          <w:szCs w:val="20"/>
          <w:lang w:eastAsia="ru-RU"/>
        </w:rPr>
        <w:t xml:space="preserve"> &lt;= </w:t>
      </w:r>
      <w:proofErr w:type="spellStart"/>
      <w:r w:rsidRPr="000F7F0C">
        <w:rPr>
          <w:rFonts w:ascii="Arial" w:eastAsia="Times New Roman" w:hAnsi="Arial" w:cs="Arial"/>
          <w:sz w:val="20"/>
          <w:szCs w:val="20"/>
          <w:lang w:eastAsia="ru-RU"/>
        </w:rPr>
        <w:t>Postdate</w:t>
      </w:r>
      <w:proofErr w:type="spellEnd"/>
    </w:p>
    <w:p w:rsidR="000F7F0C" w:rsidRPr="000F7F0C" w:rsidRDefault="00D837DB" w:rsidP="00FA4266">
      <w:pPr>
        <w:numPr>
          <w:ilvl w:val="0"/>
          <w:numId w:val="1"/>
        </w:numPr>
        <w:tabs>
          <w:tab w:val="clear" w:pos="720"/>
        </w:tabs>
        <w:spacing w:before="100" w:beforeAutospacing="1" w:after="120" w:line="240" w:lineRule="auto"/>
        <w:ind w:left="425" w:hanging="425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При сохранении изменений необходимо</w:t>
      </w:r>
      <w:r w:rsidR="00FA4266" w:rsidRPr="00D837DB">
        <w:rPr>
          <w:rFonts w:ascii="Arial" w:eastAsia="Times New Roman" w:hAnsi="Arial" w:cs="Arial"/>
          <w:sz w:val="20"/>
          <w:szCs w:val="20"/>
          <w:lang w:eastAsia="ru-RU"/>
        </w:rPr>
        <w:t>:</w:t>
      </w:r>
    </w:p>
    <w:p w:rsidR="005B6964" w:rsidRPr="005B6964" w:rsidRDefault="005B6964" w:rsidP="005B6964">
      <w:pPr>
        <w:numPr>
          <w:ilvl w:val="0"/>
          <w:numId w:val="2"/>
        </w:numPr>
        <w:spacing w:after="0" w:line="240" w:lineRule="auto"/>
        <w:ind w:left="714" w:hanging="357"/>
        <w:rPr>
          <w:ins w:id="12" w:author="Фигаровская Наталья Викторовна" w:date="2016-10-18T13:01:00Z"/>
          <w:rFonts w:ascii="Arial" w:eastAsia="Times New Roman" w:hAnsi="Arial" w:cs="Arial"/>
          <w:sz w:val="20"/>
          <w:szCs w:val="20"/>
          <w:highlight w:val="yellow"/>
          <w:lang w:eastAsia="ru-RU"/>
        </w:rPr>
      </w:pPr>
      <w:ins w:id="13" w:author="Фигаровская Наталья Викторовна" w:date="2016-10-18T13:01:00Z">
        <w:r w:rsidRPr="005B6964">
          <w:rPr>
            <w:rFonts w:eastAsia="Times New Roman" w:cs="Helvetica"/>
            <w:sz w:val="21"/>
            <w:szCs w:val="21"/>
            <w:highlight w:val="yellow"/>
            <w:lang w:eastAsia="ru-RU"/>
          </w:rPr>
          <w:t xml:space="preserve">запретить изменение даты проводки, если меньшая из изменяемых дат (дата, которую меняем, или дата, на которую меняем) </w:t>
        </w:r>
        <w:r w:rsidRPr="005B6964">
          <w:rPr>
            <w:rFonts w:ascii="Arial" w:eastAsia="Times New Roman" w:hAnsi="Arial" w:cs="Arial"/>
            <w:sz w:val="20"/>
            <w:szCs w:val="20"/>
            <w:highlight w:val="yellow"/>
            <w:lang w:eastAsia="ru-RU"/>
          </w:rPr>
          <w:t xml:space="preserve">превышает 30 дней от даты текущего </w:t>
        </w:r>
        <w:proofErr w:type="spellStart"/>
        <w:r w:rsidRPr="005B6964">
          <w:rPr>
            <w:rFonts w:ascii="Arial" w:eastAsia="Times New Roman" w:hAnsi="Arial" w:cs="Arial"/>
            <w:sz w:val="20"/>
            <w:szCs w:val="20"/>
            <w:highlight w:val="yellow"/>
            <w:lang w:eastAsia="ru-RU"/>
          </w:rPr>
          <w:t>опердня</w:t>
        </w:r>
      </w:ins>
      <w:proofErr w:type="spellEnd"/>
      <w:ins w:id="14" w:author="Фигаровская Наталья Викторовна" w:date="2016-10-18T13:04:00Z">
        <w:r w:rsidRPr="005B6964">
          <w:rPr>
            <w:rFonts w:ascii="Arial" w:eastAsia="Times New Roman" w:hAnsi="Arial" w:cs="Arial"/>
            <w:sz w:val="20"/>
            <w:szCs w:val="20"/>
            <w:highlight w:val="yellow"/>
            <w:lang w:eastAsia="ru-RU"/>
          </w:rPr>
          <w:t>.</w:t>
        </w:r>
      </w:ins>
    </w:p>
    <w:p w:rsidR="005B6964" w:rsidRDefault="005B6964" w:rsidP="005B6964">
      <w:pPr>
        <w:spacing w:after="60" w:line="240" w:lineRule="auto"/>
        <w:ind w:left="709"/>
        <w:rPr>
          <w:ins w:id="15" w:author="Фигаровская Наталья Викторовна" w:date="2016-10-18T13:01:00Z"/>
          <w:rFonts w:ascii="Arial" w:eastAsia="Times New Roman" w:hAnsi="Arial" w:cs="Arial"/>
          <w:sz w:val="20"/>
          <w:szCs w:val="20"/>
          <w:lang w:eastAsia="ru-RU"/>
        </w:rPr>
      </w:pPr>
      <w:ins w:id="16" w:author="Фигаровская Наталья Викторовна" w:date="2016-10-18T13:04:00Z">
        <w:r w:rsidRPr="005B6964">
          <w:rPr>
            <w:rFonts w:eastAsia="Times New Roman" w:cs="Helvetica"/>
            <w:sz w:val="21"/>
            <w:szCs w:val="21"/>
            <w:highlight w:val="yellow"/>
            <w:lang w:eastAsia="ru-RU"/>
          </w:rPr>
          <w:t>Е</w:t>
        </w:r>
      </w:ins>
      <w:ins w:id="17" w:author="Фигаровская Наталья Викторовна" w:date="2016-10-18T13:01:00Z">
        <w:r w:rsidRPr="005B6964">
          <w:rPr>
            <w:rFonts w:eastAsia="Times New Roman" w:cs="Helvetica"/>
            <w:sz w:val="21"/>
            <w:szCs w:val="21"/>
            <w:highlight w:val="yellow"/>
            <w:lang w:eastAsia="ru-RU"/>
          </w:rPr>
          <w:t>сли не превышает</w:t>
        </w:r>
      </w:ins>
      <w:ins w:id="18" w:author="Фигаровская Наталья Викторовна" w:date="2016-10-18T13:03:00Z">
        <w:r w:rsidRPr="005B6964">
          <w:rPr>
            <w:rFonts w:eastAsia="Times New Roman" w:cs="Helvetica"/>
            <w:sz w:val="21"/>
            <w:szCs w:val="21"/>
            <w:highlight w:val="yellow"/>
            <w:lang w:eastAsia="ru-RU"/>
          </w:rPr>
          <w:t>,</w:t>
        </w:r>
      </w:ins>
      <w:ins w:id="19" w:author="Фигаровская Наталья Викторовна" w:date="2016-10-18T13:01:00Z">
        <w:r w:rsidRPr="005B6964">
          <w:rPr>
            <w:rFonts w:eastAsia="Times New Roman" w:cs="Helvetica"/>
            <w:sz w:val="21"/>
            <w:szCs w:val="21"/>
            <w:highlight w:val="yellow"/>
            <w:lang w:eastAsia="ru-RU"/>
          </w:rPr>
          <w:t xml:space="preserve"> проверить кол-во доступных дней в архиве для пользователей с правом </w:t>
        </w:r>
        <w:proofErr w:type="spellStart"/>
        <w:r w:rsidRPr="005B6964">
          <w:rPr>
            <w:rFonts w:ascii="Arial" w:hAnsi="Arial" w:cs="Arial"/>
            <w:sz w:val="20"/>
            <w:szCs w:val="20"/>
            <w:highlight w:val="yellow"/>
            <w:lang w:val="en-US"/>
          </w:rPr>
          <w:t>SecurityActionCode</w:t>
        </w:r>
        <w:proofErr w:type="spellEnd"/>
        <w:r w:rsidRPr="005B6964">
          <w:rPr>
            <w:rFonts w:ascii="Arial" w:hAnsi="Arial" w:cs="Arial"/>
            <w:sz w:val="20"/>
            <w:szCs w:val="20"/>
            <w:highlight w:val="yellow"/>
          </w:rPr>
          <w:t>.</w:t>
        </w:r>
        <w:proofErr w:type="spellStart"/>
        <w:r w:rsidRPr="005B6964">
          <w:rPr>
            <w:rFonts w:ascii="Arial" w:eastAsia="Times New Roman" w:hAnsi="Arial" w:cs="Arial"/>
            <w:sz w:val="20"/>
            <w:szCs w:val="20"/>
            <w:highlight w:val="yellow"/>
            <w:lang w:val="en-US" w:eastAsia="ru-RU"/>
          </w:rPr>
          <w:t>OperPstChngDateArcRight</w:t>
        </w:r>
        <w:proofErr w:type="spellEnd"/>
        <w:r w:rsidRPr="005B6964">
          <w:rPr>
            <w:rFonts w:ascii="Arial" w:eastAsia="Times New Roman" w:hAnsi="Arial" w:cs="Arial"/>
            <w:sz w:val="20"/>
            <w:szCs w:val="20"/>
            <w:highlight w:val="yellow"/>
            <w:lang w:eastAsia="ru-RU"/>
          </w:rPr>
          <w:t xml:space="preserve"> (для пользователя с правом </w:t>
        </w:r>
        <w:proofErr w:type="spellStart"/>
        <w:r w:rsidRPr="005B6964">
          <w:rPr>
            <w:rFonts w:ascii="Arial" w:hAnsi="Arial" w:cs="Arial"/>
            <w:sz w:val="20"/>
            <w:szCs w:val="20"/>
            <w:highlight w:val="yellow"/>
            <w:lang w:val="en-US"/>
          </w:rPr>
          <w:t>SecurityActionCode</w:t>
        </w:r>
        <w:proofErr w:type="spellEnd"/>
        <w:r w:rsidRPr="005B6964">
          <w:rPr>
            <w:rFonts w:ascii="Arial" w:hAnsi="Arial" w:cs="Arial"/>
            <w:sz w:val="20"/>
            <w:szCs w:val="20"/>
            <w:highlight w:val="yellow"/>
          </w:rPr>
          <w:t>.</w:t>
        </w:r>
        <w:proofErr w:type="spellStart"/>
        <w:r w:rsidRPr="005B6964">
          <w:rPr>
            <w:rFonts w:ascii="Arial" w:eastAsia="Times New Roman" w:hAnsi="Arial" w:cs="Arial"/>
            <w:sz w:val="20"/>
            <w:szCs w:val="20"/>
            <w:highlight w:val="yellow"/>
            <w:lang w:val="en-US" w:eastAsia="ru-RU"/>
          </w:rPr>
          <w:t>OperPstChngDate</w:t>
        </w:r>
        <w:proofErr w:type="spellEnd"/>
        <w:r w:rsidRPr="005B6964">
          <w:rPr>
            <w:rFonts w:ascii="Arial" w:eastAsia="Times New Roman" w:hAnsi="Arial" w:cs="Arial"/>
            <w:sz w:val="20"/>
            <w:szCs w:val="20"/>
            <w:highlight w:val="yellow"/>
            <w:lang w:eastAsia="ru-RU"/>
          </w:rPr>
          <w:t xml:space="preserve"> кол-во дней не проверяем).</w:t>
        </w:r>
      </w:ins>
    </w:p>
    <w:p w:rsidR="00E06094" w:rsidDel="005B6964" w:rsidRDefault="00E06094" w:rsidP="00D837DB">
      <w:pPr>
        <w:numPr>
          <w:ilvl w:val="0"/>
          <w:numId w:val="2"/>
        </w:numPr>
        <w:spacing w:before="100" w:beforeAutospacing="1" w:after="60" w:line="240" w:lineRule="auto"/>
        <w:ind w:left="714" w:hanging="357"/>
        <w:rPr>
          <w:del w:id="20" w:author="Фигаровская Наталья Викторовна" w:date="2016-10-18T13:01:00Z"/>
          <w:rFonts w:ascii="Arial" w:eastAsia="Times New Roman" w:hAnsi="Arial" w:cs="Arial"/>
          <w:sz w:val="20"/>
          <w:szCs w:val="20"/>
          <w:lang w:eastAsia="ru-RU"/>
        </w:rPr>
      </w:pPr>
      <w:del w:id="21" w:author="Фигаровская Наталья Викторовна" w:date="2016-10-18T13:01:00Z">
        <w:r w:rsidRPr="00D837DB" w:rsidDel="005B6964">
          <w:rPr>
            <w:rFonts w:eastAsia="Times New Roman" w:cs="Helvetica"/>
            <w:sz w:val="21"/>
            <w:szCs w:val="21"/>
            <w:lang w:eastAsia="ru-RU"/>
          </w:rPr>
          <w:delText>исключить</w:delText>
        </w:r>
        <w:r w:rsidDel="005B6964">
          <w:rPr>
            <w:rFonts w:ascii="Arial" w:eastAsia="Times New Roman" w:hAnsi="Arial" w:cs="Arial"/>
            <w:sz w:val="20"/>
            <w:szCs w:val="20"/>
            <w:lang w:eastAsia="ru-RU"/>
          </w:rPr>
          <w:delText xml:space="preserve"> проверку на доступ в архив, если у пользователя есть </w:delText>
        </w:r>
        <w:r w:rsidRPr="00A90A12" w:rsidDel="005B6964">
          <w:rPr>
            <w:rFonts w:ascii="Arial" w:hAnsi="Arial" w:cs="Arial"/>
            <w:sz w:val="20"/>
            <w:szCs w:val="20"/>
            <w:lang w:val="en-US"/>
          </w:rPr>
          <w:delText>SecurityActionCode</w:delText>
        </w:r>
        <w:r w:rsidRPr="00014D72" w:rsidDel="005B6964">
          <w:rPr>
            <w:rFonts w:ascii="Arial" w:hAnsi="Arial" w:cs="Arial"/>
            <w:sz w:val="20"/>
            <w:szCs w:val="20"/>
          </w:rPr>
          <w:delText>.</w:delText>
        </w:r>
        <w:r w:rsidRPr="00A90A12" w:rsidDel="005B6964">
          <w:rPr>
            <w:rFonts w:ascii="Arial" w:eastAsia="Times New Roman" w:hAnsi="Arial" w:cs="Arial"/>
            <w:sz w:val="20"/>
            <w:szCs w:val="20"/>
            <w:lang w:val="en-US" w:eastAsia="ru-RU"/>
          </w:rPr>
          <w:delText>OperPstChngDate</w:delText>
        </w:r>
        <w:r w:rsidDel="005B6964">
          <w:rPr>
            <w:rFonts w:ascii="Arial" w:eastAsia="Times New Roman" w:hAnsi="Arial" w:cs="Arial"/>
            <w:sz w:val="20"/>
            <w:szCs w:val="20"/>
            <w:lang w:eastAsia="ru-RU"/>
          </w:rPr>
          <w:delText>.</w:delText>
        </w:r>
      </w:del>
    </w:p>
    <w:p w:rsidR="00E06094" w:rsidDel="005B6964" w:rsidRDefault="00E06094" w:rsidP="00E06094">
      <w:pPr>
        <w:spacing w:before="120" w:after="60" w:line="240" w:lineRule="auto"/>
        <w:ind w:left="714"/>
        <w:rPr>
          <w:del w:id="22" w:author="Фигаровская Наталья Викторовна" w:date="2016-10-18T13:01:00Z"/>
          <w:rFonts w:ascii="Arial" w:eastAsia="Times New Roman" w:hAnsi="Arial" w:cs="Arial"/>
          <w:sz w:val="20"/>
          <w:szCs w:val="20"/>
          <w:lang w:eastAsia="ru-RU"/>
        </w:rPr>
      </w:pPr>
      <w:del w:id="23" w:author="Фигаровская Наталья Викторовна" w:date="2016-10-18T13:01:00Z">
        <w:r w:rsidDel="005B6964">
          <w:rPr>
            <w:rFonts w:ascii="Arial" w:eastAsia="Times New Roman" w:hAnsi="Arial" w:cs="Arial"/>
            <w:sz w:val="20"/>
            <w:szCs w:val="20"/>
            <w:lang w:eastAsia="ru-RU"/>
          </w:rPr>
          <w:delText xml:space="preserve">Запрет на изменение проводки с датой проводки более 30 дней от даты текущего опердня остается без изменения независимо от прав </w:delText>
        </w:r>
        <w:r w:rsidRPr="002C133F" w:rsidDel="005B6964">
          <w:rPr>
            <w:rFonts w:ascii="Arial" w:eastAsia="Times New Roman" w:hAnsi="Arial" w:cs="Arial"/>
            <w:b/>
            <w:sz w:val="20"/>
            <w:szCs w:val="20"/>
            <w:lang w:eastAsia="ru-RU"/>
          </w:rPr>
          <w:delText>!!!</w:delText>
        </w:r>
      </w:del>
    </w:p>
    <w:p w:rsidR="000F7F0C" w:rsidRPr="000F7F0C" w:rsidRDefault="00D837DB" w:rsidP="00D837DB">
      <w:pPr>
        <w:numPr>
          <w:ilvl w:val="0"/>
          <w:numId w:val="2"/>
        </w:numPr>
        <w:spacing w:after="60" w:line="240" w:lineRule="auto"/>
        <w:ind w:left="714" w:hanging="357"/>
        <w:rPr>
          <w:rFonts w:ascii="Arial" w:eastAsia="Times New Roman" w:hAnsi="Arial" w:cs="Arial"/>
          <w:sz w:val="20"/>
          <w:szCs w:val="20"/>
          <w:lang w:eastAsia="ru-RU"/>
        </w:rPr>
      </w:pPr>
      <w:r w:rsidRPr="00D837DB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="000F7F0C" w:rsidRPr="000F7F0C">
        <w:rPr>
          <w:rFonts w:ascii="Arial" w:eastAsia="Times New Roman" w:hAnsi="Arial" w:cs="Arial"/>
          <w:sz w:val="20"/>
          <w:szCs w:val="20"/>
          <w:lang w:eastAsia="ru-RU"/>
        </w:rPr>
        <w:t xml:space="preserve"> зависимости от режима </w:t>
      </w:r>
      <w:proofErr w:type="spellStart"/>
      <w:r w:rsidR="000F7F0C" w:rsidRPr="000F7F0C">
        <w:rPr>
          <w:rFonts w:ascii="Arial" w:eastAsia="Times New Roman" w:hAnsi="Arial" w:cs="Arial"/>
          <w:sz w:val="20"/>
          <w:szCs w:val="20"/>
          <w:lang w:eastAsia="ru-RU"/>
        </w:rPr>
        <w:t>опердня</w:t>
      </w:r>
      <w:proofErr w:type="spellEnd"/>
      <w:r w:rsidR="000F7F0C" w:rsidRPr="000F7F0C">
        <w:rPr>
          <w:rFonts w:ascii="Arial" w:eastAsia="Times New Roman" w:hAnsi="Arial" w:cs="Arial"/>
          <w:sz w:val="20"/>
          <w:szCs w:val="20"/>
          <w:lang w:eastAsia="ru-RU"/>
        </w:rPr>
        <w:t> выполнить изменение даты в та</w:t>
      </w:r>
      <w:r w:rsidR="00FA4266" w:rsidRPr="00D837DB">
        <w:rPr>
          <w:rFonts w:ascii="Arial" w:eastAsia="Times New Roman" w:hAnsi="Arial" w:cs="Arial"/>
          <w:sz w:val="20"/>
          <w:szCs w:val="20"/>
          <w:lang w:eastAsia="ru-RU"/>
        </w:rPr>
        <w:t>б</w:t>
      </w:r>
      <w:r w:rsidR="000F7F0C" w:rsidRPr="000F7F0C">
        <w:rPr>
          <w:rFonts w:ascii="Arial" w:eastAsia="Times New Roman" w:hAnsi="Arial" w:cs="Arial"/>
          <w:sz w:val="20"/>
          <w:szCs w:val="20"/>
          <w:lang w:eastAsia="ru-RU"/>
        </w:rPr>
        <w:t>лице PD или GL_PD</w:t>
      </w:r>
    </w:p>
    <w:p w:rsidR="000F7F0C" w:rsidRPr="000F7F0C" w:rsidRDefault="00D837DB" w:rsidP="00FA4266">
      <w:pPr>
        <w:numPr>
          <w:ilvl w:val="0"/>
          <w:numId w:val="2"/>
        </w:numPr>
        <w:spacing w:before="100" w:beforeAutospacing="1" w:after="60" w:line="240" w:lineRule="auto"/>
        <w:ind w:left="714" w:hanging="357"/>
        <w:rPr>
          <w:rFonts w:eastAsia="Times New Roman" w:cs="Helvetica"/>
          <w:sz w:val="21"/>
          <w:szCs w:val="21"/>
          <w:lang w:eastAsia="ru-RU"/>
        </w:rPr>
      </w:pPr>
      <w:r>
        <w:rPr>
          <w:rFonts w:eastAsia="Times New Roman" w:cs="Helvetica"/>
          <w:sz w:val="21"/>
          <w:szCs w:val="21"/>
          <w:lang w:eastAsia="ru-RU"/>
        </w:rPr>
        <w:t>и</w:t>
      </w:r>
      <w:r w:rsidR="000F7F0C" w:rsidRPr="000F7F0C">
        <w:rPr>
          <w:rFonts w:eastAsia="Times New Roman" w:cs="Helvetica"/>
          <w:sz w:val="21"/>
          <w:szCs w:val="21"/>
          <w:lang w:eastAsia="ru-RU"/>
        </w:rPr>
        <w:t>зменения провести по всем проводкам, порожденным одной операцией - проводки курсовой разницы, межфилиальные и веерные</w:t>
      </w:r>
      <w:r w:rsidR="00FA4266" w:rsidRPr="00FA4266">
        <w:rPr>
          <w:rFonts w:eastAsia="Times New Roman" w:cs="Helvetica"/>
          <w:sz w:val="21"/>
          <w:szCs w:val="21"/>
          <w:lang w:eastAsia="ru-RU"/>
        </w:rPr>
        <w:t xml:space="preserve"> </w:t>
      </w:r>
      <w:r w:rsidR="00FA4266" w:rsidRPr="000F7F0C">
        <w:rPr>
          <w:rFonts w:eastAsia="Times New Roman" w:cs="Helvetica"/>
          <w:sz w:val="21"/>
          <w:szCs w:val="21"/>
          <w:lang w:eastAsia="ru-RU"/>
        </w:rPr>
        <w:t>проводки</w:t>
      </w:r>
    </w:p>
    <w:p w:rsidR="000F7F0C" w:rsidRPr="000F7F0C" w:rsidRDefault="00D837DB" w:rsidP="00FA4266">
      <w:pPr>
        <w:numPr>
          <w:ilvl w:val="0"/>
          <w:numId w:val="2"/>
        </w:numPr>
        <w:spacing w:before="100" w:beforeAutospacing="1" w:after="60" w:line="240" w:lineRule="auto"/>
        <w:ind w:left="714" w:hanging="357"/>
        <w:rPr>
          <w:rFonts w:eastAsia="Times New Roman" w:cs="Helvetica"/>
          <w:sz w:val="21"/>
          <w:szCs w:val="21"/>
          <w:lang w:eastAsia="ru-RU"/>
        </w:rPr>
      </w:pPr>
      <w:r>
        <w:rPr>
          <w:rFonts w:eastAsia="Times New Roman" w:cs="Helvetica"/>
          <w:sz w:val="21"/>
          <w:szCs w:val="21"/>
          <w:lang w:eastAsia="ru-RU"/>
        </w:rPr>
        <w:t>и</w:t>
      </w:r>
      <w:r w:rsidR="000F7F0C" w:rsidRPr="000F7F0C">
        <w:rPr>
          <w:rFonts w:eastAsia="Times New Roman" w:cs="Helvetica"/>
          <w:sz w:val="21"/>
          <w:szCs w:val="21"/>
          <w:lang w:eastAsia="ru-RU"/>
        </w:rPr>
        <w:t xml:space="preserve">зменить </w:t>
      </w:r>
      <w:proofErr w:type="spellStart"/>
      <w:r w:rsidR="000F7F0C" w:rsidRPr="000F7F0C">
        <w:rPr>
          <w:rFonts w:eastAsia="Times New Roman" w:cs="Helvetica"/>
          <w:sz w:val="21"/>
          <w:szCs w:val="21"/>
          <w:lang w:eastAsia="ru-RU"/>
        </w:rPr>
        <w:t>мемордер</w:t>
      </w:r>
      <w:proofErr w:type="spellEnd"/>
      <w:r w:rsidR="000F7F0C" w:rsidRPr="000F7F0C">
        <w:rPr>
          <w:rFonts w:eastAsia="Times New Roman" w:cs="Helvetica"/>
          <w:sz w:val="21"/>
          <w:szCs w:val="21"/>
          <w:lang w:eastAsia="ru-RU"/>
        </w:rPr>
        <w:t xml:space="preserve">, согласно дате, главе, филиалу и признаку </w:t>
      </w:r>
      <w:proofErr w:type="spellStart"/>
      <w:r w:rsidR="000F7F0C" w:rsidRPr="000F7F0C">
        <w:rPr>
          <w:rFonts w:eastAsia="Times New Roman" w:cs="Helvetica"/>
          <w:sz w:val="21"/>
          <w:szCs w:val="21"/>
          <w:lang w:eastAsia="ru-RU"/>
        </w:rPr>
        <w:t>сторно</w:t>
      </w:r>
      <w:proofErr w:type="spellEnd"/>
      <w:r w:rsidR="000F7F0C" w:rsidRPr="000F7F0C">
        <w:rPr>
          <w:rFonts w:eastAsia="Times New Roman" w:cs="Helvetica"/>
          <w:sz w:val="21"/>
          <w:szCs w:val="21"/>
          <w:lang w:eastAsia="ru-RU"/>
        </w:rPr>
        <w:t>, проверив предварительно наличие записи по данным параметрам в таблице GL_MOCOUNT: нужно вставить, если не найдена в режиме буфера, или обновить, если найдена независимо от режима</w:t>
      </w:r>
    </w:p>
    <w:p w:rsidR="00E20E63" w:rsidRDefault="00E20E63" w:rsidP="00FA4266">
      <w:pPr>
        <w:numPr>
          <w:ilvl w:val="0"/>
          <w:numId w:val="2"/>
        </w:numPr>
        <w:spacing w:before="100" w:beforeAutospacing="1" w:after="60" w:line="240" w:lineRule="auto"/>
        <w:ind w:left="714" w:hanging="357"/>
        <w:rPr>
          <w:rFonts w:eastAsia="Times New Roman" w:cs="Helvetica"/>
          <w:sz w:val="21"/>
          <w:szCs w:val="21"/>
          <w:lang w:eastAsia="ru-RU"/>
        </w:rPr>
      </w:pPr>
      <w:r>
        <w:rPr>
          <w:rFonts w:eastAsia="Times New Roman" w:cs="Helvetica"/>
          <w:sz w:val="21"/>
          <w:szCs w:val="21"/>
          <w:lang w:eastAsia="ru-RU"/>
        </w:rPr>
        <w:lastRenderedPageBreak/>
        <w:t xml:space="preserve">проверить есть ли в триггере по </w:t>
      </w:r>
      <w:r w:rsidR="00AF4C79">
        <w:rPr>
          <w:rFonts w:eastAsia="Times New Roman" w:cs="Helvetica"/>
          <w:sz w:val="21"/>
          <w:szCs w:val="21"/>
          <w:lang w:eastAsia="ru-RU"/>
        </w:rPr>
        <w:t xml:space="preserve">событию </w:t>
      </w:r>
      <w:r>
        <w:rPr>
          <w:rFonts w:eastAsia="Times New Roman" w:cs="Helvetica"/>
          <w:sz w:val="21"/>
          <w:szCs w:val="21"/>
          <w:lang w:eastAsia="ru-RU"/>
        </w:rPr>
        <w:t>изменени</w:t>
      </w:r>
      <w:r w:rsidR="00AF4C79">
        <w:rPr>
          <w:rFonts w:eastAsia="Times New Roman" w:cs="Helvetica"/>
          <w:sz w:val="21"/>
          <w:szCs w:val="21"/>
          <w:lang w:eastAsia="ru-RU"/>
        </w:rPr>
        <w:t>я</w:t>
      </w:r>
      <w:r>
        <w:rPr>
          <w:rFonts w:eastAsia="Times New Roman" w:cs="Helvetica"/>
          <w:sz w:val="21"/>
          <w:szCs w:val="21"/>
          <w:lang w:eastAsia="ru-RU"/>
        </w:rPr>
        <w:t xml:space="preserve"> даты запись </w:t>
      </w:r>
      <w:r w:rsidRPr="00E20E63">
        <w:rPr>
          <w:rFonts w:eastAsia="Times New Roman" w:cs="Helvetica"/>
          <w:sz w:val="21"/>
          <w:szCs w:val="21"/>
          <w:lang w:eastAsia="ru-RU"/>
        </w:rPr>
        <w:t xml:space="preserve">в таблицу GL_PDJCHG для выгрузки </w:t>
      </w:r>
      <w:r w:rsidR="00AF4C79" w:rsidRPr="00E20E63">
        <w:rPr>
          <w:rFonts w:eastAsia="Times New Roman" w:cs="Helvetica"/>
          <w:sz w:val="21"/>
          <w:szCs w:val="21"/>
          <w:lang w:eastAsia="ru-RU"/>
        </w:rPr>
        <w:t xml:space="preserve">в подсистему DWH </w:t>
      </w:r>
      <w:r w:rsidRPr="00E20E63">
        <w:rPr>
          <w:rFonts w:eastAsia="Times New Roman" w:cs="Helvetica"/>
          <w:sz w:val="21"/>
          <w:szCs w:val="21"/>
          <w:lang w:eastAsia="ru-RU"/>
        </w:rPr>
        <w:t xml:space="preserve">проводки с признаком подавления </w:t>
      </w:r>
      <w:r w:rsidR="00AF4C79">
        <w:rPr>
          <w:rFonts w:eastAsia="Times New Roman" w:cs="Helvetica"/>
          <w:sz w:val="21"/>
          <w:szCs w:val="21"/>
          <w:lang w:eastAsia="ru-RU"/>
        </w:rPr>
        <w:t xml:space="preserve">со старой датой и той же проводки с новой датой </w:t>
      </w:r>
      <w:r w:rsidR="001D19AB">
        <w:rPr>
          <w:rFonts w:eastAsia="Times New Roman" w:cs="Helvetica"/>
          <w:sz w:val="21"/>
          <w:szCs w:val="21"/>
          <w:lang w:eastAsia="ru-RU"/>
        </w:rPr>
        <w:t>(</w:t>
      </w:r>
      <w:r w:rsidR="001D19AB" w:rsidRPr="001D19AB">
        <w:rPr>
          <w:rFonts w:eastAsia="Times New Roman" w:cs="Helvetica"/>
          <w:sz w:val="21"/>
          <w:szCs w:val="21"/>
          <w:lang w:eastAsia="ru-RU"/>
        </w:rPr>
        <w:t xml:space="preserve">по словам Силаевой </w:t>
      </w:r>
      <w:r w:rsidR="001D19AB">
        <w:rPr>
          <w:rFonts w:eastAsia="Times New Roman" w:cs="Helvetica"/>
          <w:sz w:val="21"/>
          <w:szCs w:val="21"/>
          <w:lang w:eastAsia="ru-RU"/>
        </w:rPr>
        <w:t>Н. это работает</w:t>
      </w:r>
      <w:r w:rsidR="001D19AB" w:rsidRPr="001D19AB">
        <w:rPr>
          <w:rFonts w:eastAsia="Times New Roman" w:cs="Helvetica"/>
          <w:sz w:val="21"/>
          <w:szCs w:val="21"/>
          <w:lang w:eastAsia="ru-RU"/>
        </w:rPr>
        <w:t>)</w:t>
      </w:r>
    </w:p>
    <w:p w:rsidR="00FE0FD3" w:rsidRPr="00E20E63" w:rsidRDefault="00FE0FD3" w:rsidP="00FA4266">
      <w:pPr>
        <w:numPr>
          <w:ilvl w:val="0"/>
          <w:numId w:val="2"/>
        </w:numPr>
        <w:spacing w:before="100" w:beforeAutospacing="1" w:after="60" w:line="240" w:lineRule="auto"/>
        <w:ind w:left="714" w:hanging="357"/>
        <w:rPr>
          <w:rFonts w:eastAsia="Times New Roman" w:cs="Helvetica"/>
          <w:sz w:val="21"/>
          <w:szCs w:val="21"/>
          <w:lang w:eastAsia="ru-RU"/>
        </w:rPr>
      </w:pPr>
      <w:r>
        <w:rPr>
          <w:rFonts w:eastAsia="Times New Roman" w:cs="Helvetica"/>
          <w:sz w:val="21"/>
          <w:szCs w:val="21"/>
          <w:lang w:eastAsia="ru-RU"/>
        </w:rPr>
        <w:t>проверить отключается ли триггер и подумать - что надо делать, если отключается (после сохранения проверить, например, на наличие соответствующих записей в журнале</w:t>
      </w:r>
      <w:r w:rsidR="00CC50AE">
        <w:rPr>
          <w:rFonts w:eastAsia="Times New Roman" w:cs="Helvetica"/>
          <w:sz w:val="21"/>
          <w:szCs w:val="21"/>
          <w:lang w:eastAsia="ru-RU"/>
        </w:rPr>
        <w:t xml:space="preserve"> и при отсутствии добавить)</w:t>
      </w:r>
      <w:r w:rsidR="001D19AB">
        <w:rPr>
          <w:rFonts w:eastAsia="Times New Roman" w:cs="Helvetica"/>
          <w:sz w:val="21"/>
          <w:szCs w:val="21"/>
          <w:lang w:eastAsia="ru-RU"/>
        </w:rPr>
        <w:t xml:space="preserve"> (</w:t>
      </w:r>
      <w:r w:rsidR="001D19AB" w:rsidRPr="001D19AB">
        <w:rPr>
          <w:rFonts w:eastAsia="Times New Roman" w:cs="Helvetica"/>
          <w:sz w:val="21"/>
          <w:szCs w:val="21"/>
          <w:lang w:eastAsia="ru-RU"/>
        </w:rPr>
        <w:t xml:space="preserve">по словам Силаевой </w:t>
      </w:r>
      <w:r w:rsidR="001D19AB">
        <w:rPr>
          <w:rFonts w:eastAsia="Times New Roman" w:cs="Helvetica"/>
          <w:sz w:val="21"/>
          <w:szCs w:val="21"/>
          <w:lang w:eastAsia="ru-RU"/>
        </w:rPr>
        <w:t>Н. триггер работает всегда</w:t>
      </w:r>
      <w:r w:rsidR="001D19AB" w:rsidRPr="001D19AB">
        <w:rPr>
          <w:rFonts w:eastAsia="Times New Roman" w:cs="Helvetica"/>
          <w:sz w:val="21"/>
          <w:szCs w:val="21"/>
          <w:lang w:eastAsia="ru-RU"/>
        </w:rPr>
        <w:t>)</w:t>
      </w:r>
    </w:p>
    <w:p w:rsidR="00CC50AE" w:rsidRDefault="000F7F0C" w:rsidP="00FA4266">
      <w:pPr>
        <w:numPr>
          <w:ilvl w:val="0"/>
          <w:numId w:val="2"/>
        </w:numPr>
        <w:spacing w:before="100" w:beforeAutospacing="1" w:after="60" w:line="240" w:lineRule="auto"/>
        <w:ind w:left="714" w:hanging="357"/>
        <w:rPr>
          <w:rFonts w:eastAsia="Times New Roman" w:cs="Helvetica"/>
          <w:sz w:val="21"/>
          <w:szCs w:val="21"/>
          <w:lang w:eastAsia="ru-RU"/>
        </w:rPr>
      </w:pPr>
      <w:r w:rsidRPr="000F7F0C">
        <w:rPr>
          <w:rFonts w:eastAsia="Times New Roman" w:cs="Helvetica"/>
          <w:sz w:val="21"/>
          <w:szCs w:val="21"/>
          <w:lang w:eastAsia="ru-RU"/>
        </w:rPr>
        <w:t>Сделать запись об изменении</w:t>
      </w:r>
      <w:r w:rsidR="00CC50AE">
        <w:rPr>
          <w:rFonts w:eastAsia="Times New Roman" w:cs="Helvetica"/>
          <w:sz w:val="21"/>
          <w:szCs w:val="21"/>
          <w:lang w:eastAsia="ru-RU"/>
        </w:rPr>
        <w:t xml:space="preserve"> (как при изменении даты, так и при подавлении или восстановлении)</w:t>
      </w:r>
      <w:r w:rsidRPr="000F7F0C">
        <w:rPr>
          <w:rFonts w:eastAsia="Times New Roman" w:cs="Helvetica"/>
          <w:sz w:val="21"/>
          <w:szCs w:val="21"/>
          <w:lang w:eastAsia="ru-RU"/>
        </w:rPr>
        <w:t xml:space="preserve"> в журнал</w:t>
      </w:r>
      <w:r w:rsidR="00CC50AE" w:rsidRPr="00CC50AE">
        <w:rPr>
          <w:rFonts w:eastAsia="Times New Roman" w:cs="Helvetica"/>
          <w:sz w:val="21"/>
          <w:szCs w:val="21"/>
          <w:lang w:eastAsia="ru-RU"/>
        </w:rPr>
        <w:t>ах</w:t>
      </w:r>
      <w:r w:rsidRPr="000F7F0C">
        <w:rPr>
          <w:rFonts w:eastAsia="Times New Roman" w:cs="Helvetica"/>
          <w:sz w:val="21"/>
          <w:szCs w:val="21"/>
          <w:lang w:eastAsia="ru-RU"/>
        </w:rPr>
        <w:t xml:space="preserve"> изменений</w:t>
      </w:r>
    </w:p>
    <w:p w:rsidR="00CC50AE" w:rsidRDefault="00CC50AE" w:rsidP="00AE6F4A">
      <w:pPr>
        <w:spacing w:after="120" w:line="240" w:lineRule="auto"/>
        <w:ind w:left="709"/>
      </w:pPr>
      <w:r>
        <w:rPr>
          <w:rFonts w:eastAsia="Times New Roman" w:cs="Helvetica"/>
          <w:sz w:val="21"/>
          <w:szCs w:val="21"/>
          <w:lang w:eastAsia="ru-RU"/>
        </w:rPr>
        <w:t xml:space="preserve">в </w:t>
      </w:r>
      <w:r>
        <w:rPr>
          <w:rFonts w:ascii="Arial" w:hAnsi="Arial" w:cs="Arial"/>
          <w:sz w:val="20"/>
          <w:szCs w:val="20"/>
        </w:rPr>
        <w:t>таблицы:</w:t>
      </w:r>
      <w:r>
        <w:t xml:space="preserve"> </w:t>
      </w:r>
    </w:p>
    <w:p w:rsidR="00CC50AE" w:rsidRDefault="00467C2F" w:rsidP="00CC50AE">
      <w:pPr>
        <w:spacing w:after="0" w:line="240" w:lineRule="auto"/>
        <w:ind w:left="1418"/>
      </w:pPr>
      <w:r>
        <w:rPr>
          <w:rFonts w:ascii="Arial" w:hAnsi="Arial" w:cs="Arial"/>
          <w:sz w:val="20"/>
          <w:szCs w:val="20"/>
        </w:rPr>
        <w:t xml:space="preserve">GL_BVJRNL </w:t>
      </w:r>
      <w:r w:rsidR="00CC50AE">
        <w:rPr>
          <w:rFonts w:ascii="Arial" w:hAnsi="Arial" w:cs="Arial"/>
          <w:sz w:val="20"/>
          <w:szCs w:val="20"/>
        </w:rPr>
        <w:t xml:space="preserve">- </w:t>
      </w:r>
      <w:r w:rsidR="00AE6F4A">
        <w:rPr>
          <w:rFonts w:ascii="Arial" w:hAnsi="Arial" w:cs="Arial"/>
          <w:sz w:val="20"/>
          <w:szCs w:val="20"/>
        </w:rPr>
        <w:t xml:space="preserve">независимо от режима </w:t>
      </w:r>
      <w:proofErr w:type="spellStart"/>
      <w:r w:rsidR="00AE6F4A">
        <w:rPr>
          <w:rFonts w:ascii="Arial" w:hAnsi="Arial" w:cs="Arial"/>
          <w:sz w:val="20"/>
          <w:szCs w:val="20"/>
        </w:rPr>
        <w:t>опердня</w:t>
      </w:r>
      <w:proofErr w:type="spellEnd"/>
      <w:r w:rsidR="00CC50AE">
        <w:t xml:space="preserve"> </w:t>
      </w:r>
    </w:p>
    <w:p w:rsidR="00CC50AE" w:rsidRDefault="00467C2F" w:rsidP="00AE6F4A">
      <w:pPr>
        <w:spacing w:after="120" w:line="240" w:lineRule="auto"/>
        <w:ind w:left="1418"/>
      </w:pPr>
      <w:r>
        <w:rPr>
          <w:rFonts w:ascii="Arial" w:hAnsi="Arial" w:cs="Arial"/>
          <w:sz w:val="20"/>
          <w:szCs w:val="20"/>
        </w:rPr>
        <w:t xml:space="preserve">GL_BSARC </w:t>
      </w:r>
      <w:r w:rsidR="00CC50AE">
        <w:rPr>
          <w:rFonts w:ascii="Arial" w:hAnsi="Arial" w:cs="Arial"/>
          <w:sz w:val="20"/>
          <w:szCs w:val="20"/>
        </w:rPr>
        <w:t>- только в режиме BUFFER (для проводок из GL_PD и PD)</w:t>
      </w:r>
      <w:r w:rsidR="00CC50AE">
        <w:t xml:space="preserve"> </w:t>
      </w:r>
    </w:p>
    <w:p w:rsidR="003D5D29" w:rsidRDefault="003D5D29" w:rsidP="003D5D29">
      <w:pPr>
        <w:spacing w:after="0" w:line="240" w:lineRule="auto"/>
        <w:ind w:left="709" w:firstLine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="00CC50AE">
        <w:rPr>
          <w:rFonts w:ascii="Arial" w:hAnsi="Arial" w:cs="Arial"/>
          <w:sz w:val="20"/>
          <w:szCs w:val="20"/>
        </w:rPr>
        <w:t xml:space="preserve"> каждую таблицу пишется BSAACID, ACID </w:t>
      </w:r>
      <w:r>
        <w:rPr>
          <w:rFonts w:ascii="Arial" w:hAnsi="Arial" w:cs="Arial"/>
          <w:sz w:val="20"/>
          <w:szCs w:val="20"/>
        </w:rPr>
        <w:t xml:space="preserve">счета </w:t>
      </w:r>
      <w:r w:rsidR="00CC50AE">
        <w:rPr>
          <w:rFonts w:ascii="Arial" w:hAnsi="Arial" w:cs="Arial"/>
          <w:sz w:val="20"/>
          <w:szCs w:val="20"/>
        </w:rPr>
        <w:t xml:space="preserve">и дата проводки (при изменении даты надо </w:t>
      </w:r>
      <w:r>
        <w:rPr>
          <w:rFonts w:ascii="Arial" w:hAnsi="Arial" w:cs="Arial"/>
          <w:sz w:val="20"/>
          <w:szCs w:val="20"/>
        </w:rPr>
        <w:t>брать</w:t>
      </w:r>
      <w:r w:rsidR="00CC50AE">
        <w:rPr>
          <w:rFonts w:ascii="Arial" w:hAnsi="Arial" w:cs="Arial"/>
          <w:sz w:val="20"/>
          <w:szCs w:val="20"/>
        </w:rPr>
        <w:t xml:space="preserve"> минимальную)</w:t>
      </w:r>
      <w:r w:rsidR="00467C2F">
        <w:rPr>
          <w:rFonts w:ascii="Arial" w:hAnsi="Arial" w:cs="Arial"/>
          <w:sz w:val="20"/>
          <w:szCs w:val="20"/>
        </w:rPr>
        <w:t xml:space="preserve">. </w:t>
      </w:r>
    </w:p>
    <w:p w:rsidR="00AE6F4A" w:rsidRPr="003D5D29" w:rsidRDefault="00467C2F" w:rsidP="003D5D29">
      <w:pPr>
        <w:spacing w:after="0" w:line="240" w:lineRule="auto"/>
        <w:ind w:left="709" w:firstLine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Дополнительно в таблице GL_BVJRNL поле </w:t>
      </w:r>
      <w:r>
        <w:rPr>
          <w:rFonts w:ascii="Arial" w:hAnsi="Arial" w:cs="Arial"/>
          <w:sz w:val="20"/>
          <w:szCs w:val="20"/>
          <w:lang w:val="en-US"/>
        </w:rPr>
        <w:t>STATE</w:t>
      </w:r>
      <w:r w:rsidRPr="00467C2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заполняется значением </w:t>
      </w:r>
      <w:r w:rsidRPr="00467C2F">
        <w:rPr>
          <w:rFonts w:ascii="Arial" w:hAnsi="Arial" w:cs="Arial"/>
          <w:sz w:val="20"/>
          <w:szCs w:val="20"/>
        </w:rPr>
        <w:t>‘</w:t>
      </w:r>
      <w:r>
        <w:rPr>
          <w:rFonts w:ascii="Arial" w:hAnsi="Arial" w:cs="Arial"/>
          <w:sz w:val="20"/>
          <w:szCs w:val="20"/>
          <w:lang w:val="en-US"/>
        </w:rPr>
        <w:t>NEW</w:t>
      </w:r>
      <w:r w:rsidRPr="00467C2F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</w:t>
      </w:r>
      <w:r w:rsidR="003D5D29" w:rsidRPr="003D5D29">
        <w:rPr>
          <w:rFonts w:ascii="Arial" w:hAnsi="Arial" w:cs="Arial"/>
          <w:sz w:val="20"/>
          <w:szCs w:val="20"/>
        </w:rPr>
        <w:t>(необработанный)</w:t>
      </w:r>
      <w:r w:rsidR="003D5D29">
        <w:rPr>
          <w:rFonts w:ascii="Arial" w:hAnsi="Arial" w:cs="Arial"/>
          <w:sz w:val="20"/>
          <w:szCs w:val="20"/>
        </w:rPr>
        <w:t>, в таблице GL_BSARC поле RECTED = '</w:t>
      </w:r>
      <w:r w:rsidR="003D5D29" w:rsidRPr="003D5D29">
        <w:rPr>
          <w:rFonts w:ascii="Arial" w:hAnsi="Arial" w:cs="Arial"/>
          <w:sz w:val="20"/>
          <w:szCs w:val="20"/>
        </w:rPr>
        <w:t>0</w:t>
      </w:r>
      <w:r w:rsidR="003D5D29">
        <w:rPr>
          <w:rFonts w:ascii="Arial" w:hAnsi="Arial" w:cs="Arial"/>
          <w:sz w:val="20"/>
          <w:szCs w:val="20"/>
        </w:rPr>
        <w:t>'.</w:t>
      </w:r>
    </w:p>
    <w:p w:rsidR="003D5D29" w:rsidRDefault="003D5D29" w:rsidP="003D5D29">
      <w:pPr>
        <w:spacing w:after="120" w:line="240" w:lineRule="auto"/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этом в поле </w:t>
      </w:r>
      <w:r>
        <w:rPr>
          <w:rFonts w:ascii="Arial" w:hAnsi="Arial" w:cs="Arial"/>
          <w:sz w:val="20"/>
          <w:szCs w:val="20"/>
          <w:lang w:val="en-US"/>
        </w:rPr>
        <w:t>RECTED</w:t>
      </w:r>
      <w:r w:rsidRPr="003D5D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возможны значения</w:t>
      </w:r>
      <w:r w:rsidRPr="003D5D29">
        <w:rPr>
          <w:rFonts w:ascii="Arial" w:hAnsi="Arial" w:cs="Arial"/>
          <w:sz w:val="20"/>
          <w:szCs w:val="20"/>
        </w:rPr>
        <w:t>:</w:t>
      </w:r>
    </w:p>
    <w:p w:rsidR="003D5D29" w:rsidRPr="003D5D29" w:rsidRDefault="003D5D29" w:rsidP="003D5D29">
      <w:pPr>
        <w:pStyle w:val="a3"/>
        <w:numPr>
          <w:ilvl w:val="0"/>
          <w:numId w:val="3"/>
        </w:numPr>
        <w:spacing w:after="0" w:line="240" w:lineRule="auto"/>
        <w:ind w:left="1843"/>
        <w:rPr>
          <w:rFonts w:ascii="Arial" w:hAnsi="Arial" w:cs="Arial"/>
          <w:sz w:val="20"/>
          <w:szCs w:val="20"/>
        </w:rPr>
      </w:pPr>
      <w:r w:rsidRPr="003D5D29">
        <w:rPr>
          <w:rFonts w:ascii="Arial" w:hAnsi="Arial" w:cs="Arial"/>
          <w:sz w:val="20"/>
          <w:szCs w:val="20"/>
        </w:rPr>
        <w:t xml:space="preserve">'0' – </w:t>
      </w:r>
      <w:r>
        <w:rPr>
          <w:rFonts w:ascii="Arial" w:hAnsi="Arial" w:cs="Arial"/>
          <w:sz w:val="20"/>
          <w:szCs w:val="20"/>
        </w:rPr>
        <w:t xml:space="preserve">подготовлен </w:t>
      </w:r>
      <w:r w:rsidRPr="003D5D29">
        <w:rPr>
          <w:rFonts w:ascii="Arial" w:hAnsi="Arial" w:cs="Arial"/>
          <w:sz w:val="20"/>
          <w:szCs w:val="20"/>
        </w:rPr>
        <w:t>для пересчета</w:t>
      </w:r>
    </w:p>
    <w:p w:rsidR="003D5D29" w:rsidRPr="003D5D29" w:rsidRDefault="003D5D29" w:rsidP="003D5D29">
      <w:pPr>
        <w:pStyle w:val="a3"/>
        <w:numPr>
          <w:ilvl w:val="0"/>
          <w:numId w:val="3"/>
        </w:numPr>
        <w:spacing w:after="0" w:line="240" w:lineRule="auto"/>
        <w:ind w:left="1843"/>
        <w:rPr>
          <w:rFonts w:ascii="Arial" w:hAnsi="Arial" w:cs="Arial"/>
          <w:sz w:val="20"/>
          <w:szCs w:val="20"/>
        </w:rPr>
      </w:pPr>
      <w:r w:rsidRPr="003D5D29">
        <w:rPr>
          <w:rFonts w:ascii="Arial" w:hAnsi="Arial" w:cs="Arial"/>
          <w:sz w:val="20"/>
          <w:szCs w:val="20"/>
        </w:rPr>
        <w:t>‘1’ – остаток пересчитан</w:t>
      </w:r>
    </w:p>
    <w:p w:rsidR="003D5D29" w:rsidRPr="003D5D29" w:rsidRDefault="003D5D29" w:rsidP="003D5D29">
      <w:pPr>
        <w:pStyle w:val="a3"/>
        <w:numPr>
          <w:ilvl w:val="0"/>
          <w:numId w:val="3"/>
        </w:numPr>
        <w:spacing w:after="0" w:line="240" w:lineRule="auto"/>
        <w:ind w:left="1843"/>
        <w:rPr>
          <w:rFonts w:ascii="Arial" w:hAnsi="Arial" w:cs="Arial"/>
          <w:sz w:val="20"/>
          <w:szCs w:val="20"/>
        </w:rPr>
      </w:pPr>
      <w:r w:rsidRPr="003D5D29">
        <w:rPr>
          <w:rFonts w:ascii="Arial" w:hAnsi="Arial" w:cs="Arial"/>
          <w:sz w:val="20"/>
          <w:szCs w:val="20"/>
        </w:rPr>
        <w:t>‘2’ – ошибка пересчета</w:t>
      </w:r>
    </w:p>
    <w:p w:rsidR="000F7F0C" w:rsidRPr="000F7F0C" w:rsidRDefault="00AE6F4A" w:rsidP="00AE6F4A">
      <w:pPr>
        <w:spacing w:before="240" w:after="0" w:line="240" w:lineRule="auto"/>
        <w:ind w:left="709"/>
        <w:rPr>
          <w:rFonts w:ascii="Helvetica" w:eastAsia="Times New Roman" w:hAnsi="Helvetica" w:cs="Helvetica"/>
          <w:sz w:val="21"/>
          <w:szCs w:val="21"/>
          <w:lang w:eastAsia="ru-RU"/>
        </w:rPr>
      </w:pPr>
      <w:r>
        <w:rPr>
          <w:rFonts w:ascii="Arial" w:hAnsi="Arial" w:cs="Arial"/>
          <w:sz w:val="20"/>
          <w:szCs w:val="20"/>
        </w:rPr>
        <w:t xml:space="preserve">Подробное </w:t>
      </w:r>
      <w:r>
        <w:rPr>
          <w:rFonts w:ascii="Arial" w:hAnsi="Arial" w:cs="Arial"/>
          <w:sz w:val="20"/>
          <w:szCs w:val="20"/>
          <w:lang w:val="en-US"/>
        </w:rPr>
        <w:t>FSD</w:t>
      </w:r>
      <w:r>
        <w:rPr>
          <w:rFonts w:ascii="Arial" w:hAnsi="Arial" w:cs="Arial"/>
          <w:sz w:val="20"/>
          <w:szCs w:val="20"/>
        </w:rPr>
        <w:t xml:space="preserve"> по ведению данных журналов ожидается от Силаевой Н.</w:t>
      </w:r>
    </w:p>
    <w:p w:rsidR="00F504AA" w:rsidRDefault="00F504AA"/>
    <w:sectPr w:rsidR="00F50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F5AB6"/>
    <w:multiLevelType w:val="hybridMultilevel"/>
    <w:tmpl w:val="AE0EDCF8"/>
    <w:lvl w:ilvl="0" w:tplc="C33C633E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b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32170E7"/>
    <w:multiLevelType w:val="multilevel"/>
    <w:tmpl w:val="45A6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92158F"/>
    <w:multiLevelType w:val="multilevel"/>
    <w:tmpl w:val="A64AF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Фигаровская Наталья Викторовна">
    <w15:presenceInfo w15:providerId="AD" w15:userId="S-1-5-21-2256904374-1051893898-125531477-82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0C"/>
    <w:rsid w:val="00014D72"/>
    <w:rsid w:val="00087D81"/>
    <w:rsid w:val="000F7F0C"/>
    <w:rsid w:val="00123517"/>
    <w:rsid w:val="001D19AB"/>
    <w:rsid w:val="001E4FA7"/>
    <w:rsid w:val="002C133F"/>
    <w:rsid w:val="003854E5"/>
    <w:rsid w:val="003D5D29"/>
    <w:rsid w:val="00467C2F"/>
    <w:rsid w:val="004D1F66"/>
    <w:rsid w:val="0059781D"/>
    <w:rsid w:val="005B6964"/>
    <w:rsid w:val="007909C2"/>
    <w:rsid w:val="00820F8E"/>
    <w:rsid w:val="008724D3"/>
    <w:rsid w:val="008A3D59"/>
    <w:rsid w:val="00A774C8"/>
    <w:rsid w:val="00A90A12"/>
    <w:rsid w:val="00AE6F4A"/>
    <w:rsid w:val="00AF4C79"/>
    <w:rsid w:val="00B0015B"/>
    <w:rsid w:val="00B41ACD"/>
    <w:rsid w:val="00B715A5"/>
    <w:rsid w:val="00B85082"/>
    <w:rsid w:val="00BD6A12"/>
    <w:rsid w:val="00CB2DED"/>
    <w:rsid w:val="00CC50AE"/>
    <w:rsid w:val="00CC7B95"/>
    <w:rsid w:val="00CF402E"/>
    <w:rsid w:val="00D6142C"/>
    <w:rsid w:val="00D837DB"/>
    <w:rsid w:val="00D963DB"/>
    <w:rsid w:val="00E06094"/>
    <w:rsid w:val="00E20E63"/>
    <w:rsid w:val="00E818F6"/>
    <w:rsid w:val="00EE240E"/>
    <w:rsid w:val="00F504AA"/>
    <w:rsid w:val="00FA4266"/>
    <w:rsid w:val="00FE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C62C7-1DA2-40D2-A46D-D512DBC5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6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B69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2</cp:revision>
  <dcterms:created xsi:type="dcterms:W3CDTF">2016-10-18T10:13:00Z</dcterms:created>
  <dcterms:modified xsi:type="dcterms:W3CDTF">2016-10-18T10:13:00Z</dcterms:modified>
</cp:coreProperties>
</file>