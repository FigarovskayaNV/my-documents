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FA" w:rsidRDefault="00091EFA" w:rsidP="00755A93">
      <w:pPr>
        <w:ind w:right="-1"/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Спецификация</w:t>
      </w:r>
      <w:r w:rsidR="00164E3A" w:rsidRPr="00164E3A">
        <w:rPr>
          <w:b/>
          <w:spacing w:val="20"/>
          <w:sz w:val="28"/>
          <w:szCs w:val="28"/>
        </w:rPr>
        <w:t xml:space="preserve"> </w:t>
      </w:r>
    </w:p>
    <w:p w:rsidR="00091EFA" w:rsidRDefault="00164E3A" w:rsidP="00091EFA">
      <w:pPr>
        <w:ind w:right="-1"/>
        <w:rPr>
          <w:b/>
          <w:spacing w:val="20"/>
          <w:sz w:val="26"/>
          <w:szCs w:val="26"/>
        </w:rPr>
      </w:pPr>
      <w:r w:rsidRPr="00091EFA">
        <w:rPr>
          <w:b/>
          <w:spacing w:val="20"/>
          <w:sz w:val="26"/>
          <w:szCs w:val="26"/>
        </w:rPr>
        <w:t>по задач</w:t>
      </w:r>
      <w:r w:rsidR="00091EFA" w:rsidRPr="00091EFA">
        <w:rPr>
          <w:b/>
          <w:spacing w:val="20"/>
          <w:sz w:val="26"/>
          <w:szCs w:val="26"/>
        </w:rPr>
        <w:t>е</w:t>
      </w:r>
      <w:r w:rsidRPr="00091EFA">
        <w:rPr>
          <w:b/>
          <w:spacing w:val="20"/>
          <w:sz w:val="26"/>
          <w:szCs w:val="26"/>
        </w:rPr>
        <w:t xml:space="preserve"> 1.6</w:t>
      </w:r>
      <w:r w:rsidR="00091EFA" w:rsidRPr="00091EFA">
        <w:rPr>
          <w:b/>
          <w:spacing w:val="20"/>
          <w:sz w:val="26"/>
          <w:szCs w:val="26"/>
        </w:rPr>
        <w:t xml:space="preserve"> </w:t>
      </w:r>
      <w:r w:rsidRPr="00091EFA">
        <w:rPr>
          <w:b/>
          <w:spacing w:val="20"/>
          <w:sz w:val="26"/>
          <w:szCs w:val="26"/>
        </w:rPr>
        <w:t>– «</w:t>
      </w:r>
      <w:r w:rsidR="00091EFA">
        <w:rPr>
          <w:b/>
          <w:spacing w:val="20"/>
          <w:sz w:val="26"/>
          <w:szCs w:val="26"/>
        </w:rPr>
        <w:t>Редактирование</w:t>
      </w:r>
      <w:r w:rsidRPr="00091EFA">
        <w:rPr>
          <w:b/>
          <w:spacing w:val="20"/>
          <w:sz w:val="26"/>
          <w:szCs w:val="26"/>
        </w:rPr>
        <w:t xml:space="preserve"> </w:t>
      </w:r>
      <w:r w:rsidR="00091EFA">
        <w:rPr>
          <w:b/>
          <w:spacing w:val="20"/>
          <w:sz w:val="26"/>
          <w:szCs w:val="26"/>
        </w:rPr>
        <w:t>счетов</w:t>
      </w:r>
      <w:r w:rsidRPr="00091EFA">
        <w:rPr>
          <w:b/>
          <w:spacing w:val="20"/>
          <w:sz w:val="26"/>
          <w:szCs w:val="26"/>
        </w:rPr>
        <w:t xml:space="preserve"> и провод</w:t>
      </w:r>
      <w:r w:rsidR="00091EFA">
        <w:rPr>
          <w:b/>
          <w:spacing w:val="20"/>
          <w:sz w:val="26"/>
          <w:szCs w:val="26"/>
        </w:rPr>
        <w:t>о</w:t>
      </w:r>
      <w:r w:rsidRPr="00091EFA">
        <w:rPr>
          <w:b/>
          <w:spacing w:val="20"/>
          <w:sz w:val="26"/>
          <w:szCs w:val="26"/>
        </w:rPr>
        <w:t>к»</w:t>
      </w:r>
      <w:r w:rsidR="00091EFA" w:rsidRPr="00091EFA">
        <w:rPr>
          <w:b/>
          <w:spacing w:val="20"/>
          <w:sz w:val="26"/>
          <w:szCs w:val="26"/>
        </w:rPr>
        <w:t xml:space="preserve"> </w:t>
      </w:r>
    </w:p>
    <w:p w:rsidR="00F504AA" w:rsidRPr="00091EFA" w:rsidRDefault="00091EFA" w:rsidP="00091EFA">
      <w:pPr>
        <w:ind w:right="-1"/>
        <w:rPr>
          <w:b/>
          <w:spacing w:val="20"/>
          <w:sz w:val="26"/>
          <w:szCs w:val="26"/>
        </w:rPr>
      </w:pPr>
      <w:r w:rsidRPr="00091EFA">
        <w:rPr>
          <w:b/>
          <w:spacing w:val="20"/>
          <w:sz w:val="26"/>
          <w:szCs w:val="26"/>
        </w:rPr>
        <w:t>по задаче 56 – «Отмена проводок»</w:t>
      </w:r>
    </w:p>
    <w:p w:rsidR="00D20B46" w:rsidRDefault="00D20B46"/>
    <w:p w:rsidR="007E01C3" w:rsidRDefault="007E01C3" w:rsidP="007E01C3">
      <w:pPr>
        <w:pStyle w:val="1"/>
        <w:numPr>
          <w:ilvl w:val="0"/>
          <w:numId w:val="1"/>
        </w:numPr>
        <w:spacing w:before="360" w:after="240"/>
        <w:ind w:left="357" w:hanging="357"/>
        <w:rPr>
          <w:rFonts w:asciiTheme="minorHAnsi" w:hAnsiTheme="minorHAnsi"/>
          <w:b/>
          <w:color w:val="002060"/>
          <w:spacing w:val="20"/>
          <w:sz w:val="22"/>
          <w:szCs w:val="22"/>
        </w:rPr>
      </w:pPr>
      <w:bookmarkStart w:id="0" w:name="_Toc444173752"/>
      <w:r>
        <w:rPr>
          <w:rFonts w:asciiTheme="minorHAnsi" w:hAnsiTheme="minorHAnsi"/>
          <w:b/>
          <w:color w:val="002060"/>
          <w:spacing w:val="20"/>
          <w:sz w:val="22"/>
          <w:szCs w:val="22"/>
        </w:rPr>
        <w:t>Бизнес требование</w:t>
      </w:r>
    </w:p>
    <w:p w:rsidR="007E01C3" w:rsidRDefault="006B32D0" w:rsidP="006B32D0">
      <w:pPr>
        <w:pStyle w:val="a3"/>
        <w:numPr>
          <w:ilvl w:val="0"/>
          <w:numId w:val="18"/>
        </w:numPr>
      </w:pPr>
      <w:r>
        <w:t>По задач</w:t>
      </w:r>
      <w:r w:rsidR="00B76E0A">
        <w:t>е</w:t>
      </w:r>
      <w:r>
        <w:t xml:space="preserve"> </w:t>
      </w:r>
      <w:r w:rsidR="00B76E0A">
        <w:t>редактирования</w:t>
      </w:r>
      <w:r>
        <w:t xml:space="preserve"> счет</w:t>
      </w:r>
      <w:r w:rsidR="00091EFA">
        <w:t>ов</w:t>
      </w:r>
      <w:r>
        <w:t xml:space="preserve"> и </w:t>
      </w:r>
      <w:r w:rsidR="00B76E0A">
        <w:t>провод</w:t>
      </w:r>
      <w:r w:rsidR="00091EFA">
        <w:t>о</w:t>
      </w:r>
      <w:r w:rsidR="00B76E0A">
        <w:t>к</w:t>
      </w:r>
    </w:p>
    <w:tbl>
      <w:tblPr>
        <w:tblpPr w:leftFromText="180" w:rightFromText="180" w:vertAnchor="text" w:horzAnchor="margin" w:tblpY="-5"/>
        <w:tblW w:w="8926" w:type="dxa"/>
        <w:tblLook w:val="04A0" w:firstRow="1" w:lastRow="0" w:firstColumn="1" w:lastColumn="0" w:noHBand="0" w:noVBand="1"/>
      </w:tblPr>
      <w:tblGrid>
        <w:gridCol w:w="988"/>
        <w:gridCol w:w="7938"/>
      </w:tblGrid>
      <w:tr w:rsidR="006B32D0" w:rsidRPr="00732E3F" w:rsidTr="006B32D0">
        <w:trPr>
          <w:trHeight w:val="160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2D0" w:rsidRPr="007E01C3" w:rsidRDefault="006B32D0" w:rsidP="006B3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2D0" w:rsidRPr="00732E3F" w:rsidRDefault="006B32D0" w:rsidP="006B3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32E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Кооректировка</w:t>
            </w:r>
            <w:proofErr w:type="spellEnd"/>
            <w:r w:rsidRPr="00732E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данных:</w:t>
            </w:r>
          </w:p>
          <w:p w:rsidR="006B32D0" w:rsidRPr="007E01C3" w:rsidRDefault="006B32D0" w:rsidP="006B3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-</w:t>
            </w:r>
            <w:proofErr w:type="spellStart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deal</w:t>
            </w:r>
            <w:proofErr w:type="spellEnd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subdeal</w:t>
            </w:r>
            <w:proofErr w:type="spellEnd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E01C3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>(с учетом проверок в п.5)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 дата открытия, дата закрытия в счете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-</w:t>
            </w:r>
            <w:proofErr w:type="spellStart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deal</w:t>
            </w:r>
            <w:proofErr w:type="spellEnd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subdeal</w:t>
            </w:r>
            <w:proofErr w:type="spellEnd"/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E01C3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>(с учетом проверок в п.5)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, профит центр в проводке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Реализовать возможность редактирования полей: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 xml:space="preserve"> "содержание операции на русском языке" (300 знаков);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br/>
              <w:t>"содержание операции н</w:t>
            </w:r>
            <w:r w:rsidRPr="00732E3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 английском языке" (30 знаков)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6B32D0" w:rsidRPr="00CA6348" w:rsidTr="006B32D0">
        <w:trPr>
          <w:trHeight w:val="83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2D0" w:rsidRPr="00CA6348" w:rsidRDefault="006B32D0" w:rsidP="006B3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A6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2D0" w:rsidRPr="00CA6348" w:rsidRDefault="006B32D0" w:rsidP="006B3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A6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Добавить поле "профит центр" на проводке </w:t>
            </w:r>
            <w:r w:rsidRPr="00CA6348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 xml:space="preserve">для выгрузки в BARS </w:t>
            </w:r>
            <w:proofErr w:type="spellStart"/>
            <w:r w:rsidRPr="00CA6348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>Rep</w:t>
            </w:r>
            <w:proofErr w:type="spellEnd"/>
            <w:r w:rsidRPr="00CA6348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>/DWH. Для операций из АЕ заполнение из АЕ на ст</w:t>
            </w:r>
            <w:r w:rsidR="000F5EC7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>о</w:t>
            </w:r>
            <w:r w:rsidRPr="00CA6348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>роне продуктовых систем</w:t>
            </w:r>
            <w:r w:rsidRPr="00CA634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. На ручных проводках - заполнение руками. Редактирование любых проводок - руками. </w:t>
            </w:r>
          </w:p>
        </w:tc>
      </w:tr>
      <w:tr w:rsidR="006B32D0" w:rsidRPr="007E01C3" w:rsidTr="006B32D0">
        <w:trPr>
          <w:trHeight w:val="83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2D0" w:rsidRPr="007E01C3" w:rsidRDefault="006B32D0" w:rsidP="006B3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2D0" w:rsidRPr="007E01C3" w:rsidRDefault="006B32D0" w:rsidP="006B3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Добавить поле/признак "исправительная проводка" на проводке </w:t>
            </w:r>
            <w:r w:rsidRPr="007E01C3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 xml:space="preserve">и выгружать его в BARS </w:t>
            </w:r>
            <w:proofErr w:type="spellStart"/>
            <w:r w:rsidRPr="007E01C3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>Rep</w:t>
            </w:r>
            <w:proofErr w:type="spellEnd"/>
            <w:r w:rsidRPr="007E01C3"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eastAsia="ru-RU"/>
              </w:rPr>
              <w:t xml:space="preserve">/DWH. </w:t>
            </w:r>
            <w:r w:rsidRPr="008353B6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Для операций из АЕ заполнения для всех "</w:t>
            </w:r>
            <w:proofErr w:type="spellStart"/>
            <w:r w:rsidRPr="008353B6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сторно</w:t>
            </w:r>
            <w:proofErr w:type="spellEnd"/>
            <w:r w:rsidRPr="008353B6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" автоматом. </w:t>
            </w:r>
            <w:r w:rsidRPr="007E01C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На ручных проводках - заполнение руками. Редактирование любых проводок - руками. </w:t>
            </w:r>
          </w:p>
        </w:tc>
      </w:tr>
      <w:tr w:rsidR="006B32D0" w:rsidRPr="00755A93" w:rsidTr="006B32D0">
        <w:trPr>
          <w:trHeight w:val="127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2D0" w:rsidRPr="00755A93" w:rsidRDefault="006B32D0" w:rsidP="006B3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32D0" w:rsidRPr="00755A93" w:rsidRDefault="006B32D0" w:rsidP="006B3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Нужно добавить новое поле в PDEXT2 - 300 знаков "</w:t>
            </w:r>
            <w:proofErr w:type="spellStart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содеражание</w:t>
            </w:r>
            <w:proofErr w:type="spellEnd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операциина</w:t>
            </w:r>
            <w:proofErr w:type="spellEnd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анг.яз</w:t>
            </w:r>
            <w:proofErr w:type="spellEnd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" заполнять, которое нужно из поля PNAR (</w:t>
            </w:r>
            <w:proofErr w:type="spellStart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Нератив</w:t>
            </w:r>
            <w:proofErr w:type="spellEnd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 - 30 </w:t>
            </w:r>
            <w:proofErr w:type="spellStart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зн</w:t>
            </w:r>
            <w:proofErr w:type="spellEnd"/>
            <w:r w:rsidRPr="00755A9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.) из АЕ или из формы ввода проводки, куда это поле также нужно добавить. При этом поле PNAR нужно убрать с экрана ввода проводки и при ручных операциях заполнять автоматически значениями из полей DEAL_ID + SUBDEAL_ID</w:t>
            </w:r>
          </w:p>
        </w:tc>
      </w:tr>
    </w:tbl>
    <w:p w:rsidR="006B32D0" w:rsidRDefault="006B32D0" w:rsidP="006B32D0">
      <w:pPr>
        <w:pStyle w:val="a3"/>
        <w:numPr>
          <w:ilvl w:val="0"/>
          <w:numId w:val="18"/>
        </w:numPr>
        <w:spacing w:before="120" w:after="120"/>
        <w:ind w:left="714" w:hanging="357"/>
        <w:contextualSpacing w:val="0"/>
      </w:pPr>
      <w:r>
        <w:t xml:space="preserve">По задаче </w:t>
      </w:r>
      <w:r w:rsidR="00091EFA">
        <w:t>отмены</w:t>
      </w:r>
      <w:r w:rsidR="00B76E0A">
        <w:t xml:space="preserve"> </w:t>
      </w:r>
      <w:r>
        <w:t>проводок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988"/>
        <w:gridCol w:w="7938"/>
      </w:tblGrid>
      <w:tr w:rsidR="006B32D0" w:rsidRPr="006B32D0" w:rsidTr="006B32D0">
        <w:trPr>
          <w:trHeight w:val="42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32D0" w:rsidRPr="006B32D0" w:rsidRDefault="006B32D0" w:rsidP="006B32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B32D0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B32D0" w:rsidRPr="006B32D0" w:rsidRDefault="006B32D0" w:rsidP="006B32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B32D0">
              <w:rPr>
                <w:rFonts w:ascii="Calibri" w:eastAsia="Times New Roman" w:hAnsi="Calibri" w:cs="Times New Roman"/>
                <w:color w:val="000000"/>
                <w:lang w:eastAsia="ru-RU"/>
              </w:rPr>
              <w:t>Необходи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м</w:t>
            </w:r>
            <w:r w:rsidRPr="006B32D0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 разработать форму по отмене проводки (установка признака </w:t>
            </w:r>
            <w:proofErr w:type="spellStart"/>
            <w:r w:rsidRPr="006B32D0">
              <w:rPr>
                <w:rFonts w:ascii="Calibri" w:eastAsia="Times New Roman" w:hAnsi="Calibri" w:cs="Times New Roman"/>
                <w:color w:val="000000"/>
                <w:lang w:eastAsia="ru-RU"/>
              </w:rPr>
              <w:t>инвизибл</w:t>
            </w:r>
            <w:proofErr w:type="spellEnd"/>
            <w:r w:rsidRPr="006B32D0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</w:tbl>
    <w:p w:rsidR="006B32D0" w:rsidRPr="007E01C3" w:rsidRDefault="006B32D0" w:rsidP="007E01C3"/>
    <w:bookmarkEnd w:id="0"/>
    <w:p w:rsidR="007E01C3" w:rsidRDefault="000021AF" w:rsidP="007E01C3">
      <w:pPr>
        <w:pStyle w:val="1"/>
        <w:numPr>
          <w:ilvl w:val="0"/>
          <w:numId w:val="1"/>
        </w:numPr>
        <w:spacing w:before="360" w:after="240"/>
        <w:ind w:left="357" w:hanging="357"/>
        <w:rPr>
          <w:rFonts w:asciiTheme="minorHAnsi" w:hAnsiTheme="minorHAnsi"/>
          <w:b/>
          <w:color w:val="002060"/>
          <w:spacing w:val="20"/>
          <w:sz w:val="22"/>
          <w:szCs w:val="22"/>
        </w:rPr>
      </w:pPr>
      <w:r>
        <w:rPr>
          <w:rFonts w:asciiTheme="minorHAnsi" w:hAnsiTheme="minorHAnsi"/>
          <w:b/>
          <w:color w:val="002060"/>
          <w:spacing w:val="20"/>
          <w:sz w:val="22"/>
          <w:szCs w:val="22"/>
        </w:rPr>
        <w:t>Реализация задачи «</w:t>
      </w:r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Редактирование счета»</w:t>
      </w:r>
    </w:p>
    <w:p w:rsidR="00D20B46" w:rsidRPr="0074510C" w:rsidRDefault="00D20B46" w:rsidP="00D20B46">
      <w:pPr>
        <w:spacing w:before="240" w:after="120"/>
        <w:ind w:left="68" w:firstLine="358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В форму «Лицевые счета» </w:t>
      </w:r>
      <w:r w:rsidR="00732E3F">
        <w:rPr>
          <w:rFonts w:asciiTheme="majorHAnsi" w:hAnsiTheme="majorHAnsi"/>
          <w:sz w:val="20"/>
          <w:szCs w:val="20"/>
        </w:rPr>
        <w:t xml:space="preserve">вкладки «Бухучет» </w:t>
      </w:r>
      <w:r w:rsidRPr="0074510C">
        <w:rPr>
          <w:rFonts w:asciiTheme="majorHAnsi" w:hAnsiTheme="majorHAnsi"/>
          <w:sz w:val="20"/>
          <w:szCs w:val="20"/>
        </w:rPr>
        <w:t>требуется добавить возможность вызова формы открытия счета в режиме редактирования.</w:t>
      </w:r>
    </w:p>
    <w:p w:rsidR="00D20B46" w:rsidRPr="0074510C" w:rsidRDefault="00D20B46" w:rsidP="00D20B46">
      <w:pPr>
        <w:spacing w:before="240" w:after="120"/>
        <w:ind w:left="68" w:firstLine="358"/>
        <w:rPr>
          <w:rFonts w:asciiTheme="majorHAnsi" w:hAnsiTheme="majorHAnsi"/>
          <w:sz w:val="20"/>
          <w:szCs w:val="20"/>
          <w:lang w:val="en-US"/>
        </w:rPr>
      </w:pPr>
      <w:r w:rsidRPr="0074510C">
        <w:rPr>
          <w:rFonts w:asciiTheme="majorHAnsi" w:hAnsiTheme="majorHAnsi"/>
          <w:sz w:val="20"/>
          <w:szCs w:val="20"/>
        </w:rPr>
        <w:t>Для этого</w:t>
      </w:r>
      <w:r w:rsidRPr="0074510C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74510C">
        <w:rPr>
          <w:rFonts w:asciiTheme="majorHAnsi" w:hAnsiTheme="majorHAnsi"/>
          <w:sz w:val="20"/>
          <w:szCs w:val="20"/>
        </w:rPr>
        <w:t>необходимо</w:t>
      </w:r>
      <w:r w:rsidRPr="0074510C">
        <w:rPr>
          <w:rFonts w:asciiTheme="majorHAnsi" w:hAnsiTheme="majorHAnsi"/>
          <w:sz w:val="20"/>
          <w:szCs w:val="20"/>
          <w:lang w:val="en-US"/>
        </w:rPr>
        <w:t>:</w:t>
      </w:r>
    </w:p>
    <w:p w:rsidR="00D20B46" w:rsidRPr="0074510C" w:rsidRDefault="00D20B46" w:rsidP="00D20B46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определить заголовок формы: «Редактирование счета </w:t>
      </w:r>
      <w:r w:rsidRPr="0074510C">
        <w:rPr>
          <w:rFonts w:asciiTheme="majorHAnsi" w:hAnsiTheme="majorHAnsi"/>
          <w:sz w:val="20"/>
          <w:szCs w:val="20"/>
          <w:lang w:val="en-US"/>
        </w:rPr>
        <w:t>GL</w:t>
      </w:r>
      <w:r w:rsidRPr="0074510C">
        <w:rPr>
          <w:rFonts w:asciiTheme="majorHAnsi" w:hAnsiTheme="majorHAnsi"/>
          <w:sz w:val="20"/>
          <w:szCs w:val="20"/>
        </w:rPr>
        <w:t>»</w:t>
      </w:r>
    </w:p>
    <w:p w:rsidR="00D20B46" w:rsidRPr="0074510C" w:rsidRDefault="00D20B46" w:rsidP="00D20B46">
      <w:pPr>
        <w:pStyle w:val="a3"/>
        <w:numPr>
          <w:ilvl w:val="0"/>
          <w:numId w:val="3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разрешить редактирование следующих полей формы: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«Номер сделки»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«Номер </w:t>
      </w:r>
      <w:proofErr w:type="spellStart"/>
      <w:r w:rsidRPr="0074510C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74510C">
        <w:rPr>
          <w:rFonts w:asciiTheme="majorHAnsi" w:hAnsiTheme="majorHAnsi"/>
          <w:sz w:val="20"/>
          <w:szCs w:val="20"/>
        </w:rPr>
        <w:t>»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открытия»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spacing w:after="0"/>
        <w:ind w:left="1424" w:hanging="352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закрытия»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spacing w:after="120"/>
        <w:ind w:left="1424" w:hanging="352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«Название счета»</w:t>
      </w:r>
    </w:p>
    <w:p w:rsidR="00D20B46" w:rsidRPr="0074510C" w:rsidRDefault="00D20B46" w:rsidP="00D20B46">
      <w:pPr>
        <w:pStyle w:val="a3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 xml:space="preserve">включить такие же как при открытии счета проверки на обязательность заполнения полей «Номер сделки», «Номер </w:t>
      </w:r>
      <w:proofErr w:type="spellStart"/>
      <w:r w:rsidRPr="0074510C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74510C">
        <w:rPr>
          <w:rFonts w:asciiTheme="majorHAnsi" w:hAnsiTheme="majorHAnsi"/>
          <w:sz w:val="20"/>
          <w:szCs w:val="20"/>
        </w:rPr>
        <w:t>», «Название счета»</w:t>
      </w:r>
    </w:p>
    <w:p w:rsidR="00D20B46" w:rsidRPr="0074510C" w:rsidRDefault="00D20B46" w:rsidP="002329D8">
      <w:pPr>
        <w:pStyle w:val="a3"/>
        <w:keepNext/>
        <w:numPr>
          <w:ilvl w:val="0"/>
          <w:numId w:val="3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lastRenderedPageBreak/>
        <w:t>выполнить проверку на правильность изменения значений полей:</w:t>
      </w:r>
    </w:p>
    <w:p w:rsidR="00D20B46" w:rsidRPr="0074510C" w:rsidRDefault="00D20B46" w:rsidP="00D20B46">
      <w:pPr>
        <w:pStyle w:val="a3"/>
        <w:numPr>
          <w:ilvl w:val="0"/>
          <w:numId w:val="2"/>
        </w:numPr>
        <w:ind w:left="1418" w:hanging="349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открытия» - необходима проверка на дату первой проводки по счету (</w:t>
      </w:r>
      <w:r w:rsidRPr="0074510C">
        <w:rPr>
          <w:rFonts w:asciiTheme="majorHAnsi" w:hAnsiTheme="majorHAnsi"/>
          <w:i/>
          <w:sz w:val="18"/>
          <w:szCs w:val="18"/>
        </w:rPr>
        <w:t>должно выполняться условие - «Дата открытия» &lt;= даты первой проводки</w:t>
      </w:r>
      <w:r w:rsidRPr="0074510C">
        <w:rPr>
          <w:rFonts w:asciiTheme="majorHAnsi" w:hAnsiTheme="majorHAnsi"/>
          <w:sz w:val="20"/>
          <w:szCs w:val="20"/>
        </w:rPr>
        <w:t>)</w:t>
      </w:r>
    </w:p>
    <w:p w:rsidR="00D20B46" w:rsidRDefault="00D20B46" w:rsidP="006B652C">
      <w:pPr>
        <w:pStyle w:val="a3"/>
        <w:numPr>
          <w:ilvl w:val="0"/>
          <w:numId w:val="2"/>
        </w:numPr>
        <w:spacing w:after="120"/>
        <w:ind w:left="1424" w:hanging="352"/>
        <w:contextualSpacing w:val="0"/>
        <w:rPr>
          <w:rFonts w:asciiTheme="majorHAnsi" w:hAnsiTheme="majorHAnsi"/>
          <w:sz w:val="20"/>
          <w:szCs w:val="20"/>
        </w:rPr>
      </w:pPr>
      <w:r w:rsidRPr="0074510C">
        <w:rPr>
          <w:rFonts w:asciiTheme="majorHAnsi" w:hAnsiTheme="majorHAnsi"/>
          <w:sz w:val="20"/>
          <w:szCs w:val="20"/>
        </w:rPr>
        <w:t>«Дата закрытия» - необходима проверка на дату последней проводки по счету (</w:t>
      </w:r>
      <w:r w:rsidRPr="0074510C">
        <w:rPr>
          <w:rFonts w:asciiTheme="majorHAnsi" w:hAnsiTheme="majorHAnsi"/>
          <w:i/>
          <w:sz w:val="18"/>
          <w:szCs w:val="18"/>
        </w:rPr>
        <w:t>должно выполняться условие - «Дата закрытия</w:t>
      </w:r>
      <w:proofErr w:type="gramStart"/>
      <w:r w:rsidRPr="0074510C">
        <w:rPr>
          <w:rFonts w:asciiTheme="majorHAnsi" w:hAnsiTheme="majorHAnsi"/>
          <w:i/>
          <w:sz w:val="18"/>
          <w:szCs w:val="18"/>
        </w:rPr>
        <w:t>» &gt;</w:t>
      </w:r>
      <w:proofErr w:type="gramEnd"/>
      <w:r w:rsidRPr="0074510C">
        <w:rPr>
          <w:rFonts w:asciiTheme="majorHAnsi" w:hAnsiTheme="majorHAnsi"/>
          <w:i/>
          <w:sz w:val="18"/>
          <w:szCs w:val="18"/>
        </w:rPr>
        <w:t>= даты последней проводки</w:t>
      </w:r>
      <w:r w:rsidRPr="0074510C">
        <w:rPr>
          <w:rFonts w:asciiTheme="majorHAnsi" w:hAnsiTheme="majorHAnsi"/>
          <w:sz w:val="20"/>
          <w:szCs w:val="20"/>
        </w:rPr>
        <w:t>)</w:t>
      </w:r>
    </w:p>
    <w:p w:rsidR="00D20B46" w:rsidRPr="0074510C" w:rsidRDefault="006B652C" w:rsidP="00D20B46">
      <w:pPr>
        <w:pStyle w:val="a3"/>
        <w:numPr>
          <w:ilvl w:val="0"/>
          <w:numId w:val="3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 w:rsidRPr="006B652C">
        <w:rPr>
          <w:rFonts w:asciiTheme="majorHAnsi" w:hAnsiTheme="majorHAnsi"/>
          <w:sz w:val="20"/>
          <w:szCs w:val="20"/>
        </w:rPr>
        <w:t>у</w:t>
      </w:r>
      <w:r w:rsidR="00D20B46">
        <w:rPr>
          <w:rFonts w:asciiTheme="majorHAnsi" w:hAnsiTheme="majorHAnsi"/>
          <w:sz w:val="20"/>
          <w:szCs w:val="20"/>
        </w:rPr>
        <w:t xml:space="preserve">честь изменения полей </w:t>
      </w:r>
      <w:r w:rsidR="00D20B46" w:rsidRPr="0074510C">
        <w:rPr>
          <w:rFonts w:asciiTheme="majorHAnsi" w:hAnsiTheme="majorHAnsi"/>
          <w:sz w:val="20"/>
          <w:szCs w:val="20"/>
        </w:rPr>
        <w:t>«Дата открытия»</w:t>
      </w:r>
      <w:r w:rsidR="00D20B46">
        <w:rPr>
          <w:rFonts w:asciiTheme="majorHAnsi" w:hAnsiTheme="majorHAnsi"/>
          <w:sz w:val="20"/>
          <w:szCs w:val="20"/>
        </w:rPr>
        <w:t xml:space="preserve"> и </w:t>
      </w:r>
      <w:r w:rsidR="00D20B46" w:rsidRPr="0074510C">
        <w:rPr>
          <w:rFonts w:asciiTheme="majorHAnsi" w:hAnsiTheme="majorHAnsi"/>
          <w:sz w:val="20"/>
          <w:szCs w:val="20"/>
        </w:rPr>
        <w:t>«Дата закрытия»</w:t>
      </w:r>
      <w:r w:rsidR="00D20B46">
        <w:rPr>
          <w:rFonts w:asciiTheme="majorHAnsi" w:hAnsiTheme="majorHAnsi"/>
          <w:sz w:val="20"/>
          <w:szCs w:val="20"/>
        </w:rPr>
        <w:t xml:space="preserve"> в соответствующих полях таблицы </w:t>
      </w:r>
      <w:r>
        <w:rPr>
          <w:rFonts w:asciiTheme="majorHAnsi" w:hAnsiTheme="majorHAnsi"/>
          <w:sz w:val="20"/>
          <w:szCs w:val="20"/>
          <w:lang w:val="en-US"/>
        </w:rPr>
        <w:t>DWH</w:t>
      </w:r>
      <w:r w:rsidRPr="006B652C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BSAACC</w:t>
      </w:r>
      <w:r w:rsidRPr="006B652C">
        <w:rPr>
          <w:rFonts w:asciiTheme="majorHAnsi" w:hAnsiTheme="majorHAnsi"/>
          <w:sz w:val="20"/>
          <w:szCs w:val="20"/>
        </w:rPr>
        <w:t xml:space="preserve"> (</w:t>
      </w:r>
      <w:r>
        <w:rPr>
          <w:rFonts w:asciiTheme="majorHAnsi" w:hAnsiTheme="majorHAnsi"/>
          <w:sz w:val="20"/>
          <w:szCs w:val="20"/>
          <w:lang w:val="en-US"/>
        </w:rPr>
        <w:t>BSAACO</w:t>
      </w:r>
      <w:r w:rsidRPr="006B652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</w:t>
      </w:r>
      <w:r>
        <w:rPr>
          <w:rFonts w:asciiTheme="majorHAnsi" w:hAnsiTheme="majorHAnsi"/>
          <w:sz w:val="20"/>
          <w:szCs w:val="20"/>
          <w:lang w:val="en-US"/>
        </w:rPr>
        <w:t>BSAACC</w:t>
      </w:r>
      <w:r w:rsidRPr="006B652C">
        <w:rPr>
          <w:rFonts w:asciiTheme="majorHAnsi" w:hAnsiTheme="majorHAnsi"/>
          <w:sz w:val="20"/>
          <w:szCs w:val="20"/>
        </w:rPr>
        <w:t>)</w:t>
      </w:r>
    </w:p>
    <w:p w:rsidR="007E01C3" w:rsidRPr="000D4AED" w:rsidRDefault="000021AF" w:rsidP="000021AF">
      <w:pPr>
        <w:pStyle w:val="1"/>
        <w:numPr>
          <w:ilvl w:val="0"/>
          <w:numId w:val="1"/>
        </w:numP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1" w:name="_Toc444173754"/>
      <w:r>
        <w:rPr>
          <w:rFonts w:asciiTheme="minorHAnsi" w:hAnsiTheme="minorHAnsi"/>
          <w:b/>
          <w:color w:val="002060"/>
          <w:spacing w:val="20"/>
          <w:sz w:val="22"/>
          <w:szCs w:val="22"/>
        </w:rPr>
        <w:t xml:space="preserve">Реализация задачи </w:t>
      </w:r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«</w:t>
      </w:r>
      <w:r w:rsidR="007E01C3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Редактирование </w:t>
      </w:r>
      <w:bookmarkEnd w:id="1"/>
      <w:r w:rsidR="00755A93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проводки</w:t>
      </w:r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»</w:t>
      </w:r>
    </w:p>
    <w:p w:rsidR="000021AF" w:rsidRPr="000021AF" w:rsidRDefault="000021AF" w:rsidP="000021AF">
      <w:pPr>
        <w:spacing w:before="240" w:after="120"/>
        <w:ind w:left="68" w:firstLine="358"/>
        <w:rPr>
          <w:rFonts w:asciiTheme="majorHAnsi" w:hAnsiTheme="majorHAnsi"/>
          <w:sz w:val="20"/>
          <w:szCs w:val="20"/>
        </w:rPr>
      </w:pPr>
      <w:r w:rsidRPr="000021AF">
        <w:rPr>
          <w:rFonts w:asciiTheme="majorHAnsi" w:hAnsiTheme="majorHAnsi"/>
          <w:sz w:val="20"/>
          <w:szCs w:val="20"/>
        </w:rPr>
        <w:t>В рамках реализации</w:t>
      </w:r>
      <w:r>
        <w:rPr>
          <w:rFonts w:asciiTheme="majorHAnsi" w:hAnsiTheme="majorHAnsi"/>
          <w:sz w:val="20"/>
          <w:szCs w:val="20"/>
        </w:rPr>
        <w:t xml:space="preserve"> требования по</w:t>
      </w:r>
      <w:r w:rsidRPr="000021AF">
        <w:rPr>
          <w:rFonts w:asciiTheme="majorHAnsi" w:hAnsiTheme="majorHAnsi"/>
          <w:sz w:val="20"/>
          <w:szCs w:val="20"/>
        </w:rPr>
        <w:t xml:space="preserve"> задач</w:t>
      </w:r>
      <w:r>
        <w:rPr>
          <w:rFonts w:asciiTheme="majorHAnsi" w:hAnsiTheme="majorHAnsi"/>
          <w:sz w:val="20"/>
          <w:szCs w:val="20"/>
        </w:rPr>
        <w:t>е</w:t>
      </w:r>
      <w:r w:rsidRPr="000021AF">
        <w:rPr>
          <w:rFonts w:asciiTheme="majorHAnsi" w:hAnsiTheme="majorHAnsi"/>
          <w:sz w:val="20"/>
          <w:szCs w:val="20"/>
        </w:rPr>
        <w:t xml:space="preserve"> 1.6 необходимо выполнить </w:t>
      </w:r>
      <w:r>
        <w:rPr>
          <w:rFonts w:asciiTheme="majorHAnsi" w:hAnsiTheme="majorHAnsi"/>
          <w:sz w:val="20"/>
          <w:szCs w:val="20"/>
        </w:rPr>
        <w:t>задачу 57</w:t>
      </w:r>
      <w:r w:rsidR="00880718">
        <w:rPr>
          <w:rFonts w:asciiTheme="majorHAnsi" w:hAnsiTheme="majorHAnsi"/>
          <w:sz w:val="20"/>
          <w:szCs w:val="20"/>
        </w:rPr>
        <w:t>, а также</w:t>
      </w:r>
      <w:r>
        <w:rPr>
          <w:rFonts w:asciiTheme="majorHAnsi" w:hAnsiTheme="majorHAnsi"/>
          <w:sz w:val="20"/>
          <w:szCs w:val="20"/>
        </w:rPr>
        <w:t xml:space="preserve"> задачи</w:t>
      </w:r>
      <w:r w:rsidRPr="000021A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15 и </w:t>
      </w:r>
      <w:r w:rsidRPr="000021AF">
        <w:rPr>
          <w:rFonts w:asciiTheme="majorHAnsi" w:hAnsiTheme="majorHAnsi"/>
          <w:sz w:val="20"/>
          <w:szCs w:val="20"/>
        </w:rPr>
        <w:t>16</w:t>
      </w:r>
      <w:r w:rsidR="00880718" w:rsidRPr="00880718">
        <w:rPr>
          <w:rFonts w:asciiTheme="majorHAnsi" w:hAnsiTheme="majorHAnsi"/>
          <w:sz w:val="20"/>
          <w:szCs w:val="20"/>
        </w:rPr>
        <w:t xml:space="preserve"> в </w:t>
      </w:r>
      <w:r w:rsidR="00880718">
        <w:rPr>
          <w:rFonts w:asciiTheme="majorHAnsi" w:hAnsiTheme="majorHAnsi"/>
          <w:sz w:val="20"/>
          <w:szCs w:val="20"/>
        </w:rPr>
        <w:t>части операции</w:t>
      </w:r>
      <w:r w:rsidRPr="000021AF">
        <w:rPr>
          <w:rFonts w:asciiTheme="majorHAnsi" w:hAnsiTheme="majorHAnsi"/>
          <w:sz w:val="20"/>
          <w:szCs w:val="20"/>
        </w:rPr>
        <w:t xml:space="preserve"> редактирования</w:t>
      </w:r>
      <w:r w:rsidR="00880718">
        <w:rPr>
          <w:rFonts w:asciiTheme="majorHAnsi" w:hAnsiTheme="majorHAnsi"/>
          <w:sz w:val="20"/>
          <w:szCs w:val="20"/>
        </w:rPr>
        <w:t xml:space="preserve"> проводок</w:t>
      </w:r>
      <w:r w:rsidRPr="000021AF">
        <w:rPr>
          <w:rFonts w:asciiTheme="majorHAnsi" w:hAnsiTheme="majorHAnsi"/>
          <w:sz w:val="20"/>
          <w:szCs w:val="20"/>
        </w:rPr>
        <w:t>.</w:t>
      </w:r>
    </w:p>
    <w:p w:rsidR="007E01C3" w:rsidRPr="0074510C" w:rsidRDefault="007E01C3" w:rsidP="007E01C3">
      <w:pPr>
        <w:spacing w:before="240" w:after="240"/>
        <w:ind w:left="68" w:firstLine="357"/>
        <w:rPr>
          <w:rFonts w:asciiTheme="majorHAnsi" w:hAnsiTheme="majorHAnsi"/>
          <w:sz w:val="20"/>
          <w:szCs w:val="20"/>
          <w:lang w:val="en-US"/>
        </w:rPr>
      </w:pPr>
      <w:r w:rsidRPr="0074510C">
        <w:rPr>
          <w:rFonts w:asciiTheme="majorHAnsi" w:hAnsiTheme="majorHAnsi"/>
          <w:sz w:val="20"/>
          <w:szCs w:val="20"/>
        </w:rPr>
        <w:t>Для этого</w:t>
      </w:r>
      <w:r w:rsidRPr="0074510C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74510C">
        <w:rPr>
          <w:rFonts w:asciiTheme="majorHAnsi" w:hAnsiTheme="majorHAnsi"/>
          <w:sz w:val="20"/>
          <w:szCs w:val="20"/>
        </w:rPr>
        <w:t>необходимо</w:t>
      </w:r>
      <w:r w:rsidRPr="0074510C">
        <w:rPr>
          <w:rFonts w:asciiTheme="majorHAnsi" w:hAnsiTheme="majorHAnsi"/>
          <w:sz w:val="20"/>
          <w:szCs w:val="20"/>
          <w:lang w:val="en-US"/>
        </w:rPr>
        <w:t>:</w:t>
      </w:r>
    </w:p>
    <w:p w:rsidR="00BA06D9" w:rsidRPr="00A310C3" w:rsidRDefault="00A310C3" w:rsidP="002D3592">
      <w:pPr>
        <w:pStyle w:val="a4"/>
        <w:numPr>
          <w:ilvl w:val="0"/>
          <w:numId w:val="4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r w:rsidRPr="00A310C3">
        <w:rPr>
          <w:rFonts w:asciiTheme="majorHAnsi" w:hAnsiTheme="majorHAnsi"/>
          <w:sz w:val="20"/>
          <w:szCs w:val="20"/>
        </w:rPr>
        <w:t xml:space="preserve">Внести изменения в существующий функционал </w:t>
      </w:r>
      <w:r>
        <w:rPr>
          <w:rFonts w:asciiTheme="majorHAnsi" w:hAnsiTheme="majorHAnsi"/>
          <w:sz w:val="20"/>
          <w:szCs w:val="20"/>
        </w:rPr>
        <w:t xml:space="preserve">формы «Ввод бухгалтерской операции </w:t>
      </w:r>
      <w:r>
        <w:rPr>
          <w:rFonts w:asciiTheme="majorHAnsi" w:hAnsiTheme="majorHAnsi"/>
          <w:sz w:val="20"/>
          <w:szCs w:val="20"/>
          <w:lang w:val="en-US"/>
        </w:rPr>
        <w:t>GL</w:t>
      </w:r>
      <w:r>
        <w:rPr>
          <w:rFonts w:asciiTheme="majorHAnsi" w:hAnsiTheme="majorHAnsi"/>
          <w:sz w:val="20"/>
          <w:szCs w:val="20"/>
        </w:rPr>
        <w:t>» и обработки сообщений из АЕ</w:t>
      </w:r>
    </w:p>
    <w:p w:rsidR="0020790C" w:rsidRDefault="0020790C" w:rsidP="00880718">
      <w:pPr>
        <w:pStyle w:val="a4"/>
        <w:numPr>
          <w:ilvl w:val="0"/>
          <w:numId w:val="4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Разработать форму для отображения проводок в форме двойной записи</w:t>
      </w:r>
    </w:p>
    <w:p w:rsidR="0020790C" w:rsidRDefault="0020790C" w:rsidP="00880718">
      <w:pPr>
        <w:pStyle w:val="a4"/>
        <w:numPr>
          <w:ilvl w:val="0"/>
          <w:numId w:val="4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Добавить в новую форму функцию редактирования </w:t>
      </w:r>
      <w:r w:rsidRPr="0020790C">
        <w:rPr>
          <w:rFonts w:asciiTheme="majorHAnsi" w:hAnsiTheme="majorHAnsi"/>
          <w:sz w:val="20"/>
          <w:szCs w:val="20"/>
        </w:rPr>
        <w:t>проводки</w:t>
      </w:r>
    </w:p>
    <w:p w:rsidR="00880718" w:rsidRDefault="00880718" w:rsidP="00880718">
      <w:pPr>
        <w:pStyle w:val="a4"/>
        <w:spacing w:before="0" w:beforeAutospacing="0" w:after="120" w:afterAutospacing="0"/>
        <w:rPr>
          <w:rFonts w:asciiTheme="majorHAnsi" w:hAnsiTheme="majorHAnsi"/>
          <w:sz w:val="20"/>
          <w:szCs w:val="20"/>
        </w:rPr>
      </w:pPr>
    </w:p>
    <w:p w:rsidR="00BA06D9" w:rsidRPr="00AA4583" w:rsidRDefault="00BA06D9" w:rsidP="00B76E0A">
      <w:pPr>
        <w:pStyle w:val="2"/>
        <w:numPr>
          <w:ilvl w:val="1"/>
          <w:numId w:val="1"/>
        </w:numPr>
        <w:spacing w:after="240"/>
        <w:ind w:left="709" w:hanging="709"/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</w:pPr>
      <w:r w:rsidRPr="00AA4583"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>Изменение существующего функционала</w:t>
      </w:r>
    </w:p>
    <w:p w:rsidR="00EA4FEC" w:rsidRPr="00EA4FEC" w:rsidRDefault="00EA4FEC" w:rsidP="00EA4FEC">
      <w:pPr>
        <w:pStyle w:val="a4"/>
        <w:spacing w:before="0" w:beforeAutospacing="0" w:after="240" w:afterAutospacing="0"/>
        <w:ind w:left="709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В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существующем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функционале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н</w:t>
      </w:r>
      <w:proofErr w:type="spellStart"/>
      <w:r>
        <w:rPr>
          <w:rFonts w:asciiTheme="majorHAnsi" w:hAnsiTheme="majorHAnsi"/>
          <w:sz w:val="20"/>
          <w:szCs w:val="20"/>
        </w:rPr>
        <w:t>еобходимо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>:</w:t>
      </w:r>
    </w:p>
    <w:p w:rsidR="00BA06D9" w:rsidRDefault="00BA06D9" w:rsidP="00EA4FEC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r w:rsidRPr="0020790C">
        <w:rPr>
          <w:rFonts w:asciiTheme="majorHAnsi" w:hAnsiTheme="majorHAnsi"/>
          <w:sz w:val="20"/>
          <w:szCs w:val="20"/>
        </w:rPr>
        <w:t>Добавить в таблиц</w:t>
      </w:r>
      <w:r w:rsidR="00D9372D">
        <w:rPr>
          <w:rFonts w:asciiTheme="majorHAnsi" w:hAnsiTheme="majorHAnsi"/>
          <w:sz w:val="20"/>
          <w:szCs w:val="20"/>
        </w:rPr>
        <w:t>ы</w:t>
      </w:r>
      <w:r w:rsidRPr="0020790C">
        <w:rPr>
          <w:rFonts w:asciiTheme="majorHAnsi" w:hAnsiTheme="majorHAnsi"/>
          <w:sz w:val="20"/>
          <w:szCs w:val="20"/>
        </w:rPr>
        <w:t xml:space="preserve"> </w:t>
      </w:r>
      <w:r w:rsidRPr="0020790C">
        <w:rPr>
          <w:rFonts w:asciiTheme="majorHAnsi" w:hAnsiTheme="majorHAnsi"/>
          <w:sz w:val="20"/>
          <w:szCs w:val="20"/>
          <w:lang w:val="en-US"/>
        </w:rPr>
        <w:t>PDEXT</w:t>
      </w:r>
      <w:r w:rsidRPr="0020790C">
        <w:rPr>
          <w:rFonts w:asciiTheme="majorHAnsi" w:hAnsiTheme="majorHAnsi"/>
          <w:sz w:val="20"/>
          <w:szCs w:val="20"/>
        </w:rPr>
        <w:t>5</w:t>
      </w:r>
      <w:r w:rsidR="00874E74">
        <w:rPr>
          <w:rFonts w:asciiTheme="majorHAnsi" w:hAnsiTheme="majorHAnsi"/>
          <w:sz w:val="20"/>
          <w:szCs w:val="20"/>
        </w:rPr>
        <w:t>,</w:t>
      </w:r>
      <w:r w:rsidR="00D9372D">
        <w:rPr>
          <w:rFonts w:asciiTheme="majorHAnsi" w:hAnsiTheme="majorHAnsi"/>
          <w:sz w:val="20"/>
          <w:szCs w:val="20"/>
        </w:rPr>
        <w:t xml:space="preserve"> GL_PD </w:t>
      </w:r>
      <w:r w:rsidR="00D9372D" w:rsidRPr="00D9372D">
        <w:rPr>
          <w:rFonts w:asciiTheme="majorHAnsi" w:hAnsiTheme="majorHAnsi"/>
          <w:sz w:val="20"/>
          <w:szCs w:val="20"/>
        </w:rPr>
        <w:t>(буферная таблица)</w:t>
      </w:r>
      <w:r w:rsidR="00874E74">
        <w:rPr>
          <w:rFonts w:asciiTheme="majorHAnsi" w:hAnsiTheme="majorHAnsi"/>
          <w:sz w:val="20"/>
          <w:szCs w:val="20"/>
        </w:rPr>
        <w:t xml:space="preserve"> и GL_PD_H (</w:t>
      </w:r>
      <w:r w:rsidR="00874E74" w:rsidRPr="00874E74">
        <w:rPr>
          <w:rFonts w:asciiTheme="majorHAnsi" w:hAnsiTheme="majorHAnsi"/>
          <w:sz w:val="20"/>
          <w:szCs w:val="20"/>
        </w:rPr>
        <w:t>архивная буферная таблица</w:t>
      </w:r>
      <w:r w:rsidR="00874E74">
        <w:rPr>
          <w:rFonts w:asciiTheme="majorHAnsi" w:hAnsiTheme="majorHAnsi"/>
          <w:sz w:val="20"/>
          <w:szCs w:val="20"/>
        </w:rPr>
        <w:t>)</w:t>
      </w:r>
      <w:r w:rsidR="00D9372D" w:rsidRPr="00D9372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поля</w:t>
      </w:r>
      <w:r w:rsidRPr="0020790C">
        <w:rPr>
          <w:rFonts w:asciiTheme="majorHAnsi" w:hAnsiTheme="majorHAnsi"/>
          <w:sz w:val="20"/>
          <w:szCs w:val="20"/>
        </w:rPr>
        <w:t>:</w:t>
      </w:r>
    </w:p>
    <w:p w:rsidR="003A2C37" w:rsidRDefault="003A2C37" w:rsidP="003A2C37">
      <w:pPr>
        <w:pStyle w:val="a4"/>
        <w:spacing w:before="0" w:beforeAutospacing="0" w:after="0" w:afterAutospacing="0"/>
        <w:ind w:left="709"/>
        <w:rPr>
          <w:rFonts w:asciiTheme="majorHAnsi" w:hAnsiTheme="majorHAnsi"/>
          <w:sz w:val="20"/>
          <w:szCs w:val="20"/>
        </w:rPr>
      </w:pPr>
    </w:p>
    <w:tbl>
      <w:tblPr>
        <w:tblStyle w:val="a5"/>
        <w:tblW w:w="8075" w:type="dxa"/>
        <w:tblInd w:w="704" w:type="dxa"/>
        <w:tblLook w:val="04A0" w:firstRow="1" w:lastRow="0" w:firstColumn="1" w:lastColumn="0" w:noHBand="0" w:noVBand="1"/>
      </w:tblPr>
      <w:tblGrid>
        <w:gridCol w:w="1428"/>
        <w:gridCol w:w="1496"/>
        <w:gridCol w:w="1572"/>
        <w:gridCol w:w="3579"/>
      </w:tblGrid>
      <w:tr w:rsidR="003A2C37" w:rsidRPr="000B5801" w:rsidTr="003A2C37">
        <w:trPr>
          <w:tblHeader/>
        </w:trPr>
        <w:tc>
          <w:tcPr>
            <w:tcW w:w="1428" w:type="dxa"/>
            <w:shd w:val="clear" w:color="auto" w:fill="D9D9D9" w:themeFill="background1" w:themeFillShade="D9"/>
          </w:tcPr>
          <w:p w:rsidR="003A2C37" w:rsidRPr="000B5801" w:rsidRDefault="003A2C37" w:rsidP="003A2C37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Имя поля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3A2C37" w:rsidRPr="000B5801" w:rsidRDefault="003A2C37" w:rsidP="003A2C37">
            <w:pPr>
              <w:keepNext/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Тип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:rsidR="003A2C37" w:rsidRPr="000B5801" w:rsidRDefault="003A2C37" w:rsidP="002E465A">
            <w:pPr>
              <w:keepNext/>
              <w:jc w:val="center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Обязательность</w:t>
            </w:r>
            <w:proofErr w:type="spellEnd"/>
          </w:p>
        </w:tc>
        <w:tc>
          <w:tcPr>
            <w:tcW w:w="3579" w:type="dxa"/>
            <w:shd w:val="clear" w:color="auto" w:fill="D9D9D9" w:themeFill="background1" w:themeFillShade="D9"/>
          </w:tcPr>
          <w:p w:rsidR="003A2C37" w:rsidRPr="000B5801" w:rsidRDefault="003A2C37" w:rsidP="003A2C37">
            <w:pPr>
              <w:keepNext/>
              <w:jc w:val="both"/>
              <w:rPr>
                <w:sz w:val="20"/>
                <w:szCs w:val="20"/>
              </w:rPr>
            </w:pPr>
            <w:proofErr w:type="spellStart"/>
            <w:r w:rsidRPr="000B5801">
              <w:rPr>
                <w:sz w:val="20"/>
                <w:szCs w:val="20"/>
                <w:lang w:val="en-US"/>
              </w:rPr>
              <w:t>Описа</w:t>
            </w:r>
            <w:proofErr w:type="spellEnd"/>
            <w:r w:rsidRPr="000B5801">
              <w:rPr>
                <w:sz w:val="20"/>
                <w:szCs w:val="20"/>
              </w:rPr>
              <w:t>н</w:t>
            </w:r>
            <w:proofErr w:type="spellStart"/>
            <w:r w:rsidRPr="000B5801">
              <w:rPr>
                <w:sz w:val="20"/>
                <w:szCs w:val="20"/>
                <w:lang w:val="en-US"/>
              </w:rPr>
              <w:t>ие</w:t>
            </w:r>
            <w:proofErr w:type="spellEnd"/>
          </w:p>
        </w:tc>
      </w:tr>
      <w:tr w:rsidR="003A2C37" w:rsidRPr="000B5801" w:rsidTr="003A2C37">
        <w:tc>
          <w:tcPr>
            <w:tcW w:w="1428" w:type="dxa"/>
          </w:tcPr>
          <w:p w:rsidR="003A2C37" w:rsidRPr="00E25D50" w:rsidRDefault="003A2C37" w:rsidP="003A2C3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NRT</w:t>
            </w:r>
          </w:p>
        </w:tc>
        <w:tc>
          <w:tcPr>
            <w:tcW w:w="1496" w:type="dxa"/>
          </w:tcPr>
          <w:p w:rsidR="003A2C37" w:rsidRPr="001160F5" w:rsidRDefault="003A2C37" w:rsidP="003A2C37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00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3A2C37" w:rsidRPr="00AB58F5" w:rsidRDefault="003A2C37" w:rsidP="002E46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579" w:type="dxa"/>
          </w:tcPr>
          <w:p w:rsidR="003A2C37" w:rsidRPr="00DD7A6E" w:rsidRDefault="003A2C37" w:rsidP="003A2C3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Основание </w:t>
            </w:r>
            <w:r>
              <w:rPr>
                <w:sz w:val="20"/>
                <w:szCs w:val="20"/>
                <w:lang w:val="en-US"/>
              </w:rPr>
              <w:t>ENG</w:t>
            </w:r>
          </w:p>
        </w:tc>
      </w:tr>
      <w:tr w:rsidR="003A2C37" w:rsidRPr="000B5801" w:rsidTr="003A2C37">
        <w:tc>
          <w:tcPr>
            <w:tcW w:w="1428" w:type="dxa"/>
          </w:tcPr>
          <w:p w:rsidR="003A2C37" w:rsidRPr="000B5801" w:rsidRDefault="003A2C37" w:rsidP="003A2C37">
            <w:pPr>
              <w:jc w:val="both"/>
              <w:rPr>
                <w:sz w:val="20"/>
                <w:szCs w:val="20"/>
                <w:lang w:val="en-US"/>
              </w:rPr>
            </w:pPr>
            <w:r w:rsidRPr="00BA06D9">
              <w:rPr>
                <w:rFonts w:asciiTheme="majorHAnsi" w:hAnsiTheme="majorHAnsi" w:cs="Times New Roman"/>
                <w:sz w:val="20"/>
                <w:szCs w:val="20"/>
                <w:lang w:val="en-US"/>
              </w:rPr>
              <w:t>PRFCNTR</w:t>
            </w:r>
          </w:p>
        </w:tc>
        <w:tc>
          <w:tcPr>
            <w:tcW w:w="1496" w:type="dxa"/>
          </w:tcPr>
          <w:p w:rsidR="003A2C37" w:rsidRPr="000B5801" w:rsidRDefault="003A2C37" w:rsidP="003A2C37">
            <w:pPr>
              <w:jc w:val="both"/>
              <w:rPr>
                <w:sz w:val="20"/>
                <w:szCs w:val="20"/>
                <w:lang w:val="en-US"/>
              </w:rPr>
            </w:pP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4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3A2C37" w:rsidRPr="000B5801" w:rsidRDefault="003A2C37" w:rsidP="002E46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579" w:type="dxa"/>
          </w:tcPr>
          <w:p w:rsidR="003A2C37" w:rsidRPr="000B5801" w:rsidRDefault="003A2C37" w:rsidP="003A2C37">
            <w:pPr>
              <w:jc w:val="both"/>
              <w:rPr>
                <w:sz w:val="20"/>
                <w:szCs w:val="20"/>
              </w:rPr>
            </w:pPr>
            <w:proofErr w:type="spellStart"/>
            <w:r w:rsidRPr="00BA06D9">
              <w:rPr>
                <w:rFonts w:asciiTheme="majorHAnsi" w:hAnsiTheme="majorHAnsi"/>
                <w:sz w:val="20"/>
                <w:szCs w:val="20"/>
                <w:lang w:val="en-US"/>
              </w:rPr>
              <w:t>Профит</w:t>
            </w:r>
            <w:proofErr w:type="spellEnd"/>
            <w:r w:rsidRPr="00BA06D9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06D9">
              <w:rPr>
                <w:rFonts w:asciiTheme="majorHAnsi" w:hAnsiTheme="majorHAnsi"/>
                <w:sz w:val="20"/>
                <w:szCs w:val="20"/>
                <w:lang w:val="en-US"/>
              </w:rPr>
              <w:t>центр</w:t>
            </w:r>
            <w:proofErr w:type="spellEnd"/>
          </w:p>
        </w:tc>
      </w:tr>
      <w:tr w:rsidR="003A2C37" w:rsidRPr="000B5801" w:rsidTr="003A2C37">
        <w:tc>
          <w:tcPr>
            <w:tcW w:w="1428" w:type="dxa"/>
          </w:tcPr>
          <w:p w:rsidR="003A2C37" w:rsidRDefault="003A2C37" w:rsidP="003A2C37">
            <w:pPr>
              <w:jc w:val="both"/>
              <w:rPr>
                <w:sz w:val="20"/>
                <w:szCs w:val="20"/>
                <w:lang w:val="en-US"/>
              </w:rPr>
            </w:pPr>
            <w:r w:rsidRPr="00BA06D9">
              <w:rPr>
                <w:rFonts w:asciiTheme="majorHAnsi" w:hAnsiTheme="majorHAnsi" w:cs="Times New Roman"/>
                <w:sz w:val="20"/>
                <w:szCs w:val="20"/>
                <w:lang w:val="en-US"/>
              </w:rPr>
              <w:t>FCHNG</w:t>
            </w:r>
          </w:p>
        </w:tc>
        <w:tc>
          <w:tcPr>
            <w:tcW w:w="1496" w:type="dxa"/>
          </w:tcPr>
          <w:p w:rsidR="003A2C37" w:rsidRPr="00AB58F5" w:rsidRDefault="003A2C37" w:rsidP="003A2C3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1572" w:type="dxa"/>
          </w:tcPr>
          <w:p w:rsidR="003A2C37" w:rsidRPr="000B5801" w:rsidRDefault="003A2C37" w:rsidP="002E46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579" w:type="dxa"/>
          </w:tcPr>
          <w:p w:rsidR="003A2C37" w:rsidRPr="00AB58F5" w:rsidRDefault="003A2C37" w:rsidP="003A2C3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Признак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исправительной проводки</w:t>
            </w:r>
          </w:p>
        </w:tc>
      </w:tr>
      <w:tr w:rsidR="002E465A" w:rsidRPr="000B5801" w:rsidTr="003A2C37">
        <w:tc>
          <w:tcPr>
            <w:tcW w:w="1428" w:type="dxa"/>
          </w:tcPr>
          <w:p w:rsidR="002E465A" w:rsidRPr="002E465A" w:rsidRDefault="002E465A" w:rsidP="003A2C37">
            <w:pPr>
              <w:jc w:val="both"/>
              <w:rPr>
                <w:rFonts w:asciiTheme="majorHAnsi" w:hAnsiTheme="majorHAnsi" w:cs="Times New Roman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PMT_REF</w:t>
            </w:r>
          </w:p>
        </w:tc>
        <w:tc>
          <w:tcPr>
            <w:tcW w:w="1496" w:type="dxa"/>
          </w:tcPr>
          <w:p w:rsidR="002E465A" w:rsidRDefault="002E465A" w:rsidP="002E465A">
            <w:pPr>
              <w:jc w:val="both"/>
              <w:rPr>
                <w:sz w:val="20"/>
                <w:szCs w:val="20"/>
              </w:rPr>
            </w:pPr>
            <w:r w:rsidRPr="000B5801">
              <w:rPr>
                <w:sz w:val="20"/>
                <w:szCs w:val="20"/>
              </w:rPr>
              <w:t>VAR</w:t>
            </w:r>
            <w:r w:rsidRPr="000B5801">
              <w:rPr>
                <w:sz w:val="20"/>
                <w:szCs w:val="20"/>
                <w:lang w:val="en-US"/>
              </w:rPr>
              <w:t>C</w:t>
            </w:r>
            <w:r w:rsidRPr="000B5801">
              <w:rPr>
                <w:sz w:val="20"/>
                <w:szCs w:val="20"/>
              </w:rPr>
              <w:t>HAR</w:t>
            </w:r>
            <w:r w:rsidRPr="000B580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20</w:t>
            </w:r>
            <w:r w:rsidRPr="000B580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72" w:type="dxa"/>
          </w:tcPr>
          <w:p w:rsidR="002E465A" w:rsidRDefault="002E465A" w:rsidP="002E46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579" w:type="dxa"/>
          </w:tcPr>
          <w:p w:rsidR="002E465A" w:rsidRPr="002E465A" w:rsidRDefault="002E465A" w:rsidP="003A2C3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Идентификатор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платежа</w:t>
            </w:r>
            <w:proofErr w:type="spellEnd"/>
          </w:p>
        </w:tc>
      </w:tr>
    </w:tbl>
    <w:p w:rsidR="003A2C37" w:rsidRDefault="003A2C37" w:rsidP="003A2C37">
      <w:pPr>
        <w:pStyle w:val="a4"/>
        <w:numPr>
          <w:ilvl w:val="0"/>
          <w:numId w:val="9"/>
        </w:numPr>
        <w:spacing w:before="240" w:beforeAutospacing="0" w:after="120" w:afterAutospacing="0"/>
        <w:ind w:left="709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</w:t>
      </w:r>
      <w:r w:rsidR="00BA06D9" w:rsidRPr="00DD7A6E">
        <w:rPr>
          <w:rFonts w:asciiTheme="majorHAnsi" w:hAnsiTheme="majorHAnsi"/>
          <w:sz w:val="20"/>
          <w:szCs w:val="20"/>
        </w:rPr>
        <w:t xml:space="preserve"> форме </w:t>
      </w:r>
      <w:r w:rsidR="00BA06D9">
        <w:rPr>
          <w:rFonts w:asciiTheme="majorHAnsi" w:hAnsiTheme="majorHAnsi"/>
          <w:sz w:val="20"/>
          <w:szCs w:val="20"/>
        </w:rPr>
        <w:t xml:space="preserve">«Ввод бухгалтерской операции </w:t>
      </w:r>
      <w:r w:rsidR="00BA06D9">
        <w:rPr>
          <w:rFonts w:asciiTheme="majorHAnsi" w:hAnsiTheme="majorHAnsi"/>
          <w:sz w:val="20"/>
          <w:szCs w:val="20"/>
          <w:lang w:val="en-US"/>
        </w:rPr>
        <w:t>GL</w:t>
      </w:r>
      <w:r w:rsidR="00BA06D9">
        <w:rPr>
          <w:rFonts w:asciiTheme="majorHAnsi" w:hAnsiTheme="majorHAnsi"/>
          <w:sz w:val="20"/>
          <w:szCs w:val="20"/>
        </w:rPr>
        <w:t>»</w:t>
      </w:r>
      <w:r w:rsidR="00A310C3">
        <w:rPr>
          <w:rFonts w:asciiTheme="majorHAnsi" w:hAnsiTheme="majorHAnsi"/>
          <w:sz w:val="20"/>
          <w:szCs w:val="20"/>
        </w:rPr>
        <w:t xml:space="preserve"> необходимо</w:t>
      </w:r>
    </w:p>
    <w:p w:rsidR="00B50357" w:rsidRPr="00B50357" w:rsidRDefault="00B50357" w:rsidP="00B50357">
      <w:pPr>
        <w:pStyle w:val="a4"/>
        <w:numPr>
          <w:ilvl w:val="0"/>
          <w:numId w:val="10"/>
        </w:numPr>
        <w:spacing w:before="0" w:beforeAutospacing="0" w:after="0" w:afterAutospacing="0"/>
        <w:ind w:left="1468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</w:t>
      </w:r>
      <w:r w:rsidRPr="00B50357">
        <w:rPr>
          <w:rFonts w:asciiTheme="majorHAnsi" w:hAnsiTheme="majorHAnsi"/>
          <w:sz w:val="20"/>
          <w:szCs w:val="20"/>
        </w:rPr>
        <w:t xml:space="preserve">делать поле «Основание </w:t>
      </w:r>
      <w:r w:rsidRPr="00B50357">
        <w:rPr>
          <w:rFonts w:asciiTheme="majorHAnsi" w:hAnsiTheme="majorHAnsi"/>
          <w:sz w:val="20"/>
          <w:szCs w:val="20"/>
          <w:lang w:val="en-US"/>
        </w:rPr>
        <w:t>ENG</w:t>
      </w:r>
      <w:r w:rsidRPr="00B50357">
        <w:rPr>
          <w:rFonts w:asciiTheme="majorHAnsi" w:hAnsiTheme="majorHAnsi"/>
          <w:sz w:val="20"/>
          <w:szCs w:val="20"/>
        </w:rPr>
        <w:t>» обязательным для заполнения и разрешить вводить до 300 символов</w:t>
      </w:r>
    </w:p>
    <w:p w:rsidR="003A2C37" w:rsidRDefault="00BA06D9" w:rsidP="00FE42DD">
      <w:pPr>
        <w:pStyle w:val="a4"/>
        <w:numPr>
          <w:ilvl w:val="0"/>
          <w:numId w:val="10"/>
        </w:numPr>
        <w:spacing w:before="0" w:beforeAutospacing="0" w:after="120" w:afterAutospacing="0"/>
        <w:ind w:left="1468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значения поля «Основание </w:t>
      </w:r>
      <w:r>
        <w:rPr>
          <w:rFonts w:asciiTheme="majorHAnsi" w:hAnsiTheme="majorHAnsi"/>
          <w:sz w:val="20"/>
          <w:szCs w:val="20"/>
          <w:lang w:val="en-US"/>
        </w:rPr>
        <w:t>ENG</w:t>
      </w:r>
      <w:r>
        <w:rPr>
          <w:rFonts w:asciiTheme="majorHAnsi" w:hAnsiTheme="majorHAnsi"/>
          <w:sz w:val="20"/>
          <w:szCs w:val="20"/>
        </w:rPr>
        <w:t xml:space="preserve">» </w:t>
      </w:r>
      <w:r w:rsidR="003A2C37">
        <w:rPr>
          <w:rFonts w:asciiTheme="majorHAnsi" w:hAnsiTheme="majorHAnsi"/>
          <w:sz w:val="20"/>
          <w:szCs w:val="20"/>
        </w:rPr>
        <w:t xml:space="preserve">сохранять </w:t>
      </w:r>
      <w:r>
        <w:rPr>
          <w:rFonts w:asciiTheme="majorHAnsi" w:hAnsiTheme="majorHAnsi"/>
          <w:sz w:val="20"/>
          <w:szCs w:val="20"/>
        </w:rPr>
        <w:t>в поле</w:t>
      </w:r>
      <w:ins w:id="2" w:author="Фигаровская Наталья Викторовна" w:date="2016-04-13T10:58:00Z">
        <w:r w:rsidR="00925104">
          <w:rPr>
            <w:rFonts w:asciiTheme="majorHAnsi" w:hAnsiTheme="majorHAnsi"/>
            <w:sz w:val="20"/>
            <w:szCs w:val="20"/>
          </w:rPr>
          <w:t xml:space="preserve"> </w:t>
        </w:r>
      </w:ins>
      <w:ins w:id="3" w:author="Фигаровская Наталья Викторовна" w:date="2016-04-13T10:59:00Z">
        <w:r w:rsidR="00925104">
          <w:rPr>
            <w:rFonts w:asciiTheme="majorHAnsi" w:hAnsiTheme="majorHAnsi"/>
            <w:sz w:val="20"/>
            <w:szCs w:val="20"/>
          </w:rPr>
          <w:t>GL_OPER.</w:t>
        </w:r>
        <w:r w:rsidR="00925104">
          <w:rPr>
            <w:rFonts w:asciiTheme="majorHAnsi" w:hAnsiTheme="majorHAnsi"/>
            <w:sz w:val="20"/>
            <w:szCs w:val="20"/>
            <w:lang w:val="en-US"/>
          </w:rPr>
          <w:t>NRT</w:t>
        </w:r>
        <w:r w:rsidR="00925104" w:rsidRPr="00FE42DD">
          <w:rPr>
            <w:rFonts w:asciiTheme="majorHAnsi" w:hAnsiTheme="majorHAnsi"/>
            <w:sz w:val="20"/>
            <w:szCs w:val="20"/>
          </w:rPr>
          <w:t xml:space="preserve"> без ограничения в 30 символов</w:t>
        </w:r>
      </w:ins>
      <w:del w:id="4" w:author="Фигаровская Наталья Викторовна" w:date="2016-04-13T11:00:00Z">
        <w:r w:rsidDel="00925104">
          <w:rPr>
            <w:rFonts w:asciiTheme="majorHAnsi" w:hAnsiTheme="majorHAnsi"/>
            <w:sz w:val="20"/>
            <w:szCs w:val="20"/>
          </w:rPr>
          <w:delText xml:space="preserve"> таблицы </w:delText>
        </w:r>
        <w:r w:rsidDel="00925104">
          <w:rPr>
            <w:rFonts w:asciiTheme="majorHAnsi" w:hAnsiTheme="majorHAnsi"/>
            <w:sz w:val="20"/>
            <w:szCs w:val="20"/>
            <w:lang w:val="en-US"/>
          </w:rPr>
          <w:delText>PDEXT</w:delText>
        </w:r>
        <w:r w:rsidRPr="00DD7A6E" w:rsidDel="00925104">
          <w:rPr>
            <w:rFonts w:asciiTheme="majorHAnsi" w:hAnsiTheme="majorHAnsi"/>
            <w:sz w:val="20"/>
            <w:szCs w:val="20"/>
          </w:rPr>
          <w:delText>5.</w:delText>
        </w:r>
        <w:r w:rsidDel="00925104">
          <w:rPr>
            <w:rFonts w:asciiTheme="majorHAnsi" w:hAnsiTheme="majorHAnsi"/>
            <w:sz w:val="20"/>
            <w:szCs w:val="20"/>
            <w:lang w:val="en-US"/>
          </w:rPr>
          <w:delText>NRT</w:delText>
        </w:r>
      </w:del>
      <w:r>
        <w:rPr>
          <w:rFonts w:asciiTheme="majorHAnsi" w:hAnsiTheme="majorHAnsi"/>
          <w:sz w:val="20"/>
          <w:szCs w:val="20"/>
        </w:rPr>
        <w:t xml:space="preserve">. </w:t>
      </w:r>
    </w:p>
    <w:p w:rsidR="00BA06D9" w:rsidDel="00925104" w:rsidRDefault="00BA06D9" w:rsidP="003A2C37">
      <w:pPr>
        <w:pStyle w:val="a4"/>
        <w:numPr>
          <w:ilvl w:val="0"/>
          <w:numId w:val="10"/>
        </w:numPr>
        <w:spacing w:before="0" w:beforeAutospacing="0" w:after="120" w:afterAutospacing="0"/>
        <w:ind w:left="1468" w:hanging="357"/>
        <w:rPr>
          <w:del w:id="5" w:author="Фигаровская Наталья Викторовна" w:date="2016-04-13T11:06:00Z"/>
          <w:rFonts w:asciiTheme="majorHAnsi" w:hAnsiTheme="majorHAnsi"/>
          <w:sz w:val="20"/>
          <w:szCs w:val="20"/>
        </w:rPr>
      </w:pPr>
      <w:del w:id="6" w:author="Фигаровская Наталья Викторовна" w:date="2016-04-13T11:06:00Z">
        <w:r w:rsidDel="00925104">
          <w:rPr>
            <w:rFonts w:asciiTheme="majorHAnsi" w:hAnsiTheme="majorHAnsi"/>
            <w:sz w:val="20"/>
            <w:szCs w:val="20"/>
          </w:rPr>
          <w:delText xml:space="preserve">в поле </w:delText>
        </w:r>
        <w:r w:rsidR="00EA4FEC" w:rsidDel="00925104">
          <w:rPr>
            <w:rFonts w:asciiTheme="majorHAnsi" w:hAnsiTheme="majorHAnsi"/>
            <w:sz w:val="20"/>
            <w:szCs w:val="20"/>
          </w:rPr>
          <w:delText>GL_OPER</w:delText>
        </w:r>
        <w:r w:rsidRPr="00DD7A6E" w:rsidDel="00925104">
          <w:rPr>
            <w:rFonts w:asciiTheme="majorHAnsi" w:hAnsiTheme="majorHAnsi"/>
            <w:sz w:val="20"/>
            <w:szCs w:val="20"/>
          </w:rPr>
          <w:delText>.</w:delText>
        </w:r>
        <w:r w:rsidDel="00925104">
          <w:rPr>
            <w:rFonts w:asciiTheme="majorHAnsi" w:hAnsiTheme="majorHAnsi"/>
            <w:sz w:val="20"/>
            <w:szCs w:val="20"/>
            <w:lang w:val="en-US"/>
          </w:rPr>
          <w:delText>NRT</w:delText>
        </w:r>
        <w:r w:rsidDel="00925104">
          <w:rPr>
            <w:rFonts w:asciiTheme="majorHAnsi" w:hAnsiTheme="majorHAnsi"/>
            <w:sz w:val="20"/>
            <w:szCs w:val="20"/>
          </w:rPr>
          <w:delText xml:space="preserve"> </w:delText>
        </w:r>
        <w:r w:rsidRPr="00540F9E" w:rsidDel="00925104">
          <w:rPr>
            <w:rFonts w:asciiTheme="majorHAnsi" w:hAnsiTheme="majorHAnsi"/>
            <w:sz w:val="20"/>
            <w:szCs w:val="20"/>
          </w:rPr>
          <w:delText>сохран</w:delText>
        </w:r>
        <w:r w:rsidR="003A2C37" w:rsidDel="00925104">
          <w:rPr>
            <w:rFonts w:asciiTheme="majorHAnsi" w:hAnsiTheme="majorHAnsi"/>
            <w:sz w:val="20"/>
            <w:szCs w:val="20"/>
          </w:rPr>
          <w:delText>я</w:delText>
        </w:r>
        <w:r w:rsidRPr="00540F9E" w:rsidDel="00925104">
          <w:rPr>
            <w:rFonts w:asciiTheme="majorHAnsi" w:hAnsiTheme="majorHAnsi"/>
            <w:sz w:val="20"/>
            <w:szCs w:val="20"/>
          </w:rPr>
          <w:delText>ть</w:delText>
        </w:r>
        <w:r w:rsidDel="00925104">
          <w:rPr>
            <w:rFonts w:asciiTheme="majorHAnsi" w:hAnsiTheme="majorHAnsi"/>
            <w:sz w:val="20"/>
            <w:szCs w:val="20"/>
          </w:rPr>
          <w:delText xml:space="preserve"> данные о номере сделки и субсделки</w:delText>
        </w:r>
      </w:del>
    </w:p>
    <w:p w:rsidR="00BA06D9" w:rsidRPr="002E465A" w:rsidRDefault="003A2C37" w:rsidP="00EA4FEC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обработке </w:t>
      </w:r>
      <w:ins w:id="7" w:author="Фигаровская Наталья Викторовна" w:date="2016-04-13T11:10:00Z">
        <w:r w:rsidR="007D0047">
          <w:rPr>
            <w:rFonts w:asciiTheme="majorHAnsi" w:hAnsiTheme="majorHAnsi"/>
            <w:sz w:val="20"/>
            <w:szCs w:val="20"/>
          </w:rPr>
          <w:t>любых операций (</w:t>
        </w:r>
      </w:ins>
      <w:del w:id="8" w:author="Фигаровская Наталья Викторовна" w:date="2016-04-13T11:10:00Z">
        <w:r w:rsidDel="007D0047">
          <w:rPr>
            <w:rFonts w:asciiTheme="majorHAnsi" w:hAnsiTheme="majorHAnsi"/>
            <w:sz w:val="20"/>
            <w:szCs w:val="20"/>
          </w:rPr>
          <w:delText xml:space="preserve">сообщений из </w:delText>
        </w:r>
      </w:del>
      <w:ins w:id="9" w:author="Фигаровская Наталья Викторовна" w:date="2016-04-13T11:10:00Z">
        <w:r w:rsidR="007D0047" w:rsidRPr="00FE42DD">
          <w:rPr>
            <w:rFonts w:asciiTheme="majorHAnsi" w:hAnsiTheme="majorHAnsi"/>
            <w:sz w:val="20"/>
            <w:szCs w:val="20"/>
          </w:rPr>
          <w:t>‘</w:t>
        </w:r>
      </w:ins>
      <w:r>
        <w:rPr>
          <w:rFonts w:asciiTheme="majorHAnsi" w:hAnsiTheme="majorHAnsi"/>
          <w:sz w:val="20"/>
          <w:szCs w:val="20"/>
        </w:rPr>
        <w:t>АЕ</w:t>
      </w:r>
      <w:ins w:id="10" w:author="Фигаровская Наталья Викторовна" w:date="2016-04-13T11:10:00Z">
        <w:r w:rsidR="007D0047" w:rsidRPr="00FE42DD">
          <w:rPr>
            <w:rFonts w:asciiTheme="majorHAnsi" w:hAnsiTheme="majorHAnsi"/>
            <w:sz w:val="20"/>
            <w:szCs w:val="20"/>
          </w:rPr>
          <w:t>', '</w:t>
        </w:r>
      </w:ins>
      <w:ins w:id="11" w:author="Фигаровская Наталья Викторовна" w:date="2016-04-13T11:11:00Z">
        <w:r w:rsidR="007D0047">
          <w:rPr>
            <w:rFonts w:asciiTheme="majorHAnsi" w:hAnsiTheme="majorHAnsi"/>
            <w:sz w:val="20"/>
            <w:szCs w:val="20"/>
          </w:rPr>
          <w:t>М</w:t>
        </w:r>
      </w:ins>
      <w:ins w:id="12" w:author="Фигаровская Наталья Викторовна" w:date="2016-04-13T11:10:00Z">
        <w:r w:rsidR="007D0047" w:rsidRPr="00FE42DD">
          <w:rPr>
            <w:rFonts w:asciiTheme="majorHAnsi" w:hAnsiTheme="majorHAnsi"/>
            <w:sz w:val="20"/>
            <w:szCs w:val="20"/>
          </w:rPr>
          <w:t>'</w:t>
        </w:r>
      </w:ins>
      <w:ins w:id="13" w:author="Фигаровская Наталья Викторовна" w:date="2016-04-13T10:59:00Z">
        <w:r w:rsidR="00925104">
          <w:rPr>
            <w:rFonts w:asciiTheme="majorHAnsi" w:hAnsiTheme="majorHAnsi"/>
            <w:sz w:val="20"/>
            <w:szCs w:val="20"/>
          </w:rPr>
          <w:t xml:space="preserve"> и </w:t>
        </w:r>
      </w:ins>
      <w:ins w:id="14" w:author="Фигаровская Наталья Викторовна" w:date="2016-04-13T11:11:00Z">
        <w:r w:rsidR="007D0047" w:rsidRPr="00FE42DD">
          <w:rPr>
            <w:rFonts w:asciiTheme="majorHAnsi" w:hAnsiTheme="majorHAnsi"/>
            <w:sz w:val="20"/>
            <w:szCs w:val="20"/>
          </w:rPr>
          <w:t>‘</w:t>
        </w:r>
      </w:ins>
      <w:ins w:id="15" w:author="Фигаровская Наталья Викторовна" w:date="2016-04-13T11:12:00Z">
        <w:r w:rsidR="007D0047">
          <w:rPr>
            <w:rFonts w:asciiTheme="majorHAnsi" w:hAnsiTheme="majorHAnsi"/>
            <w:sz w:val="20"/>
            <w:szCs w:val="20"/>
            <w:lang w:val="en-US"/>
          </w:rPr>
          <w:t>F</w:t>
        </w:r>
      </w:ins>
      <w:ins w:id="16" w:author="Фигаровская Наталья Викторовна" w:date="2016-04-13T11:11:00Z">
        <w:r w:rsidR="007D0047" w:rsidRPr="00FE42DD">
          <w:rPr>
            <w:rFonts w:asciiTheme="majorHAnsi" w:hAnsiTheme="majorHAnsi"/>
            <w:sz w:val="20"/>
            <w:szCs w:val="20"/>
          </w:rPr>
          <w:t>’</w:t>
        </w:r>
      </w:ins>
      <w:ins w:id="17" w:author="Фигаровская Наталья Викторовна" w:date="2016-04-13T11:12:00Z">
        <w:r w:rsidR="007D0047" w:rsidRPr="00FE42DD">
          <w:rPr>
            <w:rFonts w:asciiTheme="majorHAnsi" w:hAnsiTheme="majorHAnsi"/>
            <w:sz w:val="20"/>
            <w:szCs w:val="20"/>
          </w:rPr>
          <w:t>)</w:t>
        </w:r>
      </w:ins>
      <w:r>
        <w:rPr>
          <w:rFonts w:asciiTheme="majorHAnsi" w:hAnsiTheme="majorHAnsi"/>
          <w:sz w:val="20"/>
          <w:szCs w:val="20"/>
        </w:rPr>
        <w:t xml:space="preserve"> з</w:t>
      </w:r>
      <w:r w:rsidR="00BA06D9">
        <w:rPr>
          <w:rFonts w:asciiTheme="majorHAnsi" w:hAnsiTheme="majorHAnsi"/>
          <w:sz w:val="20"/>
          <w:szCs w:val="20"/>
        </w:rPr>
        <w:t>аполн</w:t>
      </w:r>
      <w:r>
        <w:rPr>
          <w:rFonts w:asciiTheme="majorHAnsi" w:hAnsiTheme="majorHAnsi"/>
          <w:sz w:val="20"/>
          <w:szCs w:val="20"/>
        </w:rPr>
        <w:t>я</w:t>
      </w:r>
      <w:r w:rsidR="00BA06D9">
        <w:rPr>
          <w:rFonts w:asciiTheme="majorHAnsi" w:hAnsiTheme="majorHAnsi"/>
          <w:sz w:val="20"/>
          <w:szCs w:val="20"/>
        </w:rPr>
        <w:t xml:space="preserve">ть поле </w:t>
      </w:r>
      <w:r w:rsidR="00BA06D9">
        <w:rPr>
          <w:rFonts w:asciiTheme="majorHAnsi" w:hAnsiTheme="majorHAnsi"/>
          <w:sz w:val="20"/>
          <w:szCs w:val="20"/>
          <w:lang w:val="en-US"/>
        </w:rPr>
        <w:t>PDEXT</w:t>
      </w:r>
      <w:r w:rsidR="00BA06D9" w:rsidRPr="00DD7A6E">
        <w:rPr>
          <w:rFonts w:asciiTheme="majorHAnsi" w:hAnsiTheme="majorHAnsi"/>
          <w:sz w:val="20"/>
          <w:szCs w:val="20"/>
        </w:rPr>
        <w:t>5.</w:t>
      </w:r>
      <w:r w:rsidR="00BA06D9">
        <w:rPr>
          <w:rFonts w:asciiTheme="majorHAnsi" w:hAnsiTheme="majorHAnsi"/>
          <w:sz w:val="20"/>
          <w:szCs w:val="20"/>
          <w:lang w:val="en-US"/>
        </w:rPr>
        <w:t>NRT</w:t>
      </w:r>
      <w:r w:rsidR="00BA06D9">
        <w:rPr>
          <w:rFonts w:asciiTheme="majorHAnsi" w:hAnsiTheme="majorHAnsi"/>
          <w:sz w:val="20"/>
          <w:szCs w:val="20"/>
        </w:rPr>
        <w:t xml:space="preserve"> значением поля </w:t>
      </w:r>
      <w:r w:rsidR="00BA06D9">
        <w:rPr>
          <w:rFonts w:asciiTheme="majorHAnsi" w:hAnsiTheme="majorHAnsi"/>
          <w:sz w:val="20"/>
          <w:szCs w:val="20"/>
          <w:lang w:val="en-US"/>
        </w:rPr>
        <w:t>GL</w:t>
      </w:r>
      <w:r w:rsidR="00BA06D9" w:rsidRPr="00540F9E">
        <w:rPr>
          <w:rFonts w:asciiTheme="majorHAnsi" w:hAnsiTheme="majorHAnsi"/>
          <w:sz w:val="20"/>
          <w:szCs w:val="20"/>
        </w:rPr>
        <w:t>_</w:t>
      </w:r>
      <w:r w:rsidR="00BA06D9">
        <w:rPr>
          <w:rFonts w:asciiTheme="majorHAnsi" w:hAnsiTheme="majorHAnsi"/>
          <w:sz w:val="20"/>
          <w:szCs w:val="20"/>
          <w:lang w:val="en-US"/>
        </w:rPr>
        <w:t>OPER</w:t>
      </w:r>
      <w:r w:rsidR="00BA06D9" w:rsidRPr="00540F9E">
        <w:rPr>
          <w:rFonts w:asciiTheme="majorHAnsi" w:hAnsiTheme="majorHAnsi"/>
          <w:sz w:val="20"/>
          <w:szCs w:val="20"/>
        </w:rPr>
        <w:t>.</w:t>
      </w:r>
      <w:r w:rsidR="00BA06D9">
        <w:rPr>
          <w:rFonts w:asciiTheme="majorHAnsi" w:hAnsiTheme="majorHAnsi"/>
          <w:sz w:val="20"/>
          <w:szCs w:val="20"/>
          <w:lang w:val="en-US"/>
        </w:rPr>
        <w:t>NRT</w:t>
      </w:r>
    </w:p>
    <w:p w:rsidR="00925104" w:rsidRDefault="00925104" w:rsidP="00EA4FEC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ins w:id="18" w:author="Фигаровская Наталья Викторовна" w:date="2016-04-13T11:04:00Z"/>
          <w:rFonts w:asciiTheme="majorHAnsi" w:hAnsiTheme="majorHAnsi"/>
          <w:sz w:val="20"/>
          <w:szCs w:val="20"/>
        </w:rPr>
      </w:pPr>
      <w:ins w:id="19" w:author="Фигаровская Наталья Викторовна" w:date="2016-04-13T11:04:00Z">
        <w:r>
          <w:rPr>
            <w:rFonts w:asciiTheme="majorHAnsi" w:hAnsiTheme="majorHAnsi"/>
            <w:sz w:val="20"/>
            <w:szCs w:val="20"/>
          </w:rPr>
          <w:t xml:space="preserve">На шаге создания проводок в таблице </w:t>
        </w:r>
        <w:r>
          <w:rPr>
            <w:rFonts w:asciiTheme="majorHAnsi" w:hAnsiTheme="majorHAnsi"/>
            <w:sz w:val="20"/>
            <w:szCs w:val="20"/>
            <w:lang w:val="en-US"/>
          </w:rPr>
          <w:t>PD</w:t>
        </w:r>
        <w:r w:rsidRPr="00FE42DD">
          <w:rPr>
            <w:rFonts w:asciiTheme="majorHAnsi" w:hAnsiTheme="majorHAnsi"/>
            <w:sz w:val="20"/>
            <w:szCs w:val="20"/>
          </w:rPr>
          <w:t xml:space="preserve"> для ручных операций </w:t>
        </w:r>
      </w:ins>
      <w:ins w:id="20" w:author="Фигаровская Наталья Викторовна" w:date="2016-04-13T11:13:00Z">
        <w:r w:rsidR="007D0047">
          <w:rPr>
            <w:rFonts w:asciiTheme="majorHAnsi" w:hAnsiTheme="majorHAnsi"/>
            <w:sz w:val="20"/>
            <w:szCs w:val="20"/>
          </w:rPr>
          <w:t>('</w:t>
        </w:r>
        <w:r w:rsidR="007D0047">
          <w:rPr>
            <w:rFonts w:asciiTheme="majorHAnsi" w:hAnsiTheme="majorHAnsi"/>
            <w:sz w:val="20"/>
            <w:szCs w:val="20"/>
            <w:lang w:val="en-US"/>
          </w:rPr>
          <w:t>M</w:t>
        </w:r>
        <w:r w:rsidR="007D0047">
          <w:rPr>
            <w:rFonts w:asciiTheme="majorHAnsi" w:hAnsiTheme="majorHAnsi"/>
            <w:sz w:val="20"/>
            <w:szCs w:val="20"/>
          </w:rPr>
          <w:t xml:space="preserve">') </w:t>
        </w:r>
        <w:r w:rsidR="007D0047" w:rsidRPr="00FE42DD">
          <w:rPr>
            <w:rFonts w:asciiTheme="majorHAnsi" w:hAnsiTheme="majorHAnsi"/>
            <w:sz w:val="20"/>
            <w:szCs w:val="20"/>
          </w:rPr>
          <w:t xml:space="preserve">и операций из файла </w:t>
        </w:r>
      </w:ins>
      <w:ins w:id="21" w:author="Фигаровская Наталья Викторовна" w:date="2016-04-13T11:14:00Z">
        <w:r w:rsidR="007D0047" w:rsidRPr="00FE42DD">
          <w:rPr>
            <w:rFonts w:asciiTheme="majorHAnsi" w:hAnsiTheme="majorHAnsi"/>
            <w:sz w:val="20"/>
            <w:szCs w:val="20"/>
          </w:rPr>
          <w:t>(‘</w:t>
        </w:r>
        <w:r w:rsidR="007D0047">
          <w:rPr>
            <w:rFonts w:asciiTheme="majorHAnsi" w:hAnsiTheme="majorHAnsi"/>
            <w:sz w:val="20"/>
            <w:szCs w:val="20"/>
            <w:lang w:val="en-US"/>
          </w:rPr>
          <w:t>F</w:t>
        </w:r>
        <w:r w:rsidR="007D0047" w:rsidRPr="00FE42DD">
          <w:rPr>
            <w:rFonts w:asciiTheme="majorHAnsi" w:hAnsiTheme="majorHAnsi"/>
            <w:sz w:val="20"/>
            <w:szCs w:val="20"/>
          </w:rPr>
          <w:t xml:space="preserve">’) </w:t>
        </w:r>
      </w:ins>
      <w:ins w:id="22" w:author="Фигаровская Наталья Викторовна" w:date="2016-04-13T11:04:00Z">
        <w:r w:rsidRPr="00FE42DD">
          <w:rPr>
            <w:rFonts w:asciiTheme="majorHAnsi" w:hAnsiTheme="majorHAnsi"/>
            <w:sz w:val="20"/>
            <w:szCs w:val="20"/>
          </w:rPr>
          <w:t xml:space="preserve">заполнять поле </w:t>
        </w:r>
      </w:ins>
      <w:ins w:id="23" w:author="Фигаровская Наталья Викторовна" w:date="2016-04-13T11:05:00Z">
        <w:r>
          <w:rPr>
            <w:rFonts w:asciiTheme="majorHAnsi" w:hAnsiTheme="majorHAnsi"/>
            <w:sz w:val="20"/>
            <w:szCs w:val="20"/>
            <w:lang w:val="en-US"/>
          </w:rPr>
          <w:t>PD</w:t>
        </w:r>
        <w:r w:rsidRPr="00FE42DD">
          <w:rPr>
            <w:rFonts w:asciiTheme="majorHAnsi" w:hAnsiTheme="majorHAnsi"/>
            <w:sz w:val="20"/>
            <w:szCs w:val="20"/>
          </w:rPr>
          <w:t>.</w:t>
        </w:r>
        <w:r>
          <w:rPr>
            <w:rFonts w:asciiTheme="majorHAnsi" w:hAnsiTheme="majorHAnsi"/>
            <w:sz w:val="20"/>
            <w:szCs w:val="20"/>
            <w:lang w:val="en-US"/>
          </w:rPr>
          <w:t>PNAR</w:t>
        </w:r>
        <w:r w:rsidRPr="00FE42DD">
          <w:rPr>
            <w:rFonts w:asciiTheme="majorHAnsi" w:hAnsiTheme="majorHAnsi"/>
            <w:sz w:val="20"/>
            <w:szCs w:val="20"/>
          </w:rPr>
          <w:t xml:space="preserve"> данными </w:t>
        </w:r>
        <w:r>
          <w:rPr>
            <w:rFonts w:asciiTheme="majorHAnsi" w:hAnsiTheme="majorHAnsi"/>
            <w:sz w:val="20"/>
            <w:szCs w:val="20"/>
          </w:rPr>
          <w:t xml:space="preserve">о номере сделки и </w:t>
        </w:r>
        <w:proofErr w:type="spellStart"/>
        <w:r>
          <w:rPr>
            <w:rFonts w:asciiTheme="majorHAnsi" w:hAnsiTheme="majorHAnsi"/>
            <w:sz w:val="20"/>
            <w:szCs w:val="20"/>
          </w:rPr>
          <w:t>субсделки</w:t>
        </w:r>
      </w:ins>
      <w:proofErr w:type="spellEnd"/>
      <w:ins w:id="24" w:author="Фигаровская Наталья Викторовна" w:date="2016-04-13T11:14:00Z">
        <w:r w:rsidR="007D0047">
          <w:rPr>
            <w:rFonts w:asciiTheme="majorHAnsi" w:hAnsiTheme="majorHAnsi"/>
            <w:sz w:val="20"/>
            <w:szCs w:val="20"/>
          </w:rPr>
          <w:t xml:space="preserve">, а при их отсутствии для операций из файла </w:t>
        </w:r>
      </w:ins>
      <w:ins w:id="25" w:author="Фигаровская Наталья Викторовна" w:date="2016-04-13T11:26:00Z">
        <w:r w:rsidR="00FE42DD">
          <w:rPr>
            <w:rFonts w:asciiTheme="majorHAnsi" w:hAnsiTheme="majorHAnsi"/>
            <w:sz w:val="20"/>
            <w:szCs w:val="20"/>
          </w:rPr>
          <w:t>(</w:t>
        </w:r>
        <w:r w:rsidR="00FE42DD" w:rsidRPr="00FE42DD">
          <w:rPr>
            <w:rFonts w:asciiTheme="majorHAnsi" w:hAnsiTheme="majorHAnsi"/>
            <w:sz w:val="20"/>
            <w:szCs w:val="20"/>
          </w:rPr>
          <w:t>‘</w:t>
        </w:r>
        <w:r w:rsidR="00FE42DD">
          <w:rPr>
            <w:rFonts w:asciiTheme="majorHAnsi" w:hAnsiTheme="majorHAnsi"/>
            <w:sz w:val="20"/>
            <w:szCs w:val="20"/>
            <w:lang w:val="en-US"/>
          </w:rPr>
          <w:t>F</w:t>
        </w:r>
        <w:r w:rsidR="00FE42DD" w:rsidRPr="00FE42DD">
          <w:rPr>
            <w:rFonts w:asciiTheme="majorHAnsi" w:hAnsiTheme="majorHAnsi"/>
            <w:sz w:val="20"/>
            <w:szCs w:val="20"/>
          </w:rPr>
          <w:t>’</w:t>
        </w:r>
        <w:r w:rsidR="00FE42DD">
          <w:rPr>
            <w:rFonts w:asciiTheme="majorHAnsi" w:hAnsiTheme="majorHAnsi"/>
            <w:sz w:val="20"/>
            <w:szCs w:val="20"/>
          </w:rPr>
          <w:t xml:space="preserve">) </w:t>
        </w:r>
      </w:ins>
      <w:ins w:id="26" w:author="Фигаровская Наталья Викторовна" w:date="2016-04-13T11:17:00Z">
        <w:r w:rsidR="007D0047" w:rsidRPr="00FE42DD">
          <w:rPr>
            <w:rFonts w:asciiTheme="majorHAnsi" w:hAnsiTheme="majorHAnsi"/>
            <w:sz w:val="20"/>
            <w:szCs w:val="20"/>
          </w:rPr>
          <w:t xml:space="preserve">заполнять </w:t>
        </w:r>
      </w:ins>
      <w:ins w:id="27" w:author="Фигаровская Наталья Викторовна" w:date="2016-04-13T11:14:00Z">
        <w:r w:rsidR="007D0047">
          <w:rPr>
            <w:rFonts w:asciiTheme="majorHAnsi" w:hAnsiTheme="majorHAnsi"/>
            <w:sz w:val="20"/>
            <w:szCs w:val="20"/>
          </w:rPr>
          <w:t>данными о номере платежа (</w:t>
        </w:r>
      </w:ins>
      <w:ins w:id="28" w:author="Фигаровская Наталья Викторовна" w:date="2016-04-13T11:15:00Z">
        <w:r w:rsidR="007D0047">
          <w:rPr>
            <w:rFonts w:asciiTheme="majorHAnsi" w:hAnsiTheme="majorHAnsi"/>
            <w:sz w:val="20"/>
            <w:szCs w:val="20"/>
            <w:lang w:val="en-US"/>
          </w:rPr>
          <w:t>GL</w:t>
        </w:r>
        <w:r w:rsidR="007D0047" w:rsidRPr="00FE42DD">
          <w:rPr>
            <w:rFonts w:asciiTheme="majorHAnsi" w:hAnsiTheme="majorHAnsi"/>
            <w:sz w:val="20"/>
            <w:szCs w:val="20"/>
          </w:rPr>
          <w:t>_</w:t>
        </w:r>
        <w:r w:rsidR="007D0047">
          <w:rPr>
            <w:rFonts w:asciiTheme="majorHAnsi" w:hAnsiTheme="majorHAnsi"/>
            <w:sz w:val="20"/>
            <w:szCs w:val="20"/>
            <w:lang w:val="en-US"/>
          </w:rPr>
          <w:t>OPER</w:t>
        </w:r>
        <w:r w:rsidR="007D0047" w:rsidRPr="00FE42DD">
          <w:rPr>
            <w:rFonts w:asciiTheme="majorHAnsi" w:hAnsiTheme="majorHAnsi"/>
            <w:sz w:val="20"/>
            <w:szCs w:val="20"/>
          </w:rPr>
          <w:t>.</w:t>
        </w:r>
        <w:r w:rsidR="007D0047">
          <w:rPr>
            <w:rFonts w:asciiTheme="majorHAnsi" w:hAnsiTheme="majorHAnsi"/>
            <w:sz w:val="20"/>
            <w:szCs w:val="20"/>
            <w:lang w:val="en-US"/>
          </w:rPr>
          <w:t>PMT</w:t>
        </w:r>
        <w:r w:rsidR="007D0047" w:rsidRPr="00FE42DD">
          <w:rPr>
            <w:rFonts w:asciiTheme="majorHAnsi" w:hAnsiTheme="majorHAnsi"/>
            <w:sz w:val="20"/>
            <w:szCs w:val="20"/>
          </w:rPr>
          <w:t>_</w:t>
        </w:r>
        <w:r w:rsidR="007D0047">
          <w:rPr>
            <w:rFonts w:asciiTheme="majorHAnsi" w:hAnsiTheme="majorHAnsi"/>
            <w:sz w:val="20"/>
            <w:szCs w:val="20"/>
            <w:lang w:val="en-US"/>
          </w:rPr>
          <w:t>REF</w:t>
        </w:r>
      </w:ins>
      <w:ins w:id="29" w:author="Фигаровская Наталья Викторовна" w:date="2016-04-13T11:14:00Z">
        <w:r w:rsidR="007D0047">
          <w:rPr>
            <w:rFonts w:asciiTheme="majorHAnsi" w:hAnsiTheme="majorHAnsi"/>
            <w:sz w:val="20"/>
            <w:szCs w:val="20"/>
          </w:rPr>
          <w:t>)</w:t>
        </w:r>
      </w:ins>
    </w:p>
    <w:p w:rsidR="002E465A" w:rsidRPr="00540F9E" w:rsidRDefault="002E465A" w:rsidP="00EA4FEC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del w:id="30" w:author="Фигаровская Наталья Викторовна" w:date="2016-04-13T11:18:00Z">
        <w:r w:rsidDel="007D0047">
          <w:rPr>
            <w:rFonts w:asciiTheme="majorHAnsi" w:hAnsiTheme="majorHAnsi"/>
            <w:sz w:val="20"/>
            <w:szCs w:val="20"/>
          </w:rPr>
          <w:delText>Заполнять п</w:delText>
        </w:r>
      </w:del>
      <w:ins w:id="31" w:author="Фигаровская Наталья Викторовна" w:date="2016-04-13T11:18:00Z">
        <w:r w:rsidR="007D0047">
          <w:rPr>
            <w:rFonts w:asciiTheme="majorHAnsi" w:hAnsiTheme="majorHAnsi"/>
            <w:sz w:val="20"/>
            <w:szCs w:val="20"/>
          </w:rPr>
          <w:t>П</w:t>
        </w:r>
      </w:ins>
      <w:r>
        <w:rPr>
          <w:rFonts w:asciiTheme="majorHAnsi" w:hAnsiTheme="majorHAnsi"/>
          <w:sz w:val="20"/>
          <w:szCs w:val="20"/>
        </w:rPr>
        <w:t>оле PDEXT5.PMT_REF</w:t>
      </w:r>
      <w:r w:rsidRPr="002E465A">
        <w:rPr>
          <w:rFonts w:asciiTheme="majorHAnsi" w:hAnsiTheme="majorHAnsi"/>
          <w:sz w:val="20"/>
          <w:szCs w:val="20"/>
        </w:rPr>
        <w:t xml:space="preserve"> </w:t>
      </w:r>
      <w:ins w:id="32" w:author="Фигаровская Наталья Викторовна" w:date="2016-04-13T11:18:00Z">
        <w:r w:rsidR="007D0047">
          <w:rPr>
            <w:rFonts w:asciiTheme="majorHAnsi" w:hAnsiTheme="majorHAnsi"/>
            <w:sz w:val="20"/>
            <w:szCs w:val="20"/>
          </w:rPr>
          <w:t xml:space="preserve">заполнять </w:t>
        </w:r>
      </w:ins>
      <w:r w:rsidRPr="002E465A">
        <w:rPr>
          <w:rFonts w:asciiTheme="majorHAnsi" w:hAnsiTheme="majorHAnsi"/>
          <w:sz w:val="20"/>
          <w:szCs w:val="20"/>
        </w:rPr>
        <w:t xml:space="preserve">значением поля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2E465A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OPER</w:t>
      </w:r>
      <w:r w:rsidRPr="002E465A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PMT</w:t>
      </w:r>
      <w:r w:rsidRPr="002E465A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REF</w:t>
      </w:r>
      <w:r w:rsidRPr="002E465A">
        <w:rPr>
          <w:rFonts w:asciiTheme="majorHAnsi" w:hAnsiTheme="majorHAnsi"/>
          <w:sz w:val="20"/>
          <w:szCs w:val="20"/>
        </w:rPr>
        <w:t xml:space="preserve"> (для ручных не заполняется)</w:t>
      </w:r>
    </w:p>
    <w:p w:rsidR="00BA06D9" w:rsidRDefault="00BA06D9" w:rsidP="00EA4FEC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Для все</w:t>
      </w:r>
      <w:r w:rsidR="00EA4FEC">
        <w:rPr>
          <w:rFonts w:asciiTheme="majorHAnsi" w:hAnsiTheme="majorHAnsi"/>
          <w:sz w:val="20"/>
          <w:szCs w:val="20"/>
        </w:rPr>
        <w:t>х</w:t>
      </w:r>
      <w:r>
        <w:rPr>
          <w:rFonts w:asciiTheme="majorHAnsi" w:hAnsiTheme="majorHAnsi"/>
          <w:sz w:val="20"/>
          <w:szCs w:val="20"/>
        </w:rPr>
        <w:t xml:space="preserve"> проводок «</w:t>
      </w:r>
      <w:proofErr w:type="spellStart"/>
      <w:r>
        <w:rPr>
          <w:rFonts w:asciiTheme="majorHAnsi" w:hAnsiTheme="majorHAnsi"/>
          <w:sz w:val="20"/>
          <w:szCs w:val="20"/>
        </w:rPr>
        <w:t>сторно</w:t>
      </w:r>
      <w:proofErr w:type="spellEnd"/>
      <w:r>
        <w:rPr>
          <w:rFonts w:asciiTheme="majorHAnsi" w:hAnsiTheme="majorHAnsi"/>
          <w:sz w:val="20"/>
          <w:szCs w:val="20"/>
        </w:rPr>
        <w:t>» из АЕ заполн</w:t>
      </w:r>
      <w:r w:rsidR="003A2C37">
        <w:rPr>
          <w:rFonts w:asciiTheme="majorHAnsi" w:hAnsiTheme="majorHAnsi"/>
          <w:sz w:val="20"/>
          <w:szCs w:val="20"/>
        </w:rPr>
        <w:t>я</w:t>
      </w:r>
      <w:r>
        <w:rPr>
          <w:rFonts w:asciiTheme="majorHAnsi" w:hAnsiTheme="majorHAnsi"/>
          <w:sz w:val="20"/>
          <w:szCs w:val="20"/>
        </w:rPr>
        <w:t xml:space="preserve">ть поле «Исправительная проводка» в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BA06D9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OPER</w:t>
      </w:r>
      <w:ins w:id="33" w:author="Фигаровская Наталья Викторовна" w:date="2016-04-13T11:22:00Z">
        <w:r w:rsidR="00FE42DD" w:rsidRPr="00FE42DD">
          <w:rPr>
            <w:rFonts w:asciiTheme="majorHAnsi" w:hAnsiTheme="majorHAnsi"/>
            <w:sz w:val="20"/>
            <w:szCs w:val="20"/>
          </w:rPr>
          <w:t xml:space="preserve"> значением</w:t>
        </w:r>
      </w:ins>
      <w:ins w:id="34" w:author="Фигаровская Наталья Викторовна" w:date="2016-04-13T11:19:00Z">
        <w:r w:rsidR="00FE42DD">
          <w:rPr>
            <w:rFonts w:asciiTheme="majorHAnsi" w:hAnsiTheme="majorHAnsi"/>
            <w:sz w:val="20"/>
            <w:szCs w:val="20"/>
          </w:rPr>
          <w:t xml:space="preserve"> равн</w:t>
        </w:r>
      </w:ins>
      <w:ins w:id="35" w:author="Фигаровская Наталья Викторовна" w:date="2016-04-13T11:23:00Z">
        <w:r w:rsidR="00FE42DD">
          <w:rPr>
            <w:rFonts w:asciiTheme="majorHAnsi" w:hAnsiTheme="majorHAnsi"/>
            <w:sz w:val="20"/>
            <w:szCs w:val="20"/>
          </w:rPr>
          <w:t>ым</w:t>
        </w:r>
      </w:ins>
      <w:ins w:id="36" w:author="Фигаровская Наталья Викторовна" w:date="2016-04-13T11:19:00Z">
        <w:r w:rsidR="00FE42DD">
          <w:rPr>
            <w:rFonts w:asciiTheme="majorHAnsi" w:hAnsiTheme="majorHAnsi"/>
            <w:sz w:val="20"/>
            <w:szCs w:val="20"/>
          </w:rPr>
          <w:t xml:space="preserve"> '</w:t>
        </w:r>
        <w:r w:rsidR="00FE42DD">
          <w:rPr>
            <w:rFonts w:asciiTheme="majorHAnsi" w:hAnsiTheme="majorHAnsi"/>
            <w:sz w:val="20"/>
            <w:szCs w:val="20"/>
            <w:lang w:val="en-US"/>
          </w:rPr>
          <w:t>Y</w:t>
        </w:r>
        <w:r w:rsidR="00FE42DD">
          <w:rPr>
            <w:rFonts w:asciiTheme="majorHAnsi" w:hAnsiTheme="majorHAnsi"/>
            <w:sz w:val="20"/>
            <w:szCs w:val="20"/>
          </w:rPr>
          <w:t>'</w:t>
        </w:r>
      </w:ins>
      <w:r w:rsidRPr="00BA06D9">
        <w:rPr>
          <w:rFonts w:asciiTheme="majorHAnsi" w:hAnsiTheme="majorHAnsi"/>
          <w:sz w:val="20"/>
          <w:szCs w:val="20"/>
        </w:rPr>
        <w:t xml:space="preserve"> </w:t>
      </w:r>
      <w:del w:id="37" w:author="Фигаровская Наталья Викторовна" w:date="2016-04-13T11:23:00Z">
        <w:r w:rsidRPr="00BA06D9" w:rsidDel="00FE42DD">
          <w:rPr>
            <w:rFonts w:asciiTheme="majorHAnsi" w:hAnsiTheme="majorHAnsi"/>
            <w:sz w:val="20"/>
            <w:szCs w:val="20"/>
          </w:rPr>
          <w:delText xml:space="preserve">и </w:delText>
        </w:r>
        <w:r w:rsidDel="00FE42DD">
          <w:rPr>
            <w:rFonts w:asciiTheme="majorHAnsi" w:hAnsiTheme="majorHAnsi"/>
            <w:sz w:val="20"/>
            <w:szCs w:val="20"/>
            <w:lang w:val="en-US"/>
          </w:rPr>
          <w:delText>PDEXT</w:delText>
        </w:r>
        <w:r w:rsidRPr="00BA06D9" w:rsidDel="00FE42DD">
          <w:rPr>
            <w:rFonts w:asciiTheme="majorHAnsi" w:hAnsiTheme="majorHAnsi"/>
            <w:sz w:val="20"/>
            <w:szCs w:val="20"/>
          </w:rPr>
          <w:delText>5</w:delText>
        </w:r>
      </w:del>
    </w:p>
    <w:p w:rsidR="007D0047" w:rsidRDefault="007D0047" w:rsidP="007D0047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ins w:id="38" w:author="Фигаровская Наталья Викторовна" w:date="2016-04-14T14:24:00Z"/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</w:t>
      </w:r>
      <w:ins w:id="39" w:author="Фигаровская Наталья Викторовна" w:date="2016-04-13T11:23:00Z">
        <w:r w:rsidR="00FE42DD">
          <w:rPr>
            <w:rFonts w:asciiTheme="majorHAnsi" w:hAnsiTheme="majorHAnsi"/>
            <w:sz w:val="20"/>
            <w:szCs w:val="20"/>
          </w:rPr>
          <w:t>о любым операциям</w:t>
        </w:r>
      </w:ins>
      <w:del w:id="40" w:author="Фигаровская Наталья Викторовна" w:date="2016-04-13T11:24:00Z">
        <w:r w:rsidDel="00FE42DD">
          <w:rPr>
            <w:rFonts w:asciiTheme="majorHAnsi" w:hAnsiTheme="majorHAnsi"/>
            <w:sz w:val="20"/>
            <w:szCs w:val="20"/>
          </w:rPr>
          <w:delText>ри ручном вводе помимо сохранения</w:delText>
        </w:r>
      </w:del>
      <w:r>
        <w:rPr>
          <w:rFonts w:asciiTheme="majorHAnsi" w:hAnsiTheme="majorHAnsi"/>
          <w:sz w:val="20"/>
          <w:szCs w:val="20"/>
        </w:rPr>
        <w:t xml:space="preserve"> значени</w:t>
      </w:r>
      <w:ins w:id="41" w:author="Фигаровская Наталья Викторовна" w:date="2016-04-13T11:25:00Z">
        <w:r w:rsidR="00FE42DD">
          <w:rPr>
            <w:rFonts w:asciiTheme="majorHAnsi" w:hAnsiTheme="majorHAnsi"/>
            <w:sz w:val="20"/>
            <w:szCs w:val="20"/>
          </w:rPr>
          <w:t>я</w:t>
        </w:r>
      </w:ins>
      <w:del w:id="42" w:author="Фигаровская Наталья Викторовна" w:date="2016-04-13T11:25:00Z">
        <w:r w:rsidDel="00FE42DD">
          <w:rPr>
            <w:rFonts w:asciiTheme="majorHAnsi" w:hAnsiTheme="majorHAnsi"/>
            <w:sz w:val="20"/>
            <w:szCs w:val="20"/>
          </w:rPr>
          <w:delText>й</w:delText>
        </w:r>
      </w:del>
      <w:r>
        <w:rPr>
          <w:rFonts w:asciiTheme="majorHAnsi" w:hAnsiTheme="majorHAnsi"/>
          <w:sz w:val="20"/>
          <w:szCs w:val="20"/>
        </w:rPr>
        <w:t xml:space="preserve"> полей «Профит центр» и «Исправительная проводка» в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540F9E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OPER</w:t>
      </w:r>
      <w:r w:rsidRPr="00540F9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сохранять</w:t>
      </w:r>
      <w:r w:rsidRPr="00BA06D9">
        <w:rPr>
          <w:rFonts w:asciiTheme="majorHAnsi" w:hAnsiTheme="majorHAnsi"/>
          <w:sz w:val="20"/>
          <w:szCs w:val="20"/>
        </w:rPr>
        <w:t xml:space="preserve"> </w:t>
      </w:r>
      <w:del w:id="43" w:author="Фигаровская Наталья Викторовна" w:date="2016-04-13T11:25:00Z">
        <w:r w:rsidRPr="00BA06D9" w:rsidDel="00FE42DD">
          <w:rPr>
            <w:rFonts w:asciiTheme="majorHAnsi" w:hAnsiTheme="majorHAnsi"/>
            <w:sz w:val="20"/>
            <w:szCs w:val="20"/>
          </w:rPr>
          <w:delText>данны</w:delText>
        </w:r>
        <w:r w:rsidDel="00FE42DD">
          <w:rPr>
            <w:rFonts w:asciiTheme="majorHAnsi" w:hAnsiTheme="majorHAnsi"/>
            <w:sz w:val="20"/>
            <w:szCs w:val="20"/>
          </w:rPr>
          <w:delText>е</w:delText>
        </w:r>
        <w:r w:rsidRPr="00BA06D9" w:rsidDel="00FE42DD">
          <w:rPr>
            <w:rFonts w:asciiTheme="majorHAnsi" w:hAnsiTheme="majorHAnsi"/>
            <w:sz w:val="20"/>
            <w:szCs w:val="20"/>
          </w:rPr>
          <w:delText xml:space="preserve"> по этим</w:delText>
        </w:r>
      </w:del>
      <w:ins w:id="44" w:author="Фигаровская Наталья Викторовна" w:date="2016-04-13T11:25:00Z">
        <w:r w:rsidR="00FE42DD">
          <w:rPr>
            <w:rFonts w:asciiTheme="majorHAnsi" w:hAnsiTheme="majorHAnsi"/>
            <w:sz w:val="20"/>
            <w:szCs w:val="20"/>
          </w:rPr>
          <w:t>в соответствующих</w:t>
        </w:r>
      </w:ins>
      <w:r w:rsidRPr="00BA06D9">
        <w:rPr>
          <w:rFonts w:asciiTheme="majorHAnsi" w:hAnsiTheme="majorHAnsi"/>
          <w:sz w:val="20"/>
          <w:szCs w:val="20"/>
        </w:rPr>
        <w:t xml:space="preserve"> поля</w:t>
      </w:r>
      <w:del w:id="45" w:author="Фигаровская Наталья Викторовна" w:date="2016-04-13T11:25:00Z">
        <w:r w:rsidRPr="00BA06D9" w:rsidDel="00FE42DD">
          <w:rPr>
            <w:rFonts w:asciiTheme="majorHAnsi" w:hAnsiTheme="majorHAnsi"/>
            <w:sz w:val="20"/>
            <w:szCs w:val="20"/>
          </w:rPr>
          <w:delText>м</w:delText>
        </w:r>
      </w:del>
      <w:ins w:id="46" w:author="Фигаровская Наталья Викторовна" w:date="2016-04-13T11:25:00Z">
        <w:r w:rsidR="00FE42DD">
          <w:rPr>
            <w:rFonts w:asciiTheme="majorHAnsi" w:hAnsiTheme="majorHAnsi"/>
            <w:sz w:val="20"/>
            <w:szCs w:val="20"/>
          </w:rPr>
          <w:t>х</w:t>
        </w:r>
      </w:ins>
      <w:r w:rsidRPr="00540F9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в </w:t>
      </w:r>
      <w:r>
        <w:rPr>
          <w:rFonts w:asciiTheme="majorHAnsi" w:hAnsiTheme="majorHAnsi"/>
          <w:sz w:val="20"/>
          <w:szCs w:val="20"/>
          <w:lang w:val="en-US"/>
        </w:rPr>
        <w:t>PDEXT</w:t>
      </w:r>
      <w:r w:rsidRPr="00540F9E">
        <w:rPr>
          <w:rFonts w:asciiTheme="majorHAnsi" w:hAnsiTheme="majorHAnsi"/>
          <w:sz w:val="20"/>
          <w:szCs w:val="20"/>
        </w:rPr>
        <w:t>5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2C4E09" w:rsidRDefault="002C4E09" w:rsidP="007D0047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ins w:id="47" w:author="Фигаровская Наталья Викторовна" w:date="2016-04-14T14:25:00Z">
        <w:r>
          <w:rPr>
            <w:rFonts w:asciiTheme="majorHAnsi" w:hAnsiTheme="majorHAnsi"/>
            <w:sz w:val="20"/>
            <w:szCs w:val="20"/>
          </w:rPr>
          <w:t xml:space="preserve">Добавить в таблицу </w:t>
        </w:r>
        <w:r w:rsidRPr="002C4E09">
          <w:rPr>
            <w:rFonts w:asciiTheme="majorHAnsi" w:hAnsiTheme="majorHAnsi"/>
            <w:sz w:val="20"/>
            <w:szCs w:val="20"/>
          </w:rPr>
          <w:t>GL_PDJCHG</w:t>
        </w:r>
        <w:r>
          <w:rPr>
            <w:rFonts w:asciiTheme="majorHAnsi" w:hAnsiTheme="majorHAnsi"/>
            <w:sz w:val="20"/>
            <w:szCs w:val="20"/>
          </w:rPr>
          <w:t xml:space="preserve"> </w:t>
        </w:r>
      </w:ins>
      <w:ins w:id="48" w:author="Фигаровская Наталья Викторовна" w:date="2016-04-14T14:26:00Z">
        <w:r>
          <w:rPr>
            <w:rFonts w:asciiTheme="majorHAnsi" w:hAnsiTheme="majorHAnsi"/>
            <w:sz w:val="20"/>
            <w:szCs w:val="20"/>
          </w:rPr>
          <w:t xml:space="preserve">для выгрузки в </w:t>
        </w:r>
        <w:r>
          <w:rPr>
            <w:rFonts w:asciiTheme="majorHAnsi" w:hAnsiTheme="majorHAnsi"/>
            <w:sz w:val="20"/>
            <w:szCs w:val="20"/>
            <w:lang w:val="en-US"/>
          </w:rPr>
          <w:t>DWH</w:t>
        </w:r>
        <w:r w:rsidRPr="002C4E09">
          <w:rPr>
            <w:rFonts w:asciiTheme="majorHAnsi" w:hAnsiTheme="majorHAnsi"/>
            <w:sz w:val="20"/>
            <w:szCs w:val="20"/>
          </w:rPr>
          <w:t xml:space="preserve"> измененных </w:t>
        </w:r>
      </w:ins>
      <w:ins w:id="49" w:author="Фигаровская Наталья Викторовна" w:date="2016-04-14T14:27:00Z">
        <w:r w:rsidRPr="00DC1DD1">
          <w:rPr>
            <w:rFonts w:asciiTheme="majorHAnsi" w:hAnsiTheme="majorHAnsi"/>
            <w:sz w:val="20"/>
            <w:szCs w:val="20"/>
          </w:rPr>
          <w:t xml:space="preserve">по проводкам </w:t>
        </w:r>
      </w:ins>
      <w:ins w:id="50" w:author="Фигаровская Наталья Викторовна" w:date="2016-04-14T14:26:00Z">
        <w:r w:rsidRPr="002C4E09">
          <w:rPr>
            <w:rFonts w:asciiTheme="majorHAnsi" w:hAnsiTheme="majorHAnsi"/>
            <w:sz w:val="20"/>
            <w:szCs w:val="20"/>
          </w:rPr>
          <w:t xml:space="preserve">данных </w:t>
        </w:r>
      </w:ins>
      <w:ins w:id="51" w:author="Фигаровская Наталья Викторовна" w:date="2016-04-14T14:25:00Z">
        <w:r>
          <w:rPr>
            <w:rFonts w:asciiTheme="majorHAnsi" w:hAnsiTheme="majorHAnsi"/>
            <w:sz w:val="20"/>
            <w:szCs w:val="20"/>
          </w:rPr>
          <w:t xml:space="preserve">поле признак </w:t>
        </w:r>
      </w:ins>
      <w:ins w:id="52" w:author="Фигаровская Наталья Викторовна" w:date="2016-04-14T14:26:00Z">
        <w:r>
          <w:rPr>
            <w:rFonts w:asciiTheme="majorHAnsi" w:hAnsiTheme="majorHAnsi"/>
            <w:sz w:val="20"/>
            <w:szCs w:val="20"/>
            <w:lang w:val="en-US"/>
          </w:rPr>
          <w:t>EXT</w:t>
        </w:r>
        <w:r w:rsidRPr="002C4E09">
          <w:rPr>
            <w:rFonts w:asciiTheme="majorHAnsi" w:hAnsiTheme="majorHAnsi"/>
            <w:sz w:val="20"/>
            <w:szCs w:val="20"/>
          </w:rPr>
          <w:t>5</w:t>
        </w:r>
      </w:ins>
      <w:ins w:id="53" w:author="Фигаровская Наталья Викторовна" w:date="2016-04-14T14:28:00Z">
        <w:r w:rsidRPr="002C4E09">
          <w:rPr>
            <w:rFonts w:asciiTheme="majorHAnsi" w:hAnsiTheme="majorHAnsi"/>
            <w:sz w:val="20"/>
            <w:szCs w:val="20"/>
          </w:rPr>
          <w:t xml:space="preserve"> </w:t>
        </w:r>
      </w:ins>
      <w:ins w:id="54" w:author="Фигаровская Наталья Викторовна" w:date="2016-04-14T14:29:00Z">
        <w:r>
          <w:rPr>
            <w:rFonts w:asciiTheme="majorHAnsi" w:hAnsiTheme="majorHAnsi"/>
            <w:sz w:val="20"/>
            <w:szCs w:val="20"/>
          </w:rPr>
          <w:t xml:space="preserve">- </w:t>
        </w:r>
      </w:ins>
      <w:proofErr w:type="spellStart"/>
      <w:ins w:id="55" w:author="Фигаровская Наталья Викторовна" w:date="2016-04-14T14:28:00Z">
        <w:r>
          <w:rPr>
            <w:rFonts w:asciiTheme="majorHAnsi" w:hAnsiTheme="majorHAnsi"/>
            <w:sz w:val="20"/>
            <w:szCs w:val="20"/>
          </w:rPr>
          <w:t>Char</w:t>
        </w:r>
        <w:proofErr w:type="spellEnd"/>
        <w:r>
          <w:rPr>
            <w:rFonts w:asciiTheme="majorHAnsi" w:hAnsiTheme="majorHAnsi"/>
            <w:sz w:val="20"/>
            <w:szCs w:val="20"/>
          </w:rPr>
          <w:t xml:space="preserve"> </w:t>
        </w:r>
        <w:r w:rsidRPr="002C4E09">
          <w:rPr>
            <w:rFonts w:asciiTheme="majorHAnsi" w:hAnsiTheme="majorHAnsi"/>
            <w:sz w:val="20"/>
            <w:szCs w:val="20"/>
          </w:rPr>
          <w:t>(</w:t>
        </w:r>
        <w:r>
          <w:rPr>
            <w:rFonts w:asciiTheme="majorHAnsi" w:hAnsiTheme="majorHAnsi"/>
            <w:sz w:val="20"/>
            <w:szCs w:val="20"/>
          </w:rPr>
          <w:t>1</w:t>
        </w:r>
        <w:r w:rsidRPr="002C4E09">
          <w:rPr>
            <w:rFonts w:asciiTheme="majorHAnsi" w:hAnsiTheme="majorHAnsi"/>
            <w:sz w:val="20"/>
            <w:szCs w:val="20"/>
          </w:rPr>
          <w:t>)</w:t>
        </w:r>
      </w:ins>
      <w:ins w:id="56" w:author="Фигаровская Наталья Викторовна" w:date="2016-04-14T14:29:00Z">
        <w:r w:rsidRPr="002C4E09">
          <w:rPr>
            <w:rFonts w:asciiTheme="majorHAnsi" w:hAnsiTheme="majorHAnsi"/>
            <w:sz w:val="20"/>
            <w:szCs w:val="20"/>
          </w:rPr>
          <w:t>,</w:t>
        </w:r>
      </w:ins>
      <w:ins w:id="57" w:author="Фигаровская Наталья Викторовна" w:date="2016-04-14T14:28:00Z">
        <w:r w:rsidRPr="002C4E09">
          <w:rPr>
            <w:rFonts w:asciiTheme="majorHAnsi" w:hAnsiTheme="majorHAnsi"/>
            <w:sz w:val="20"/>
            <w:szCs w:val="20"/>
          </w:rPr>
          <w:t xml:space="preserve"> </w:t>
        </w:r>
      </w:ins>
      <w:ins w:id="58" w:author="Фигаровская Наталья Викторовна" w:date="2016-04-14T14:29:00Z">
        <w:r w:rsidRPr="002C4E09">
          <w:rPr>
            <w:rFonts w:asciiTheme="majorHAnsi" w:hAnsiTheme="majorHAnsi"/>
            <w:sz w:val="20"/>
            <w:szCs w:val="20"/>
          </w:rPr>
          <w:t>н</w:t>
        </w:r>
      </w:ins>
      <w:ins w:id="59" w:author="Фигаровская Наталья Викторовна" w:date="2016-04-14T14:28:00Z">
        <w:r w:rsidRPr="002C4E09">
          <w:rPr>
            <w:rFonts w:asciiTheme="majorHAnsi" w:hAnsiTheme="majorHAnsi"/>
            <w:sz w:val="20"/>
            <w:szCs w:val="20"/>
          </w:rPr>
          <w:t xml:space="preserve">е </w:t>
        </w:r>
        <w:r>
          <w:rPr>
            <w:rFonts w:asciiTheme="majorHAnsi" w:hAnsiTheme="majorHAnsi"/>
            <w:sz w:val="20"/>
            <w:szCs w:val="20"/>
          </w:rPr>
          <w:t>обязательный к заполнению</w:t>
        </w:r>
      </w:ins>
    </w:p>
    <w:p w:rsidR="008353B6" w:rsidRDefault="008353B6" w:rsidP="00EA4FEC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Переименовать </w:t>
      </w:r>
      <w:r w:rsidR="005863C1">
        <w:rPr>
          <w:rFonts w:asciiTheme="majorHAnsi" w:hAnsiTheme="majorHAnsi"/>
          <w:sz w:val="20"/>
          <w:szCs w:val="20"/>
        </w:rPr>
        <w:t xml:space="preserve">во вкладке «Бухучет» </w:t>
      </w:r>
      <w:r>
        <w:rPr>
          <w:rFonts w:asciiTheme="majorHAnsi" w:hAnsiTheme="majorHAnsi"/>
          <w:sz w:val="20"/>
          <w:szCs w:val="20"/>
        </w:rPr>
        <w:t xml:space="preserve">пункт меню «Проводки по операциям» на «Операции и </w:t>
      </w:r>
      <w:proofErr w:type="spellStart"/>
      <w:r>
        <w:rPr>
          <w:rFonts w:asciiTheme="majorHAnsi" w:hAnsiTheme="majorHAnsi"/>
          <w:sz w:val="20"/>
          <w:szCs w:val="20"/>
        </w:rPr>
        <w:t>полупроводки</w:t>
      </w:r>
      <w:proofErr w:type="spellEnd"/>
      <w:r>
        <w:rPr>
          <w:rFonts w:asciiTheme="majorHAnsi" w:hAnsiTheme="majorHAnsi"/>
          <w:sz w:val="20"/>
          <w:szCs w:val="20"/>
        </w:rPr>
        <w:t>»</w:t>
      </w:r>
      <w:r w:rsidR="00065BC6">
        <w:rPr>
          <w:rFonts w:asciiTheme="majorHAnsi" w:hAnsiTheme="majorHAnsi"/>
          <w:sz w:val="20"/>
          <w:szCs w:val="20"/>
        </w:rPr>
        <w:t xml:space="preserve"> для существующей формы «</w:t>
      </w:r>
      <w:r w:rsidR="005863C1">
        <w:rPr>
          <w:rFonts w:asciiTheme="majorHAnsi" w:hAnsiTheme="majorHAnsi"/>
          <w:sz w:val="20"/>
          <w:szCs w:val="20"/>
        </w:rPr>
        <w:t>Проводки по операциям»</w:t>
      </w:r>
    </w:p>
    <w:p w:rsidR="005863C1" w:rsidRDefault="005863C1" w:rsidP="00EA4FEC">
      <w:pPr>
        <w:pStyle w:val="a4"/>
        <w:numPr>
          <w:ilvl w:val="0"/>
          <w:numId w:val="9"/>
        </w:numPr>
        <w:spacing w:before="0" w:beforeAutospacing="0" w:after="0" w:afterAutospacing="0"/>
        <w:ind w:left="709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Добавить во вкладку «Бухучет» пункт меню «Проводки» для вызова новой формы «Проводки»</w:t>
      </w:r>
    </w:p>
    <w:p w:rsidR="00880718" w:rsidRDefault="00880718" w:rsidP="00880718">
      <w:pPr>
        <w:pStyle w:val="a4"/>
        <w:spacing w:before="0" w:beforeAutospacing="0" w:after="120" w:afterAutospacing="0"/>
        <w:rPr>
          <w:rFonts w:asciiTheme="majorHAnsi" w:hAnsiTheme="majorHAnsi"/>
          <w:sz w:val="20"/>
          <w:szCs w:val="20"/>
        </w:rPr>
      </w:pPr>
    </w:p>
    <w:p w:rsidR="00880718" w:rsidRDefault="00B50357" w:rsidP="00B76E0A">
      <w:pPr>
        <w:pStyle w:val="2"/>
        <w:numPr>
          <w:ilvl w:val="1"/>
          <w:numId w:val="1"/>
        </w:numPr>
        <w:spacing w:after="240"/>
        <w:ind w:left="709" w:hanging="709"/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</w:pPr>
      <w:r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lastRenderedPageBreak/>
        <w:t>Форма</w:t>
      </w:r>
      <w:r w:rsidR="00880718" w:rsidRPr="00880718"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 xml:space="preserve"> «</w:t>
      </w:r>
      <w:r w:rsidR="00880718"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>Проводки»</w:t>
      </w:r>
    </w:p>
    <w:p w:rsidR="00B50357" w:rsidRPr="00B50357" w:rsidRDefault="00B50357" w:rsidP="00B50357">
      <w:pPr>
        <w:spacing w:before="240" w:after="240"/>
        <w:ind w:left="68" w:firstLine="357"/>
        <w:rPr>
          <w:rFonts w:asciiTheme="majorHAnsi" w:hAnsiTheme="majorHAnsi"/>
          <w:sz w:val="20"/>
          <w:szCs w:val="20"/>
        </w:rPr>
      </w:pPr>
      <w:r w:rsidRPr="00B50357">
        <w:rPr>
          <w:rFonts w:asciiTheme="majorHAnsi" w:hAnsiTheme="majorHAnsi"/>
          <w:sz w:val="20"/>
          <w:szCs w:val="20"/>
        </w:rPr>
        <w:t>Для выполнения требования по редактированию проводок необходимо разработать экранную форму отображения проводок в форме двойной записи</w:t>
      </w:r>
    </w:p>
    <w:tbl>
      <w:tblPr>
        <w:tblStyle w:val="a5"/>
        <w:tblW w:w="9357" w:type="dxa"/>
        <w:tblInd w:w="-6" w:type="dxa"/>
        <w:tblLook w:val="04A0" w:firstRow="1" w:lastRow="0" w:firstColumn="1" w:lastColumn="0" w:noHBand="0" w:noVBand="1"/>
      </w:tblPr>
      <w:tblGrid>
        <w:gridCol w:w="2128"/>
        <w:gridCol w:w="7229"/>
      </w:tblGrid>
      <w:tr w:rsidR="00880718" w:rsidRPr="008A010E" w:rsidTr="002329D8">
        <w:tc>
          <w:tcPr>
            <w:tcW w:w="2128" w:type="dxa"/>
            <w:shd w:val="clear" w:color="auto" w:fill="D9D9D9" w:themeFill="background1" w:themeFillShade="D9"/>
          </w:tcPr>
          <w:p w:rsidR="00880718" w:rsidRPr="000F271C" w:rsidRDefault="00880718" w:rsidP="002329D8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Назначение формы</w:t>
            </w:r>
          </w:p>
        </w:tc>
        <w:tc>
          <w:tcPr>
            <w:tcW w:w="7229" w:type="dxa"/>
          </w:tcPr>
          <w:p w:rsidR="00880718" w:rsidRPr="008A010E" w:rsidRDefault="00880718" w:rsidP="002329D8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Просмотр </w:t>
            </w:r>
            <w:r w:rsidR="00B50357">
              <w:rPr>
                <w:sz w:val="20"/>
                <w:szCs w:val="20"/>
              </w:rPr>
              <w:t xml:space="preserve">списка </w:t>
            </w:r>
            <w:r>
              <w:rPr>
                <w:sz w:val="20"/>
                <w:szCs w:val="20"/>
              </w:rPr>
              <w:t>проводок в форме двойной записи</w:t>
            </w:r>
            <w:r w:rsidR="00A310C3">
              <w:rPr>
                <w:sz w:val="20"/>
                <w:szCs w:val="20"/>
              </w:rPr>
              <w:t>, включая веерные проводки</w:t>
            </w:r>
          </w:p>
        </w:tc>
      </w:tr>
      <w:tr w:rsidR="00880718" w:rsidRPr="008A010E" w:rsidTr="002329D8">
        <w:tc>
          <w:tcPr>
            <w:tcW w:w="2128" w:type="dxa"/>
            <w:shd w:val="clear" w:color="auto" w:fill="D9D9D9" w:themeFill="background1" w:themeFillShade="D9"/>
          </w:tcPr>
          <w:p w:rsidR="00880718" w:rsidRPr="000F271C" w:rsidRDefault="00880718" w:rsidP="00E25D50">
            <w:pPr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Заголовок формы</w:t>
            </w:r>
          </w:p>
        </w:tc>
        <w:tc>
          <w:tcPr>
            <w:tcW w:w="7229" w:type="dxa"/>
          </w:tcPr>
          <w:p w:rsidR="00880718" w:rsidRPr="008A010E" w:rsidRDefault="00880718" w:rsidP="00E25D50">
            <w:pPr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 w:rsidR="00FC216B">
              <w:rPr>
                <w:sz w:val="20"/>
                <w:szCs w:val="20"/>
              </w:rPr>
              <w:t>Проводки</w:t>
            </w:r>
            <w:r w:rsidRPr="008A010E">
              <w:rPr>
                <w:sz w:val="20"/>
                <w:szCs w:val="20"/>
              </w:rPr>
              <w:t>»</w:t>
            </w:r>
          </w:p>
        </w:tc>
      </w:tr>
      <w:tr w:rsidR="00880718" w:rsidRPr="008A010E" w:rsidTr="002329D8">
        <w:tc>
          <w:tcPr>
            <w:tcW w:w="2128" w:type="dxa"/>
            <w:shd w:val="clear" w:color="auto" w:fill="D9D9D9" w:themeFill="background1" w:themeFillShade="D9"/>
          </w:tcPr>
          <w:p w:rsidR="00880718" w:rsidRPr="000F271C" w:rsidRDefault="00880718" w:rsidP="00E25D50">
            <w:pPr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Вызов формы</w:t>
            </w:r>
          </w:p>
        </w:tc>
        <w:tc>
          <w:tcPr>
            <w:tcW w:w="7229" w:type="dxa"/>
          </w:tcPr>
          <w:p w:rsidR="00880718" w:rsidRPr="004B67EE" w:rsidRDefault="00880718" w:rsidP="00E25D50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меню «</w:t>
            </w:r>
            <w:r w:rsidR="00FC216B">
              <w:rPr>
                <w:sz w:val="20"/>
                <w:szCs w:val="20"/>
              </w:rPr>
              <w:t>Проводки</w:t>
            </w:r>
            <w:r>
              <w:rPr>
                <w:sz w:val="20"/>
                <w:szCs w:val="20"/>
              </w:rPr>
              <w:t>», вкладка «Бухучет»</w:t>
            </w:r>
          </w:p>
        </w:tc>
      </w:tr>
      <w:tr w:rsidR="00880718" w:rsidRPr="008A010E" w:rsidTr="002329D8">
        <w:tc>
          <w:tcPr>
            <w:tcW w:w="2128" w:type="dxa"/>
            <w:shd w:val="clear" w:color="auto" w:fill="D9D9D9" w:themeFill="background1" w:themeFillShade="D9"/>
          </w:tcPr>
          <w:p w:rsidR="00880718" w:rsidRPr="000E3BA0" w:rsidRDefault="00880718" w:rsidP="00E25D50">
            <w:pPr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Таблиц</w:t>
            </w:r>
            <w:proofErr w:type="spellEnd"/>
            <w:r w:rsidR="00F50C51">
              <w:rPr>
                <w:rFonts w:asciiTheme="majorHAnsi" w:hAnsiTheme="majorHAnsi"/>
                <w:sz w:val="20"/>
                <w:szCs w:val="20"/>
              </w:rPr>
              <w:t>ы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источник</w:t>
            </w:r>
            <w:proofErr w:type="spellEnd"/>
          </w:p>
        </w:tc>
        <w:tc>
          <w:tcPr>
            <w:tcW w:w="7229" w:type="dxa"/>
          </w:tcPr>
          <w:p w:rsidR="00FC216B" w:rsidRPr="00D9372D" w:rsidRDefault="002354A9" w:rsidP="00E25D50">
            <w:pPr>
              <w:spacing w:before="60" w:after="60"/>
              <w:jc w:val="both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D9372D" w:rsidRPr="002354A9">
              <w:rPr>
                <w:sz w:val="20"/>
                <w:szCs w:val="20"/>
                <w:lang w:val="en-US"/>
              </w:rPr>
              <w:t>(</w:t>
            </w:r>
            <w:r w:rsidR="00FC216B">
              <w:rPr>
                <w:sz w:val="20"/>
                <w:szCs w:val="20"/>
                <w:lang w:val="en-US"/>
              </w:rPr>
              <w:t>PD</w:t>
            </w:r>
            <w:r w:rsidR="00880718" w:rsidRPr="00F50C51">
              <w:rPr>
                <w:rFonts w:cs="Arial"/>
                <w:sz w:val="20"/>
                <w:szCs w:val="20"/>
                <w:lang w:val="en-US"/>
              </w:rPr>
              <w:t xml:space="preserve"> + </w:t>
            </w:r>
            <w:r w:rsidR="00FC216B">
              <w:rPr>
                <w:rFonts w:cs="Arial"/>
                <w:sz w:val="20"/>
                <w:szCs w:val="20"/>
                <w:lang w:val="en-US"/>
              </w:rPr>
              <w:t>PDEXT</w:t>
            </w:r>
            <w:r w:rsidR="00FC216B" w:rsidRPr="00F50C51">
              <w:rPr>
                <w:rFonts w:cs="Arial"/>
                <w:sz w:val="20"/>
                <w:szCs w:val="20"/>
                <w:lang w:val="en-US"/>
              </w:rPr>
              <w:t xml:space="preserve"> + </w:t>
            </w:r>
            <w:r w:rsidR="00FC216B">
              <w:rPr>
                <w:rFonts w:cs="Arial"/>
                <w:sz w:val="20"/>
                <w:szCs w:val="20"/>
                <w:lang w:val="en-US"/>
              </w:rPr>
              <w:t>PDEXT</w:t>
            </w:r>
            <w:r w:rsidR="00FC216B" w:rsidRPr="00F50C51">
              <w:rPr>
                <w:rFonts w:cs="Arial"/>
                <w:sz w:val="20"/>
                <w:szCs w:val="20"/>
                <w:lang w:val="en-US"/>
              </w:rPr>
              <w:t xml:space="preserve">2 + </w:t>
            </w:r>
            <w:r w:rsidR="00FC216B">
              <w:rPr>
                <w:rFonts w:cs="Arial"/>
                <w:sz w:val="20"/>
                <w:szCs w:val="20"/>
                <w:lang w:val="en-US"/>
              </w:rPr>
              <w:t>PDEXT</w:t>
            </w:r>
            <w:r w:rsidR="00FC216B" w:rsidRPr="00F50C51">
              <w:rPr>
                <w:rFonts w:cs="Arial"/>
                <w:sz w:val="20"/>
                <w:szCs w:val="20"/>
                <w:lang w:val="en-US"/>
              </w:rPr>
              <w:t>5</w:t>
            </w:r>
            <w:r w:rsidR="00D9372D" w:rsidRPr="002354A9">
              <w:rPr>
                <w:rFonts w:cs="Arial"/>
                <w:sz w:val="20"/>
                <w:szCs w:val="20"/>
                <w:lang w:val="en-US"/>
              </w:rPr>
              <w:t xml:space="preserve">) </w:t>
            </w:r>
            <w:r w:rsidRPr="002354A9">
              <w:rPr>
                <w:rFonts w:cs="Arial"/>
                <w:sz w:val="20"/>
                <w:szCs w:val="20"/>
                <w:lang w:val="en-US"/>
              </w:rPr>
              <w:t>union</w:t>
            </w:r>
            <w:r w:rsidR="00FC216B" w:rsidRPr="00F50C5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9372D">
              <w:rPr>
                <w:rFonts w:cs="Arial"/>
                <w:sz w:val="20"/>
                <w:szCs w:val="20"/>
                <w:lang w:val="en-US"/>
              </w:rPr>
              <w:t>GL_</w:t>
            </w:r>
            <w:r w:rsidR="00D9372D" w:rsidRPr="002354A9">
              <w:rPr>
                <w:rFonts w:cs="Arial"/>
                <w:sz w:val="20"/>
                <w:szCs w:val="20"/>
                <w:lang w:val="en-US"/>
              </w:rPr>
              <w:t>PD</w:t>
            </w:r>
            <w:r>
              <w:rPr>
                <w:rFonts w:cs="Arial"/>
                <w:sz w:val="20"/>
                <w:szCs w:val="20"/>
                <w:lang w:val="en-US"/>
              </w:rPr>
              <w:t>)</w:t>
            </w:r>
            <w:r w:rsidR="00D9372D" w:rsidRPr="002354A9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F50C51" w:rsidRPr="00F50C51">
              <w:rPr>
                <w:rFonts w:cs="Arial"/>
                <w:sz w:val="20"/>
                <w:szCs w:val="20"/>
                <w:lang w:val="en-US"/>
              </w:rPr>
              <w:t>+ GL_OPER</w:t>
            </w:r>
            <w:r w:rsidR="00D9372D" w:rsidRPr="00D9372D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816540">
              <w:rPr>
                <w:rFonts w:cs="Arial"/>
                <w:sz w:val="20"/>
                <w:szCs w:val="20"/>
                <w:lang w:val="en-US"/>
              </w:rPr>
              <w:t>+ PCID_MO</w:t>
            </w:r>
          </w:p>
          <w:p w:rsidR="005247F2" w:rsidRPr="00B30F35" w:rsidRDefault="005247F2" w:rsidP="00E25D50">
            <w:pPr>
              <w:spacing w:before="60" w:after="60"/>
              <w:jc w:val="both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Таблиц</w:t>
            </w:r>
            <w:r w:rsidR="00E47704" w:rsidRPr="00E47704">
              <w:rPr>
                <w:rFonts w:cs="Arial"/>
                <w:sz w:val="20"/>
                <w:szCs w:val="20"/>
              </w:rPr>
              <w:t>а</w:t>
            </w:r>
            <w:r w:rsidRPr="00B30F3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E47704">
              <w:rPr>
                <w:rFonts w:cs="Arial"/>
                <w:sz w:val="20"/>
                <w:szCs w:val="20"/>
                <w:lang w:val="en-US"/>
              </w:rPr>
              <w:t>PD</w:t>
            </w:r>
            <w:r w:rsidR="00E47704" w:rsidRPr="00B30F3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E47704">
              <w:rPr>
                <w:rFonts w:cs="Arial"/>
                <w:sz w:val="20"/>
                <w:szCs w:val="20"/>
              </w:rPr>
              <w:t>связана</w:t>
            </w:r>
            <w:r w:rsidR="00E47704" w:rsidRPr="00B30F3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E47704">
              <w:rPr>
                <w:rFonts w:cs="Arial"/>
                <w:sz w:val="20"/>
                <w:szCs w:val="20"/>
              </w:rPr>
              <w:t>с</w:t>
            </w:r>
            <w:r w:rsidR="00E47704" w:rsidRPr="00B30F3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GL</w:t>
            </w:r>
            <w:r w:rsidRPr="00B30F35">
              <w:rPr>
                <w:rFonts w:cs="Arial"/>
                <w:sz w:val="20"/>
                <w:szCs w:val="20"/>
                <w:lang w:val="en-US"/>
              </w:rPr>
              <w:t>_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OPER</w:t>
            </w:r>
            <w:r w:rsidRPr="00B30F3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через</w:t>
            </w:r>
            <w:r w:rsidRPr="00B30F3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таблицу</w:t>
            </w:r>
            <w:r w:rsidRPr="00B30F35">
              <w:rPr>
                <w:rFonts w:cs="Arial"/>
                <w:sz w:val="20"/>
                <w:szCs w:val="20"/>
                <w:lang w:val="en-US"/>
              </w:rPr>
              <w:t xml:space="preserve"> GL_POSTING</w:t>
            </w:r>
          </w:p>
          <w:p w:rsidR="005247F2" w:rsidRDefault="005247F2" w:rsidP="00E25D50">
            <w:pPr>
              <w:spacing w:before="60" w:after="60"/>
              <w:ind w:left="1734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5247F2">
              <w:rPr>
                <w:rFonts w:cs="Arial"/>
                <w:sz w:val="20"/>
                <w:szCs w:val="20"/>
                <w:lang w:val="en-US"/>
              </w:rPr>
              <w:t>GL_POSTING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.GLO_REF = 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GL</w:t>
            </w:r>
            <w:r w:rsidRPr="005247F2">
              <w:rPr>
                <w:rFonts w:cs="Arial"/>
                <w:sz w:val="20"/>
                <w:szCs w:val="20"/>
                <w:lang w:val="en-US"/>
              </w:rPr>
              <w:t>_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OPER</w:t>
            </w:r>
            <w:r>
              <w:rPr>
                <w:rFonts w:cs="Arial"/>
                <w:sz w:val="20"/>
                <w:szCs w:val="20"/>
                <w:lang w:val="en-US"/>
              </w:rPr>
              <w:t>.GLOID</w:t>
            </w:r>
          </w:p>
          <w:p w:rsidR="00E47704" w:rsidRPr="005247F2" w:rsidRDefault="00E47704" w:rsidP="00E25D50">
            <w:pPr>
              <w:spacing w:before="60" w:after="60"/>
              <w:ind w:left="1734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5247F2">
              <w:rPr>
                <w:rFonts w:cs="Arial"/>
                <w:sz w:val="20"/>
                <w:szCs w:val="20"/>
                <w:lang w:val="en-US"/>
              </w:rPr>
              <w:t>GL_POSTING</w:t>
            </w:r>
            <w:r>
              <w:rPr>
                <w:rFonts w:cs="Arial"/>
                <w:sz w:val="20"/>
                <w:szCs w:val="20"/>
                <w:lang w:val="en-US"/>
              </w:rPr>
              <w:t>.PCID = PD.PCID</w:t>
            </w:r>
          </w:p>
          <w:p w:rsidR="00E47704" w:rsidRPr="00463631" w:rsidRDefault="00E47704" w:rsidP="00E25D50">
            <w:pPr>
              <w:spacing w:before="60" w:after="60"/>
              <w:jc w:val="both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Таблицы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2, </w:t>
            </w: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5 </w:t>
            </w:r>
            <w:r w:rsidR="00DE2BCE">
              <w:rPr>
                <w:rFonts w:cs="Arial"/>
                <w:sz w:val="20"/>
                <w:szCs w:val="20"/>
              </w:rPr>
              <w:t>и</w:t>
            </w:r>
            <w:r w:rsidR="00DE2BCE"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PD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E2BCE">
              <w:rPr>
                <w:rFonts w:cs="Arial"/>
                <w:sz w:val="20"/>
                <w:szCs w:val="20"/>
              </w:rPr>
              <w:t>связаны</w:t>
            </w:r>
            <w:r w:rsidR="00DE2BCE"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полями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</w:p>
          <w:p w:rsidR="00E47704" w:rsidRPr="00463631" w:rsidRDefault="00E47704" w:rsidP="00E25D50">
            <w:pPr>
              <w:spacing w:before="60" w:after="60"/>
              <w:ind w:left="1734"/>
              <w:jc w:val="both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>.</w:t>
            </w:r>
            <w:r>
              <w:rPr>
                <w:rFonts w:cs="Arial"/>
                <w:sz w:val="20"/>
                <w:szCs w:val="20"/>
                <w:lang w:val="en-US"/>
              </w:rPr>
              <w:t>ID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>*.</w:t>
            </w:r>
            <w:r>
              <w:rPr>
                <w:rFonts w:cs="Arial"/>
                <w:sz w:val="20"/>
                <w:szCs w:val="20"/>
                <w:lang w:val="en-US"/>
              </w:rPr>
              <w:t>ID</w:t>
            </w:r>
          </w:p>
          <w:p w:rsidR="005E08ED" w:rsidRPr="00463631" w:rsidRDefault="005E08ED" w:rsidP="005E08ED">
            <w:pPr>
              <w:spacing w:before="60" w:after="60"/>
              <w:jc w:val="both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Таблицы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PCID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>_</w:t>
            </w:r>
            <w:r>
              <w:rPr>
                <w:rFonts w:cs="Arial"/>
                <w:sz w:val="20"/>
                <w:szCs w:val="20"/>
                <w:lang w:val="en-US"/>
              </w:rPr>
              <w:t>MO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E2BCE" w:rsidRPr="00DE2BCE">
              <w:rPr>
                <w:rFonts w:cs="Arial"/>
                <w:sz w:val="20"/>
                <w:szCs w:val="20"/>
              </w:rPr>
              <w:t>и</w:t>
            </w:r>
            <w:r w:rsidR="00DE2BCE"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PD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DE2BCE">
              <w:rPr>
                <w:rFonts w:cs="Arial"/>
                <w:sz w:val="20"/>
                <w:szCs w:val="20"/>
              </w:rPr>
              <w:t>связаны</w:t>
            </w:r>
            <w:r w:rsidR="00DE2BCE"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пол</w:t>
            </w:r>
            <w:r w:rsidR="00DE2BCE">
              <w:rPr>
                <w:rFonts w:cs="Arial"/>
                <w:sz w:val="20"/>
                <w:szCs w:val="20"/>
              </w:rPr>
              <w:t>ями</w:t>
            </w:r>
            <w:r w:rsidRPr="00463631">
              <w:rPr>
                <w:rFonts w:cs="Arial"/>
                <w:sz w:val="20"/>
                <w:szCs w:val="20"/>
                <w:lang w:val="en-US"/>
              </w:rPr>
              <w:t xml:space="preserve"> </w:t>
            </w:r>
          </w:p>
          <w:p w:rsidR="005E08ED" w:rsidRPr="002E71D0" w:rsidRDefault="005E08ED" w:rsidP="005E08ED">
            <w:pPr>
              <w:spacing w:before="60" w:after="60"/>
              <w:ind w:left="1734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</w:t>
            </w:r>
            <w:r w:rsidRPr="002E71D0">
              <w:rPr>
                <w:rFonts w:cs="Arial"/>
                <w:sz w:val="20"/>
                <w:szCs w:val="20"/>
              </w:rPr>
              <w:t>.</w:t>
            </w:r>
            <w:r w:rsidR="00DE2BCE">
              <w:rPr>
                <w:rFonts w:cs="Arial"/>
                <w:sz w:val="20"/>
                <w:szCs w:val="20"/>
                <w:lang w:val="en-US"/>
              </w:rPr>
              <w:t>PC</w:t>
            </w:r>
            <w:r>
              <w:rPr>
                <w:rFonts w:cs="Arial"/>
                <w:sz w:val="20"/>
                <w:szCs w:val="20"/>
                <w:lang w:val="en-US"/>
              </w:rPr>
              <w:t>ID</w:t>
            </w:r>
            <w:r w:rsidRPr="002E71D0">
              <w:rPr>
                <w:rFonts w:cs="Arial"/>
                <w:sz w:val="20"/>
                <w:szCs w:val="20"/>
              </w:rPr>
              <w:t xml:space="preserve"> = </w:t>
            </w:r>
            <w:r>
              <w:rPr>
                <w:rFonts w:cs="Arial"/>
                <w:sz w:val="20"/>
                <w:szCs w:val="20"/>
                <w:lang w:val="en-US"/>
              </w:rPr>
              <w:t>PCID</w:t>
            </w:r>
            <w:r w:rsidRPr="00463631">
              <w:rPr>
                <w:rFonts w:cs="Arial"/>
                <w:sz w:val="20"/>
                <w:szCs w:val="20"/>
              </w:rPr>
              <w:t>_</w:t>
            </w:r>
            <w:r>
              <w:rPr>
                <w:rFonts w:cs="Arial"/>
                <w:sz w:val="20"/>
                <w:szCs w:val="20"/>
                <w:lang w:val="en-US"/>
              </w:rPr>
              <w:t>MO</w:t>
            </w:r>
            <w:r w:rsidRPr="002E71D0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PC</w:t>
            </w:r>
            <w:r>
              <w:rPr>
                <w:rFonts w:cs="Arial"/>
                <w:sz w:val="20"/>
                <w:szCs w:val="20"/>
                <w:lang w:val="en-US"/>
              </w:rPr>
              <w:t>ID</w:t>
            </w:r>
          </w:p>
          <w:p w:rsidR="00E47704" w:rsidRPr="002E71D0" w:rsidRDefault="00B30F35" w:rsidP="00E25D50">
            <w:pPr>
              <w:spacing w:before="60" w:after="120"/>
              <w:ind w:left="34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Назначения таблиц</w:t>
            </w:r>
            <w:r w:rsidRPr="002E71D0">
              <w:rPr>
                <w:rFonts w:cs="Arial"/>
                <w:sz w:val="20"/>
                <w:szCs w:val="20"/>
              </w:rPr>
              <w:t>:</w:t>
            </w:r>
          </w:p>
          <w:p w:rsidR="00B30F35" w:rsidRPr="00B30F35" w:rsidRDefault="00B30F35" w:rsidP="00E25D50">
            <w:pPr>
              <w:spacing w:before="60" w:after="60"/>
              <w:ind w:left="2018" w:hanging="1276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</w:t>
            </w:r>
            <w:r w:rsidRPr="00B30F3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Pr="00E46D5A">
              <w:rPr>
                <w:rFonts w:cs="Arial"/>
                <w:sz w:val="20"/>
                <w:szCs w:val="20"/>
              </w:rPr>
              <w:t>для</w:t>
            </w:r>
            <w:r w:rsidRPr="00B30F35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Pr="00F50C51">
              <w:rPr>
                <w:rFonts w:cs="Arial"/>
                <w:sz w:val="20"/>
                <w:szCs w:val="20"/>
              </w:rPr>
              <w:t>вывода</w:t>
            </w:r>
          </w:p>
          <w:p w:rsidR="00B30F35" w:rsidRPr="00A310C3" w:rsidRDefault="00B30F35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B30F35">
              <w:rPr>
                <w:rFonts w:cs="Arial"/>
                <w:sz w:val="20"/>
                <w:szCs w:val="20"/>
              </w:rPr>
              <w:t xml:space="preserve">Основных </w:t>
            </w:r>
            <w:r>
              <w:rPr>
                <w:rFonts w:cs="Arial"/>
                <w:sz w:val="20"/>
                <w:szCs w:val="20"/>
              </w:rPr>
              <w:t>параметров проводки (описание см. ниже)</w:t>
            </w:r>
          </w:p>
          <w:p w:rsidR="00B30F35" w:rsidRDefault="00B30F35" w:rsidP="00E25D50">
            <w:pPr>
              <w:spacing w:before="60" w:after="60"/>
              <w:ind w:left="2018" w:hanging="1276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E46D5A">
              <w:rPr>
                <w:rFonts w:cs="Arial"/>
                <w:sz w:val="20"/>
                <w:szCs w:val="20"/>
              </w:rPr>
              <w:t xml:space="preserve"> для </w:t>
            </w:r>
            <w:r w:rsidRPr="00F50C51">
              <w:rPr>
                <w:rFonts w:cs="Arial"/>
                <w:sz w:val="20"/>
                <w:szCs w:val="20"/>
              </w:rPr>
              <w:t>вывода</w:t>
            </w:r>
            <w:r w:rsidRPr="00E46D5A">
              <w:rPr>
                <w:rFonts w:cs="Arial"/>
                <w:sz w:val="20"/>
                <w:szCs w:val="20"/>
              </w:rPr>
              <w:t xml:space="preserve"> </w:t>
            </w:r>
          </w:p>
          <w:p w:rsidR="00880718" w:rsidRPr="00F50C51" w:rsidRDefault="00B30F35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>
              <w:rPr>
                <w:rFonts w:cs="Arial"/>
                <w:sz w:val="20"/>
                <w:szCs w:val="20"/>
              </w:rPr>
              <w:t>2</w:t>
            </w:r>
            <w:r w:rsidRPr="00F50C51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PREF</w:t>
            </w:r>
            <w:r w:rsidRPr="00B30F35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(</w:t>
            </w:r>
            <w:r w:rsidR="00880718" w:rsidRPr="00B30F35">
              <w:rPr>
                <w:rFonts w:cs="Arial"/>
                <w:sz w:val="20"/>
                <w:szCs w:val="20"/>
              </w:rPr>
              <w:t>номера</w:t>
            </w:r>
            <w:r w:rsidR="00880718" w:rsidRPr="00E46D5A">
              <w:rPr>
                <w:rFonts w:cs="Arial"/>
                <w:sz w:val="20"/>
                <w:szCs w:val="20"/>
              </w:rPr>
              <w:t xml:space="preserve"> </w:t>
            </w:r>
            <w:r w:rsidR="00FC216B" w:rsidRPr="00FC216B">
              <w:rPr>
                <w:rFonts w:cs="Arial"/>
                <w:sz w:val="20"/>
                <w:szCs w:val="20"/>
              </w:rPr>
              <w:t>платежа</w:t>
            </w:r>
            <w:r>
              <w:rPr>
                <w:rFonts w:cs="Arial"/>
                <w:sz w:val="20"/>
                <w:szCs w:val="20"/>
              </w:rPr>
              <w:t>)</w:t>
            </w:r>
            <w:r w:rsidR="00F50C51">
              <w:rPr>
                <w:rFonts w:cs="Arial"/>
                <w:sz w:val="20"/>
                <w:szCs w:val="20"/>
              </w:rPr>
              <w:t xml:space="preserve"> </w:t>
            </w:r>
          </w:p>
          <w:p w:rsidR="00F50C51" w:rsidRDefault="00FC216B" w:rsidP="00E25D50">
            <w:pPr>
              <w:spacing w:before="60" w:after="60"/>
              <w:ind w:left="2018" w:hanging="1276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="00F50C51">
              <w:rPr>
                <w:rFonts w:cs="Arial"/>
                <w:sz w:val="20"/>
                <w:szCs w:val="20"/>
              </w:rPr>
              <w:t>2</w:t>
            </w:r>
            <w:r w:rsidRPr="00E46D5A">
              <w:rPr>
                <w:rFonts w:cs="Arial"/>
                <w:sz w:val="20"/>
                <w:szCs w:val="20"/>
              </w:rPr>
              <w:t xml:space="preserve"> для </w:t>
            </w:r>
            <w:r w:rsidR="00F50C51">
              <w:rPr>
                <w:rFonts w:cs="Arial"/>
                <w:sz w:val="20"/>
                <w:szCs w:val="20"/>
              </w:rPr>
              <w:t>вывода</w:t>
            </w:r>
            <w:r w:rsidRPr="00E46D5A">
              <w:rPr>
                <w:rFonts w:cs="Arial"/>
                <w:sz w:val="20"/>
                <w:szCs w:val="20"/>
              </w:rPr>
              <w:t xml:space="preserve"> </w:t>
            </w:r>
          </w:p>
          <w:p w:rsidR="00FC216B" w:rsidRPr="00F50C51" w:rsidRDefault="00F50C51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F50C51"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F50C51">
              <w:rPr>
                <w:rFonts w:cs="Arial"/>
                <w:sz w:val="20"/>
                <w:szCs w:val="20"/>
              </w:rPr>
              <w:t>2.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RNARLNG</w:t>
            </w:r>
            <w:r w:rsidRPr="00F50C51"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основаниt</w:t>
            </w:r>
            <w:proofErr w:type="spellEnd"/>
            <w:r w:rsidRPr="00F50C51">
              <w:rPr>
                <w:rFonts w:cs="Arial"/>
                <w:sz w:val="20"/>
                <w:szCs w:val="20"/>
              </w:rPr>
              <w:t xml:space="preserve"> на </w:t>
            </w:r>
            <w:proofErr w:type="spellStart"/>
            <w:r w:rsidRPr="00F50C51">
              <w:rPr>
                <w:rFonts w:cs="Arial"/>
                <w:sz w:val="20"/>
                <w:szCs w:val="20"/>
              </w:rPr>
              <w:t>рус.яз</w:t>
            </w:r>
            <w:proofErr w:type="spellEnd"/>
            <w:r w:rsidRPr="00F50C51">
              <w:rPr>
                <w:rFonts w:cs="Arial"/>
                <w:sz w:val="20"/>
                <w:szCs w:val="20"/>
              </w:rPr>
              <w:t>.)</w:t>
            </w:r>
          </w:p>
          <w:p w:rsidR="00F50C51" w:rsidRDefault="00F50C51" w:rsidP="00E25D50">
            <w:pPr>
              <w:spacing w:before="60" w:after="60"/>
              <w:ind w:left="2018" w:hanging="1276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F50C51">
              <w:rPr>
                <w:rFonts w:cs="Arial"/>
                <w:sz w:val="20"/>
                <w:szCs w:val="20"/>
              </w:rPr>
              <w:t>5</w:t>
            </w:r>
            <w:r w:rsidRPr="00E46D5A">
              <w:rPr>
                <w:rFonts w:cs="Arial"/>
                <w:sz w:val="20"/>
                <w:szCs w:val="20"/>
              </w:rPr>
              <w:t xml:space="preserve"> для </w:t>
            </w:r>
            <w:r>
              <w:rPr>
                <w:rFonts w:cs="Arial"/>
                <w:sz w:val="20"/>
                <w:szCs w:val="20"/>
              </w:rPr>
              <w:t>вывода</w:t>
            </w:r>
          </w:p>
          <w:p w:rsidR="00F50C51" w:rsidRDefault="00F50C51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F50C51">
              <w:rPr>
                <w:rFonts w:cs="Arial"/>
                <w:sz w:val="20"/>
                <w:szCs w:val="20"/>
              </w:rPr>
              <w:t>5.</w:t>
            </w:r>
            <w:r>
              <w:rPr>
                <w:rFonts w:cs="Arial"/>
                <w:sz w:val="20"/>
                <w:szCs w:val="20"/>
                <w:lang w:val="en-US"/>
              </w:rPr>
              <w:t>NRT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F50C51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 xml:space="preserve">основания на </w:t>
            </w:r>
            <w:proofErr w:type="spellStart"/>
            <w:r>
              <w:rPr>
                <w:rFonts w:cs="Arial"/>
                <w:sz w:val="20"/>
                <w:szCs w:val="20"/>
              </w:rPr>
              <w:t>анг</w:t>
            </w:r>
            <w:r w:rsidRPr="00F50C51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яз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  <w:r w:rsidRPr="00F50C51">
              <w:rPr>
                <w:rFonts w:cs="Arial"/>
                <w:sz w:val="20"/>
                <w:szCs w:val="20"/>
              </w:rPr>
              <w:t>)</w:t>
            </w:r>
          </w:p>
          <w:p w:rsidR="00F50C51" w:rsidRPr="00F50C51" w:rsidRDefault="00F50C51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F50C51">
              <w:rPr>
                <w:rFonts w:cs="Arial"/>
                <w:sz w:val="20"/>
                <w:szCs w:val="20"/>
              </w:rPr>
              <w:t>5.</w:t>
            </w:r>
            <w:r>
              <w:rPr>
                <w:rFonts w:cs="Arial"/>
                <w:sz w:val="20"/>
                <w:szCs w:val="20"/>
                <w:lang w:val="en-US"/>
              </w:rPr>
              <w:t>PRFCNTR (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профит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центр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)</w:t>
            </w:r>
          </w:p>
          <w:p w:rsidR="00F50C51" w:rsidRDefault="00F50C51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PDEXT</w:t>
            </w:r>
            <w:r w:rsidRPr="00F50C51">
              <w:rPr>
                <w:rFonts w:cs="Arial"/>
                <w:sz w:val="20"/>
                <w:szCs w:val="20"/>
              </w:rPr>
              <w:t>5.</w:t>
            </w:r>
            <w:r>
              <w:rPr>
                <w:rFonts w:cs="Arial"/>
                <w:sz w:val="20"/>
                <w:szCs w:val="20"/>
              </w:rPr>
              <w:t>FCHNG</w:t>
            </w:r>
            <w:r w:rsidRPr="00F50C51">
              <w:rPr>
                <w:rFonts w:cs="Arial"/>
                <w:sz w:val="20"/>
                <w:szCs w:val="20"/>
              </w:rPr>
              <w:t xml:space="preserve"> (признак </w:t>
            </w:r>
            <w:proofErr w:type="spellStart"/>
            <w:r w:rsidRPr="00F50C51">
              <w:rPr>
                <w:rFonts w:cs="Arial"/>
                <w:sz w:val="20"/>
                <w:szCs w:val="20"/>
              </w:rPr>
              <w:t>испр.проводка</w:t>
            </w:r>
            <w:proofErr w:type="spellEnd"/>
            <w:r w:rsidRPr="00F50C51">
              <w:rPr>
                <w:rFonts w:cs="Arial"/>
                <w:sz w:val="20"/>
                <w:szCs w:val="20"/>
              </w:rPr>
              <w:t>)</w:t>
            </w:r>
          </w:p>
          <w:p w:rsidR="00EA2BC9" w:rsidRPr="00B02EAF" w:rsidRDefault="00EA2BC9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</w:rPr>
            </w:pPr>
            <w:r w:rsidRPr="00B02EAF">
              <w:rPr>
                <w:rFonts w:cs="Arial"/>
                <w:sz w:val="20"/>
              </w:rPr>
              <w:t>PDEXT5.DEAL_ID</w:t>
            </w:r>
            <w:r>
              <w:rPr>
                <w:rFonts w:cs="Arial"/>
                <w:sz w:val="20"/>
                <w:lang w:val="en-US"/>
              </w:rPr>
              <w:t xml:space="preserve"> (</w:t>
            </w:r>
            <w:proofErr w:type="spellStart"/>
            <w:r>
              <w:rPr>
                <w:rFonts w:cs="Arial"/>
                <w:sz w:val="20"/>
                <w:lang w:val="en-US"/>
              </w:rPr>
              <w:t>номер</w:t>
            </w:r>
            <w:proofErr w:type="spellEnd"/>
            <w:r>
              <w:rPr>
                <w:rFonts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n-US"/>
              </w:rPr>
              <w:t>сделки</w:t>
            </w:r>
            <w:proofErr w:type="spellEnd"/>
            <w:r>
              <w:rPr>
                <w:rFonts w:cs="Arial"/>
                <w:sz w:val="20"/>
                <w:lang w:val="en-US"/>
              </w:rPr>
              <w:t>)</w:t>
            </w:r>
          </w:p>
          <w:p w:rsidR="00EA2BC9" w:rsidRPr="00B02EAF" w:rsidRDefault="00EA2BC9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</w:rPr>
            </w:pPr>
            <w:r w:rsidRPr="00EA2BC9">
              <w:rPr>
                <w:rFonts w:cs="Arial"/>
                <w:sz w:val="20"/>
              </w:rPr>
              <w:t>PDEXT5.SUBDEALID</w:t>
            </w:r>
            <w:r>
              <w:rPr>
                <w:rFonts w:cs="Arial"/>
                <w:sz w:val="20"/>
              </w:rPr>
              <w:t xml:space="preserve"> (номер </w:t>
            </w:r>
            <w:proofErr w:type="spellStart"/>
            <w:r>
              <w:rPr>
                <w:rFonts w:cs="Arial"/>
                <w:sz w:val="20"/>
              </w:rPr>
              <w:t>субсделки</w:t>
            </w:r>
            <w:proofErr w:type="spellEnd"/>
            <w:r>
              <w:rPr>
                <w:rFonts w:cs="Arial"/>
                <w:sz w:val="20"/>
              </w:rPr>
              <w:t>)</w:t>
            </w:r>
          </w:p>
          <w:p w:rsidR="00EA2BC9" w:rsidRPr="00F50C51" w:rsidRDefault="00EA2BC9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 w:rsidRPr="00B02EAF">
              <w:rPr>
                <w:rFonts w:cs="Arial"/>
                <w:sz w:val="20"/>
              </w:rPr>
              <w:t>PDEXT5.PROCDATE</w:t>
            </w:r>
            <w:r>
              <w:rPr>
                <w:rFonts w:cs="Arial"/>
                <w:sz w:val="20"/>
              </w:rPr>
              <w:t xml:space="preserve"> (дата </w:t>
            </w:r>
            <w:proofErr w:type="spellStart"/>
            <w:r>
              <w:rPr>
                <w:rFonts w:cs="Arial"/>
                <w:sz w:val="20"/>
              </w:rPr>
              <w:t>опердня</w:t>
            </w:r>
            <w:proofErr w:type="spellEnd"/>
            <w:r>
              <w:rPr>
                <w:rFonts w:cs="Arial"/>
                <w:sz w:val="20"/>
              </w:rPr>
              <w:t xml:space="preserve"> создания проводки)</w:t>
            </w:r>
          </w:p>
          <w:p w:rsidR="00F50C51" w:rsidRDefault="00F50C51" w:rsidP="00E25D50">
            <w:pPr>
              <w:spacing w:before="60" w:after="60"/>
              <w:ind w:left="2018" w:hanging="1276"/>
              <w:jc w:val="both"/>
              <w:rPr>
                <w:rFonts w:cs="Arial"/>
                <w:sz w:val="20"/>
                <w:szCs w:val="20"/>
              </w:rPr>
            </w:pPr>
            <w:r w:rsidRPr="00F50C51">
              <w:rPr>
                <w:rFonts w:cs="Arial"/>
                <w:sz w:val="20"/>
                <w:szCs w:val="20"/>
                <w:lang w:val="en-US"/>
              </w:rPr>
              <w:t>GL</w:t>
            </w:r>
            <w:r w:rsidRPr="00427DFE">
              <w:rPr>
                <w:rFonts w:cs="Arial"/>
                <w:sz w:val="20"/>
                <w:szCs w:val="20"/>
              </w:rPr>
              <w:t>_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OPER</w:t>
            </w:r>
            <w:r w:rsidRPr="00E46D5A">
              <w:rPr>
                <w:rFonts w:cs="Arial"/>
                <w:sz w:val="20"/>
                <w:szCs w:val="20"/>
              </w:rPr>
              <w:t xml:space="preserve"> для </w:t>
            </w:r>
            <w:r w:rsidR="005247F2" w:rsidRPr="005247F2">
              <w:rPr>
                <w:rFonts w:cs="Arial"/>
                <w:sz w:val="20"/>
                <w:szCs w:val="20"/>
              </w:rPr>
              <w:t>вывода</w:t>
            </w:r>
            <w:r w:rsidR="00427DFE">
              <w:rPr>
                <w:rFonts w:cs="Arial"/>
                <w:sz w:val="20"/>
                <w:szCs w:val="20"/>
              </w:rPr>
              <w:t xml:space="preserve"> </w:t>
            </w:r>
          </w:p>
          <w:p w:rsidR="00A00F1E" w:rsidRPr="00A00F1E" w:rsidRDefault="00A00F1E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sz w:val="20"/>
                <w:szCs w:val="20"/>
              </w:rPr>
            </w:pPr>
            <w:r w:rsidRPr="00F50C51">
              <w:rPr>
                <w:rFonts w:cs="Arial"/>
                <w:sz w:val="20"/>
                <w:szCs w:val="20"/>
                <w:lang w:val="en-US"/>
              </w:rPr>
              <w:t>GL</w:t>
            </w:r>
            <w:r w:rsidRPr="00427DFE">
              <w:rPr>
                <w:rFonts w:cs="Arial"/>
                <w:sz w:val="20"/>
                <w:szCs w:val="20"/>
              </w:rPr>
              <w:t>_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OPER</w:t>
            </w:r>
            <w:r>
              <w:rPr>
                <w:rFonts w:cs="Arial"/>
                <w:sz w:val="20"/>
                <w:szCs w:val="20"/>
              </w:rPr>
              <w:t>.</w:t>
            </w:r>
            <w:r w:rsidRPr="002D3592">
              <w:rPr>
                <w:sz w:val="20"/>
                <w:szCs w:val="20"/>
              </w:rPr>
              <w:t>PAR_GLO</w:t>
            </w:r>
            <w:r w:rsidRPr="007E13C8">
              <w:rPr>
                <w:rFonts w:cs="Arial"/>
                <w:sz w:val="20"/>
                <w:szCs w:val="20"/>
              </w:rPr>
              <w:t xml:space="preserve"> (</w:t>
            </w:r>
            <w:r w:rsidR="007E13C8">
              <w:rPr>
                <w:rFonts w:cs="Arial"/>
                <w:sz w:val="20"/>
                <w:szCs w:val="20"/>
              </w:rPr>
              <w:t>ID операции, объединяющей проводки, созданные по данной операции</w:t>
            </w:r>
            <w:r w:rsidRPr="007E13C8">
              <w:rPr>
                <w:rFonts w:cs="Arial"/>
                <w:sz w:val="20"/>
                <w:szCs w:val="20"/>
              </w:rPr>
              <w:t>)</w:t>
            </w:r>
          </w:p>
          <w:p w:rsidR="00F50C51" w:rsidRPr="00E47704" w:rsidRDefault="00427DFE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sz w:val="20"/>
                <w:szCs w:val="20"/>
              </w:rPr>
            </w:pPr>
            <w:r w:rsidRPr="00F50C51">
              <w:rPr>
                <w:rFonts w:cs="Arial"/>
                <w:sz w:val="20"/>
                <w:szCs w:val="20"/>
                <w:lang w:val="en-US"/>
              </w:rPr>
              <w:t>GL</w:t>
            </w:r>
            <w:r w:rsidRPr="00427DFE">
              <w:rPr>
                <w:rFonts w:cs="Arial"/>
                <w:sz w:val="20"/>
                <w:szCs w:val="20"/>
              </w:rPr>
              <w:t>_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OPER</w:t>
            </w:r>
            <w:r>
              <w:rPr>
                <w:rFonts w:cs="Arial"/>
                <w:sz w:val="20"/>
                <w:szCs w:val="20"/>
              </w:rPr>
              <w:t>.INP_METHOD</w:t>
            </w:r>
            <w:r w:rsidR="00E47704">
              <w:rPr>
                <w:rFonts w:cs="Arial"/>
                <w:sz w:val="20"/>
                <w:szCs w:val="20"/>
              </w:rPr>
              <w:t xml:space="preserve"> </w:t>
            </w:r>
            <w:r w:rsidR="00E47704" w:rsidRPr="00E47704">
              <w:rPr>
                <w:rFonts w:cs="Arial"/>
                <w:sz w:val="20"/>
                <w:szCs w:val="20"/>
              </w:rPr>
              <w:t>(</w:t>
            </w:r>
            <w:r w:rsidR="00E47704">
              <w:rPr>
                <w:rFonts w:cs="Arial"/>
                <w:sz w:val="20"/>
                <w:szCs w:val="20"/>
              </w:rPr>
              <w:t>тип проводок</w:t>
            </w:r>
            <w:r w:rsidR="00E47704" w:rsidRPr="00E47704">
              <w:rPr>
                <w:rFonts w:cs="Arial"/>
                <w:sz w:val="20"/>
                <w:szCs w:val="20"/>
              </w:rPr>
              <w:t xml:space="preserve"> - </w:t>
            </w:r>
            <w:r w:rsidR="00E47704">
              <w:rPr>
                <w:rFonts w:cs="Arial"/>
                <w:sz w:val="20"/>
                <w:szCs w:val="20"/>
              </w:rPr>
              <w:t xml:space="preserve"> ручные, из файла, из АЕ)</w:t>
            </w:r>
          </w:p>
          <w:p w:rsidR="00E47704" w:rsidRPr="00E47704" w:rsidRDefault="00E47704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sz w:val="20"/>
                <w:szCs w:val="20"/>
              </w:rPr>
            </w:pPr>
            <w:r w:rsidRPr="00F50C51">
              <w:rPr>
                <w:rFonts w:cs="Arial"/>
                <w:sz w:val="20"/>
                <w:szCs w:val="20"/>
                <w:lang w:val="en-US"/>
              </w:rPr>
              <w:t>GL</w:t>
            </w:r>
            <w:r w:rsidRPr="00427DFE">
              <w:rPr>
                <w:rFonts w:cs="Arial"/>
                <w:sz w:val="20"/>
                <w:szCs w:val="20"/>
              </w:rPr>
              <w:t>_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OPER</w:t>
            </w:r>
            <w:r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  <w:lang w:val="en-US"/>
              </w:rPr>
              <w:t>FAN</w:t>
            </w:r>
            <w:r w:rsidRPr="00A00F1E">
              <w:rPr>
                <w:rFonts w:cs="Arial"/>
                <w:sz w:val="20"/>
                <w:szCs w:val="20"/>
              </w:rPr>
              <w:t xml:space="preserve"> </w:t>
            </w:r>
            <w:r w:rsidR="00A00F1E" w:rsidRPr="00A00F1E">
              <w:rPr>
                <w:rFonts w:cs="Arial"/>
                <w:sz w:val="20"/>
                <w:szCs w:val="20"/>
              </w:rPr>
              <w:t>(</w:t>
            </w:r>
            <w:r w:rsidRPr="00A00F1E">
              <w:rPr>
                <w:rFonts w:cs="Arial"/>
                <w:sz w:val="20"/>
                <w:szCs w:val="20"/>
              </w:rPr>
              <w:t xml:space="preserve">признак </w:t>
            </w:r>
            <w:r>
              <w:rPr>
                <w:rFonts w:cs="Arial"/>
                <w:sz w:val="20"/>
                <w:szCs w:val="20"/>
              </w:rPr>
              <w:t>веера</w:t>
            </w:r>
            <w:r w:rsidR="00A00F1E" w:rsidRPr="00A00F1E">
              <w:rPr>
                <w:rFonts w:cs="Arial"/>
                <w:sz w:val="20"/>
                <w:szCs w:val="20"/>
              </w:rPr>
              <w:t>)</w:t>
            </w:r>
          </w:p>
          <w:p w:rsidR="00E47704" w:rsidRPr="00E47704" w:rsidRDefault="00E47704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sz w:val="20"/>
                <w:szCs w:val="20"/>
              </w:rPr>
            </w:pPr>
            <w:r w:rsidRPr="00F50C51">
              <w:rPr>
                <w:rFonts w:cs="Arial"/>
                <w:sz w:val="20"/>
                <w:szCs w:val="20"/>
                <w:lang w:val="en-US"/>
              </w:rPr>
              <w:t>GL</w:t>
            </w:r>
            <w:r w:rsidRPr="00427DFE">
              <w:rPr>
                <w:rFonts w:cs="Arial"/>
                <w:sz w:val="20"/>
                <w:szCs w:val="20"/>
              </w:rPr>
              <w:t>_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OPER</w:t>
            </w:r>
            <w:r>
              <w:rPr>
                <w:rFonts w:cs="Arial"/>
                <w:sz w:val="20"/>
                <w:szCs w:val="20"/>
              </w:rPr>
              <w:t xml:space="preserve">.STRN </w:t>
            </w:r>
            <w:r w:rsidR="00A00F1E">
              <w:rPr>
                <w:rFonts w:cs="Arial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сторно</w:t>
            </w:r>
            <w:proofErr w:type="spellEnd"/>
            <w:r w:rsidR="00A00F1E">
              <w:rPr>
                <w:rFonts w:cs="Arial"/>
                <w:sz w:val="20"/>
                <w:szCs w:val="20"/>
                <w:lang w:val="en-US"/>
              </w:rPr>
              <w:t>)</w:t>
            </w:r>
          </w:p>
          <w:p w:rsidR="00E47704" w:rsidRPr="00816540" w:rsidRDefault="00E47704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sz w:val="20"/>
                <w:szCs w:val="20"/>
              </w:rPr>
            </w:pPr>
            <w:r w:rsidRPr="00F50C51">
              <w:rPr>
                <w:rFonts w:cs="Arial"/>
                <w:sz w:val="20"/>
                <w:szCs w:val="20"/>
                <w:lang w:val="en-US"/>
              </w:rPr>
              <w:t>GL</w:t>
            </w:r>
            <w:r w:rsidRPr="00427DFE">
              <w:rPr>
                <w:rFonts w:cs="Arial"/>
                <w:sz w:val="20"/>
                <w:szCs w:val="20"/>
              </w:rPr>
              <w:t>_</w:t>
            </w:r>
            <w:r w:rsidRPr="00F50C51">
              <w:rPr>
                <w:rFonts w:cs="Arial"/>
                <w:sz w:val="20"/>
                <w:szCs w:val="20"/>
                <w:lang w:val="en-US"/>
              </w:rPr>
              <w:t>OPER</w:t>
            </w:r>
            <w:r>
              <w:rPr>
                <w:rFonts w:cs="Arial"/>
                <w:sz w:val="20"/>
                <w:szCs w:val="20"/>
              </w:rPr>
              <w:t>.</w:t>
            </w:r>
            <w:r w:rsidR="00B30F35">
              <w:rPr>
                <w:rFonts w:cs="Arial"/>
                <w:sz w:val="20"/>
                <w:szCs w:val="20"/>
              </w:rPr>
              <w:t>STRN_REF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A00F1E" w:rsidRPr="00A00F1E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 xml:space="preserve">ссылка </w:t>
            </w:r>
            <w:r w:rsidR="00B30F35">
              <w:rPr>
                <w:rFonts w:cs="Arial"/>
                <w:sz w:val="20"/>
                <w:szCs w:val="20"/>
              </w:rPr>
              <w:t>на сторнируемую проводку</w:t>
            </w:r>
            <w:r w:rsidR="00A00F1E" w:rsidRPr="00A00F1E">
              <w:rPr>
                <w:rFonts w:cs="Arial"/>
                <w:sz w:val="20"/>
                <w:szCs w:val="20"/>
              </w:rPr>
              <w:t>)</w:t>
            </w:r>
          </w:p>
          <w:p w:rsidR="00816540" w:rsidRPr="00816540" w:rsidRDefault="00816540" w:rsidP="00816540">
            <w:pPr>
              <w:spacing w:before="60" w:after="60"/>
              <w:ind w:left="2018" w:hanging="12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PCID</w:t>
            </w:r>
            <w:r w:rsidRPr="00816540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MO</w:t>
            </w:r>
            <w:r w:rsidRPr="00816540">
              <w:rPr>
                <w:sz w:val="20"/>
                <w:szCs w:val="20"/>
              </w:rPr>
              <w:t xml:space="preserve"> для вывода</w:t>
            </w:r>
          </w:p>
          <w:p w:rsidR="00816540" w:rsidRPr="00816540" w:rsidRDefault="00816540" w:rsidP="00EA2BC9">
            <w:pPr>
              <w:pStyle w:val="a3"/>
              <w:numPr>
                <w:ilvl w:val="0"/>
                <w:numId w:val="7"/>
              </w:num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PCID_MO.</w:t>
            </w:r>
            <w:r>
              <w:rPr>
                <w:sz w:val="20"/>
                <w:szCs w:val="20"/>
                <w:lang w:val="en-US"/>
              </w:rPr>
              <w:t>MO</w:t>
            </w:r>
            <w:r w:rsidRPr="00816540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NO</w:t>
            </w:r>
            <w:r w:rsidRPr="00816540">
              <w:rPr>
                <w:sz w:val="20"/>
                <w:szCs w:val="20"/>
              </w:rPr>
              <w:t xml:space="preserve"> (</w:t>
            </w:r>
            <w:r w:rsidRPr="00816540">
              <w:rPr>
                <w:rFonts w:cs="Arial"/>
                <w:sz w:val="20"/>
                <w:szCs w:val="20"/>
              </w:rPr>
              <w:t>номер</w:t>
            </w:r>
            <w:r w:rsidRPr="00816540">
              <w:rPr>
                <w:sz w:val="20"/>
                <w:szCs w:val="20"/>
              </w:rPr>
              <w:t xml:space="preserve"> </w:t>
            </w:r>
            <w:proofErr w:type="spellStart"/>
            <w:r w:rsidRPr="00816540">
              <w:rPr>
                <w:sz w:val="20"/>
                <w:szCs w:val="20"/>
              </w:rPr>
              <w:t>мемордера</w:t>
            </w:r>
            <w:proofErr w:type="spellEnd"/>
            <w:r w:rsidRPr="00816540">
              <w:rPr>
                <w:sz w:val="20"/>
                <w:szCs w:val="20"/>
              </w:rPr>
              <w:t>)</w:t>
            </w:r>
            <w:r w:rsidR="005E08ED">
              <w:rPr>
                <w:sz w:val="20"/>
                <w:szCs w:val="20"/>
              </w:rPr>
              <w:t xml:space="preserve"> – </w:t>
            </w:r>
            <w:r w:rsidR="005E08ED" w:rsidRPr="005E08ED">
              <w:rPr>
                <w:i/>
                <w:sz w:val="18"/>
                <w:szCs w:val="18"/>
              </w:rPr>
              <w:t xml:space="preserve">для режима просмотра проводки из буфера значение берется из </w:t>
            </w:r>
            <w:r w:rsidR="005E08ED" w:rsidRPr="005E08ED">
              <w:rPr>
                <w:i/>
                <w:sz w:val="18"/>
                <w:szCs w:val="18"/>
                <w:lang w:val="en-US"/>
              </w:rPr>
              <w:t>GL</w:t>
            </w:r>
            <w:r w:rsidR="005E08ED" w:rsidRPr="005E08ED">
              <w:rPr>
                <w:i/>
                <w:sz w:val="18"/>
                <w:szCs w:val="18"/>
              </w:rPr>
              <w:t>_</w:t>
            </w:r>
            <w:r w:rsidR="005E08ED" w:rsidRPr="005E08ED">
              <w:rPr>
                <w:i/>
                <w:sz w:val="18"/>
                <w:szCs w:val="18"/>
                <w:lang w:val="en-US"/>
              </w:rPr>
              <w:t>PD</w:t>
            </w:r>
            <w:r w:rsidR="005E08ED" w:rsidRPr="005E08ED">
              <w:rPr>
                <w:i/>
                <w:sz w:val="18"/>
                <w:szCs w:val="18"/>
              </w:rPr>
              <w:t>.</w:t>
            </w:r>
            <w:r w:rsidR="005E08ED" w:rsidRPr="005E08ED">
              <w:rPr>
                <w:i/>
                <w:sz w:val="18"/>
                <w:szCs w:val="18"/>
                <w:lang w:val="en-US"/>
              </w:rPr>
              <w:t>MON</w:t>
            </w:r>
            <w:r w:rsidR="005E08ED" w:rsidRPr="005E08ED">
              <w:rPr>
                <w:i/>
                <w:sz w:val="18"/>
                <w:szCs w:val="18"/>
              </w:rPr>
              <w:t>_</w:t>
            </w:r>
            <w:r w:rsidR="005E08ED" w:rsidRPr="005E08ED">
              <w:rPr>
                <w:i/>
                <w:sz w:val="18"/>
                <w:szCs w:val="18"/>
                <w:lang w:val="en-US"/>
              </w:rPr>
              <w:t>NO</w:t>
            </w:r>
          </w:p>
        </w:tc>
      </w:tr>
      <w:tr w:rsidR="00880718" w:rsidRPr="008A010E" w:rsidTr="002329D8">
        <w:trPr>
          <w:trHeight w:val="559"/>
        </w:trPr>
        <w:tc>
          <w:tcPr>
            <w:tcW w:w="2128" w:type="dxa"/>
            <w:shd w:val="clear" w:color="auto" w:fill="D9D9D9" w:themeFill="background1" w:themeFillShade="D9"/>
          </w:tcPr>
          <w:p w:rsidR="00880718" w:rsidRPr="000F271C" w:rsidRDefault="00880718" w:rsidP="00E25D50">
            <w:pPr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Сортировка</w:t>
            </w:r>
          </w:p>
        </w:tc>
        <w:tc>
          <w:tcPr>
            <w:tcW w:w="7229" w:type="dxa"/>
          </w:tcPr>
          <w:p w:rsidR="00880718" w:rsidRPr="004B67EE" w:rsidRDefault="00880718" w:rsidP="00E25D50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Обратная по полю «</w:t>
            </w:r>
            <w:r w:rsidR="00E25D50">
              <w:rPr>
                <w:sz w:val="20"/>
                <w:szCs w:val="20"/>
              </w:rPr>
              <w:t xml:space="preserve">ID </w:t>
            </w:r>
            <w:proofErr w:type="spellStart"/>
            <w:r w:rsidR="0002625A" w:rsidRPr="0002625A">
              <w:rPr>
                <w:sz w:val="20"/>
                <w:szCs w:val="20"/>
              </w:rPr>
              <w:t>осн.</w:t>
            </w:r>
            <w:r w:rsidR="00E25D50">
              <w:rPr>
                <w:sz w:val="20"/>
                <w:szCs w:val="20"/>
              </w:rPr>
              <w:t>операции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</w:tr>
      <w:tr w:rsidR="00880718" w:rsidRPr="008A010E" w:rsidTr="002329D8">
        <w:trPr>
          <w:trHeight w:val="559"/>
        </w:trPr>
        <w:tc>
          <w:tcPr>
            <w:tcW w:w="2128" w:type="dxa"/>
            <w:shd w:val="clear" w:color="auto" w:fill="D9D9D9" w:themeFill="background1" w:themeFillShade="D9"/>
          </w:tcPr>
          <w:p w:rsidR="00880718" w:rsidRPr="008666B0" w:rsidRDefault="00B50357" w:rsidP="00E25D50">
            <w:pPr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Ф</w:t>
            </w:r>
            <w:r w:rsidR="00880718" w:rsidRPr="00E47704">
              <w:rPr>
                <w:rFonts w:asciiTheme="majorHAnsi" w:hAnsiTheme="majorHAnsi"/>
                <w:sz w:val="20"/>
                <w:szCs w:val="20"/>
              </w:rPr>
              <w:t xml:space="preserve">ункции </w:t>
            </w:r>
            <w:r>
              <w:rPr>
                <w:rFonts w:asciiTheme="majorHAnsi" w:hAnsiTheme="majorHAnsi"/>
                <w:sz w:val="20"/>
                <w:szCs w:val="20"/>
              </w:rPr>
              <w:t>формы</w:t>
            </w:r>
          </w:p>
        </w:tc>
        <w:tc>
          <w:tcPr>
            <w:tcW w:w="7229" w:type="dxa"/>
          </w:tcPr>
          <w:p w:rsidR="00880718" w:rsidRDefault="00880718" w:rsidP="00E25D50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Фильтр + просмотр </w:t>
            </w:r>
            <w:r w:rsidR="00FC216B">
              <w:rPr>
                <w:sz w:val="20"/>
                <w:szCs w:val="20"/>
              </w:rPr>
              <w:t>+ редактирование</w:t>
            </w:r>
          </w:p>
        </w:tc>
      </w:tr>
    </w:tbl>
    <w:p w:rsidR="00880718" w:rsidRDefault="00880718" w:rsidP="00880718">
      <w:pPr>
        <w:spacing w:after="120" w:line="360" w:lineRule="auto"/>
        <w:ind w:left="142" w:firstLine="425"/>
        <w:rPr>
          <w:sz w:val="20"/>
          <w:szCs w:val="20"/>
        </w:rPr>
      </w:pPr>
    </w:p>
    <w:p w:rsidR="00F005A1" w:rsidRDefault="000176A6" w:rsidP="00AA4583">
      <w:pPr>
        <w:spacing w:after="240"/>
        <w:ind w:firstLine="425"/>
        <w:rPr>
          <w:rFonts w:asciiTheme="majorHAnsi" w:hAnsiTheme="majorHAnsi"/>
          <w:sz w:val="20"/>
          <w:szCs w:val="20"/>
        </w:rPr>
      </w:pPr>
      <w:r w:rsidRPr="002329D8">
        <w:rPr>
          <w:rFonts w:asciiTheme="majorHAnsi" w:hAnsiTheme="majorHAnsi"/>
          <w:sz w:val="20"/>
          <w:szCs w:val="20"/>
        </w:rPr>
        <w:lastRenderedPageBreak/>
        <w:t>Следует п</w:t>
      </w:r>
      <w:r w:rsidR="00F005A1" w:rsidRPr="002329D8">
        <w:rPr>
          <w:rFonts w:asciiTheme="majorHAnsi" w:hAnsiTheme="majorHAnsi"/>
          <w:sz w:val="20"/>
          <w:szCs w:val="20"/>
        </w:rPr>
        <w:t xml:space="preserve">редусмотреть возможность перед открытием формы </w:t>
      </w:r>
      <w:r w:rsidRPr="002329D8">
        <w:rPr>
          <w:rFonts w:asciiTheme="majorHAnsi" w:hAnsiTheme="majorHAnsi"/>
          <w:sz w:val="20"/>
          <w:szCs w:val="20"/>
        </w:rPr>
        <w:t>ограничить вывод списка проводок, установив</w:t>
      </w:r>
      <w:r w:rsidR="00F005A1" w:rsidRPr="002329D8">
        <w:rPr>
          <w:rFonts w:asciiTheme="majorHAnsi" w:hAnsiTheme="majorHAnsi"/>
          <w:sz w:val="20"/>
          <w:szCs w:val="20"/>
        </w:rPr>
        <w:t xml:space="preserve"> </w:t>
      </w:r>
      <w:r w:rsidRPr="002329D8">
        <w:rPr>
          <w:rFonts w:asciiTheme="majorHAnsi" w:hAnsiTheme="majorHAnsi"/>
          <w:sz w:val="20"/>
          <w:szCs w:val="20"/>
        </w:rPr>
        <w:t xml:space="preserve">фильтр по дате проводки с учетом начала и конца </w:t>
      </w:r>
      <w:r w:rsidR="00F005A1" w:rsidRPr="002329D8">
        <w:rPr>
          <w:rFonts w:asciiTheme="majorHAnsi" w:hAnsiTheme="majorHAnsi"/>
          <w:sz w:val="20"/>
          <w:szCs w:val="20"/>
        </w:rPr>
        <w:t>период</w:t>
      </w:r>
      <w:r w:rsidRPr="002329D8">
        <w:rPr>
          <w:rFonts w:asciiTheme="majorHAnsi" w:hAnsiTheme="majorHAnsi"/>
          <w:sz w:val="20"/>
          <w:szCs w:val="20"/>
        </w:rPr>
        <w:t>а</w:t>
      </w:r>
      <w:r w:rsidR="00F005A1" w:rsidRPr="002329D8">
        <w:rPr>
          <w:rFonts w:asciiTheme="majorHAnsi" w:hAnsiTheme="majorHAnsi"/>
          <w:sz w:val="20"/>
          <w:szCs w:val="20"/>
        </w:rPr>
        <w:t xml:space="preserve"> просмотра</w:t>
      </w:r>
      <w:r w:rsidRPr="002329D8">
        <w:rPr>
          <w:rFonts w:asciiTheme="majorHAnsi" w:hAnsiTheme="majorHAnsi"/>
          <w:sz w:val="20"/>
          <w:szCs w:val="20"/>
        </w:rPr>
        <w:t>.</w:t>
      </w:r>
    </w:p>
    <w:p w:rsidR="00AA4583" w:rsidRDefault="00AA4583" w:rsidP="00AA4583">
      <w:pPr>
        <w:spacing w:after="240"/>
        <w:ind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ф</w:t>
      </w:r>
      <w:r w:rsidRPr="008A58B9">
        <w:rPr>
          <w:rFonts w:asciiTheme="majorHAnsi" w:hAnsiTheme="majorHAnsi"/>
          <w:sz w:val="20"/>
          <w:szCs w:val="20"/>
        </w:rPr>
        <w:t>орм</w:t>
      </w:r>
      <w:r>
        <w:rPr>
          <w:rFonts w:asciiTheme="majorHAnsi" w:hAnsiTheme="majorHAnsi"/>
          <w:sz w:val="20"/>
          <w:szCs w:val="20"/>
        </w:rPr>
        <w:t>у необходимо включить следующие поля</w:t>
      </w:r>
      <w:r w:rsidRPr="00051976">
        <w:rPr>
          <w:rFonts w:asciiTheme="majorHAnsi" w:hAnsiTheme="majorHAnsi"/>
          <w:sz w:val="20"/>
          <w:szCs w:val="20"/>
        </w:rPr>
        <w:t>:</w:t>
      </w:r>
    </w:p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560"/>
        <w:gridCol w:w="1150"/>
        <w:gridCol w:w="3102"/>
      </w:tblGrid>
      <w:tr w:rsidR="0002625A" w:rsidRPr="002D3592" w:rsidTr="00CB63FD">
        <w:trPr>
          <w:tblHeader/>
        </w:trPr>
        <w:tc>
          <w:tcPr>
            <w:tcW w:w="2122" w:type="dxa"/>
            <w:shd w:val="clear" w:color="auto" w:fill="D9D9D9" w:themeFill="background1" w:themeFillShade="D9"/>
          </w:tcPr>
          <w:p w:rsidR="0002625A" w:rsidRPr="002D3592" w:rsidRDefault="0002625A" w:rsidP="000244BA">
            <w:pPr>
              <w:jc w:val="center"/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Имя поля в форме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02625A" w:rsidRPr="00CB63FD" w:rsidRDefault="0002625A" w:rsidP="000244BA">
            <w:pPr>
              <w:jc w:val="center"/>
              <w:rPr>
                <w:sz w:val="20"/>
                <w:szCs w:val="20"/>
              </w:rPr>
            </w:pPr>
            <w:r w:rsidRPr="00CB63FD">
              <w:rPr>
                <w:sz w:val="20"/>
                <w:szCs w:val="20"/>
              </w:rPr>
              <w:t>Имя таблиц</w:t>
            </w:r>
            <w:r w:rsidRPr="00CB63FD">
              <w:rPr>
                <w:sz w:val="20"/>
                <w:szCs w:val="20"/>
                <w:lang w:val="en-US"/>
              </w:rPr>
              <w:t>ы</w:t>
            </w:r>
            <w:r w:rsidR="002354A9">
              <w:rPr>
                <w:sz w:val="20"/>
                <w:szCs w:val="20"/>
                <w:lang w:val="en-US"/>
              </w:rPr>
              <w:t xml:space="preserve"> </w:t>
            </w:r>
            <w:hyperlink w:anchor="комментарий_к_имени_таблиц" w:history="1">
              <w:r w:rsidR="002354A9" w:rsidRPr="00816540">
                <w:rPr>
                  <w:rStyle w:val="a6"/>
                  <w:sz w:val="20"/>
                  <w:szCs w:val="20"/>
                  <w:lang w:val="en-US"/>
                </w:rPr>
                <w:t>**</w:t>
              </w:r>
            </w:hyperlink>
          </w:p>
        </w:tc>
        <w:tc>
          <w:tcPr>
            <w:tcW w:w="1560" w:type="dxa"/>
            <w:shd w:val="clear" w:color="auto" w:fill="D9D9D9" w:themeFill="background1" w:themeFillShade="D9"/>
          </w:tcPr>
          <w:p w:rsidR="0002625A" w:rsidRPr="002D3592" w:rsidRDefault="0002625A" w:rsidP="002E71D0">
            <w:pPr>
              <w:jc w:val="center"/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Имя пол</w:t>
            </w:r>
            <w:r w:rsidR="002E71D0">
              <w:rPr>
                <w:sz w:val="20"/>
                <w:szCs w:val="20"/>
              </w:rPr>
              <w:t>я</w:t>
            </w:r>
            <w:r w:rsidRPr="002D3592">
              <w:rPr>
                <w:sz w:val="20"/>
                <w:szCs w:val="20"/>
              </w:rPr>
              <w:t xml:space="preserve"> в таблице 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:rsidR="0002625A" w:rsidRPr="002354A9" w:rsidRDefault="0002625A" w:rsidP="000244BA">
            <w:pPr>
              <w:jc w:val="center"/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 xml:space="preserve">Видимость в форме </w:t>
            </w:r>
            <w:hyperlink w:anchor="комментарий_к_полям" w:history="1">
              <w:r w:rsidRPr="00816540">
                <w:rPr>
                  <w:rStyle w:val="a6"/>
                  <w:sz w:val="20"/>
                  <w:szCs w:val="20"/>
                </w:rPr>
                <w:t>*</w:t>
              </w:r>
            </w:hyperlink>
          </w:p>
        </w:tc>
        <w:tc>
          <w:tcPr>
            <w:tcW w:w="3102" w:type="dxa"/>
            <w:shd w:val="clear" w:color="auto" w:fill="D9D9D9" w:themeFill="background1" w:themeFillShade="D9"/>
          </w:tcPr>
          <w:p w:rsidR="0002625A" w:rsidRPr="00300F08" w:rsidRDefault="00300F08" w:rsidP="000244B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</w:tr>
      <w:tr w:rsidR="00A00F1E" w:rsidRPr="002D3592" w:rsidTr="00CB63FD">
        <w:tc>
          <w:tcPr>
            <w:tcW w:w="2122" w:type="dxa"/>
          </w:tcPr>
          <w:p w:rsidR="00A00F1E" w:rsidRPr="002D3592" w:rsidRDefault="00A00F1E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осн.</w:t>
            </w:r>
            <w:r w:rsidRPr="002D3592">
              <w:rPr>
                <w:sz w:val="20"/>
                <w:szCs w:val="20"/>
              </w:rPr>
              <w:t>операции</w:t>
            </w:r>
            <w:proofErr w:type="spellEnd"/>
          </w:p>
        </w:tc>
        <w:tc>
          <w:tcPr>
            <w:tcW w:w="1275" w:type="dxa"/>
            <w:vMerge w:val="restart"/>
            <w:vAlign w:val="center"/>
          </w:tcPr>
          <w:p w:rsidR="00A00F1E" w:rsidRPr="00CB63FD" w:rsidRDefault="00A00F1E" w:rsidP="000244BA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GL</w:t>
            </w:r>
            <w:r w:rsidRPr="00CB63FD">
              <w:rPr>
                <w:sz w:val="18"/>
                <w:szCs w:val="18"/>
              </w:rPr>
              <w:t>_OPER</w:t>
            </w:r>
          </w:p>
        </w:tc>
        <w:tc>
          <w:tcPr>
            <w:tcW w:w="1560" w:type="dxa"/>
          </w:tcPr>
          <w:p w:rsidR="00A00F1E" w:rsidRPr="002D3592" w:rsidRDefault="00A00F1E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PAR_GLO</w:t>
            </w:r>
          </w:p>
        </w:tc>
        <w:tc>
          <w:tcPr>
            <w:tcW w:w="1150" w:type="dxa"/>
          </w:tcPr>
          <w:p w:rsidR="00A00F1E" w:rsidRPr="009E14A6" w:rsidRDefault="00A00F1E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102" w:type="dxa"/>
          </w:tcPr>
          <w:p w:rsidR="00A00F1E" w:rsidRPr="002D3592" w:rsidRDefault="00A00F1E" w:rsidP="007857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Идентификатор, по которому связаны проводки, порожденные одной операцией</w:t>
            </w:r>
          </w:p>
        </w:tc>
      </w:tr>
      <w:tr w:rsidR="00A00F1E" w:rsidRPr="002D3592" w:rsidTr="00CB63FD">
        <w:tc>
          <w:tcPr>
            <w:tcW w:w="2122" w:type="dxa"/>
          </w:tcPr>
          <w:p w:rsidR="00A00F1E" w:rsidRPr="002D3592" w:rsidRDefault="00A00F1E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ID операции</w:t>
            </w:r>
          </w:p>
        </w:tc>
        <w:tc>
          <w:tcPr>
            <w:tcW w:w="1275" w:type="dxa"/>
            <w:vMerge/>
            <w:vAlign w:val="center"/>
          </w:tcPr>
          <w:p w:rsidR="00A00F1E" w:rsidRPr="00CB63FD" w:rsidRDefault="00A00F1E" w:rsidP="00024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A00F1E" w:rsidRPr="002D3592" w:rsidRDefault="00A00F1E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GLOID</w:t>
            </w:r>
          </w:p>
        </w:tc>
        <w:tc>
          <w:tcPr>
            <w:tcW w:w="1150" w:type="dxa"/>
          </w:tcPr>
          <w:p w:rsidR="00A00F1E" w:rsidRPr="009E14A6" w:rsidRDefault="00A00F1E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A00F1E" w:rsidRPr="002D3592" w:rsidRDefault="00A00F1E" w:rsidP="000244BA">
            <w:pPr>
              <w:rPr>
                <w:sz w:val="20"/>
                <w:szCs w:val="20"/>
              </w:rPr>
            </w:pPr>
          </w:p>
        </w:tc>
      </w:tr>
      <w:tr w:rsidR="00A00F1E" w:rsidRPr="002D3592" w:rsidTr="00CB63FD">
        <w:tc>
          <w:tcPr>
            <w:tcW w:w="2122" w:type="dxa"/>
          </w:tcPr>
          <w:p w:rsidR="00A00F1E" w:rsidRPr="002D3592" w:rsidRDefault="00A00F1E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Способ ввода</w:t>
            </w:r>
          </w:p>
        </w:tc>
        <w:tc>
          <w:tcPr>
            <w:tcW w:w="1275" w:type="dxa"/>
            <w:vMerge/>
            <w:vAlign w:val="center"/>
          </w:tcPr>
          <w:p w:rsidR="00A00F1E" w:rsidRPr="00CB63FD" w:rsidRDefault="00A00F1E" w:rsidP="00024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A00F1E" w:rsidRPr="002D3592" w:rsidRDefault="00A00F1E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INP_METHOD</w:t>
            </w:r>
          </w:p>
        </w:tc>
        <w:tc>
          <w:tcPr>
            <w:tcW w:w="1150" w:type="dxa"/>
          </w:tcPr>
          <w:p w:rsidR="00A00F1E" w:rsidRPr="009E14A6" w:rsidRDefault="00A00F1E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A00F1E" w:rsidRPr="000176A6" w:rsidRDefault="000176A6" w:rsidP="000244BA">
            <w:pPr>
              <w:rPr>
                <w:sz w:val="20"/>
                <w:szCs w:val="20"/>
              </w:rPr>
            </w:pPr>
            <w:r w:rsidRPr="000176A6">
              <w:rPr>
                <w:sz w:val="20"/>
                <w:szCs w:val="20"/>
              </w:rPr>
              <w:t>М – ручные,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</w:t>
            </w:r>
            <w:r w:rsidRPr="000176A6">
              <w:rPr>
                <w:sz w:val="20"/>
                <w:szCs w:val="20"/>
              </w:rPr>
              <w:t xml:space="preserve"> – из </w:t>
            </w:r>
            <w:r>
              <w:rPr>
                <w:sz w:val="20"/>
                <w:szCs w:val="20"/>
              </w:rPr>
              <w:t>файла, АЕ – из АЕ</w:t>
            </w:r>
          </w:p>
        </w:tc>
      </w:tr>
      <w:tr w:rsidR="0002625A" w:rsidRPr="002D3592" w:rsidTr="00CB63FD">
        <w:tc>
          <w:tcPr>
            <w:tcW w:w="2122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Тип проводки</w:t>
            </w:r>
          </w:p>
        </w:tc>
        <w:tc>
          <w:tcPr>
            <w:tcW w:w="1275" w:type="dxa"/>
            <w:vMerge w:val="restart"/>
            <w:vAlign w:val="center"/>
          </w:tcPr>
          <w:p w:rsidR="0002625A" w:rsidRPr="00CB63FD" w:rsidRDefault="0002625A" w:rsidP="000244BA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PD</w:t>
            </w:r>
          </w:p>
        </w:tc>
        <w:tc>
          <w:tcPr>
            <w:tcW w:w="1560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POST_TYPE</w:t>
            </w:r>
          </w:p>
        </w:tc>
        <w:tc>
          <w:tcPr>
            <w:tcW w:w="1150" w:type="dxa"/>
          </w:tcPr>
          <w:p w:rsidR="0002625A" w:rsidRPr="009E14A6" w:rsidRDefault="0002625A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</w:p>
        </w:tc>
      </w:tr>
      <w:tr w:rsidR="0002625A" w:rsidRPr="002D3592" w:rsidTr="00CB63FD">
        <w:tc>
          <w:tcPr>
            <w:tcW w:w="2122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ID проводки</w:t>
            </w:r>
          </w:p>
        </w:tc>
        <w:tc>
          <w:tcPr>
            <w:tcW w:w="1275" w:type="dxa"/>
            <w:vMerge/>
            <w:vAlign w:val="center"/>
          </w:tcPr>
          <w:p w:rsidR="0002625A" w:rsidRPr="00CB63FD" w:rsidRDefault="0002625A" w:rsidP="00024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PCID</w:t>
            </w:r>
          </w:p>
        </w:tc>
        <w:tc>
          <w:tcPr>
            <w:tcW w:w="1150" w:type="dxa"/>
          </w:tcPr>
          <w:p w:rsidR="0002625A" w:rsidRPr="009E14A6" w:rsidRDefault="0002625A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102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</w:p>
        </w:tc>
      </w:tr>
      <w:tr w:rsidR="0002625A" w:rsidRPr="002D3592" w:rsidTr="00CB63FD">
        <w:tc>
          <w:tcPr>
            <w:tcW w:w="2122" w:type="dxa"/>
          </w:tcPr>
          <w:p w:rsidR="0002625A" w:rsidRPr="009E14A6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 xml:space="preserve">ID </w:t>
            </w:r>
            <w:proofErr w:type="spellStart"/>
            <w:r w:rsidRPr="002D3592">
              <w:rPr>
                <w:sz w:val="20"/>
                <w:szCs w:val="20"/>
              </w:rPr>
              <w:t>полупроводки</w:t>
            </w:r>
            <w:proofErr w:type="spellEnd"/>
            <w:r w:rsidRPr="002D3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ДБ</w:t>
            </w:r>
          </w:p>
        </w:tc>
        <w:tc>
          <w:tcPr>
            <w:tcW w:w="1275" w:type="dxa"/>
            <w:vAlign w:val="center"/>
          </w:tcPr>
          <w:p w:rsidR="0002625A" w:rsidRPr="00CB63FD" w:rsidRDefault="0002625A" w:rsidP="000244BA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</w:t>
            </w:r>
            <w:r w:rsidR="006D320E">
              <w:rPr>
                <w:sz w:val="18"/>
                <w:szCs w:val="18"/>
                <w:lang w:val="en-US"/>
              </w:rPr>
              <w:t xml:space="preserve"> (</w:t>
            </w:r>
            <w:r w:rsidRPr="00CB63FD">
              <w:rPr>
                <w:sz w:val="18"/>
                <w:szCs w:val="18"/>
                <w:lang w:val="en-US"/>
              </w:rPr>
              <w:t>_DR</w:t>
            </w:r>
            <w:r w:rsidR="006D320E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560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ID</w:t>
            </w:r>
          </w:p>
        </w:tc>
        <w:tc>
          <w:tcPr>
            <w:tcW w:w="1150" w:type="dxa"/>
          </w:tcPr>
          <w:p w:rsidR="0002625A" w:rsidRPr="00FD4627" w:rsidRDefault="0002625A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</w:p>
        </w:tc>
      </w:tr>
      <w:tr w:rsidR="0002625A" w:rsidRPr="002D3592" w:rsidTr="00CB63FD">
        <w:tc>
          <w:tcPr>
            <w:tcW w:w="2122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 xml:space="preserve">ID </w:t>
            </w:r>
            <w:proofErr w:type="spellStart"/>
            <w:r w:rsidRPr="002D3592">
              <w:rPr>
                <w:sz w:val="20"/>
                <w:szCs w:val="20"/>
              </w:rPr>
              <w:t>полупроводки</w:t>
            </w:r>
            <w:proofErr w:type="spellEnd"/>
            <w:r w:rsidRPr="002D3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КР</w:t>
            </w:r>
          </w:p>
        </w:tc>
        <w:tc>
          <w:tcPr>
            <w:tcW w:w="1275" w:type="dxa"/>
            <w:vAlign w:val="center"/>
          </w:tcPr>
          <w:p w:rsidR="0002625A" w:rsidRPr="00CB63FD" w:rsidRDefault="0002625A" w:rsidP="000244BA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</w:t>
            </w:r>
            <w:r w:rsidR="006D320E">
              <w:rPr>
                <w:sz w:val="18"/>
                <w:szCs w:val="18"/>
                <w:lang w:val="en-US"/>
              </w:rPr>
              <w:t xml:space="preserve"> (</w:t>
            </w:r>
            <w:r w:rsidRPr="00CB63FD">
              <w:rPr>
                <w:sz w:val="18"/>
                <w:szCs w:val="18"/>
              </w:rPr>
              <w:t>_</w:t>
            </w:r>
            <w:r w:rsidRPr="00CB63FD">
              <w:rPr>
                <w:sz w:val="18"/>
                <w:szCs w:val="18"/>
                <w:lang w:val="en-US"/>
              </w:rPr>
              <w:t>CR</w:t>
            </w:r>
            <w:r w:rsidR="006D320E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560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ID</w:t>
            </w:r>
          </w:p>
        </w:tc>
        <w:tc>
          <w:tcPr>
            <w:tcW w:w="1150" w:type="dxa"/>
          </w:tcPr>
          <w:p w:rsidR="0002625A" w:rsidRPr="00FD4627" w:rsidRDefault="0002625A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</w:p>
        </w:tc>
      </w:tr>
      <w:tr w:rsidR="0002625A" w:rsidRPr="001F064A" w:rsidTr="00CB63FD">
        <w:trPr>
          <w:trHeight w:val="835"/>
        </w:trPr>
        <w:tc>
          <w:tcPr>
            <w:tcW w:w="2122" w:type="dxa"/>
          </w:tcPr>
          <w:p w:rsidR="0002625A" w:rsidRPr="00F005A1" w:rsidRDefault="007E13C8" w:rsidP="000244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Невидима</w:t>
            </w:r>
            <w:proofErr w:type="spellEnd"/>
            <w:r w:rsidR="00F005A1">
              <w:rPr>
                <w:sz w:val="20"/>
                <w:szCs w:val="20"/>
              </w:rPr>
              <w:t>я</w:t>
            </w:r>
          </w:p>
        </w:tc>
        <w:tc>
          <w:tcPr>
            <w:tcW w:w="1275" w:type="dxa"/>
            <w:vAlign w:val="center"/>
          </w:tcPr>
          <w:p w:rsidR="0002625A" w:rsidRPr="00CB63FD" w:rsidRDefault="0002625A" w:rsidP="000244BA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</w:t>
            </w:r>
          </w:p>
        </w:tc>
        <w:tc>
          <w:tcPr>
            <w:tcW w:w="1560" w:type="dxa"/>
          </w:tcPr>
          <w:p w:rsidR="0002625A" w:rsidRPr="002D3592" w:rsidRDefault="0002625A" w:rsidP="000244BA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INVISIBLE</w:t>
            </w:r>
          </w:p>
        </w:tc>
        <w:tc>
          <w:tcPr>
            <w:tcW w:w="1150" w:type="dxa"/>
          </w:tcPr>
          <w:p w:rsidR="0002625A" w:rsidRPr="00FD4627" w:rsidRDefault="0002625A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02625A" w:rsidRPr="002E71D0" w:rsidRDefault="00300F08" w:rsidP="0002625A">
            <w:pPr>
              <w:rPr>
                <w:sz w:val="20"/>
                <w:szCs w:val="20"/>
                <w:lang w:val="en-US"/>
              </w:rPr>
            </w:pPr>
            <w:r w:rsidRPr="00300F08">
              <w:rPr>
                <w:sz w:val="20"/>
                <w:szCs w:val="20"/>
                <w:lang w:val="en-US"/>
              </w:rPr>
              <w:t>= ‘</w:t>
            </w:r>
            <w:r>
              <w:rPr>
                <w:sz w:val="20"/>
                <w:szCs w:val="20"/>
                <w:lang w:val="en-US"/>
              </w:rPr>
              <w:t>Y</w:t>
            </w:r>
            <w:r w:rsidRPr="00300F08">
              <w:rPr>
                <w:sz w:val="20"/>
                <w:szCs w:val="20"/>
                <w:lang w:val="en-US"/>
              </w:rPr>
              <w:t>’</w:t>
            </w:r>
            <w:r w:rsidR="0002625A" w:rsidRPr="002E71D0">
              <w:rPr>
                <w:sz w:val="20"/>
                <w:szCs w:val="20"/>
                <w:lang w:val="en-US"/>
              </w:rPr>
              <w:t xml:space="preserve"> </w:t>
            </w:r>
          </w:p>
          <w:p w:rsidR="0002625A" w:rsidRDefault="0002625A" w:rsidP="00300F08">
            <w:pPr>
              <w:ind w:left="585"/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</w:rPr>
              <w:t>при</w:t>
            </w:r>
            <w:r w:rsidRPr="00300F0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PD</w:t>
            </w:r>
            <w:r w:rsidRPr="00300F08">
              <w:rPr>
                <w:sz w:val="20"/>
                <w:szCs w:val="20"/>
                <w:lang w:val="en-US"/>
              </w:rPr>
              <w:t xml:space="preserve">. INVISIBLE = ‘1’ </w:t>
            </w:r>
          </w:p>
          <w:p w:rsidR="00300F08" w:rsidRPr="00300F08" w:rsidRDefault="00300F08" w:rsidP="00300F08">
            <w:pPr>
              <w:ind w:left="18"/>
              <w:rPr>
                <w:sz w:val="20"/>
                <w:szCs w:val="20"/>
                <w:lang w:val="en-US"/>
              </w:rPr>
            </w:pPr>
            <w:r w:rsidRPr="002E71D0">
              <w:rPr>
                <w:sz w:val="20"/>
                <w:szCs w:val="20"/>
                <w:lang w:val="en-US"/>
              </w:rPr>
              <w:t>=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пусто</w:t>
            </w:r>
            <w:r w:rsidRPr="002E71D0">
              <w:rPr>
                <w:sz w:val="20"/>
                <w:szCs w:val="20"/>
                <w:lang w:val="en-US"/>
              </w:rPr>
              <w:t xml:space="preserve"> (NULL)</w:t>
            </w:r>
          </w:p>
          <w:p w:rsidR="0002625A" w:rsidRPr="0002625A" w:rsidRDefault="0002625A" w:rsidP="00300F08">
            <w:pPr>
              <w:spacing w:after="60"/>
              <w:ind w:left="584"/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</w:rPr>
              <w:t>при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PD</w:t>
            </w:r>
            <w:r w:rsidRPr="0002625A">
              <w:rPr>
                <w:sz w:val="20"/>
                <w:szCs w:val="20"/>
                <w:lang w:val="en-US"/>
              </w:rPr>
              <w:t xml:space="preserve">. INVISIBLE = ‘0’ </w:t>
            </w:r>
          </w:p>
        </w:tc>
      </w:tr>
      <w:tr w:rsidR="00EA2BC9" w:rsidRPr="002D3592" w:rsidTr="009629DB">
        <w:tc>
          <w:tcPr>
            <w:tcW w:w="2122" w:type="dxa"/>
          </w:tcPr>
          <w:p w:rsidR="00EA2BC9" w:rsidRPr="00A00F1E" w:rsidRDefault="00EA2BC9" w:rsidP="009629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Источник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сделки</w:t>
            </w:r>
            <w:proofErr w:type="spellEnd"/>
          </w:p>
        </w:tc>
        <w:tc>
          <w:tcPr>
            <w:tcW w:w="1275" w:type="dxa"/>
            <w:vAlign w:val="center"/>
          </w:tcPr>
          <w:p w:rsidR="00EA2BC9" w:rsidRPr="00CB63FD" w:rsidRDefault="00EA2BC9" w:rsidP="009629DB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GL</w:t>
            </w:r>
            <w:r w:rsidRPr="00CB63FD">
              <w:rPr>
                <w:sz w:val="18"/>
                <w:szCs w:val="18"/>
              </w:rPr>
              <w:t>_OPER</w:t>
            </w:r>
          </w:p>
        </w:tc>
        <w:tc>
          <w:tcPr>
            <w:tcW w:w="1560" w:type="dxa"/>
          </w:tcPr>
          <w:p w:rsidR="00EA2BC9" w:rsidRPr="00A00F1E" w:rsidRDefault="00EA2BC9" w:rsidP="00962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SRC_PST</w:t>
            </w:r>
          </w:p>
        </w:tc>
        <w:tc>
          <w:tcPr>
            <w:tcW w:w="1150" w:type="dxa"/>
          </w:tcPr>
          <w:p w:rsidR="00EA2BC9" w:rsidRDefault="00EA2BC9" w:rsidP="009629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EA2BC9" w:rsidRPr="002D3592" w:rsidRDefault="00EA2BC9" w:rsidP="009629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Поное</w:t>
            </w:r>
            <w:proofErr w:type="spellEnd"/>
            <w:r>
              <w:rPr>
                <w:sz w:val="20"/>
                <w:szCs w:val="20"/>
              </w:rPr>
              <w:t xml:space="preserve"> название источника сделки</w:t>
            </w:r>
          </w:p>
        </w:tc>
      </w:tr>
      <w:tr w:rsidR="0002625A" w:rsidRPr="0002625A" w:rsidTr="00CB63FD">
        <w:tc>
          <w:tcPr>
            <w:tcW w:w="2122" w:type="dxa"/>
          </w:tcPr>
          <w:p w:rsidR="0002625A" w:rsidRPr="0002625A" w:rsidRDefault="0002625A" w:rsidP="000244BA">
            <w:pPr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>Система</w:t>
            </w:r>
            <w:r w:rsidRPr="0002625A">
              <w:rPr>
                <w:sz w:val="20"/>
                <w:szCs w:val="20"/>
                <w:lang w:val="en-US"/>
              </w:rPr>
              <w:t>-</w:t>
            </w:r>
            <w:r w:rsidRPr="002D3592">
              <w:rPr>
                <w:sz w:val="20"/>
                <w:szCs w:val="20"/>
              </w:rPr>
              <w:t>источник</w:t>
            </w:r>
          </w:p>
        </w:tc>
        <w:tc>
          <w:tcPr>
            <w:tcW w:w="1275" w:type="dxa"/>
            <w:vAlign w:val="center"/>
          </w:tcPr>
          <w:p w:rsidR="0002625A" w:rsidRPr="00603AA4" w:rsidRDefault="00603AA4" w:rsidP="000244B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PD</w:t>
            </w:r>
          </w:p>
        </w:tc>
        <w:tc>
          <w:tcPr>
            <w:tcW w:w="1560" w:type="dxa"/>
          </w:tcPr>
          <w:p w:rsidR="0002625A" w:rsidRPr="0002625A" w:rsidRDefault="0002625A" w:rsidP="000244BA">
            <w:pPr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  <w:lang w:val="en-US"/>
              </w:rPr>
              <w:t>PBR</w:t>
            </w:r>
          </w:p>
        </w:tc>
        <w:tc>
          <w:tcPr>
            <w:tcW w:w="1150" w:type="dxa"/>
          </w:tcPr>
          <w:p w:rsidR="0002625A" w:rsidRPr="00FD4627" w:rsidRDefault="0002625A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02625A" w:rsidRPr="0078573F" w:rsidRDefault="00EA2BC9" w:rsidP="00EA2BC9">
            <w:pPr>
              <w:rPr>
                <w:sz w:val="20"/>
                <w:szCs w:val="20"/>
              </w:rPr>
            </w:pPr>
            <w:r w:rsidRPr="00061067">
              <w:rPr>
                <w:sz w:val="20"/>
                <w:szCs w:val="20"/>
              </w:rPr>
              <w:t xml:space="preserve">Последние 2 символа </w:t>
            </w:r>
            <w:r>
              <w:rPr>
                <w:sz w:val="20"/>
                <w:szCs w:val="20"/>
              </w:rPr>
              <w:t>-</w:t>
            </w:r>
            <w:r w:rsidR="0078573F">
              <w:rPr>
                <w:sz w:val="20"/>
                <w:szCs w:val="20"/>
              </w:rPr>
              <w:t xml:space="preserve"> короткое название источника сделки (продуктовой системы)</w:t>
            </w:r>
          </w:p>
        </w:tc>
      </w:tr>
      <w:tr w:rsidR="000D5054" w:rsidRPr="0002625A" w:rsidTr="00CB63FD">
        <w:tc>
          <w:tcPr>
            <w:tcW w:w="2122" w:type="dxa"/>
          </w:tcPr>
          <w:p w:rsidR="000D5054" w:rsidRPr="0002625A" w:rsidRDefault="000D5054" w:rsidP="000244BA">
            <w:pPr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>ИД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 w:rsidRPr="002D3592">
              <w:rPr>
                <w:sz w:val="20"/>
                <w:szCs w:val="20"/>
              </w:rPr>
              <w:t>сделки</w:t>
            </w:r>
          </w:p>
        </w:tc>
        <w:tc>
          <w:tcPr>
            <w:tcW w:w="1275" w:type="dxa"/>
            <w:vMerge w:val="restart"/>
            <w:vAlign w:val="center"/>
          </w:tcPr>
          <w:p w:rsidR="000D5054" w:rsidRPr="00CB63FD" w:rsidRDefault="000D5054" w:rsidP="000244BA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PDEXT5</w:t>
            </w:r>
          </w:p>
        </w:tc>
        <w:tc>
          <w:tcPr>
            <w:tcW w:w="1560" w:type="dxa"/>
          </w:tcPr>
          <w:p w:rsidR="000D5054" w:rsidRPr="0002625A" w:rsidRDefault="000D5054" w:rsidP="000244BA">
            <w:pPr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1150" w:type="dxa"/>
          </w:tcPr>
          <w:p w:rsidR="000D5054" w:rsidRPr="00FD4627" w:rsidRDefault="000D5054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0D5054" w:rsidRPr="00B87EC1" w:rsidRDefault="000D5054" w:rsidP="00024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сделки</w:t>
            </w:r>
          </w:p>
        </w:tc>
      </w:tr>
      <w:tr w:rsidR="000D5054" w:rsidRPr="0002625A" w:rsidTr="00CB63FD">
        <w:tc>
          <w:tcPr>
            <w:tcW w:w="2122" w:type="dxa"/>
          </w:tcPr>
          <w:p w:rsidR="000D5054" w:rsidRPr="0002625A" w:rsidRDefault="000D5054" w:rsidP="000244BA">
            <w:pPr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>ИД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3592">
              <w:rPr>
                <w:sz w:val="20"/>
                <w:szCs w:val="20"/>
              </w:rPr>
              <w:t>субсделки</w:t>
            </w:r>
            <w:proofErr w:type="spellEnd"/>
          </w:p>
        </w:tc>
        <w:tc>
          <w:tcPr>
            <w:tcW w:w="1275" w:type="dxa"/>
            <w:vMerge/>
            <w:vAlign w:val="center"/>
          </w:tcPr>
          <w:p w:rsidR="000D5054" w:rsidRPr="00CB63FD" w:rsidRDefault="000D5054" w:rsidP="000244B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0D5054" w:rsidRPr="0002625A" w:rsidRDefault="000D5054" w:rsidP="000244BA">
            <w:pPr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  <w:lang w:val="en-US"/>
              </w:rPr>
              <w:t>SUBDEALID</w:t>
            </w:r>
          </w:p>
        </w:tc>
        <w:tc>
          <w:tcPr>
            <w:tcW w:w="1150" w:type="dxa"/>
          </w:tcPr>
          <w:p w:rsidR="000D5054" w:rsidRPr="00FD4627" w:rsidRDefault="000D5054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0D5054" w:rsidRPr="00B87EC1" w:rsidRDefault="000D5054" w:rsidP="00024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proofErr w:type="spellStart"/>
            <w:r>
              <w:rPr>
                <w:sz w:val="20"/>
                <w:szCs w:val="20"/>
              </w:rPr>
              <w:t>субсделки</w:t>
            </w:r>
            <w:proofErr w:type="spellEnd"/>
          </w:p>
        </w:tc>
      </w:tr>
      <w:tr w:rsidR="0042668E" w:rsidRPr="0002625A" w:rsidTr="00CB63FD">
        <w:tc>
          <w:tcPr>
            <w:tcW w:w="2122" w:type="dxa"/>
          </w:tcPr>
          <w:p w:rsidR="0042668E" w:rsidRPr="0002625A" w:rsidRDefault="0042668E" w:rsidP="000244BA">
            <w:pPr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>ИД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 w:rsidRPr="002D3592">
              <w:rPr>
                <w:sz w:val="20"/>
                <w:szCs w:val="20"/>
              </w:rPr>
              <w:t>платежа</w:t>
            </w:r>
          </w:p>
        </w:tc>
        <w:tc>
          <w:tcPr>
            <w:tcW w:w="1275" w:type="dxa"/>
            <w:vAlign w:val="center"/>
          </w:tcPr>
          <w:p w:rsidR="0042668E" w:rsidRPr="00CB63FD" w:rsidRDefault="000D5054" w:rsidP="000244BA">
            <w:pPr>
              <w:jc w:val="center"/>
              <w:rPr>
                <w:sz w:val="18"/>
                <w:szCs w:val="18"/>
              </w:rPr>
            </w:pPr>
            <w:ins w:id="60" w:author="Фигаровская Наталья Викторовна" w:date="2016-04-12T19:17:00Z">
              <w:r w:rsidRPr="00CB63FD">
                <w:rPr>
                  <w:sz w:val="18"/>
                  <w:szCs w:val="18"/>
                  <w:lang w:val="en-US"/>
                </w:rPr>
                <w:t>GL</w:t>
              </w:r>
              <w:r w:rsidRPr="00CB63FD">
                <w:rPr>
                  <w:sz w:val="18"/>
                  <w:szCs w:val="18"/>
                </w:rPr>
                <w:t>_OPER</w:t>
              </w:r>
            </w:ins>
          </w:p>
        </w:tc>
        <w:tc>
          <w:tcPr>
            <w:tcW w:w="1560" w:type="dxa"/>
          </w:tcPr>
          <w:p w:rsidR="0042668E" w:rsidRPr="0042668E" w:rsidRDefault="0042668E" w:rsidP="000244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PMT_REF</w:t>
            </w:r>
          </w:p>
        </w:tc>
        <w:tc>
          <w:tcPr>
            <w:tcW w:w="1150" w:type="dxa"/>
          </w:tcPr>
          <w:p w:rsidR="0042668E" w:rsidRPr="00FD4627" w:rsidRDefault="0042668E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42668E" w:rsidRPr="00B87EC1" w:rsidRDefault="00B87EC1" w:rsidP="00024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платежа (</w:t>
            </w:r>
            <w:ins w:id="61" w:author="Фигаровская Наталья Викторовна" w:date="2016-04-12T19:18:00Z">
              <w:r w:rsidR="000D5054" w:rsidRPr="00CB63FD">
                <w:rPr>
                  <w:sz w:val="18"/>
                  <w:szCs w:val="18"/>
                  <w:lang w:val="en-US"/>
                </w:rPr>
                <w:t>PDEXT</w:t>
              </w:r>
              <w:r w:rsidR="000D5054" w:rsidRPr="00642BCF">
                <w:rPr>
                  <w:sz w:val="18"/>
                  <w:szCs w:val="18"/>
                </w:rPr>
                <w:t>5.</w:t>
              </w:r>
              <w:r w:rsidR="000D5054">
                <w:rPr>
                  <w:sz w:val="20"/>
                  <w:szCs w:val="20"/>
                </w:rPr>
                <w:t>PMT_REF</w:t>
              </w:r>
              <w:r w:rsidR="000D5054" w:rsidRPr="00B87EC1">
                <w:rPr>
                  <w:b/>
                  <w:i/>
                  <w:sz w:val="20"/>
                  <w:szCs w:val="20"/>
                </w:rPr>
                <w:t xml:space="preserve"> </w:t>
              </w:r>
            </w:ins>
            <w:r w:rsidRPr="00642BCF">
              <w:rPr>
                <w:i/>
                <w:sz w:val="20"/>
                <w:szCs w:val="20"/>
              </w:rPr>
              <w:t>новое поле</w:t>
            </w:r>
            <w:ins w:id="62" w:author="Фигаровская Наталья Викторовна" w:date="2016-04-12T19:18:00Z">
              <w:r w:rsidR="000D5054" w:rsidRPr="00642BCF">
                <w:rPr>
                  <w:i/>
                  <w:sz w:val="20"/>
                  <w:szCs w:val="20"/>
                </w:rPr>
                <w:t xml:space="preserve"> – для старых проводок не заполнено</w:t>
              </w:r>
            </w:ins>
            <w:r w:rsidRPr="000D5054">
              <w:rPr>
                <w:sz w:val="20"/>
                <w:szCs w:val="20"/>
              </w:rPr>
              <w:t>)</w:t>
            </w:r>
          </w:p>
        </w:tc>
      </w:tr>
      <w:tr w:rsidR="00B87EC1" w:rsidRPr="0002625A" w:rsidTr="00CB63FD">
        <w:tc>
          <w:tcPr>
            <w:tcW w:w="2122" w:type="dxa"/>
          </w:tcPr>
          <w:p w:rsidR="00B87EC1" w:rsidRPr="002D3592" w:rsidRDefault="00B87EC1" w:rsidP="004266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 платежа/сделки</w:t>
            </w:r>
          </w:p>
        </w:tc>
        <w:tc>
          <w:tcPr>
            <w:tcW w:w="1275" w:type="dxa"/>
            <w:vAlign w:val="center"/>
          </w:tcPr>
          <w:p w:rsidR="00B87EC1" w:rsidRPr="00CB63FD" w:rsidRDefault="00B87EC1" w:rsidP="0042668E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PDEXT</w:t>
            </w:r>
          </w:p>
        </w:tc>
        <w:tc>
          <w:tcPr>
            <w:tcW w:w="1560" w:type="dxa"/>
          </w:tcPr>
          <w:p w:rsidR="00B87EC1" w:rsidRPr="0002625A" w:rsidRDefault="00B87EC1" w:rsidP="0042668E">
            <w:pPr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  <w:lang w:val="en-US"/>
              </w:rPr>
              <w:t>PREF</w:t>
            </w:r>
          </w:p>
        </w:tc>
        <w:tc>
          <w:tcPr>
            <w:tcW w:w="1150" w:type="dxa"/>
          </w:tcPr>
          <w:p w:rsidR="00B87EC1" w:rsidRDefault="00B87EC1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B87EC1" w:rsidRPr="006C6481" w:rsidRDefault="00B87EC1" w:rsidP="005114FD">
            <w:pPr>
              <w:keepLines/>
              <w:rPr>
                <w:sz w:val="20"/>
                <w:szCs w:val="20"/>
              </w:rPr>
            </w:pPr>
            <w:r w:rsidRPr="0042668E">
              <w:rPr>
                <w:sz w:val="20"/>
                <w:szCs w:val="20"/>
              </w:rPr>
              <w:t>содерж</w:t>
            </w:r>
            <w:r>
              <w:rPr>
                <w:sz w:val="20"/>
                <w:szCs w:val="20"/>
              </w:rPr>
              <w:t>и</w:t>
            </w:r>
            <w:r w:rsidRPr="0042668E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 номер платежа (для источника сделки </w:t>
            </w:r>
            <w:r>
              <w:rPr>
                <w:sz w:val="20"/>
                <w:szCs w:val="20"/>
                <w:lang w:val="en-US"/>
              </w:rPr>
              <w:t>PH</w:t>
            </w:r>
            <w:r w:rsidRPr="006C6481">
              <w:rPr>
                <w:sz w:val="20"/>
                <w:szCs w:val="20"/>
              </w:rPr>
              <w:t>)</w:t>
            </w:r>
            <w:r w:rsidRPr="00426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r w:rsidRPr="0042668E">
              <w:rPr>
                <w:sz w:val="20"/>
                <w:szCs w:val="20"/>
              </w:rPr>
              <w:t>номер сделки</w:t>
            </w:r>
            <w:r w:rsidRPr="006C6481">
              <w:rPr>
                <w:sz w:val="20"/>
                <w:szCs w:val="20"/>
              </w:rPr>
              <w:t xml:space="preserve"> (для К+</w:t>
            </w:r>
            <w:r>
              <w:rPr>
                <w:sz w:val="20"/>
                <w:szCs w:val="20"/>
                <w:lang w:val="en-US"/>
              </w:rPr>
              <w:t>TP</w:t>
            </w:r>
            <w:r w:rsidRPr="006C6481">
              <w:rPr>
                <w:sz w:val="20"/>
                <w:szCs w:val="20"/>
              </w:rPr>
              <w:t xml:space="preserve"> и други</w:t>
            </w:r>
            <w:r>
              <w:rPr>
                <w:sz w:val="20"/>
                <w:szCs w:val="20"/>
              </w:rPr>
              <w:t>х источников</w:t>
            </w:r>
            <w:r w:rsidRPr="006C6481">
              <w:rPr>
                <w:sz w:val="20"/>
                <w:szCs w:val="20"/>
              </w:rPr>
              <w:t>, у которых</w:t>
            </w:r>
            <w:r>
              <w:rPr>
                <w:sz w:val="20"/>
                <w:szCs w:val="20"/>
              </w:rPr>
              <w:t xml:space="preserve"> PMT_REF пусто</w:t>
            </w:r>
            <w:r w:rsidR="00947F2A">
              <w:rPr>
                <w:sz w:val="20"/>
                <w:szCs w:val="20"/>
              </w:rPr>
              <w:t>й</w:t>
            </w:r>
            <w:r>
              <w:rPr>
                <w:sz w:val="20"/>
                <w:szCs w:val="20"/>
              </w:rPr>
              <w:t>)</w:t>
            </w:r>
          </w:p>
        </w:tc>
      </w:tr>
      <w:tr w:rsidR="00EA2BC9" w:rsidRPr="0002625A" w:rsidTr="00CB63FD">
        <w:tc>
          <w:tcPr>
            <w:tcW w:w="2122" w:type="dxa"/>
          </w:tcPr>
          <w:p w:rsidR="00EA2BC9" w:rsidRPr="00EA2BC9" w:rsidRDefault="00EA2BC9" w:rsidP="0042668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создания</w:t>
            </w:r>
            <w:proofErr w:type="spellEnd"/>
          </w:p>
        </w:tc>
        <w:tc>
          <w:tcPr>
            <w:tcW w:w="1275" w:type="dxa"/>
            <w:vAlign w:val="center"/>
          </w:tcPr>
          <w:p w:rsidR="00EA2BC9" w:rsidRPr="00EA2BC9" w:rsidRDefault="00EA2BC9" w:rsidP="0042668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PDEXT5</w:t>
            </w:r>
          </w:p>
        </w:tc>
        <w:tc>
          <w:tcPr>
            <w:tcW w:w="1560" w:type="dxa"/>
          </w:tcPr>
          <w:p w:rsidR="00EA2BC9" w:rsidRPr="0002625A" w:rsidRDefault="00EA2BC9" w:rsidP="004266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PROCDATE</w:t>
            </w:r>
          </w:p>
        </w:tc>
        <w:tc>
          <w:tcPr>
            <w:tcW w:w="1150" w:type="dxa"/>
          </w:tcPr>
          <w:p w:rsidR="00EA2BC9" w:rsidRDefault="00EA2BC9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EA2BC9" w:rsidRPr="0042668E" w:rsidRDefault="00EA2BC9" w:rsidP="005114FD">
            <w:pPr>
              <w:keepLines/>
              <w:rPr>
                <w:sz w:val="20"/>
                <w:szCs w:val="20"/>
              </w:rPr>
            </w:pPr>
          </w:p>
        </w:tc>
      </w:tr>
      <w:tr w:rsidR="0042668E" w:rsidRPr="002D3592" w:rsidTr="00CB63FD">
        <w:tc>
          <w:tcPr>
            <w:tcW w:w="2122" w:type="dxa"/>
          </w:tcPr>
          <w:p w:rsidR="0042668E" w:rsidRPr="002D3592" w:rsidRDefault="0042668E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Дата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 w:rsidRPr="002D3592">
              <w:rPr>
                <w:sz w:val="20"/>
                <w:szCs w:val="20"/>
              </w:rPr>
              <w:t>валютирования</w:t>
            </w:r>
          </w:p>
        </w:tc>
        <w:tc>
          <w:tcPr>
            <w:tcW w:w="1275" w:type="dxa"/>
            <w:vMerge w:val="restart"/>
            <w:vAlign w:val="center"/>
          </w:tcPr>
          <w:p w:rsidR="0042668E" w:rsidRPr="00CB63FD" w:rsidRDefault="0042668E" w:rsidP="0042668E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PD</w:t>
            </w:r>
          </w:p>
        </w:tc>
        <w:tc>
          <w:tcPr>
            <w:tcW w:w="1560" w:type="dxa"/>
          </w:tcPr>
          <w:p w:rsidR="0042668E" w:rsidRPr="002D3592" w:rsidRDefault="0042668E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VALD</w:t>
            </w:r>
          </w:p>
        </w:tc>
        <w:tc>
          <w:tcPr>
            <w:tcW w:w="1150" w:type="dxa"/>
          </w:tcPr>
          <w:p w:rsidR="0042668E" w:rsidRPr="00FD4627" w:rsidRDefault="00EA2BC9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42668E" w:rsidRPr="002D3592" w:rsidRDefault="0042668E" w:rsidP="0042668E">
            <w:pPr>
              <w:rPr>
                <w:sz w:val="20"/>
                <w:szCs w:val="20"/>
              </w:rPr>
            </w:pPr>
          </w:p>
        </w:tc>
      </w:tr>
      <w:tr w:rsidR="0042668E" w:rsidRPr="002D3592" w:rsidTr="00CB63FD">
        <w:tc>
          <w:tcPr>
            <w:tcW w:w="2122" w:type="dxa"/>
          </w:tcPr>
          <w:p w:rsidR="0042668E" w:rsidRPr="002D3592" w:rsidRDefault="0042668E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Дата проводки</w:t>
            </w:r>
          </w:p>
        </w:tc>
        <w:tc>
          <w:tcPr>
            <w:tcW w:w="1275" w:type="dxa"/>
            <w:vMerge/>
            <w:vAlign w:val="center"/>
          </w:tcPr>
          <w:p w:rsidR="0042668E" w:rsidRPr="00CB63FD" w:rsidRDefault="0042668E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42668E" w:rsidRPr="002D3592" w:rsidRDefault="0042668E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POD</w:t>
            </w:r>
          </w:p>
        </w:tc>
        <w:tc>
          <w:tcPr>
            <w:tcW w:w="1150" w:type="dxa"/>
          </w:tcPr>
          <w:p w:rsidR="0042668E" w:rsidRPr="00FD4627" w:rsidRDefault="0042668E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42668E" w:rsidRPr="002D3592" w:rsidRDefault="0042668E" w:rsidP="0042668E">
            <w:pPr>
              <w:rPr>
                <w:sz w:val="20"/>
                <w:szCs w:val="20"/>
              </w:rPr>
            </w:pPr>
          </w:p>
        </w:tc>
      </w:tr>
      <w:tr w:rsidR="003C2E41" w:rsidRPr="002D3592" w:rsidTr="00CB63FD">
        <w:tc>
          <w:tcPr>
            <w:tcW w:w="212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 xml:space="preserve">Счет </w:t>
            </w:r>
            <w:proofErr w:type="spellStart"/>
            <w:r w:rsidRPr="002D3592">
              <w:rPr>
                <w:sz w:val="20"/>
                <w:szCs w:val="20"/>
              </w:rPr>
              <w:t>Midas</w:t>
            </w:r>
            <w:proofErr w:type="spellEnd"/>
            <w:r w:rsidRPr="002D3592">
              <w:rPr>
                <w:sz w:val="20"/>
                <w:szCs w:val="20"/>
              </w:rPr>
              <w:t xml:space="preserve"> ДБ</w:t>
            </w:r>
          </w:p>
        </w:tc>
        <w:tc>
          <w:tcPr>
            <w:tcW w:w="1275" w:type="dxa"/>
            <w:vMerge w:val="restart"/>
            <w:vAlign w:val="center"/>
          </w:tcPr>
          <w:p w:rsidR="003C2E41" w:rsidRPr="00CB63FD" w:rsidRDefault="003C2E41" w:rsidP="0042668E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PD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CB63FD">
              <w:rPr>
                <w:sz w:val="18"/>
                <w:szCs w:val="18"/>
                <w:lang w:val="en-US"/>
              </w:rPr>
              <w:t>_DR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560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ACID</w:t>
            </w:r>
          </w:p>
        </w:tc>
        <w:tc>
          <w:tcPr>
            <w:tcW w:w="1150" w:type="dxa"/>
          </w:tcPr>
          <w:p w:rsidR="003C2E41" w:rsidRDefault="003C2E41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</w:p>
        </w:tc>
      </w:tr>
      <w:tr w:rsidR="003C2E41" w:rsidRPr="002D3592" w:rsidTr="00CB63FD">
        <w:tc>
          <w:tcPr>
            <w:tcW w:w="212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Счет ДБ</w:t>
            </w:r>
          </w:p>
        </w:tc>
        <w:tc>
          <w:tcPr>
            <w:tcW w:w="1275" w:type="dxa"/>
            <w:vMerge/>
            <w:vAlign w:val="center"/>
          </w:tcPr>
          <w:p w:rsidR="003C2E41" w:rsidRPr="00CB63FD" w:rsidRDefault="003C2E41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BSAACID</w:t>
            </w:r>
          </w:p>
        </w:tc>
        <w:tc>
          <w:tcPr>
            <w:tcW w:w="1150" w:type="dxa"/>
          </w:tcPr>
          <w:p w:rsidR="003C2E41" w:rsidRDefault="003C2E41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</w:p>
        </w:tc>
      </w:tr>
      <w:tr w:rsidR="003C2E41" w:rsidRPr="002D3592" w:rsidTr="009629DB">
        <w:tc>
          <w:tcPr>
            <w:tcW w:w="2122" w:type="dxa"/>
          </w:tcPr>
          <w:p w:rsidR="003C2E41" w:rsidRPr="002D3592" w:rsidRDefault="003C2E41" w:rsidP="00962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Филиал ДБ</w:t>
            </w:r>
          </w:p>
        </w:tc>
        <w:tc>
          <w:tcPr>
            <w:tcW w:w="1275" w:type="dxa"/>
            <w:vMerge/>
            <w:vAlign w:val="center"/>
          </w:tcPr>
          <w:p w:rsidR="003C2E41" w:rsidRPr="00CB63FD" w:rsidRDefault="003C2E41" w:rsidP="00962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C2E41" w:rsidRPr="00CB63FD" w:rsidRDefault="003C2E41" w:rsidP="00962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CBCC</w:t>
            </w:r>
          </w:p>
        </w:tc>
        <w:tc>
          <w:tcPr>
            <w:tcW w:w="1150" w:type="dxa"/>
          </w:tcPr>
          <w:p w:rsidR="003C2E41" w:rsidRPr="00CB63FD" w:rsidRDefault="003C2E41" w:rsidP="009629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102" w:type="dxa"/>
          </w:tcPr>
          <w:p w:rsidR="003C2E41" w:rsidRPr="002D3592" w:rsidRDefault="003C2E41" w:rsidP="00962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‘00’ + </w:t>
            </w:r>
            <w:proofErr w:type="spellStart"/>
            <w:r>
              <w:rPr>
                <w:sz w:val="20"/>
                <w:szCs w:val="20"/>
              </w:rPr>
              <w:t>Substr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2D3592">
              <w:rPr>
                <w:sz w:val="20"/>
                <w:szCs w:val="20"/>
              </w:rPr>
              <w:t>BSAACID</w:t>
            </w:r>
            <w:r>
              <w:rPr>
                <w:sz w:val="20"/>
                <w:szCs w:val="20"/>
                <w:lang w:val="en-US"/>
              </w:rPr>
              <w:t>,12,2)</w:t>
            </w:r>
          </w:p>
        </w:tc>
      </w:tr>
      <w:tr w:rsidR="003C2E41" w:rsidRPr="002D3592" w:rsidTr="00CB63FD">
        <w:tc>
          <w:tcPr>
            <w:tcW w:w="212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Валюта ДБ</w:t>
            </w:r>
          </w:p>
        </w:tc>
        <w:tc>
          <w:tcPr>
            <w:tcW w:w="1275" w:type="dxa"/>
            <w:vMerge/>
            <w:vAlign w:val="center"/>
          </w:tcPr>
          <w:p w:rsidR="003C2E41" w:rsidRPr="00CB63FD" w:rsidRDefault="003C2E41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CCY</w:t>
            </w:r>
          </w:p>
        </w:tc>
        <w:tc>
          <w:tcPr>
            <w:tcW w:w="1150" w:type="dxa"/>
          </w:tcPr>
          <w:p w:rsidR="003C2E41" w:rsidRDefault="003C2E41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</w:p>
        </w:tc>
      </w:tr>
      <w:tr w:rsidR="003C2E41" w:rsidRPr="002D3592" w:rsidTr="00CB63FD">
        <w:tc>
          <w:tcPr>
            <w:tcW w:w="212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Сумма ДБ</w:t>
            </w:r>
          </w:p>
        </w:tc>
        <w:tc>
          <w:tcPr>
            <w:tcW w:w="1275" w:type="dxa"/>
            <w:vMerge/>
            <w:vAlign w:val="center"/>
          </w:tcPr>
          <w:p w:rsidR="003C2E41" w:rsidRPr="00CB63FD" w:rsidRDefault="003C2E41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AMNT</w:t>
            </w:r>
          </w:p>
        </w:tc>
        <w:tc>
          <w:tcPr>
            <w:tcW w:w="1150" w:type="dxa"/>
          </w:tcPr>
          <w:p w:rsidR="003C2E41" w:rsidRDefault="003C2E41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</w:p>
        </w:tc>
      </w:tr>
      <w:tr w:rsidR="003C2E41" w:rsidRPr="002D3592" w:rsidTr="00CB63FD">
        <w:tc>
          <w:tcPr>
            <w:tcW w:w="2122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Сумма в руб</w:t>
            </w:r>
            <w:r>
              <w:rPr>
                <w:sz w:val="20"/>
                <w:szCs w:val="20"/>
              </w:rPr>
              <w:t>.</w:t>
            </w:r>
            <w:r w:rsidRPr="002D3592">
              <w:rPr>
                <w:sz w:val="20"/>
                <w:szCs w:val="20"/>
              </w:rPr>
              <w:t xml:space="preserve"> ДБ</w:t>
            </w:r>
          </w:p>
        </w:tc>
        <w:tc>
          <w:tcPr>
            <w:tcW w:w="1275" w:type="dxa"/>
            <w:vMerge/>
            <w:vAlign w:val="center"/>
          </w:tcPr>
          <w:p w:rsidR="003C2E41" w:rsidRPr="00CB63FD" w:rsidRDefault="003C2E41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3C2E41" w:rsidRPr="002D3592" w:rsidRDefault="003C2E41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AMNTBC</w:t>
            </w:r>
          </w:p>
        </w:tc>
        <w:tc>
          <w:tcPr>
            <w:tcW w:w="1150" w:type="dxa"/>
          </w:tcPr>
          <w:p w:rsidR="003C2E41" w:rsidRDefault="003C2E41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3C2E41" w:rsidRDefault="003C2E41" w:rsidP="003C2E41">
            <w:pPr>
              <w:rPr>
                <w:sz w:val="20"/>
                <w:szCs w:val="20"/>
              </w:rPr>
            </w:pPr>
            <w:r w:rsidRPr="00B02EAF">
              <w:rPr>
                <w:sz w:val="20"/>
                <w:szCs w:val="20"/>
              </w:rPr>
              <w:t xml:space="preserve">Сумма </w:t>
            </w:r>
            <w:r>
              <w:rPr>
                <w:sz w:val="20"/>
                <w:szCs w:val="20"/>
              </w:rPr>
              <w:t xml:space="preserve">проводки </w:t>
            </w:r>
            <w:r w:rsidRPr="00B02EAF">
              <w:rPr>
                <w:sz w:val="20"/>
                <w:szCs w:val="20"/>
              </w:rPr>
              <w:t>в рублях</w:t>
            </w:r>
          </w:p>
          <w:p w:rsidR="003C2E41" w:rsidRPr="002D3592" w:rsidRDefault="003C2E41" w:rsidP="00061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</w:t>
            </w:r>
            <w:proofErr w:type="spellStart"/>
            <w:r>
              <w:rPr>
                <w:sz w:val="20"/>
                <w:szCs w:val="20"/>
              </w:rPr>
              <w:t>невеерных</w:t>
            </w:r>
            <w:proofErr w:type="spellEnd"/>
            <w:r>
              <w:rPr>
                <w:sz w:val="20"/>
                <w:szCs w:val="20"/>
              </w:rPr>
              <w:t xml:space="preserve"> проводок совпадает с кредитом</w:t>
            </w:r>
          </w:p>
        </w:tc>
      </w:tr>
      <w:tr w:rsidR="00603AA4" w:rsidRPr="002D3592" w:rsidTr="00CB63FD">
        <w:tc>
          <w:tcPr>
            <w:tcW w:w="2122" w:type="dxa"/>
          </w:tcPr>
          <w:p w:rsidR="00603AA4" w:rsidRPr="00960B9B" w:rsidRDefault="00603AA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 xml:space="preserve">Счет </w:t>
            </w:r>
            <w:proofErr w:type="spellStart"/>
            <w:r w:rsidRPr="002D3592">
              <w:rPr>
                <w:sz w:val="20"/>
                <w:szCs w:val="20"/>
              </w:rPr>
              <w:t>Midas</w:t>
            </w:r>
            <w:proofErr w:type="spellEnd"/>
            <w:r w:rsidRPr="002D3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КР</w:t>
            </w:r>
          </w:p>
        </w:tc>
        <w:tc>
          <w:tcPr>
            <w:tcW w:w="1275" w:type="dxa"/>
            <w:vMerge w:val="restart"/>
            <w:vAlign w:val="center"/>
          </w:tcPr>
          <w:p w:rsidR="00603AA4" w:rsidRPr="00CB63FD" w:rsidRDefault="00603AA4" w:rsidP="0042668E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CB63FD">
              <w:rPr>
                <w:sz w:val="18"/>
                <w:szCs w:val="18"/>
              </w:rPr>
              <w:t>_</w:t>
            </w:r>
            <w:r w:rsidRPr="00CB63FD">
              <w:rPr>
                <w:sz w:val="18"/>
                <w:szCs w:val="18"/>
                <w:lang w:val="en-US"/>
              </w:rPr>
              <w:t>CR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560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ACID</w:t>
            </w:r>
          </w:p>
        </w:tc>
        <w:tc>
          <w:tcPr>
            <w:tcW w:w="1150" w:type="dxa"/>
          </w:tcPr>
          <w:p w:rsidR="00603AA4" w:rsidRDefault="00603AA4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</w:p>
        </w:tc>
      </w:tr>
      <w:tr w:rsidR="00603AA4" w:rsidRPr="002D3592" w:rsidTr="00CB63FD">
        <w:tc>
          <w:tcPr>
            <w:tcW w:w="2122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Счет КР</w:t>
            </w:r>
          </w:p>
        </w:tc>
        <w:tc>
          <w:tcPr>
            <w:tcW w:w="1275" w:type="dxa"/>
            <w:vMerge/>
            <w:vAlign w:val="center"/>
          </w:tcPr>
          <w:p w:rsidR="00603AA4" w:rsidRPr="00CB63FD" w:rsidRDefault="00603AA4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BSAACID</w:t>
            </w:r>
          </w:p>
        </w:tc>
        <w:tc>
          <w:tcPr>
            <w:tcW w:w="1150" w:type="dxa"/>
          </w:tcPr>
          <w:p w:rsidR="00603AA4" w:rsidRDefault="00603AA4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</w:p>
        </w:tc>
      </w:tr>
      <w:tr w:rsidR="00603AA4" w:rsidRPr="002D3592" w:rsidTr="009629DB">
        <w:tc>
          <w:tcPr>
            <w:tcW w:w="2122" w:type="dxa"/>
          </w:tcPr>
          <w:p w:rsidR="00603AA4" w:rsidRPr="00CB63FD" w:rsidRDefault="00603AA4" w:rsidP="00962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Филиал </w:t>
            </w:r>
            <w:r>
              <w:rPr>
                <w:sz w:val="20"/>
                <w:szCs w:val="20"/>
                <w:lang w:val="en-US"/>
              </w:rPr>
              <w:t>КР</w:t>
            </w:r>
          </w:p>
        </w:tc>
        <w:tc>
          <w:tcPr>
            <w:tcW w:w="1275" w:type="dxa"/>
            <w:vMerge/>
            <w:vAlign w:val="center"/>
          </w:tcPr>
          <w:p w:rsidR="00603AA4" w:rsidRPr="00CB63FD" w:rsidRDefault="00603AA4" w:rsidP="00962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603AA4" w:rsidRPr="00CB63FD" w:rsidRDefault="00603AA4" w:rsidP="00962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CBCC</w:t>
            </w:r>
          </w:p>
        </w:tc>
        <w:tc>
          <w:tcPr>
            <w:tcW w:w="1150" w:type="dxa"/>
          </w:tcPr>
          <w:p w:rsidR="00603AA4" w:rsidRPr="0083659A" w:rsidRDefault="00603AA4" w:rsidP="009629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603AA4" w:rsidRPr="002D3592" w:rsidRDefault="00603AA4" w:rsidP="00962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‘00’ + </w:t>
            </w:r>
            <w:proofErr w:type="spellStart"/>
            <w:r>
              <w:rPr>
                <w:sz w:val="20"/>
                <w:szCs w:val="20"/>
              </w:rPr>
              <w:t>Substr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2D3592">
              <w:rPr>
                <w:sz w:val="20"/>
                <w:szCs w:val="20"/>
              </w:rPr>
              <w:t>BSAACID</w:t>
            </w:r>
            <w:r>
              <w:rPr>
                <w:sz w:val="20"/>
                <w:szCs w:val="20"/>
                <w:lang w:val="en-US"/>
              </w:rPr>
              <w:t>,12,2)</w:t>
            </w:r>
          </w:p>
        </w:tc>
      </w:tr>
      <w:tr w:rsidR="00603AA4" w:rsidRPr="002D3592" w:rsidTr="00CB63FD">
        <w:tc>
          <w:tcPr>
            <w:tcW w:w="2122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Валюта КР</w:t>
            </w:r>
          </w:p>
        </w:tc>
        <w:tc>
          <w:tcPr>
            <w:tcW w:w="1275" w:type="dxa"/>
            <w:vMerge/>
            <w:vAlign w:val="center"/>
          </w:tcPr>
          <w:p w:rsidR="00603AA4" w:rsidRPr="00CB63FD" w:rsidRDefault="00603AA4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CCY</w:t>
            </w:r>
          </w:p>
        </w:tc>
        <w:tc>
          <w:tcPr>
            <w:tcW w:w="1150" w:type="dxa"/>
          </w:tcPr>
          <w:p w:rsidR="00603AA4" w:rsidRDefault="00603AA4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</w:p>
        </w:tc>
      </w:tr>
      <w:tr w:rsidR="00603AA4" w:rsidRPr="002D3592" w:rsidTr="00CB63FD">
        <w:tc>
          <w:tcPr>
            <w:tcW w:w="2122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Сумма КР</w:t>
            </w:r>
          </w:p>
        </w:tc>
        <w:tc>
          <w:tcPr>
            <w:tcW w:w="1275" w:type="dxa"/>
            <w:vMerge/>
            <w:vAlign w:val="center"/>
          </w:tcPr>
          <w:p w:rsidR="00603AA4" w:rsidRPr="00CB63FD" w:rsidRDefault="00603AA4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AMNT</w:t>
            </w:r>
          </w:p>
        </w:tc>
        <w:tc>
          <w:tcPr>
            <w:tcW w:w="1150" w:type="dxa"/>
          </w:tcPr>
          <w:p w:rsidR="00603AA4" w:rsidRDefault="00603AA4" w:rsidP="0042668E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603AA4" w:rsidRPr="002D3592" w:rsidRDefault="00603AA4" w:rsidP="0042668E">
            <w:pPr>
              <w:rPr>
                <w:sz w:val="20"/>
                <w:szCs w:val="20"/>
              </w:rPr>
            </w:pPr>
          </w:p>
        </w:tc>
      </w:tr>
      <w:tr w:rsidR="00603AA4" w:rsidRPr="002D3592" w:rsidTr="009629DB">
        <w:tc>
          <w:tcPr>
            <w:tcW w:w="2122" w:type="dxa"/>
          </w:tcPr>
          <w:p w:rsidR="00603AA4" w:rsidRPr="002D3592" w:rsidRDefault="00603AA4" w:rsidP="009629DB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Сумма в руб</w:t>
            </w:r>
            <w:r w:rsidRPr="00960B9B">
              <w:rPr>
                <w:sz w:val="20"/>
                <w:szCs w:val="20"/>
              </w:rPr>
              <w:t>.</w:t>
            </w:r>
            <w:r w:rsidRPr="002D3592">
              <w:rPr>
                <w:sz w:val="20"/>
                <w:szCs w:val="20"/>
              </w:rPr>
              <w:t xml:space="preserve"> КР</w:t>
            </w:r>
          </w:p>
        </w:tc>
        <w:tc>
          <w:tcPr>
            <w:tcW w:w="1275" w:type="dxa"/>
            <w:vMerge/>
            <w:vAlign w:val="center"/>
          </w:tcPr>
          <w:p w:rsidR="00603AA4" w:rsidRPr="00CB63FD" w:rsidRDefault="00603AA4" w:rsidP="00962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603AA4" w:rsidRPr="002D3592" w:rsidRDefault="00603AA4" w:rsidP="009629DB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AMNTBC</w:t>
            </w:r>
          </w:p>
        </w:tc>
        <w:tc>
          <w:tcPr>
            <w:tcW w:w="1150" w:type="dxa"/>
          </w:tcPr>
          <w:p w:rsidR="00603AA4" w:rsidRDefault="00603AA4" w:rsidP="009629DB">
            <w:pPr>
              <w:jc w:val="center"/>
            </w:pPr>
            <w:r w:rsidRPr="0083659A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603AA4" w:rsidRDefault="00603AA4" w:rsidP="009629DB">
            <w:pPr>
              <w:rPr>
                <w:sz w:val="20"/>
                <w:szCs w:val="20"/>
              </w:rPr>
            </w:pPr>
            <w:r w:rsidRPr="00B02EAF">
              <w:rPr>
                <w:sz w:val="20"/>
                <w:szCs w:val="20"/>
              </w:rPr>
              <w:t xml:space="preserve">Сумма </w:t>
            </w:r>
            <w:r>
              <w:rPr>
                <w:sz w:val="20"/>
                <w:szCs w:val="20"/>
              </w:rPr>
              <w:t xml:space="preserve">проводки </w:t>
            </w:r>
            <w:r w:rsidRPr="00B02EAF">
              <w:rPr>
                <w:sz w:val="20"/>
                <w:szCs w:val="20"/>
              </w:rPr>
              <w:t>в рублях</w:t>
            </w:r>
          </w:p>
          <w:p w:rsidR="00603AA4" w:rsidRPr="00061067" w:rsidRDefault="00603AA4" w:rsidP="00962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не веерных проводок совпадает с дебетом</w:t>
            </w:r>
          </w:p>
        </w:tc>
      </w:tr>
      <w:tr w:rsidR="00BD6564" w:rsidRPr="002D3592" w:rsidTr="009629DB">
        <w:tc>
          <w:tcPr>
            <w:tcW w:w="2122" w:type="dxa"/>
          </w:tcPr>
          <w:p w:rsidR="00BD6564" w:rsidRPr="002D3592" w:rsidRDefault="00BD6564" w:rsidP="009629DB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Сумма в руб</w:t>
            </w:r>
            <w:r w:rsidRPr="00960B9B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vMerge w:val="restart"/>
            <w:vAlign w:val="center"/>
          </w:tcPr>
          <w:p w:rsidR="00BD6564" w:rsidRPr="00016D41" w:rsidRDefault="00BD6564" w:rsidP="000610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PD</w:t>
            </w:r>
          </w:p>
        </w:tc>
        <w:tc>
          <w:tcPr>
            <w:tcW w:w="1560" w:type="dxa"/>
          </w:tcPr>
          <w:p w:rsidR="00BD6564" w:rsidRPr="002D3592" w:rsidRDefault="00BD6564" w:rsidP="009629DB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AMNTBC</w:t>
            </w:r>
          </w:p>
        </w:tc>
        <w:tc>
          <w:tcPr>
            <w:tcW w:w="1150" w:type="dxa"/>
          </w:tcPr>
          <w:p w:rsidR="00BD6564" w:rsidRDefault="00BD6564" w:rsidP="009629DB">
            <w:pPr>
              <w:jc w:val="center"/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BD6564" w:rsidRDefault="00BD6564" w:rsidP="003C2E41">
            <w:pPr>
              <w:rPr>
                <w:sz w:val="20"/>
                <w:szCs w:val="20"/>
              </w:rPr>
            </w:pPr>
            <w:r w:rsidRPr="00B02EAF">
              <w:rPr>
                <w:sz w:val="20"/>
                <w:szCs w:val="20"/>
              </w:rPr>
              <w:t xml:space="preserve">Сумма </w:t>
            </w:r>
            <w:r>
              <w:rPr>
                <w:sz w:val="20"/>
                <w:szCs w:val="20"/>
              </w:rPr>
              <w:t xml:space="preserve">проводки </w:t>
            </w:r>
            <w:r w:rsidRPr="00B02EAF">
              <w:rPr>
                <w:sz w:val="20"/>
                <w:szCs w:val="20"/>
              </w:rPr>
              <w:t>в рублях</w:t>
            </w:r>
          </w:p>
          <w:p w:rsidR="00BD6564" w:rsidRPr="002D3592" w:rsidRDefault="00BD6564" w:rsidP="00061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Для веерных проводок совпадает со стороной (дебета или кредита), по которой проходит голова веера</w:t>
            </w:r>
          </w:p>
        </w:tc>
      </w:tr>
      <w:tr w:rsidR="00BD6564" w:rsidRPr="002D3592" w:rsidTr="00CB63FD">
        <w:tc>
          <w:tcPr>
            <w:tcW w:w="2122" w:type="dxa"/>
          </w:tcPr>
          <w:p w:rsidR="00BD6564" w:rsidRPr="002D3592" w:rsidRDefault="00BD656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lastRenderedPageBreak/>
              <w:t>Описание</w:t>
            </w:r>
          </w:p>
        </w:tc>
        <w:tc>
          <w:tcPr>
            <w:tcW w:w="1275" w:type="dxa"/>
            <w:vMerge/>
            <w:vAlign w:val="center"/>
          </w:tcPr>
          <w:p w:rsidR="00BD6564" w:rsidRPr="00CB63FD" w:rsidRDefault="00BD6564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BD6564" w:rsidRPr="002D3592" w:rsidRDefault="00BD6564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PNAR</w:t>
            </w:r>
          </w:p>
        </w:tc>
        <w:tc>
          <w:tcPr>
            <w:tcW w:w="1150" w:type="dxa"/>
          </w:tcPr>
          <w:p w:rsidR="00BD6564" w:rsidRPr="0042668E" w:rsidRDefault="00BD6564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102" w:type="dxa"/>
          </w:tcPr>
          <w:p w:rsidR="00BD6564" w:rsidRPr="002D3592" w:rsidRDefault="00BD6564" w:rsidP="004266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проводки (30 символов)</w:t>
            </w:r>
          </w:p>
        </w:tc>
      </w:tr>
      <w:tr w:rsidR="0042668E" w:rsidRPr="00B87EC1" w:rsidTr="00CB63FD">
        <w:tc>
          <w:tcPr>
            <w:tcW w:w="2122" w:type="dxa"/>
          </w:tcPr>
          <w:p w:rsidR="0042668E" w:rsidRPr="002D3592" w:rsidRDefault="0042668E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Основание ENG</w:t>
            </w:r>
          </w:p>
        </w:tc>
        <w:tc>
          <w:tcPr>
            <w:tcW w:w="1275" w:type="dxa"/>
            <w:vAlign w:val="center"/>
          </w:tcPr>
          <w:p w:rsidR="0042668E" w:rsidRPr="00CB63FD" w:rsidRDefault="0042668E" w:rsidP="0042668E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PDEXT</w:t>
            </w:r>
            <w:r w:rsidRPr="00CB63FD">
              <w:rPr>
                <w:sz w:val="18"/>
                <w:szCs w:val="18"/>
              </w:rPr>
              <w:t>5</w:t>
            </w:r>
          </w:p>
        </w:tc>
        <w:tc>
          <w:tcPr>
            <w:tcW w:w="1560" w:type="dxa"/>
          </w:tcPr>
          <w:p w:rsidR="0042668E" w:rsidRPr="002D3592" w:rsidRDefault="0042668E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NRT</w:t>
            </w:r>
          </w:p>
        </w:tc>
        <w:tc>
          <w:tcPr>
            <w:tcW w:w="1150" w:type="dxa"/>
          </w:tcPr>
          <w:p w:rsidR="0042668E" w:rsidRPr="00FD4627" w:rsidRDefault="0042668E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42668E" w:rsidRPr="00B87EC1" w:rsidRDefault="00B87EC1" w:rsidP="004266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Основание</w:t>
            </w:r>
            <w:r w:rsidRPr="00B87E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Pr="00B87EC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анг</w:t>
            </w:r>
            <w:r w:rsidRPr="00B87E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яз</w:t>
            </w:r>
            <w:proofErr w:type="spellEnd"/>
            <w:r w:rsidRPr="00B87E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B87EC1">
              <w:rPr>
                <w:sz w:val="20"/>
                <w:szCs w:val="20"/>
              </w:rPr>
              <w:t>(</w:t>
            </w:r>
            <w:r w:rsidRPr="00B87EC1">
              <w:rPr>
                <w:b/>
                <w:i/>
                <w:sz w:val="20"/>
                <w:szCs w:val="20"/>
              </w:rPr>
              <w:t>новое поле</w:t>
            </w:r>
            <w:r w:rsidRPr="00B87EC1">
              <w:rPr>
                <w:sz w:val="20"/>
                <w:szCs w:val="20"/>
              </w:rPr>
              <w:t>)</w:t>
            </w:r>
          </w:p>
        </w:tc>
      </w:tr>
      <w:tr w:rsidR="0042668E" w:rsidRPr="00B87EC1" w:rsidTr="00CB63FD">
        <w:tc>
          <w:tcPr>
            <w:tcW w:w="2122" w:type="dxa"/>
          </w:tcPr>
          <w:p w:rsidR="0042668E" w:rsidRPr="00B87EC1" w:rsidRDefault="0042668E" w:rsidP="0042668E">
            <w:pPr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>Основание</w:t>
            </w:r>
            <w:r w:rsidRPr="00B87EC1">
              <w:rPr>
                <w:sz w:val="20"/>
                <w:szCs w:val="20"/>
                <w:lang w:val="en-US"/>
              </w:rPr>
              <w:t xml:space="preserve"> RU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275" w:type="dxa"/>
            <w:vMerge w:val="restart"/>
            <w:vAlign w:val="center"/>
          </w:tcPr>
          <w:p w:rsidR="0042668E" w:rsidRPr="00CB63FD" w:rsidRDefault="0042668E" w:rsidP="0042668E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PDEXT2</w:t>
            </w:r>
          </w:p>
        </w:tc>
        <w:tc>
          <w:tcPr>
            <w:tcW w:w="1560" w:type="dxa"/>
          </w:tcPr>
          <w:p w:rsidR="0042668E" w:rsidRPr="00B87EC1" w:rsidRDefault="0042668E" w:rsidP="0042668E">
            <w:pPr>
              <w:rPr>
                <w:sz w:val="20"/>
                <w:szCs w:val="20"/>
                <w:lang w:val="en-US"/>
              </w:rPr>
            </w:pPr>
            <w:r w:rsidRPr="00B87EC1">
              <w:rPr>
                <w:sz w:val="20"/>
                <w:szCs w:val="20"/>
                <w:lang w:val="en-US"/>
              </w:rPr>
              <w:t>RNARLNG</w:t>
            </w:r>
          </w:p>
        </w:tc>
        <w:tc>
          <w:tcPr>
            <w:tcW w:w="1150" w:type="dxa"/>
          </w:tcPr>
          <w:p w:rsidR="0042668E" w:rsidRPr="00192994" w:rsidRDefault="0042668E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42668E" w:rsidRPr="00B87EC1" w:rsidRDefault="0042668E" w:rsidP="0042668E">
            <w:pPr>
              <w:rPr>
                <w:sz w:val="20"/>
                <w:szCs w:val="20"/>
                <w:lang w:val="en-US"/>
              </w:rPr>
            </w:pPr>
          </w:p>
        </w:tc>
      </w:tr>
      <w:tr w:rsidR="0042668E" w:rsidRPr="00B87EC1" w:rsidTr="00CB63FD">
        <w:tc>
          <w:tcPr>
            <w:tcW w:w="2122" w:type="dxa"/>
          </w:tcPr>
          <w:p w:rsidR="0042668E" w:rsidRPr="00B87EC1" w:rsidRDefault="0042668E" w:rsidP="0042668E">
            <w:pPr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>Основание</w:t>
            </w:r>
            <w:r w:rsidRPr="00B87EC1">
              <w:rPr>
                <w:sz w:val="20"/>
                <w:szCs w:val="20"/>
                <w:lang w:val="en-US"/>
              </w:rPr>
              <w:t xml:space="preserve"> </w:t>
            </w:r>
            <w:r w:rsidRPr="002D3592">
              <w:rPr>
                <w:sz w:val="20"/>
                <w:szCs w:val="20"/>
              </w:rPr>
              <w:t>короткое</w:t>
            </w:r>
          </w:p>
        </w:tc>
        <w:tc>
          <w:tcPr>
            <w:tcW w:w="1275" w:type="dxa"/>
            <w:vMerge/>
            <w:vAlign w:val="center"/>
          </w:tcPr>
          <w:p w:rsidR="0042668E" w:rsidRPr="00CB63FD" w:rsidRDefault="0042668E" w:rsidP="0042668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42668E" w:rsidRPr="00B87EC1" w:rsidRDefault="0042668E" w:rsidP="0042668E">
            <w:pPr>
              <w:rPr>
                <w:sz w:val="20"/>
                <w:szCs w:val="20"/>
                <w:lang w:val="en-US"/>
              </w:rPr>
            </w:pPr>
            <w:r w:rsidRPr="00B87EC1">
              <w:rPr>
                <w:sz w:val="20"/>
                <w:szCs w:val="20"/>
                <w:lang w:val="en-US"/>
              </w:rPr>
              <w:t>RNARSHT</w:t>
            </w:r>
          </w:p>
        </w:tc>
        <w:tc>
          <w:tcPr>
            <w:tcW w:w="1150" w:type="dxa"/>
          </w:tcPr>
          <w:p w:rsidR="0042668E" w:rsidRPr="00FD4627" w:rsidRDefault="0042668E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42668E" w:rsidRPr="00B87EC1" w:rsidRDefault="0042668E" w:rsidP="0042668E">
            <w:pPr>
              <w:rPr>
                <w:sz w:val="20"/>
                <w:szCs w:val="20"/>
                <w:lang w:val="en-US"/>
              </w:rPr>
            </w:pPr>
          </w:p>
        </w:tc>
      </w:tr>
      <w:tr w:rsidR="001018E8" w:rsidRPr="001F064A" w:rsidTr="00CB63FD">
        <w:tc>
          <w:tcPr>
            <w:tcW w:w="2122" w:type="dxa"/>
          </w:tcPr>
          <w:p w:rsidR="001018E8" w:rsidRPr="00B87EC1" w:rsidRDefault="001018E8" w:rsidP="0042668E">
            <w:pPr>
              <w:rPr>
                <w:sz w:val="20"/>
                <w:szCs w:val="20"/>
                <w:lang w:val="en-US"/>
              </w:rPr>
            </w:pPr>
            <w:proofErr w:type="spellStart"/>
            <w:r w:rsidRPr="002D3592">
              <w:rPr>
                <w:sz w:val="20"/>
                <w:szCs w:val="20"/>
              </w:rPr>
              <w:t>Сторно</w:t>
            </w:r>
            <w:proofErr w:type="spellEnd"/>
          </w:p>
        </w:tc>
        <w:tc>
          <w:tcPr>
            <w:tcW w:w="1275" w:type="dxa"/>
            <w:vMerge w:val="restart"/>
            <w:vAlign w:val="center"/>
          </w:tcPr>
          <w:p w:rsidR="001018E8" w:rsidRPr="00CB63FD" w:rsidRDefault="001018E8" w:rsidP="0042668E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GL_OPER</w:t>
            </w:r>
          </w:p>
        </w:tc>
        <w:tc>
          <w:tcPr>
            <w:tcW w:w="1560" w:type="dxa"/>
          </w:tcPr>
          <w:p w:rsidR="001018E8" w:rsidRPr="00B87EC1" w:rsidRDefault="001018E8" w:rsidP="0042668E">
            <w:pPr>
              <w:rPr>
                <w:sz w:val="20"/>
                <w:szCs w:val="20"/>
                <w:lang w:val="en-US"/>
              </w:rPr>
            </w:pPr>
            <w:r w:rsidRPr="00B87EC1">
              <w:rPr>
                <w:sz w:val="20"/>
                <w:szCs w:val="20"/>
                <w:lang w:val="en-US"/>
              </w:rPr>
              <w:t>STRN</w:t>
            </w:r>
          </w:p>
        </w:tc>
        <w:tc>
          <w:tcPr>
            <w:tcW w:w="1150" w:type="dxa"/>
          </w:tcPr>
          <w:p w:rsidR="001018E8" w:rsidRPr="00FD4627" w:rsidRDefault="001018E8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1018E8" w:rsidRPr="00300F08" w:rsidRDefault="001018E8" w:rsidP="0042668E">
            <w:pPr>
              <w:rPr>
                <w:sz w:val="20"/>
                <w:szCs w:val="20"/>
                <w:lang w:val="en-US"/>
              </w:rPr>
            </w:pPr>
            <w:r w:rsidRPr="00300F08">
              <w:rPr>
                <w:sz w:val="20"/>
                <w:szCs w:val="20"/>
                <w:lang w:val="en-US"/>
              </w:rPr>
              <w:t>= ‘</w:t>
            </w:r>
            <w:r>
              <w:rPr>
                <w:sz w:val="20"/>
                <w:szCs w:val="20"/>
                <w:lang w:val="en-US"/>
              </w:rPr>
              <w:t>Y</w:t>
            </w:r>
            <w:r w:rsidRPr="00300F08">
              <w:rPr>
                <w:sz w:val="20"/>
                <w:szCs w:val="20"/>
                <w:lang w:val="en-US"/>
              </w:rPr>
              <w:t xml:space="preserve">’ </w:t>
            </w:r>
          </w:p>
          <w:p w:rsidR="001018E8" w:rsidRDefault="001018E8" w:rsidP="0042668E">
            <w:pPr>
              <w:ind w:left="585"/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</w:rPr>
              <w:t>при</w:t>
            </w:r>
            <w:r w:rsidRPr="00300F0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GL_OPER</w:t>
            </w:r>
            <w:r w:rsidRPr="00300F08">
              <w:rPr>
                <w:sz w:val="20"/>
                <w:szCs w:val="20"/>
                <w:lang w:val="en-US"/>
              </w:rPr>
              <w:t>.STRN = ‘</w:t>
            </w:r>
            <w:r>
              <w:rPr>
                <w:sz w:val="20"/>
                <w:szCs w:val="20"/>
                <w:lang w:val="en-US"/>
              </w:rPr>
              <w:t>Y</w:t>
            </w:r>
            <w:r w:rsidRPr="00300F08">
              <w:rPr>
                <w:sz w:val="20"/>
                <w:szCs w:val="20"/>
                <w:lang w:val="en-US"/>
              </w:rPr>
              <w:t xml:space="preserve">’ </w:t>
            </w:r>
          </w:p>
          <w:p w:rsidR="001018E8" w:rsidRPr="00300F08" w:rsidRDefault="001018E8" w:rsidP="0042668E">
            <w:pPr>
              <w:ind w:left="18"/>
              <w:rPr>
                <w:sz w:val="20"/>
                <w:szCs w:val="20"/>
                <w:lang w:val="en-US"/>
              </w:rPr>
            </w:pPr>
            <w:r w:rsidRPr="00300F08">
              <w:rPr>
                <w:sz w:val="20"/>
                <w:szCs w:val="20"/>
                <w:lang w:val="en-US"/>
              </w:rPr>
              <w:t>=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пусто</w:t>
            </w:r>
            <w:r w:rsidRPr="00300F08">
              <w:rPr>
                <w:sz w:val="20"/>
                <w:szCs w:val="20"/>
                <w:lang w:val="en-US"/>
              </w:rPr>
              <w:t xml:space="preserve"> (NULL)</w:t>
            </w:r>
          </w:p>
          <w:p w:rsidR="001018E8" w:rsidRPr="00300F08" w:rsidRDefault="001018E8" w:rsidP="0042668E">
            <w:pPr>
              <w:ind w:left="585"/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</w:rPr>
              <w:t>при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GL_OPER</w:t>
            </w:r>
            <w:r w:rsidRPr="00300F08">
              <w:rPr>
                <w:sz w:val="20"/>
                <w:szCs w:val="20"/>
                <w:lang w:val="en-US"/>
              </w:rPr>
              <w:t xml:space="preserve">.STRN </w:t>
            </w:r>
            <w:r w:rsidRPr="0002625A">
              <w:rPr>
                <w:sz w:val="20"/>
                <w:szCs w:val="20"/>
                <w:lang w:val="en-US"/>
              </w:rPr>
              <w:t>= ‘</w:t>
            </w:r>
            <w:r>
              <w:rPr>
                <w:sz w:val="20"/>
                <w:szCs w:val="20"/>
                <w:lang w:val="en-US"/>
              </w:rPr>
              <w:t>N</w:t>
            </w:r>
            <w:r w:rsidRPr="0002625A">
              <w:rPr>
                <w:sz w:val="20"/>
                <w:szCs w:val="20"/>
                <w:lang w:val="en-US"/>
              </w:rPr>
              <w:t>’</w:t>
            </w:r>
          </w:p>
        </w:tc>
      </w:tr>
      <w:tr w:rsidR="001018E8" w:rsidRPr="002D3592" w:rsidTr="00CB63FD">
        <w:tc>
          <w:tcPr>
            <w:tcW w:w="2122" w:type="dxa"/>
          </w:tcPr>
          <w:p w:rsidR="001018E8" w:rsidRPr="002D3592" w:rsidRDefault="001018E8" w:rsidP="0042668E">
            <w:pPr>
              <w:rPr>
                <w:sz w:val="20"/>
                <w:szCs w:val="20"/>
              </w:rPr>
            </w:pPr>
            <w:proofErr w:type="spellStart"/>
            <w:r w:rsidRPr="002D3592">
              <w:rPr>
                <w:sz w:val="20"/>
                <w:szCs w:val="20"/>
              </w:rPr>
              <w:t>Сторно</w:t>
            </w:r>
            <w:proofErr w:type="spellEnd"/>
            <w:r w:rsidRPr="002D3592">
              <w:rPr>
                <w:sz w:val="20"/>
                <w:szCs w:val="20"/>
              </w:rPr>
              <w:t xml:space="preserve"> операция</w:t>
            </w:r>
          </w:p>
        </w:tc>
        <w:tc>
          <w:tcPr>
            <w:tcW w:w="1275" w:type="dxa"/>
            <w:vMerge/>
            <w:vAlign w:val="center"/>
          </w:tcPr>
          <w:p w:rsidR="001018E8" w:rsidRPr="00CB63FD" w:rsidRDefault="001018E8" w:rsidP="00426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018E8" w:rsidRPr="002D3592" w:rsidRDefault="001018E8" w:rsidP="0042668E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STRN_REF</w:t>
            </w:r>
          </w:p>
        </w:tc>
        <w:tc>
          <w:tcPr>
            <w:tcW w:w="1150" w:type="dxa"/>
          </w:tcPr>
          <w:p w:rsidR="001018E8" w:rsidRPr="00FD4627" w:rsidRDefault="001018E8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1018E8" w:rsidRPr="002D3592" w:rsidRDefault="001018E8" w:rsidP="0042668E">
            <w:pPr>
              <w:rPr>
                <w:sz w:val="20"/>
                <w:szCs w:val="20"/>
              </w:rPr>
            </w:pPr>
          </w:p>
        </w:tc>
      </w:tr>
      <w:tr w:rsidR="001018E8" w:rsidRPr="006859C7" w:rsidTr="00CB63FD">
        <w:tc>
          <w:tcPr>
            <w:tcW w:w="2122" w:type="dxa"/>
          </w:tcPr>
          <w:p w:rsidR="001018E8" w:rsidRPr="002D3592" w:rsidRDefault="001018E8" w:rsidP="004266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Исправительная</w:t>
            </w:r>
          </w:p>
        </w:tc>
        <w:tc>
          <w:tcPr>
            <w:tcW w:w="1275" w:type="dxa"/>
            <w:vMerge w:val="restart"/>
            <w:vAlign w:val="center"/>
          </w:tcPr>
          <w:p w:rsidR="001018E8" w:rsidRPr="00CB63FD" w:rsidRDefault="001018E8" w:rsidP="0042668E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PDEXT</w:t>
            </w:r>
            <w:r w:rsidRPr="00CB63FD">
              <w:rPr>
                <w:sz w:val="18"/>
                <w:szCs w:val="18"/>
              </w:rPr>
              <w:t>5</w:t>
            </w:r>
          </w:p>
        </w:tc>
        <w:tc>
          <w:tcPr>
            <w:tcW w:w="1560" w:type="dxa"/>
          </w:tcPr>
          <w:p w:rsidR="001018E8" w:rsidRPr="00B87EC1" w:rsidRDefault="001018E8" w:rsidP="004266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FCHNG</w:t>
            </w:r>
          </w:p>
        </w:tc>
        <w:tc>
          <w:tcPr>
            <w:tcW w:w="1150" w:type="dxa"/>
          </w:tcPr>
          <w:p w:rsidR="001018E8" w:rsidRDefault="001018E8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1018E8" w:rsidRPr="006859C7" w:rsidRDefault="001018E8" w:rsidP="006859C7">
            <w:pPr>
              <w:rPr>
                <w:sz w:val="20"/>
                <w:szCs w:val="20"/>
              </w:rPr>
            </w:pPr>
            <w:r w:rsidRPr="006859C7">
              <w:rPr>
                <w:sz w:val="20"/>
                <w:szCs w:val="20"/>
              </w:rPr>
              <w:t xml:space="preserve">Признак </w:t>
            </w:r>
            <w:r>
              <w:rPr>
                <w:sz w:val="20"/>
                <w:szCs w:val="20"/>
              </w:rPr>
              <w:t>исправительной проводки (</w:t>
            </w:r>
            <w:r w:rsidRPr="006859C7">
              <w:rPr>
                <w:b/>
                <w:i/>
                <w:sz w:val="20"/>
                <w:szCs w:val="20"/>
              </w:rPr>
              <w:t>новое поле</w:t>
            </w:r>
            <w:r>
              <w:rPr>
                <w:sz w:val="20"/>
                <w:szCs w:val="20"/>
              </w:rPr>
              <w:t>)</w:t>
            </w:r>
          </w:p>
          <w:p w:rsidR="001018E8" w:rsidRPr="006859C7" w:rsidRDefault="001018E8" w:rsidP="006859C7">
            <w:pPr>
              <w:rPr>
                <w:sz w:val="20"/>
                <w:szCs w:val="20"/>
              </w:rPr>
            </w:pPr>
            <w:r w:rsidRPr="006859C7">
              <w:rPr>
                <w:sz w:val="20"/>
                <w:szCs w:val="20"/>
              </w:rPr>
              <w:t>= ‘</w:t>
            </w:r>
            <w:r>
              <w:rPr>
                <w:sz w:val="20"/>
                <w:szCs w:val="20"/>
                <w:lang w:val="en-US"/>
              </w:rPr>
              <w:t>Y</w:t>
            </w:r>
            <w:r w:rsidRPr="006859C7">
              <w:rPr>
                <w:sz w:val="20"/>
                <w:szCs w:val="20"/>
              </w:rPr>
              <w:t xml:space="preserve">’ </w:t>
            </w:r>
          </w:p>
          <w:p w:rsidR="001018E8" w:rsidRPr="006859C7" w:rsidRDefault="001018E8" w:rsidP="006859C7">
            <w:pPr>
              <w:ind w:left="585"/>
              <w:rPr>
                <w:sz w:val="20"/>
                <w:szCs w:val="20"/>
              </w:rPr>
            </w:pPr>
            <w:r w:rsidRPr="0002625A">
              <w:rPr>
                <w:sz w:val="20"/>
                <w:szCs w:val="20"/>
              </w:rPr>
              <w:t>при</w:t>
            </w:r>
            <w:r w:rsidRPr="006859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PDEXT5</w:t>
            </w:r>
            <w:r w:rsidRPr="006859C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FCHNG</w:t>
            </w:r>
            <w:r w:rsidRPr="006859C7">
              <w:rPr>
                <w:sz w:val="20"/>
                <w:szCs w:val="20"/>
              </w:rPr>
              <w:t xml:space="preserve"> = ‘</w:t>
            </w:r>
            <w:r>
              <w:rPr>
                <w:sz w:val="20"/>
                <w:szCs w:val="20"/>
                <w:lang w:val="en-US"/>
              </w:rPr>
              <w:t>Y</w:t>
            </w:r>
            <w:r w:rsidRPr="006859C7">
              <w:rPr>
                <w:sz w:val="20"/>
                <w:szCs w:val="20"/>
              </w:rPr>
              <w:t xml:space="preserve">’ </w:t>
            </w:r>
          </w:p>
          <w:p w:rsidR="001018E8" w:rsidRPr="006859C7" w:rsidRDefault="001018E8" w:rsidP="006859C7">
            <w:pPr>
              <w:ind w:left="18"/>
              <w:rPr>
                <w:sz w:val="20"/>
                <w:szCs w:val="20"/>
              </w:rPr>
            </w:pPr>
            <w:r w:rsidRPr="006859C7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пусто</w:t>
            </w:r>
            <w:r w:rsidRPr="006859C7">
              <w:rPr>
                <w:sz w:val="20"/>
                <w:szCs w:val="20"/>
              </w:rPr>
              <w:t xml:space="preserve"> (</w:t>
            </w:r>
            <w:r w:rsidRPr="00300F08">
              <w:rPr>
                <w:sz w:val="20"/>
                <w:szCs w:val="20"/>
                <w:lang w:val="en-US"/>
              </w:rPr>
              <w:t>NULL</w:t>
            </w:r>
            <w:r w:rsidRPr="006859C7">
              <w:rPr>
                <w:sz w:val="20"/>
                <w:szCs w:val="20"/>
              </w:rPr>
              <w:t>)</w:t>
            </w:r>
          </w:p>
          <w:p w:rsidR="001018E8" w:rsidRPr="006859C7" w:rsidRDefault="001018E8" w:rsidP="006859C7">
            <w:pPr>
              <w:ind w:left="614"/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</w:rPr>
              <w:t>при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PDEXT5</w:t>
            </w:r>
            <w:r w:rsidRPr="006859C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FCHNG</w:t>
            </w:r>
            <w:r w:rsidRPr="006859C7">
              <w:rPr>
                <w:sz w:val="20"/>
                <w:szCs w:val="20"/>
              </w:rPr>
              <w:t xml:space="preserve"> </w:t>
            </w:r>
            <w:r w:rsidRPr="0002625A">
              <w:rPr>
                <w:sz w:val="20"/>
                <w:szCs w:val="20"/>
                <w:lang w:val="en-US"/>
              </w:rPr>
              <w:t>= ‘</w:t>
            </w:r>
            <w:r>
              <w:rPr>
                <w:sz w:val="20"/>
                <w:szCs w:val="20"/>
                <w:lang w:val="en-US"/>
              </w:rPr>
              <w:t>N</w:t>
            </w:r>
            <w:r w:rsidRPr="0002625A">
              <w:rPr>
                <w:sz w:val="20"/>
                <w:szCs w:val="20"/>
                <w:lang w:val="en-US"/>
              </w:rPr>
              <w:t>’</w:t>
            </w:r>
          </w:p>
        </w:tc>
      </w:tr>
      <w:tr w:rsidR="001018E8" w:rsidRPr="006859C7" w:rsidTr="00CB63FD">
        <w:tc>
          <w:tcPr>
            <w:tcW w:w="2122" w:type="dxa"/>
          </w:tcPr>
          <w:p w:rsidR="001018E8" w:rsidRPr="001018E8" w:rsidRDefault="001018E8" w:rsidP="0042668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Профит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центр</w:t>
            </w:r>
            <w:proofErr w:type="spellEnd"/>
          </w:p>
        </w:tc>
        <w:tc>
          <w:tcPr>
            <w:tcW w:w="1275" w:type="dxa"/>
            <w:vMerge/>
            <w:vAlign w:val="center"/>
          </w:tcPr>
          <w:p w:rsidR="001018E8" w:rsidRPr="00CB63FD" w:rsidRDefault="001018E8" w:rsidP="0042668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1018E8" w:rsidRPr="001018E8" w:rsidRDefault="001018E8" w:rsidP="004266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PRFCNTR</w:t>
            </w:r>
          </w:p>
        </w:tc>
        <w:tc>
          <w:tcPr>
            <w:tcW w:w="1150" w:type="dxa"/>
          </w:tcPr>
          <w:p w:rsidR="001018E8" w:rsidRDefault="001018E8" w:rsidP="0042668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1018E8" w:rsidRPr="006859C7" w:rsidRDefault="001018E8" w:rsidP="006859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6859C7">
              <w:rPr>
                <w:b/>
                <w:i/>
                <w:sz w:val="20"/>
                <w:szCs w:val="20"/>
              </w:rPr>
              <w:t>новое поле</w:t>
            </w:r>
            <w:r>
              <w:rPr>
                <w:sz w:val="20"/>
                <w:szCs w:val="20"/>
              </w:rPr>
              <w:t>)</w:t>
            </w:r>
          </w:p>
        </w:tc>
      </w:tr>
      <w:tr w:rsidR="001018E8" w:rsidRPr="0002625A" w:rsidTr="00CB63FD">
        <w:tc>
          <w:tcPr>
            <w:tcW w:w="2122" w:type="dxa"/>
          </w:tcPr>
          <w:p w:rsidR="001018E8" w:rsidRDefault="001018E8" w:rsidP="00024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275" w:type="dxa"/>
            <w:vAlign w:val="center"/>
          </w:tcPr>
          <w:p w:rsidR="001018E8" w:rsidRPr="00CB63FD" w:rsidRDefault="001018E8" w:rsidP="000244BA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PDEXT</w:t>
            </w:r>
          </w:p>
        </w:tc>
        <w:tc>
          <w:tcPr>
            <w:tcW w:w="1560" w:type="dxa"/>
          </w:tcPr>
          <w:p w:rsidR="001018E8" w:rsidRPr="00B87EC1" w:rsidRDefault="001018E8" w:rsidP="000244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DPMT</w:t>
            </w:r>
          </w:p>
        </w:tc>
        <w:tc>
          <w:tcPr>
            <w:tcW w:w="1150" w:type="dxa"/>
          </w:tcPr>
          <w:p w:rsidR="001018E8" w:rsidRDefault="001018E8" w:rsidP="000244B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1018E8" w:rsidRPr="00B87EC1" w:rsidRDefault="001018E8" w:rsidP="00024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п</w:t>
            </w:r>
            <w:proofErr w:type="spellStart"/>
            <w:r>
              <w:rPr>
                <w:sz w:val="20"/>
                <w:szCs w:val="20"/>
                <w:lang w:val="en-US"/>
              </w:rPr>
              <w:t>одразделения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</w:rPr>
              <w:t xml:space="preserve"> выполнившего операцию</w:t>
            </w:r>
          </w:p>
        </w:tc>
      </w:tr>
      <w:tr w:rsidR="001018E8" w:rsidRPr="001F064A" w:rsidTr="00CB63FD">
        <w:tc>
          <w:tcPr>
            <w:tcW w:w="2122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Веер</w:t>
            </w:r>
          </w:p>
        </w:tc>
        <w:tc>
          <w:tcPr>
            <w:tcW w:w="1275" w:type="dxa"/>
            <w:vMerge w:val="restart"/>
            <w:vAlign w:val="center"/>
          </w:tcPr>
          <w:p w:rsidR="001018E8" w:rsidRPr="00CB63FD" w:rsidRDefault="001018E8" w:rsidP="001018E8">
            <w:pPr>
              <w:jc w:val="center"/>
              <w:rPr>
                <w:sz w:val="18"/>
                <w:szCs w:val="18"/>
                <w:lang w:val="en-US"/>
              </w:rPr>
            </w:pPr>
            <w:r w:rsidRPr="00CB63FD">
              <w:rPr>
                <w:sz w:val="18"/>
                <w:szCs w:val="18"/>
                <w:lang w:val="en-US"/>
              </w:rPr>
              <w:t>GL_OPER</w:t>
            </w:r>
          </w:p>
        </w:tc>
        <w:tc>
          <w:tcPr>
            <w:tcW w:w="1560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FAN</w:t>
            </w:r>
          </w:p>
        </w:tc>
        <w:tc>
          <w:tcPr>
            <w:tcW w:w="1150" w:type="dxa"/>
          </w:tcPr>
          <w:p w:rsidR="001018E8" w:rsidRPr="00FD4627" w:rsidRDefault="001018E8" w:rsidP="001018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1018E8" w:rsidRPr="00300F08" w:rsidRDefault="001018E8" w:rsidP="001018E8">
            <w:pPr>
              <w:rPr>
                <w:sz w:val="20"/>
                <w:szCs w:val="20"/>
                <w:lang w:val="en-US"/>
              </w:rPr>
            </w:pPr>
            <w:r w:rsidRPr="00300F08">
              <w:rPr>
                <w:sz w:val="20"/>
                <w:szCs w:val="20"/>
                <w:lang w:val="en-US"/>
              </w:rPr>
              <w:t>= ‘</w:t>
            </w:r>
            <w:r>
              <w:rPr>
                <w:sz w:val="20"/>
                <w:szCs w:val="20"/>
                <w:lang w:val="en-US"/>
              </w:rPr>
              <w:t>Y</w:t>
            </w:r>
            <w:r w:rsidRPr="00300F08">
              <w:rPr>
                <w:sz w:val="20"/>
                <w:szCs w:val="20"/>
                <w:lang w:val="en-US"/>
              </w:rPr>
              <w:t xml:space="preserve">’ </w:t>
            </w:r>
          </w:p>
          <w:p w:rsidR="001018E8" w:rsidRDefault="001018E8" w:rsidP="001018E8">
            <w:pPr>
              <w:ind w:left="585"/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</w:rPr>
              <w:t>при</w:t>
            </w:r>
            <w:r w:rsidRPr="00300F0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GL_OPER</w:t>
            </w:r>
            <w:r w:rsidRPr="00300F08">
              <w:rPr>
                <w:sz w:val="20"/>
                <w:szCs w:val="20"/>
                <w:lang w:val="en-US"/>
              </w:rPr>
              <w:t>.FAN = ‘</w:t>
            </w:r>
            <w:r>
              <w:rPr>
                <w:sz w:val="20"/>
                <w:szCs w:val="20"/>
                <w:lang w:val="en-US"/>
              </w:rPr>
              <w:t>Y</w:t>
            </w:r>
            <w:r w:rsidRPr="00300F08">
              <w:rPr>
                <w:sz w:val="20"/>
                <w:szCs w:val="20"/>
                <w:lang w:val="en-US"/>
              </w:rPr>
              <w:t xml:space="preserve">’ </w:t>
            </w:r>
          </w:p>
          <w:p w:rsidR="001018E8" w:rsidRPr="00300F08" w:rsidRDefault="001018E8" w:rsidP="001018E8">
            <w:pPr>
              <w:ind w:left="18"/>
              <w:rPr>
                <w:sz w:val="20"/>
                <w:szCs w:val="20"/>
                <w:lang w:val="en-US"/>
              </w:rPr>
            </w:pPr>
            <w:r w:rsidRPr="00300F08">
              <w:rPr>
                <w:sz w:val="20"/>
                <w:szCs w:val="20"/>
                <w:lang w:val="en-US"/>
              </w:rPr>
              <w:t>=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пусто</w:t>
            </w:r>
            <w:r w:rsidRPr="00300F08">
              <w:rPr>
                <w:sz w:val="20"/>
                <w:szCs w:val="20"/>
                <w:lang w:val="en-US"/>
              </w:rPr>
              <w:t xml:space="preserve"> (NULL)</w:t>
            </w:r>
          </w:p>
          <w:p w:rsidR="001018E8" w:rsidRPr="00300F08" w:rsidRDefault="001018E8" w:rsidP="001018E8">
            <w:pPr>
              <w:ind w:left="585"/>
              <w:rPr>
                <w:sz w:val="20"/>
                <w:szCs w:val="20"/>
                <w:lang w:val="en-US"/>
              </w:rPr>
            </w:pPr>
            <w:r w:rsidRPr="0002625A">
              <w:rPr>
                <w:sz w:val="20"/>
                <w:szCs w:val="20"/>
              </w:rPr>
              <w:t>при</w:t>
            </w:r>
            <w:r w:rsidRPr="0002625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GL_OPER</w:t>
            </w:r>
            <w:r w:rsidRPr="00300F08">
              <w:rPr>
                <w:sz w:val="20"/>
                <w:szCs w:val="20"/>
                <w:lang w:val="en-US"/>
              </w:rPr>
              <w:t xml:space="preserve">.FAN </w:t>
            </w:r>
            <w:r w:rsidRPr="0002625A">
              <w:rPr>
                <w:sz w:val="20"/>
                <w:szCs w:val="20"/>
                <w:lang w:val="en-US"/>
              </w:rPr>
              <w:t>= ‘</w:t>
            </w:r>
            <w:r>
              <w:rPr>
                <w:sz w:val="20"/>
                <w:szCs w:val="20"/>
                <w:lang w:val="en-US"/>
              </w:rPr>
              <w:t>N</w:t>
            </w:r>
            <w:r w:rsidRPr="0002625A">
              <w:rPr>
                <w:sz w:val="20"/>
                <w:szCs w:val="20"/>
                <w:lang w:val="en-US"/>
              </w:rPr>
              <w:t>’</w:t>
            </w:r>
          </w:p>
        </w:tc>
      </w:tr>
      <w:tr w:rsidR="001018E8" w:rsidRPr="002D3592" w:rsidTr="00CB63FD">
        <w:tc>
          <w:tcPr>
            <w:tcW w:w="2122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Тип веерной проводки</w:t>
            </w:r>
          </w:p>
        </w:tc>
        <w:tc>
          <w:tcPr>
            <w:tcW w:w="1275" w:type="dxa"/>
            <w:vMerge/>
            <w:vAlign w:val="center"/>
          </w:tcPr>
          <w:p w:rsidR="001018E8" w:rsidRPr="00CB63FD" w:rsidRDefault="001018E8" w:rsidP="001018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>FAN_TYPE</w:t>
            </w:r>
          </w:p>
        </w:tc>
        <w:tc>
          <w:tcPr>
            <w:tcW w:w="1150" w:type="dxa"/>
          </w:tcPr>
          <w:p w:rsidR="001018E8" w:rsidRPr="00FD4627" w:rsidRDefault="001018E8" w:rsidP="001018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</w:p>
        </w:tc>
      </w:tr>
      <w:tr w:rsidR="00816540" w:rsidRPr="002D3592" w:rsidTr="00CB63FD">
        <w:tc>
          <w:tcPr>
            <w:tcW w:w="2122" w:type="dxa"/>
          </w:tcPr>
          <w:p w:rsidR="00816540" w:rsidRPr="002D3592" w:rsidRDefault="00816540" w:rsidP="00101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МО</w:t>
            </w:r>
          </w:p>
        </w:tc>
        <w:tc>
          <w:tcPr>
            <w:tcW w:w="1275" w:type="dxa"/>
            <w:vAlign w:val="center"/>
          </w:tcPr>
          <w:p w:rsidR="00816540" w:rsidRPr="00816540" w:rsidRDefault="00816540" w:rsidP="0081654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PCID_MO / </w:t>
            </w:r>
            <w:r>
              <w:rPr>
                <w:sz w:val="18"/>
                <w:szCs w:val="18"/>
              </w:rPr>
              <w:t>GL_PD</w:t>
            </w:r>
          </w:p>
        </w:tc>
        <w:tc>
          <w:tcPr>
            <w:tcW w:w="1560" w:type="dxa"/>
          </w:tcPr>
          <w:p w:rsidR="00816540" w:rsidRPr="00816540" w:rsidRDefault="00816540" w:rsidP="001018E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MO_NO</w:t>
            </w:r>
          </w:p>
        </w:tc>
        <w:tc>
          <w:tcPr>
            <w:tcW w:w="1150" w:type="dxa"/>
          </w:tcPr>
          <w:p w:rsidR="00816540" w:rsidRDefault="00816540" w:rsidP="001018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02" w:type="dxa"/>
          </w:tcPr>
          <w:p w:rsidR="00816540" w:rsidRPr="00816540" w:rsidRDefault="00816540" w:rsidP="001018E8">
            <w:pPr>
              <w:rPr>
                <w:sz w:val="20"/>
                <w:szCs w:val="20"/>
              </w:rPr>
            </w:pPr>
            <w:r w:rsidRPr="00816540">
              <w:rPr>
                <w:sz w:val="20"/>
                <w:szCs w:val="20"/>
              </w:rPr>
              <w:t>Номер мемориального ордера</w:t>
            </w:r>
          </w:p>
          <w:p w:rsidR="00816540" w:rsidRPr="00DE2BCE" w:rsidRDefault="00816540" w:rsidP="00DE2BCE">
            <w:pPr>
              <w:spacing w:before="60"/>
              <w:rPr>
                <w:i/>
                <w:sz w:val="18"/>
                <w:szCs w:val="18"/>
              </w:rPr>
            </w:pPr>
            <w:r w:rsidRPr="00DE2BCE">
              <w:rPr>
                <w:i/>
                <w:sz w:val="18"/>
                <w:szCs w:val="18"/>
              </w:rPr>
              <w:t>При отображении проводки из буферной таблицы</w:t>
            </w:r>
            <w:r w:rsidR="00DE2BCE" w:rsidRPr="00DE2BCE">
              <w:rPr>
                <w:i/>
                <w:sz w:val="18"/>
                <w:szCs w:val="18"/>
              </w:rPr>
              <w:t xml:space="preserve"> связка с таблицей </w:t>
            </w:r>
            <w:r w:rsidR="00DE2BCE" w:rsidRPr="00DE2BCE">
              <w:rPr>
                <w:i/>
                <w:sz w:val="18"/>
                <w:szCs w:val="18"/>
                <w:lang w:val="en-US"/>
              </w:rPr>
              <w:t>PCID</w:t>
            </w:r>
            <w:r w:rsidR="00DE2BCE" w:rsidRPr="00DE2BCE">
              <w:rPr>
                <w:i/>
                <w:sz w:val="18"/>
                <w:szCs w:val="18"/>
              </w:rPr>
              <w:t>_</w:t>
            </w:r>
            <w:r w:rsidR="00DE2BCE" w:rsidRPr="00DE2BCE">
              <w:rPr>
                <w:i/>
                <w:sz w:val="18"/>
                <w:szCs w:val="18"/>
                <w:lang w:val="en-US"/>
              </w:rPr>
              <w:t>MO</w:t>
            </w:r>
            <w:r w:rsidR="00DE2BCE" w:rsidRPr="00DE2BCE">
              <w:rPr>
                <w:i/>
                <w:sz w:val="18"/>
                <w:szCs w:val="18"/>
              </w:rPr>
              <w:t xml:space="preserve"> не нужна</w:t>
            </w:r>
          </w:p>
        </w:tc>
      </w:tr>
      <w:tr w:rsidR="001018E8" w:rsidRPr="002D3592" w:rsidTr="00CB63FD">
        <w:tc>
          <w:tcPr>
            <w:tcW w:w="2122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 xml:space="preserve">ID операции </w:t>
            </w:r>
            <w:r>
              <w:rPr>
                <w:sz w:val="20"/>
                <w:szCs w:val="20"/>
              </w:rPr>
              <w:t>ДБ</w:t>
            </w:r>
          </w:p>
        </w:tc>
        <w:tc>
          <w:tcPr>
            <w:tcW w:w="1275" w:type="dxa"/>
            <w:vAlign w:val="center"/>
          </w:tcPr>
          <w:p w:rsidR="001018E8" w:rsidRPr="00CB63FD" w:rsidRDefault="001018E8" w:rsidP="001018E8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PDEXT5</w:t>
            </w:r>
            <w:r w:rsidR="006D320E">
              <w:rPr>
                <w:sz w:val="18"/>
                <w:szCs w:val="18"/>
                <w:lang w:val="en-US"/>
              </w:rPr>
              <w:t xml:space="preserve"> (</w:t>
            </w:r>
            <w:r w:rsidRPr="00CB63FD">
              <w:rPr>
                <w:sz w:val="18"/>
                <w:szCs w:val="18"/>
                <w:lang w:val="en-US"/>
              </w:rPr>
              <w:t>_DR</w:t>
            </w:r>
            <w:r w:rsidR="006D320E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560" w:type="dxa"/>
          </w:tcPr>
          <w:p w:rsidR="001018E8" w:rsidRPr="00960B9B" w:rsidRDefault="001018E8" w:rsidP="001018E8">
            <w:pPr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>GLO_</w:t>
            </w:r>
            <w:r>
              <w:rPr>
                <w:sz w:val="20"/>
                <w:szCs w:val="20"/>
                <w:lang w:val="en-US"/>
              </w:rPr>
              <w:t>REF</w:t>
            </w:r>
          </w:p>
        </w:tc>
        <w:tc>
          <w:tcPr>
            <w:tcW w:w="1150" w:type="dxa"/>
          </w:tcPr>
          <w:p w:rsidR="001018E8" w:rsidRPr="00FD4627" w:rsidRDefault="001018E8" w:rsidP="001018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</w:p>
        </w:tc>
      </w:tr>
      <w:tr w:rsidR="001018E8" w:rsidRPr="002D3592" w:rsidTr="00CB63FD">
        <w:tc>
          <w:tcPr>
            <w:tcW w:w="2122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  <w:r w:rsidRPr="002D3592">
              <w:rPr>
                <w:sz w:val="20"/>
                <w:szCs w:val="20"/>
              </w:rPr>
              <w:t xml:space="preserve">ID операции </w:t>
            </w:r>
            <w:r>
              <w:rPr>
                <w:sz w:val="20"/>
                <w:szCs w:val="20"/>
              </w:rPr>
              <w:t>КР</w:t>
            </w:r>
          </w:p>
        </w:tc>
        <w:tc>
          <w:tcPr>
            <w:tcW w:w="1275" w:type="dxa"/>
            <w:vAlign w:val="center"/>
          </w:tcPr>
          <w:p w:rsidR="001018E8" w:rsidRPr="00CB63FD" w:rsidRDefault="001018E8" w:rsidP="001018E8">
            <w:pPr>
              <w:jc w:val="center"/>
              <w:rPr>
                <w:sz w:val="18"/>
                <w:szCs w:val="18"/>
              </w:rPr>
            </w:pPr>
            <w:r w:rsidRPr="00CB63FD">
              <w:rPr>
                <w:sz w:val="18"/>
                <w:szCs w:val="18"/>
                <w:lang w:val="en-US"/>
              </w:rPr>
              <w:t>PDEXT5</w:t>
            </w:r>
            <w:r w:rsidR="006D320E">
              <w:rPr>
                <w:sz w:val="18"/>
                <w:szCs w:val="18"/>
                <w:lang w:val="en-US"/>
              </w:rPr>
              <w:t xml:space="preserve"> (</w:t>
            </w:r>
            <w:r w:rsidRPr="00CB63FD">
              <w:rPr>
                <w:sz w:val="18"/>
                <w:szCs w:val="18"/>
                <w:lang w:val="en-US"/>
              </w:rPr>
              <w:t>_CR</w:t>
            </w:r>
            <w:r w:rsidR="006D320E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560" w:type="dxa"/>
          </w:tcPr>
          <w:p w:rsidR="001018E8" w:rsidRPr="00960B9B" w:rsidRDefault="001018E8" w:rsidP="001018E8">
            <w:pPr>
              <w:rPr>
                <w:sz w:val="20"/>
                <w:szCs w:val="20"/>
                <w:lang w:val="en-US"/>
              </w:rPr>
            </w:pPr>
            <w:r w:rsidRPr="002D3592">
              <w:rPr>
                <w:sz w:val="20"/>
                <w:szCs w:val="20"/>
              </w:rPr>
              <w:t>GLO_</w:t>
            </w:r>
            <w:r>
              <w:rPr>
                <w:sz w:val="20"/>
                <w:szCs w:val="20"/>
                <w:lang w:val="en-US"/>
              </w:rPr>
              <w:t>REF</w:t>
            </w:r>
          </w:p>
        </w:tc>
        <w:tc>
          <w:tcPr>
            <w:tcW w:w="1150" w:type="dxa"/>
          </w:tcPr>
          <w:p w:rsidR="001018E8" w:rsidRPr="00FD4627" w:rsidRDefault="001018E8" w:rsidP="001018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02" w:type="dxa"/>
          </w:tcPr>
          <w:p w:rsidR="001018E8" w:rsidRPr="002D3592" w:rsidRDefault="001018E8" w:rsidP="001018E8">
            <w:pPr>
              <w:rPr>
                <w:sz w:val="20"/>
                <w:szCs w:val="20"/>
              </w:rPr>
            </w:pPr>
          </w:p>
        </w:tc>
      </w:tr>
      <w:tr w:rsidR="00EA2BC9" w:rsidRPr="002D3592" w:rsidTr="00CB63FD">
        <w:tc>
          <w:tcPr>
            <w:tcW w:w="2122" w:type="dxa"/>
          </w:tcPr>
          <w:p w:rsidR="00EA2BC9" w:rsidRPr="002D3592" w:rsidRDefault="00EA2BC9" w:rsidP="00101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Режим записи</w:t>
            </w:r>
          </w:p>
        </w:tc>
        <w:tc>
          <w:tcPr>
            <w:tcW w:w="1275" w:type="dxa"/>
            <w:vAlign w:val="center"/>
          </w:tcPr>
          <w:p w:rsidR="00EA2BC9" w:rsidRPr="00CB63FD" w:rsidRDefault="00EA2BC9" w:rsidP="001018E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:rsidR="00EA2BC9" w:rsidRPr="002D3592" w:rsidRDefault="00EA2BC9" w:rsidP="001018E8">
            <w:p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:rsidR="00EA2BC9" w:rsidRPr="00EA2BC9" w:rsidRDefault="00EA2BC9" w:rsidP="001018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102" w:type="dxa"/>
          </w:tcPr>
          <w:p w:rsidR="00EA2BC9" w:rsidRDefault="00BD6564" w:rsidP="00061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Отражает состояние проводки -</w:t>
            </w:r>
          </w:p>
          <w:p w:rsidR="00BD6564" w:rsidRPr="00061067" w:rsidRDefault="00BD6564" w:rsidP="00AD2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проводка считана из буферной таблицы или из таблицы </w:t>
            </w:r>
            <w:r>
              <w:rPr>
                <w:sz w:val="20"/>
                <w:szCs w:val="20"/>
                <w:lang w:val="en-US"/>
              </w:rPr>
              <w:t>PD</w:t>
            </w:r>
          </w:p>
        </w:tc>
      </w:tr>
    </w:tbl>
    <w:p w:rsidR="00B50357" w:rsidRDefault="00B50357" w:rsidP="002354A9">
      <w:pPr>
        <w:spacing w:before="120" w:after="0" w:line="240" w:lineRule="auto"/>
        <w:ind w:left="851" w:hanging="425"/>
        <w:rPr>
          <w:sz w:val="20"/>
        </w:rPr>
      </w:pPr>
      <w:bookmarkStart w:id="63" w:name="комментарий_к_полям"/>
      <w:bookmarkEnd w:id="63"/>
      <w:r w:rsidRPr="00B50357">
        <w:rPr>
          <w:sz w:val="20"/>
        </w:rPr>
        <w:t>*</w:t>
      </w:r>
      <w:r w:rsidR="002354A9" w:rsidRPr="002354A9">
        <w:rPr>
          <w:sz w:val="20"/>
        </w:rPr>
        <w:t xml:space="preserve"> </w:t>
      </w:r>
      <w:r w:rsidRPr="00B50357">
        <w:rPr>
          <w:sz w:val="20"/>
        </w:rPr>
        <w:t xml:space="preserve"> </w:t>
      </w:r>
      <w:r w:rsidR="002354A9">
        <w:rPr>
          <w:sz w:val="20"/>
        </w:rPr>
        <w:t xml:space="preserve">  </w:t>
      </w:r>
      <w:r w:rsidR="002354A9" w:rsidRPr="002354A9">
        <w:rPr>
          <w:sz w:val="20"/>
        </w:rPr>
        <w:t xml:space="preserve"> </w:t>
      </w:r>
      <w:r w:rsidRPr="00B50357">
        <w:rPr>
          <w:sz w:val="20"/>
        </w:rPr>
        <w:t>- невидимые поля могут участвов</w:t>
      </w:r>
      <w:r>
        <w:rPr>
          <w:sz w:val="20"/>
        </w:rPr>
        <w:t>а</w:t>
      </w:r>
      <w:r w:rsidRPr="00B50357">
        <w:rPr>
          <w:sz w:val="20"/>
        </w:rPr>
        <w:t>ть в фильтре для поиска данных</w:t>
      </w:r>
    </w:p>
    <w:p w:rsidR="002354A9" w:rsidRPr="002354A9" w:rsidRDefault="002354A9" w:rsidP="002354A9">
      <w:pPr>
        <w:spacing w:after="240" w:line="240" w:lineRule="auto"/>
        <w:ind w:left="851" w:hanging="425"/>
        <w:rPr>
          <w:sz w:val="20"/>
        </w:rPr>
      </w:pPr>
      <w:bookmarkStart w:id="64" w:name="комментарий_к_имени_таблиц"/>
      <w:bookmarkEnd w:id="64"/>
      <w:r w:rsidRPr="002354A9">
        <w:rPr>
          <w:sz w:val="20"/>
        </w:rPr>
        <w:t>**</w:t>
      </w:r>
      <w:r>
        <w:rPr>
          <w:sz w:val="20"/>
        </w:rPr>
        <w:t xml:space="preserve">  </w:t>
      </w:r>
      <w:r w:rsidRPr="002354A9">
        <w:rPr>
          <w:sz w:val="20"/>
        </w:rPr>
        <w:t xml:space="preserve"> - вместо таблиц </w:t>
      </w:r>
      <w:proofErr w:type="gramStart"/>
      <w:r>
        <w:rPr>
          <w:sz w:val="20"/>
          <w:lang w:val="en-US"/>
        </w:rPr>
        <w:t>PD</w:t>
      </w:r>
      <w:r w:rsidRPr="002354A9">
        <w:rPr>
          <w:sz w:val="20"/>
        </w:rPr>
        <w:t>(</w:t>
      </w:r>
      <w:proofErr w:type="gramEnd"/>
      <w:r w:rsidR="00816540">
        <w:rPr>
          <w:sz w:val="20"/>
        </w:rPr>
        <w:t>…</w:t>
      </w:r>
      <w:r w:rsidRPr="002354A9">
        <w:rPr>
          <w:sz w:val="20"/>
        </w:rPr>
        <w:t xml:space="preserve">) может использоваться буферная таблица </w:t>
      </w:r>
      <w:r>
        <w:rPr>
          <w:sz w:val="20"/>
          <w:lang w:val="en-US"/>
        </w:rPr>
        <w:t>GL</w:t>
      </w:r>
      <w:r w:rsidRPr="002354A9">
        <w:rPr>
          <w:sz w:val="20"/>
        </w:rPr>
        <w:t>_</w:t>
      </w:r>
      <w:r>
        <w:rPr>
          <w:sz w:val="20"/>
          <w:lang w:val="en-US"/>
        </w:rPr>
        <w:t>PD</w:t>
      </w:r>
      <w:r>
        <w:rPr>
          <w:sz w:val="20"/>
        </w:rPr>
        <w:t xml:space="preserve"> для отображения проводок текущего операционного дня,</w:t>
      </w:r>
      <w:r w:rsidRPr="002354A9">
        <w:rPr>
          <w:sz w:val="20"/>
        </w:rPr>
        <w:t xml:space="preserve"> </w:t>
      </w:r>
      <w:r>
        <w:rPr>
          <w:sz w:val="20"/>
        </w:rPr>
        <w:t>с</w:t>
      </w:r>
      <w:r w:rsidRPr="002354A9">
        <w:rPr>
          <w:sz w:val="20"/>
        </w:rPr>
        <w:t xml:space="preserve">одержащая </w:t>
      </w:r>
      <w:r>
        <w:rPr>
          <w:sz w:val="20"/>
        </w:rPr>
        <w:t xml:space="preserve">все поля таблиц </w:t>
      </w:r>
      <w:r>
        <w:rPr>
          <w:sz w:val="20"/>
          <w:lang w:val="en-US"/>
        </w:rPr>
        <w:t>PD</w:t>
      </w:r>
      <w:r w:rsidRPr="002354A9">
        <w:rPr>
          <w:sz w:val="20"/>
        </w:rPr>
        <w:t>(</w:t>
      </w:r>
      <w:r w:rsidR="00816540">
        <w:rPr>
          <w:sz w:val="20"/>
        </w:rPr>
        <w:t>...</w:t>
      </w:r>
      <w:r w:rsidRPr="002354A9">
        <w:rPr>
          <w:sz w:val="20"/>
        </w:rPr>
        <w:t>)</w:t>
      </w:r>
      <w:r w:rsidR="002329D8">
        <w:rPr>
          <w:sz w:val="20"/>
        </w:rPr>
        <w:t>, имена полей совпадают</w:t>
      </w:r>
    </w:p>
    <w:p w:rsidR="00447CE0" w:rsidRPr="002329D8" w:rsidRDefault="00447CE0" w:rsidP="00447CE0">
      <w:pPr>
        <w:spacing w:before="120" w:after="120"/>
        <w:ind w:left="68" w:firstLine="357"/>
        <w:rPr>
          <w:rFonts w:asciiTheme="majorHAnsi" w:hAnsiTheme="majorHAnsi"/>
          <w:sz w:val="20"/>
        </w:rPr>
      </w:pPr>
      <w:r w:rsidRPr="002329D8">
        <w:rPr>
          <w:rFonts w:ascii="Calibri Light" w:hAnsi="Calibri Light"/>
          <w:sz w:val="20"/>
        </w:rPr>
        <w:t>В форме в</w:t>
      </w:r>
      <w:r w:rsidRPr="002329D8">
        <w:rPr>
          <w:rFonts w:asciiTheme="majorHAnsi" w:hAnsiTheme="majorHAnsi"/>
          <w:sz w:val="20"/>
        </w:rPr>
        <w:t>се суммовые величины необходимо отображать в мажорных единицах (в таблице PD все суммы представлены в минорных единицах).</w:t>
      </w:r>
    </w:p>
    <w:p w:rsidR="00D87C53" w:rsidRPr="002329D8" w:rsidRDefault="00447CE0" w:rsidP="00447CE0">
      <w:pPr>
        <w:spacing w:before="120" w:after="120"/>
        <w:ind w:left="68" w:firstLine="357"/>
        <w:rPr>
          <w:sz w:val="20"/>
          <w:szCs w:val="20"/>
        </w:rPr>
      </w:pPr>
      <w:r w:rsidRPr="002329D8">
        <w:rPr>
          <w:rFonts w:asciiTheme="majorHAnsi" w:hAnsiTheme="majorHAnsi"/>
          <w:sz w:val="20"/>
        </w:rPr>
        <w:t>Необходимо</w:t>
      </w:r>
      <w:r w:rsidRPr="002329D8">
        <w:rPr>
          <w:rFonts w:asciiTheme="majorHAnsi" w:hAnsiTheme="majorHAnsi"/>
          <w:sz w:val="20"/>
          <w:szCs w:val="20"/>
        </w:rPr>
        <w:t xml:space="preserve"> </w:t>
      </w:r>
      <w:r w:rsidR="00D87C53" w:rsidRPr="002329D8">
        <w:rPr>
          <w:rFonts w:asciiTheme="majorHAnsi" w:hAnsiTheme="majorHAnsi"/>
          <w:sz w:val="20"/>
          <w:szCs w:val="20"/>
        </w:rPr>
        <w:t>реализовать возможность группировки и просмотра всех проводок</w:t>
      </w:r>
      <w:r w:rsidR="009417EA" w:rsidRPr="002329D8">
        <w:rPr>
          <w:rFonts w:asciiTheme="majorHAnsi" w:hAnsiTheme="majorHAnsi"/>
          <w:sz w:val="20"/>
          <w:szCs w:val="20"/>
        </w:rPr>
        <w:t xml:space="preserve">, порожденных </w:t>
      </w:r>
      <w:r w:rsidR="00D87C53" w:rsidRPr="002329D8">
        <w:rPr>
          <w:rFonts w:asciiTheme="majorHAnsi" w:hAnsiTheme="majorHAnsi"/>
          <w:sz w:val="20"/>
          <w:szCs w:val="20"/>
        </w:rPr>
        <w:t>одной операци</w:t>
      </w:r>
      <w:r w:rsidR="009417EA" w:rsidRPr="002329D8">
        <w:rPr>
          <w:rFonts w:asciiTheme="majorHAnsi" w:hAnsiTheme="majorHAnsi"/>
          <w:sz w:val="20"/>
          <w:szCs w:val="20"/>
        </w:rPr>
        <w:t>ей</w:t>
      </w:r>
      <w:r w:rsidR="00D87C53" w:rsidRPr="002329D8">
        <w:rPr>
          <w:rFonts w:asciiTheme="majorHAnsi" w:hAnsiTheme="majorHAnsi"/>
          <w:sz w:val="20"/>
          <w:szCs w:val="20"/>
        </w:rPr>
        <w:t xml:space="preserve"> </w:t>
      </w:r>
      <w:r w:rsidR="00D87C53" w:rsidRPr="002329D8">
        <w:rPr>
          <w:rFonts w:asciiTheme="majorHAnsi" w:hAnsiTheme="majorHAnsi"/>
          <w:sz w:val="20"/>
          <w:szCs w:val="20"/>
          <w:lang w:val="en-US"/>
        </w:rPr>
        <w:t>GL</w:t>
      </w:r>
      <w:r w:rsidR="009417EA" w:rsidRPr="002329D8">
        <w:rPr>
          <w:rFonts w:asciiTheme="majorHAnsi" w:hAnsiTheme="majorHAnsi"/>
          <w:sz w:val="20"/>
          <w:szCs w:val="20"/>
        </w:rPr>
        <w:t xml:space="preserve">. Для этого можно, </w:t>
      </w:r>
      <w:r w:rsidR="00167F0C" w:rsidRPr="002329D8">
        <w:rPr>
          <w:rFonts w:asciiTheme="majorHAnsi" w:hAnsiTheme="majorHAnsi"/>
          <w:sz w:val="20"/>
          <w:szCs w:val="20"/>
        </w:rPr>
        <w:t xml:space="preserve">в основную </w:t>
      </w:r>
      <w:r w:rsidR="009417EA" w:rsidRPr="002329D8">
        <w:rPr>
          <w:rFonts w:asciiTheme="majorHAnsi" w:hAnsiTheme="majorHAnsi"/>
          <w:sz w:val="20"/>
          <w:szCs w:val="20"/>
        </w:rPr>
        <w:t>форм</w:t>
      </w:r>
      <w:r w:rsidR="00167F0C" w:rsidRPr="002329D8">
        <w:rPr>
          <w:rFonts w:asciiTheme="majorHAnsi" w:hAnsiTheme="majorHAnsi"/>
          <w:sz w:val="20"/>
          <w:szCs w:val="20"/>
        </w:rPr>
        <w:t>у</w:t>
      </w:r>
      <w:r w:rsidR="009417EA" w:rsidRPr="002329D8">
        <w:rPr>
          <w:rFonts w:asciiTheme="majorHAnsi" w:hAnsiTheme="majorHAnsi"/>
          <w:sz w:val="20"/>
          <w:szCs w:val="20"/>
        </w:rPr>
        <w:t xml:space="preserve"> «Проводки» </w:t>
      </w:r>
      <w:r w:rsidR="00167F0C" w:rsidRPr="002329D8">
        <w:rPr>
          <w:rFonts w:asciiTheme="majorHAnsi" w:hAnsiTheme="majorHAnsi"/>
          <w:sz w:val="20"/>
          <w:szCs w:val="20"/>
        </w:rPr>
        <w:t>включить</w:t>
      </w:r>
      <w:r w:rsidR="00D87C53" w:rsidRPr="002329D8">
        <w:rPr>
          <w:sz w:val="20"/>
          <w:szCs w:val="20"/>
        </w:rPr>
        <w:t>:</w:t>
      </w:r>
    </w:p>
    <w:p w:rsidR="00D87C53" w:rsidRPr="002329D8" w:rsidRDefault="00D87C53" w:rsidP="0027155D">
      <w:pPr>
        <w:pStyle w:val="a3"/>
        <w:numPr>
          <w:ilvl w:val="0"/>
          <w:numId w:val="15"/>
        </w:numPr>
        <w:spacing w:after="0"/>
        <w:ind w:left="1281" w:hanging="357"/>
        <w:contextualSpacing w:val="0"/>
        <w:rPr>
          <w:sz w:val="20"/>
          <w:szCs w:val="20"/>
        </w:rPr>
      </w:pPr>
      <w:r w:rsidRPr="002329D8">
        <w:rPr>
          <w:sz w:val="20"/>
          <w:szCs w:val="20"/>
        </w:rPr>
        <w:t>Мастер-форм</w:t>
      </w:r>
      <w:r w:rsidR="009417EA" w:rsidRPr="002329D8">
        <w:rPr>
          <w:sz w:val="20"/>
          <w:szCs w:val="20"/>
        </w:rPr>
        <w:t>у</w:t>
      </w:r>
      <w:r w:rsidRPr="002329D8">
        <w:rPr>
          <w:sz w:val="20"/>
          <w:szCs w:val="20"/>
        </w:rPr>
        <w:t>, содержащ</w:t>
      </w:r>
      <w:r w:rsidR="009417EA" w:rsidRPr="002329D8">
        <w:rPr>
          <w:sz w:val="20"/>
          <w:szCs w:val="20"/>
        </w:rPr>
        <w:t>ую</w:t>
      </w:r>
      <w:r w:rsidRPr="002329D8">
        <w:rPr>
          <w:sz w:val="20"/>
          <w:szCs w:val="20"/>
        </w:rPr>
        <w:t xml:space="preserve"> все проводки, созданные по операциям </w:t>
      </w:r>
      <w:r w:rsidRPr="002329D8">
        <w:rPr>
          <w:sz w:val="20"/>
          <w:szCs w:val="20"/>
          <w:lang w:val="en-US"/>
        </w:rPr>
        <w:t>BARS</w:t>
      </w:r>
      <w:r w:rsidRPr="002329D8">
        <w:rPr>
          <w:sz w:val="20"/>
          <w:szCs w:val="20"/>
        </w:rPr>
        <w:t xml:space="preserve"> </w:t>
      </w:r>
      <w:r w:rsidRPr="002329D8">
        <w:rPr>
          <w:sz w:val="20"/>
          <w:szCs w:val="20"/>
          <w:lang w:val="en-US"/>
        </w:rPr>
        <w:t>GL</w:t>
      </w:r>
    </w:p>
    <w:p w:rsidR="0027155D" w:rsidRPr="002329D8" w:rsidRDefault="00D87C53" w:rsidP="0078573F">
      <w:pPr>
        <w:pStyle w:val="a3"/>
        <w:numPr>
          <w:ilvl w:val="0"/>
          <w:numId w:val="15"/>
        </w:numPr>
        <w:spacing w:after="120"/>
        <w:ind w:left="1281" w:hanging="357"/>
        <w:contextualSpacing w:val="0"/>
        <w:rPr>
          <w:rFonts w:asciiTheme="majorHAnsi" w:hAnsiTheme="majorHAnsi"/>
          <w:sz w:val="20"/>
          <w:szCs w:val="20"/>
        </w:rPr>
      </w:pPr>
      <w:r w:rsidRPr="002329D8">
        <w:rPr>
          <w:sz w:val="20"/>
          <w:szCs w:val="20"/>
        </w:rPr>
        <w:t>Подчиненн</w:t>
      </w:r>
      <w:r w:rsidR="009417EA" w:rsidRPr="002329D8">
        <w:rPr>
          <w:sz w:val="20"/>
          <w:szCs w:val="20"/>
        </w:rPr>
        <w:t>ую</w:t>
      </w:r>
      <w:r w:rsidRPr="002329D8">
        <w:rPr>
          <w:sz w:val="20"/>
          <w:szCs w:val="20"/>
        </w:rPr>
        <w:t xml:space="preserve"> форм</w:t>
      </w:r>
      <w:r w:rsidR="009417EA" w:rsidRPr="002329D8">
        <w:rPr>
          <w:sz w:val="20"/>
          <w:szCs w:val="20"/>
        </w:rPr>
        <w:t>у</w:t>
      </w:r>
      <w:r w:rsidRPr="002329D8">
        <w:rPr>
          <w:sz w:val="20"/>
          <w:szCs w:val="20"/>
        </w:rPr>
        <w:t>, включающ</w:t>
      </w:r>
      <w:r w:rsidR="009417EA" w:rsidRPr="002329D8">
        <w:rPr>
          <w:sz w:val="20"/>
          <w:szCs w:val="20"/>
        </w:rPr>
        <w:t>ую</w:t>
      </w:r>
      <w:r w:rsidRPr="002329D8">
        <w:rPr>
          <w:sz w:val="20"/>
          <w:szCs w:val="20"/>
        </w:rPr>
        <w:t xml:space="preserve"> все проводки, </w:t>
      </w:r>
      <w:r w:rsidR="0078573F" w:rsidRPr="002329D8">
        <w:rPr>
          <w:sz w:val="20"/>
          <w:szCs w:val="20"/>
        </w:rPr>
        <w:t>принадлежащие</w:t>
      </w:r>
      <w:r w:rsidRPr="002329D8">
        <w:rPr>
          <w:sz w:val="20"/>
          <w:szCs w:val="20"/>
        </w:rPr>
        <w:t xml:space="preserve"> одной операции </w:t>
      </w:r>
      <w:r w:rsidRPr="002329D8">
        <w:rPr>
          <w:sz w:val="20"/>
          <w:szCs w:val="20"/>
          <w:lang w:val="en-US"/>
        </w:rPr>
        <w:t>GL</w:t>
      </w:r>
      <w:r w:rsidR="0078573F" w:rsidRPr="002329D8">
        <w:rPr>
          <w:sz w:val="20"/>
          <w:szCs w:val="20"/>
        </w:rPr>
        <w:t>, и связанную с мастер-формой</w:t>
      </w:r>
      <w:r w:rsidR="0027155D" w:rsidRPr="002329D8">
        <w:rPr>
          <w:rFonts w:asciiTheme="majorHAnsi" w:hAnsiTheme="majorHAnsi"/>
          <w:sz w:val="20"/>
          <w:szCs w:val="20"/>
        </w:rPr>
        <w:t xml:space="preserve"> полем «</w:t>
      </w:r>
      <w:r w:rsidR="0027155D" w:rsidRPr="002329D8">
        <w:rPr>
          <w:sz w:val="20"/>
          <w:szCs w:val="20"/>
        </w:rPr>
        <w:t xml:space="preserve">ID </w:t>
      </w:r>
      <w:proofErr w:type="spellStart"/>
      <w:r w:rsidR="0027155D" w:rsidRPr="002329D8">
        <w:rPr>
          <w:sz w:val="20"/>
          <w:szCs w:val="20"/>
        </w:rPr>
        <w:t>осн.операции</w:t>
      </w:r>
      <w:proofErr w:type="spellEnd"/>
      <w:r w:rsidR="0027155D" w:rsidRPr="002329D8">
        <w:rPr>
          <w:rFonts w:asciiTheme="majorHAnsi" w:hAnsiTheme="majorHAnsi"/>
          <w:sz w:val="20"/>
          <w:szCs w:val="20"/>
        </w:rPr>
        <w:t>»</w:t>
      </w:r>
    </w:p>
    <w:p w:rsidR="00D87C53" w:rsidRPr="002329D8" w:rsidRDefault="0027155D" w:rsidP="0027155D">
      <w:pPr>
        <w:spacing w:after="120"/>
        <w:ind w:firstLine="425"/>
        <w:rPr>
          <w:rFonts w:asciiTheme="majorHAnsi" w:hAnsiTheme="majorHAnsi"/>
          <w:sz w:val="20"/>
          <w:szCs w:val="20"/>
        </w:rPr>
      </w:pPr>
      <w:r w:rsidRPr="002329D8">
        <w:rPr>
          <w:rFonts w:asciiTheme="majorHAnsi" w:hAnsiTheme="majorHAnsi"/>
          <w:sz w:val="20"/>
          <w:szCs w:val="20"/>
        </w:rPr>
        <w:t>Обе</w:t>
      </w:r>
      <w:r w:rsidR="00D87C53" w:rsidRPr="002329D8">
        <w:rPr>
          <w:rFonts w:asciiTheme="majorHAnsi" w:hAnsiTheme="majorHAnsi"/>
          <w:sz w:val="20"/>
          <w:szCs w:val="20"/>
        </w:rPr>
        <w:t xml:space="preserve"> формы должны совпадать по составу и порядку отображения полей</w:t>
      </w:r>
      <w:r w:rsidR="009417EA" w:rsidRPr="002329D8">
        <w:rPr>
          <w:rFonts w:asciiTheme="majorHAnsi" w:hAnsiTheme="majorHAnsi"/>
          <w:sz w:val="20"/>
          <w:szCs w:val="20"/>
        </w:rPr>
        <w:t xml:space="preserve"> и включать стандартные функции фильтра и просмотра</w:t>
      </w:r>
      <w:r w:rsidR="00D87C53" w:rsidRPr="002329D8">
        <w:rPr>
          <w:rFonts w:asciiTheme="majorHAnsi" w:hAnsiTheme="majorHAnsi"/>
          <w:sz w:val="20"/>
          <w:szCs w:val="20"/>
        </w:rPr>
        <w:t>.</w:t>
      </w:r>
    </w:p>
    <w:p w:rsidR="008B13F5" w:rsidRPr="002329D8" w:rsidRDefault="0027155D" w:rsidP="00182E59">
      <w:pPr>
        <w:spacing w:after="120"/>
        <w:ind w:firstLine="425"/>
        <w:rPr>
          <w:rFonts w:asciiTheme="majorHAnsi" w:hAnsiTheme="majorHAnsi"/>
          <w:sz w:val="20"/>
          <w:szCs w:val="20"/>
        </w:rPr>
      </w:pPr>
      <w:r w:rsidRPr="002329D8">
        <w:rPr>
          <w:rFonts w:asciiTheme="majorHAnsi" w:hAnsiTheme="majorHAnsi"/>
          <w:sz w:val="20"/>
          <w:szCs w:val="20"/>
        </w:rPr>
        <w:lastRenderedPageBreak/>
        <w:t>Функцию редактирования следует добавить в</w:t>
      </w:r>
      <w:r w:rsidR="00D87C53" w:rsidRPr="002329D8">
        <w:rPr>
          <w:rFonts w:asciiTheme="majorHAnsi" w:hAnsiTheme="majorHAnsi"/>
          <w:sz w:val="20"/>
          <w:szCs w:val="20"/>
        </w:rPr>
        <w:t xml:space="preserve"> форму</w:t>
      </w:r>
      <w:r w:rsidR="00344EE6" w:rsidRPr="002329D8">
        <w:rPr>
          <w:rFonts w:asciiTheme="majorHAnsi" w:hAnsiTheme="majorHAnsi"/>
          <w:sz w:val="20"/>
          <w:szCs w:val="20"/>
        </w:rPr>
        <w:t>-мастер</w:t>
      </w:r>
      <w:r w:rsidR="001D3889" w:rsidRPr="002329D8">
        <w:rPr>
          <w:rFonts w:asciiTheme="majorHAnsi" w:hAnsiTheme="majorHAnsi"/>
          <w:sz w:val="20"/>
          <w:szCs w:val="20"/>
        </w:rPr>
        <w:t>,</w:t>
      </w:r>
      <w:r w:rsidR="008B13F5" w:rsidRPr="002329D8">
        <w:rPr>
          <w:rFonts w:asciiTheme="majorHAnsi" w:hAnsiTheme="majorHAnsi"/>
          <w:sz w:val="20"/>
          <w:szCs w:val="20"/>
        </w:rPr>
        <w:t xml:space="preserve"> </w:t>
      </w:r>
      <w:r w:rsidR="001D3889" w:rsidRPr="002329D8">
        <w:rPr>
          <w:rFonts w:asciiTheme="majorHAnsi" w:hAnsiTheme="majorHAnsi"/>
          <w:sz w:val="20"/>
          <w:szCs w:val="20"/>
        </w:rPr>
        <w:t>разработав для этого</w:t>
      </w:r>
      <w:r w:rsidR="008B13F5" w:rsidRPr="002329D8">
        <w:rPr>
          <w:rFonts w:asciiTheme="majorHAnsi" w:hAnsiTheme="majorHAnsi"/>
          <w:sz w:val="20"/>
          <w:szCs w:val="20"/>
        </w:rPr>
        <w:t xml:space="preserve"> </w:t>
      </w:r>
      <w:r w:rsidR="001D3889" w:rsidRPr="002329D8">
        <w:rPr>
          <w:rFonts w:asciiTheme="majorHAnsi" w:hAnsiTheme="majorHAnsi"/>
          <w:sz w:val="20"/>
          <w:szCs w:val="20"/>
        </w:rPr>
        <w:t xml:space="preserve">новую </w:t>
      </w:r>
      <w:r w:rsidR="008B13F5" w:rsidRPr="002329D8">
        <w:rPr>
          <w:rFonts w:asciiTheme="majorHAnsi" w:hAnsiTheme="majorHAnsi"/>
          <w:sz w:val="20"/>
          <w:szCs w:val="20"/>
        </w:rPr>
        <w:t xml:space="preserve">форму редактирования </w:t>
      </w:r>
      <w:r w:rsidR="001D3889" w:rsidRPr="002329D8">
        <w:rPr>
          <w:rFonts w:asciiTheme="majorHAnsi" w:hAnsiTheme="majorHAnsi"/>
          <w:sz w:val="20"/>
          <w:szCs w:val="20"/>
        </w:rPr>
        <w:t>проводок</w:t>
      </w:r>
      <w:r w:rsidRPr="002329D8">
        <w:rPr>
          <w:rFonts w:asciiTheme="majorHAnsi" w:hAnsiTheme="majorHAnsi"/>
          <w:sz w:val="20"/>
          <w:szCs w:val="20"/>
        </w:rPr>
        <w:t>.</w:t>
      </w:r>
    </w:p>
    <w:p w:rsidR="009C4599" w:rsidRPr="002329D8" w:rsidRDefault="00397D6D" w:rsidP="00526B98">
      <w:pPr>
        <w:spacing w:after="120"/>
        <w:ind w:firstLine="425"/>
        <w:rPr>
          <w:rFonts w:asciiTheme="majorHAnsi" w:hAnsiTheme="majorHAnsi"/>
          <w:sz w:val="20"/>
          <w:szCs w:val="20"/>
        </w:rPr>
      </w:pPr>
      <w:r w:rsidRPr="002329D8">
        <w:rPr>
          <w:rFonts w:asciiTheme="majorHAnsi" w:hAnsiTheme="majorHAnsi"/>
          <w:sz w:val="20"/>
          <w:szCs w:val="20"/>
        </w:rPr>
        <w:t>Если редактируемая проводка является не</w:t>
      </w:r>
      <w:r w:rsidR="00E4415A" w:rsidRPr="00E4415A">
        <w:rPr>
          <w:rFonts w:asciiTheme="majorHAnsi" w:hAnsiTheme="majorHAnsi"/>
          <w:sz w:val="20"/>
          <w:szCs w:val="20"/>
        </w:rPr>
        <w:t xml:space="preserve"> </w:t>
      </w:r>
      <w:r w:rsidRPr="002329D8">
        <w:rPr>
          <w:rFonts w:asciiTheme="majorHAnsi" w:hAnsiTheme="majorHAnsi"/>
          <w:sz w:val="20"/>
          <w:szCs w:val="20"/>
        </w:rPr>
        <w:t>единственной проводкой в составе операции</w:t>
      </w:r>
      <w:ins w:id="65" w:author="Фигаровская Наталья Викторовна" w:date="2016-04-11T18:35:00Z">
        <w:r w:rsidR="00412ECA">
          <w:rPr>
            <w:rFonts w:asciiTheme="majorHAnsi" w:hAnsiTheme="majorHAnsi"/>
            <w:sz w:val="20"/>
            <w:szCs w:val="20"/>
          </w:rPr>
          <w:t>,</w:t>
        </w:r>
      </w:ins>
      <w:ins w:id="66" w:author="Фигаровская Наталья Викторовна" w:date="2016-04-11T18:32:00Z">
        <w:r w:rsidR="00A7011C">
          <w:rPr>
            <w:rFonts w:asciiTheme="majorHAnsi" w:hAnsiTheme="majorHAnsi"/>
            <w:sz w:val="20"/>
            <w:szCs w:val="20"/>
          </w:rPr>
          <w:t xml:space="preserve"> и она не является частью веерной проводки</w:t>
        </w:r>
      </w:ins>
      <w:ins w:id="67" w:author="Фигаровская Наталья Викторовна" w:date="2016-04-11T18:33:00Z">
        <w:r w:rsidR="00A7011C">
          <w:rPr>
            <w:rFonts w:asciiTheme="majorHAnsi" w:hAnsiTheme="majorHAnsi"/>
            <w:sz w:val="20"/>
            <w:szCs w:val="20"/>
          </w:rPr>
          <w:t>, для которых допустимо изменение по всем проводкам, составляющих веер, включая порожденные межфилиальные проводки и проводки отвода курсовой разницы</w:t>
        </w:r>
      </w:ins>
      <w:r w:rsidRPr="002329D8">
        <w:rPr>
          <w:rFonts w:asciiTheme="majorHAnsi" w:hAnsiTheme="majorHAnsi"/>
          <w:sz w:val="20"/>
          <w:szCs w:val="20"/>
        </w:rPr>
        <w:t>, то п</w:t>
      </w:r>
      <w:r w:rsidR="00DB17DB" w:rsidRPr="002329D8">
        <w:rPr>
          <w:rFonts w:asciiTheme="majorHAnsi" w:hAnsiTheme="majorHAnsi"/>
          <w:sz w:val="20"/>
          <w:szCs w:val="20"/>
        </w:rPr>
        <w:t xml:space="preserve">еред вызовом формы необходимо предусмотреть </w:t>
      </w:r>
      <w:r w:rsidR="00F3140B" w:rsidRPr="002329D8">
        <w:rPr>
          <w:rFonts w:asciiTheme="majorHAnsi" w:hAnsiTheme="majorHAnsi"/>
          <w:sz w:val="20"/>
          <w:szCs w:val="20"/>
        </w:rPr>
        <w:t xml:space="preserve">выбор пользователем способа корректировки данных: </w:t>
      </w:r>
    </w:p>
    <w:p w:rsidR="009C4599" w:rsidRPr="002329D8" w:rsidRDefault="00091EFA" w:rsidP="009C4599">
      <w:pPr>
        <w:pStyle w:val="a3"/>
        <w:numPr>
          <w:ilvl w:val="0"/>
          <w:numId w:val="17"/>
        </w:numPr>
        <w:spacing w:after="240"/>
        <w:rPr>
          <w:rFonts w:asciiTheme="majorHAnsi" w:hAnsiTheme="majorHAnsi"/>
          <w:sz w:val="20"/>
          <w:szCs w:val="20"/>
        </w:rPr>
      </w:pPr>
      <w:r w:rsidRPr="002329D8">
        <w:rPr>
          <w:rFonts w:asciiTheme="majorHAnsi" w:hAnsiTheme="majorHAnsi"/>
          <w:sz w:val="20"/>
          <w:szCs w:val="20"/>
        </w:rPr>
        <w:t>Редактирование</w:t>
      </w:r>
      <w:r w:rsidR="00F3140B" w:rsidRPr="002329D8">
        <w:rPr>
          <w:rFonts w:asciiTheme="majorHAnsi" w:hAnsiTheme="majorHAnsi"/>
          <w:sz w:val="20"/>
          <w:szCs w:val="20"/>
        </w:rPr>
        <w:t xml:space="preserve"> проводк</w:t>
      </w:r>
      <w:r w:rsidR="00C52AC4" w:rsidRPr="002329D8">
        <w:rPr>
          <w:rFonts w:asciiTheme="majorHAnsi" w:hAnsiTheme="majorHAnsi"/>
          <w:sz w:val="20"/>
          <w:szCs w:val="20"/>
        </w:rPr>
        <w:t>и</w:t>
      </w:r>
      <w:r w:rsidR="00B76E0A" w:rsidRPr="002329D8">
        <w:rPr>
          <w:rFonts w:asciiTheme="majorHAnsi" w:hAnsiTheme="majorHAnsi"/>
          <w:sz w:val="20"/>
          <w:szCs w:val="20"/>
        </w:rPr>
        <w:t xml:space="preserve"> </w:t>
      </w:r>
      <w:r w:rsidR="00B76E0A" w:rsidRPr="002329D8">
        <w:rPr>
          <w:sz w:val="20"/>
          <w:szCs w:val="20"/>
        </w:rPr>
        <w:t>(проводки, на которой установлен курсор)</w:t>
      </w:r>
    </w:p>
    <w:p w:rsidR="00DB17DB" w:rsidRPr="00EF5948" w:rsidRDefault="00091EFA" w:rsidP="009C4599">
      <w:pPr>
        <w:pStyle w:val="a3"/>
        <w:numPr>
          <w:ilvl w:val="0"/>
          <w:numId w:val="17"/>
        </w:numPr>
        <w:spacing w:after="240"/>
        <w:rPr>
          <w:rFonts w:asciiTheme="majorHAnsi" w:hAnsiTheme="majorHAnsi"/>
          <w:sz w:val="20"/>
          <w:szCs w:val="20"/>
        </w:rPr>
      </w:pPr>
      <w:r w:rsidRPr="002329D8">
        <w:rPr>
          <w:rFonts w:asciiTheme="majorHAnsi" w:hAnsiTheme="majorHAnsi"/>
          <w:sz w:val="20"/>
          <w:szCs w:val="20"/>
        </w:rPr>
        <w:t>Редактирование</w:t>
      </w:r>
      <w:r w:rsidR="00F3140B" w:rsidRPr="002329D8">
        <w:rPr>
          <w:rFonts w:asciiTheme="majorHAnsi" w:hAnsiTheme="majorHAnsi"/>
          <w:sz w:val="20"/>
          <w:szCs w:val="20"/>
        </w:rPr>
        <w:t xml:space="preserve"> </w:t>
      </w:r>
      <w:r w:rsidR="00F3140B" w:rsidRPr="00DD1407">
        <w:rPr>
          <w:rFonts w:asciiTheme="majorHAnsi" w:hAnsiTheme="majorHAnsi"/>
          <w:sz w:val="20"/>
          <w:szCs w:val="20"/>
        </w:rPr>
        <w:t>провод</w:t>
      </w:r>
      <w:r w:rsidR="00F3140B" w:rsidRPr="00EF5948">
        <w:rPr>
          <w:rFonts w:asciiTheme="majorHAnsi" w:hAnsiTheme="majorHAnsi"/>
          <w:sz w:val="20"/>
          <w:szCs w:val="20"/>
        </w:rPr>
        <w:t>к</w:t>
      </w:r>
      <w:r w:rsidR="00531152" w:rsidRPr="00EF5948">
        <w:rPr>
          <w:rFonts w:asciiTheme="majorHAnsi" w:hAnsiTheme="majorHAnsi"/>
          <w:sz w:val="20"/>
          <w:szCs w:val="20"/>
        </w:rPr>
        <w:t>и</w:t>
      </w:r>
      <w:r w:rsidR="00531152" w:rsidRPr="003B217D">
        <w:rPr>
          <w:rFonts w:asciiTheme="majorHAnsi" w:hAnsiTheme="majorHAnsi"/>
          <w:sz w:val="20"/>
        </w:rPr>
        <w:t xml:space="preserve"> с отражением изменений по всем связанным проводкам, входящим в операцию</w:t>
      </w:r>
    </w:p>
    <w:p w:rsidR="008B13F5" w:rsidRPr="00880718" w:rsidRDefault="00B50357" w:rsidP="00B76E0A">
      <w:pPr>
        <w:pStyle w:val="2"/>
        <w:numPr>
          <w:ilvl w:val="1"/>
          <w:numId w:val="1"/>
        </w:numPr>
        <w:spacing w:before="360" w:after="360"/>
        <w:ind w:left="709" w:hanging="715"/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</w:pPr>
      <w:r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>Ф</w:t>
      </w:r>
      <w:r w:rsidR="008B13F5" w:rsidRPr="00880718"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>орм</w:t>
      </w:r>
      <w:r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>а</w:t>
      </w:r>
      <w:r w:rsidR="008B13F5" w:rsidRPr="00880718"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 xml:space="preserve"> «</w:t>
      </w:r>
      <w:r w:rsidR="008B13F5"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>Редактирование проводки»</w:t>
      </w:r>
    </w:p>
    <w:tbl>
      <w:tblPr>
        <w:tblStyle w:val="a5"/>
        <w:tblW w:w="9356" w:type="dxa"/>
        <w:tblInd w:w="-6" w:type="dxa"/>
        <w:tblLook w:val="04A0" w:firstRow="1" w:lastRow="0" w:firstColumn="1" w:lastColumn="0" w:noHBand="0" w:noVBand="1"/>
      </w:tblPr>
      <w:tblGrid>
        <w:gridCol w:w="2411"/>
        <w:gridCol w:w="6945"/>
      </w:tblGrid>
      <w:tr w:rsidR="001D3889" w:rsidRPr="008A010E" w:rsidTr="00463631">
        <w:tc>
          <w:tcPr>
            <w:tcW w:w="2411" w:type="dxa"/>
            <w:shd w:val="clear" w:color="auto" w:fill="D9D9D9" w:themeFill="background1" w:themeFillShade="D9"/>
          </w:tcPr>
          <w:p w:rsidR="001D3889" w:rsidRPr="000F271C" w:rsidRDefault="001D3889" w:rsidP="002D3592">
            <w:pPr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Назначение формы</w:t>
            </w:r>
          </w:p>
        </w:tc>
        <w:tc>
          <w:tcPr>
            <w:tcW w:w="6945" w:type="dxa"/>
          </w:tcPr>
          <w:p w:rsidR="001D3889" w:rsidRPr="008A010E" w:rsidRDefault="001D3889" w:rsidP="002D3592">
            <w:pPr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Редактирование отдельных полей проводки</w:t>
            </w:r>
          </w:p>
        </w:tc>
      </w:tr>
      <w:tr w:rsidR="001D3889" w:rsidRPr="008A010E" w:rsidTr="00463631">
        <w:tc>
          <w:tcPr>
            <w:tcW w:w="2411" w:type="dxa"/>
            <w:shd w:val="clear" w:color="auto" w:fill="D9D9D9" w:themeFill="background1" w:themeFillShade="D9"/>
          </w:tcPr>
          <w:p w:rsidR="001D3889" w:rsidRPr="000F271C" w:rsidRDefault="001D3889" w:rsidP="002D3592">
            <w:pPr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Заголовок формы</w:t>
            </w:r>
          </w:p>
        </w:tc>
        <w:tc>
          <w:tcPr>
            <w:tcW w:w="6945" w:type="dxa"/>
          </w:tcPr>
          <w:p w:rsidR="001D3889" w:rsidRPr="008A010E" w:rsidRDefault="001D3889" w:rsidP="001D3889">
            <w:pPr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Редактирование проводки</w:t>
            </w:r>
            <w:r w:rsidRPr="008A010E">
              <w:rPr>
                <w:sz w:val="20"/>
                <w:szCs w:val="20"/>
              </w:rPr>
              <w:t>»</w:t>
            </w:r>
          </w:p>
        </w:tc>
      </w:tr>
      <w:tr w:rsidR="004D79DC" w:rsidRPr="008A010E" w:rsidTr="00463631">
        <w:tc>
          <w:tcPr>
            <w:tcW w:w="2411" w:type="dxa"/>
            <w:shd w:val="clear" w:color="auto" w:fill="D9D9D9" w:themeFill="background1" w:themeFillShade="D9"/>
          </w:tcPr>
          <w:p w:rsidR="004D79DC" w:rsidRPr="000F271C" w:rsidRDefault="004D79DC" w:rsidP="004D79DC">
            <w:pPr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Вызов формы</w:t>
            </w:r>
          </w:p>
        </w:tc>
        <w:tc>
          <w:tcPr>
            <w:tcW w:w="6945" w:type="dxa"/>
          </w:tcPr>
          <w:p w:rsidR="004D79DC" w:rsidRPr="004B67EE" w:rsidRDefault="004D79DC" w:rsidP="004D79DC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кнопке из</w:t>
            </w:r>
            <w:r w:rsidRPr="005114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мастер-формы «Проводки» вкладки «Бухучет»</w:t>
            </w:r>
          </w:p>
        </w:tc>
      </w:tr>
      <w:tr w:rsidR="00463631" w:rsidRPr="008A010E" w:rsidTr="00463631">
        <w:tc>
          <w:tcPr>
            <w:tcW w:w="2411" w:type="dxa"/>
            <w:shd w:val="clear" w:color="auto" w:fill="D9D9D9" w:themeFill="background1" w:themeFillShade="D9"/>
          </w:tcPr>
          <w:p w:rsidR="00463631" w:rsidRPr="000F271C" w:rsidRDefault="004E3B5C" w:rsidP="004E3B5C">
            <w:pPr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Ограничения</w:t>
            </w:r>
            <w:ins w:id="68" w:author="Фигаровская Наталья Викторовна" w:date="2016-04-12T15:11:00Z">
              <w:r w:rsidR="003B217D">
                <w:rPr>
                  <w:rFonts w:asciiTheme="majorHAnsi" w:hAnsiTheme="majorHAnsi"/>
                  <w:sz w:val="20"/>
                  <w:szCs w:val="20"/>
                </w:rPr>
                <w:t xml:space="preserve"> на открытие формы</w:t>
              </w:r>
            </w:ins>
          </w:p>
        </w:tc>
        <w:tc>
          <w:tcPr>
            <w:tcW w:w="6945" w:type="dxa"/>
          </w:tcPr>
          <w:p w:rsidR="003B217D" w:rsidRDefault="003B217D" w:rsidP="003B217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Запрет на открытие формы (выполнение функции редактирования)</w:t>
            </w:r>
            <w:r w:rsidRPr="0035563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:rsidR="003B217D" w:rsidRPr="00355634" w:rsidRDefault="003B217D" w:rsidP="003B217D">
            <w:pPr>
              <w:pStyle w:val="a3"/>
              <w:numPr>
                <w:ilvl w:val="0"/>
                <w:numId w:val="22"/>
              </w:numPr>
              <w:spacing w:before="60" w:after="6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проводка отменена (</w:t>
            </w:r>
            <w:r w:rsidRPr="00355634">
              <w:rPr>
                <w:rFonts w:asciiTheme="majorHAnsi" w:hAnsiTheme="majorHAnsi"/>
                <w:sz w:val="20"/>
                <w:lang w:val="en-US"/>
              </w:rPr>
              <w:t>PD</w:t>
            </w:r>
            <w:r w:rsidRPr="00355634">
              <w:rPr>
                <w:rFonts w:asciiTheme="majorHAnsi" w:hAnsiTheme="majorHAnsi"/>
                <w:sz w:val="20"/>
              </w:rPr>
              <w:t>.</w:t>
            </w:r>
            <w:r w:rsidRPr="00355634">
              <w:rPr>
                <w:rFonts w:asciiTheme="majorHAnsi" w:hAnsiTheme="majorHAnsi"/>
                <w:sz w:val="20"/>
                <w:lang w:val="en-US"/>
              </w:rPr>
              <w:t>INVISIBLE</w:t>
            </w:r>
            <w:r w:rsidRPr="00355634">
              <w:rPr>
                <w:rFonts w:asciiTheme="majorHAnsi" w:hAnsiTheme="majorHAnsi"/>
                <w:sz w:val="20"/>
              </w:rPr>
              <w:t>=’1’)</w:t>
            </w:r>
            <w:r>
              <w:rPr>
                <w:rFonts w:asciiTheme="majorHAnsi" w:hAnsiTheme="majorHAnsi"/>
                <w:sz w:val="20"/>
              </w:rPr>
              <w:t xml:space="preserve"> или</w:t>
            </w:r>
          </w:p>
          <w:p w:rsidR="003B217D" w:rsidRDefault="003B217D" w:rsidP="003B217D">
            <w:pPr>
              <w:pStyle w:val="a3"/>
              <w:numPr>
                <w:ilvl w:val="0"/>
                <w:numId w:val="22"/>
              </w:num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дата </w:t>
            </w:r>
            <w:r w:rsidRPr="003B217D">
              <w:rPr>
                <w:rFonts w:asciiTheme="majorHAnsi" w:hAnsiTheme="majorHAnsi"/>
                <w:sz w:val="20"/>
              </w:rPr>
              <w:t>проводки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(PD.POD)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&lt;</w:t>
            </w:r>
            <w:r w:rsidRPr="00526B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даты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открытого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опердня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– 30 календарных дней</w:t>
            </w:r>
          </w:p>
        </w:tc>
      </w:tr>
    </w:tbl>
    <w:p w:rsidR="001D3889" w:rsidRDefault="001D3889" w:rsidP="001D3889">
      <w:pPr>
        <w:pStyle w:val="a4"/>
        <w:spacing w:before="0" w:beforeAutospacing="0" w:after="120" w:afterAutospacing="0"/>
        <w:ind w:left="357"/>
        <w:rPr>
          <w:rFonts w:asciiTheme="majorHAnsi" w:hAnsiTheme="majorHAnsi"/>
          <w:sz w:val="20"/>
          <w:szCs w:val="20"/>
        </w:rPr>
      </w:pPr>
    </w:p>
    <w:p w:rsidR="007E01C3" w:rsidRDefault="001D3889" w:rsidP="00B50357">
      <w:pPr>
        <w:pStyle w:val="a3"/>
        <w:numPr>
          <w:ilvl w:val="0"/>
          <w:numId w:val="11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 w:rsidRPr="001D3889">
        <w:rPr>
          <w:rFonts w:asciiTheme="majorHAnsi" w:hAnsiTheme="majorHAnsi"/>
          <w:sz w:val="20"/>
          <w:szCs w:val="20"/>
        </w:rPr>
        <w:t>При разработке формы следует за основу взять форму</w:t>
      </w:r>
      <w:r w:rsidR="007E01C3" w:rsidRPr="001D3889">
        <w:rPr>
          <w:rFonts w:asciiTheme="majorHAnsi" w:hAnsiTheme="majorHAnsi"/>
          <w:sz w:val="20"/>
          <w:szCs w:val="20"/>
        </w:rPr>
        <w:t xml:space="preserve"> «</w:t>
      </w:r>
      <w:r w:rsidRPr="001D3889">
        <w:rPr>
          <w:rFonts w:asciiTheme="majorHAnsi" w:hAnsiTheme="majorHAnsi"/>
          <w:sz w:val="20"/>
          <w:szCs w:val="20"/>
        </w:rPr>
        <w:t>Ввод</w:t>
      </w:r>
      <w:r w:rsidR="007E01C3" w:rsidRPr="001D3889">
        <w:rPr>
          <w:rFonts w:asciiTheme="majorHAnsi" w:hAnsiTheme="majorHAnsi"/>
          <w:sz w:val="20"/>
          <w:szCs w:val="20"/>
        </w:rPr>
        <w:t xml:space="preserve"> бухгалтерской операции GL»</w:t>
      </w:r>
      <w:r w:rsidRPr="001D3889">
        <w:rPr>
          <w:rFonts w:asciiTheme="majorHAnsi" w:hAnsiTheme="majorHAnsi"/>
          <w:sz w:val="20"/>
          <w:szCs w:val="20"/>
        </w:rPr>
        <w:t xml:space="preserve">, в которой </w:t>
      </w:r>
      <w:r w:rsidR="007E01C3" w:rsidRPr="001D3889">
        <w:rPr>
          <w:rFonts w:asciiTheme="majorHAnsi" w:hAnsiTheme="majorHAnsi"/>
          <w:sz w:val="20"/>
          <w:szCs w:val="20"/>
        </w:rPr>
        <w:t>разрешить редактирование следующих полей формы:</w:t>
      </w:r>
    </w:p>
    <w:p w:rsidR="00D170EC" w:rsidRPr="001D3889" w:rsidRDefault="00D170EC" w:rsidP="00A45E4C">
      <w:pPr>
        <w:pStyle w:val="a3"/>
        <w:keepNext/>
        <w:numPr>
          <w:ilvl w:val="0"/>
          <w:numId w:val="13"/>
        </w:numPr>
        <w:spacing w:after="120"/>
        <w:contextualSpacing w:val="0"/>
        <w:rPr>
          <w:rFonts w:asciiTheme="majorHAnsi" w:hAnsiTheme="majorHAnsi"/>
          <w:sz w:val="20"/>
          <w:szCs w:val="20"/>
        </w:rPr>
      </w:pPr>
      <w:r>
        <w:rPr>
          <w:sz w:val="20"/>
        </w:rPr>
        <w:t>только для проводок, созданных при ручном</w:t>
      </w:r>
      <w:ins w:id="69" w:author="Фигаровская Наталья Викторовна" w:date="2016-08-22T18:11:00Z">
        <w:r w:rsidR="001F064A">
          <w:rPr>
            <w:sz w:val="20"/>
          </w:rPr>
          <w:t xml:space="preserve"> и файловом</w:t>
        </w:r>
      </w:ins>
      <w:bookmarkStart w:id="70" w:name="_GoBack"/>
      <w:bookmarkEnd w:id="70"/>
      <w:r>
        <w:rPr>
          <w:sz w:val="20"/>
        </w:rPr>
        <w:t xml:space="preserve"> вводе операции</w:t>
      </w:r>
      <w:r w:rsidR="00FB18C1" w:rsidRPr="00FB18C1">
        <w:rPr>
          <w:sz w:val="20"/>
        </w:rPr>
        <w:t xml:space="preserve"> </w:t>
      </w:r>
      <w:r w:rsidR="00FB18C1">
        <w:rPr>
          <w:sz w:val="20"/>
          <w:lang w:val="en-US"/>
        </w:rPr>
        <w:t>GL</w:t>
      </w:r>
    </w:p>
    <w:p w:rsidR="007E01C3" w:rsidRDefault="007E01C3" w:rsidP="00A45E4C">
      <w:pPr>
        <w:pStyle w:val="a3"/>
        <w:keepNext/>
        <w:numPr>
          <w:ilvl w:val="0"/>
          <w:numId w:val="2"/>
        </w:numPr>
        <w:spacing w:before="120" w:after="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>«Номер сделки»</w:t>
      </w:r>
    </w:p>
    <w:p w:rsidR="007E01C3" w:rsidRPr="00D170EC" w:rsidRDefault="007E01C3" w:rsidP="00D170E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«Номер </w:t>
      </w:r>
      <w:proofErr w:type="spellStart"/>
      <w:r>
        <w:rPr>
          <w:sz w:val="20"/>
          <w:szCs w:val="20"/>
        </w:rPr>
        <w:t>субсделки</w:t>
      </w:r>
      <w:proofErr w:type="spellEnd"/>
      <w:r>
        <w:rPr>
          <w:sz w:val="20"/>
          <w:szCs w:val="20"/>
        </w:rPr>
        <w:t>»</w:t>
      </w:r>
    </w:p>
    <w:p w:rsidR="00D170EC" w:rsidRPr="001D3889" w:rsidRDefault="00D170EC" w:rsidP="00D170EC">
      <w:pPr>
        <w:pStyle w:val="a3"/>
        <w:numPr>
          <w:ilvl w:val="0"/>
          <w:numId w:val="13"/>
        </w:numPr>
        <w:spacing w:before="120" w:after="120"/>
        <w:ind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sz w:val="20"/>
        </w:rPr>
        <w:t xml:space="preserve">для </w:t>
      </w:r>
      <w:r w:rsidR="00FB18C1" w:rsidRPr="00EC7EF0">
        <w:rPr>
          <w:sz w:val="20"/>
        </w:rPr>
        <w:t>всех</w:t>
      </w:r>
      <w:r>
        <w:rPr>
          <w:sz w:val="20"/>
        </w:rPr>
        <w:t xml:space="preserve"> проводок, созданных при </w:t>
      </w:r>
      <w:r w:rsidR="00FB18C1">
        <w:rPr>
          <w:sz w:val="20"/>
        </w:rPr>
        <w:t>обработке</w:t>
      </w:r>
      <w:r>
        <w:rPr>
          <w:sz w:val="20"/>
        </w:rPr>
        <w:t xml:space="preserve"> операции</w:t>
      </w:r>
      <w:r w:rsidR="00FB18C1">
        <w:rPr>
          <w:sz w:val="20"/>
        </w:rPr>
        <w:t xml:space="preserve"> </w:t>
      </w:r>
      <w:r w:rsidR="00FB18C1">
        <w:rPr>
          <w:sz w:val="20"/>
          <w:lang w:val="en-US"/>
        </w:rPr>
        <w:t>GL</w:t>
      </w:r>
    </w:p>
    <w:p w:rsidR="007E01C3" w:rsidRDefault="007E01C3" w:rsidP="00D170E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9176D9">
        <w:rPr>
          <w:sz w:val="20"/>
          <w:szCs w:val="20"/>
        </w:rPr>
        <w:t>«Профит центр»</w:t>
      </w:r>
    </w:p>
    <w:p w:rsidR="00755A93" w:rsidRDefault="00755A93" w:rsidP="00D170E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>Признак «Исправительная проводка»</w:t>
      </w:r>
    </w:p>
    <w:p w:rsidR="007E01C3" w:rsidRDefault="007E01C3" w:rsidP="00D170E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«Основание </w:t>
      </w:r>
      <w:r w:rsidRPr="009D29E2">
        <w:rPr>
          <w:sz w:val="20"/>
          <w:szCs w:val="20"/>
        </w:rPr>
        <w:t>ENG</w:t>
      </w:r>
      <w:r>
        <w:rPr>
          <w:sz w:val="20"/>
          <w:szCs w:val="20"/>
        </w:rPr>
        <w:t>»</w:t>
      </w:r>
    </w:p>
    <w:p w:rsidR="007E01C3" w:rsidRPr="009176D9" w:rsidRDefault="007E01C3" w:rsidP="00D170EC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«Основание </w:t>
      </w:r>
      <w:r w:rsidRPr="009D29E2">
        <w:rPr>
          <w:sz w:val="20"/>
          <w:szCs w:val="20"/>
        </w:rPr>
        <w:t>RUS</w:t>
      </w:r>
      <w:r>
        <w:rPr>
          <w:sz w:val="20"/>
          <w:szCs w:val="20"/>
        </w:rPr>
        <w:t>»</w:t>
      </w:r>
    </w:p>
    <w:p w:rsidR="00531152" w:rsidRDefault="00531152" w:rsidP="00531152">
      <w:pPr>
        <w:pStyle w:val="a3"/>
        <w:numPr>
          <w:ilvl w:val="0"/>
          <w:numId w:val="11"/>
        </w:numPr>
        <w:spacing w:after="60"/>
        <w:ind w:left="709" w:hanging="357"/>
        <w:contextualSpacing w:val="0"/>
        <w:rPr>
          <w:rFonts w:asciiTheme="majorHAnsi" w:hAnsiTheme="majorHAnsi"/>
          <w:sz w:val="20"/>
        </w:rPr>
      </w:pPr>
      <w:r w:rsidRPr="00932423">
        <w:rPr>
          <w:rFonts w:asciiTheme="majorHAnsi" w:hAnsiTheme="majorHAnsi"/>
          <w:sz w:val="20"/>
          <w:szCs w:val="20"/>
        </w:rPr>
        <w:t>Запретить</w:t>
      </w:r>
      <w:r w:rsidRPr="00B50357">
        <w:rPr>
          <w:rFonts w:asciiTheme="majorHAnsi" w:hAnsiTheme="majorHAnsi"/>
          <w:sz w:val="20"/>
        </w:rPr>
        <w:t xml:space="preserve"> доступ к остальным полям</w:t>
      </w:r>
    </w:p>
    <w:p w:rsidR="00182E59" w:rsidRDefault="00463631" w:rsidP="00182E59">
      <w:pPr>
        <w:pStyle w:val="a3"/>
        <w:numPr>
          <w:ilvl w:val="0"/>
          <w:numId w:val="11"/>
        </w:numPr>
        <w:spacing w:after="120"/>
        <w:ind w:left="709" w:hanging="357"/>
        <w:contextualSpacing w:val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В</w:t>
      </w:r>
      <w:r w:rsidR="00182E59">
        <w:rPr>
          <w:rFonts w:asciiTheme="majorHAnsi" w:hAnsiTheme="majorHAnsi"/>
          <w:sz w:val="20"/>
        </w:rPr>
        <w:t xml:space="preserve"> зависимости от выбранного способа корректировки </w:t>
      </w:r>
      <w:r>
        <w:rPr>
          <w:rFonts w:asciiTheme="majorHAnsi" w:hAnsiTheme="majorHAnsi"/>
          <w:sz w:val="20"/>
        </w:rPr>
        <w:t>для операции с несколькими проводками</w:t>
      </w:r>
      <w:ins w:id="71" w:author="Фигаровская Наталья Викторовна" w:date="2016-04-11T18:38:00Z">
        <w:r w:rsidR="00412ECA">
          <w:rPr>
            <w:rFonts w:asciiTheme="majorHAnsi" w:hAnsiTheme="majorHAnsi"/>
            <w:sz w:val="20"/>
          </w:rPr>
          <w:t>, кроме веерных проводок,</w:t>
        </w:r>
      </w:ins>
      <w:r>
        <w:rPr>
          <w:rFonts w:asciiTheme="majorHAnsi" w:hAnsiTheme="majorHAnsi"/>
          <w:sz w:val="20"/>
        </w:rPr>
        <w:t xml:space="preserve"> </w:t>
      </w:r>
      <w:r w:rsidR="00182E59">
        <w:rPr>
          <w:rFonts w:asciiTheme="majorHAnsi" w:hAnsiTheme="majorHAnsi"/>
          <w:sz w:val="20"/>
        </w:rPr>
        <w:t>включить в список возможных для редактирования полей</w:t>
      </w:r>
      <w:r w:rsidR="00182E59" w:rsidRPr="00182E59">
        <w:rPr>
          <w:rFonts w:asciiTheme="majorHAnsi" w:hAnsiTheme="majorHAnsi"/>
          <w:sz w:val="20"/>
        </w:rPr>
        <w:t>:</w:t>
      </w:r>
    </w:p>
    <w:p w:rsidR="00182E59" w:rsidRDefault="00182E59" w:rsidP="009C4599">
      <w:pPr>
        <w:pStyle w:val="a3"/>
        <w:numPr>
          <w:ilvl w:val="0"/>
          <w:numId w:val="16"/>
        </w:numPr>
        <w:spacing w:after="120"/>
        <w:ind w:hanging="357"/>
        <w:contextualSpacing w:val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для выбранной проводки</w:t>
      </w:r>
    </w:p>
    <w:p w:rsidR="00182E59" w:rsidRDefault="00182E59" w:rsidP="00182E59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«Основание </w:t>
      </w:r>
      <w:r w:rsidRPr="009D29E2">
        <w:rPr>
          <w:sz w:val="20"/>
          <w:szCs w:val="20"/>
        </w:rPr>
        <w:t>ENG</w:t>
      </w:r>
      <w:r>
        <w:rPr>
          <w:sz w:val="20"/>
          <w:szCs w:val="20"/>
        </w:rPr>
        <w:t>»</w:t>
      </w:r>
    </w:p>
    <w:p w:rsidR="00182E59" w:rsidRPr="009176D9" w:rsidRDefault="00182E59" w:rsidP="00182E59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«Основание </w:t>
      </w:r>
      <w:r w:rsidRPr="009D29E2">
        <w:rPr>
          <w:sz w:val="20"/>
          <w:szCs w:val="20"/>
        </w:rPr>
        <w:t>RUS</w:t>
      </w:r>
      <w:r>
        <w:rPr>
          <w:sz w:val="20"/>
          <w:szCs w:val="20"/>
        </w:rPr>
        <w:t>»</w:t>
      </w:r>
    </w:p>
    <w:p w:rsidR="00182E59" w:rsidRDefault="00182E59" w:rsidP="009C4599">
      <w:pPr>
        <w:pStyle w:val="a3"/>
        <w:numPr>
          <w:ilvl w:val="0"/>
          <w:numId w:val="16"/>
        </w:numPr>
        <w:spacing w:before="120" w:after="120"/>
        <w:ind w:hanging="357"/>
        <w:contextualSpacing w:val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для всех проводок операции</w:t>
      </w:r>
    </w:p>
    <w:p w:rsidR="00182E59" w:rsidRDefault="00182E59" w:rsidP="00182E59">
      <w:pPr>
        <w:pStyle w:val="a3"/>
        <w:keepNext/>
        <w:numPr>
          <w:ilvl w:val="0"/>
          <w:numId w:val="2"/>
        </w:numPr>
        <w:spacing w:before="120" w:after="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>«Номер сделки»</w:t>
      </w:r>
    </w:p>
    <w:p w:rsidR="00182E59" w:rsidRPr="00D170EC" w:rsidRDefault="00182E59" w:rsidP="00182E59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«Номер </w:t>
      </w:r>
      <w:proofErr w:type="spellStart"/>
      <w:r>
        <w:rPr>
          <w:sz w:val="20"/>
          <w:szCs w:val="20"/>
        </w:rPr>
        <w:t>субсделки</w:t>
      </w:r>
      <w:proofErr w:type="spellEnd"/>
      <w:r>
        <w:rPr>
          <w:sz w:val="20"/>
          <w:szCs w:val="20"/>
        </w:rPr>
        <w:t>»</w:t>
      </w:r>
    </w:p>
    <w:p w:rsidR="00A7011C" w:rsidRDefault="00A7011C" w:rsidP="00A7011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9176D9">
        <w:rPr>
          <w:sz w:val="20"/>
          <w:szCs w:val="20"/>
        </w:rPr>
        <w:t>«Профит центр»</w:t>
      </w:r>
    </w:p>
    <w:p w:rsidR="00182E59" w:rsidRDefault="00182E59" w:rsidP="00182E59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sz w:val="20"/>
          <w:szCs w:val="20"/>
        </w:rPr>
      </w:pPr>
      <w:r>
        <w:rPr>
          <w:sz w:val="20"/>
          <w:szCs w:val="20"/>
        </w:rPr>
        <w:t>Признак «Исправительная проводка»</w:t>
      </w:r>
    </w:p>
    <w:p w:rsidR="00091416" w:rsidRDefault="00091416" w:rsidP="00091416">
      <w:pPr>
        <w:pStyle w:val="a3"/>
        <w:numPr>
          <w:ilvl w:val="0"/>
          <w:numId w:val="11"/>
        </w:numPr>
        <w:spacing w:after="60"/>
        <w:ind w:left="709" w:hanging="357"/>
        <w:contextualSpacing w:val="0"/>
        <w:rPr>
          <w:ins w:id="72" w:author="Фигаровская Наталья Викторовна" w:date="2016-04-12T16:05:00Z"/>
          <w:rFonts w:asciiTheme="majorHAnsi" w:hAnsiTheme="majorHAnsi"/>
          <w:sz w:val="20"/>
        </w:rPr>
      </w:pPr>
      <w:ins w:id="73" w:author="Фигаровская Наталья Викторовна" w:date="2016-04-12T16:05:00Z">
        <w:r>
          <w:rPr>
            <w:rFonts w:asciiTheme="majorHAnsi" w:hAnsiTheme="majorHAnsi"/>
            <w:sz w:val="20"/>
          </w:rPr>
          <w:t>Для веерных проводок разрешить изменение по всем проводкам одного веера только поля</w:t>
        </w:r>
      </w:ins>
    </w:p>
    <w:p w:rsidR="00091416" w:rsidRPr="00BF65EE" w:rsidRDefault="00091416" w:rsidP="00091416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ins w:id="74" w:author="Фигаровская Наталья Викторовна" w:date="2016-04-12T16:05:00Z"/>
          <w:rFonts w:asciiTheme="majorHAnsi" w:hAnsiTheme="majorHAnsi"/>
          <w:sz w:val="20"/>
        </w:rPr>
      </w:pPr>
      <w:ins w:id="75" w:author="Фигаровская Наталья Викторовна" w:date="2016-04-12T16:05:00Z">
        <w:r w:rsidRPr="00BF65EE">
          <w:rPr>
            <w:sz w:val="20"/>
            <w:szCs w:val="20"/>
          </w:rPr>
          <w:t>«Профит центр»</w:t>
        </w:r>
      </w:ins>
    </w:p>
    <w:p w:rsidR="00B70A52" w:rsidRDefault="00B70A52" w:rsidP="00932423">
      <w:pPr>
        <w:pStyle w:val="a3"/>
        <w:numPr>
          <w:ilvl w:val="0"/>
          <w:numId w:val="11"/>
        </w:numPr>
        <w:spacing w:after="60"/>
        <w:ind w:left="709" w:hanging="357"/>
        <w:contextualSpacing w:val="0"/>
        <w:rPr>
          <w:rFonts w:asciiTheme="majorHAnsi" w:hAnsiTheme="majorHAnsi"/>
          <w:sz w:val="20"/>
        </w:rPr>
      </w:pPr>
      <w:r w:rsidRPr="00932423">
        <w:rPr>
          <w:rFonts w:asciiTheme="majorHAnsi" w:hAnsiTheme="majorHAnsi"/>
          <w:sz w:val="20"/>
          <w:szCs w:val="20"/>
        </w:rPr>
        <w:t>Заменить</w:t>
      </w:r>
      <w:r>
        <w:rPr>
          <w:rFonts w:asciiTheme="majorHAnsi" w:hAnsiTheme="majorHAnsi"/>
          <w:sz w:val="20"/>
        </w:rPr>
        <w:t xml:space="preserve"> кнопку «Создать» на кнопку «Сохранить»</w:t>
      </w:r>
    </w:p>
    <w:p w:rsidR="00463631" w:rsidRPr="0074510C" w:rsidRDefault="00463631" w:rsidP="00463631">
      <w:pPr>
        <w:pStyle w:val="a3"/>
        <w:numPr>
          <w:ilvl w:val="0"/>
          <w:numId w:val="11"/>
        </w:numPr>
        <w:spacing w:after="240"/>
        <w:ind w:left="709"/>
        <w:rPr>
          <w:rFonts w:asciiTheme="majorHAnsi" w:hAnsiTheme="majorHAnsi"/>
          <w:sz w:val="20"/>
          <w:szCs w:val="20"/>
        </w:rPr>
      </w:pPr>
      <w:r w:rsidRPr="00463631">
        <w:rPr>
          <w:rFonts w:asciiTheme="majorHAnsi" w:hAnsiTheme="majorHAnsi"/>
          <w:sz w:val="20"/>
        </w:rPr>
        <w:lastRenderedPageBreak/>
        <w:t>Включить</w:t>
      </w:r>
      <w:r w:rsidRPr="0074510C">
        <w:rPr>
          <w:rFonts w:asciiTheme="majorHAnsi" w:hAnsiTheme="majorHAnsi"/>
          <w:sz w:val="20"/>
          <w:szCs w:val="20"/>
        </w:rPr>
        <w:t xml:space="preserve"> такие же</w:t>
      </w:r>
      <w:r>
        <w:rPr>
          <w:rFonts w:asciiTheme="majorHAnsi" w:hAnsiTheme="majorHAnsi"/>
          <w:sz w:val="20"/>
          <w:szCs w:val="20"/>
        </w:rPr>
        <w:t>,</w:t>
      </w:r>
      <w:r w:rsidRPr="0074510C">
        <w:rPr>
          <w:rFonts w:asciiTheme="majorHAnsi" w:hAnsiTheme="majorHAnsi"/>
          <w:sz w:val="20"/>
          <w:szCs w:val="20"/>
        </w:rPr>
        <w:t xml:space="preserve"> как при вводе операции</w:t>
      </w:r>
      <w:r>
        <w:rPr>
          <w:rFonts w:asciiTheme="majorHAnsi" w:hAnsiTheme="majorHAnsi"/>
          <w:sz w:val="20"/>
          <w:szCs w:val="20"/>
        </w:rPr>
        <w:t>,</w:t>
      </w:r>
      <w:r w:rsidRPr="0074510C">
        <w:rPr>
          <w:rFonts w:asciiTheme="majorHAnsi" w:hAnsiTheme="majorHAnsi"/>
          <w:sz w:val="20"/>
          <w:szCs w:val="20"/>
        </w:rPr>
        <w:t xml:space="preserve"> проверки на обязательность заполнения полей «Номер сделки», «Номер </w:t>
      </w:r>
      <w:proofErr w:type="spellStart"/>
      <w:r w:rsidRPr="0074510C">
        <w:rPr>
          <w:rFonts w:asciiTheme="majorHAnsi" w:hAnsiTheme="majorHAnsi"/>
          <w:sz w:val="20"/>
          <w:szCs w:val="20"/>
        </w:rPr>
        <w:t>субсделки</w:t>
      </w:r>
      <w:proofErr w:type="spellEnd"/>
      <w:r w:rsidRPr="0074510C">
        <w:rPr>
          <w:rFonts w:asciiTheme="majorHAnsi" w:hAnsiTheme="majorHAnsi"/>
          <w:sz w:val="20"/>
          <w:szCs w:val="20"/>
        </w:rPr>
        <w:t>», «Основание ENG», «Основание RUS»</w:t>
      </w:r>
    </w:p>
    <w:p w:rsidR="000244BA" w:rsidRDefault="00463631" w:rsidP="004D79DC">
      <w:pPr>
        <w:pStyle w:val="a3"/>
        <w:numPr>
          <w:ilvl w:val="0"/>
          <w:numId w:val="11"/>
        </w:numPr>
        <w:spacing w:after="240"/>
        <w:ind w:left="709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Если</w:t>
      </w:r>
      <w:r w:rsidR="000244BA">
        <w:rPr>
          <w:rFonts w:asciiTheme="majorHAnsi" w:hAnsiTheme="majorHAnsi"/>
          <w:sz w:val="20"/>
        </w:rPr>
        <w:t xml:space="preserve"> выб</w:t>
      </w:r>
      <w:r>
        <w:rPr>
          <w:rFonts w:asciiTheme="majorHAnsi" w:hAnsiTheme="majorHAnsi"/>
          <w:sz w:val="20"/>
        </w:rPr>
        <w:t>ран</w:t>
      </w:r>
      <w:r w:rsidR="000244BA">
        <w:rPr>
          <w:rFonts w:asciiTheme="majorHAnsi" w:hAnsiTheme="majorHAnsi"/>
          <w:sz w:val="20"/>
        </w:rPr>
        <w:t xml:space="preserve"> способ корректировки всех проводок операции</w:t>
      </w:r>
      <w:r>
        <w:rPr>
          <w:rFonts w:asciiTheme="majorHAnsi" w:hAnsiTheme="majorHAnsi"/>
          <w:sz w:val="20"/>
        </w:rPr>
        <w:t>, то при нажатии кнопки «Сохранить»</w:t>
      </w:r>
      <w:r w:rsidR="000244BA">
        <w:rPr>
          <w:rFonts w:asciiTheme="majorHAnsi" w:hAnsiTheme="majorHAnsi"/>
          <w:sz w:val="20"/>
        </w:rPr>
        <w:t xml:space="preserve"> выдавать предупреждение, что изменение затронет все проводки операции</w:t>
      </w:r>
    </w:p>
    <w:p w:rsidR="00BF65EE" w:rsidRDefault="00BF65EE" w:rsidP="00D26F1A">
      <w:pPr>
        <w:pStyle w:val="a3"/>
        <w:numPr>
          <w:ilvl w:val="0"/>
          <w:numId w:val="11"/>
        </w:numPr>
        <w:spacing w:after="120"/>
        <w:ind w:left="709" w:hanging="357"/>
        <w:contextualSpacing w:val="0"/>
        <w:rPr>
          <w:ins w:id="76" w:author="Фигаровская Наталья Викторовна" w:date="2016-04-11T19:09:00Z"/>
          <w:rFonts w:asciiTheme="majorHAnsi" w:hAnsiTheme="majorHAnsi"/>
          <w:sz w:val="20"/>
          <w:szCs w:val="20"/>
        </w:rPr>
      </w:pPr>
      <w:ins w:id="77" w:author="Фигаровская Наталья Викторовна" w:date="2016-04-11T19:07:00Z">
        <w:r>
          <w:rPr>
            <w:rFonts w:asciiTheme="majorHAnsi" w:hAnsiTheme="majorHAnsi"/>
            <w:sz w:val="20"/>
            <w:szCs w:val="20"/>
          </w:rPr>
          <w:t xml:space="preserve">Запретить </w:t>
        </w:r>
      </w:ins>
      <w:ins w:id="78" w:author="Фигаровская Наталья Викторовна" w:date="2016-04-11T18:59:00Z">
        <w:r w:rsidR="00E40B19" w:rsidRPr="00526B98">
          <w:rPr>
            <w:rFonts w:asciiTheme="majorHAnsi" w:hAnsiTheme="majorHAnsi"/>
            <w:sz w:val="20"/>
            <w:szCs w:val="20"/>
          </w:rPr>
          <w:t>открытие формы</w:t>
        </w:r>
      </w:ins>
      <w:ins w:id="79" w:author="Фигаровская Наталья Викторовна" w:date="2016-04-11T19:15:00Z">
        <w:r>
          <w:rPr>
            <w:rFonts w:asciiTheme="majorHAnsi" w:hAnsiTheme="majorHAnsi"/>
            <w:sz w:val="20"/>
            <w:szCs w:val="20"/>
          </w:rPr>
          <w:t>, выдав</w:t>
        </w:r>
      </w:ins>
      <w:ins w:id="80" w:author="Фигаровская Наталья Викторовна" w:date="2016-04-11T19:13:00Z">
        <w:r>
          <w:rPr>
            <w:rFonts w:asciiTheme="majorHAnsi" w:hAnsiTheme="majorHAnsi"/>
            <w:sz w:val="20"/>
            <w:szCs w:val="20"/>
          </w:rPr>
          <w:t xml:space="preserve"> соответствующ</w:t>
        </w:r>
      </w:ins>
      <w:ins w:id="81" w:author="Фигаровская Наталья Викторовна" w:date="2016-04-11T19:15:00Z">
        <w:r>
          <w:rPr>
            <w:rFonts w:asciiTheme="majorHAnsi" w:hAnsiTheme="majorHAnsi"/>
            <w:sz w:val="20"/>
            <w:szCs w:val="20"/>
          </w:rPr>
          <w:t>ее</w:t>
        </w:r>
      </w:ins>
      <w:ins w:id="82" w:author="Фигаровская Наталья Викторовна" w:date="2016-04-11T19:13:00Z">
        <w:r>
          <w:rPr>
            <w:rFonts w:asciiTheme="majorHAnsi" w:hAnsiTheme="majorHAnsi"/>
            <w:sz w:val="20"/>
            <w:szCs w:val="20"/>
          </w:rPr>
          <w:t xml:space="preserve"> сообщение</w:t>
        </w:r>
      </w:ins>
      <w:ins w:id="83" w:author="Фигаровская Наталья Викторовна" w:date="2016-04-11T19:15:00Z">
        <w:r>
          <w:rPr>
            <w:rFonts w:asciiTheme="majorHAnsi" w:hAnsiTheme="majorHAnsi"/>
            <w:sz w:val="20"/>
            <w:szCs w:val="20"/>
          </w:rPr>
          <w:t>,</w:t>
        </w:r>
      </w:ins>
      <w:ins w:id="84" w:author="Фигаровская Наталья Викторовна" w:date="2016-04-11T19:13:00Z">
        <w:r>
          <w:rPr>
            <w:rFonts w:asciiTheme="majorHAnsi" w:hAnsiTheme="majorHAnsi"/>
            <w:sz w:val="20"/>
            <w:szCs w:val="20"/>
          </w:rPr>
          <w:t xml:space="preserve"> </w:t>
        </w:r>
      </w:ins>
      <w:ins w:id="85" w:author="Фигаровская Наталья Викторовна" w:date="2016-04-11T19:08:00Z">
        <w:r>
          <w:rPr>
            <w:rFonts w:asciiTheme="majorHAnsi" w:hAnsiTheme="majorHAnsi"/>
            <w:sz w:val="20"/>
            <w:szCs w:val="20"/>
          </w:rPr>
          <w:t>для</w:t>
        </w:r>
      </w:ins>
      <w:ins w:id="86" w:author="Фигаровская Наталья Викторовна" w:date="2016-04-11T18:59:00Z">
        <w:r w:rsidR="00E40B19" w:rsidRPr="00526B98">
          <w:rPr>
            <w:rFonts w:asciiTheme="majorHAnsi" w:hAnsiTheme="majorHAnsi"/>
            <w:sz w:val="20"/>
            <w:szCs w:val="20"/>
          </w:rPr>
          <w:t xml:space="preserve"> редактировани</w:t>
        </w:r>
      </w:ins>
      <w:ins w:id="87" w:author="Фигаровская Наталья Викторовна" w:date="2016-04-11T19:08:00Z">
        <w:r>
          <w:rPr>
            <w:rFonts w:asciiTheme="majorHAnsi" w:hAnsiTheme="majorHAnsi"/>
            <w:sz w:val="20"/>
            <w:szCs w:val="20"/>
          </w:rPr>
          <w:t>я</w:t>
        </w:r>
      </w:ins>
      <w:ins w:id="88" w:author="Фигаровская Наталья Викторовна" w:date="2016-04-11T18:59:00Z">
        <w:r w:rsidR="00E40B19" w:rsidRPr="00526B98">
          <w:rPr>
            <w:rFonts w:asciiTheme="majorHAnsi" w:hAnsiTheme="majorHAnsi"/>
            <w:sz w:val="20"/>
            <w:szCs w:val="20"/>
          </w:rPr>
          <w:t xml:space="preserve"> провод</w:t>
        </w:r>
      </w:ins>
      <w:ins w:id="89" w:author="Фигаровская Наталья Викторовна" w:date="2016-04-11T19:10:00Z">
        <w:r>
          <w:rPr>
            <w:rFonts w:asciiTheme="majorHAnsi" w:hAnsiTheme="majorHAnsi"/>
            <w:sz w:val="20"/>
            <w:szCs w:val="20"/>
          </w:rPr>
          <w:t>о</w:t>
        </w:r>
      </w:ins>
      <w:ins w:id="90" w:author="Фигаровская Наталья Викторовна" w:date="2016-04-11T18:59:00Z">
        <w:r w:rsidR="00E40B19" w:rsidRPr="00526B98">
          <w:rPr>
            <w:rFonts w:asciiTheme="majorHAnsi" w:hAnsiTheme="majorHAnsi"/>
            <w:sz w:val="20"/>
            <w:szCs w:val="20"/>
          </w:rPr>
          <w:t>к, у которых</w:t>
        </w:r>
      </w:ins>
      <w:ins w:id="91" w:author="Фигаровская Наталья Викторовна" w:date="2016-04-11T18:57:00Z">
        <w:r w:rsidR="00E40B19">
          <w:rPr>
            <w:rFonts w:asciiTheme="majorHAnsi" w:hAnsiTheme="majorHAnsi"/>
            <w:sz w:val="20"/>
            <w:szCs w:val="20"/>
          </w:rPr>
          <w:t xml:space="preserve"> </w:t>
        </w:r>
      </w:ins>
    </w:p>
    <w:p w:rsidR="00091416" w:rsidRDefault="00654A4C" w:rsidP="00526B98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ins w:id="92" w:author="Фигаровская Наталья Викторовна" w:date="2016-04-12T15:58:00Z"/>
          <w:rFonts w:asciiTheme="majorHAnsi" w:hAnsiTheme="majorHAnsi"/>
          <w:sz w:val="20"/>
          <w:szCs w:val="20"/>
        </w:rPr>
      </w:pPr>
      <w:ins w:id="93" w:author="Фигаровская Наталья Викторовна" w:date="2016-04-12T16:06:00Z">
        <w:r>
          <w:rPr>
            <w:rFonts w:asciiTheme="majorHAnsi" w:hAnsiTheme="majorHAnsi"/>
            <w:sz w:val="20"/>
            <w:szCs w:val="20"/>
          </w:rPr>
          <w:t>у</w:t>
        </w:r>
      </w:ins>
      <w:ins w:id="94" w:author="Фигаровская Наталья Викторовна" w:date="2016-04-12T15:58:00Z">
        <w:r w:rsidR="00091416" w:rsidRPr="00091416">
          <w:rPr>
            <w:rFonts w:asciiTheme="majorHAnsi" w:hAnsiTheme="majorHAnsi"/>
            <w:sz w:val="20"/>
            <w:szCs w:val="20"/>
          </w:rPr>
          <w:t xml:space="preserve">становлен </w:t>
        </w:r>
        <w:r w:rsidR="00091416">
          <w:rPr>
            <w:rFonts w:asciiTheme="majorHAnsi" w:hAnsiTheme="majorHAnsi"/>
            <w:sz w:val="20"/>
            <w:szCs w:val="20"/>
          </w:rPr>
          <w:t>признак отмены проводки (PD.INVISIBLE='</w:t>
        </w:r>
      </w:ins>
      <w:ins w:id="95" w:author="Фигаровская Наталья Викторовна" w:date="2016-04-12T15:59:00Z">
        <w:r w:rsidR="00091416" w:rsidRPr="00091416">
          <w:rPr>
            <w:rFonts w:asciiTheme="majorHAnsi" w:hAnsiTheme="majorHAnsi"/>
            <w:sz w:val="20"/>
            <w:szCs w:val="20"/>
          </w:rPr>
          <w:t>1</w:t>
        </w:r>
      </w:ins>
      <w:ins w:id="96" w:author="Фигаровская Наталья Викторовна" w:date="2016-04-12T15:58:00Z">
        <w:r w:rsidR="00091416">
          <w:rPr>
            <w:rFonts w:asciiTheme="majorHAnsi" w:hAnsiTheme="majorHAnsi"/>
            <w:sz w:val="20"/>
            <w:szCs w:val="20"/>
          </w:rPr>
          <w:t>')</w:t>
        </w:r>
      </w:ins>
      <w:ins w:id="97" w:author="Фигаровская Наталья Викторовна" w:date="2016-04-12T15:59:00Z">
        <w:r w:rsidR="00091416" w:rsidRPr="00091416">
          <w:rPr>
            <w:rFonts w:asciiTheme="majorHAnsi" w:hAnsiTheme="majorHAnsi"/>
            <w:sz w:val="20"/>
            <w:szCs w:val="20"/>
          </w:rPr>
          <w:t xml:space="preserve"> или</w:t>
        </w:r>
      </w:ins>
    </w:p>
    <w:p w:rsidR="00E40B19" w:rsidRDefault="00E40B19" w:rsidP="00526B98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ins w:id="98" w:author="Фигаровская Наталья Викторовна" w:date="2016-04-11T18:56:00Z"/>
          <w:rFonts w:asciiTheme="majorHAnsi" w:hAnsiTheme="majorHAnsi"/>
          <w:sz w:val="20"/>
          <w:szCs w:val="20"/>
        </w:rPr>
      </w:pPr>
      <w:ins w:id="99" w:author="Фигаровская Наталья Викторовна" w:date="2016-04-11T18:57:00Z">
        <w:r>
          <w:rPr>
            <w:rFonts w:asciiTheme="majorHAnsi" w:hAnsiTheme="majorHAnsi"/>
            <w:sz w:val="20"/>
            <w:szCs w:val="20"/>
          </w:rPr>
          <w:t xml:space="preserve">дата </w:t>
        </w:r>
        <w:r w:rsidRPr="00526B98">
          <w:rPr>
            <w:sz w:val="20"/>
            <w:szCs w:val="20"/>
          </w:rPr>
          <w:t>проводки</w:t>
        </w:r>
        <w:r>
          <w:rPr>
            <w:rFonts w:asciiTheme="majorHAnsi" w:hAnsiTheme="majorHAnsi"/>
            <w:sz w:val="20"/>
            <w:szCs w:val="20"/>
          </w:rPr>
          <w:t xml:space="preserve"> (</w:t>
        </w:r>
      </w:ins>
      <w:ins w:id="100" w:author="Фигаровская Наталья Викторовна" w:date="2016-04-11T18:58:00Z">
        <w:r>
          <w:rPr>
            <w:rFonts w:asciiTheme="majorHAnsi" w:hAnsiTheme="majorHAnsi"/>
            <w:sz w:val="20"/>
            <w:szCs w:val="20"/>
          </w:rPr>
          <w:t>PD.POD</w:t>
        </w:r>
      </w:ins>
      <w:ins w:id="101" w:author="Фигаровская Наталья Викторовна" w:date="2016-04-11T18:57:00Z">
        <w:r>
          <w:rPr>
            <w:rFonts w:asciiTheme="majorHAnsi" w:hAnsiTheme="majorHAnsi"/>
            <w:sz w:val="20"/>
            <w:szCs w:val="20"/>
          </w:rPr>
          <w:t>)</w:t>
        </w:r>
      </w:ins>
      <w:ins w:id="102" w:author="Фигаровская Наталья Викторовна" w:date="2016-04-11T19:00:00Z">
        <w:r>
          <w:rPr>
            <w:rFonts w:asciiTheme="majorHAnsi" w:hAnsiTheme="majorHAnsi"/>
            <w:sz w:val="20"/>
            <w:szCs w:val="20"/>
          </w:rPr>
          <w:t xml:space="preserve"> </w:t>
        </w:r>
        <w:proofErr w:type="gramStart"/>
        <w:r>
          <w:rPr>
            <w:rFonts w:asciiTheme="majorHAnsi" w:hAnsiTheme="majorHAnsi"/>
            <w:sz w:val="20"/>
            <w:szCs w:val="20"/>
          </w:rPr>
          <w:t>&lt;</w:t>
        </w:r>
        <w:r w:rsidRPr="00526B98">
          <w:rPr>
            <w:rFonts w:asciiTheme="majorHAnsi" w:hAnsiTheme="majorHAnsi"/>
            <w:sz w:val="20"/>
            <w:szCs w:val="20"/>
          </w:rPr>
          <w:t xml:space="preserve"> </w:t>
        </w:r>
      </w:ins>
      <w:ins w:id="103" w:author="Фигаровская Наталья Викторовна" w:date="2016-04-11T19:08:00Z">
        <w:r w:rsidR="00BF65EE">
          <w:rPr>
            <w:rFonts w:asciiTheme="majorHAnsi" w:hAnsiTheme="majorHAnsi"/>
            <w:sz w:val="20"/>
            <w:szCs w:val="20"/>
          </w:rPr>
          <w:t>даты</w:t>
        </w:r>
        <w:proofErr w:type="gramEnd"/>
        <w:r w:rsidR="00BF65EE">
          <w:rPr>
            <w:rFonts w:asciiTheme="majorHAnsi" w:hAnsiTheme="majorHAnsi"/>
            <w:sz w:val="20"/>
            <w:szCs w:val="20"/>
          </w:rPr>
          <w:t xml:space="preserve"> открытого </w:t>
        </w:r>
        <w:proofErr w:type="spellStart"/>
        <w:r w:rsidR="00BF65EE">
          <w:rPr>
            <w:rFonts w:asciiTheme="majorHAnsi" w:hAnsiTheme="majorHAnsi"/>
            <w:sz w:val="20"/>
            <w:szCs w:val="20"/>
          </w:rPr>
          <w:t>опердня</w:t>
        </w:r>
        <w:proofErr w:type="spellEnd"/>
        <w:r w:rsidR="00BF65EE">
          <w:rPr>
            <w:rFonts w:asciiTheme="majorHAnsi" w:hAnsiTheme="majorHAnsi"/>
            <w:sz w:val="20"/>
            <w:szCs w:val="20"/>
          </w:rPr>
          <w:t xml:space="preserve"> – 3</w:t>
        </w:r>
      </w:ins>
      <w:ins w:id="104" w:author="Фигаровская Наталья Викторовна" w:date="2016-04-12T14:23:00Z">
        <w:r w:rsidR="00531152">
          <w:rPr>
            <w:rFonts w:asciiTheme="majorHAnsi" w:hAnsiTheme="majorHAnsi"/>
            <w:sz w:val="20"/>
            <w:szCs w:val="20"/>
          </w:rPr>
          <w:t>0</w:t>
        </w:r>
      </w:ins>
      <w:ins w:id="105" w:author="Фигаровская Наталья Викторовна" w:date="2016-04-11T19:08:00Z">
        <w:r w:rsidR="00BF65EE">
          <w:rPr>
            <w:rFonts w:asciiTheme="majorHAnsi" w:hAnsiTheme="majorHAnsi"/>
            <w:sz w:val="20"/>
            <w:szCs w:val="20"/>
          </w:rPr>
          <w:t xml:space="preserve"> календарных дней</w:t>
        </w:r>
      </w:ins>
    </w:p>
    <w:p w:rsidR="00D26F1A" w:rsidRDefault="00B50357" w:rsidP="00D26F1A">
      <w:pPr>
        <w:pStyle w:val="a3"/>
        <w:numPr>
          <w:ilvl w:val="0"/>
          <w:numId w:val="11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 w:rsidRPr="00D170EC">
        <w:rPr>
          <w:rFonts w:asciiTheme="majorHAnsi" w:hAnsiTheme="majorHAnsi"/>
          <w:sz w:val="20"/>
          <w:szCs w:val="20"/>
        </w:rPr>
        <w:t>При изменении пол</w:t>
      </w:r>
      <w:r w:rsidR="00EC7EF0">
        <w:rPr>
          <w:rFonts w:asciiTheme="majorHAnsi" w:hAnsiTheme="majorHAnsi"/>
          <w:sz w:val="20"/>
          <w:szCs w:val="20"/>
        </w:rPr>
        <w:t xml:space="preserve">я </w:t>
      </w:r>
      <w:r w:rsidR="00EC7EF0" w:rsidRPr="00EC383C">
        <w:rPr>
          <w:rFonts w:asciiTheme="majorHAnsi" w:hAnsiTheme="majorHAnsi"/>
          <w:sz w:val="20"/>
          <w:szCs w:val="20"/>
        </w:rPr>
        <w:t>«Основание RUS»</w:t>
      </w:r>
      <w:r w:rsidRPr="00D170EC">
        <w:rPr>
          <w:rFonts w:asciiTheme="majorHAnsi" w:hAnsiTheme="majorHAnsi"/>
          <w:sz w:val="20"/>
          <w:szCs w:val="20"/>
        </w:rPr>
        <w:t xml:space="preserve"> обновлять </w:t>
      </w:r>
      <w:r w:rsidR="00EC7EF0">
        <w:rPr>
          <w:rFonts w:asciiTheme="majorHAnsi" w:hAnsiTheme="majorHAnsi"/>
          <w:sz w:val="20"/>
          <w:szCs w:val="20"/>
        </w:rPr>
        <w:t xml:space="preserve">поле </w:t>
      </w:r>
    </w:p>
    <w:p w:rsidR="00EC383C" w:rsidRPr="00D26F1A" w:rsidRDefault="00EC7EF0" w:rsidP="00D26F1A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sz w:val="20"/>
          <w:szCs w:val="20"/>
        </w:rPr>
      </w:pPr>
      <w:r w:rsidRPr="00D26F1A">
        <w:rPr>
          <w:sz w:val="20"/>
          <w:szCs w:val="20"/>
        </w:rPr>
        <w:t>PDEXT2.</w:t>
      </w:r>
      <w:r w:rsidR="00EC383C" w:rsidRPr="00D26F1A">
        <w:rPr>
          <w:sz w:val="20"/>
          <w:szCs w:val="20"/>
        </w:rPr>
        <w:t>RNARLNG</w:t>
      </w:r>
      <w:r w:rsidR="002329D8">
        <w:rPr>
          <w:rStyle w:val="aa"/>
          <w:sz w:val="20"/>
          <w:szCs w:val="20"/>
        </w:rPr>
        <w:footnoteReference w:id="1"/>
      </w:r>
    </w:p>
    <w:p w:rsidR="00EC383C" w:rsidRPr="00EC383C" w:rsidRDefault="00EC383C" w:rsidP="00D26F1A">
      <w:pPr>
        <w:pStyle w:val="a3"/>
        <w:numPr>
          <w:ilvl w:val="0"/>
          <w:numId w:val="11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При изменении остальных полей обновлять </w:t>
      </w:r>
      <w:r w:rsidR="00B50357" w:rsidRPr="00D170EC">
        <w:rPr>
          <w:rFonts w:asciiTheme="majorHAnsi" w:hAnsiTheme="majorHAnsi"/>
          <w:sz w:val="20"/>
          <w:szCs w:val="20"/>
        </w:rPr>
        <w:t>соответствующие поля в таблице PDEXT5</w:t>
      </w:r>
      <w:r w:rsidRPr="00EC383C">
        <w:rPr>
          <w:rFonts w:asciiTheme="majorHAnsi" w:hAnsiTheme="majorHAnsi"/>
          <w:sz w:val="20"/>
          <w:szCs w:val="20"/>
        </w:rPr>
        <w:t>:</w:t>
      </w:r>
    </w:p>
    <w:p w:rsidR="00EC383C" w:rsidRPr="00D26F1A" w:rsidRDefault="00EC383C" w:rsidP="00D26F1A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D26F1A">
        <w:rPr>
          <w:sz w:val="20"/>
          <w:szCs w:val="20"/>
        </w:rPr>
        <w:t>PDEXT5.DEAL_ID</w:t>
      </w:r>
    </w:p>
    <w:p w:rsidR="00EC383C" w:rsidRPr="00D26F1A" w:rsidRDefault="00EC383C" w:rsidP="00D26F1A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D26F1A">
        <w:rPr>
          <w:sz w:val="20"/>
          <w:szCs w:val="20"/>
        </w:rPr>
        <w:t>PDEXT5.SUBDEALID</w:t>
      </w:r>
    </w:p>
    <w:p w:rsidR="00B50357" w:rsidRPr="00D26F1A" w:rsidRDefault="00EC383C" w:rsidP="00D26F1A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D26F1A">
        <w:rPr>
          <w:sz w:val="20"/>
          <w:szCs w:val="20"/>
        </w:rPr>
        <w:t>PDEXT5.PRFCNTR</w:t>
      </w:r>
      <w:r w:rsidR="00B50357" w:rsidRPr="00D26F1A">
        <w:rPr>
          <w:sz w:val="20"/>
          <w:szCs w:val="20"/>
        </w:rPr>
        <w:t xml:space="preserve"> </w:t>
      </w:r>
    </w:p>
    <w:p w:rsidR="00EC383C" w:rsidRPr="00D26F1A" w:rsidRDefault="00EC383C" w:rsidP="00D26F1A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D26F1A">
        <w:rPr>
          <w:sz w:val="20"/>
          <w:szCs w:val="20"/>
        </w:rPr>
        <w:t>PDEXT5.FCN</w:t>
      </w:r>
      <w:r w:rsidR="00D26F1A" w:rsidRPr="00D26F1A">
        <w:rPr>
          <w:sz w:val="20"/>
          <w:szCs w:val="20"/>
        </w:rPr>
        <w:t>HG</w:t>
      </w:r>
    </w:p>
    <w:p w:rsidR="00D26F1A" w:rsidRPr="00D26F1A" w:rsidRDefault="00D26F1A" w:rsidP="00D26F1A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sz w:val="20"/>
          <w:szCs w:val="20"/>
        </w:rPr>
      </w:pPr>
      <w:r w:rsidRPr="00D26F1A">
        <w:rPr>
          <w:sz w:val="20"/>
          <w:szCs w:val="20"/>
        </w:rPr>
        <w:t>PDEXT5.NRT</w:t>
      </w:r>
    </w:p>
    <w:p w:rsidR="00C97F56" w:rsidRPr="00D170EC" w:rsidRDefault="00C97F56" w:rsidP="00C97F56">
      <w:pPr>
        <w:pStyle w:val="a3"/>
        <w:numPr>
          <w:ilvl w:val="0"/>
          <w:numId w:val="11"/>
        </w:numPr>
        <w:spacing w:after="6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</w:t>
      </w:r>
      <w:r w:rsidRPr="00D170EC">
        <w:rPr>
          <w:rFonts w:asciiTheme="majorHAnsi" w:hAnsiTheme="majorHAnsi"/>
          <w:sz w:val="20"/>
          <w:szCs w:val="20"/>
        </w:rPr>
        <w:t xml:space="preserve">ри </w:t>
      </w:r>
      <w:r w:rsidRPr="00C97F56">
        <w:rPr>
          <w:rFonts w:asciiTheme="majorHAnsi" w:hAnsiTheme="majorHAnsi"/>
          <w:sz w:val="20"/>
          <w:szCs w:val="20"/>
        </w:rPr>
        <w:t>изменении</w:t>
      </w:r>
      <w:r w:rsidRPr="00D170EC">
        <w:rPr>
          <w:rFonts w:asciiTheme="majorHAnsi" w:hAnsiTheme="majorHAnsi"/>
          <w:sz w:val="20"/>
          <w:szCs w:val="20"/>
        </w:rPr>
        <w:t xml:space="preserve"> значений выше перечисленных полей соответствующие поля в таблице GL_OPER не обновляются</w:t>
      </w:r>
    </w:p>
    <w:p w:rsidR="003E7CAE" w:rsidRPr="0020292C" w:rsidRDefault="002A70E9" w:rsidP="0020292C">
      <w:pPr>
        <w:pStyle w:val="a3"/>
        <w:numPr>
          <w:ilvl w:val="0"/>
          <w:numId w:val="11"/>
        </w:numPr>
        <w:spacing w:after="60"/>
        <w:ind w:left="709" w:hanging="357"/>
        <w:contextualSpacing w:val="0"/>
        <w:rPr>
          <w:ins w:id="106" w:author="Фигаровская Наталья Викторовна" w:date="2016-04-12T15:28:00Z"/>
          <w:rFonts w:asciiTheme="majorHAnsi" w:hAnsiTheme="majorHAnsi"/>
          <w:sz w:val="20"/>
          <w:szCs w:val="20"/>
        </w:rPr>
      </w:pPr>
      <w:r w:rsidRPr="0020292C">
        <w:rPr>
          <w:rFonts w:asciiTheme="majorHAnsi" w:hAnsiTheme="majorHAnsi"/>
          <w:sz w:val="20"/>
          <w:szCs w:val="20"/>
        </w:rPr>
        <w:t>При изменении поля «Исправительная проводка</w:t>
      </w:r>
      <w:r w:rsidR="00447CE0" w:rsidRPr="0020292C">
        <w:rPr>
          <w:rFonts w:asciiTheme="majorHAnsi" w:hAnsiTheme="majorHAnsi"/>
          <w:sz w:val="20"/>
          <w:szCs w:val="20"/>
        </w:rPr>
        <w:t>»</w:t>
      </w:r>
      <w:ins w:id="107" w:author="Фигаровская Наталья Викторовна" w:date="2016-04-12T15:30:00Z">
        <w:r w:rsidR="003E7CAE">
          <w:rPr>
            <w:rFonts w:asciiTheme="majorHAnsi" w:hAnsiTheme="majorHAnsi"/>
            <w:sz w:val="20"/>
            <w:szCs w:val="20"/>
          </w:rPr>
          <w:t xml:space="preserve"> </w:t>
        </w:r>
      </w:ins>
      <w:ins w:id="108" w:author="Фигаровская Наталья Викторовна" w:date="2016-04-12T15:27:00Z">
        <w:r w:rsidR="003E7CAE" w:rsidRPr="0020292C">
          <w:rPr>
            <w:rFonts w:asciiTheme="majorHAnsi" w:hAnsiTheme="majorHAnsi"/>
            <w:sz w:val="20"/>
            <w:szCs w:val="20"/>
          </w:rPr>
          <w:t>провер</w:t>
        </w:r>
      </w:ins>
      <w:ins w:id="109" w:author="Фигаровская Наталья Викторовна" w:date="2016-04-12T15:36:00Z">
        <w:r w:rsidR="005C36B4" w:rsidRPr="0020292C">
          <w:rPr>
            <w:rFonts w:asciiTheme="majorHAnsi" w:hAnsiTheme="majorHAnsi"/>
            <w:sz w:val="20"/>
            <w:szCs w:val="20"/>
          </w:rPr>
          <w:t>и</w:t>
        </w:r>
      </w:ins>
      <w:ins w:id="110" w:author="Фигаровская Наталья Викторовна" w:date="2016-04-12T15:27:00Z">
        <w:r w:rsidR="003E7CAE" w:rsidRPr="0020292C">
          <w:rPr>
            <w:rFonts w:asciiTheme="majorHAnsi" w:hAnsiTheme="majorHAnsi"/>
            <w:sz w:val="20"/>
            <w:szCs w:val="20"/>
          </w:rPr>
          <w:t xml:space="preserve">ть на наличие признака </w:t>
        </w:r>
      </w:ins>
      <w:ins w:id="111" w:author="Фигаровская Наталья Викторовна" w:date="2016-04-12T15:30:00Z">
        <w:r w:rsidR="003E7CAE">
          <w:rPr>
            <w:rFonts w:asciiTheme="majorHAnsi" w:hAnsiTheme="majorHAnsi"/>
            <w:sz w:val="20"/>
            <w:szCs w:val="20"/>
          </w:rPr>
          <w:t>«</w:t>
        </w:r>
      </w:ins>
      <w:proofErr w:type="spellStart"/>
      <w:ins w:id="112" w:author="Фигаровская Наталья Викторовна" w:date="2016-04-12T15:27:00Z">
        <w:r w:rsidR="003E7CAE" w:rsidRPr="0020292C">
          <w:rPr>
            <w:rFonts w:asciiTheme="majorHAnsi" w:hAnsiTheme="majorHAnsi"/>
            <w:sz w:val="20"/>
            <w:szCs w:val="20"/>
          </w:rPr>
          <w:t>Сторно</w:t>
        </w:r>
        <w:proofErr w:type="spellEnd"/>
        <w:r w:rsidR="003E7CAE" w:rsidRPr="0020292C">
          <w:rPr>
            <w:rFonts w:asciiTheme="majorHAnsi" w:hAnsiTheme="majorHAnsi"/>
            <w:sz w:val="20"/>
            <w:szCs w:val="20"/>
          </w:rPr>
          <w:t>»</w:t>
        </w:r>
      </w:ins>
      <w:ins w:id="113" w:author="Фигаровская Наталья Викторовна" w:date="2016-04-12T15:30:00Z">
        <w:r w:rsidR="003E7CAE" w:rsidRPr="0020292C">
          <w:rPr>
            <w:rFonts w:asciiTheme="majorHAnsi" w:hAnsiTheme="majorHAnsi"/>
            <w:sz w:val="20"/>
            <w:szCs w:val="20"/>
          </w:rPr>
          <w:t>:</w:t>
        </w:r>
      </w:ins>
      <w:r w:rsidRPr="0020292C">
        <w:rPr>
          <w:rFonts w:asciiTheme="majorHAnsi" w:hAnsiTheme="majorHAnsi"/>
          <w:sz w:val="20"/>
          <w:szCs w:val="20"/>
        </w:rPr>
        <w:t xml:space="preserve"> </w:t>
      </w:r>
    </w:p>
    <w:p w:rsidR="003E7CAE" w:rsidRDefault="003E7CAE" w:rsidP="0020292C">
      <w:pPr>
        <w:pStyle w:val="a3"/>
        <w:numPr>
          <w:ilvl w:val="0"/>
          <w:numId w:val="16"/>
        </w:numPr>
        <w:spacing w:after="60"/>
        <w:ind w:left="1134"/>
        <w:contextualSpacing w:val="0"/>
        <w:rPr>
          <w:ins w:id="114" w:author="Фигаровская Наталья Викторовна" w:date="2016-04-12T15:29:00Z"/>
          <w:rFonts w:asciiTheme="majorHAnsi" w:hAnsiTheme="majorHAnsi"/>
          <w:sz w:val="20"/>
          <w:szCs w:val="20"/>
        </w:rPr>
      </w:pPr>
      <w:ins w:id="115" w:author="Фигаровская Наталья Викторовна" w:date="2016-04-12T15:28:00Z">
        <w:r>
          <w:rPr>
            <w:rFonts w:asciiTheme="majorHAnsi" w:hAnsiTheme="majorHAnsi"/>
            <w:sz w:val="20"/>
            <w:szCs w:val="20"/>
          </w:rPr>
          <w:t>при отсутствии</w:t>
        </w:r>
      </w:ins>
      <w:ins w:id="116" w:author="Фигаровская Наталья Викторовна" w:date="2016-04-12T15:36:00Z">
        <w:r w:rsidRPr="0020292C">
          <w:rPr>
            <w:rFonts w:asciiTheme="majorHAnsi" w:hAnsiTheme="majorHAnsi"/>
            <w:sz w:val="20"/>
            <w:szCs w:val="20"/>
          </w:rPr>
          <w:t xml:space="preserve"> (</w:t>
        </w:r>
        <w:r>
          <w:rPr>
            <w:rFonts w:asciiTheme="majorHAnsi" w:hAnsiTheme="majorHAnsi"/>
            <w:sz w:val="20"/>
            <w:szCs w:val="20"/>
          </w:rPr>
          <w:t>GL_OPER.</w:t>
        </w:r>
        <w:r w:rsidRPr="00B87EC1">
          <w:rPr>
            <w:sz w:val="20"/>
            <w:szCs w:val="20"/>
            <w:lang w:val="en-US"/>
          </w:rPr>
          <w:t>STRN</w:t>
        </w:r>
        <w:r w:rsidRPr="00B02EAF">
          <w:rPr>
            <w:sz w:val="20"/>
            <w:szCs w:val="20"/>
          </w:rPr>
          <w:t xml:space="preserve"> = ‘</w:t>
        </w:r>
        <w:r>
          <w:rPr>
            <w:sz w:val="20"/>
            <w:szCs w:val="20"/>
            <w:lang w:val="en-US"/>
          </w:rPr>
          <w:t>N</w:t>
        </w:r>
        <w:r w:rsidRPr="00B02EAF">
          <w:rPr>
            <w:sz w:val="20"/>
            <w:szCs w:val="20"/>
          </w:rPr>
          <w:t>’</w:t>
        </w:r>
        <w:r w:rsidRPr="0020292C">
          <w:rPr>
            <w:rFonts w:asciiTheme="majorHAnsi" w:hAnsiTheme="majorHAnsi"/>
            <w:sz w:val="20"/>
            <w:szCs w:val="20"/>
          </w:rPr>
          <w:t>)</w:t>
        </w:r>
      </w:ins>
    </w:p>
    <w:p w:rsidR="00DE6A74" w:rsidRPr="00932423" w:rsidRDefault="00E7781F" w:rsidP="0020292C">
      <w:pPr>
        <w:pStyle w:val="a3"/>
        <w:spacing w:after="60"/>
        <w:ind w:left="1418"/>
        <w:contextualSpacing w:val="0"/>
        <w:rPr>
          <w:rFonts w:asciiTheme="majorHAnsi" w:hAnsiTheme="majorHAnsi"/>
          <w:sz w:val="20"/>
          <w:szCs w:val="20"/>
        </w:rPr>
      </w:pPr>
      <w:r w:rsidRPr="00932423">
        <w:rPr>
          <w:rFonts w:asciiTheme="majorHAnsi" w:hAnsiTheme="majorHAnsi"/>
          <w:sz w:val="20"/>
          <w:szCs w:val="20"/>
        </w:rPr>
        <w:t xml:space="preserve">выполнить </w:t>
      </w:r>
      <w:r w:rsidR="00447CE0" w:rsidRPr="00932423">
        <w:rPr>
          <w:rFonts w:asciiTheme="majorHAnsi" w:hAnsiTheme="majorHAnsi"/>
          <w:sz w:val="20"/>
        </w:rPr>
        <w:t>процедуру перегенерации номера мемориальног</w:t>
      </w:r>
      <w:r w:rsidR="002F3D11" w:rsidRPr="00932423">
        <w:rPr>
          <w:rFonts w:asciiTheme="majorHAnsi" w:hAnsiTheme="majorHAnsi"/>
          <w:sz w:val="20"/>
        </w:rPr>
        <w:t>о ордера с учетом даты проводки. С</w:t>
      </w:r>
      <w:r w:rsidR="00447CE0" w:rsidRPr="00932423">
        <w:rPr>
          <w:rFonts w:asciiTheme="majorHAnsi" w:hAnsiTheme="majorHAnsi"/>
          <w:sz w:val="20"/>
        </w:rPr>
        <w:t xml:space="preserve">четчик хранится в таблице </w:t>
      </w:r>
      <w:r w:rsidR="002F3D11" w:rsidRPr="00932423">
        <w:rPr>
          <w:rFonts w:asciiTheme="majorHAnsi" w:hAnsiTheme="majorHAnsi"/>
          <w:sz w:val="20"/>
        </w:rPr>
        <w:t>GL_</w:t>
      </w:r>
      <w:r w:rsidR="00447CE0" w:rsidRPr="00932423">
        <w:rPr>
          <w:rFonts w:asciiTheme="majorHAnsi" w:hAnsiTheme="majorHAnsi"/>
          <w:sz w:val="20"/>
        </w:rPr>
        <w:t>MOCOUNT</w:t>
      </w:r>
      <w:r w:rsidR="002F3D11" w:rsidRPr="00932423">
        <w:rPr>
          <w:rFonts w:asciiTheme="majorHAnsi" w:hAnsiTheme="majorHAnsi"/>
          <w:sz w:val="20"/>
        </w:rPr>
        <w:t>.</w:t>
      </w:r>
      <w:r w:rsidR="00447CE0" w:rsidRPr="00932423">
        <w:rPr>
          <w:rFonts w:asciiTheme="majorHAnsi" w:hAnsiTheme="majorHAnsi"/>
          <w:sz w:val="20"/>
        </w:rPr>
        <w:t xml:space="preserve"> </w:t>
      </w:r>
      <w:r w:rsidR="002F3D11" w:rsidRPr="00932423">
        <w:rPr>
          <w:rFonts w:asciiTheme="majorHAnsi" w:hAnsiTheme="majorHAnsi"/>
          <w:sz w:val="20"/>
        </w:rPr>
        <w:t>Н</w:t>
      </w:r>
      <w:r w:rsidR="00447CE0" w:rsidRPr="00932423">
        <w:rPr>
          <w:rFonts w:asciiTheme="majorHAnsi" w:hAnsiTheme="majorHAnsi"/>
          <w:sz w:val="20"/>
        </w:rPr>
        <w:t>омер определяется</w:t>
      </w:r>
      <w:r w:rsidR="00DE6A74" w:rsidRPr="0020292C">
        <w:rPr>
          <w:rFonts w:asciiTheme="majorHAnsi" w:hAnsiTheme="majorHAnsi"/>
          <w:sz w:val="20"/>
        </w:rPr>
        <w:t xml:space="preserve"> по</w:t>
      </w:r>
      <w:r w:rsidR="00DE6A74" w:rsidRPr="00932423">
        <w:rPr>
          <w:rFonts w:asciiTheme="majorHAnsi" w:hAnsiTheme="majorHAnsi"/>
          <w:sz w:val="20"/>
        </w:rPr>
        <w:t>:</w:t>
      </w:r>
    </w:p>
    <w:p w:rsidR="00DE6A74" w:rsidRPr="0020292C" w:rsidRDefault="00DE6A74" w:rsidP="0020292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20292C">
        <w:rPr>
          <w:sz w:val="20"/>
          <w:szCs w:val="20"/>
        </w:rPr>
        <w:t>дате изменяемой проводке (GL_MOCOUNT.POD</w:t>
      </w:r>
      <w:ins w:id="117" w:author="Фигаровская Наталья Викторовна" w:date="2016-04-12T15:40:00Z">
        <w:r w:rsidR="005C36B4">
          <w:rPr>
            <w:sz w:val="20"/>
            <w:szCs w:val="20"/>
          </w:rPr>
          <w:t xml:space="preserve"> = PD.</w:t>
        </w:r>
        <w:r w:rsidR="005C36B4">
          <w:rPr>
            <w:sz w:val="20"/>
            <w:szCs w:val="20"/>
            <w:lang w:val="en-US"/>
          </w:rPr>
          <w:t>POD</w:t>
        </w:r>
      </w:ins>
      <w:r w:rsidRPr="0020292C">
        <w:rPr>
          <w:sz w:val="20"/>
          <w:szCs w:val="20"/>
        </w:rPr>
        <w:t xml:space="preserve">), </w:t>
      </w:r>
    </w:p>
    <w:p w:rsidR="00DE6A74" w:rsidRPr="0020292C" w:rsidRDefault="00447CE0" w:rsidP="0020292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20292C">
        <w:rPr>
          <w:sz w:val="20"/>
          <w:szCs w:val="20"/>
        </w:rPr>
        <w:t xml:space="preserve">типу </w:t>
      </w:r>
      <w:proofErr w:type="spellStart"/>
      <w:r w:rsidRPr="0020292C">
        <w:rPr>
          <w:sz w:val="20"/>
          <w:szCs w:val="20"/>
        </w:rPr>
        <w:t>мемордера</w:t>
      </w:r>
      <w:proofErr w:type="spellEnd"/>
      <w:r w:rsidR="002F3D11" w:rsidRPr="0020292C">
        <w:rPr>
          <w:sz w:val="20"/>
          <w:szCs w:val="20"/>
        </w:rPr>
        <w:t xml:space="preserve"> (GL_MOCOUNT.STORNO</w:t>
      </w:r>
      <w:ins w:id="118" w:author="Фигаровская Наталья Викторовна" w:date="2016-04-12T15:40:00Z">
        <w:r w:rsidR="005C36B4" w:rsidRPr="0020292C">
          <w:rPr>
            <w:sz w:val="20"/>
            <w:szCs w:val="20"/>
          </w:rPr>
          <w:t xml:space="preserve"> = </w:t>
        </w:r>
      </w:ins>
      <w:ins w:id="119" w:author="Фигаровская Наталья Викторовна" w:date="2016-04-12T15:41:00Z">
        <w:r w:rsidR="005C36B4" w:rsidRPr="0020292C">
          <w:rPr>
            <w:sz w:val="20"/>
            <w:szCs w:val="20"/>
          </w:rPr>
          <w:t xml:space="preserve">значение </w:t>
        </w:r>
      </w:ins>
      <w:ins w:id="120" w:author="Фигаровская Наталья Викторовна" w:date="2016-04-12T15:42:00Z">
        <w:r w:rsidR="005C36B4" w:rsidRPr="00B02EAF">
          <w:rPr>
            <w:rFonts w:asciiTheme="majorHAnsi" w:hAnsiTheme="majorHAnsi"/>
            <w:sz w:val="20"/>
            <w:szCs w:val="20"/>
          </w:rPr>
          <w:t>поля «Исправительная проводка»</w:t>
        </w:r>
      </w:ins>
      <w:r w:rsidR="002F3D11" w:rsidRPr="0020292C">
        <w:rPr>
          <w:sz w:val="20"/>
          <w:szCs w:val="20"/>
        </w:rPr>
        <w:t>)</w:t>
      </w:r>
      <w:r w:rsidRPr="0020292C">
        <w:rPr>
          <w:sz w:val="20"/>
          <w:szCs w:val="20"/>
        </w:rPr>
        <w:t xml:space="preserve">, </w:t>
      </w:r>
    </w:p>
    <w:p w:rsidR="00DE6A74" w:rsidRPr="0020292C" w:rsidRDefault="00447CE0" w:rsidP="0020292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r w:rsidRPr="0020292C">
        <w:rPr>
          <w:sz w:val="20"/>
          <w:szCs w:val="20"/>
        </w:rPr>
        <w:t>главе балансового учета</w:t>
      </w:r>
      <w:r w:rsidR="002F3D11" w:rsidRPr="0020292C">
        <w:rPr>
          <w:sz w:val="20"/>
          <w:szCs w:val="20"/>
        </w:rPr>
        <w:t xml:space="preserve"> (GL_MOCOUNT.BSCHAPTER</w:t>
      </w:r>
      <w:r w:rsidR="005C36B4">
        <w:rPr>
          <w:sz w:val="20"/>
          <w:szCs w:val="20"/>
        </w:rPr>
        <w:t xml:space="preserve"> = </w:t>
      </w:r>
      <w:r w:rsidR="0020292C">
        <w:rPr>
          <w:sz w:val="20"/>
          <w:szCs w:val="20"/>
        </w:rPr>
        <w:t>значение главы определяем по любому счету проводки</w:t>
      </w:r>
      <w:r w:rsidRPr="0020292C">
        <w:rPr>
          <w:sz w:val="20"/>
          <w:szCs w:val="20"/>
        </w:rPr>
        <w:t>)</w:t>
      </w:r>
      <w:r w:rsidR="002F3D11" w:rsidRPr="0020292C">
        <w:rPr>
          <w:sz w:val="20"/>
          <w:szCs w:val="20"/>
        </w:rPr>
        <w:t xml:space="preserve"> и </w:t>
      </w:r>
    </w:p>
    <w:p w:rsidR="00DE6A74" w:rsidRPr="0020292C" w:rsidRDefault="002F3D11" w:rsidP="0020292C">
      <w:pPr>
        <w:pStyle w:val="a3"/>
        <w:numPr>
          <w:ilvl w:val="0"/>
          <w:numId w:val="2"/>
        </w:numPr>
        <w:spacing w:after="60"/>
        <w:ind w:left="2127" w:hanging="352"/>
        <w:contextualSpacing w:val="0"/>
        <w:rPr>
          <w:sz w:val="20"/>
          <w:szCs w:val="20"/>
        </w:rPr>
      </w:pPr>
      <w:r w:rsidRPr="0020292C">
        <w:rPr>
          <w:sz w:val="20"/>
          <w:szCs w:val="20"/>
        </w:rPr>
        <w:t>коду филиала (GL_MOCOUNT.</w:t>
      </w:r>
      <w:r w:rsidR="0020292C">
        <w:rPr>
          <w:sz w:val="20"/>
          <w:szCs w:val="20"/>
        </w:rPr>
        <w:t>CBCC = значение филиала определяем по любому счету проводки</w:t>
      </w:r>
      <w:r w:rsidRPr="0020292C">
        <w:rPr>
          <w:sz w:val="20"/>
          <w:szCs w:val="20"/>
        </w:rPr>
        <w:t>)</w:t>
      </w:r>
      <w:r w:rsidR="00447CE0" w:rsidRPr="0020292C">
        <w:rPr>
          <w:sz w:val="20"/>
          <w:szCs w:val="20"/>
        </w:rPr>
        <w:t xml:space="preserve">. </w:t>
      </w:r>
    </w:p>
    <w:p w:rsidR="002A70E9" w:rsidRDefault="00447CE0" w:rsidP="0020292C">
      <w:pPr>
        <w:pStyle w:val="a3"/>
        <w:spacing w:after="60"/>
        <w:ind w:left="1418"/>
        <w:contextualSpacing w:val="0"/>
        <w:rPr>
          <w:ins w:id="121" w:author="Фигаровская Наталья Викторовна" w:date="2016-04-12T15:31:00Z"/>
          <w:rFonts w:asciiTheme="majorHAnsi" w:hAnsiTheme="majorHAnsi"/>
          <w:sz w:val="20"/>
        </w:rPr>
      </w:pPr>
      <w:r w:rsidRPr="00932423">
        <w:rPr>
          <w:rFonts w:asciiTheme="majorHAnsi" w:hAnsiTheme="majorHAnsi"/>
          <w:sz w:val="20"/>
        </w:rPr>
        <w:t xml:space="preserve">При </w:t>
      </w:r>
      <w:r w:rsidRPr="0020292C">
        <w:rPr>
          <w:rFonts w:asciiTheme="majorHAnsi" w:hAnsiTheme="majorHAnsi"/>
          <w:sz w:val="20"/>
          <w:szCs w:val="20"/>
        </w:rPr>
        <w:t>изменении</w:t>
      </w:r>
      <w:r w:rsidRPr="00932423">
        <w:rPr>
          <w:rFonts w:asciiTheme="majorHAnsi" w:hAnsiTheme="majorHAnsi"/>
          <w:sz w:val="20"/>
        </w:rPr>
        <w:t xml:space="preserve"> проводки в текущем </w:t>
      </w:r>
      <w:proofErr w:type="spellStart"/>
      <w:r w:rsidRPr="00932423">
        <w:rPr>
          <w:rFonts w:asciiTheme="majorHAnsi" w:hAnsiTheme="majorHAnsi"/>
          <w:sz w:val="20"/>
        </w:rPr>
        <w:t>опердне</w:t>
      </w:r>
      <w:proofErr w:type="spellEnd"/>
      <w:r w:rsidR="009F465A">
        <w:rPr>
          <w:rFonts w:asciiTheme="majorHAnsi" w:hAnsiTheme="majorHAnsi"/>
          <w:sz w:val="20"/>
        </w:rPr>
        <w:t xml:space="preserve"> (для буферного режима)</w:t>
      </w:r>
      <w:r w:rsidRPr="00932423">
        <w:rPr>
          <w:rFonts w:asciiTheme="majorHAnsi" w:hAnsiTheme="majorHAnsi"/>
          <w:sz w:val="20"/>
        </w:rPr>
        <w:t xml:space="preserve"> обновляется номер </w:t>
      </w:r>
      <w:proofErr w:type="spellStart"/>
      <w:r w:rsidRPr="00932423">
        <w:rPr>
          <w:rFonts w:asciiTheme="majorHAnsi" w:hAnsiTheme="majorHAnsi"/>
          <w:sz w:val="20"/>
        </w:rPr>
        <w:t>мемордера</w:t>
      </w:r>
      <w:proofErr w:type="spellEnd"/>
      <w:r w:rsidRPr="00932423">
        <w:rPr>
          <w:rFonts w:asciiTheme="majorHAnsi" w:hAnsiTheme="majorHAnsi"/>
          <w:sz w:val="20"/>
        </w:rPr>
        <w:t xml:space="preserve"> в таблице GL_PD, иначе в таблиц</w:t>
      </w:r>
      <w:r w:rsidR="002F3D11" w:rsidRPr="00932423">
        <w:rPr>
          <w:rFonts w:asciiTheme="majorHAnsi" w:hAnsiTheme="majorHAnsi"/>
          <w:sz w:val="20"/>
        </w:rPr>
        <w:t>е</w:t>
      </w:r>
      <w:r w:rsidRPr="00932423">
        <w:rPr>
          <w:rFonts w:asciiTheme="majorHAnsi" w:hAnsiTheme="majorHAnsi"/>
          <w:sz w:val="20"/>
        </w:rPr>
        <w:t xml:space="preserve"> PCID_MO</w:t>
      </w:r>
      <w:r w:rsidR="00932423" w:rsidRPr="00932423">
        <w:rPr>
          <w:rFonts w:asciiTheme="majorHAnsi" w:hAnsiTheme="majorHAnsi"/>
          <w:sz w:val="20"/>
        </w:rPr>
        <w:t xml:space="preserve"> удаляется старый </w:t>
      </w:r>
      <w:proofErr w:type="spellStart"/>
      <w:r w:rsidR="00932423" w:rsidRPr="00932423">
        <w:rPr>
          <w:rFonts w:asciiTheme="majorHAnsi" w:hAnsiTheme="majorHAnsi"/>
          <w:sz w:val="20"/>
        </w:rPr>
        <w:t>мемордер</w:t>
      </w:r>
      <w:proofErr w:type="spellEnd"/>
      <w:r w:rsidR="00932423" w:rsidRPr="00932423">
        <w:rPr>
          <w:rFonts w:asciiTheme="majorHAnsi" w:hAnsiTheme="majorHAnsi"/>
          <w:sz w:val="20"/>
        </w:rPr>
        <w:t xml:space="preserve"> и добавляется новый</w:t>
      </w:r>
    </w:p>
    <w:p w:rsidR="003E7CAE" w:rsidRDefault="003E7CAE" w:rsidP="0020292C">
      <w:pPr>
        <w:pStyle w:val="a3"/>
        <w:numPr>
          <w:ilvl w:val="0"/>
          <w:numId w:val="16"/>
        </w:numPr>
        <w:spacing w:after="60"/>
        <w:ind w:left="1134"/>
        <w:contextualSpacing w:val="0"/>
        <w:rPr>
          <w:ins w:id="122" w:author="Фигаровская Наталья Викторовна" w:date="2016-04-12T15:31:00Z"/>
          <w:rFonts w:asciiTheme="majorHAnsi" w:hAnsiTheme="majorHAnsi"/>
          <w:sz w:val="20"/>
          <w:szCs w:val="20"/>
        </w:rPr>
      </w:pPr>
      <w:ins w:id="123" w:author="Фигаровская Наталья Викторовна" w:date="2016-04-12T15:31:00Z">
        <w:r>
          <w:rPr>
            <w:rFonts w:asciiTheme="majorHAnsi" w:hAnsiTheme="majorHAnsi"/>
            <w:sz w:val="20"/>
            <w:szCs w:val="20"/>
          </w:rPr>
          <w:t>при наличии</w:t>
        </w:r>
      </w:ins>
      <w:ins w:id="124" w:author="Фигаровская Наталья Викторовна" w:date="2016-04-12T15:36:00Z">
        <w:r w:rsidR="005C36B4" w:rsidRPr="0020292C">
          <w:rPr>
            <w:rFonts w:asciiTheme="majorHAnsi" w:hAnsiTheme="majorHAnsi"/>
            <w:sz w:val="20"/>
            <w:szCs w:val="20"/>
          </w:rPr>
          <w:t xml:space="preserve"> </w:t>
        </w:r>
        <w:r w:rsidR="005C36B4">
          <w:rPr>
            <w:rFonts w:asciiTheme="majorHAnsi" w:hAnsiTheme="majorHAnsi"/>
            <w:sz w:val="20"/>
            <w:szCs w:val="20"/>
          </w:rPr>
          <w:t>(GL_OPER.</w:t>
        </w:r>
        <w:r w:rsidR="005C36B4" w:rsidRPr="00B87EC1">
          <w:rPr>
            <w:sz w:val="20"/>
            <w:szCs w:val="20"/>
            <w:lang w:val="en-US"/>
          </w:rPr>
          <w:t>STRN</w:t>
        </w:r>
        <w:r w:rsidR="005C36B4" w:rsidRPr="00B02EAF">
          <w:rPr>
            <w:sz w:val="20"/>
            <w:szCs w:val="20"/>
          </w:rPr>
          <w:t xml:space="preserve"> = ‘</w:t>
        </w:r>
        <w:r w:rsidR="005C36B4">
          <w:rPr>
            <w:sz w:val="20"/>
            <w:szCs w:val="20"/>
            <w:lang w:val="en-US"/>
          </w:rPr>
          <w:t>Y</w:t>
        </w:r>
        <w:r w:rsidR="005C36B4" w:rsidRPr="00B02EAF">
          <w:rPr>
            <w:sz w:val="20"/>
            <w:szCs w:val="20"/>
          </w:rPr>
          <w:t>’</w:t>
        </w:r>
        <w:r w:rsidR="005C36B4">
          <w:rPr>
            <w:rFonts w:asciiTheme="majorHAnsi" w:hAnsiTheme="majorHAnsi"/>
            <w:sz w:val="20"/>
            <w:szCs w:val="20"/>
          </w:rPr>
          <w:t>)</w:t>
        </w:r>
      </w:ins>
    </w:p>
    <w:p w:rsidR="003E7CAE" w:rsidRPr="0020292C" w:rsidRDefault="003E7CAE" w:rsidP="0020292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ins w:id="125" w:author="Фигаровская Наталья Викторовна" w:date="2016-04-12T15:32:00Z"/>
          <w:sz w:val="20"/>
          <w:szCs w:val="20"/>
        </w:rPr>
      </w:pPr>
      <w:ins w:id="126" w:author="Фигаровская Наталья Викторовна" w:date="2016-04-12T15:32:00Z">
        <w:r w:rsidRPr="0020292C">
          <w:rPr>
            <w:sz w:val="20"/>
            <w:szCs w:val="20"/>
          </w:rPr>
          <w:t>запрещаем изменять признак, если он установлен</w:t>
        </w:r>
      </w:ins>
      <w:ins w:id="127" w:author="Фигаровская Наталья Викторовна" w:date="2016-04-12T15:50:00Z">
        <w:r w:rsidR="0020292C">
          <w:rPr>
            <w:sz w:val="20"/>
            <w:szCs w:val="20"/>
          </w:rPr>
          <w:t xml:space="preserve"> (</w:t>
        </w:r>
      </w:ins>
      <w:ins w:id="128" w:author="Фигаровская Наталья Викторовна" w:date="2016-04-12T15:51:00Z">
        <w:r w:rsidR="0020292C" w:rsidRPr="00D26F1A">
          <w:rPr>
            <w:sz w:val="20"/>
            <w:szCs w:val="20"/>
          </w:rPr>
          <w:t>PDEXT5.FCNHG</w:t>
        </w:r>
        <w:r w:rsidR="0020292C">
          <w:rPr>
            <w:sz w:val="20"/>
            <w:szCs w:val="20"/>
          </w:rPr>
          <w:t xml:space="preserve"> = '</w:t>
        </w:r>
        <w:r w:rsidR="0020292C">
          <w:rPr>
            <w:sz w:val="20"/>
            <w:szCs w:val="20"/>
            <w:lang w:val="en-US"/>
          </w:rPr>
          <w:t>Y</w:t>
        </w:r>
        <w:r w:rsidR="0020292C">
          <w:rPr>
            <w:sz w:val="20"/>
            <w:szCs w:val="20"/>
          </w:rPr>
          <w:t>'</w:t>
        </w:r>
      </w:ins>
      <w:ins w:id="129" w:author="Фигаровская Наталья Викторовна" w:date="2016-04-12T15:50:00Z">
        <w:r w:rsidR="0020292C">
          <w:rPr>
            <w:sz w:val="20"/>
            <w:szCs w:val="20"/>
          </w:rPr>
          <w:t>)</w:t>
        </w:r>
      </w:ins>
    </w:p>
    <w:p w:rsidR="003E7CAE" w:rsidRPr="0020292C" w:rsidRDefault="003E7CAE" w:rsidP="0020292C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sz w:val="20"/>
          <w:szCs w:val="20"/>
        </w:rPr>
      </w:pPr>
      <w:ins w:id="130" w:author="Фигаровская Наталья Викторовна" w:date="2016-04-12T15:33:00Z">
        <w:r w:rsidRPr="0020292C">
          <w:rPr>
            <w:sz w:val="20"/>
            <w:szCs w:val="20"/>
          </w:rPr>
          <w:t>разрешаем при его отсутствии</w:t>
        </w:r>
      </w:ins>
      <w:ins w:id="131" w:author="Фигаровская Наталья Викторовна" w:date="2016-04-12T15:51:00Z">
        <w:r w:rsidR="0020292C" w:rsidRPr="0020292C">
          <w:rPr>
            <w:sz w:val="20"/>
            <w:szCs w:val="20"/>
          </w:rPr>
          <w:t xml:space="preserve"> </w:t>
        </w:r>
        <w:r w:rsidR="0020292C">
          <w:rPr>
            <w:sz w:val="20"/>
            <w:szCs w:val="20"/>
          </w:rPr>
          <w:t>(</w:t>
        </w:r>
        <w:r w:rsidR="0020292C" w:rsidRPr="00D26F1A">
          <w:rPr>
            <w:sz w:val="20"/>
            <w:szCs w:val="20"/>
          </w:rPr>
          <w:t>PDEXT5.FCNHG</w:t>
        </w:r>
        <w:r w:rsidR="0020292C">
          <w:rPr>
            <w:sz w:val="20"/>
            <w:szCs w:val="20"/>
          </w:rPr>
          <w:t xml:space="preserve"> = '</w:t>
        </w:r>
        <w:r w:rsidR="0020292C">
          <w:rPr>
            <w:sz w:val="20"/>
            <w:szCs w:val="20"/>
            <w:lang w:val="en-US"/>
          </w:rPr>
          <w:t>N</w:t>
        </w:r>
        <w:r w:rsidR="0020292C">
          <w:rPr>
            <w:sz w:val="20"/>
            <w:szCs w:val="20"/>
          </w:rPr>
          <w:t>')</w:t>
        </w:r>
      </w:ins>
      <w:ins w:id="132" w:author="Фигаровская Наталья Викторовна" w:date="2016-04-13T17:41:00Z">
        <w:r w:rsidR="00CB053D" w:rsidRPr="00CB053D">
          <w:rPr>
            <w:sz w:val="20"/>
            <w:szCs w:val="20"/>
          </w:rPr>
          <w:t xml:space="preserve">, </w:t>
        </w:r>
        <w:r w:rsidR="00CB053D" w:rsidRPr="00CB053D">
          <w:rPr>
            <w:rFonts w:asciiTheme="majorHAnsi" w:hAnsiTheme="majorHAnsi"/>
            <w:sz w:val="20"/>
            <w:szCs w:val="20"/>
          </w:rPr>
          <w:t xml:space="preserve">выполнив процедуру </w:t>
        </w:r>
      </w:ins>
      <w:ins w:id="133" w:author="Фигаровская Наталья Викторовна" w:date="2016-04-13T17:42:00Z">
        <w:r w:rsidR="00CB053D" w:rsidRPr="00CB053D">
          <w:rPr>
            <w:rFonts w:asciiTheme="majorHAnsi" w:hAnsiTheme="majorHAnsi"/>
            <w:sz w:val="20"/>
            <w:szCs w:val="20"/>
          </w:rPr>
          <w:t>пере</w:t>
        </w:r>
      </w:ins>
      <w:ins w:id="134" w:author="Фигаровская Наталья Викторовна" w:date="2016-04-13T17:41:00Z">
        <w:r w:rsidR="00CB053D" w:rsidRPr="00CB053D">
          <w:rPr>
            <w:rFonts w:asciiTheme="majorHAnsi" w:hAnsiTheme="majorHAnsi"/>
            <w:sz w:val="20"/>
            <w:szCs w:val="20"/>
          </w:rPr>
          <w:t xml:space="preserve">генерации </w:t>
        </w:r>
      </w:ins>
      <w:ins w:id="135" w:author="Фигаровская Наталья Викторовна" w:date="2016-04-13T17:42:00Z">
        <w:r w:rsidR="00CB053D" w:rsidRPr="00CB053D">
          <w:rPr>
            <w:rFonts w:asciiTheme="majorHAnsi" w:hAnsiTheme="majorHAnsi"/>
            <w:sz w:val="20"/>
            <w:szCs w:val="20"/>
          </w:rPr>
          <w:t>номера мемориального ордера, описанную выше</w:t>
        </w:r>
      </w:ins>
    </w:p>
    <w:p w:rsidR="009573F6" w:rsidRDefault="009573F6" w:rsidP="00D26F1A">
      <w:pPr>
        <w:pStyle w:val="a3"/>
        <w:numPr>
          <w:ilvl w:val="0"/>
          <w:numId w:val="11"/>
        </w:numPr>
        <w:spacing w:after="120"/>
        <w:ind w:left="709" w:hanging="357"/>
        <w:contextualSpacing w:val="0"/>
        <w:rPr>
          <w:ins w:id="136" w:author="Фигаровская Наталья Викторовна" w:date="2016-04-13T18:13:00Z"/>
          <w:rFonts w:asciiTheme="majorHAnsi" w:hAnsiTheme="majorHAnsi"/>
          <w:sz w:val="20"/>
          <w:szCs w:val="20"/>
        </w:rPr>
      </w:pPr>
      <w:ins w:id="137" w:author="Фигаровская Наталья Викторовна" w:date="2016-04-13T18:12:00Z">
        <w:r>
          <w:rPr>
            <w:rFonts w:asciiTheme="majorHAnsi" w:hAnsiTheme="majorHAnsi"/>
            <w:sz w:val="20"/>
            <w:szCs w:val="20"/>
          </w:rPr>
          <w:t>При перегенерации мем</w:t>
        </w:r>
      </w:ins>
      <w:ins w:id="138" w:author="Фигаровская Наталья Викторовна" w:date="2016-04-13T18:13:00Z">
        <w:r>
          <w:rPr>
            <w:rFonts w:asciiTheme="majorHAnsi" w:hAnsiTheme="majorHAnsi"/>
            <w:sz w:val="20"/>
            <w:szCs w:val="20"/>
          </w:rPr>
          <w:t xml:space="preserve">ориального </w:t>
        </w:r>
      </w:ins>
      <w:ins w:id="139" w:author="Фигаровская Наталья Викторовна" w:date="2016-04-13T18:12:00Z">
        <w:r>
          <w:rPr>
            <w:rFonts w:asciiTheme="majorHAnsi" w:hAnsiTheme="majorHAnsi"/>
            <w:sz w:val="20"/>
            <w:szCs w:val="20"/>
          </w:rPr>
          <w:t>ордера учесть</w:t>
        </w:r>
      </w:ins>
      <w:ins w:id="140" w:author="Фигаровская Наталья Викторовна" w:date="2016-04-13T18:13:00Z">
        <w:r>
          <w:rPr>
            <w:rFonts w:asciiTheme="majorHAnsi" w:hAnsiTheme="majorHAnsi"/>
            <w:sz w:val="20"/>
            <w:szCs w:val="20"/>
          </w:rPr>
          <w:t xml:space="preserve"> </w:t>
        </w:r>
      </w:ins>
      <w:ins w:id="141" w:author="Фигаровская Наталья Викторовна" w:date="2016-04-13T18:21:00Z">
        <w:r>
          <w:rPr>
            <w:rFonts w:asciiTheme="majorHAnsi" w:hAnsiTheme="majorHAnsi"/>
            <w:sz w:val="20"/>
            <w:szCs w:val="20"/>
          </w:rPr>
          <w:t>правила заполнения</w:t>
        </w:r>
      </w:ins>
      <w:ins w:id="142" w:author="Фигаровская Наталья Викторовна" w:date="2016-04-13T18:13:00Z">
        <w:r>
          <w:rPr>
            <w:rFonts w:asciiTheme="majorHAnsi" w:hAnsiTheme="majorHAnsi"/>
            <w:sz w:val="20"/>
            <w:szCs w:val="20"/>
          </w:rPr>
          <w:t xml:space="preserve"> поля PCID_MO.BO_IND:</w:t>
        </w:r>
      </w:ins>
    </w:p>
    <w:p w:rsidR="009573F6" w:rsidRPr="00294110" w:rsidRDefault="009573F6" w:rsidP="00294110">
      <w:pPr>
        <w:pStyle w:val="a3"/>
        <w:numPr>
          <w:ilvl w:val="0"/>
          <w:numId w:val="16"/>
        </w:numPr>
        <w:spacing w:after="60"/>
        <w:ind w:left="1134"/>
        <w:contextualSpacing w:val="0"/>
        <w:rPr>
          <w:ins w:id="143" w:author="Фигаровская Наталья Викторовна" w:date="2016-04-13T18:18:00Z"/>
          <w:rFonts w:asciiTheme="majorHAnsi" w:hAnsiTheme="majorHAnsi"/>
          <w:sz w:val="20"/>
          <w:szCs w:val="20"/>
        </w:rPr>
      </w:pPr>
      <w:ins w:id="144" w:author="Фигаровская Наталья Викторовна" w:date="2016-04-13T18:17:00Z">
        <w:r>
          <w:rPr>
            <w:rFonts w:asciiTheme="majorHAnsi" w:hAnsiTheme="majorHAnsi"/>
            <w:sz w:val="20"/>
            <w:szCs w:val="20"/>
          </w:rPr>
          <w:t>д</w:t>
        </w:r>
      </w:ins>
      <w:ins w:id="145" w:author="Фигаровская Наталья Викторовна" w:date="2016-04-13T18:16:00Z">
        <w:r w:rsidRPr="00294110">
          <w:rPr>
            <w:rFonts w:asciiTheme="majorHAnsi" w:hAnsiTheme="majorHAnsi"/>
            <w:sz w:val="20"/>
            <w:szCs w:val="20"/>
          </w:rPr>
          <w:t xml:space="preserve">ля </w:t>
        </w:r>
        <w:r>
          <w:rPr>
            <w:rFonts w:asciiTheme="majorHAnsi" w:hAnsiTheme="majorHAnsi"/>
            <w:sz w:val="20"/>
            <w:szCs w:val="20"/>
          </w:rPr>
          <w:t>устан</w:t>
        </w:r>
      </w:ins>
      <w:ins w:id="146" w:author="Фигаровская Наталья Викторовна" w:date="2016-04-13T18:35:00Z">
        <w:r w:rsidR="00294110">
          <w:rPr>
            <w:rFonts w:asciiTheme="majorHAnsi" w:hAnsiTheme="majorHAnsi"/>
            <w:sz w:val="20"/>
            <w:szCs w:val="20"/>
          </w:rPr>
          <w:t>авливаемого</w:t>
        </w:r>
      </w:ins>
      <w:ins w:id="147" w:author="Фигаровская Наталья Викторовна" w:date="2016-04-13T18:16:00Z">
        <w:r>
          <w:rPr>
            <w:rFonts w:asciiTheme="majorHAnsi" w:hAnsiTheme="majorHAnsi"/>
            <w:sz w:val="20"/>
            <w:szCs w:val="20"/>
          </w:rPr>
          <w:t xml:space="preserve"> признака «Исправительная проводка» </w:t>
        </w:r>
        <w:r>
          <w:rPr>
            <w:sz w:val="20"/>
            <w:szCs w:val="20"/>
          </w:rPr>
          <w:t>(</w:t>
        </w:r>
        <w:r w:rsidRPr="00D26F1A">
          <w:rPr>
            <w:sz w:val="20"/>
            <w:szCs w:val="20"/>
          </w:rPr>
          <w:t>PDEXT5.FCNHG</w:t>
        </w:r>
        <w:r>
          <w:rPr>
            <w:sz w:val="20"/>
            <w:szCs w:val="20"/>
          </w:rPr>
          <w:t xml:space="preserve"> = '</w:t>
        </w:r>
        <w:r>
          <w:rPr>
            <w:sz w:val="20"/>
            <w:szCs w:val="20"/>
            <w:lang w:val="en-US"/>
          </w:rPr>
          <w:t>Y</w:t>
        </w:r>
        <w:r>
          <w:rPr>
            <w:sz w:val="20"/>
            <w:szCs w:val="20"/>
          </w:rPr>
          <w:t>')</w:t>
        </w:r>
      </w:ins>
    </w:p>
    <w:p w:rsidR="009573F6" w:rsidRPr="00294110" w:rsidRDefault="009573F6" w:rsidP="00294110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ins w:id="148" w:author="Фигаровская Наталья Викторовна" w:date="2016-04-13T18:18:00Z"/>
          <w:sz w:val="20"/>
          <w:szCs w:val="20"/>
        </w:rPr>
      </w:pPr>
      <w:ins w:id="149" w:author="Фигаровская Наталья Викторовна" w:date="2016-04-13T18:18:00Z">
        <w:r w:rsidRPr="00294110">
          <w:rPr>
            <w:sz w:val="20"/>
            <w:szCs w:val="20"/>
          </w:rPr>
          <w:t>PCID_MO.BO_IND = ‘0’</w:t>
        </w:r>
      </w:ins>
      <w:ins w:id="150" w:author="Фигаровская Наталья Викторовна" w:date="2016-04-13T18:33:00Z">
        <w:r w:rsidR="00294110" w:rsidRPr="00294110">
          <w:rPr>
            <w:sz w:val="20"/>
            <w:szCs w:val="20"/>
          </w:rPr>
          <w:t xml:space="preserve"> </w:t>
        </w:r>
      </w:ins>
      <w:ins w:id="151" w:author="Фигаровская Наталья Викторовна" w:date="2016-04-13T18:39:00Z">
        <w:r w:rsidR="00294110" w:rsidRPr="00294110">
          <w:rPr>
            <w:sz w:val="20"/>
            <w:szCs w:val="20"/>
          </w:rPr>
          <w:t>–</w:t>
        </w:r>
      </w:ins>
      <w:ins w:id="152" w:author="Фигаровская Наталья Викторовна" w:date="2016-04-13T18:18:00Z">
        <w:r w:rsidRPr="00294110">
          <w:rPr>
            <w:sz w:val="20"/>
            <w:szCs w:val="20"/>
          </w:rPr>
          <w:t xml:space="preserve"> </w:t>
        </w:r>
      </w:ins>
      <w:ins w:id="153" w:author="Фигаровская Наталья Викторовна" w:date="2016-04-13T18:33:00Z">
        <w:r w:rsidR="00294110" w:rsidRPr="00294110">
          <w:rPr>
            <w:sz w:val="20"/>
            <w:szCs w:val="20"/>
          </w:rPr>
          <w:t xml:space="preserve">всегда </w:t>
        </w:r>
      </w:ins>
      <w:ins w:id="154" w:author="Фигаровская Наталья Викторовна" w:date="2016-04-13T18:32:00Z">
        <w:r w:rsidR="0069646B" w:rsidRPr="00294110">
          <w:rPr>
            <w:sz w:val="20"/>
            <w:szCs w:val="20"/>
          </w:rPr>
          <w:t>(</w:t>
        </w:r>
      </w:ins>
      <w:ins w:id="155" w:author="Фигаровская Наталья Викторовна" w:date="2016-04-13T18:18:00Z">
        <w:r w:rsidRPr="00294110">
          <w:rPr>
            <w:sz w:val="20"/>
            <w:szCs w:val="20"/>
          </w:rPr>
          <w:t>без анализа счетов</w:t>
        </w:r>
      </w:ins>
      <w:ins w:id="156" w:author="Фигаровская Наталья Викторовна" w:date="2016-04-13T18:32:00Z">
        <w:r w:rsidR="0069646B" w:rsidRPr="00294110">
          <w:rPr>
            <w:sz w:val="20"/>
            <w:szCs w:val="20"/>
          </w:rPr>
          <w:t>)</w:t>
        </w:r>
      </w:ins>
    </w:p>
    <w:p w:rsidR="009573F6" w:rsidRPr="00294110" w:rsidRDefault="009573F6" w:rsidP="00294110">
      <w:pPr>
        <w:pStyle w:val="a3"/>
        <w:numPr>
          <w:ilvl w:val="0"/>
          <w:numId w:val="16"/>
        </w:numPr>
        <w:spacing w:after="60"/>
        <w:ind w:left="1134"/>
        <w:contextualSpacing w:val="0"/>
        <w:rPr>
          <w:ins w:id="157" w:author="Фигаровская Наталья Викторовна" w:date="2016-04-13T18:19:00Z"/>
          <w:rFonts w:asciiTheme="majorHAnsi" w:hAnsiTheme="majorHAnsi"/>
          <w:sz w:val="20"/>
          <w:szCs w:val="20"/>
        </w:rPr>
      </w:pPr>
      <w:ins w:id="158" w:author="Фигаровская Наталья Викторовна" w:date="2016-04-13T18:17:00Z">
        <w:r>
          <w:rPr>
            <w:rFonts w:asciiTheme="majorHAnsi" w:hAnsiTheme="majorHAnsi"/>
            <w:sz w:val="20"/>
            <w:szCs w:val="20"/>
          </w:rPr>
          <w:t>д</w:t>
        </w:r>
        <w:r w:rsidRPr="006A6A35">
          <w:rPr>
            <w:rFonts w:asciiTheme="majorHAnsi" w:hAnsiTheme="majorHAnsi"/>
            <w:sz w:val="20"/>
            <w:szCs w:val="20"/>
          </w:rPr>
          <w:t xml:space="preserve">ля </w:t>
        </w:r>
        <w:r>
          <w:rPr>
            <w:rFonts w:asciiTheme="majorHAnsi" w:hAnsiTheme="majorHAnsi"/>
            <w:sz w:val="20"/>
            <w:szCs w:val="20"/>
          </w:rPr>
          <w:t>сн</w:t>
        </w:r>
      </w:ins>
      <w:ins w:id="159" w:author="Фигаровская Наталья Викторовна" w:date="2016-04-13T18:35:00Z">
        <w:r w:rsidR="00294110">
          <w:rPr>
            <w:rFonts w:asciiTheme="majorHAnsi" w:hAnsiTheme="majorHAnsi"/>
            <w:sz w:val="20"/>
            <w:szCs w:val="20"/>
          </w:rPr>
          <w:t>имае</w:t>
        </w:r>
      </w:ins>
      <w:ins w:id="160" w:author="Фигаровская Наталья Викторовна" w:date="2016-04-13T18:36:00Z">
        <w:r w:rsidR="00294110">
          <w:rPr>
            <w:rFonts w:asciiTheme="majorHAnsi" w:hAnsiTheme="majorHAnsi"/>
            <w:sz w:val="20"/>
            <w:szCs w:val="20"/>
          </w:rPr>
          <w:t>мо</w:t>
        </w:r>
      </w:ins>
      <w:ins w:id="161" w:author="Фигаровская Наталья Викторовна" w:date="2016-04-13T18:35:00Z">
        <w:r w:rsidR="00294110">
          <w:rPr>
            <w:rFonts w:asciiTheme="majorHAnsi" w:hAnsiTheme="majorHAnsi"/>
            <w:sz w:val="20"/>
            <w:szCs w:val="20"/>
          </w:rPr>
          <w:t>го</w:t>
        </w:r>
      </w:ins>
      <w:ins w:id="162" w:author="Фигаровская Наталья Викторовна" w:date="2016-04-13T18:17:00Z">
        <w:r>
          <w:rPr>
            <w:rFonts w:asciiTheme="majorHAnsi" w:hAnsiTheme="majorHAnsi"/>
            <w:sz w:val="20"/>
            <w:szCs w:val="20"/>
          </w:rPr>
          <w:t xml:space="preserve"> признака «Исправительная проводка» </w:t>
        </w:r>
        <w:r>
          <w:rPr>
            <w:sz w:val="20"/>
            <w:szCs w:val="20"/>
          </w:rPr>
          <w:t>(</w:t>
        </w:r>
        <w:r w:rsidRPr="00D26F1A">
          <w:rPr>
            <w:sz w:val="20"/>
            <w:szCs w:val="20"/>
          </w:rPr>
          <w:t>PDEXT5.FCNHG</w:t>
        </w:r>
        <w:r>
          <w:rPr>
            <w:sz w:val="20"/>
            <w:szCs w:val="20"/>
          </w:rPr>
          <w:t xml:space="preserve"> = 'N')</w:t>
        </w:r>
      </w:ins>
    </w:p>
    <w:p w:rsidR="009573F6" w:rsidRPr="00294110" w:rsidRDefault="009573F6" w:rsidP="00294110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ins w:id="163" w:author="Фигаровская Наталья Викторовна" w:date="2016-04-13T18:34:00Z"/>
          <w:sz w:val="20"/>
          <w:szCs w:val="20"/>
        </w:rPr>
      </w:pPr>
      <w:ins w:id="164" w:author="Фигаровская Наталья Викторовна" w:date="2016-04-13T18:19:00Z">
        <w:r w:rsidRPr="00294110">
          <w:rPr>
            <w:sz w:val="20"/>
            <w:szCs w:val="20"/>
          </w:rPr>
          <w:t xml:space="preserve">PCID_MO.BO_IND </w:t>
        </w:r>
      </w:ins>
      <w:ins w:id="165" w:author="Фигаровская Наталья Викторовна" w:date="2016-04-13T18:34:00Z">
        <w:r w:rsidR="00294110" w:rsidRPr="00294110">
          <w:rPr>
            <w:sz w:val="20"/>
            <w:szCs w:val="20"/>
          </w:rPr>
          <w:t xml:space="preserve">= ‘1’ </w:t>
        </w:r>
      </w:ins>
      <w:ins w:id="166" w:author="Фигаровская Наталья Викторовна" w:date="2016-04-13T18:39:00Z">
        <w:r w:rsidR="00294110" w:rsidRPr="00294110">
          <w:rPr>
            <w:sz w:val="20"/>
            <w:szCs w:val="20"/>
          </w:rPr>
          <w:t>–</w:t>
        </w:r>
      </w:ins>
      <w:ins w:id="167" w:author="Фигаровская Наталья Викторовна" w:date="2016-04-13T18:34:00Z">
        <w:r w:rsidR="00294110" w:rsidRPr="00294110">
          <w:rPr>
            <w:sz w:val="20"/>
            <w:szCs w:val="20"/>
          </w:rPr>
          <w:t xml:space="preserve"> </w:t>
        </w:r>
      </w:ins>
      <w:ins w:id="168" w:author="Фигаровская Наталья Викторовна" w:date="2016-04-13T18:23:00Z">
        <w:r w:rsidR="0069646B" w:rsidRPr="00294110">
          <w:rPr>
            <w:sz w:val="20"/>
            <w:szCs w:val="20"/>
          </w:rPr>
          <w:t xml:space="preserve">если </w:t>
        </w:r>
      </w:ins>
      <w:ins w:id="169" w:author="Фигаровская Наталья Викторовна" w:date="2016-04-13T18:52:00Z">
        <w:r w:rsidR="00BA0434">
          <w:rPr>
            <w:sz w:val="20"/>
            <w:szCs w:val="20"/>
          </w:rPr>
          <w:t xml:space="preserve">счета </w:t>
        </w:r>
      </w:ins>
      <w:ins w:id="170" w:author="Фигаровская Наталья Викторовна" w:date="2016-04-13T18:23:00Z">
        <w:r w:rsidR="0069646B" w:rsidRPr="00294110">
          <w:rPr>
            <w:sz w:val="20"/>
            <w:szCs w:val="20"/>
          </w:rPr>
          <w:t xml:space="preserve">по дебету </w:t>
        </w:r>
      </w:ins>
      <w:ins w:id="171" w:author="Фигаровская Наталья Викторовна" w:date="2016-04-13T18:52:00Z">
        <w:r w:rsidR="00BA0434">
          <w:rPr>
            <w:sz w:val="20"/>
            <w:szCs w:val="20"/>
          </w:rPr>
          <w:t>и кредиту удовлетворяют</w:t>
        </w:r>
      </w:ins>
      <w:ins w:id="172" w:author="Фигаровская Наталья Викторовна" w:date="2016-04-13T18:53:00Z">
        <w:r w:rsidR="00642BCF">
          <w:rPr>
            <w:sz w:val="20"/>
            <w:szCs w:val="20"/>
          </w:rPr>
          <w:t xml:space="preserve"> соответствующим маскам в таблице </w:t>
        </w:r>
        <w:r w:rsidR="00642BCF">
          <w:rPr>
            <w:sz w:val="20"/>
            <w:szCs w:val="20"/>
            <w:lang w:val="en-US"/>
          </w:rPr>
          <w:t>F</w:t>
        </w:r>
        <w:r w:rsidR="00642BCF" w:rsidRPr="00642BCF">
          <w:rPr>
            <w:sz w:val="20"/>
            <w:szCs w:val="20"/>
          </w:rPr>
          <w:t>067_</w:t>
        </w:r>
        <w:r w:rsidR="00642BCF">
          <w:rPr>
            <w:sz w:val="20"/>
            <w:szCs w:val="20"/>
            <w:lang w:val="en-US"/>
          </w:rPr>
          <w:t>MASK</w:t>
        </w:r>
      </w:ins>
    </w:p>
    <w:p w:rsidR="00294110" w:rsidRPr="00294110" w:rsidRDefault="00294110" w:rsidP="00294110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ins w:id="173" w:author="Фигаровская Наталья Викторовна" w:date="2016-04-13T18:19:00Z"/>
          <w:sz w:val="20"/>
          <w:szCs w:val="20"/>
        </w:rPr>
      </w:pPr>
      <w:ins w:id="174" w:author="Фигаровская Наталья Викторовна" w:date="2016-04-13T18:34:00Z">
        <w:r w:rsidRPr="00294110">
          <w:rPr>
            <w:sz w:val="20"/>
            <w:szCs w:val="20"/>
          </w:rPr>
          <w:t>PCID_MO.BO_IND = ‘0’ – в остальных случаях</w:t>
        </w:r>
      </w:ins>
    </w:p>
    <w:p w:rsidR="00B50357" w:rsidRPr="00D170EC" w:rsidRDefault="00D26F1A" w:rsidP="00D26F1A">
      <w:pPr>
        <w:pStyle w:val="a3"/>
        <w:numPr>
          <w:ilvl w:val="0"/>
          <w:numId w:val="11"/>
        </w:numPr>
        <w:spacing w:after="120"/>
        <w:ind w:left="709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Дополнительно при изменении полей</w:t>
      </w:r>
      <w:r w:rsidR="00B50357" w:rsidRPr="00D170E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«Номер сделки»</w:t>
      </w:r>
      <w:r w:rsidR="00B50357" w:rsidRPr="00D170EC">
        <w:rPr>
          <w:rFonts w:asciiTheme="majorHAnsi" w:hAnsiTheme="majorHAnsi"/>
          <w:sz w:val="20"/>
          <w:szCs w:val="20"/>
        </w:rPr>
        <w:t xml:space="preserve"> или </w:t>
      </w:r>
      <w:r>
        <w:rPr>
          <w:rFonts w:asciiTheme="majorHAnsi" w:hAnsiTheme="majorHAnsi"/>
          <w:sz w:val="20"/>
          <w:szCs w:val="20"/>
        </w:rPr>
        <w:t xml:space="preserve">«Номер </w:t>
      </w:r>
      <w:proofErr w:type="spellStart"/>
      <w:r w:rsidR="00B50357" w:rsidRPr="00D170EC">
        <w:rPr>
          <w:rFonts w:asciiTheme="majorHAnsi" w:hAnsiTheme="majorHAnsi"/>
          <w:sz w:val="20"/>
          <w:szCs w:val="20"/>
        </w:rPr>
        <w:t>субсделк</w:t>
      </w:r>
      <w:r>
        <w:rPr>
          <w:rFonts w:asciiTheme="majorHAnsi" w:hAnsiTheme="majorHAnsi"/>
          <w:sz w:val="20"/>
          <w:szCs w:val="20"/>
        </w:rPr>
        <w:t>и</w:t>
      </w:r>
      <w:proofErr w:type="spellEnd"/>
      <w:r>
        <w:rPr>
          <w:rFonts w:asciiTheme="majorHAnsi" w:hAnsiTheme="majorHAnsi"/>
          <w:sz w:val="20"/>
          <w:szCs w:val="20"/>
        </w:rPr>
        <w:t>»</w:t>
      </w:r>
      <w:r w:rsidR="00B50357" w:rsidRPr="00D170E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обновлять поля</w:t>
      </w:r>
      <w:r w:rsidR="00B50357" w:rsidRPr="00D170EC">
        <w:rPr>
          <w:rFonts w:asciiTheme="majorHAnsi" w:hAnsiTheme="majorHAnsi"/>
          <w:sz w:val="20"/>
          <w:szCs w:val="20"/>
        </w:rPr>
        <w:t xml:space="preserve"> </w:t>
      </w:r>
    </w:p>
    <w:p w:rsidR="00B50357" w:rsidRPr="00D26F1A" w:rsidRDefault="001F064A" w:rsidP="0020292C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hyperlink r:id="rId8" w:history="1">
        <w:r w:rsidR="00B50357" w:rsidRPr="00D26F1A">
          <w:rPr>
            <w:sz w:val="20"/>
            <w:szCs w:val="20"/>
          </w:rPr>
          <w:t>PD.</w:t>
        </w:r>
        <w:r w:rsidR="00B50357" w:rsidRPr="0020292C">
          <w:rPr>
            <w:sz w:val="20"/>
            <w:szCs w:val="20"/>
          </w:rPr>
          <w:t>PNAR</w:t>
        </w:r>
      </w:hyperlink>
      <w:r w:rsidR="00970CEA" w:rsidRPr="0020292C">
        <w:rPr>
          <w:sz w:val="20"/>
          <w:szCs w:val="20"/>
        </w:rPr>
        <w:t xml:space="preserve"> («Номер сделки» + ‘;' + «Номер </w:t>
      </w:r>
      <w:proofErr w:type="spellStart"/>
      <w:r w:rsidR="00970CEA" w:rsidRPr="0020292C">
        <w:rPr>
          <w:sz w:val="20"/>
          <w:szCs w:val="20"/>
        </w:rPr>
        <w:t>субсделки</w:t>
      </w:r>
      <w:proofErr w:type="spellEnd"/>
      <w:r w:rsidR="00970CEA" w:rsidRPr="0020292C">
        <w:rPr>
          <w:sz w:val="20"/>
          <w:szCs w:val="20"/>
        </w:rPr>
        <w:t>»)</w:t>
      </w:r>
    </w:p>
    <w:p w:rsidR="00D26F1A" w:rsidRDefault="00B50357" w:rsidP="0020292C">
      <w:pPr>
        <w:pStyle w:val="a3"/>
        <w:numPr>
          <w:ilvl w:val="0"/>
          <w:numId w:val="2"/>
        </w:numPr>
        <w:spacing w:after="120"/>
        <w:ind w:left="2127" w:hanging="352"/>
        <w:contextualSpacing w:val="0"/>
        <w:rPr>
          <w:sz w:val="20"/>
          <w:szCs w:val="20"/>
        </w:rPr>
      </w:pPr>
      <w:r w:rsidRPr="00D26F1A">
        <w:rPr>
          <w:sz w:val="20"/>
          <w:szCs w:val="20"/>
        </w:rPr>
        <w:t>PDEXT.PREF</w:t>
      </w:r>
      <w:r w:rsidR="009F465A">
        <w:rPr>
          <w:sz w:val="20"/>
          <w:szCs w:val="20"/>
        </w:rPr>
        <w:t xml:space="preserve"> </w:t>
      </w:r>
    </w:p>
    <w:p w:rsidR="00DD1407" w:rsidRDefault="00526B98" w:rsidP="00526B98">
      <w:pPr>
        <w:pStyle w:val="a3"/>
        <w:numPr>
          <w:ilvl w:val="0"/>
          <w:numId w:val="11"/>
        </w:numPr>
        <w:spacing w:after="120"/>
        <w:ind w:left="709" w:hanging="357"/>
        <w:contextualSpacing w:val="0"/>
        <w:rPr>
          <w:ins w:id="175" w:author="Фигаровская Наталья Викторовна" w:date="2016-04-12T14:38:00Z"/>
          <w:rFonts w:asciiTheme="majorHAnsi" w:hAnsiTheme="majorHAnsi"/>
          <w:sz w:val="20"/>
        </w:rPr>
      </w:pPr>
      <w:ins w:id="176" w:author="Фигаровская Наталья Викторовна" w:date="2016-04-11T19:29:00Z">
        <w:r>
          <w:rPr>
            <w:rFonts w:asciiTheme="majorHAnsi" w:hAnsiTheme="majorHAnsi"/>
            <w:sz w:val="20"/>
            <w:szCs w:val="20"/>
          </w:rPr>
          <w:t>П</w:t>
        </w:r>
      </w:ins>
      <w:ins w:id="177" w:author="Фигаровская Наталья Викторовна" w:date="2016-04-11T19:28:00Z">
        <w:r>
          <w:rPr>
            <w:rFonts w:asciiTheme="majorHAnsi" w:hAnsiTheme="majorHAnsi"/>
            <w:sz w:val="20"/>
            <w:szCs w:val="20"/>
          </w:rPr>
          <w:t>ри корректировке проводок</w:t>
        </w:r>
      </w:ins>
      <w:ins w:id="178" w:author="Фигаровская Наталья Викторовна" w:date="2016-04-11T19:29:00Z">
        <w:r>
          <w:rPr>
            <w:rFonts w:asciiTheme="majorHAnsi" w:hAnsiTheme="majorHAnsi"/>
            <w:sz w:val="20"/>
            <w:szCs w:val="20"/>
          </w:rPr>
          <w:t xml:space="preserve"> </w:t>
        </w:r>
      </w:ins>
      <w:ins w:id="179" w:author="Фигаровская Наталья Викторовна" w:date="2016-04-11T19:28:00Z">
        <w:r>
          <w:rPr>
            <w:rFonts w:asciiTheme="majorHAnsi" w:hAnsiTheme="majorHAnsi"/>
            <w:sz w:val="20"/>
            <w:szCs w:val="20"/>
          </w:rPr>
          <w:t xml:space="preserve">в архивной дате </w:t>
        </w:r>
      </w:ins>
      <w:ins w:id="180" w:author="Фигаровская Наталья Викторовна" w:date="2016-04-11T19:29:00Z">
        <w:r>
          <w:rPr>
            <w:rFonts w:asciiTheme="majorHAnsi" w:hAnsiTheme="majorHAnsi"/>
            <w:sz w:val="20"/>
            <w:szCs w:val="20"/>
          </w:rPr>
          <w:t>у</w:t>
        </w:r>
      </w:ins>
      <w:ins w:id="181" w:author="Фигаровская Наталья Викторовна" w:date="2016-04-11T19:23:00Z">
        <w:r w:rsidR="00E15F4B">
          <w:rPr>
            <w:rFonts w:asciiTheme="majorHAnsi" w:hAnsiTheme="majorHAnsi"/>
            <w:sz w:val="20"/>
            <w:szCs w:val="20"/>
          </w:rPr>
          <w:t>честь изменение полей «Номер сделки»</w:t>
        </w:r>
      </w:ins>
      <w:ins w:id="182" w:author="Фигаровская Наталья Викторовна" w:date="2016-04-12T14:24:00Z">
        <w:r w:rsidR="00531152">
          <w:rPr>
            <w:rFonts w:asciiTheme="majorHAnsi" w:hAnsiTheme="majorHAnsi"/>
            <w:sz w:val="20"/>
            <w:szCs w:val="20"/>
          </w:rPr>
          <w:t xml:space="preserve">, </w:t>
        </w:r>
      </w:ins>
      <w:ins w:id="183" w:author="Фигаровская Наталья Викторовна" w:date="2016-04-11T19:23:00Z">
        <w:r w:rsidR="00E15F4B">
          <w:rPr>
            <w:rFonts w:asciiTheme="majorHAnsi" w:hAnsiTheme="majorHAnsi"/>
            <w:sz w:val="20"/>
            <w:szCs w:val="20"/>
          </w:rPr>
          <w:t xml:space="preserve">«Номер </w:t>
        </w:r>
        <w:proofErr w:type="spellStart"/>
        <w:r w:rsidR="00E15F4B" w:rsidRPr="00D170EC">
          <w:rPr>
            <w:rFonts w:asciiTheme="majorHAnsi" w:hAnsiTheme="majorHAnsi"/>
            <w:sz w:val="20"/>
            <w:szCs w:val="20"/>
          </w:rPr>
          <w:t>субсделк</w:t>
        </w:r>
        <w:r w:rsidR="00E15F4B">
          <w:rPr>
            <w:rFonts w:asciiTheme="majorHAnsi" w:hAnsiTheme="majorHAnsi"/>
            <w:sz w:val="20"/>
            <w:szCs w:val="20"/>
          </w:rPr>
          <w:t>и</w:t>
        </w:r>
        <w:proofErr w:type="spellEnd"/>
        <w:r w:rsidR="00E15F4B">
          <w:rPr>
            <w:rFonts w:asciiTheme="majorHAnsi" w:hAnsiTheme="majorHAnsi"/>
            <w:sz w:val="20"/>
            <w:szCs w:val="20"/>
          </w:rPr>
          <w:t>»</w:t>
        </w:r>
      </w:ins>
      <w:ins w:id="184" w:author="Фигаровская Наталья Викторовна" w:date="2016-04-11T19:27:00Z">
        <w:r>
          <w:rPr>
            <w:rFonts w:asciiTheme="majorHAnsi" w:hAnsiTheme="majorHAnsi"/>
            <w:sz w:val="20"/>
            <w:szCs w:val="20"/>
          </w:rPr>
          <w:t>, «Профит центр</w:t>
        </w:r>
      </w:ins>
      <w:ins w:id="185" w:author="Фигаровская Наталья Викторовна" w:date="2016-04-11T19:28:00Z">
        <w:r>
          <w:rPr>
            <w:rFonts w:asciiTheme="majorHAnsi" w:hAnsiTheme="majorHAnsi"/>
            <w:sz w:val="20"/>
            <w:szCs w:val="20"/>
          </w:rPr>
          <w:t>» и «Исправительная проводка»</w:t>
        </w:r>
      </w:ins>
      <w:ins w:id="186" w:author="Фигаровская Наталья Викторовна" w:date="2016-04-11T19:23:00Z">
        <w:r w:rsidR="00E15F4B">
          <w:rPr>
            <w:rFonts w:asciiTheme="majorHAnsi" w:hAnsiTheme="majorHAnsi"/>
            <w:sz w:val="20"/>
            <w:szCs w:val="20"/>
          </w:rPr>
          <w:t xml:space="preserve"> в таблице измененных проводок</w:t>
        </w:r>
      </w:ins>
      <w:ins w:id="187" w:author="Фигаровская Наталья Викторовна" w:date="2016-04-11T19:24:00Z">
        <w:r w:rsidR="00E15F4B">
          <w:rPr>
            <w:rFonts w:asciiTheme="majorHAnsi" w:hAnsiTheme="majorHAnsi"/>
            <w:sz w:val="20"/>
            <w:szCs w:val="20"/>
          </w:rPr>
          <w:t xml:space="preserve"> </w:t>
        </w:r>
      </w:ins>
      <w:ins w:id="188" w:author="Фигаровская Наталья Викторовна" w:date="2016-04-11T19:25:00Z">
        <w:r w:rsidR="00E15F4B" w:rsidRPr="00970CEA">
          <w:rPr>
            <w:rFonts w:asciiTheme="majorHAnsi" w:hAnsiTheme="majorHAnsi"/>
            <w:sz w:val="20"/>
          </w:rPr>
          <w:t>GL</w:t>
        </w:r>
        <w:r w:rsidR="00E15F4B" w:rsidRPr="00DD1407">
          <w:rPr>
            <w:rFonts w:asciiTheme="majorHAnsi" w:hAnsiTheme="majorHAnsi"/>
            <w:sz w:val="20"/>
          </w:rPr>
          <w:t>_</w:t>
        </w:r>
        <w:r w:rsidR="00E15F4B" w:rsidRPr="00970CEA">
          <w:rPr>
            <w:rFonts w:asciiTheme="majorHAnsi" w:hAnsiTheme="majorHAnsi"/>
            <w:sz w:val="20"/>
          </w:rPr>
          <w:t>PDJCHG</w:t>
        </w:r>
        <w:r w:rsidR="00E15F4B" w:rsidRPr="00DD1407">
          <w:rPr>
            <w:rFonts w:asciiTheme="majorHAnsi" w:hAnsiTheme="majorHAnsi"/>
            <w:sz w:val="20"/>
          </w:rPr>
          <w:t xml:space="preserve"> </w:t>
        </w:r>
      </w:ins>
      <w:ins w:id="189" w:author="Фигаровская Наталья Викторовна" w:date="2016-04-11T19:24:00Z">
        <w:r w:rsidR="00E15F4B" w:rsidRPr="00DD1407">
          <w:rPr>
            <w:rFonts w:asciiTheme="majorHAnsi" w:hAnsiTheme="majorHAnsi"/>
            <w:sz w:val="20"/>
          </w:rPr>
          <w:t xml:space="preserve">для выгрузки </w:t>
        </w:r>
      </w:ins>
      <w:ins w:id="190" w:author="Фигаровская Наталья Викторовна" w:date="2016-04-11T19:26:00Z">
        <w:r w:rsidR="00E15F4B" w:rsidRPr="00DD1407">
          <w:rPr>
            <w:rFonts w:asciiTheme="majorHAnsi" w:hAnsiTheme="majorHAnsi"/>
            <w:sz w:val="20"/>
          </w:rPr>
          <w:t xml:space="preserve">изменений </w:t>
        </w:r>
      </w:ins>
      <w:ins w:id="191" w:author="Фигаровская Наталья Викторовна" w:date="2016-04-11T19:24:00Z">
        <w:r w:rsidR="00E15F4B" w:rsidRPr="00EF5948">
          <w:rPr>
            <w:rFonts w:asciiTheme="majorHAnsi" w:hAnsiTheme="majorHAnsi"/>
            <w:sz w:val="20"/>
          </w:rPr>
          <w:t xml:space="preserve">в </w:t>
        </w:r>
        <w:r w:rsidR="00E15F4B" w:rsidRPr="00970CEA">
          <w:rPr>
            <w:rFonts w:asciiTheme="majorHAnsi" w:hAnsiTheme="majorHAnsi"/>
            <w:sz w:val="20"/>
          </w:rPr>
          <w:t>DWH</w:t>
        </w:r>
        <w:r w:rsidR="00531152" w:rsidRPr="00DD1407">
          <w:rPr>
            <w:rFonts w:asciiTheme="majorHAnsi" w:hAnsiTheme="majorHAnsi"/>
            <w:sz w:val="20"/>
          </w:rPr>
          <w:t xml:space="preserve">. </w:t>
        </w:r>
      </w:ins>
    </w:p>
    <w:p w:rsidR="00DD1407" w:rsidRPr="00970CEA" w:rsidRDefault="008E3FAA" w:rsidP="005D4E26">
      <w:pPr>
        <w:pStyle w:val="a3"/>
        <w:spacing w:after="120"/>
        <w:ind w:left="709" w:firstLine="284"/>
        <w:contextualSpacing w:val="0"/>
        <w:rPr>
          <w:ins w:id="192" w:author="Фигаровская Наталья Викторовна" w:date="2016-04-12T14:41:00Z"/>
          <w:rFonts w:asciiTheme="majorHAnsi" w:hAnsiTheme="majorHAnsi"/>
          <w:sz w:val="20"/>
        </w:rPr>
      </w:pPr>
      <w:ins w:id="193" w:author="Фигаровская Наталья Викторовна" w:date="2016-04-12T14:31:00Z">
        <w:r>
          <w:rPr>
            <w:rFonts w:asciiTheme="majorHAnsi" w:hAnsiTheme="majorHAnsi"/>
            <w:sz w:val="20"/>
          </w:rPr>
          <w:t>Для этого</w:t>
        </w:r>
      </w:ins>
      <w:ins w:id="194" w:author="Фигаровская Наталья Викторовна" w:date="2016-04-12T14:25:00Z">
        <w:r>
          <w:rPr>
            <w:rFonts w:asciiTheme="majorHAnsi" w:hAnsiTheme="majorHAnsi"/>
            <w:sz w:val="20"/>
          </w:rPr>
          <w:t xml:space="preserve"> </w:t>
        </w:r>
      </w:ins>
      <w:ins w:id="195" w:author="Фигаровская Наталья Викторовна" w:date="2016-04-12T14:29:00Z">
        <w:r w:rsidRPr="00970CEA">
          <w:rPr>
            <w:rFonts w:asciiTheme="majorHAnsi" w:hAnsiTheme="majorHAnsi"/>
            <w:sz w:val="20"/>
          </w:rPr>
          <w:t>необходимо</w:t>
        </w:r>
      </w:ins>
      <w:ins w:id="196" w:author="Фигаровская Наталья Викторовна" w:date="2016-04-12T14:36:00Z">
        <w:r w:rsidR="00DD1407" w:rsidRPr="00970CEA">
          <w:rPr>
            <w:rFonts w:asciiTheme="majorHAnsi" w:hAnsiTheme="majorHAnsi"/>
            <w:sz w:val="20"/>
          </w:rPr>
          <w:t xml:space="preserve">: </w:t>
        </w:r>
      </w:ins>
    </w:p>
    <w:p w:rsidR="007F40D2" w:rsidRDefault="007F40D2" w:rsidP="007A0FA7">
      <w:pPr>
        <w:pStyle w:val="a3"/>
        <w:numPr>
          <w:ilvl w:val="0"/>
          <w:numId w:val="25"/>
        </w:numPr>
        <w:spacing w:after="0"/>
        <w:contextualSpacing w:val="0"/>
        <w:rPr>
          <w:ins w:id="197" w:author="Фигаровская Наталья Викторовна" w:date="2016-04-12T18:35:00Z"/>
          <w:sz w:val="20"/>
          <w:szCs w:val="20"/>
        </w:rPr>
      </w:pPr>
      <w:ins w:id="198" w:author="Фигаровская Наталья Викторовна" w:date="2016-04-12T18:35:00Z">
        <w:r>
          <w:rPr>
            <w:sz w:val="20"/>
            <w:szCs w:val="20"/>
          </w:rPr>
          <w:t xml:space="preserve">Написать </w:t>
        </w:r>
      </w:ins>
      <w:ins w:id="199" w:author="Фигаровская Наталья Викторовна" w:date="2016-04-12T18:38:00Z">
        <w:r w:rsidRPr="007A0FA7">
          <w:rPr>
            <w:sz w:val="20"/>
            <w:szCs w:val="20"/>
          </w:rPr>
          <w:t xml:space="preserve">для таблицы </w:t>
        </w:r>
        <w:r>
          <w:rPr>
            <w:sz w:val="20"/>
            <w:szCs w:val="20"/>
            <w:lang w:val="en-US"/>
          </w:rPr>
          <w:t>PDEXT</w:t>
        </w:r>
        <w:r w:rsidRPr="007A0FA7">
          <w:rPr>
            <w:sz w:val="20"/>
            <w:szCs w:val="20"/>
          </w:rPr>
          <w:t xml:space="preserve">5 </w:t>
        </w:r>
      </w:ins>
      <w:ins w:id="200" w:author="Фигаровская Наталья Викторовна" w:date="2016-04-12T18:35:00Z">
        <w:r>
          <w:rPr>
            <w:sz w:val="20"/>
            <w:szCs w:val="20"/>
          </w:rPr>
          <w:t xml:space="preserve">триггер </w:t>
        </w:r>
      </w:ins>
      <w:ins w:id="201" w:author="Фигаровская Наталья Викторовна" w:date="2016-04-12T18:36:00Z">
        <w:r>
          <w:rPr>
            <w:sz w:val="20"/>
            <w:szCs w:val="20"/>
          </w:rPr>
          <w:t xml:space="preserve">GL_PDEXT5JCHG_AU </w:t>
        </w:r>
      </w:ins>
      <w:ins w:id="202" w:author="Фигаровская Наталья Викторовна" w:date="2016-04-12T18:35:00Z">
        <w:r>
          <w:rPr>
            <w:sz w:val="20"/>
            <w:szCs w:val="20"/>
          </w:rPr>
          <w:t>по подобию триггера GL_PDJCHG_AU</w:t>
        </w:r>
      </w:ins>
      <w:ins w:id="203" w:author="Фигаровская Наталья Викторовна" w:date="2016-04-12T18:39:00Z">
        <w:r w:rsidRPr="007A0FA7">
          <w:rPr>
            <w:sz w:val="20"/>
            <w:szCs w:val="20"/>
          </w:rPr>
          <w:t xml:space="preserve"> для таблицы </w:t>
        </w:r>
        <w:r>
          <w:rPr>
            <w:sz w:val="20"/>
            <w:szCs w:val="20"/>
            <w:lang w:val="en-US"/>
          </w:rPr>
          <w:t>PD</w:t>
        </w:r>
      </w:ins>
    </w:p>
    <w:p w:rsidR="007F40D2" w:rsidRDefault="007F40D2" w:rsidP="007A0FA7">
      <w:pPr>
        <w:pStyle w:val="a3"/>
        <w:numPr>
          <w:ilvl w:val="0"/>
          <w:numId w:val="25"/>
        </w:numPr>
        <w:spacing w:after="60"/>
        <w:ind w:left="1145" w:hanging="357"/>
        <w:contextualSpacing w:val="0"/>
        <w:rPr>
          <w:ins w:id="204" w:author="Фигаровская Наталья Викторовна" w:date="2016-04-12T18:44:00Z"/>
          <w:sz w:val="20"/>
          <w:szCs w:val="20"/>
        </w:rPr>
      </w:pPr>
      <w:ins w:id="205" w:author="Фигаровская Наталья Викторовна" w:date="2016-04-12T18:39:00Z">
        <w:r>
          <w:rPr>
            <w:sz w:val="20"/>
            <w:szCs w:val="20"/>
          </w:rPr>
          <w:t xml:space="preserve">Учесть в триггере </w:t>
        </w:r>
      </w:ins>
      <w:ins w:id="206" w:author="Фигаровская Наталья Викторовна" w:date="2016-04-12T14:36:00Z">
        <w:r w:rsidR="00DD1407" w:rsidRPr="005D4E26">
          <w:rPr>
            <w:sz w:val="20"/>
            <w:szCs w:val="20"/>
          </w:rPr>
          <w:t>встав</w:t>
        </w:r>
      </w:ins>
      <w:ins w:id="207" w:author="Фигаровская Наталья Викторовна" w:date="2016-04-12T18:40:00Z">
        <w:r>
          <w:rPr>
            <w:sz w:val="20"/>
            <w:szCs w:val="20"/>
          </w:rPr>
          <w:t>ку</w:t>
        </w:r>
      </w:ins>
      <w:ins w:id="208" w:author="Фигаровская Наталья Викторовна" w:date="2016-04-12T14:36:00Z">
        <w:r w:rsidR="00DD1407" w:rsidRPr="005D4E26">
          <w:rPr>
            <w:sz w:val="20"/>
            <w:szCs w:val="20"/>
          </w:rPr>
          <w:t xml:space="preserve"> запис</w:t>
        </w:r>
      </w:ins>
      <w:ins w:id="209" w:author="Фигаровская Наталья Викторовна" w:date="2016-04-12T18:40:00Z">
        <w:r>
          <w:rPr>
            <w:sz w:val="20"/>
            <w:szCs w:val="20"/>
          </w:rPr>
          <w:t xml:space="preserve">и в таблицу </w:t>
        </w:r>
        <w:r w:rsidRPr="005D4E26">
          <w:rPr>
            <w:sz w:val="20"/>
            <w:szCs w:val="20"/>
          </w:rPr>
          <w:t>GL_PDJCHG</w:t>
        </w:r>
      </w:ins>
      <w:ins w:id="210" w:author="Фигаровская Наталья Викторовна" w:date="2016-04-12T14:39:00Z">
        <w:r w:rsidR="00DD1407" w:rsidRPr="005D4E26">
          <w:rPr>
            <w:sz w:val="20"/>
            <w:szCs w:val="20"/>
          </w:rPr>
          <w:t xml:space="preserve">, заполнив все </w:t>
        </w:r>
      </w:ins>
      <w:ins w:id="211" w:author="Фигаровская Наталья Викторовна" w:date="2016-04-12T18:57:00Z">
        <w:r w:rsidR="001D6724">
          <w:rPr>
            <w:sz w:val="20"/>
            <w:szCs w:val="20"/>
          </w:rPr>
          <w:t xml:space="preserve">значимые </w:t>
        </w:r>
      </w:ins>
      <w:ins w:id="212" w:author="Фигаровская Наталья Викторовна" w:date="2016-04-12T14:39:00Z">
        <w:r w:rsidR="00DD1407" w:rsidRPr="005D4E26">
          <w:rPr>
            <w:sz w:val="20"/>
            <w:szCs w:val="20"/>
          </w:rPr>
          <w:t xml:space="preserve">поля </w:t>
        </w:r>
      </w:ins>
      <w:ins w:id="213" w:author="Фигаровская Наталья Викторовна" w:date="2016-04-12T14:40:00Z">
        <w:r w:rsidR="00DD1407" w:rsidRPr="005D4E26">
          <w:rPr>
            <w:sz w:val="20"/>
            <w:szCs w:val="20"/>
          </w:rPr>
          <w:t>текущими</w:t>
        </w:r>
      </w:ins>
      <w:ins w:id="214" w:author="Фигаровская Наталья Викторовна" w:date="2016-04-12T14:36:00Z">
        <w:r w:rsidR="00DD1407" w:rsidRPr="005D4E26">
          <w:rPr>
            <w:sz w:val="20"/>
            <w:szCs w:val="20"/>
          </w:rPr>
          <w:t xml:space="preserve"> атрибутами</w:t>
        </w:r>
      </w:ins>
      <w:ins w:id="215" w:author="Фигаровская Наталья Викторовна" w:date="2016-04-12T14:38:00Z">
        <w:r w:rsidR="00DD1407" w:rsidRPr="005D4E26">
          <w:rPr>
            <w:sz w:val="20"/>
            <w:szCs w:val="20"/>
          </w:rPr>
          <w:t xml:space="preserve"> проводки</w:t>
        </w:r>
      </w:ins>
      <w:ins w:id="216" w:author="Фигаровская Наталья Викторовна" w:date="2016-04-12T18:41:00Z">
        <w:r>
          <w:rPr>
            <w:sz w:val="20"/>
            <w:szCs w:val="20"/>
          </w:rPr>
          <w:t xml:space="preserve"> (по таблице PD)</w:t>
        </w:r>
      </w:ins>
      <w:ins w:id="217" w:author="Фигаровская Наталья Викторовна" w:date="2016-04-12T14:40:00Z">
        <w:r w:rsidR="00DD1407" w:rsidRPr="005D4E26">
          <w:rPr>
            <w:sz w:val="20"/>
            <w:szCs w:val="20"/>
          </w:rPr>
          <w:t xml:space="preserve">, и </w:t>
        </w:r>
      </w:ins>
      <w:ins w:id="218" w:author="Фигаровская Наталья Викторовна" w:date="2016-04-12T18:44:00Z">
        <w:r>
          <w:rPr>
            <w:sz w:val="20"/>
            <w:szCs w:val="20"/>
          </w:rPr>
          <w:t>заполнив следующие поля</w:t>
        </w:r>
        <w:r w:rsidRPr="007A0FA7">
          <w:rPr>
            <w:sz w:val="20"/>
            <w:szCs w:val="20"/>
          </w:rPr>
          <w:t>:</w:t>
        </w:r>
      </w:ins>
    </w:p>
    <w:p w:rsidR="00B50357" w:rsidRDefault="00DD1407" w:rsidP="007A0FA7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ins w:id="219" w:author="Фигаровская Наталья Викторовна" w:date="2016-04-12T18:44:00Z"/>
          <w:sz w:val="20"/>
          <w:szCs w:val="20"/>
        </w:rPr>
      </w:pPr>
      <w:ins w:id="220" w:author="Фигаровская Наталья Викторовна" w:date="2016-04-12T14:40:00Z">
        <w:r w:rsidRPr="005D4E26">
          <w:rPr>
            <w:sz w:val="20"/>
            <w:szCs w:val="20"/>
          </w:rPr>
          <w:t>GL_PDJCHG.EXT5 = ‘1’</w:t>
        </w:r>
      </w:ins>
    </w:p>
    <w:p w:rsidR="007F40D2" w:rsidRDefault="007F40D2" w:rsidP="007A0FA7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ins w:id="221" w:author="Фигаровская Наталья Викторовна" w:date="2016-04-12T18:45:00Z"/>
          <w:sz w:val="20"/>
          <w:szCs w:val="20"/>
        </w:rPr>
      </w:pPr>
      <w:ins w:id="222" w:author="Фигаровская Наталья Викторовна" w:date="2016-04-12T18:44:00Z">
        <w:r w:rsidRPr="005D4E26">
          <w:rPr>
            <w:sz w:val="20"/>
            <w:szCs w:val="20"/>
          </w:rPr>
          <w:t>GL_PDJCHG.</w:t>
        </w:r>
        <w:r>
          <w:rPr>
            <w:sz w:val="20"/>
            <w:szCs w:val="20"/>
          </w:rPr>
          <w:t>CHFL</w:t>
        </w:r>
        <w:r w:rsidRPr="005D4E26">
          <w:rPr>
            <w:sz w:val="20"/>
            <w:szCs w:val="20"/>
          </w:rPr>
          <w:t xml:space="preserve"> = ‘</w:t>
        </w:r>
      </w:ins>
      <w:ins w:id="223" w:author="Фигаровская Наталья Викторовна" w:date="2016-04-12T18:45:00Z">
        <w:r w:rsidRPr="007A0FA7">
          <w:rPr>
            <w:sz w:val="20"/>
            <w:szCs w:val="20"/>
          </w:rPr>
          <w:t>U</w:t>
        </w:r>
      </w:ins>
      <w:ins w:id="224" w:author="Фигаровская Наталья Викторовна" w:date="2016-04-12T18:44:00Z">
        <w:r w:rsidRPr="005D4E26">
          <w:rPr>
            <w:sz w:val="20"/>
            <w:szCs w:val="20"/>
          </w:rPr>
          <w:t>’</w:t>
        </w:r>
      </w:ins>
    </w:p>
    <w:p w:rsidR="007F40D2" w:rsidRPr="007A0FA7" w:rsidRDefault="007F40D2" w:rsidP="007A0FA7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ins w:id="225" w:author="Фигаровская Наталья Викторовна" w:date="2016-04-12T18:45:00Z"/>
          <w:sz w:val="20"/>
          <w:szCs w:val="20"/>
        </w:rPr>
      </w:pPr>
      <w:ins w:id="226" w:author="Фигаровская Наталья Викторовна" w:date="2016-04-12T18:45:00Z">
        <w:r w:rsidRPr="005D4E26">
          <w:rPr>
            <w:sz w:val="20"/>
            <w:szCs w:val="20"/>
          </w:rPr>
          <w:t>GL_PDJCHG.</w:t>
        </w:r>
        <w:r w:rsidR="007A0FA7" w:rsidRPr="007A0FA7">
          <w:rPr>
            <w:sz w:val="20"/>
            <w:szCs w:val="20"/>
          </w:rPr>
          <w:t>OPERDAY</w:t>
        </w:r>
        <w:r w:rsidRPr="005D4E26">
          <w:rPr>
            <w:sz w:val="20"/>
            <w:szCs w:val="20"/>
          </w:rPr>
          <w:t xml:space="preserve"> = </w:t>
        </w:r>
        <w:r w:rsidR="007A0FA7" w:rsidRPr="007A0FA7">
          <w:rPr>
            <w:sz w:val="20"/>
            <w:szCs w:val="20"/>
          </w:rPr>
          <w:t>дата текущего операционного дня</w:t>
        </w:r>
      </w:ins>
    </w:p>
    <w:p w:rsidR="007A0FA7" w:rsidRPr="007A0FA7" w:rsidRDefault="007A0FA7" w:rsidP="007A0FA7">
      <w:pPr>
        <w:pStyle w:val="a3"/>
        <w:numPr>
          <w:ilvl w:val="0"/>
          <w:numId w:val="2"/>
        </w:numPr>
        <w:spacing w:after="0"/>
        <w:ind w:left="2127" w:hanging="352"/>
        <w:contextualSpacing w:val="0"/>
        <w:rPr>
          <w:sz w:val="20"/>
          <w:szCs w:val="20"/>
        </w:rPr>
      </w:pPr>
      <w:ins w:id="227" w:author="Фигаровская Наталья Викторовна" w:date="2016-04-12T18:45:00Z">
        <w:r w:rsidRPr="005D4E26">
          <w:rPr>
            <w:sz w:val="20"/>
            <w:szCs w:val="20"/>
          </w:rPr>
          <w:t>GL_PDJCHG.</w:t>
        </w:r>
        <w:r>
          <w:rPr>
            <w:sz w:val="20"/>
            <w:szCs w:val="20"/>
          </w:rPr>
          <w:t>CHSEQ</w:t>
        </w:r>
        <w:r w:rsidRPr="005D4E26">
          <w:rPr>
            <w:sz w:val="20"/>
            <w:szCs w:val="20"/>
          </w:rPr>
          <w:t xml:space="preserve"> = </w:t>
        </w:r>
      </w:ins>
      <w:ins w:id="228" w:author="Фигаровская Наталья Викторовна" w:date="2016-04-12T18:46:00Z">
        <w:r w:rsidRPr="007A0FA7">
          <w:rPr>
            <w:sz w:val="20"/>
            <w:szCs w:val="20"/>
          </w:rPr>
          <w:t>автоинкрементное поле</w:t>
        </w:r>
      </w:ins>
    </w:p>
    <w:p w:rsidR="009C4599" w:rsidRPr="009C4599" w:rsidRDefault="009C4599" w:rsidP="009C4599">
      <w:pPr>
        <w:pStyle w:val="1"/>
        <w:numPr>
          <w:ilvl w:val="0"/>
          <w:numId w:val="1"/>
        </w:numPr>
        <w:spacing w:before="360" w:after="240"/>
        <w:ind w:left="357" w:hanging="357"/>
        <w:rPr>
          <w:b/>
          <w:color w:val="002060"/>
          <w:spacing w:val="20"/>
          <w:sz w:val="22"/>
          <w:szCs w:val="22"/>
        </w:rPr>
      </w:pPr>
      <w:r w:rsidRPr="009C4599">
        <w:rPr>
          <w:b/>
          <w:color w:val="002060"/>
          <w:spacing w:val="20"/>
          <w:sz w:val="22"/>
          <w:szCs w:val="22"/>
        </w:rPr>
        <w:t>Реализация задачи «</w:t>
      </w:r>
      <w:r w:rsidRPr="009C4599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Отмена</w:t>
      </w:r>
      <w:r w:rsidRPr="009C4599">
        <w:rPr>
          <w:b/>
          <w:color w:val="002060"/>
          <w:spacing w:val="20"/>
          <w:sz w:val="22"/>
          <w:szCs w:val="22"/>
        </w:rPr>
        <w:t xml:space="preserve"> </w:t>
      </w:r>
      <w:r w:rsidRPr="009C4599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проводки</w:t>
      </w:r>
      <w:r w:rsidRPr="009C4599">
        <w:rPr>
          <w:b/>
          <w:color w:val="002060"/>
          <w:spacing w:val="20"/>
          <w:sz w:val="22"/>
          <w:szCs w:val="22"/>
        </w:rPr>
        <w:t>»</w:t>
      </w:r>
    </w:p>
    <w:p w:rsidR="009C4599" w:rsidRPr="002D719C" w:rsidRDefault="009C4599" w:rsidP="009C4599">
      <w:pPr>
        <w:spacing w:after="120"/>
        <w:ind w:firstLine="425"/>
        <w:rPr>
          <w:sz w:val="20"/>
          <w:szCs w:val="20"/>
        </w:rPr>
      </w:pPr>
      <w:r w:rsidRPr="002D719C">
        <w:rPr>
          <w:sz w:val="20"/>
          <w:szCs w:val="20"/>
        </w:rPr>
        <w:t xml:space="preserve">Для </w:t>
      </w:r>
      <w:r w:rsidRPr="009C4599">
        <w:rPr>
          <w:rFonts w:asciiTheme="majorHAnsi" w:hAnsiTheme="majorHAnsi"/>
          <w:sz w:val="20"/>
          <w:szCs w:val="20"/>
        </w:rPr>
        <w:t>выполнения</w:t>
      </w:r>
      <w:r w:rsidRPr="002D719C">
        <w:rPr>
          <w:sz w:val="20"/>
          <w:szCs w:val="20"/>
        </w:rPr>
        <w:t xml:space="preserve"> требования отмены </w:t>
      </w:r>
      <w:r>
        <w:rPr>
          <w:sz w:val="20"/>
          <w:szCs w:val="20"/>
        </w:rPr>
        <w:t>(</w:t>
      </w:r>
      <w:r w:rsidRPr="002D719C">
        <w:rPr>
          <w:sz w:val="20"/>
          <w:szCs w:val="20"/>
        </w:rPr>
        <w:t>подавления</w:t>
      </w:r>
      <w:r>
        <w:rPr>
          <w:sz w:val="20"/>
          <w:szCs w:val="20"/>
        </w:rPr>
        <w:t>)</w:t>
      </w:r>
      <w:r w:rsidRPr="002D719C">
        <w:rPr>
          <w:sz w:val="20"/>
          <w:szCs w:val="20"/>
        </w:rPr>
        <w:t xml:space="preserve"> проводки необходимо добавить функцию отмены проводки в </w:t>
      </w:r>
      <w:r w:rsidR="004C713C" w:rsidRPr="002D719C">
        <w:rPr>
          <w:sz w:val="20"/>
          <w:szCs w:val="20"/>
        </w:rPr>
        <w:t>мастер</w:t>
      </w:r>
      <w:r w:rsidR="004C713C">
        <w:rPr>
          <w:sz w:val="20"/>
          <w:szCs w:val="20"/>
        </w:rPr>
        <w:t>-</w:t>
      </w:r>
      <w:r w:rsidRPr="002D719C">
        <w:rPr>
          <w:sz w:val="20"/>
          <w:szCs w:val="20"/>
        </w:rPr>
        <w:t xml:space="preserve">форму </w:t>
      </w:r>
      <w:r>
        <w:rPr>
          <w:sz w:val="20"/>
          <w:szCs w:val="20"/>
        </w:rPr>
        <w:t>«</w:t>
      </w:r>
      <w:r w:rsidRPr="002D719C">
        <w:rPr>
          <w:sz w:val="20"/>
          <w:szCs w:val="20"/>
        </w:rPr>
        <w:t>Проводки</w:t>
      </w:r>
      <w:r>
        <w:rPr>
          <w:sz w:val="20"/>
          <w:szCs w:val="20"/>
        </w:rPr>
        <w:t>»</w:t>
      </w:r>
      <w:r w:rsidRPr="002D719C">
        <w:rPr>
          <w:sz w:val="20"/>
          <w:szCs w:val="20"/>
        </w:rPr>
        <w:t xml:space="preserve">, вызываемую из пункта меню </w:t>
      </w:r>
      <w:r>
        <w:rPr>
          <w:sz w:val="20"/>
          <w:szCs w:val="20"/>
        </w:rPr>
        <w:t>«</w:t>
      </w:r>
      <w:r w:rsidRPr="002D719C">
        <w:rPr>
          <w:sz w:val="20"/>
          <w:szCs w:val="20"/>
        </w:rPr>
        <w:t>Проводки</w:t>
      </w:r>
      <w:r>
        <w:rPr>
          <w:sz w:val="20"/>
          <w:szCs w:val="20"/>
        </w:rPr>
        <w:t>»</w:t>
      </w:r>
      <w:r w:rsidRPr="002D719C">
        <w:rPr>
          <w:sz w:val="20"/>
          <w:szCs w:val="20"/>
        </w:rPr>
        <w:t xml:space="preserve"> вкладки </w:t>
      </w:r>
      <w:r>
        <w:rPr>
          <w:sz w:val="20"/>
          <w:szCs w:val="20"/>
        </w:rPr>
        <w:t>«</w:t>
      </w:r>
      <w:r w:rsidRPr="002D719C">
        <w:rPr>
          <w:sz w:val="20"/>
          <w:szCs w:val="20"/>
        </w:rPr>
        <w:t>Бухучет</w:t>
      </w:r>
      <w:r>
        <w:rPr>
          <w:sz w:val="20"/>
          <w:szCs w:val="20"/>
        </w:rPr>
        <w:t>»</w:t>
      </w:r>
      <w:r w:rsidR="004D79DC">
        <w:rPr>
          <w:sz w:val="20"/>
          <w:szCs w:val="20"/>
        </w:rPr>
        <w:t>.</w:t>
      </w:r>
    </w:p>
    <w:p w:rsidR="004D79DC" w:rsidRDefault="004D79DC" w:rsidP="00EF5948">
      <w:pPr>
        <w:pStyle w:val="2"/>
        <w:numPr>
          <w:ilvl w:val="1"/>
          <w:numId w:val="1"/>
        </w:numPr>
        <w:spacing w:before="240" w:after="360"/>
        <w:ind w:left="709" w:hanging="715"/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</w:pPr>
      <w:r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>Форма</w:t>
      </w:r>
      <w:r w:rsidRPr="00880718"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 xml:space="preserve"> «</w:t>
      </w:r>
      <w:r>
        <w:rPr>
          <w:rFonts w:asciiTheme="minorHAnsi" w:hAnsiTheme="minorHAnsi"/>
          <w:b/>
          <w:color w:val="323E4F" w:themeColor="text2" w:themeShade="BF"/>
          <w:spacing w:val="20"/>
          <w:sz w:val="22"/>
          <w:szCs w:val="22"/>
        </w:rPr>
        <w:t>Отмена проводки»</w:t>
      </w:r>
    </w:p>
    <w:tbl>
      <w:tblPr>
        <w:tblStyle w:val="a5"/>
        <w:tblW w:w="9073" w:type="dxa"/>
        <w:tblInd w:w="-6" w:type="dxa"/>
        <w:tblLook w:val="04A0" w:firstRow="1" w:lastRow="0" w:firstColumn="1" w:lastColumn="0" w:noHBand="0" w:noVBand="1"/>
      </w:tblPr>
      <w:tblGrid>
        <w:gridCol w:w="2128"/>
        <w:gridCol w:w="6945"/>
      </w:tblGrid>
      <w:tr w:rsidR="004D79DC" w:rsidRPr="008A010E" w:rsidTr="000244BA">
        <w:tc>
          <w:tcPr>
            <w:tcW w:w="2128" w:type="dxa"/>
            <w:shd w:val="clear" w:color="auto" w:fill="D9D9D9" w:themeFill="background1" w:themeFillShade="D9"/>
          </w:tcPr>
          <w:p w:rsidR="004D79DC" w:rsidRPr="000F271C" w:rsidRDefault="004D79DC" w:rsidP="00355634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Назначение формы</w:t>
            </w:r>
          </w:p>
        </w:tc>
        <w:tc>
          <w:tcPr>
            <w:tcW w:w="6945" w:type="dxa"/>
          </w:tcPr>
          <w:p w:rsidR="004D79DC" w:rsidRPr="008A010E" w:rsidRDefault="004D79DC" w:rsidP="00355634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2D719C">
              <w:rPr>
                <w:sz w:val="20"/>
                <w:szCs w:val="20"/>
              </w:rPr>
              <w:t>сключение проводки из баланса</w:t>
            </w:r>
          </w:p>
        </w:tc>
      </w:tr>
      <w:tr w:rsidR="004D79DC" w:rsidRPr="008A010E" w:rsidTr="000244BA">
        <w:tc>
          <w:tcPr>
            <w:tcW w:w="2128" w:type="dxa"/>
            <w:shd w:val="clear" w:color="auto" w:fill="D9D9D9" w:themeFill="background1" w:themeFillShade="D9"/>
          </w:tcPr>
          <w:p w:rsidR="004D79DC" w:rsidRPr="000F271C" w:rsidRDefault="004D79DC" w:rsidP="00355634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Заголовок формы</w:t>
            </w:r>
          </w:p>
        </w:tc>
        <w:tc>
          <w:tcPr>
            <w:tcW w:w="6945" w:type="dxa"/>
          </w:tcPr>
          <w:p w:rsidR="004D79DC" w:rsidRPr="008A010E" w:rsidRDefault="004D79DC" w:rsidP="00355634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2D719C">
              <w:rPr>
                <w:sz w:val="20"/>
                <w:szCs w:val="20"/>
              </w:rPr>
              <w:t>Отмена проводки</w:t>
            </w:r>
            <w:r>
              <w:rPr>
                <w:sz w:val="20"/>
                <w:szCs w:val="20"/>
              </w:rPr>
              <w:t>»</w:t>
            </w:r>
          </w:p>
        </w:tc>
      </w:tr>
      <w:tr w:rsidR="004D79DC" w:rsidRPr="008A010E" w:rsidTr="000244BA">
        <w:tc>
          <w:tcPr>
            <w:tcW w:w="2128" w:type="dxa"/>
            <w:shd w:val="clear" w:color="auto" w:fill="D9D9D9" w:themeFill="background1" w:themeFillShade="D9"/>
          </w:tcPr>
          <w:p w:rsidR="004D79DC" w:rsidRPr="000F271C" w:rsidRDefault="004D79DC" w:rsidP="00355634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Вызов формы</w:t>
            </w:r>
          </w:p>
        </w:tc>
        <w:tc>
          <w:tcPr>
            <w:tcW w:w="6945" w:type="dxa"/>
          </w:tcPr>
          <w:p w:rsidR="004D79DC" w:rsidRPr="004B67EE" w:rsidRDefault="004D79DC" w:rsidP="00355634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кнопке из</w:t>
            </w:r>
            <w:r w:rsidRPr="005114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мастер-формы «Проводки» вкладки «Бухучет»</w:t>
            </w:r>
          </w:p>
        </w:tc>
      </w:tr>
      <w:tr w:rsidR="00DD1407" w:rsidRPr="008A010E" w:rsidTr="005D4E26">
        <w:trPr>
          <w:trHeight w:val="623"/>
        </w:trPr>
        <w:tc>
          <w:tcPr>
            <w:tcW w:w="2128" w:type="dxa"/>
            <w:shd w:val="clear" w:color="auto" w:fill="D9D9D9" w:themeFill="background1" w:themeFillShade="D9"/>
          </w:tcPr>
          <w:p w:rsidR="00DD1407" w:rsidRPr="000F271C" w:rsidRDefault="00DD1407" w:rsidP="000244BA">
            <w:pPr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Ограничения открытия формы</w:t>
            </w:r>
          </w:p>
        </w:tc>
        <w:tc>
          <w:tcPr>
            <w:tcW w:w="6945" w:type="dxa"/>
          </w:tcPr>
          <w:p w:rsidR="00EF5948" w:rsidRDefault="00DD1407" w:rsidP="004D79DC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Запрет на открытие формы</w:t>
            </w:r>
            <w:r w:rsidR="00EF5948">
              <w:rPr>
                <w:sz w:val="20"/>
                <w:szCs w:val="20"/>
              </w:rPr>
              <w:t xml:space="preserve"> (выполнение функции отмены)</w:t>
            </w:r>
            <w:r w:rsidR="00EF5948" w:rsidRPr="0035563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:rsidR="00EF5948" w:rsidRDefault="00EF5948" w:rsidP="005D4E26">
            <w:pPr>
              <w:pStyle w:val="a3"/>
              <w:numPr>
                <w:ilvl w:val="0"/>
                <w:numId w:val="22"/>
              </w:numPr>
              <w:spacing w:before="60" w:after="60"/>
              <w:ind w:left="317" w:hanging="218"/>
              <w:jc w:val="both"/>
              <w:rPr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дата </w:t>
            </w:r>
            <w:r w:rsidRPr="00526B98">
              <w:rPr>
                <w:sz w:val="20"/>
                <w:szCs w:val="20"/>
              </w:rPr>
              <w:t>проводки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(PD.POD)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&lt;</w:t>
            </w:r>
            <w:r w:rsidRPr="00526B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даты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открытого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опердня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– 30 календарных дней</w:t>
            </w:r>
          </w:p>
        </w:tc>
      </w:tr>
    </w:tbl>
    <w:p w:rsidR="00C97F56" w:rsidRPr="00843CFB" w:rsidRDefault="00C97F56" w:rsidP="00C97F56">
      <w:pPr>
        <w:spacing w:before="360" w:after="120"/>
        <w:ind w:firstLine="425"/>
        <w:rPr>
          <w:rFonts w:asciiTheme="majorHAnsi" w:hAnsiTheme="majorHAnsi"/>
          <w:sz w:val="20"/>
          <w:szCs w:val="20"/>
        </w:rPr>
      </w:pPr>
      <w:r w:rsidRPr="00843CFB">
        <w:rPr>
          <w:rFonts w:asciiTheme="majorHAnsi" w:hAnsiTheme="majorHAnsi"/>
          <w:sz w:val="20"/>
          <w:szCs w:val="20"/>
        </w:rPr>
        <w:t xml:space="preserve">При </w:t>
      </w:r>
      <w:r w:rsidRPr="00C97F56">
        <w:rPr>
          <w:sz w:val="20"/>
          <w:szCs w:val="20"/>
        </w:rPr>
        <w:t>разработке</w:t>
      </w:r>
      <w:r w:rsidRPr="00843CFB">
        <w:rPr>
          <w:rFonts w:asciiTheme="majorHAnsi" w:hAnsiTheme="majorHAnsi"/>
          <w:sz w:val="20"/>
          <w:szCs w:val="20"/>
        </w:rPr>
        <w:t xml:space="preserve"> формы следует за основу взять форму «Редактирование проводки», в которой все поля сделать недоступными и кнопку «Сохранить» заменить на кнопку «</w:t>
      </w:r>
      <w:r w:rsidR="00EF5948">
        <w:rPr>
          <w:rFonts w:asciiTheme="majorHAnsi" w:hAnsiTheme="majorHAnsi"/>
          <w:sz w:val="20"/>
          <w:szCs w:val="20"/>
        </w:rPr>
        <w:t>Подавить</w:t>
      </w:r>
      <w:r w:rsidRPr="00843CFB">
        <w:rPr>
          <w:rFonts w:asciiTheme="majorHAnsi" w:hAnsiTheme="majorHAnsi"/>
          <w:sz w:val="20"/>
          <w:szCs w:val="20"/>
        </w:rPr>
        <w:t>» или «</w:t>
      </w:r>
      <w:r w:rsidR="00D34383">
        <w:rPr>
          <w:rFonts w:asciiTheme="majorHAnsi" w:hAnsiTheme="majorHAnsi"/>
          <w:sz w:val="20"/>
          <w:szCs w:val="20"/>
        </w:rPr>
        <w:t>Восстановить</w:t>
      </w:r>
      <w:r w:rsidRPr="00843CFB">
        <w:rPr>
          <w:rFonts w:asciiTheme="majorHAnsi" w:hAnsiTheme="majorHAnsi"/>
          <w:sz w:val="20"/>
          <w:szCs w:val="20"/>
        </w:rPr>
        <w:t>»</w:t>
      </w:r>
      <w:r w:rsidR="00D34383">
        <w:rPr>
          <w:rFonts w:asciiTheme="majorHAnsi" w:hAnsiTheme="majorHAnsi"/>
          <w:sz w:val="20"/>
          <w:szCs w:val="20"/>
        </w:rPr>
        <w:t xml:space="preserve"> в зависимости от значения поля «Невидимая» (PD.INVISIBLE)</w:t>
      </w:r>
      <w:r w:rsidRPr="00843CFB">
        <w:rPr>
          <w:rFonts w:asciiTheme="majorHAnsi" w:hAnsiTheme="majorHAnsi"/>
          <w:sz w:val="20"/>
          <w:szCs w:val="20"/>
        </w:rPr>
        <w:t>.</w:t>
      </w:r>
    </w:p>
    <w:p w:rsidR="00C52AC4" w:rsidRPr="00C52AC4" w:rsidRDefault="00C52AC4" w:rsidP="00C97F56">
      <w:pPr>
        <w:spacing w:after="120"/>
        <w:ind w:firstLine="425"/>
        <w:rPr>
          <w:rFonts w:asciiTheme="majorHAnsi" w:hAnsiTheme="majorHAnsi"/>
          <w:sz w:val="20"/>
          <w:szCs w:val="20"/>
        </w:rPr>
      </w:pPr>
      <w:r w:rsidRPr="00C52AC4">
        <w:rPr>
          <w:rFonts w:asciiTheme="majorHAnsi" w:hAnsiTheme="majorHAnsi"/>
          <w:sz w:val="20"/>
          <w:szCs w:val="20"/>
        </w:rPr>
        <w:t xml:space="preserve">Если </w:t>
      </w:r>
      <w:r w:rsidRPr="00C97F56">
        <w:rPr>
          <w:rFonts w:asciiTheme="majorHAnsi" w:hAnsiTheme="majorHAnsi"/>
          <w:sz w:val="20"/>
          <w:szCs w:val="20"/>
        </w:rPr>
        <w:t>подавляемая</w:t>
      </w:r>
      <w:r w:rsidRPr="00C52AC4">
        <w:rPr>
          <w:rFonts w:asciiTheme="majorHAnsi" w:hAnsiTheme="majorHAnsi"/>
          <w:sz w:val="20"/>
          <w:szCs w:val="20"/>
        </w:rPr>
        <w:t xml:space="preserve"> проводка является не единственной проводкой в составе операции, то </w:t>
      </w:r>
      <w:r w:rsidR="009629DB">
        <w:rPr>
          <w:rFonts w:asciiTheme="majorHAnsi" w:hAnsiTheme="majorHAnsi"/>
          <w:sz w:val="20"/>
          <w:szCs w:val="20"/>
        </w:rPr>
        <w:t>необходимо подавлять все проводки, составляющие операцию.</w:t>
      </w:r>
      <w:r w:rsidRPr="00C52AC4">
        <w:rPr>
          <w:rFonts w:asciiTheme="majorHAnsi" w:hAnsiTheme="majorHAnsi"/>
          <w:sz w:val="20"/>
          <w:szCs w:val="20"/>
        </w:rPr>
        <w:t xml:space="preserve"> </w:t>
      </w:r>
      <w:r w:rsidR="005D4E26">
        <w:rPr>
          <w:rFonts w:asciiTheme="majorHAnsi" w:hAnsiTheme="majorHAnsi"/>
          <w:sz w:val="20"/>
          <w:szCs w:val="20"/>
        </w:rPr>
        <w:t xml:space="preserve">При этом по нажатию кнопки </w:t>
      </w:r>
      <w:r w:rsidR="005D4E26" w:rsidRPr="00843CFB">
        <w:rPr>
          <w:rFonts w:asciiTheme="majorHAnsi" w:hAnsiTheme="majorHAnsi"/>
          <w:sz w:val="20"/>
          <w:szCs w:val="20"/>
        </w:rPr>
        <w:t>«</w:t>
      </w:r>
      <w:r w:rsidR="005D4E26">
        <w:rPr>
          <w:rFonts w:asciiTheme="majorHAnsi" w:hAnsiTheme="majorHAnsi"/>
          <w:sz w:val="20"/>
          <w:szCs w:val="20"/>
        </w:rPr>
        <w:t>Подавить</w:t>
      </w:r>
      <w:r w:rsidR="00DF5ABE">
        <w:rPr>
          <w:rFonts w:asciiTheme="majorHAnsi" w:hAnsiTheme="majorHAnsi"/>
          <w:sz w:val="20"/>
          <w:szCs w:val="20"/>
        </w:rPr>
        <w:t xml:space="preserve">» или </w:t>
      </w:r>
      <w:r w:rsidR="005D4E26" w:rsidRPr="00843CFB">
        <w:rPr>
          <w:rFonts w:asciiTheme="majorHAnsi" w:hAnsiTheme="majorHAnsi"/>
          <w:sz w:val="20"/>
          <w:szCs w:val="20"/>
        </w:rPr>
        <w:t>«</w:t>
      </w:r>
      <w:r w:rsidR="00DF5ABE">
        <w:rPr>
          <w:rFonts w:asciiTheme="majorHAnsi" w:hAnsiTheme="majorHAnsi"/>
          <w:sz w:val="20"/>
          <w:szCs w:val="20"/>
        </w:rPr>
        <w:t>Восстановить</w:t>
      </w:r>
      <w:r w:rsidR="005D4E26" w:rsidRPr="00843CFB">
        <w:rPr>
          <w:rFonts w:asciiTheme="majorHAnsi" w:hAnsiTheme="majorHAnsi"/>
          <w:sz w:val="20"/>
          <w:szCs w:val="20"/>
        </w:rPr>
        <w:t>»</w:t>
      </w:r>
      <w:r w:rsidR="005D4E26">
        <w:rPr>
          <w:rFonts w:asciiTheme="majorHAnsi" w:hAnsiTheme="majorHAnsi"/>
          <w:sz w:val="20"/>
          <w:szCs w:val="20"/>
        </w:rPr>
        <w:t xml:space="preserve"> необходимо вывести форму-</w:t>
      </w:r>
      <w:r w:rsidR="005D4E26" w:rsidRPr="00843CFB">
        <w:rPr>
          <w:rFonts w:asciiTheme="majorHAnsi" w:hAnsiTheme="majorHAnsi"/>
          <w:sz w:val="20"/>
        </w:rPr>
        <w:t>подтверждени</w:t>
      </w:r>
      <w:r w:rsidR="00D34383">
        <w:rPr>
          <w:rFonts w:asciiTheme="majorHAnsi" w:hAnsiTheme="majorHAnsi"/>
          <w:sz w:val="20"/>
        </w:rPr>
        <w:t>е</w:t>
      </w:r>
      <w:r w:rsidR="005D4E26" w:rsidRPr="00843CFB">
        <w:rPr>
          <w:rFonts w:asciiTheme="majorHAnsi" w:hAnsiTheme="majorHAnsi"/>
          <w:sz w:val="20"/>
        </w:rPr>
        <w:t xml:space="preserve"> </w:t>
      </w:r>
      <w:r w:rsidR="005D4E26">
        <w:rPr>
          <w:rFonts w:asciiTheme="majorHAnsi" w:hAnsiTheme="majorHAnsi"/>
          <w:sz w:val="20"/>
        </w:rPr>
        <w:t>с</w:t>
      </w:r>
      <w:r w:rsidR="005D4E26" w:rsidRPr="00843CFB">
        <w:rPr>
          <w:rFonts w:asciiTheme="majorHAnsi" w:hAnsiTheme="majorHAnsi"/>
          <w:sz w:val="20"/>
        </w:rPr>
        <w:t xml:space="preserve"> </w:t>
      </w:r>
      <w:r w:rsidR="005D4E26">
        <w:rPr>
          <w:rFonts w:asciiTheme="majorHAnsi" w:hAnsiTheme="majorHAnsi"/>
          <w:sz w:val="20"/>
        </w:rPr>
        <w:t>сообщением</w:t>
      </w:r>
      <w:r w:rsidR="005D4E26" w:rsidRPr="00843CFB">
        <w:rPr>
          <w:rFonts w:asciiTheme="majorHAnsi" w:hAnsiTheme="majorHAnsi"/>
          <w:sz w:val="20"/>
        </w:rPr>
        <w:t xml:space="preserve"> о подавлении </w:t>
      </w:r>
      <w:r w:rsidR="00DF5ABE">
        <w:rPr>
          <w:rFonts w:asciiTheme="majorHAnsi" w:hAnsiTheme="majorHAnsi"/>
          <w:sz w:val="20"/>
        </w:rPr>
        <w:t xml:space="preserve">или восстановлении </w:t>
      </w:r>
      <w:r w:rsidR="005D4E26" w:rsidRPr="00843CFB">
        <w:rPr>
          <w:rFonts w:asciiTheme="majorHAnsi" w:hAnsiTheme="majorHAnsi"/>
          <w:sz w:val="20"/>
        </w:rPr>
        <w:t>всех проводок операции</w:t>
      </w:r>
      <w:r w:rsidR="00D34383">
        <w:rPr>
          <w:rFonts w:asciiTheme="majorHAnsi" w:hAnsiTheme="majorHAnsi"/>
          <w:sz w:val="20"/>
        </w:rPr>
        <w:t xml:space="preserve"> </w:t>
      </w:r>
      <w:r w:rsidR="00DF5ABE">
        <w:rPr>
          <w:rFonts w:asciiTheme="majorHAnsi" w:hAnsiTheme="majorHAnsi"/>
          <w:sz w:val="20"/>
        </w:rPr>
        <w:t xml:space="preserve">и </w:t>
      </w:r>
      <w:r w:rsidR="00D34383">
        <w:rPr>
          <w:rFonts w:asciiTheme="majorHAnsi" w:hAnsiTheme="majorHAnsi"/>
          <w:sz w:val="20"/>
        </w:rPr>
        <w:t>с возможностью отказа от операции подавления.</w:t>
      </w:r>
    </w:p>
    <w:p w:rsidR="002E417C" w:rsidRDefault="009C4599" w:rsidP="004D79DC">
      <w:pPr>
        <w:spacing w:after="120"/>
        <w:ind w:firstLine="425"/>
        <w:rPr>
          <w:rFonts w:asciiTheme="majorHAnsi" w:hAnsiTheme="majorHAnsi"/>
          <w:sz w:val="20"/>
          <w:szCs w:val="20"/>
        </w:rPr>
      </w:pPr>
      <w:r w:rsidRPr="00843CFB">
        <w:rPr>
          <w:rFonts w:asciiTheme="majorHAnsi" w:hAnsiTheme="majorHAnsi"/>
          <w:sz w:val="20"/>
          <w:szCs w:val="20"/>
        </w:rPr>
        <w:t xml:space="preserve">По нажатию кнопки </w:t>
      </w:r>
      <w:r w:rsidR="001535BE" w:rsidRPr="00843CFB">
        <w:rPr>
          <w:rFonts w:asciiTheme="majorHAnsi" w:hAnsiTheme="majorHAnsi"/>
          <w:sz w:val="20"/>
          <w:szCs w:val="20"/>
        </w:rPr>
        <w:t>«</w:t>
      </w:r>
      <w:r w:rsidR="00EF5948">
        <w:rPr>
          <w:rFonts w:asciiTheme="majorHAnsi" w:hAnsiTheme="majorHAnsi"/>
          <w:sz w:val="20"/>
          <w:szCs w:val="20"/>
        </w:rPr>
        <w:t>Подавить</w:t>
      </w:r>
      <w:r w:rsidR="001535BE" w:rsidRPr="00843CFB">
        <w:rPr>
          <w:rFonts w:asciiTheme="majorHAnsi" w:hAnsiTheme="majorHAnsi"/>
          <w:sz w:val="20"/>
          <w:szCs w:val="20"/>
        </w:rPr>
        <w:t>»</w:t>
      </w:r>
      <w:r w:rsidR="00DF5ABE">
        <w:rPr>
          <w:rFonts w:asciiTheme="majorHAnsi" w:hAnsiTheme="majorHAnsi"/>
          <w:sz w:val="20"/>
          <w:szCs w:val="20"/>
        </w:rPr>
        <w:t xml:space="preserve"> / </w:t>
      </w:r>
      <w:r w:rsidR="00DF5ABE" w:rsidRPr="00843CFB">
        <w:rPr>
          <w:rFonts w:asciiTheme="majorHAnsi" w:hAnsiTheme="majorHAnsi"/>
          <w:sz w:val="20"/>
          <w:szCs w:val="20"/>
        </w:rPr>
        <w:t>«</w:t>
      </w:r>
      <w:r w:rsidR="00DF5ABE">
        <w:rPr>
          <w:rFonts w:asciiTheme="majorHAnsi" w:hAnsiTheme="majorHAnsi"/>
          <w:sz w:val="20"/>
          <w:szCs w:val="20"/>
        </w:rPr>
        <w:t>Восстановить</w:t>
      </w:r>
      <w:r w:rsidR="00DF5ABE" w:rsidRPr="00843CFB">
        <w:rPr>
          <w:rFonts w:asciiTheme="majorHAnsi" w:hAnsiTheme="majorHAnsi"/>
          <w:sz w:val="20"/>
          <w:szCs w:val="20"/>
        </w:rPr>
        <w:t>»</w:t>
      </w:r>
      <w:r w:rsidR="001535BE" w:rsidRPr="00843CFB">
        <w:rPr>
          <w:rFonts w:asciiTheme="majorHAnsi" w:hAnsiTheme="majorHAnsi"/>
          <w:sz w:val="20"/>
          <w:szCs w:val="20"/>
        </w:rPr>
        <w:t xml:space="preserve"> </w:t>
      </w:r>
      <w:r w:rsidRPr="00843CFB">
        <w:rPr>
          <w:rFonts w:asciiTheme="majorHAnsi" w:hAnsiTheme="majorHAnsi"/>
          <w:sz w:val="20"/>
          <w:szCs w:val="20"/>
        </w:rPr>
        <w:t xml:space="preserve">необходимо </w:t>
      </w:r>
      <w:r w:rsidR="00DF5ABE">
        <w:rPr>
          <w:rFonts w:asciiTheme="majorHAnsi" w:hAnsiTheme="majorHAnsi"/>
          <w:sz w:val="20"/>
          <w:szCs w:val="20"/>
        </w:rPr>
        <w:t xml:space="preserve">обновить все записи в </w:t>
      </w:r>
      <w:r w:rsidR="00DF5ABE">
        <w:rPr>
          <w:rFonts w:asciiTheme="majorHAnsi" w:hAnsiTheme="majorHAnsi"/>
          <w:sz w:val="20"/>
          <w:szCs w:val="20"/>
          <w:lang w:val="en-US"/>
        </w:rPr>
        <w:t>PD</w:t>
      </w:r>
      <w:r w:rsidR="00DF5ABE" w:rsidRPr="004500BA">
        <w:rPr>
          <w:rFonts w:asciiTheme="majorHAnsi" w:hAnsiTheme="majorHAnsi"/>
          <w:sz w:val="20"/>
          <w:szCs w:val="20"/>
        </w:rPr>
        <w:t xml:space="preserve"> по </w:t>
      </w:r>
      <w:r w:rsidR="001A7498">
        <w:rPr>
          <w:rFonts w:asciiTheme="majorHAnsi" w:hAnsiTheme="majorHAnsi"/>
          <w:sz w:val="20"/>
          <w:szCs w:val="20"/>
        </w:rPr>
        <w:t>связанным в операции</w:t>
      </w:r>
      <w:r w:rsidR="00DF5ABE" w:rsidRPr="004500B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F5ABE" w:rsidRPr="004500BA">
        <w:rPr>
          <w:rFonts w:asciiTheme="majorHAnsi" w:hAnsiTheme="majorHAnsi"/>
          <w:sz w:val="20"/>
          <w:szCs w:val="20"/>
        </w:rPr>
        <w:t>полупроводкам</w:t>
      </w:r>
      <w:proofErr w:type="spellEnd"/>
      <w:r w:rsidR="00DF5ABE" w:rsidRPr="004500BA">
        <w:rPr>
          <w:rFonts w:asciiTheme="majorHAnsi" w:hAnsiTheme="majorHAnsi"/>
          <w:sz w:val="20"/>
          <w:szCs w:val="20"/>
        </w:rPr>
        <w:t xml:space="preserve"> </w:t>
      </w:r>
      <w:r w:rsidR="001A7498">
        <w:rPr>
          <w:rFonts w:asciiTheme="majorHAnsi" w:hAnsiTheme="majorHAnsi"/>
          <w:sz w:val="20"/>
          <w:szCs w:val="20"/>
        </w:rPr>
        <w:t xml:space="preserve">на противоположное значение </w:t>
      </w:r>
      <w:r w:rsidRPr="00843CFB">
        <w:rPr>
          <w:rFonts w:asciiTheme="majorHAnsi" w:hAnsiTheme="majorHAnsi"/>
          <w:sz w:val="20"/>
          <w:szCs w:val="20"/>
        </w:rPr>
        <w:t>пол</w:t>
      </w:r>
      <w:r w:rsidR="001A7498">
        <w:rPr>
          <w:rFonts w:asciiTheme="majorHAnsi" w:hAnsiTheme="majorHAnsi"/>
          <w:sz w:val="20"/>
          <w:szCs w:val="20"/>
        </w:rPr>
        <w:t xml:space="preserve">я </w:t>
      </w:r>
      <w:r w:rsidR="004B798C">
        <w:rPr>
          <w:rFonts w:asciiTheme="majorHAnsi" w:hAnsiTheme="majorHAnsi"/>
          <w:sz w:val="20"/>
          <w:lang w:val="en-US"/>
        </w:rPr>
        <w:t>PD</w:t>
      </w:r>
      <w:r w:rsidR="004B798C" w:rsidRPr="002235A6">
        <w:rPr>
          <w:rFonts w:asciiTheme="majorHAnsi" w:hAnsiTheme="majorHAnsi"/>
          <w:sz w:val="20"/>
        </w:rPr>
        <w:t>.</w:t>
      </w:r>
      <w:r w:rsidR="004B798C">
        <w:rPr>
          <w:rFonts w:asciiTheme="majorHAnsi" w:hAnsiTheme="majorHAnsi"/>
          <w:sz w:val="20"/>
          <w:lang w:val="en-US"/>
        </w:rPr>
        <w:t>INVISIBLE</w:t>
      </w:r>
      <w:r w:rsidR="001A7498">
        <w:rPr>
          <w:rFonts w:asciiTheme="majorHAnsi" w:hAnsiTheme="majorHAnsi"/>
          <w:sz w:val="20"/>
        </w:rPr>
        <w:t>,</w:t>
      </w:r>
      <w:r w:rsidR="004B798C" w:rsidRPr="00843CFB">
        <w:rPr>
          <w:rFonts w:asciiTheme="majorHAnsi" w:hAnsiTheme="majorHAnsi"/>
          <w:sz w:val="20"/>
          <w:szCs w:val="20"/>
        </w:rPr>
        <w:t xml:space="preserve"> </w:t>
      </w:r>
      <w:r w:rsidR="001A7498" w:rsidRPr="00843CFB">
        <w:rPr>
          <w:rFonts w:asciiTheme="majorHAnsi" w:hAnsiTheme="majorHAnsi"/>
          <w:sz w:val="20"/>
          <w:szCs w:val="20"/>
        </w:rPr>
        <w:t>установи</w:t>
      </w:r>
      <w:r w:rsidR="001A7498">
        <w:rPr>
          <w:rFonts w:asciiTheme="majorHAnsi" w:hAnsiTheme="majorHAnsi"/>
          <w:sz w:val="20"/>
          <w:szCs w:val="20"/>
        </w:rPr>
        <w:t>в</w:t>
      </w:r>
      <w:r w:rsidR="001A7498" w:rsidRPr="00843CFB">
        <w:rPr>
          <w:rFonts w:asciiTheme="majorHAnsi" w:hAnsiTheme="majorHAnsi"/>
          <w:sz w:val="20"/>
          <w:szCs w:val="20"/>
        </w:rPr>
        <w:t xml:space="preserve"> </w:t>
      </w:r>
      <w:r w:rsidRPr="00843CFB">
        <w:rPr>
          <w:rFonts w:asciiTheme="majorHAnsi" w:hAnsiTheme="majorHAnsi"/>
          <w:sz w:val="20"/>
          <w:szCs w:val="20"/>
        </w:rPr>
        <w:t>значение</w:t>
      </w:r>
      <w:r w:rsidR="004B798C" w:rsidRPr="004B798C">
        <w:rPr>
          <w:rFonts w:asciiTheme="majorHAnsi" w:hAnsiTheme="majorHAnsi"/>
          <w:sz w:val="20"/>
          <w:szCs w:val="20"/>
        </w:rPr>
        <w:t xml:space="preserve"> ‘1’</w:t>
      </w:r>
      <w:r w:rsidR="001A7498">
        <w:rPr>
          <w:rFonts w:asciiTheme="majorHAnsi" w:hAnsiTheme="majorHAnsi"/>
          <w:sz w:val="20"/>
          <w:szCs w:val="20"/>
        </w:rPr>
        <w:t xml:space="preserve"> для старого значения </w:t>
      </w:r>
      <w:r w:rsidR="001A7498" w:rsidRPr="004500BA">
        <w:rPr>
          <w:rFonts w:asciiTheme="majorHAnsi" w:hAnsiTheme="majorHAnsi"/>
          <w:sz w:val="20"/>
          <w:szCs w:val="20"/>
        </w:rPr>
        <w:t xml:space="preserve">‘0’ и </w:t>
      </w:r>
      <w:r w:rsidR="001A7498" w:rsidRPr="00843CFB">
        <w:rPr>
          <w:rFonts w:asciiTheme="majorHAnsi" w:hAnsiTheme="majorHAnsi"/>
          <w:sz w:val="20"/>
          <w:szCs w:val="20"/>
        </w:rPr>
        <w:t>значение</w:t>
      </w:r>
      <w:r w:rsidR="001A7498" w:rsidRPr="004B798C">
        <w:rPr>
          <w:rFonts w:asciiTheme="majorHAnsi" w:hAnsiTheme="majorHAnsi"/>
          <w:sz w:val="20"/>
          <w:szCs w:val="20"/>
        </w:rPr>
        <w:t xml:space="preserve"> ‘</w:t>
      </w:r>
      <w:r w:rsidR="001A7498">
        <w:rPr>
          <w:rFonts w:asciiTheme="majorHAnsi" w:hAnsiTheme="majorHAnsi"/>
          <w:sz w:val="20"/>
          <w:szCs w:val="20"/>
        </w:rPr>
        <w:t>0</w:t>
      </w:r>
      <w:r w:rsidR="001A7498" w:rsidRPr="004B798C">
        <w:rPr>
          <w:rFonts w:asciiTheme="majorHAnsi" w:hAnsiTheme="majorHAnsi"/>
          <w:sz w:val="20"/>
          <w:szCs w:val="20"/>
        </w:rPr>
        <w:t>’</w:t>
      </w:r>
      <w:r w:rsidR="001A7498">
        <w:rPr>
          <w:rFonts w:asciiTheme="majorHAnsi" w:hAnsiTheme="majorHAnsi"/>
          <w:sz w:val="20"/>
          <w:szCs w:val="20"/>
        </w:rPr>
        <w:t xml:space="preserve"> для старого значения </w:t>
      </w:r>
      <w:r w:rsidR="001A7498" w:rsidRPr="00B02EAF">
        <w:rPr>
          <w:rFonts w:asciiTheme="majorHAnsi" w:hAnsiTheme="majorHAnsi"/>
          <w:sz w:val="20"/>
          <w:szCs w:val="20"/>
        </w:rPr>
        <w:t>‘</w:t>
      </w:r>
      <w:r w:rsidR="001A7498">
        <w:rPr>
          <w:rFonts w:asciiTheme="majorHAnsi" w:hAnsiTheme="majorHAnsi"/>
          <w:sz w:val="20"/>
          <w:szCs w:val="20"/>
        </w:rPr>
        <w:t>1</w:t>
      </w:r>
      <w:r w:rsidR="001A7498" w:rsidRPr="00B02EAF">
        <w:rPr>
          <w:rFonts w:asciiTheme="majorHAnsi" w:hAnsiTheme="majorHAnsi"/>
          <w:sz w:val="20"/>
          <w:szCs w:val="20"/>
        </w:rPr>
        <w:t>’</w:t>
      </w:r>
      <w:r w:rsidRPr="00843CFB">
        <w:rPr>
          <w:rFonts w:asciiTheme="majorHAnsi" w:hAnsiTheme="majorHAnsi"/>
          <w:sz w:val="20"/>
          <w:szCs w:val="20"/>
        </w:rPr>
        <w:t xml:space="preserve">. При этом </w:t>
      </w:r>
      <w:r w:rsidR="00355634">
        <w:rPr>
          <w:rFonts w:asciiTheme="majorHAnsi" w:hAnsiTheme="majorHAnsi"/>
          <w:sz w:val="20"/>
          <w:szCs w:val="20"/>
        </w:rPr>
        <w:t xml:space="preserve">система </w:t>
      </w:r>
      <w:r w:rsidR="001D6724">
        <w:rPr>
          <w:rFonts w:asciiTheme="majorHAnsi" w:hAnsiTheme="majorHAnsi"/>
          <w:sz w:val="20"/>
          <w:szCs w:val="20"/>
        </w:rPr>
        <w:t xml:space="preserve">должна </w:t>
      </w:r>
      <w:r w:rsidR="00355634">
        <w:rPr>
          <w:rFonts w:asciiTheme="majorHAnsi" w:hAnsiTheme="majorHAnsi"/>
          <w:sz w:val="20"/>
          <w:szCs w:val="20"/>
        </w:rPr>
        <w:t>автоматически пересчитат</w:t>
      </w:r>
      <w:r w:rsidR="001D6724">
        <w:rPr>
          <w:rFonts w:asciiTheme="majorHAnsi" w:hAnsiTheme="majorHAnsi"/>
          <w:sz w:val="20"/>
          <w:szCs w:val="20"/>
        </w:rPr>
        <w:t>ь</w:t>
      </w:r>
      <w:r w:rsidR="00355634">
        <w:rPr>
          <w:rFonts w:asciiTheme="majorHAnsi" w:hAnsiTheme="majorHAnsi"/>
          <w:sz w:val="20"/>
          <w:szCs w:val="20"/>
        </w:rPr>
        <w:t xml:space="preserve"> все остатки, начиная с даты проводки изменяемой проводки или операции</w:t>
      </w:r>
      <w:r w:rsidR="003B217D">
        <w:rPr>
          <w:rFonts w:asciiTheme="majorHAnsi" w:hAnsiTheme="majorHAnsi"/>
          <w:sz w:val="20"/>
          <w:szCs w:val="20"/>
        </w:rPr>
        <w:t xml:space="preserve"> по дату текущего операционного дня, а также добавит</w:t>
      </w:r>
      <w:r w:rsidR="001D6724">
        <w:rPr>
          <w:rFonts w:asciiTheme="majorHAnsi" w:hAnsiTheme="majorHAnsi"/>
          <w:sz w:val="20"/>
          <w:szCs w:val="20"/>
        </w:rPr>
        <w:t>ь</w:t>
      </w:r>
      <w:r w:rsidR="003B217D">
        <w:rPr>
          <w:rFonts w:asciiTheme="majorHAnsi" w:hAnsiTheme="majorHAnsi"/>
          <w:sz w:val="20"/>
          <w:szCs w:val="20"/>
        </w:rPr>
        <w:t xml:space="preserve"> соответствующую запись в таблицу </w:t>
      </w:r>
      <w:r w:rsidR="003B217D" w:rsidRPr="00B02EAF">
        <w:rPr>
          <w:rFonts w:asciiTheme="majorHAnsi" w:hAnsiTheme="majorHAnsi"/>
          <w:sz w:val="20"/>
        </w:rPr>
        <w:t>GL_PDJCHG</w:t>
      </w:r>
      <w:r w:rsidR="003B217D">
        <w:rPr>
          <w:rFonts w:asciiTheme="majorHAnsi" w:hAnsiTheme="majorHAnsi"/>
          <w:sz w:val="20"/>
        </w:rPr>
        <w:t xml:space="preserve"> для выгрузки </w:t>
      </w:r>
      <w:r w:rsidR="005D4E26">
        <w:rPr>
          <w:rFonts w:asciiTheme="majorHAnsi" w:hAnsiTheme="majorHAnsi"/>
          <w:sz w:val="20"/>
        </w:rPr>
        <w:t xml:space="preserve">проводки с измененным </w:t>
      </w:r>
      <w:r w:rsidR="003B217D">
        <w:rPr>
          <w:rFonts w:asciiTheme="majorHAnsi" w:hAnsiTheme="majorHAnsi"/>
          <w:sz w:val="20"/>
        </w:rPr>
        <w:t>признак</w:t>
      </w:r>
      <w:r w:rsidR="005D4E26">
        <w:rPr>
          <w:rFonts w:asciiTheme="majorHAnsi" w:hAnsiTheme="majorHAnsi"/>
          <w:sz w:val="20"/>
        </w:rPr>
        <w:t>ом</w:t>
      </w:r>
      <w:r w:rsidR="003B217D">
        <w:rPr>
          <w:rFonts w:asciiTheme="majorHAnsi" w:hAnsiTheme="majorHAnsi"/>
          <w:sz w:val="20"/>
        </w:rPr>
        <w:t xml:space="preserve"> подавления в </w:t>
      </w:r>
      <w:r w:rsidR="003B217D" w:rsidRPr="003B217D">
        <w:rPr>
          <w:rFonts w:asciiTheme="majorHAnsi" w:hAnsiTheme="majorHAnsi"/>
          <w:sz w:val="20"/>
        </w:rPr>
        <w:t xml:space="preserve">подсистему </w:t>
      </w:r>
      <w:r w:rsidR="003B217D">
        <w:rPr>
          <w:rFonts w:asciiTheme="majorHAnsi" w:hAnsiTheme="majorHAnsi"/>
          <w:sz w:val="20"/>
          <w:lang w:val="en-US"/>
        </w:rPr>
        <w:t>DWH</w:t>
      </w:r>
      <w:r w:rsidR="002A70E9" w:rsidRPr="002A70E9">
        <w:rPr>
          <w:rFonts w:asciiTheme="majorHAnsi" w:hAnsiTheme="majorHAnsi"/>
          <w:sz w:val="20"/>
          <w:szCs w:val="20"/>
        </w:rPr>
        <w:t>.</w:t>
      </w:r>
    </w:p>
    <w:p w:rsidR="002D3592" w:rsidRPr="004D79DC" w:rsidRDefault="002D3592" w:rsidP="004D79DC">
      <w:pPr>
        <w:spacing w:after="120"/>
        <w:ind w:firstLine="425"/>
        <w:rPr>
          <w:sz w:val="20"/>
          <w:szCs w:val="20"/>
        </w:rPr>
      </w:pPr>
    </w:p>
    <w:sectPr w:rsidR="002D3592" w:rsidRPr="004D79DC" w:rsidSect="001D6724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6C1" w:rsidRDefault="00CD56C1" w:rsidP="002329D8">
      <w:pPr>
        <w:spacing w:after="0" w:line="240" w:lineRule="auto"/>
      </w:pPr>
      <w:r>
        <w:separator/>
      </w:r>
    </w:p>
  </w:endnote>
  <w:endnote w:type="continuationSeparator" w:id="0">
    <w:p w:rsidR="00CD56C1" w:rsidRDefault="00CD56C1" w:rsidP="0023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6C1" w:rsidRDefault="00CD56C1" w:rsidP="002329D8">
      <w:pPr>
        <w:spacing w:after="0" w:line="240" w:lineRule="auto"/>
      </w:pPr>
      <w:r>
        <w:separator/>
      </w:r>
    </w:p>
  </w:footnote>
  <w:footnote w:type="continuationSeparator" w:id="0">
    <w:p w:rsidR="00CD56C1" w:rsidRDefault="00CD56C1" w:rsidP="002329D8">
      <w:pPr>
        <w:spacing w:after="0" w:line="240" w:lineRule="auto"/>
      </w:pPr>
      <w:r>
        <w:continuationSeparator/>
      </w:r>
    </w:p>
  </w:footnote>
  <w:footnote w:id="1">
    <w:p w:rsidR="001F064A" w:rsidRDefault="001F064A">
      <w:pPr>
        <w:pStyle w:val="a8"/>
      </w:pPr>
      <w:r>
        <w:rPr>
          <w:rStyle w:val="aa"/>
        </w:rPr>
        <w:footnoteRef/>
      </w:r>
      <w:r>
        <w:t xml:space="preserve"> При выполнении операции с проводками из буферной таблицы необходимо вместо ссылок на таблицы </w:t>
      </w:r>
      <w:proofErr w:type="gramStart"/>
      <w:r>
        <w:rPr>
          <w:lang w:val="en-US"/>
        </w:rPr>
        <w:t>PD</w:t>
      </w:r>
      <w:r w:rsidRPr="00CF6292">
        <w:t>(</w:t>
      </w:r>
      <w:proofErr w:type="gramEnd"/>
      <w:r>
        <w:t>…</w:t>
      </w:r>
      <w:r w:rsidRPr="00CF6292">
        <w:t>)</w:t>
      </w:r>
      <w:r>
        <w:t>, используемых в документе здесь и далее по тексту,</w:t>
      </w:r>
      <w:r w:rsidRPr="00CF6292">
        <w:t xml:space="preserve"> подставлять таблицу </w:t>
      </w:r>
      <w:r>
        <w:rPr>
          <w:lang w:val="en-US"/>
        </w:rPr>
        <w:t>GL</w:t>
      </w:r>
      <w:r w:rsidRPr="00CF6292">
        <w:t>_</w:t>
      </w:r>
      <w:r>
        <w:rPr>
          <w:lang w:val="en-US"/>
        </w:rPr>
        <w:t>PD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D62"/>
    <w:multiLevelType w:val="hybridMultilevel"/>
    <w:tmpl w:val="D9F4FE38"/>
    <w:lvl w:ilvl="0" w:tplc="5A107E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2B6DB5"/>
    <w:multiLevelType w:val="hybridMultilevel"/>
    <w:tmpl w:val="24A8C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80A07"/>
    <w:multiLevelType w:val="multilevel"/>
    <w:tmpl w:val="C57E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937259C"/>
    <w:multiLevelType w:val="hybridMultilevel"/>
    <w:tmpl w:val="FCEA5076"/>
    <w:lvl w:ilvl="0" w:tplc="5A107ECC">
      <w:start w:val="1"/>
      <w:numFmt w:val="bullet"/>
      <w:lvlText w:val=""/>
      <w:lvlJc w:val="left"/>
      <w:pPr>
        <w:ind w:left="3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" w15:restartNumberingAfterBreak="0">
    <w:nsid w:val="0BD05116"/>
    <w:multiLevelType w:val="multilevel"/>
    <w:tmpl w:val="FD60FA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08A2490"/>
    <w:multiLevelType w:val="multilevel"/>
    <w:tmpl w:val="E896626C"/>
    <w:lvl w:ilvl="0">
      <w:start w:val="1"/>
      <w:numFmt w:val="decimal"/>
      <w:lvlText w:val="%1."/>
      <w:lvlJc w:val="left"/>
      <w:pPr>
        <w:ind w:left="360" w:hanging="360"/>
      </w:pPr>
      <w:rPr>
        <w:color w:val="00206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E240EC"/>
    <w:multiLevelType w:val="hybridMultilevel"/>
    <w:tmpl w:val="50763364"/>
    <w:lvl w:ilvl="0" w:tplc="5A107ECC">
      <w:start w:val="1"/>
      <w:numFmt w:val="bullet"/>
      <w:lvlText w:val=""/>
      <w:lvlJc w:val="left"/>
      <w:pPr>
        <w:ind w:left="24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7" w15:restartNumberingAfterBreak="0">
    <w:nsid w:val="161019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B47A6"/>
    <w:multiLevelType w:val="multilevel"/>
    <w:tmpl w:val="C550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63F7D56"/>
    <w:multiLevelType w:val="hybridMultilevel"/>
    <w:tmpl w:val="349CB240"/>
    <w:lvl w:ilvl="0" w:tplc="5A107E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B011F"/>
    <w:multiLevelType w:val="hybridMultilevel"/>
    <w:tmpl w:val="5CF69CD6"/>
    <w:lvl w:ilvl="0" w:tplc="5A107E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1C7B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57097C"/>
    <w:multiLevelType w:val="hybridMultilevel"/>
    <w:tmpl w:val="AD96CCAA"/>
    <w:lvl w:ilvl="0" w:tplc="5A107E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245869"/>
    <w:multiLevelType w:val="hybridMultilevel"/>
    <w:tmpl w:val="E38025A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9C17019"/>
    <w:multiLevelType w:val="hybridMultilevel"/>
    <w:tmpl w:val="6F8CCCF6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4B19"/>
    <w:multiLevelType w:val="hybridMultilevel"/>
    <w:tmpl w:val="79BC9BD0"/>
    <w:lvl w:ilvl="0" w:tplc="5A107E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7749B2"/>
    <w:multiLevelType w:val="hybridMultilevel"/>
    <w:tmpl w:val="EDC8A92A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C993633"/>
    <w:multiLevelType w:val="hybridMultilevel"/>
    <w:tmpl w:val="BD34E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DD12D0"/>
    <w:multiLevelType w:val="hybridMultilevel"/>
    <w:tmpl w:val="BA8659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455C8"/>
    <w:multiLevelType w:val="hybridMultilevel"/>
    <w:tmpl w:val="FD3A4C4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EA31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C543F1"/>
    <w:multiLevelType w:val="multilevel"/>
    <w:tmpl w:val="E896626C"/>
    <w:lvl w:ilvl="0">
      <w:start w:val="1"/>
      <w:numFmt w:val="decimal"/>
      <w:lvlText w:val="%1."/>
      <w:lvlJc w:val="left"/>
      <w:pPr>
        <w:ind w:left="360" w:hanging="360"/>
      </w:pPr>
      <w:rPr>
        <w:color w:val="00206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57692D"/>
    <w:multiLevelType w:val="hybridMultilevel"/>
    <w:tmpl w:val="5C5809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971C54"/>
    <w:multiLevelType w:val="hybridMultilevel"/>
    <w:tmpl w:val="E612E600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C7E8E"/>
    <w:multiLevelType w:val="hybridMultilevel"/>
    <w:tmpl w:val="B532E7B4"/>
    <w:lvl w:ilvl="0" w:tplc="5A107ECC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"/>
  </w:num>
  <w:num w:numId="4">
    <w:abstractNumId w:val="7"/>
  </w:num>
  <w:num w:numId="5">
    <w:abstractNumId w:val="15"/>
  </w:num>
  <w:num w:numId="6">
    <w:abstractNumId w:val="11"/>
  </w:num>
  <w:num w:numId="7">
    <w:abstractNumId w:val="6"/>
  </w:num>
  <w:num w:numId="8">
    <w:abstractNumId w:val="21"/>
  </w:num>
  <w:num w:numId="9">
    <w:abstractNumId w:val="20"/>
  </w:num>
  <w:num w:numId="10">
    <w:abstractNumId w:val="24"/>
  </w:num>
  <w:num w:numId="11">
    <w:abstractNumId w:val="17"/>
  </w:num>
  <w:num w:numId="12">
    <w:abstractNumId w:val="2"/>
  </w:num>
  <w:num w:numId="13">
    <w:abstractNumId w:val="22"/>
  </w:num>
  <w:num w:numId="14">
    <w:abstractNumId w:val="9"/>
  </w:num>
  <w:num w:numId="15">
    <w:abstractNumId w:val="13"/>
  </w:num>
  <w:num w:numId="16">
    <w:abstractNumId w:val="19"/>
  </w:num>
  <w:num w:numId="17">
    <w:abstractNumId w:val="16"/>
  </w:num>
  <w:num w:numId="18">
    <w:abstractNumId w:val="18"/>
  </w:num>
  <w:num w:numId="19">
    <w:abstractNumId w:val="0"/>
  </w:num>
  <w:num w:numId="20">
    <w:abstractNumId w:val="8"/>
  </w:num>
  <w:num w:numId="21">
    <w:abstractNumId w:val="4"/>
  </w:num>
  <w:num w:numId="22">
    <w:abstractNumId w:val="12"/>
  </w:num>
  <w:num w:numId="23">
    <w:abstractNumId w:val="10"/>
  </w:num>
  <w:num w:numId="24">
    <w:abstractNumId w:val="3"/>
  </w:num>
  <w:num w:numId="25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46"/>
    <w:rsid w:val="000021AF"/>
    <w:rsid w:val="00016D41"/>
    <w:rsid w:val="000176A6"/>
    <w:rsid w:val="000244BA"/>
    <w:rsid w:val="0002625A"/>
    <w:rsid w:val="00061067"/>
    <w:rsid w:val="00065BC6"/>
    <w:rsid w:val="00091416"/>
    <w:rsid w:val="00091EFA"/>
    <w:rsid w:val="000A2C2C"/>
    <w:rsid w:val="000D4606"/>
    <w:rsid w:val="000D5054"/>
    <w:rsid w:val="000F5EC7"/>
    <w:rsid w:val="001018E8"/>
    <w:rsid w:val="001535BE"/>
    <w:rsid w:val="00164E3A"/>
    <w:rsid w:val="00167F0C"/>
    <w:rsid w:val="00182E59"/>
    <w:rsid w:val="00192994"/>
    <w:rsid w:val="001A127C"/>
    <w:rsid w:val="001A7498"/>
    <w:rsid w:val="001D3889"/>
    <w:rsid w:val="001D6724"/>
    <w:rsid w:val="001F064A"/>
    <w:rsid w:val="0020292C"/>
    <w:rsid w:val="0020790C"/>
    <w:rsid w:val="002235A6"/>
    <w:rsid w:val="002329D8"/>
    <w:rsid w:val="002354A9"/>
    <w:rsid w:val="00263D7B"/>
    <w:rsid w:val="0027155D"/>
    <w:rsid w:val="00294110"/>
    <w:rsid w:val="002A70E9"/>
    <w:rsid w:val="002B781C"/>
    <w:rsid w:val="002C4E09"/>
    <w:rsid w:val="002D3592"/>
    <w:rsid w:val="002E417C"/>
    <w:rsid w:val="002E465A"/>
    <w:rsid w:val="002E71D0"/>
    <w:rsid w:val="002F3D11"/>
    <w:rsid w:val="00300F08"/>
    <w:rsid w:val="00344442"/>
    <w:rsid w:val="00344EE6"/>
    <w:rsid w:val="00355634"/>
    <w:rsid w:val="00397D6D"/>
    <w:rsid w:val="003A2C37"/>
    <w:rsid w:val="003A31A5"/>
    <w:rsid w:val="003B217D"/>
    <w:rsid w:val="003C2E41"/>
    <w:rsid w:val="003E7CAE"/>
    <w:rsid w:val="00412ECA"/>
    <w:rsid w:val="0042668E"/>
    <w:rsid w:val="00427DFE"/>
    <w:rsid w:val="00447CE0"/>
    <w:rsid w:val="004500BA"/>
    <w:rsid w:val="00463631"/>
    <w:rsid w:val="004B798C"/>
    <w:rsid w:val="004C713C"/>
    <w:rsid w:val="004D79DC"/>
    <w:rsid w:val="004E3B5C"/>
    <w:rsid w:val="005114FD"/>
    <w:rsid w:val="005247F2"/>
    <w:rsid w:val="00526B98"/>
    <w:rsid w:val="00531152"/>
    <w:rsid w:val="00540F9E"/>
    <w:rsid w:val="005863C1"/>
    <w:rsid w:val="005C36B4"/>
    <w:rsid w:val="005D4E26"/>
    <w:rsid w:val="005E08ED"/>
    <w:rsid w:val="00603AA4"/>
    <w:rsid w:val="00642BCF"/>
    <w:rsid w:val="00654A4C"/>
    <w:rsid w:val="006859C7"/>
    <w:rsid w:val="00687790"/>
    <w:rsid w:val="0069646B"/>
    <w:rsid w:val="006A23E5"/>
    <w:rsid w:val="006B32D0"/>
    <w:rsid w:val="006B652C"/>
    <w:rsid w:val="006C6481"/>
    <w:rsid w:val="006D320E"/>
    <w:rsid w:val="00732E3F"/>
    <w:rsid w:val="00755A93"/>
    <w:rsid w:val="00770B9F"/>
    <w:rsid w:val="00777E25"/>
    <w:rsid w:val="0078573F"/>
    <w:rsid w:val="00792154"/>
    <w:rsid w:val="007A0FA7"/>
    <w:rsid w:val="007D0047"/>
    <w:rsid w:val="007E01C3"/>
    <w:rsid w:val="007E13C8"/>
    <w:rsid w:val="007F40D2"/>
    <w:rsid w:val="00816540"/>
    <w:rsid w:val="008353B6"/>
    <w:rsid w:val="00843CFB"/>
    <w:rsid w:val="00874E74"/>
    <w:rsid w:val="00880718"/>
    <w:rsid w:val="008B13F5"/>
    <w:rsid w:val="008E3FAA"/>
    <w:rsid w:val="00925104"/>
    <w:rsid w:val="00927138"/>
    <w:rsid w:val="00932423"/>
    <w:rsid w:val="009417EA"/>
    <w:rsid w:val="00947F2A"/>
    <w:rsid w:val="00953EC8"/>
    <w:rsid w:val="009573F6"/>
    <w:rsid w:val="00960B9B"/>
    <w:rsid w:val="009629DB"/>
    <w:rsid w:val="00970CEA"/>
    <w:rsid w:val="009C4599"/>
    <w:rsid w:val="009E14A6"/>
    <w:rsid w:val="009F465A"/>
    <w:rsid w:val="00A00F1E"/>
    <w:rsid w:val="00A01904"/>
    <w:rsid w:val="00A310C3"/>
    <w:rsid w:val="00A41D86"/>
    <w:rsid w:val="00A4273F"/>
    <w:rsid w:val="00A45E4C"/>
    <w:rsid w:val="00A47A56"/>
    <w:rsid w:val="00A7011C"/>
    <w:rsid w:val="00AA4583"/>
    <w:rsid w:val="00AB58F5"/>
    <w:rsid w:val="00AC308C"/>
    <w:rsid w:val="00AD287E"/>
    <w:rsid w:val="00B0015B"/>
    <w:rsid w:val="00B013DC"/>
    <w:rsid w:val="00B30157"/>
    <w:rsid w:val="00B30F35"/>
    <w:rsid w:val="00B41ACD"/>
    <w:rsid w:val="00B50357"/>
    <w:rsid w:val="00B70A52"/>
    <w:rsid w:val="00B74CBE"/>
    <w:rsid w:val="00B76E0A"/>
    <w:rsid w:val="00B87EC1"/>
    <w:rsid w:val="00BA0434"/>
    <w:rsid w:val="00BA06D9"/>
    <w:rsid w:val="00BD6564"/>
    <w:rsid w:val="00BF65EE"/>
    <w:rsid w:val="00C52AC4"/>
    <w:rsid w:val="00C80C06"/>
    <w:rsid w:val="00C97F56"/>
    <w:rsid w:val="00CA474F"/>
    <w:rsid w:val="00CA6348"/>
    <w:rsid w:val="00CB053D"/>
    <w:rsid w:val="00CB63FD"/>
    <w:rsid w:val="00CD56C1"/>
    <w:rsid w:val="00CF6292"/>
    <w:rsid w:val="00D170EC"/>
    <w:rsid w:val="00D20B46"/>
    <w:rsid w:val="00D26F1A"/>
    <w:rsid w:val="00D34383"/>
    <w:rsid w:val="00D55ABF"/>
    <w:rsid w:val="00D87C53"/>
    <w:rsid w:val="00D9372D"/>
    <w:rsid w:val="00DB17DB"/>
    <w:rsid w:val="00DC60CB"/>
    <w:rsid w:val="00DD1407"/>
    <w:rsid w:val="00DD4BD4"/>
    <w:rsid w:val="00DD7A6E"/>
    <w:rsid w:val="00DE2BCE"/>
    <w:rsid w:val="00DE6A74"/>
    <w:rsid w:val="00DF5ABE"/>
    <w:rsid w:val="00E15F4B"/>
    <w:rsid w:val="00E25D50"/>
    <w:rsid w:val="00E40B19"/>
    <w:rsid w:val="00E4415A"/>
    <w:rsid w:val="00E47704"/>
    <w:rsid w:val="00E7781F"/>
    <w:rsid w:val="00EA2BC9"/>
    <w:rsid w:val="00EA4FEC"/>
    <w:rsid w:val="00EC383C"/>
    <w:rsid w:val="00EC7EF0"/>
    <w:rsid w:val="00EF5948"/>
    <w:rsid w:val="00F005A1"/>
    <w:rsid w:val="00F30623"/>
    <w:rsid w:val="00F3140B"/>
    <w:rsid w:val="00F504AA"/>
    <w:rsid w:val="00F50C51"/>
    <w:rsid w:val="00F53857"/>
    <w:rsid w:val="00F63C6A"/>
    <w:rsid w:val="00FB18C1"/>
    <w:rsid w:val="00FC0102"/>
    <w:rsid w:val="00FC216B"/>
    <w:rsid w:val="00FC3BF7"/>
    <w:rsid w:val="00FD4627"/>
    <w:rsid w:val="00FD7C0E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C7A75-5B6E-435C-BA40-8A4C140D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B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B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20B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E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0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88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035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16540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329D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329D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329D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BF6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F65EE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A2B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Revision"/>
    <w:hidden/>
    <w:uiPriority w:val="99"/>
    <w:semiHidden/>
    <w:rsid w:val="00202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.PN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FF2B-DFEE-4660-9CFE-BE28083D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2016-08-26T17:58:00Z</dcterms:created>
  <dcterms:modified xsi:type="dcterms:W3CDTF">2016-08-26T17:58:00Z</dcterms:modified>
</cp:coreProperties>
</file>