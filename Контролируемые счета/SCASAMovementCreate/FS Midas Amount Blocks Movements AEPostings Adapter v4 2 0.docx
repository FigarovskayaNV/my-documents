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24" w:rsidRDefault="00847024" w:rsidP="00736C63">
      <w:pPr>
        <w:spacing w:before="0" w:afterLines="40" w:after="96"/>
        <w:jc w:val="center"/>
        <w:rPr>
          <w:b/>
          <w:bCs/>
          <w:i/>
          <w:iCs/>
          <w:sz w:val="32"/>
        </w:rPr>
      </w:pPr>
    </w:p>
    <w:p w:rsidR="00847024" w:rsidRDefault="00847024" w:rsidP="00736C63">
      <w:pPr>
        <w:spacing w:afterLines="40" w:after="96"/>
        <w:jc w:val="center"/>
        <w:rPr>
          <w:b/>
          <w:bCs/>
          <w:i/>
          <w:iCs/>
          <w:sz w:val="32"/>
        </w:rPr>
      </w:pPr>
    </w:p>
    <w:p w:rsidR="00847024" w:rsidRDefault="00847024" w:rsidP="00736C63">
      <w:pPr>
        <w:spacing w:afterLines="40" w:after="96"/>
        <w:jc w:val="center"/>
        <w:rPr>
          <w:b/>
          <w:bCs/>
          <w:i/>
          <w:iCs/>
          <w:sz w:val="32"/>
        </w:rPr>
      </w:pPr>
    </w:p>
    <w:p w:rsidR="00847024" w:rsidRDefault="00847024" w:rsidP="00736C63">
      <w:pPr>
        <w:spacing w:afterLines="40" w:after="96"/>
        <w:jc w:val="center"/>
        <w:rPr>
          <w:b/>
          <w:bCs/>
          <w:i/>
          <w:iCs/>
          <w:sz w:val="32"/>
        </w:rPr>
      </w:pPr>
    </w:p>
    <w:p w:rsidR="00847024" w:rsidRPr="00847024" w:rsidRDefault="00847024" w:rsidP="00736C63">
      <w:pPr>
        <w:spacing w:afterLines="40" w:after="96"/>
        <w:jc w:val="center"/>
        <w:rPr>
          <w:b/>
          <w:bCs/>
          <w:i/>
          <w:iCs/>
          <w:sz w:val="32"/>
        </w:rPr>
      </w:pPr>
    </w:p>
    <w:p w:rsidR="006B19E6" w:rsidRDefault="006B19E6" w:rsidP="00736C63">
      <w:pPr>
        <w:spacing w:afterLines="40" w:after="96"/>
        <w:jc w:val="center"/>
        <w:rPr>
          <w:b/>
          <w:bCs/>
          <w:i/>
          <w:iCs/>
          <w:sz w:val="32"/>
          <w:lang w:val="ru-RU"/>
        </w:rPr>
      </w:pPr>
    </w:p>
    <w:p w:rsidR="006B19E6" w:rsidRPr="00FB6EFE" w:rsidRDefault="006B19E6" w:rsidP="00736C63">
      <w:pPr>
        <w:spacing w:afterLines="40" w:after="96"/>
        <w:jc w:val="center"/>
        <w:rPr>
          <w:b/>
          <w:bCs/>
          <w:i/>
          <w:iCs/>
          <w:sz w:val="32"/>
          <w:lang w:val="ru-RU"/>
        </w:rPr>
      </w:pPr>
    </w:p>
    <w:p w:rsidR="00581B16" w:rsidRPr="004D1349" w:rsidRDefault="00581B16" w:rsidP="00581B16">
      <w:pPr>
        <w:jc w:val="center"/>
        <w:rPr>
          <w:b/>
          <w:i/>
          <w:sz w:val="28"/>
          <w:szCs w:val="28"/>
          <w:lang w:val="ru-RU"/>
        </w:rPr>
      </w:pPr>
      <w:bookmarkStart w:id="0" w:name="OLE_LINK1"/>
      <w:bookmarkStart w:id="1" w:name="OLE_LINK2"/>
      <w:bookmarkStart w:id="2" w:name="OLE_LINK3"/>
      <w:bookmarkStart w:id="3" w:name="OLE_LINK4"/>
      <w:r w:rsidRPr="004D1349">
        <w:rPr>
          <w:b/>
          <w:i/>
          <w:sz w:val="28"/>
          <w:szCs w:val="28"/>
          <w:lang w:val="ru-RU"/>
        </w:rPr>
        <w:t xml:space="preserve">Сервис </w:t>
      </w:r>
      <w:r w:rsidR="004D1349" w:rsidRPr="004D1349">
        <w:rPr>
          <w:b/>
          <w:i/>
          <w:sz w:val="28"/>
          <w:szCs w:val="28"/>
          <w:lang w:val="ru-RU"/>
        </w:rPr>
        <w:t>работы с блокировками и движениями</w:t>
      </w:r>
      <w:r w:rsidRPr="004D1349">
        <w:rPr>
          <w:b/>
          <w:i/>
          <w:sz w:val="28"/>
          <w:szCs w:val="28"/>
          <w:lang w:val="ru-RU"/>
        </w:rPr>
        <w:t xml:space="preserve"> (</w:t>
      </w:r>
      <w:r w:rsidR="004D1349" w:rsidRPr="004D1349">
        <w:rPr>
          <w:b/>
          <w:i/>
          <w:sz w:val="28"/>
          <w:szCs w:val="28"/>
          <w:lang w:val="ru-RU"/>
        </w:rPr>
        <w:t xml:space="preserve">адаптер </w:t>
      </w:r>
      <w:r w:rsidR="004D1349" w:rsidRPr="004D1349">
        <w:rPr>
          <w:b/>
          <w:i/>
          <w:sz w:val="28"/>
          <w:szCs w:val="28"/>
        </w:rPr>
        <w:t>MIDAS</w:t>
      </w:r>
      <w:r w:rsidRPr="004D1349">
        <w:rPr>
          <w:b/>
          <w:i/>
          <w:sz w:val="28"/>
          <w:szCs w:val="28"/>
          <w:lang w:val="ru-RU"/>
        </w:rPr>
        <w:t>)</w:t>
      </w:r>
      <w:bookmarkEnd w:id="0"/>
      <w:bookmarkEnd w:id="1"/>
      <w:bookmarkEnd w:id="2"/>
      <w:bookmarkEnd w:id="3"/>
    </w:p>
    <w:p w:rsidR="00581B16" w:rsidRPr="004D1349" w:rsidRDefault="00581B16" w:rsidP="00581B16">
      <w:pPr>
        <w:jc w:val="center"/>
        <w:rPr>
          <w:b/>
          <w:bCs/>
          <w:i/>
          <w:iCs/>
          <w:sz w:val="28"/>
          <w:szCs w:val="28"/>
          <w:lang w:val="ru-RU"/>
        </w:rPr>
      </w:pPr>
    </w:p>
    <w:p w:rsidR="00581B16" w:rsidRPr="004D1349" w:rsidRDefault="00581B16" w:rsidP="00581B16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4D1349">
        <w:rPr>
          <w:b/>
          <w:bCs/>
          <w:i/>
          <w:iCs/>
          <w:sz w:val="28"/>
          <w:szCs w:val="28"/>
          <w:lang w:val="ru-RU"/>
        </w:rPr>
        <w:t>Функциональная спецификация</w:t>
      </w:r>
    </w:p>
    <w:p w:rsidR="006B19E6" w:rsidRPr="004E66E8" w:rsidRDefault="006B19E6" w:rsidP="00736C63">
      <w:pPr>
        <w:spacing w:before="240" w:afterLines="40" w:after="96"/>
        <w:jc w:val="center"/>
        <w:rPr>
          <w:b/>
          <w:bCs/>
          <w:sz w:val="28"/>
          <w:szCs w:val="28"/>
          <w:lang w:val="ru-RU"/>
        </w:rPr>
      </w:pPr>
      <w:r w:rsidRPr="004D1349">
        <w:rPr>
          <w:b/>
          <w:bCs/>
          <w:i/>
          <w:iCs/>
          <w:sz w:val="28"/>
          <w:szCs w:val="28"/>
          <w:u w:val="single"/>
          <w:lang w:val="ru-RU"/>
        </w:rPr>
        <w:t xml:space="preserve">Версия </w:t>
      </w:r>
      <w:r w:rsidR="004E66E8">
        <w:rPr>
          <w:b/>
          <w:bCs/>
          <w:i/>
          <w:iCs/>
          <w:sz w:val="28"/>
          <w:szCs w:val="28"/>
          <w:u w:val="single"/>
          <w:lang w:val="ru-RU"/>
        </w:rPr>
        <w:t>4</w:t>
      </w:r>
      <w:r w:rsidRPr="004D1349">
        <w:rPr>
          <w:b/>
          <w:bCs/>
          <w:i/>
          <w:iCs/>
          <w:sz w:val="28"/>
          <w:szCs w:val="28"/>
          <w:u w:val="single"/>
          <w:lang w:val="ru-RU"/>
        </w:rPr>
        <w:t>.</w:t>
      </w:r>
      <w:del w:id="4" w:author="Renat Ismagilov" w:date="2016-02-29T14:44:00Z">
        <w:r w:rsidR="00BC4F4E" w:rsidDel="005E2A2E">
          <w:rPr>
            <w:b/>
            <w:bCs/>
            <w:i/>
            <w:iCs/>
            <w:sz w:val="28"/>
            <w:szCs w:val="28"/>
            <w:u w:val="single"/>
          </w:rPr>
          <w:delText>1</w:delText>
        </w:r>
      </w:del>
      <w:ins w:id="5" w:author="Renat Ismagilov" w:date="2016-02-29T14:44:00Z">
        <w:r w:rsidR="005E2A2E">
          <w:rPr>
            <w:b/>
            <w:bCs/>
            <w:i/>
            <w:iCs/>
            <w:sz w:val="28"/>
            <w:szCs w:val="28"/>
            <w:u w:val="single"/>
          </w:rPr>
          <w:t>2</w:t>
        </w:r>
      </w:ins>
      <w:r w:rsidR="00581B16" w:rsidRPr="004D1349">
        <w:rPr>
          <w:b/>
          <w:bCs/>
          <w:i/>
          <w:iCs/>
          <w:sz w:val="28"/>
          <w:szCs w:val="28"/>
          <w:u w:val="single"/>
          <w:lang w:val="ru-RU"/>
        </w:rPr>
        <w:t>.</w:t>
      </w:r>
      <w:r w:rsidR="004E66E8">
        <w:rPr>
          <w:b/>
          <w:bCs/>
          <w:i/>
          <w:iCs/>
          <w:sz w:val="28"/>
          <w:szCs w:val="28"/>
          <w:u w:val="single"/>
          <w:lang w:val="ru-RU"/>
        </w:rPr>
        <w:t>0</w:t>
      </w:r>
    </w:p>
    <w:p w:rsidR="006B19E6" w:rsidRPr="00AC3DF7" w:rsidRDefault="00847024" w:rsidP="00444566">
      <w:pPr>
        <w:pStyle w:val="a5"/>
        <w:spacing w:after="96"/>
      </w:pPr>
      <w:r w:rsidRPr="00AC3DF7">
        <w:br w:type="page"/>
      </w:r>
      <w:r w:rsidR="006B19E6" w:rsidRPr="00AC3DF7">
        <w:lastRenderedPageBreak/>
        <w:t>Лист изменений</w:t>
      </w:r>
    </w:p>
    <w:tbl>
      <w:tblPr>
        <w:tblStyle w:val="TheBest"/>
        <w:tblW w:w="10314" w:type="dxa"/>
        <w:tblLayout w:type="fixed"/>
        <w:tblLook w:val="0020" w:firstRow="1" w:lastRow="0" w:firstColumn="0" w:lastColumn="0" w:noHBand="0" w:noVBand="0"/>
      </w:tblPr>
      <w:tblGrid>
        <w:gridCol w:w="1242"/>
        <w:gridCol w:w="1418"/>
        <w:gridCol w:w="1984"/>
        <w:gridCol w:w="5670"/>
      </w:tblGrid>
      <w:tr w:rsidR="006B19E6" w:rsidRPr="00BF4CD1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6B19E6" w:rsidRPr="00BF4CD1" w:rsidRDefault="006B19E6" w:rsidP="00D91334">
            <w:pPr>
              <w:pStyle w:val="TableCellText"/>
            </w:pPr>
            <w:r w:rsidRPr="00BF4CD1">
              <w:t>Версия</w:t>
            </w:r>
          </w:p>
        </w:tc>
        <w:tc>
          <w:tcPr>
            <w:tcW w:w="1418" w:type="dxa"/>
          </w:tcPr>
          <w:p w:rsidR="006B19E6" w:rsidRPr="00BF4CD1" w:rsidRDefault="006B19E6" w:rsidP="00D91334">
            <w:pPr>
              <w:pStyle w:val="TableCellText"/>
            </w:pPr>
            <w:r w:rsidRPr="00BF4CD1">
              <w:t>Дата</w:t>
            </w:r>
          </w:p>
        </w:tc>
        <w:tc>
          <w:tcPr>
            <w:tcW w:w="1984" w:type="dxa"/>
          </w:tcPr>
          <w:p w:rsidR="006B19E6" w:rsidRPr="00847024" w:rsidRDefault="00847024" w:rsidP="00D91334">
            <w:pPr>
              <w:pStyle w:val="TableCellText"/>
            </w:pPr>
            <w:r>
              <w:t>Автор</w:t>
            </w:r>
          </w:p>
        </w:tc>
        <w:tc>
          <w:tcPr>
            <w:tcW w:w="5670" w:type="dxa"/>
          </w:tcPr>
          <w:p w:rsidR="006B19E6" w:rsidRPr="00BF4CD1" w:rsidRDefault="006B19E6" w:rsidP="00D91334">
            <w:pPr>
              <w:pStyle w:val="TableCellText"/>
            </w:pPr>
            <w:r w:rsidRPr="00BF4CD1">
              <w:t>Описание</w:t>
            </w:r>
          </w:p>
        </w:tc>
      </w:tr>
      <w:tr w:rsidR="001D7733" w:rsidRPr="001A70D4" w:rsidTr="00981BAD">
        <w:tc>
          <w:tcPr>
            <w:tcW w:w="1242" w:type="dxa"/>
          </w:tcPr>
          <w:p w:rsidR="001D7733" w:rsidRPr="00581B16" w:rsidRDefault="001A70D4" w:rsidP="001A70D4">
            <w:pPr>
              <w:pStyle w:val="TableCellText"/>
            </w:pPr>
            <w:r>
              <w:rPr>
                <w:lang w:val="en-US"/>
              </w:rPr>
              <w:t>1</w:t>
            </w:r>
            <w:r w:rsidR="0085113B">
              <w:t>.</w:t>
            </w:r>
            <w:r>
              <w:rPr>
                <w:lang w:val="en-US"/>
              </w:rPr>
              <w:t>0</w:t>
            </w:r>
            <w:r w:rsidR="00581B16">
              <w:t>.0</w:t>
            </w:r>
          </w:p>
        </w:tc>
        <w:tc>
          <w:tcPr>
            <w:tcW w:w="1418" w:type="dxa"/>
          </w:tcPr>
          <w:p w:rsidR="001D7733" w:rsidRPr="0023189A" w:rsidRDefault="001A70D4" w:rsidP="001A70D4">
            <w:pPr>
              <w:pStyle w:val="TableCellText"/>
            </w:pPr>
            <w:r>
              <w:rPr>
                <w:lang w:val="en-US"/>
              </w:rPr>
              <w:t>18</w:t>
            </w:r>
            <w:r w:rsidR="00797D2D" w:rsidRPr="00797D2D">
              <w:t>.</w:t>
            </w:r>
            <w:r w:rsidR="0023189A">
              <w:t>1</w:t>
            </w:r>
            <w:r>
              <w:rPr>
                <w:lang w:val="en-US"/>
              </w:rPr>
              <w:t>1</w:t>
            </w:r>
            <w:r w:rsidR="00797D2D">
              <w:t>.201</w:t>
            </w:r>
            <w:r w:rsidR="0023189A">
              <w:t>4</w:t>
            </w:r>
          </w:p>
        </w:tc>
        <w:tc>
          <w:tcPr>
            <w:tcW w:w="1984" w:type="dxa"/>
          </w:tcPr>
          <w:p w:rsidR="001D7733" w:rsidRPr="0085113B" w:rsidRDefault="001A70D4" w:rsidP="00D91334">
            <w:pPr>
              <w:pStyle w:val="TableCellText"/>
            </w:pPr>
            <w:r>
              <w:t xml:space="preserve">Е. </w:t>
            </w:r>
            <w:r w:rsidR="00581B16">
              <w:t>Поршнев</w:t>
            </w:r>
          </w:p>
        </w:tc>
        <w:tc>
          <w:tcPr>
            <w:tcW w:w="5670" w:type="dxa"/>
          </w:tcPr>
          <w:p w:rsidR="001D7733" w:rsidRPr="001D7733" w:rsidRDefault="001A70D4" w:rsidP="001A70D4">
            <w:pPr>
              <w:pStyle w:val="TableCellText"/>
            </w:pPr>
            <w:r>
              <w:t>Первоначальная</w:t>
            </w:r>
            <w:r w:rsidR="0085113B">
              <w:t xml:space="preserve"> версия</w:t>
            </w:r>
          </w:p>
        </w:tc>
      </w:tr>
      <w:tr w:rsidR="008B18A3" w:rsidRPr="00736C63" w:rsidTr="00C64E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8B18A3" w:rsidRPr="00581B16" w:rsidRDefault="008B18A3" w:rsidP="00C64EE5">
            <w:pPr>
              <w:pStyle w:val="TableCellText"/>
            </w:pP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1</w:t>
            </w:r>
            <w:r>
              <w:t>.0</w:t>
            </w:r>
          </w:p>
        </w:tc>
        <w:tc>
          <w:tcPr>
            <w:tcW w:w="1418" w:type="dxa"/>
          </w:tcPr>
          <w:p w:rsidR="008B18A3" w:rsidRPr="0023189A" w:rsidRDefault="008B18A3" w:rsidP="008B18A3">
            <w:pPr>
              <w:pStyle w:val="TableCellText"/>
            </w:pPr>
            <w:r>
              <w:rPr>
                <w:lang w:val="en-US"/>
              </w:rPr>
              <w:t>08</w:t>
            </w:r>
            <w:r w:rsidRPr="00797D2D"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.2014</w:t>
            </w:r>
          </w:p>
        </w:tc>
        <w:tc>
          <w:tcPr>
            <w:tcW w:w="1984" w:type="dxa"/>
          </w:tcPr>
          <w:p w:rsidR="008B18A3" w:rsidRPr="0085113B" w:rsidRDefault="008B18A3" w:rsidP="00C64EE5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8B18A3" w:rsidRPr="008B18A3" w:rsidRDefault="008B18A3" w:rsidP="00C64EE5">
            <w:pPr>
              <w:pStyle w:val="TableCellText"/>
            </w:pPr>
            <w:r w:rsidRPr="008B18A3">
              <w:t>Внесены изменения</w:t>
            </w:r>
            <w:r>
              <w:t xml:space="preserve"> по замечаниям Т.Николаевой.</w:t>
            </w:r>
          </w:p>
        </w:tc>
      </w:tr>
      <w:tr w:rsidR="00651058" w:rsidRPr="00736C63" w:rsidTr="00B24770">
        <w:tc>
          <w:tcPr>
            <w:tcW w:w="1242" w:type="dxa"/>
          </w:tcPr>
          <w:p w:rsidR="00651058" w:rsidRPr="00581B16" w:rsidRDefault="00651058" w:rsidP="00B24770">
            <w:pPr>
              <w:pStyle w:val="TableCellText"/>
            </w:pP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0</w:t>
            </w:r>
            <w:r>
              <w:t>.0</w:t>
            </w:r>
          </w:p>
        </w:tc>
        <w:tc>
          <w:tcPr>
            <w:tcW w:w="1418" w:type="dxa"/>
          </w:tcPr>
          <w:p w:rsidR="00651058" w:rsidRPr="0023189A" w:rsidRDefault="00651058" w:rsidP="00B24770">
            <w:pPr>
              <w:pStyle w:val="TableCellText"/>
            </w:pPr>
            <w:r>
              <w:rPr>
                <w:lang w:val="en-US"/>
              </w:rPr>
              <w:t>16</w:t>
            </w:r>
            <w:r w:rsidRPr="00797D2D"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.2014</w:t>
            </w:r>
          </w:p>
        </w:tc>
        <w:tc>
          <w:tcPr>
            <w:tcW w:w="1984" w:type="dxa"/>
          </w:tcPr>
          <w:p w:rsidR="00651058" w:rsidRPr="0085113B" w:rsidRDefault="00651058" w:rsidP="00B24770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4E2970" w:rsidRPr="00EF68AF" w:rsidRDefault="00651058" w:rsidP="004E2970">
            <w:pPr>
              <w:pStyle w:val="TableCellText"/>
            </w:pPr>
            <w:r>
              <w:t xml:space="preserve">Отказ от использования модуля </w:t>
            </w:r>
            <w:r>
              <w:rPr>
                <w:lang w:val="en-US"/>
              </w:rPr>
              <w:t>IFXBM</w:t>
            </w:r>
            <w:r w:rsidRPr="00C64EE5">
              <w:t xml:space="preserve"> </w:t>
            </w:r>
            <w:r>
              <w:t>для реализации подтвержёднных блокировок.</w:t>
            </w:r>
          </w:p>
          <w:p w:rsidR="004E2970" w:rsidRPr="004E2970" w:rsidRDefault="00651058" w:rsidP="004E2970">
            <w:pPr>
              <w:pStyle w:val="TableCellText"/>
            </w:pPr>
            <w:r>
              <w:t>Уточнена логика русификации проводок и подготовки расширенной выписки</w:t>
            </w:r>
            <w:r w:rsidR="00467B0B">
              <w:t xml:space="preserve"> (внутридневной и окончательной)</w:t>
            </w:r>
            <w:r>
              <w:t>.</w:t>
            </w:r>
          </w:p>
          <w:p w:rsidR="004E2970" w:rsidRPr="00EF68AF" w:rsidRDefault="00216BD1" w:rsidP="004E2970">
            <w:pPr>
              <w:pStyle w:val="TableCellText"/>
            </w:pPr>
            <w:r>
              <w:t>Уточнены типы данных некоторых полей в БД.</w:t>
            </w:r>
          </w:p>
          <w:p w:rsidR="004E2970" w:rsidRPr="004E2970" w:rsidRDefault="00DB347F" w:rsidP="004E2970">
            <w:pPr>
              <w:pStyle w:val="TableCellText"/>
            </w:pPr>
            <w:r>
              <w:t xml:space="preserve">Уточнена </w:t>
            </w:r>
            <w:r w:rsidR="004E2970">
              <w:t>логика работы</w:t>
            </w:r>
            <w:r>
              <w:t xml:space="preserve"> потока </w:t>
            </w:r>
            <w:r>
              <w:rPr>
                <w:lang w:val="en-US"/>
              </w:rPr>
              <w:t>MA</w:t>
            </w:r>
            <w:r w:rsidR="004E2970">
              <w:t xml:space="preserve"> в режиме</w:t>
            </w:r>
            <w:r w:rsidR="004E2970" w:rsidRPr="004E2970">
              <w:t xml:space="preserve"> "</w:t>
            </w:r>
            <w:r w:rsidR="004E2970">
              <w:rPr>
                <w:lang w:val="en-US"/>
              </w:rPr>
              <w:t>COB</w:t>
            </w:r>
            <w:r w:rsidR="004E2970" w:rsidRPr="004E2970">
              <w:t>"</w:t>
            </w:r>
            <w:r w:rsidRPr="004E2970">
              <w:t>.</w:t>
            </w:r>
          </w:p>
          <w:p w:rsidR="00253008" w:rsidRPr="00253008" w:rsidRDefault="00253008" w:rsidP="004E2970">
            <w:pPr>
              <w:pStyle w:val="TableCellText"/>
            </w:pPr>
            <w:r>
              <w:t>Внесены изменения в форматы входящих сообщений.</w:t>
            </w:r>
          </w:p>
        </w:tc>
      </w:tr>
      <w:tr w:rsidR="002B085A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2B085A" w:rsidRPr="003B4EE1" w:rsidRDefault="002B085A" w:rsidP="002B085A">
            <w:pPr>
              <w:pStyle w:val="TableCellText"/>
            </w:pP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1</w:t>
            </w:r>
            <w:r>
              <w:t>.0</w:t>
            </w:r>
          </w:p>
        </w:tc>
        <w:tc>
          <w:tcPr>
            <w:tcW w:w="1418" w:type="dxa"/>
          </w:tcPr>
          <w:p w:rsidR="002B085A" w:rsidRPr="003B4EE1" w:rsidRDefault="002B085A" w:rsidP="00D91334">
            <w:pPr>
              <w:pStyle w:val="TableCellText"/>
            </w:pPr>
            <w:r>
              <w:rPr>
                <w:lang w:val="en-US"/>
              </w:rPr>
              <w:t>19</w:t>
            </w:r>
            <w:r w:rsidRPr="00797D2D"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.2014</w:t>
            </w:r>
          </w:p>
        </w:tc>
        <w:tc>
          <w:tcPr>
            <w:tcW w:w="1984" w:type="dxa"/>
          </w:tcPr>
          <w:p w:rsidR="002B085A" w:rsidRDefault="002B085A" w:rsidP="00D91334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2B085A" w:rsidRPr="002B085A" w:rsidRDefault="002B085A" w:rsidP="00D91334">
            <w:pPr>
              <w:pStyle w:val="TableCellText"/>
              <w:rPr>
                <w:szCs w:val="18"/>
              </w:rPr>
            </w:pPr>
            <w:r>
              <w:t xml:space="preserve">Для связи проджекта с движением используется пара полей </w:t>
            </w:r>
            <w:r>
              <w:rPr>
                <w:lang w:val="en-US"/>
              </w:rPr>
              <w:t>TransactionNumber</w:t>
            </w:r>
            <w:r w:rsidRPr="00B671F6">
              <w:t xml:space="preserve"> + </w:t>
            </w:r>
            <w:r>
              <w:rPr>
                <w:lang w:val="en-US"/>
              </w:rPr>
              <w:t>ChequeNumber</w:t>
            </w:r>
            <w:r w:rsidRPr="00B671F6">
              <w:t xml:space="preserve"> </w:t>
            </w:r>
            <w:r>
              <w:t xml:space="preserve">вместо </w:t>
            </w:r>
            <w:r>
              <w:rPr>
                <w:lang w:val="en-US"/>
              </w:rPr>
              <w:t>Narrative</w:t>
            </w:r>
            <w:r w:rsidRPr="002B085A">
              <w:t>.</w:t>
            </w:r>
          </w:p>
        </w:tc>
      </w:tr>
      <w:tr w:rsidR="00687A0C" w:rsidRPr="00736C63" w:rsidTr="005910A3">
        <w:tc>
          <w:tcPr>
            <w:tcW w:w="1242" w:type="dxa"/>
          </w:tcPr>
          <w:p w:rsidR="00687A0C" w:rsidRPr="003B4EE1" w:rsidRDefault="00687A0C" w:rsidP="005910A3">
            <w:pPr>
              <w:pStyle w:val="TableCellText"/>
            </w:pP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2</w:t>
            </w:r>
            <w:r>
              <w:t>.0</w:t>
            </w:r>
          </w:p>
        </w:tc>
        <w:tc>
          <w:tcPr>
            <w:tcW w:w="1418" w:type="dxa"/>
          </w:tcPr>
          <w:p w:rsidR="00687A0C" w:rsidRPr="003B4EE1" w:rsidRDefault="00687A0C" w:rsidP="005910A3">
            <w:pPr>
              <w:pStyle w:val="TableCellText"/>
            </w:pPr>
            <w:r>
              <w:rPr>
                <w:lang w:val="en-US"/>
              </w:rPr>
              <w:t>22</w:t>
            </w:r>
            <w:r w:rsidRPr="00797D2D"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.2014</w:t>
            </w:r>
          </w:p>
        </w:tc>
        <w:tc>
          <w:tcPr>
            <w:tcW w:w="1984" w:type="dxa"/>
          </w:tcPr>
          <w:p w:rsidR="00687A0C" w:rsidRDefault="00687A0C" w:rsidP="005910A3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687A0C" w:rsidRDefault="00687A0C" w:rsidP="00687A0C">
            <w:pPr>
              <w:pStyle w:val="TableCellText"/>
            </w:pPr>
            <w:r>
              <w:t xml:space="preserve">Для связи проджекта с движением используется </w:t>
            </w:r>
            <w:r>
              <w:rPr>
                <w:lang w:val="en-US"/>
              </w:rPr>
              <w:t>RRN</w:t>
            </w:r>
            <w:r w:rsidRPr="00687A0C">
              <w:t xml:space="preserve"> </w:t>
            </w:r>
            <w:r>
              <w:t>проджекта</w:t>
            </w:r>
            <w:r w:rsidRPr="002B085A">
              <w:t>.</w:t>
            </w:r>
          </w:p>
          <w:p w:rsidR="00687A0C" w:rsidRPr="00687A0C" w:rsidRDefault="00687A0C" w:rsidP="00687A0C">
            <w:pPr>
              <w:pStyle w:val="TableCellText"/>
              <w:rPr>
                <w:szCs w:val="18"/>
              </w:rPr>
            </w:pPr>
            <w:r>
              <w:t>Параметры</w:t>
            </w:r>
            <w:r w:rsidRPr="00687A0C">
              <w:t xml:space="preserve"> </w:t>
            </w:r>
            <w:r>
              <w:rPr>
                <w:lang w:val="en-US"/>
              </w:rPr>
              <w:t>Narrative</w:t>
            </w:r>
            <w:r w:rsidRPr="00687A0C">
              <w:t xml:space="preserve">, </w:t>
            </w:r>
            <w:r>
              <w:rPr>
                <w:lang w:val="en-US"/>
              </w:rPr>
              <w:t>Transaction</w:t>
            </w:r>
            <w:r w:rsidRPr="00687A0C">
              <w:t xml:space="preserve"> </w:t>
            </w:r>
            <w:r>
              <w:rPr>
                <w:lang w:val="en-US"/>
              </w:rPr>
              <w:t>Type</w:t>
            </w:r>
            <w:r w:rsidRPr="00687A0C">
              <w:t xml:space="preserve"> </w:t>
            </w:r>
            <w:r>
              <w:t>и</w:t>
            </w:r>
            <w:r w:rsidRPr="00687A0C">
              <w:t xml:space="preserve"> </w:t>
            </w:r>
            <w:r>
              <w:rPr>
                <w:lang w:val="en-US"/>
              </w:rPr>
              <w:t>Transaction</w:t>
            </w:r>
            <w:r w:rsidRPr="00687A0C">
              <w:t xml:space="preserve"> </w:t>
            </w:r>
            <w:r>
              <w:rPr>
                <w:lang w:val="en-US"/>
              </w:rPr>
              <w:t>Number</w:t>
            </w:r>
            <w:r w:rsidRPr="00687A0C">
              <w:t xml:space="preserve"> </w:t>
            </w:r>
            <w:r>
              <w:t>доступны как входные параметры адаптера.</w:t>
            </w:r>
          </w:p>
        </w:tc>
      </w:tr>
      <w:tr w:rsidR="004D1F42" w:rsidRPr="00736C63" w:rsidTr="002A2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4D1F42" w:rsidRPr="003B4EE1" w:rsidRDefault="00CD3187" w:rsidP="00CD3187">
            <w:pPr>
              <w:pStyle w:val="TableCellText"/>
            </w:pPr>
            <w:r>
              <w:t>2</w:t>
            </w:r>
            <w:r w:rsidR="004D1F42">
              <w:t>.</w:t>
            </w:r>
            <w:r>
              <w:t>3</w:t>
            </w:r>
            <w:r w:rsidR="004D1F42">
              <w:t>.0</w:t>
            </w:r>
          </w:p>
        </w:tc>
        <w:tc>
          <w:tcPr>
            <w:tcW w:w="1418" w:type="dxa"/>
          </w:tcPr>
          <w:p w:rsidR="004D1F42" w:rsidRPr="003B4EE1" w:rsidRDefault="004D1F42" w:rsidP="002A2539">
            <w:pPr>
              <w:pStyle w:val="TableCellText"/>
            </w:pPr>
            <w:r>
              <w:rPr>
                <w:lang w:val="en-US"/>
              </w:rPr>
              <w:t>25</w:t>
            </w:r>
            <w:r w:rsidRPr="00797D2D"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.2014</w:t>
            </w:r>
          </w:p>
        </w:tc>
        <w:tc>
          <w:tcPr>
            <w:tcW w:w="1984" w:type="dxa"/>
          </w:tcPr>
          <w:p w:rsidR="004D1F42" w:rsidRDefault="004D1F42" w:rsidP="002A2539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584631" w:rsidRDefault="00CD3187" w:rsidP="00CD3187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Вн</w:t>
            </w:r>
            <w:r w:rsidR="00584631">
              <w:rPr>
                <w:szCs w:val="18"/>
              </w:rPr>
              <w:t>есён ряд технических уточнений.</w:t>
            </w:r>
          </w:p>
          <w:p w:rsidR="00584631" w:rsidRPr="00584631" w:rsidRDefault="00584631" w:rsidP="00CD3187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Запрещена обработка блокировок/движений по неритейловым счетам.</w:t>
            </w:r>
          </w:p>
          <w:p w:rsidR="003751F5" w:rsidRPr="00687A0C" w:rsidRDefault="00CD3187" w:rsidP="00584631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Более подробно описаны правила опре</w:t>
            </w:r>
            <w:r w:rsidR="00584631">
              <w:rPr>
                <w:szCs w:val="18"/>
              </w:rPr>
              <w:t>де</w:t>
            </w:r>
            <w:r>
              <w:rPr>
                <w:szCs w:val="18"/>
              </w:rPr>
              <w:t>лен</w:t>
            </w:r>
            <w:r w:rsidR="00584631">
              <w:rPr>
                <w:szCs w:val="18"/>
              </w:rPr>
              <w:t>и</w:t>
            </w:r>
            <w:r>
              <w:rPr>
                <w:szCs w:val="18"/>
              </w:rPr>
              <w:t>я баланса счёта.</w:t>
            </w:r>
          </w:p>
        </w:tc>
      </w:tr>
      <w:tr w:rsidR="00465BC3" w:rsidRPr="00736C63" w:rsidTr="00BE553A">
        <w:tc>
          <w:tcPr>
            <w:tcW w:w="1242" w:type="dxa"/>
          </w:tcPr>
          <w:p w:rsidR="00465BC3" w:rsidRPr="003B4EE1" w:rsidRDefault="00465BC3" w:rsidP="00BE553A">
            <w:pPr>
              <w:pStyle w:val="TableCellText"/>
            </w:pPr>
            <w:r>
              <w:t>2.</w:t>
            </w:r>
            <w:r>
              <w:rPr>
                <w:lang w:val="en-US"/>
              </w:rPr>
              <w:t>4</w:t>
            </w:r>
            <w:r>
              <w:t>.0</w:t>
            </w:r>
          </w:p>
        </w:tc>
        <w:tc>
          <w:tcPr>
            <w:tcW w:w="1418" w:type="dxa"/>
          </w:tcPr>
          <w:p w:rsidR="00465BC3" w:rsidRPr="003B4EE1" w:rsidRDefault="00465BC3" w:rsidP="00BE553A">
            <w:pPr>
              <w:pStyle w:val="TableCellText"/>
            </w:pPr>
            <w:r>
              <w:rPr>
                <w:lang w:val="en-US"/>
              </w:rPr>
              <w:t>25</w:t>
            </w:r>
            <w:r w:rsidRPr="00797D2D"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.2014</w:t>
            </w:r>
          </w:p>
        </w:tc>
        <w:tc>
          <w:tcPr>
            <w:tcW w:w="1984" w:type="dxa"/>
          </w:tcPr>
          <w:p w:rsidR="00465BC3" w:rsidRDefault="00465BC3" w:rsidP="00BE553A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465BC3" w:rsidRDefault="00465BC3" w:rsidP="00BE553A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Уточнена логика работы с проджектами.</w:t>
            </w:r>
          </w:p>
          <w:p w:rsidR="00465BC3" w:rsidRDefault="00465BC3" w:rsidP="00BE553A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Уточнена логика русификации проводок.</w:t>
            </w:r>
          </w:p>
          <w:p w:rsidR="00465BC3" w:rsidRPr="00A13276" w:rsidRDefault="00465BC3" w:rsidP="00BE553A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Исправлена обработка ситуации, когда одна и та же блокировка несколько раз авторизовывается и разавторизовывается.</w:t>
            </w:r>
          </w:p>
        </w:tc>
      </w:tr>
      <w:tr w:rsidR="003214BF" w:rsidRPr="00736C63" w:rsidTr="000A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3214BF" w:rsidRPr="003B4EE1" w:rsidRDefault="003214BF" w:rsidP="000A697C">
            <w:pPr>
              <w:pStyle w:val="TableCellText"/>
            </w:pPr>
            <w:r>
              <w:t>2.5.0</w:t>
            </w:r>
          </w:p>
        </w:tc>
        <w:tc>
          <w:tcPr>
            <w:tcW w:w="1418" w:type="dxa"/>
          </w:tcPr>
          <w:p w:rsidR="003214BF" w:rsidRPr="003B4EE1" w:rsidRDefault="003214BF" w:rsidP="000A697C">
            <w:pPr>
              <w:pStyle w:val="TableCellText"/>
            </w:pPr>
            <w:r>
              <w:t>12</w:t>
            </w:r>
            <w:r w:rsidRPr="00797D2D">
              <w:t>.</w:t>
            </w:r>
            <w:r>
              <w:t>01.2015</w:t>
            </w:r>
          </w:p>
        </w:tc>
        <w:tc>
          <w:tcPr>
            <w:tcW w:w="1984" w:type="dxa"/>
          </w:tcPr>
          <w:p w:rsidR="003214BF" w:rsidRDefault="003214BF" w:rsidP="000A697C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3214BF" w:rsidRPr="00A13276" w:rsidRDefault="003214BF" w:rsidP="000A697C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Если при создании подтверждённой блокировки возникает ошибка недостаточности денег на счёте, необходимо вернуть её с отдельным кодом ошибки.</w:t>
            </w:r>
          </w:p>
        </w:tc>
      </w:tr>
      <w:tr w:rsidR="003214BF" w:rsidRPr="00736C63" w:rsidTr="00981BAD">
        <w:tc>
          <w:tcPr>
            <w:tcW w:w="1242" w:type="dxa"/>
          </w:tcPr>
          <w:p w:rsidR="003214BF" w:rsidRPr="00687A0C" w:rsidRDefault="003214BF" w:rsidP="002B085A">
            <w:pPr>
              <w:pStyle w:val="TableCellText"/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0</w:t>
            </w:r>
            <w:r>
              <w:t>.0</w:t>
            </w:r>
          </w:p>
        </w:tc>
        <w:tc>
          <w:tcPr>
            <w:tcW w:w="1418" w:type="dxa"/>
          </w:tcPr>
          <w:p w:rsidR="003214BF" w:rsidRPr="00687A0C" w:rsidRDefault="003214BF" w:rsidP="00D91334">
            <w:pPr>
              <w:pStyle w:val="TableCellText"/>
            </w:pPr>
            <w:r>
              <w:rPr>
                <w:lang w:val="en-US"/>
              </w:rPr>
              <w:t>25</w:t>
            </w:r>
            <w:r w:rsidRPr="00797D2D"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.2014</w:t>
            </w:r>
          </w:p>
        </w:tc>
        <w:tc>
          <w:tcPr>
            <w:tcW w:w="1984" w:type="dxa"/>
          </w:tcPr>
          <w:p w:rsidR="003214BF" w:rsidRPr="00687A0C" w:rsidRDefault="003214BF" w:rsidP="00D91334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3214BF" w:rsidRDefault="003214BF" w:rsidP="000A697C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Описано с</w:t>
            </w:r>
            <w:r w:rsidRPr="004D1F42">
              <w:rPr>
                <w:szCs w:val="18"/>
              </w:rPr>
              <w:t>оздание подтвержденных блокировок на нефиксированные суммы, рассчит</w:t>
            </w:r>
            <w:r>
              <w:rPr>
                <w:szCs w:val="18"/>
              </w:rPr>
              <w:t>ываемые исходя из остатка на счё</w:t>
            </w:r>
            <w:r w:rsidRPr="004D1F42">
              <w:rPr>
                <w:szCs w:val="18"/>
              </w:rPr>
              <w:t>те.</w:t>
            </w:r>
          </w:p>
          <w:p w:rsidR="003214BF" w:rsidRPr="00687A0C" w:rsidRDefault="003214BF" w:rsidP="00D91334">
            <w:pPr>
              <w:pStyle w:val="TableCellText"/>
            </w:pPr>
            <w:r>
              <w:rPr>
                <w:szCs w:val="18"/>
              </w:rPr>
              <w:t>Описана обработка запросов на</w:t>
            </w:r>
            <w:r w:rsidRPr="004D1F42">
              <w:rPr>
                <w:szCs w:val="18"/>
              </w:rPr>
              <w:t xml:space="preserve"> частично</w:t>
            </w:r>
            <w:r>
              <w:rPr>
                <w:szCs w:val="18"/>
              </w:rPr>
              <w:t>е</w:t>
            </w:r>
            <w:r w:rsidRPr="004D1F42">
              <w:rPr>
                <w:szCs w:val="18"/>
              </w:rPr>
              <w:t xml:space="preserve"> подтверждени</w:t>
            </w:r>
            <w:r>
              <w:rPr>
                <w:szCs w:val="18"/>
              </w:rPr>
              <w:t>е</w:t>
            </w:r>
            <w:r w:rsidRPr="004D1F42">
              <w:rPr>
                <w:szCs w:val="18"/>
              </w:rPr>
              <w:t xml:space="preserve"> блокировок (</w:t>
            </w:r>
            <w:r>
              <w:rPr>
                <w:szCs w:val="18"/>
                <w:lang w:val="en-US"/>
              </w:rPr>
              <w:t>Query</w:t>
            </w:r>
            <w:r w:rsidRPr="004D1F42">
              <w:rPr>
                <w:szCs w:val="18"/>
              </w:rPr>
              <w:t>PreBlockPartialAuthorize).</w:t>
            </w:r>
          </w:p>
        </w:tc>
      </w:tr>
      <w:tr w:rsidR="00F5400A" w:rsidRPr="00F5400A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5400A" w:rsidRPr="00F5400A" w:rsidRDefault="00F5400A" w:rsidP="00467D8D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F5400A" w:rsidRPr="00F5400A" w:rsidRDefault="00F5400A" w:rsidP="00F5400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797D2D">
              <w:t>.</w:t>
            </w:r>
            <w:r>
              <w:rPr>
                <w:lang w:val="en-US"/>
              </w:rPr>
              <w:t>0</w:t>
            </w:r>
            <w:r>
              <w:t>1.201</w:t>
            </w: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F5400A" w:rsidRPr="00687A0C" w:rsidRDefault="00F5400A" w:rsidP="00467D8D">
            <w:pPr>
              <w:pStyle w:val="TableCellText"/>
            </w:pPr>
            <w:r>
              <w:t>Е. Поршнев</w:t>
            </w:r>
          </w:p>
        </w:tc>
        <w:tc>
          <w:tcPr>
            <w:tcW w:w="5670" w:type="dxa"/>
          </w:tcPr>
          <w:p w:rsidR="00F5400A" w:rsidRPr="00F5400A" w:rsidRDefault="00F5400A" w:rsidP="00467D8D">
            <w:pPr>
              <w:pStyle w:val="TableCellText"/>
              <w:rPr>
                <w:lang w:val="en-US"/>
              </w:rPr>
            </w:pPr>
            <w:r w:rsidRPr="00F5400A">
              <w:rPr>
                <w:szCs w:val="18"/>
                <w:lang w:val="en-US"/>
              </w:rPr>
              <w:t>Незначительные правки</w:t>
            </w:r>
          </w:p>
        </w:tc>
      </w:tr>
      <w:tr w:rsidR="003214BF" w:rsidRPr="00F5400A" w:rsidTr="00981BAD">
        <w:tc>
          <w:tcPr>
            <w:tcW w:w="1242" w:type="dxa"/>
          </w:tcPr>
          <w:p w:rsidR="003214BF" w:rsidRPr="00467D8D" w:rsidRDefault="00467D8D" w:rsidP="002B085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3.0.3</w:t>
            </w:r>
          </w:p>
        </w:tc>
        <w:tc>
          <w:tcPr>
            <w:tcW w:w="1418" w:type="dxa"/>
          </w:tcPr>
          <w:p w:rsidR="003214BF" w:rsidRPr="00467D8D" w:rsidRDefault="00467D8D" w:rsidP="00D9133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17.04.2015</w:t>
            </w:r>
          </w:p>
        </w:tc>
        <w:tc>
          <w:tcPr>
            <w:tcW w:w="1984" w:type="dxa"/>
          </w:tcPr>
          <w:p w:rsidR="003214BF" w:rsidRPr="00467D8D" w:rsidRDefault="00467D8D" w:rsidP="00D91334">
            <w:pPr>
              <w:pStyle w:val="TableCellText"/>
            </w:pPr>
            <w:r>
              <w:rPr>
                <w:lang w:val="en-US"/>
              </w:rPr>
              <w:t>C. Шашков</w:t>
            </w:r>
          </w:p>
        </w:tc>
        <w:tc>
          <w:tcPr>
            <w:tcW w:w="5670" w:type="dxa"/>
          </w:tcPr>
          <w:p w:rsidR="003214BF" w:rsidRPr="00467D8D" w:rsidRDefault="00467D8D" w:rsidP="000A697C">
            <w:pPr>
              <w:pStyle w:val="TableCellText"/>
              <w:rPr>
                <w:szCs w:val="18"/>
              </w:rPr>
            </w:pPr>
            <w:r>
              <w:rPr>
                <w:szCs w:val="18"/>
                <w:lang w:val="en-US"/>
              </w:rPr>
              <w:t>Незначительные правки, дополнительные требования</w:t>
            </w:r>
          </w:p>
        </w:tc>
      </w:tr>
      <w:tr w:rsidR="004E66E8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4E66E8" w:rsidRPr="004E66E8" w:rsidRDefault="004E66E8" w:rsidP="002B085A">
            <w:pPr>
              <w:pStyle w:val="TableCellText"/>
            </w:pPr>
            <w:r>
              <w:t>4.0.0</w:t>
            </w:r>
          </w:p>
        </w:tc>
        <w:tc>
          <w:tcPr>
            <w:tcW w:w="1418" w:type="dxa"/>
          </w:tcPr>
          <w:p w:rsidR="004E66E8" w:rsidRPr="004E66E8" w:rsidRDefault="004E66E8" w:rsidP="00D91334">
            <w:pPr>
              <w:pStyle w:val="TableCellText"/>
            </w:pPr>
            <w:r>
              <w:t>15.06.2015</w:t>
            </w:r>
          </w:p>
        </w:tc>
        <w:tc>
          <w:tcPr>
            <w:tcW w:w="1984" w:type="dxa"/>
          </w:tcPr>
          <w:p w:rsidR="004E66E8" w:rsidRPr="00233357" w:rsidRDefault="004E66E8" w:rsidP="00D91334">
            <w:pPr>
              <w:pStyle w:val="TableCellText"/>
            </w:pPr>
            <w:r>
              <w:t>С. Шашков</w:t>
            </w:r>
            <w:r w:rsidR="00233357">
              <w:rPr>
                <w:lang w:val="en-US"/>
              </w:rPr>
              <w:t xml:space="preserve">, </w:t>
            </w:r>
            <w:r w:rsidR="00233357">
              <w:t>А. Зимин</w:t>
            </w:r>
          </w:p>
        </w:tc>
        <w:tc>
          <w:tcPr>
            <w:tcW w:w="5670" w:type="dxa"/>
          </w:tcPr>
          <w:p w:rsidR="004E66E8" w:rsidRPr="00233357" w:rsidRDefault="004E66E8" w:rsidP="000A697C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Незначительные правки, добавлены новые поля в файлы, добавлен новый формат сообщений для сервиса AEMovement</w:t>
            </w:r>
            <w:r>
              <w:rPr>
                <w:szCs w:val="18"/>
                <w:lang w:val="en-US"/>
              </w:rPr>
              <w:t>Create</w:t>
            </w:r>
            <w:r w:rsidR="00233357">
              <w:rPr>
                <w:szCs w:val="18"/>
              </w:rPr>
              <w:t>;</w:t>
            </w:r>
          </w:p>
          <w:p w:rsidR="00233357" w:rsidRPr="00233357" w:rsidRDefault="00233357" w:rsidP="000A697C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>Описан механизм удаления сторнированных проводок</w:t>
            </w:r>
          </w:p>
        </w:tc>
      </w:tr>
      <w:tr w:rsidR="00BC4F4E" w:rsidRPr="00736C63" w:rsidTr="00981BAD">
        <w:tc>
          <w:tcPr>
            <w:tcW w:w="1242" w:type="dxa"/>
          </w:tcPr>
          <w:p w:rsidR="00BC4F4E" w:rsidRPr="00BC4F4E" w:rsidRDefault="00BC4F4E" w:rsidP="002B085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4.1.0</w:t>
            </w:r>
          </w:p>
        </w:tc>
        <w:tc>
          <w:tcPr>
            <w:tcW w:w="1418" w:type="dxa"/>
          </w:tcPr>
          <w:p w:rsidR="00BC4F4E" w:rsidRPr="00BC4F4E" w:rsidRDefault="00BC4F4E" w:rsidP="00D9133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17.12.2015</w:t>
            </w:r>
          </w:p>
        </w:tc>
        <w:tc>
          <w:tcPr>
            <w:tcW w:w="1984" w:type="dxa"/>
          </w:tcPr>
          <w:p w:rsidR="00BC4F4E" w:rsidRPr="00BC4F4E" w:rsidRDefault="00BC4F4E" w:rsidP="00D91334">
            <w:pPr>
              <w:pStyle w:val="TableCellText"/>
            </w:pPr>
            <w:r>
              <w:rPr>
                <w:lang w:val="en-US"/>
              </w:rPr>
              <w:t>C. Шашков</w:t>
            </w:r>
          </w:p>
        </w:tc>
        <w:tc>
          <w:tcPr>
            <w:tcW w:w="5670" w:type="dxa"/>
          </w:tcPr>
          <w:p w:rsidR="00BC4F4E" w:rsidRPr="00BC4F4E" w:rsidRDefault="00BC4F4E" w:rsidP="000A697C">
            <w:pPr>
              <w:pStyle w:val="TableCellText"/>
              <w:rPr>
                <w:szCs w:val="18"/>
              </w:rPr>
            </w:pPr>
            <w:r>
              <w:rPr>
                <w:szCs w:val="18"/>
              </w:rPr>
              <w:t xml:space="preserve">При определении счёта MIDAS по счёту ЦБ добавлен </w:t>
            </w:r>
            <w:r w:rsidR="009E1178">
              <w:rPr>
                <w:szCs w:val="18"/>
              </w:rPr>
              <w:t xml:space="preserve">предварительный </w:t>
            </w:r>
            <w:r>
              <w:rPr>
                <w:szCs w:val="18"/>
              </w:rPr>
              <w:t xml:space="preserve">поиск </w:t>
            </w:r>
            <w:r w:rsidR="009E1178">
              <w:rPr>
                <w:szCs w:val="18"/>
              </w:rPr>
              <w:t xml:space="preserve">ЦБ </w:t>
            </w:r>
            <w:r>
              <w:rPr>
                <w:szCs w:val="18"/>
              </w:rPr>
              <w:t>счёта среди субсчетов</w:t>
            </w:r>
          </w:p>
        </w:tc>
      </w:tr>
      <w:tr w:rsidR="005E2A2E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6" w:author="Renat Ismagilov" w:date="2016-02-29T14:44:00Z"/>
        </w:trPr>
        <w:tc>
          <w:tcPr>
            <w:tcW w:w="1242" w:type="dxa"/>
          </w:tcPr>
          <w:p w:rsidR="005E2A2E" w:rsidRDefault="005E2A2E" w:rsidP="002B085A">
            <w:pPr>
              <w:pStyle w:val="TableCellText"/>
              <w:rPr>
                <w:ins w:id="7" w:author="Renat Ismagilov" w:date="2016-02-29T14:44:00Z"/>
                <w:lang w:val="en-US"/>
              </w:rPr>
            </w:pPr>
            <w:ins w:id="8" w:author="Renat Ismagilov" w:date="2016-02-29T14:44:00Z">
              <w:r>
                <w:rPr>
                  <w:lang w:val="en-US"/>
                </w:rPr>
                <w:t>4.2.0</w:t>
              </w:r>
            </w:ins>
          </w:p>
        </w:tc>
        <w:tc>
          <w:tcPr>
            <w:tcW w:w="1418" w:type="dxa"/>
          </w:tcPr>
          <w:p w:rsidR="005E2A2E" w:rsidRDefault="005E2A2E" w:rsidP="00D91334">
            <w:pPr>
              <w:pStyle w:val="TableCellText"/>
              <w:rPr>
                <w:ins w:id="9" w:author="Renat Ismagilov" w:date="2016-02-29T14:44:00Z"/>
                <w:lang w:val="en-US"/>
              </w:rPr>
            </w:pPr>
            <w:ins w:id="10" w:author="Renat Ismagilov" w:date="2016-02-29T14:44:00Z">
              <w:r>
                <w:rPr>
                  <w:lang w:val="en-US"/>
                </w:rPr>
                <w:t>29.02.2016</w:t>
              </w:r>
            </w:ins>
          </w:p>
        </w:tc>
        <w:tc>
          <w:tcPr>
            <w:tcW w:w="1984" w:type="dxa"/>
          </w:tcPr>
          <w:p w:rsidR="005E2A2E" w:rsidRPr="005E2A2E" w:rsidRDefault="005E2A2E" w:rsidP="00D91334">
            <w:pPr>
              <w:pStyle w:val="TableCellText"/>
              <w:rPr>
                <w:ins w:id="11" w:author="Renat Ismagilov" w:date="2016-02-29T14:44:00Z"/>
              </w:rPr>
            </w:pPr>
            <w:ins w:id="12" w:author="Renat Ismagilov" w:date="2016-02-29T14:45:00Z">
              <w:r>
                <w:t>Р. Исмагилов</w:t>
              </w:r>
            </w:ins>
          </w:p>
        </w:tc>
        <w:tc>
          <w:tcPr>
            <w:tcW w:w="5670" w:type="dxa"/>
          </w:tcPr>
          <w:p w:rsidR="005E2A2E" w:rsidRPr="005E2A2E" w:rsidRDefault="005E2A2E" w:rsidP="005E2A2E">
            <w:pPr>
              <w:pStyle w:val="TableCellText"/>
              <w:rPr>
                <w:ins w:id="13" w:author="Renat Ismagilov" w:date="2016-02-29T14:48:00Z"/>
                <w:szCs w:val="18"/>
              </w:rPr>
            </w:pPr>
            <w:ins w:id="14" w:author="Renat Ismagilov" w:date="2016-02-29T14:46:00Z">
              <w:r>
                <w:rPr>
                  <w:szCs w:val="18"/>
                </w:rPr>
                <w:t xml:space="preserve">Доработка формата </w:t>
              </w:r>
              <w:r w:rsidRPr="005E2A2E">
                <w:rPr>
                  <w:szCs w:val="18"/>
                </w:rPr>
                <w:t>QueryMovementCreate</w:t>
              </w:r>
            </w:ins>
            <w:ins w:id="15" w:author="Renat Ismagilov" w:date="2016-02-29T14:48:00Z">
              <w:r w:rsidRPr="005E2A2E">
                <w:rPr>
                  <w:szCs w:val="18"/>
                </w:rPr>
                <w:t>:</w:t>
              </w:r>
            </w:ins>
          </w:p>
          <w:p w:rsidR="005E2A2E" w:rsidRPr="005E2A2E" w:rsidRDefault="005E2A2E" w:rsidP="005E2A2E">
            <w:pPr>
              <w:pStyle w:val="TableCellText"/>
              <w:rPr>
                <w:ins w:id="16" w:author="Renat Ismagilov" w:date="2016-02-29T14:49:00Z"/>
                <w:szCs w:val="18"/>
              </w:rPr>
            </w:pPr>
            <w:ins w:id="17" w:author="Renat Ismagilov" w:date="2016-02-29T14:48:00Z">
              <w:r w:rsidRPr="005E2A2E">
                <w:rPr>
                  <w:szCs w:val="18"/>
                </w:rPr>
                <w:t xml:space="preserve">1) </w:t>
              </w:r>
            </w:ins>
            <w:ins w:id="18" w:author="Renat Ismagilov" w:date="2016-02-29T14:46:00Z">
              <w:r>
                <w:rPr>
                  <w:szCs w:val="18"/>
                </w:rPr>
                <w:t>разрешаются движения по неритейловым счетам</w:t>
              </w:r>
            </w:ins>
            <w:ins w:id="19" w:author="Renat Ismagilov" w:date="2016-02-29T14:47:00Z">
              <w:r>
                <w:rPr>
                  <w:szCs w:val="18"/>
                </w:rPr>
                <w:t xml:space="preserve">, </w:t>
              </w:r>
            </w:ins>
          </w:p>
          <w:p w:rsidR="005E2A2E" w:rsidRDefault="005E2A2E" w:rsidP="005E2A2E">
            <w:pPr>
              <w:pStyle w:val="TableCellText"/>
              <w:rPr>
                <w:ins w:id="20" w:author="Renat Ismagilov" w:date="2016-03-02T15:19:00Z"/>
                <w:szCs w:val="18"/>
              </w:rPr>
            </w:pPr>
            <w:ins w:id="21" w:author="Renat Ismagilov" w:date="2016-02-29T14:49:00Z">
              <w:r w:rsidRPr="005E2A2E">
                <w:rPr>
                  <w:szCs w:val="18"/>
                </w:rPr>
                <w:t xml:space="preserve">2) </w:t>
              </w:r>
            </w:ins>
            <w:ins w:id="22" w:author="Renat Ismagilov" w:date="2016-02-29T14:48:00Z">
              <w:r>
                <w:rPr>
                  <w:szCs w:val="18"/>
                </w:rPr>
                <w:t xml:space="preserve">бранч технического счёта берётся не из </w:t>
              </w:r>
            </w:ins>
            <w:ins w:id="23" w:author="Renat Ismagilov" w:date="2016-02-29T14:50:00Z">
              <w:r>
                <w:rPr>
                  <w:szCs w:val="18"/>
                </w:rPr>
                <w:t xml:space="preserve">счёта </w:t>
              </w:r>
            </w:ins>
            <w:ins w:id="24" w:author="Renat Ismagilov" w:date="2016-02-29T14:48:00Z">
              <w:r>
                <w:rPr>
                  <w:szCs w:val="18"/>
                </w:rPr>
                <w:t>основной полупроводки</w:t>
              </w:r>
            </w:ins>
            <w:ins w:id="25" w:author="Renat Ismagilov" w:date="2016-02-29T14:49:00Z">
              <w:r>
                <w:rPr>
                  <w:szCs w:val="18"/>
                </w:rPr>
                <w:t xml:space="preserve">, а из головного бранча </w:t>
              </w:r>
            </w:ins>
            <w:ins w:id="26" w:author="Renat Ismagilov" w:date="2016-02-29T14:50:00Z">
              <w:r>
                <w:rPr>
                  <w:szCs w:val="18"/>
                </w:rPr>
                <w:t>для этого счёта.</w:t>
              </w:r>
            </w:ins>
          </w:p>
          <w:p w:rsidR="00C104EE" w:rsidRPr="005E2A2E" w:rsidRDefault="00C104EE" w:rsidP="005E2A2E">
            <w:pPr>
              <w:pStyle w:val="TableCellText"/>
              <w:rPr>
                <w:ins w:id="27" w:author="Renat Ismagilov" w:date="2016-02-29T14:44:00Z"/>
                <w:szCs w:val="18"/>
              </w:rPr>
            </w:pPr>
            <w:ins w:id="28" w:author="Renat Ismagilov" w:date="2016-03-02T15:19:00Z">
              <w:r>
                <w:rPr>
                  <w:szCs w:val="18"/>
                </w:rPr>
                <w:t>3) если технический счёт не существует, он создаётся автоматически</w:t>
              </w:r>
            </w:ins>
            <w:ins w:id="29" w:author="Renat Ismagilov" w:date="2016-03-02T16:01:00Z">
              <w:r w:rsidR="00350DD7">
                <w:rPr>
                  <w:szCs w:val="18"/>
                </w:rPr>
                <w:t xml:space="preserve">. Для этого расширена структура таблицы </w:t>
              </w:r>
              <w:r w:rsidR="00350DD7" w:rsidRPr="00350DD7">
                <w:rPr>
                  <w:szCs w:val="18"/>
                </w:rPr>
                <w:t>IFXPPTAP</w:t>
              </w:r>
              <w:r w:rsidR="00350DD7">
                <w:rPr>
                  <w:szCs w:val="18"/>
                </w:rPr>
                <w:t>, добавлено наименование счёта.</w:t>
              </w:r>
            </w:ins>
          </w:p>
        </w:tc>
      </w:tr>
    </w:tbl>
    <w:p w:rsidR="0076535B" w:rsidRPr="00687A0C" w:rsidRDefault="0076535B" w:rsidP="0076535B">
      <w:pPr>
        <w:spacing w:before="0"/>
        <w:rPr>
          <w:b/>
          <w:bCs/>
          <w:sz w:val="32"/>
          <w:lang w:val="ru-RU" w:eastAsia="ru-RU"/>
        </w:rPr>
      </w:pPr>
      <w:r w:rsidRPr="00687A0C">
        <w:rPr>
          <w:lang w:val="ru-RU"/>
        </w:rPr>
        <w:br w:type="page"/>
      </w:r>
    </w:p>
    <w:p w:rsidR="006B19E6" w:rsidRPr="00AC3DF7" w:rsidRDefault="006B19E6" w:rsidP="00444566">
      <w:pPr>
        <w:pStyle w:val="a5"/>
        <w:spacing w:after="96"/>
      </w:pPr>
      <w:r w:rsidRPr="00AC3DF7">
        <w:lastRenderedPageBreak/>
        <w:t>О</w:t>
      </w:r>
      <w:r w:rsidR="00D91334" w:rsidRPr="00AC3DF7">
        <w:t>главление</w:t>
      </w:r>
    </w:p>
    <w:p w:rsidR="007A64CA" w:rsidRDefault="00E44A3C">
      <w:pPr>
        <w:pStyle w:val="1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EF5F0D">
        <w:instrText>TOC</w:instrText>
      </w:r>
      <w:r w:rsidR="00EF5F0D" w:rsidRPr="001A70D4">
        <w:rPr>
          <w:lang w:val="ru-RU"/>
        </w:rPr>
        <w:instrText xml:space="preserve"> \</w:instrText>
      </w:r>
      <w:r w:rsidR="00EF5F0D">
        <w:instrText>o</w:instrText>
      </w:r>
      <w:r w:rsidR="00EF5F0D" w:rsidRPr="001A70D4">
        <w:rPr>
          <w:lang w:val="ru-RU"/>
        </w:rPr>
        <w:instrText xml:space="preserve"> "1-3" \</w:instrText>
      </w:r>
      <w:r w:rsidR="00EF5F0D">
        <w:instrText>h</w:instrText>
      </w:r>
      <w:r w:rsidR="00EF5F0D" w:rsidRPr="001A70D4">
        <w:rPr>
          <w:lang w:val="ru-RU"/>
        </w:rPr>
        <w:instrText xml:space="preserve"> \</w:instrText>
      </w:r>
      <w:r w:rsidR="00EF5F0D">
        <w:instrText>z</w:instrText>
      </w:r>
      <w:r w:rsidR="00EF5F0D" w:rsidRPr="001A70D4">
        <w:rPr>
          <w:lang w:val="ru-RU"/>
        </w:rPr>
        <w:instrText xml:space="preserve"> \</w:instrText>
      </w:r>
      <w:r w:rsidR="00EF5F0D">
        <w:instrText>u</w:instrText>
      </w:r>
      <w:r>
        <w:fldChar w:fldCharType="separate"/>
      </w:r>
      <w:hyperlink w:anchor="_Toc422234695" w:history="1">
        <w:r w:rsidR="007A64CA" w:rsidRPr="00154E2B">
          <w:rPr>
            <w:rStyle w:val="a8"/>
            <w:noProof/>
          </w:rPr>
          <w:t>1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Общие положения</w:t>
        </w:r>
        <w:r w:rsidR="007A64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696" w:history="1">
        <w:r w:rsidR="007A64CA" w:rsidRPr="00154E2B">
          <w:rPr>
            <w:rStyle w:val="a8"/>
            <w:noProof/>
          </w:rPr>
          <w:t>1.1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Условные наименования, сокращения и термины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_Toc422234696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697" w:history="1">
        <w:r w:rsidR="007A64CA" w:rsidRPr="00154E2B">
          <w:rPr>
            <w:rStyle w:val="a8"/>
            <w:noProof/>
          </w:rPr>
          <w:t>1.2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Назначение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_Toc422234697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698" w:history="1">
        <w:r w:rsidR="007A64CA" w:rsidRPr="00154E2B">
          <w:rPr>
            <w:rStyle w:val="a8"/>
            <w:noProof/>
          </w:rPr>
          <w:t>1.3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Ссылки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_Toc422234698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1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22234699" w:history="1">
        <w:r w:rsidR="007A64CA" w:rsidRPr="00154E2B">
          <w:rPr>
            <w:rStyle w:val="a8"/>
            <w:noProof/>
          </w:rPr>
          <w:t>2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Описание программного средства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_Toc422234699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0" w:history="1">
        <w:r w:rsidR="007A64CA" w:rsidRPr="00154E2B">
          <w:rPr>
            <w:rStyle w:val="a8"/>
            <w:noProof/>
          </w:rPr>
          <w:t>2.1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Используемые понятия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_Toc422234700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1" w:history="1">
        <w:r w:rsidR="007A64CA" w:rsidRPr="00154E2B">
          <w:rPr>
            <w:rStyle w:val="a8"/>
            <w:noProof/>
          </w:rPr>
          <w:t>2.2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Жизненый цикл блокировок и движений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_Toc422234701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3" w:history="1">
        <w:r w:rsidR="007A64CA" w:rsidRPr="00154E2B">
          <w:rPr>
            <w:rStyle w:val="a8"/>
            <w:noProof/>
          </w:rPr>
          <w:t>2.3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Обзор доработок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_Toc422234703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7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4" w:history="1">
        <w:r w:rsidR="007A64CA" w:rsidRPr="00154E2B">
          <w:rPr>
            <w:rStyle w:val="a8"/>
            <w:noProof/>
          </w:rPr>
          <w:t>2.4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Режим работы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_Toc422234704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7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1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22234705" w:history="1">
        <w:r w:rsidR="007A64CA" w:rsidRPr="00154E2B">
          <w:rPr>
            <w:rStyle w:val="a8"/>
            <w:noProof/>
          </w:rPr>
          <w:t>3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Файлы ПС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_Toc422234705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9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6" w:history="1">
        <w:r w:rsidR="007A64CA" w:rsidRPr="00154E2B">
          <w:rPr>
            <w:rStyle w:val="a8"/>
            <w:noProof/>
          </w:rPr>
          <w:t>3.1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IFXPPLHP — PF — Запросы в MIDAS: заголовки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9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7" w:history="1">
        <w:r w:rsidR="007A64CA" w:rsidRPr="00154E2B">
          <w:rPr>
            <w:rStyle w:val="a8"/>
            <w:noProof/>
          </w:rPr>
          <w:t>3.2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IFXPPLBP — PF — Запросы в MIDAS: детали по блокировкам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_Toc422234707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9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8" w:history="1">
        <w:r w:rsidR="007A64CA" w:rsidRPr="00154E2B">
          <w:rPr>
            <w:rStyle w:val="a8"/>
            <w:noProof/>
          </w:rPr>
          <w:t>3.3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IFXPPLMP — PF — Запросы в MIDAS: детали по движениям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_Toc422234708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10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09" w:history="1">
        <w:r w:rsidR="007A64CA" w:rsidRPr="00154E2B">
          <w:rPr>
            <w:rStyle w:val="a8"/>
            <w:noProof/>
          </w:rPr>
          <w:t>3.4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IFXPPABP — PF — Блокировки (подтверждённые и неподтверждённые)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_Toc422234709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12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0" w:history="1">
        <w:r w:rsidR="007A64CA" w:rsidRPr="00154E2B">
          <w:rPr>
            <w:rStyle w:val="a8"/>
            <w:noProof/>
          </w:rPr>
          <w:t>3.5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 xml:space="preserve">IFXPPABL — LF — Блокировки (by </w:t>
        </w:r>
        <w:r w:rsidR="007A64CA" w:rsidRPr="00154E2B">
          <w:rPr>
            <w:rStyle w:val="a8"/>
            <w:rFonts w:cs="Consolas"/>
            <w:noProof/>
          </w:rPr>
          <w:t>BLKSRC, BLKID</w:t>
        </w:r>
        <w:r w:rsidR="007A64CA" w:rsidRPr="00154E2B">
          <w:rPr>
            <w:rStyle w:val="a8"/>
            <w:noProof/>
          </w:rPr>
          <w:t>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_Toc422234710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13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1" w:history="1">
        <w:r w:rsidR="007A64CA" w:rsidRPr="00154E2B">
          <w:rPr>
            <w:rStyle w:val="a8"/>
            <w:noProof/>
          </w:rPr>
          <w:t>3.6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IFXPPABM — LF — Все блокировки по счёту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_Toc422234711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3" w:history="1">
        <w:r w:rsidR="007A64CA" w:rsidRPr="00154E2B">
          <w:rPr>
            <w:rStyle w:val="a8"/>
            <w:noProof/>
          </w:rPr>
          <w:t>3.7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 xml:space="preserve">IFXPPABK1 — LF — Блокировки (by </w:t>
        </w:r>
        <w:r w:rsidR="007A64CA" w:rsidRPr="00154E2B">
          <w:rPr>
            <w:rStyle w:val="a8"/>
            <w:rFonts w:cs="Consolas"/>
            <w:noProof/>
          </w:rPr>
          <w:t>RRN</w:t>
        </w:r>
        <w:r w:rsidR="007A64CA" w:rsidRPr="00154E2B">
          <w:rPr>
            <w:rStyle w:val="a8"/>
            <w:noProof/>
          </w:rPr>
          <w:t>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_Toc422234713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4" w:history="1">
        <w:r w:rsidR="007A64CA" w:rsidRPr="00154E2B">
          <w:rPr>
            <w:rStyle w:val="a8"/>
            <w:noProof/>
          </w:rPr>
          <w:t>3.8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 xml:space="preserve">IFXPPABK2 — LF — Блокировки (by </w:t>
        </w:r>
        <w:r w:rsidR="007A64CA" w:rsidRPr="00154E2B">
          <w:rPr>
            <w:rStyle w:val="a8"/>
            <w:rFonts w:cs="Consolas"/>
            <w:noProof/>
          </w:rPr>
          <w:t>STNRRN</w:t>
        </w:r>
        <w:r w:rsidR="007A64CA" w:rsidRPr="00154E2B">
          <w:rPr>
            <w:rStyle w:val="a8"/>
            <w:noProof/>
          </w:rPr>
          <w:t>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_Toc422234714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5" w:history="1">
        <w:r w:rsidR="007A64CA" w:rsidRPr="00154E2B">
          <w:rPr>
            <w:rStyle w:val="a8"/>
            <w:noProof/>
          </w:rPr>
          <w:t>3.9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IFXPPAMP — PF — Движения Payment hub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_Toc422234715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6" w:history="1">
        <w:r w:rsidR="007A64CA" w:rsidRPr="00154E2B">
          <w:rPr>
            <w:rStyle w:val="a8"/>
            <w:noProof/>
          </w:rPr>
          <w:t>3.10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IFXPPAML — LF — Движения Payment hub (by MVM</w:t>
        </w:r>
        <w:r w:rsidR="007A64CA" w:rsidRPr="00154E2B">
          <w:rPr>
            <w:rStyle w:val="a8"/>
            <w:rFonts w:cs="Consolas"/>
            <w:noProof/>
          </w:rPr>
          <w:t xml:space="preserve">SRC, </w:t>
        </w:r>
        <w:r w:rsidR="007A64CA" w:rsidRPr="00154E2B">
          <w:rPr>
            <w:rStyle w:val="a8"/>
            <w:noProof/>
          </w:rPr>
          <w:t>MVM</w:t>
        </w:r>
        <w:r w:rsidR="007A64CA" w:rsidRPr="00154E2B">
          <w:rPr>
            <w:rStyle w:val="a8"/>
            <w:rFonts w:cs="Consolas"/>
            <w:noProof/>
          </w:rPr>
          <w:t>ID</w:t>
        </w:r>
        <w:r w:rsidR="007A64CA" w:rsidRPr="00154E2B">
          <w:rPr>
            <w:rStyle w:val="a8"/>
            <w:noProof/>
          </w:rPr>
          <w:t>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7" w:history="1">
        <w:r w:rsidR="007A64CA" w:rsidRPr="00154E2B">
          <w:rPr>
            <w:rStyle w:val="a8"/>
            <w:noProof/>
          </w:rPr>
          <w:t>3.11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IFXPPAMN — LF — Движения Payment hub (по дате, счёту)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_Toc422234717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19" w:history="1">
        <w:r w:rsidR="007A64CA" w:rsidRPr="00154E2B">
          <w:rPr>
            <w:rStyle w:val="a8"/>
            <w:noProof/>
          </w:rPr>
          <w:t>3.12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 xml:space="preserve">IFXPPAMK1 — LF — Движения Payment hub (by </w:t>
        </w:r>
        <w:r w:rsidR="007A64CA" w:rsidRPr="00154E2B">
          <w:rPr>
            <w:rStyle w:val="a8"/>
            <w:rFonts w:cs="Consolas"/>
            <w:noProof/>
          </w:rPr>
          <w:t>PRJRRN</w:t>
        </w:r>
        <w:r w:rsidR="007A64CA" w:rsidRPr="00154E2B">
          <w:rPr>
            <w:rStyle w:val="a8"/>
            <w:noProof/>
          </w:rPr>
          <w:t>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_Toc422234719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20" w:history="1">
        <w:r w:rsidR="007A64CA" w:rsidRPr="00154E2B">
          <w:rPr>
            <w:rStyle w:val="a8"/>
            <w:noProof/>
          </w:rPr>
          <w:t>3.13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IFXPPTAP — PF — Технические счета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_Toc422234720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21" w:history="1">
        <w:r w:rsidR="007A64CA" w:rsidRPr="00154E2B">
          <w:rPr>
            <w:rStyle w:val="a8"/>
            <w:noProof/>
          </w:rPr>
          <w:t>3.14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IFXPPJRP — PF — Лог создания проджектов по блокировкам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_Toc422234721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1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22234722" w:history="1">
        <w:r w:rsidR="007A64CA" w:rsidRPr="00154E2B">
          <w:rPr>
            <w:rStyle w:val="a8"/>
            <w:noProof/>
          </w:rPr>
          <w:t>4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MQ-адаптер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_Toc422234722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18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23" w:history="1">
        <w:r w:rsidR="007A64CA" w:rsidRPr="00154E2B">
          <w:rPr>
            <w:rStyle w:val="a8"/>
            <w:noProof/>
          </w:rPr>
          <w:t>4.1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Общее описание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_Toc422234723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18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24" w:history="1">
        <w:r w:rsidR="007A64CA" w:rsidRPr="00154E2B">
          <w:rPr>
            <w:rStyle w:val="a8"/>
            <w:noProof/>
          </w:rPr>
          <w:t>4.2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Алгоритм работы (обработка одного сообщения)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_Toc422234724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20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25" w:history="1">
        <w:r w:rsidR="007A64CA" w:rsidRPr="00154E2B">
          <w:rPr>
            <w:rStyle w:val="a8"/>
            <w:noProof/>
          </w:rPr>
          <w:t>4.3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Валидация сообщения в целом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_Toc422234725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24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26" w:history="1">
        <w:r w:rsidR="007A64CA" w:rsidRPr="00154E2B">
          <w:rPr>
            <w:rStyle w:val="a8"/>
            <w:noProof/>
          </w:rPr>
          <w:t>4.4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Валидация одной записи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_Toc422234726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24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27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4.4.1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QueryAmountPreBlockCreate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_Toc422234727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24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28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4.4.2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QueryAmountBlockCreate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_Toc422234728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25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29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4.4.3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QueryPreBlockPartialAuthorize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_Toc422234729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26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0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4.4.4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QueryAmountBlockCancel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_Toc422234730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26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1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4.4.5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QueryAmountBlock</w:t>
        </w:r>
        <w:r w:rsidR="007A64CA" w:rsidRPr="00154E2B">
          <w:rPr>
            <w:rStyle w:val="a8"/>
            <w:rFonts w:ascii="Impact" w:hAnsi="Impact"/>
          </w:rPr>
          <w:t>Reverse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_Toc422234731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26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2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4.4.6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QueryMovementCreate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_Toc422234732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26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3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4.4.7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</w:rPr>
          <w:t>AEMovementCreate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_Toc422234733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28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35" w:history="1">
        <w:r w:rsidR="007A64CA" w:rsidRPr="00154E2B">
          <w:rPr>
            <w:rStyle w:val="a8"/>
            <w:noProof/>
          </w:rPr>
          <w:t>4.5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Дальнейшая обработка записи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_Toc422234735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28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6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4.5.1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QueryAmountPreBlock</w:t>
        </w:r>
        <w:r w:rsidR="007A64CA" w:rsidRPr="00154E2B">
          <w:rPr>
            <w:rStyle w:val="a8"/>
            <w:rFonts w:ascii="Impact" w:hAnsi="Impact"/>
          </w:rPr>
          <w:t>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_Toc422234736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28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7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4.5.2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QueryAmountBlock</w:t>
        </w:r>
        <w:r w:rsidR="007A64CA" w:rsidRPr="00154E2B">
          <w:rPr>
            <w:rStyle w:val="a8"/>
            <w:rFonts w:ascii="Impact" w:hAnsi="Impact"/>
          </w:rPr>
          <w:t>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_Toc422234737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30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8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4.5.3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QueryPreBlockPartialAuthorize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_Toc422234738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32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39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4.5.4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</w:rPr>
          <w:t>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QueryAmountBlockCancel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_Toc422234739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34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40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4.5.5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 xml:space="preserve">Для формата </w:t>
        </w:r>
        <w:r w:rsidR="007A64CA" w:rsidRPr="00154E2B">
          <w:rPr>
            <w:rStyle w:val="a8"/>
            <w:rFonts w:ascii="Impact" w:hAnsi="Impact"/>
            <w:lang w:val="ru-RU"/>
          </w:rPr>
          <w:t>QueryAmountBlock</w:t>
        </w:r>
        <w:r w:rsidR="007A64CA" w:rsidRPr="00154E2B">
          <w:rPr>
            <w:rStyle w:val="a8"/>
            <w:rFonts w:ascii="Impact" w:hAnsi="Impact"/>
          </w:rPr>
          <w:t>Reverse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_Toc422234740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35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41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4.5.6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 xml:space="preserve">Для формата </w:t>
        </w:r>
        <w:r w:rsidR="007A64CA" w:rsidRPr="00154E2B">
          <w:rPr>
            <w:rStyle w:val="a8"/>
            <w:rFonts w:ascii="Impact" w:hAnsi="Impact"/>
            <w:lang w:val="ru-RU"/>
          </w:rPr>
          <w:t>QueryMovementCreate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_Toc422234741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36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42" w:history="1">
        <w:r w:rsidR="007A64CA" w:rsidRPr="00154E2B">
          <w:rPr>
            <w:rStyle w:val="a8"/>
            <w:rFonts w:ascii="Times New Roman" w:hAnsi="Times New Roman"/>
            <w:snapToGrid w:val="0"/>
            <w:w w:val="0"/>
          </w:rPr>
          <w:t>4.5.7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</w:rPr>
          <w:t>Для формата</w:t>
        </w:r>
        <w:r w:rsidR="007A64CA" w:rsidRPr="00154E2B">
          <w:rPr>
            <w:rStyle w:val="a8"/>
            <w:lang w:val="ru-RU"/>
          </w:rPr>
          <w:t xml:space="preserve"> </w:t>
        </w:r>
        <w:r w:rsidR="007A64CA" w:rsidRPr="00154E2B">
          <w:rPr>
            <w:rStyle w:val="a8"/>
            <w:rFonts w:ascii="Impact" w:hAnsi="Impact"/>
            <w:lang w:val="ru-RU"/>
          </w:rPr>
          <w:t>AEMovementCreate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_Toc422234742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41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43" w:history="1">
        <w:r w:rsidR="007A64CA" w:rsidRPr="00154E2B">
          <w:rPr>
            <w:rStyle w:val="a8"/>
            <w:noProof/>
          </w:rPr>
          <w:t>4.6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Технические подробности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_Toc422234743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42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1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22234744" w:history="1">
        <w:r w:rsidR="007A64CA" w:rsidRPr="00154E2B">
          <w:rPr>
            <w:rStyle w:val="a8"/>
            <w:noProof/>
          </w:rPr>
          <w:t>5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Прочие изменения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_Toc422234744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43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45" w:history="1">
        <w:r w:rsidR="007A64CA" w:rsidRPr="00154E2B">
          <w:rPr>
            <w:rStyle w:val="a8"/>
            <w:noProof/>
          </w:rPr>
          <w:t>5.1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IFXPPSTR — RPGLE — Start / stop requests processing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_Toc422234745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43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46" w:history="1">
        <w:r w:rsidR="007A64CA" w:rsidRPr="00154E2B">
          <w:rPr>
            <w:rStyle w:val="a8"/>
            <w:noProof/>
          </w:rPr>
          <w:t>5.2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IFXPPMPR — RPGLE — Make project for block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_Toc422234746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43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47" w:history="1">
        <w:r w:rsidR="007A64CA" w:rsidRPr="00154E2B">
          <w:rPr>
            <w:rStyle w:val="a8"/>
            <w:noProof/>
          </w:rPr>
          <w:t>5.3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MMBGLBLR — RPGLE — Определение баланса по счёту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_Toc422234747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46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48" w:history="1">
        <w:r w:rsidR="007A64CA" w:rsidRPr="00154E2B">
          <w:rPr>
            <w:rStyle w:val="a8"/>
            <w:noProof/>
          </w:rPr>
          <w:t>5.4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MMBGLAPR — RPGLE — Создание проводок межбранча и конверсии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_Toc422234748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47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49" w:history="1">
        <w:r w:rsidR="007A64CA" w:rsidRPr="00154E2B">
          <w:rPr>
            <w:rStyle w:val="a8"/>
            <w:noProof/>
          </w:rPr>
          <w:t>5.5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MMBGLSU0 — RPGLE — Make project and return its RRN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_Toc422234749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51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0" w:history="1">
        <w:r w:rsidR="007A64CA" w:rsidRPr="00154E2B">
          <w:rPr>
            <w:rStyle w:val="a8"/>
            <w:noProof/>
          </w:rPr>
          <w:t>5.6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IFXPPRPR — RPGLE — Recreate projects (in the morning)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_Toc422234750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53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1" w:history="1">
        <w:r w:rsidR="007A64CA" w:rsidRPr="00154E2B">
          <w:rPr>
            <w:rStyle w:val="a8"/>
            <w:noProof/>
          </w:rPr>
          <w:t>5.7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IFXSTPRR — RPGLE — Process postings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_Toc422234751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2" w:history="1">
        <w:r w:rsidR="007A64CA" w:rsidRPr="00154E2B">
          <w:rPr>
            <w:rStyle w:val="a8"/>
            <w:noProof/>
          </w:rPr>
          <w:t>5.8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IFXPPDDR — RPGLE — Удал. сокращ. проводки AE из GLPOSTPA   COB Before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_Toc422234752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54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3" w:history="1">
        <w:r w:rsidR="007A64CA" w:rsidRPr="00154E2B">
          <w:rPr>
            <w:rStyle w:val="a8"/>
            <w:noProof/>
          </w:rPr>
          <w:t>5.9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IFXSTPNR — RPGLE — Process internal postings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_Toc422234753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4" w:history="1">
        <w:r w:rsidR="007A64CA" w:rsidRPr="00154E2B">
          <w:rPr>
            <w:rStyle w:val="a8"/>
            <w:noProof/>
          </w:rPr>
          <w:t>5.10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IFXST00R — RPGLE — Process postings DEFAULT (other modules)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_Toc422234754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5" w:history="1">
        <w:r w:rsidR="007A64CA" w:rsidRPr="00154E2B">
          <w:rPr>
            <w:rStyle w:val="a8"/>
            <w:noProof/>
          </w:rPr>
          <w:t>5.11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MT940EXTM — PF — Формат окончательной выписки для STAMT (детали операции)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_Toc422234755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6" w:history="1">
        <w:r w:rsidR="007A64CA" w:rsidRPr="00154E2B">
          <w:rPr>
            <w:rStyle w:val="a8"/>
            <w:noProof/>
          </w:rPr>
          <w:t>5.12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MT940SMG — RPGLE — Выгрузка окончательной выписки в STAMT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57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7" w:history="1">
        <w:r w:rsidR="007A64CA" w:rsidRPr="00154E2B">
          <w:rPr>
            <w:rStyle w:val="a8"/>
            <w:noProof/>
          </w:rPr>
          <w:t>5.13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MT942EXTM — PF — Формат внутридневной выписки для STAMT (детали операции)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_Toc422234757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57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8" w:history="1">
        <w:r w:rsidR="007A64CA" w:rsidRPr="00154E2B">
          <w:rPr>
            <w:rStyle w:val="a8"/>
            <w:noProof/>
          </w:rPr>
          <w:t>5.14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MT942SMG — RPGLE — Выгрузка внутридневной выписки в STAMT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_Toc422234758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57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59" w:history="1">
        <w:r w:rsidR="007A64CA" w:rsidRPr="00154E2B">
          <w:rPr>
            <w:rStyle w:val="a8"/>
            <w:noProof/>
          </w:rPr>
          <w:t>5.15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Изменения в настройках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_Toc422234759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58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60" w:history="1">
        <w:r w:rsidR="007A64CA" w:rsidRPr="00154E2B">
          <w:rPr>
            <w:rStyle w:val="a8"/>
            <w:rFonts w:ascii="Times New Roman" w:hAnsi="Times New Roman"/>
            <w:snapToGrid w:val="0"/>
            <w:w w:val="0"/>
            <w:lang w:val="ru-RU"/>
          </w:rPr>
          <w:t>5.15.1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lang w:val="ru-RU"/>
          </w:rPr>
          <w:t xml:space="preserve">Настройки выгрузки </w:t>
        </w:r>
        <w:r w:rsidR="007A64CA" w:rsidRPr="00154E2B">
          <w:rPr>
            <w:rStyle w:val="a8"/>
          </w:rPr>
          <w:t>DX'</w:t>
        </w:r>
        <w:r w:rsidR="007A64CA" w:rsidRPr="00154E2B">
          <w:rPr>
            <w:rStyle w:val="a8"/>
            <w:lang w:val="ru-RU"/>
          </w:rPr>
          <w:t xml:space="preserve">ов — </w:t>
        </w:r>
        <w:r w:rsidR="007A64CA" w:rsidRPr="00154E2B">
          <w:rPr>
            <w:rStyle w:val="a8"/>
          </w:rPr>
          <w:t>IFXDXGSP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_Toc422234760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58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31"/>
        <w:rPr>
          <w:rFonts w:eastAsiaTheme="minorEastAsia" w:cstheme="minorBidi"/>
          <w:iCs w:val="0"/>
          <w:sz w:val="22"/>
          <w:szCs w:val="22"/>
          <w:lang w:val="ru-RU" w:eastAsia="ru-RU"/>
        </w:rPr>
      </w:pPr>
      <w:hyperlink w:anchor="_Toc422234761" w:history="1">
        <w:r w:rsidR="007A64CA" w:rsidRPr="00154E2B">
          <w:rPr>
            <w:rStyle w:val="a8"/>
            <w:rFonts w:ascii="Times New Roman" w:hAnsi="Times New Roman"/>
            <w:snapToGrid w:val="0"/>
            <w:w w:val="0"/>
            <w:lang w:val="ru-RU"/>
          </w:rPr>
          <w:t>5.15.2</w:t>
        </w:r>
        <w:r w:rsidR="007A64CA">
          <w:rPr>
            <w:rFonts w:eastAsiaTheme="minorEastAsia" w:cstheme="minorBidi"/>
            <w:iCs w:val="0"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lang w:val="ru-RU"/>
          </w:rPr>
          <w:t>Настройки автоматической очистки файлов — IMBCLSTP</w:t>
        </w:r>
        <w:r w:rsidR="007A64CA">
          <w:rPr>
            <w:webHidden/>
          </w:rPr>
          <w:tab/>
        </w:r>
        <w:r w:rsidR="00E44A3C">
          <w:rPr>
            <w:webHidden/>
          </w:rPr>
          <w:fldChar w:fldCharType="begin"/>
        </w:r>
        <w:r w:rsidR="007A64CA">
          <w:rPr>
            <w:webHidden/>
          </w:rPr>
          <w:instrText xml:space="preserve"> PAGEREF _Toc422234761 \h </w:instrText>
        </w:r>
        <w:r w:rsidR="00E44A3C">
          <w:rPr>
            <w:webHidden/>
          </w:rPr>
        </w:r>
        <w:r w:rsidR="00E44A3C">
          <w:rPr>
            <w:webHidden/>
          </w:rPr>
          <w:fldChar w:fldCharType="separate"/>
        </w:r>
        <w:r w:rsidR="007A64CA">
          <w:rPr>
            <w:webHidden/>
          </w:rPr>
          <w:t>58</w:t>
        </w:r>
        <w:r w:rsidR="00E44A3C">
          <w:rPr>
            <w:webHidden/>
          </w:rPr>
          <w:fldChar w:fldCharType="end"/>
        </w:r>
      </w:hyperlink>
    </w:p>
    <w:p w:rsidR="007A64CA" w:rsidRDefault="004865D1">
      <w:pPr>
        <w:pStyle w:val="1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22234762" w:history="1">
        <w:r w:rsidR="007A64CA" w:rsidRPr="00154E2B">
          <w:rPr>
            <w:rStyle w:val="a8"/>
            <w:noProof/>
          </w:rPr>
          <w:t>6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Форматы сообщений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_Toc422234762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59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63" w:history="1">
        <w:r w:rsidR="007A64CA" w:rsidRPr="00154E2B">
          <w:rPr>
            <w:rStyle w:val="a8"/>
            <w:noProof/>
          </w:rPr>
          <w:t>6.1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QueryAmountPreBlockCreate — создание неподтверждённых блокировок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_Toc422234763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59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64" w:history="1">
        <w:r w:rsidR="007A64CA" w:rsidRPr="00154E2B">
          <w:rPr>
            <w:rStyle w:val="a8"/>
            <w:noProof/>
          </w:rPr>
          <w:t>6.2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QueryAmountBlockCreate — создание подтверждённых блокировок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_Toc422234764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59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65" w:history="1">
        <w:r w:rsidR="007A64CA" w:rsidRPr="00154E2B">
          <w:rPr>
            <w:rStyle w:val="a8"/>
            <w:noProof/>
          </w:rPr>
          <w:t>6.3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QueryPreBlockPartialAuthorize — частичная авторизация неподтверждённых блокировок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_Toc422234765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61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66" w:history="1">
        <w:r w:rsidR="007A64CA" w:rsidRPr="00154E2B">
          <w:rPr>
            <w:rStyle w:val="a8"/>
            <w:noProof/>
          </w:rPr>
          <w:t>6.4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QueryAmountBlockCancel — удаление блокировок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61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67" w:history="1">
        <w:r w:rsidR="007A64CA" w:rsidRPr="00154E2B">
          <w:rPr>
            <w:rStyle w:val="a8"/>
            <w:noProof/>
          </w:rPr>
          <w:t>6.5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QueryAmountBlockReverse — перевод подтверждённых блокировок в неподтверждённые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_Toc422234767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61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68" w:history="1">
        <w:r w:rsidR="007A64CA" w:rsidRPr="00154E2B">
          <w:rPr>
            <w:rStyle w:val="a8"/>
            <w:noProof/>
          </w:rPr>
          <w:t>6.6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QueryMovementCreate — cоздание движений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_Toc422234768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62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69" w:history="1">
        <w:r w:rsidR="007A64CA" w:rsidRPr="00154E2B">
          <w:rPr>
            <w:rStyle w:val="a8"/>
            <w:noProof/>
          </w:rPr>
          <w:t>6.7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AEMovementCreate — cоздание движений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_Toc422234769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63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70" w:history="1">
        <w:r w:rsidR="007A64CA" w:rsidRPr="00154E2B">
          <w:rPr>
            <w:rStyle w:val="a8"/>
            <w:noProof/>
          </w:rPr>
          <w:t>6.8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Входящий — ControlCommand — внутренняя команда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_Toc422234770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65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71" w:history="1">
        <w:r w:rsidR="007A64CA" w:rsidRPr="00154E2B">
          <w:rPr>
            <w:rStyle w:val="a8"/>
            <w:noProof/>
          </w:rPr>
          <w:t>6.9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Исходящий — StatusAmountBlock — результат выполнения запроса по работе с блокировками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_Toc422234771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65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72" w:history="1">
        <w:r w:rsidR="007A64CA" w:rsidRPr="00154E2B">
          <w:rPr>
            <w:rStyle w:val="a8"/>
            <w:noProof/>
          </w:rPr>
          <w:t>6.10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Исходящий — StatusMovement — результат выполнения запроса по работе с движениями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_Toc422234772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65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73" w:history="1">
        <w:r w:rsidR="007A64CA" w:rsidRPr="00154E2B">
          <w:rPr>
            <w:rStyle w:val="a8"/>
            <w:noProof/>
          </w:rPr>
          <w:t>6.11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Исходящий — StatusUnknownFormat — ответ на неизвестный запрос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_Toc422234773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66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1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22234774" w:history="1">
        <w:r w:rsidR="007A64CA" w:rsidRPr="00154E2B">
          <w:rPr>
            <w:rStyle w:val="a8"/>
            <w:noProof/>
          </w:rPr>
          <w:t>7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Используемые MQ-очереди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_Toc422234774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67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11"/>
        <w:tabs>
          <w:tab w:val="left" w:pos="176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22234796" w:history="1">
        <w:r w:rsidR="007A64CA" w:rsidRPr="00154E2B">
          <w:rPr>
            <w:rStyle w:val="a8"/>
            <w:noProof/>
          </w:rPr>
          <w:t>Приложение I.</w:t>
        </w:r>
        <w:r w:rsidR="007A64C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Табличные данные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_Toc422234796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68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66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97" w:history="1">
        <w:r w:rsidR="007A64CA" w:rsidRPr="00154E2B">
          <w:rPr>
            <w:rStyle w:val="a8"/>
            <w:noProof/>
          </w:rPr>
          <w:t>I.I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Глобальные статусы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_Toc422234797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68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66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98" w:history="1">
        <w:r w:rsidR="007A64CA" w:rsidRPr="00154E2B">
          <w:rPr>
            <w:rStyle w:val="a8"/>
            <w:noProof/>
          </w:rPr>
          <w:t>I.II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Статусы обработки блокировок / движений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_Toc422234798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68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799" w:history="1">
        <w:r w:rsidR="007A64CA" w:rsidRPr="00154E2B">
          <w:rPr>
            <w:rStyle w:val="a8"/>
            <w:noProof/>
          </w:rPr>
          <w:t>I.III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Соответствие форматов запросов и ответов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_Toc422234799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72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800" w:history="1">
        <w:r w:rsidR="007A64CA" w:rsidRPr="00154E2B">
          <w:rPr>
            <w:rStyle w:val="a8"/>
            <w:noProof/>
          </w:rPr>
          <w:t>I.IV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Возможные значения поля IFXPPABP.ABTYPE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_Toc422234800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72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66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801" w:history="1">
        <w:r w:rsidR="007A64CA" w:rsidRPr="00154E2B">
          <w:rPr>
            <w:rStyle w:val="a8"/>
            <w:noProof/>
          </w:rPr>
          <w:t>I.V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Возможные значения поля IFXPPABP.ABSTS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_Toc422234801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72</w:t>
        </w:r>
        <w:r w:rsidR="00E44A3C">
          <w:rPr>
            <w:noProof/>
            <w:webHidden/>
          </w:rPr>
          <w:fldChar w:fldCharType="end"/>
        </w:r>
      </w:hyperlink>
    </w:p>
    <w:p w:rsidR="007A64CA" w:rsidRDefault="004865D1">
      <w:pPr>
        <w:pStyle w:val="21"/>
        <w:tabs>
          <w:tab w:val="left" w:pos="880"/>
          <w:tab w:val="right" w:leader="dot" w:pos="10195"/>
        </w:tabs>
        <w:rPr>
          <w:rFonts w:eastAsiaTheme="minorEastAsia" w:cstheme="minorBidi"/>
          <w:noProof/>
          <w:sz w:val="22"/>
          <w:szCs w:val="22"/>
          <w:lang w:val="ru-RU" w:eastAsia="ru-RU"/>
        </w:rPr>
      </w:pPr>
      <w:hyperlink w:anchor="_Toc422234802" w:history="1">
        <w:r w:rsidR="007A64CA" w:rsidRPr="00154E2B">
          <w:rPr>
            <w:rStyle w:val="a8"/>
            <w:noProof/>
          </w:rPr>
          <w:t>I.VI</w:t>
        </w:r>
        <w:r w:rsidR="007A64CA">
          <w:rPr>
            <w:rFonts w:eastAsiaTheme="minorEastAsia" w:cstheme="minorBidi"/>
            <w:noProof/>
            <w:sz w:val="22"/>
            <w:szCs w:val="22"/>
            <w:lang w:val="ru-RU" w:eastAsia="ru-RU"/>
          </w:rPr>
          <w:tab/>
        </w:r>
        <w:r w:rsidR="007A64CA" w:rsidRPr="00154E2B">
          <w:rPr>
            <w:rStyle w:val="a8"/>
            <w:noProof/>
          </w:rPr>
          <w:t>Сообщения об ошибках при создании проджекта</w:t>
        </w:r>
        <w:r w:rsidR="007A64CA">
          <w:rPr>
            <w:noProof/>
            <w:webHidden/>
          </w:rPr>
          <w:tab/>
        </w:r>
        <w:r w:rsidR="00E44A3C">
          <w:rPr>
            <w:noProof/>
            <w:webHidden/>
          </w:rPr>
          <w:fldChar w:fldCharType="begin"/>
        </w:r>
        <w:r w:rsidR="007A64CA">
          <w:rPr>
            <w:noProof/>
            <w:webHidden/>
          </w:rPr>
          <w:instrText xml:space="preserve"> PAGEREF _Toc422234802 \h </w:instrText>
        </w:r>
        <w:r w:rsidR="00E44A3C">
          <w:rPr>
            <w:noProof/>
            <w:webHidden/>
          </w:rPr>
        </w:r>
        <w:r w:rsidR="00E44A3C">
          <w:rPr>
            <w:noProof/>
            <w:webHidden/>
          </w:rPr>
          <w:fldChar w:fldCharType="separate"/>
        </w:r>
        <w:r w:rsidR="007A64CA">
          <w:rPr>
            <w:noProof/>
            <w:webHidden/>
          </w:rPr>
          <w:t>72</w:t>
        </w:r>
        <w:r w:rsidR="00E44A3C">
          <w:rPr>
            <w:noProof/>
            <w:webHidden/>
          </w:rPr>
          <w:fldChar w:fldCharType="end"/>
        </w:r>
      </w:hyperlink>
    </w:p>
    <w:p w:rsidR="006B19E6" w:rsidRPr="00085B4F" w:rsidRDefault="00E44A3C" w:rsidP="00D91334">
      <w:r>
        <w:fldChar w:fldCharType="end"/>
      </w:r>
    </w:p>
    <w:p w:rsidR="00C21ACE" w:rsidRPr="00085B4F" w:rsidRDefault="00C21ACE" w:rsidP="00085B4F">
      <w:pPr>
        <w:pStyle w:val="1"/>
      </w:pPr>
      <w:bookmarkStart w:id="30" w:name="_Toc403730216"/>
      <w:bookmarkStart w:id="31" w:name="_Toc403730614"/>
      <w:bookmarkStart w:id="32" w:name="_Toc403730746"/>
      <w:bookmarkStart w:id="33" w:name="_Toc403730945"/>
      <w:bookmarkStart w:id="34" w:name="_Toc403739482"/>
      <w:bookmarkStart w:id="35" w:name="_Toc422234695"/>
      <w:bookmarkStart w:id="36" w:name="_Toc203276347"/>
      <w:r w:rsidRPr="00085B4F">
        <w:lastRenderedPageBreak/>
        <w:t>Общие положения</w:t>
      </w:r>
      <w:bookmarkEnd w:id="30"/>
      <w:bookmarkEnd w:id="31"/>
      <w:bookmarkEnd w:id="32"/>
      <w:bookmarkEnd w:id="33"/>
      <w:bookmarkEnd w:id="34"/>
      <w:bookmarkEnd w:id="35"/>
    </w:p>
    <w:p w:rsidR="006B19E6" w:rsidRDefault="006B19E6" w:rsidP="00724976">
      <w:pPr>
        <w:pStyle w:val="2"/>
        <w:rPr>
          <w:lang w:val="en-US"/>
        </w:rPr>
      </w:pPr>
      <w:bookmarkStart w:id="37" w:name="_Toc403730217"/>
      <w:bookmarkStart w:id="38" w:name="_Toc403730615"/>
      <w:bookmarkStart w:id="39" w:name="_Toc403730747"/>
      <w:bookmarkStart w:id="40" w:name="_Toc403730946"/>
      <w:bookmarkStart w:id="41" w:name="_Toc403739483"/>
      <w:bookmarkStart w:id="42" w:name="_Toc422234696"/>
      <w:r>
        <w:t>Условные наименования, сокращения и термины</w:t>
      </w:r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Style w:val="TheBest"/>
        <w:tblW w:w="0" w:type="auto"/>
        <w:tblLook w:val="00BB" w:firstRow="1" w:lastRow="0" w:firstColumn="1" w:lastColumn="0" w:noHBand="0" w:noVBand="0"/>
      </w:tblPr>
      <w:tblGrid>
        <w:gridCol w:w="2520"/>
        <w:gridCol w:w="7794"/>
      </w:tblGrid>
      <w:tr w:rsidR="006B19E6" w:rsidRPr="00736C63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</w:tcPr>
          <w:p w:rsidR="006B19E6" w:rsidRDefault="006B19E6" w:rsidP="00301A80">
            <w:pPr>
              <w:pStyle w:val="TableCellText"/>
            </w:pPr>
            <w:bookmarkStart w:id="43" w:name="_Hlk403734492"/>
            <w:r>
              <w:t>Название термина или сокращения</w:t>
            </w:r>
          </w:p>
        </w:tc>
        <w:tc>
          <w:tcPr>
            <w:tcW w:w="7794" w:type="dxa"/>
          </w:tcPr>
          <w:p w:rsidR="006B19E6" w:rsidRDefault="006B19E6" w:rsidP="00301A80">
            <w:pPr>
              <w:pStyle w:val="TableCellText"/>
            </w:pPr>
            <w:r>
              <w:t>Определение термина или расшифровка сокращения</w:t>
            </w:r>
          </w:p>
        </w:tc>
      </w:tr>
      <w:tr w:rsidR="002D21E0" w:rsidTr="00981BAD">
        <w:tc>
          <w:tcPr>
            <w:tcW w:w="2520" w:type="dxa"/>
          </w:tcPr>
          <w:p w:rsidR="002D21E0" w:rsidRPr="0029574B" w:rsidRDefault="0029574B" w:rsidP="00301A80">
            <w:pPr>
              <w:pStyle w:val="TableCell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</w:t>
            </w:r>
          </w:p>
        </w:tc>
        <w:tc>
          <w:tcPr>
            <w:tcW w:w="7794" w:type="dxa"/>
          </w:tcPr>
          <w:p w:rsidR="002D21E0" w:rsidRPr="0029574B" w:rsidRDefault="0029574B" w:rsidP="00301A80">
            <w:pPr>
              <w:pStyle w:val="TableCellText"/>
            </w:pPr>
            <w:r>
              <w:t>Message</w:t>
            </w:r>
            <w:r w:rsidR="00EF68AF">
              <w:rPr>
                <w:lang w:val="en-US"/>
              </w:rPr>
              <w:t xml:space="preserve"> </w:t>
            </w:r>
            <w:r>
              <w:t>Adapter</w:t>
            </w:r>
          </w:p>
        </w:tc>
      </w:tr>
      <w:tr w:rsidR="00735D6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</w:tcPr>
          <w:p w:rsidR="00735D6E" w:rsidRPr="00735D6E" w:rsidRDefault="00735D6E" w:rsidP="00301A80">
            <w:pPr>
              <w:pStyle w:val="TableCellTex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API</w:t>
            </w:r>
          </w:p>
        </w:tc>
        <w:tc>
          <w:tcPr>
            <w:tcW w:w="7794" w:type="dxa"/>
          </w:tcPr>
          <w:p w:rsidR="00735D6E" w:rsidRPr="00735D6E" w:rsidRDefault="00735D6E" w:rsidP="00301A80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Application Program Interface</w:t>
            </w:r>
          </w:p>
        </w:tc>
      </w:tr>
      <w:tr w:rsidR="00130A93" w:rsidTr="006F78D4">
        <w:tc>
          <w:tcPr>
            <w:tcW w:w="2520" w:type="dxa"/>
          </w:tcPr>
          <w:p w:rsidR="00130A93" w:rsidRPr="00712680" w:rsidRDefault="00130A93" w:rsidP="006F78D4">
            <w:pPr>
              <w:pStyle w:val="TableCell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АБС</w:t>
            </w:r>
          </w:p>
        </w:tc>
        <w:tc>
          <w:tcPr>
            <w:tcW w:w="7794" w:type="dxa"/>
          </w:tcPr>
          <w:p w:rsidR="00130A93" w:rsidRPr="00130A93" w:rsidRDefault="0076535B" w:rsidP="006F78D4">
            <w:pPr>
              <w:pStyle w:val="TableCellText"/>
            </w:pPr>
            <w:r>
              <w:t>Автоматизированная банко</w:t>
            </w:r>
            <w:r w:rsidR="00130A93">
              <w:t>в</w:t>
            </w:r>
            <w:r>
              <w:t>с</w:t>
            </w:r>
            <w:r w:rsidR="00130A93">
              <w:t>кая система</w:t>
            </w:r>
          </w:p>
        </w:tc>
      </w:tr>
      <w:tr w:rsidR="00130A9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</w:tcPr>
          <w:p w:rsidR="00130A93" w:rsidRDefault="00130A93" w:rsidP="006F78D4">
            <w:pPr>
              <w:pStyle w:val="TableCellTex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MIDAS</w:t>
            </w:r>
          </w:p>
        </w:tc>
        <w:tc>
          <w:tcPr>
            <w:tcW w:w="7794" w:type="dxa"/>
          </w:tcPr>
          <w:p w:rsidR="00130A93" w:rsidRDefault="00130A93" w:rsidP="006F78D4">
            <w:pPr>
              <w:pStyle w:val="TableCellText"/>
            </w:pPr>
            <w:r>
              <w:t>АБС Банка</w:t>
            </w:r>
          </w:p>
        </w:tc>
      </w:tr>
      <w:tr w:rsidR="002C1E15" w:rsidRPr="00253008" w:rsidTr="00981BAD">
        <w:tc>
          <w:tcPr>
            <w:tcW w:w="2520" w:type="dxa"/>
          </w:tcPr>
          <w:p w:rsidR="002C1E15" w:rsidRPr="002C1E15" w:rsidRDefault="002C1E15" w:rsidP="006F78D4">
            <w:pPr>
              <w:pStyle w:val="TableCellTex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COB</w:t>
            </w:r>
          </w:p>
        </w:tc>
        <w:tc>
          <w:tcPr>
            <w:tcW w:w="7794" w:type="dxa"/>
          </w:tcPr>
          <w:p w:rsidR="002C1E15" w:rsidRPr="008B18A3" w:rsidRDefault="002C1E15" w:rsidP="006F78D4">
            <w:pPr>
              <w:pStyle w:val="TableCellText"/>
            </w:pPr>
            <w:r>
              <w:rPr>
                <w:lang w:val="en-US"/>
              </w:rPr>
              <w:t>Closure</w:t>
            </w:r>
            <w:r w:rsidR="00EF68AF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="00EF68AF">
              <w:rPr>
                <w:lang w:val="en-US"/>
              </w:rPr>
              <w:t xml:space="preserve"> </w:t>
            </w:r>
            <w:r>
              <w:rPr>
                <w:lang w:val="en-US"/>
              </w:rPr>
              <w:t>Business</w:t>
            </w:r>
            <w:r w:rsidRPr="002C1E15">
              <w:t xml:space="preserve">, </w:t>
            </w:r>
            <w:r>
              <w:t xml:space="preserve">процесс закрытия дня в </w:t>
            </w:r>
            <w:r>
              <w:rPr>
                <w:lang w:val="en-US"/>
              </w:rPr>
              <w:t>MIDAS</w:t>
            </w:r>
            <w:r w:rsidRPr="008B18A3">
              <w:t>.</w:t>
            </w:r>
          </w:p>
        </w:tc>
      </w:tr>
    </w:tbl>
    <w:p w:rsidR="00A454D9" w:rsidRDefault="00A454D9" w:rsidP="00724976">
      <w:pPr>
        <w:pStyle w:val="2"/>
      </w:pPr>
      <w:bookmarkStart w:id="44" w:name="_Toc403730218"/>
      <w:bookmarkStart w:id="45" w:name="_Toc403730616"/>
      <w:bookmarkStart w:id="46" w:name="_Toc403730748"/>
      <w:bookmarkStart w:id="47" w:name="_Toc403730947"/>
      <w:bookmarkStart w:id="48" w:name="_Toc403739484"/>
      <w:bookmarkStart w:id="49" w:name="_Toc422234697"/>
      <w:bookmarkStart w:id="50" w:name="_Toc168216950"/>
      <w:bookmarkStart w:id="51" w:name="_Toc185758212"/>
      <w:bookmarkStart w:id="52" w:name="_Toc203276348"/>
      <w:bookmarkEnd w:id="43"/>
      <w:r>
        <w:t>Назначение</w:t>
      </w:r>
      <w:bookmarkEnd w:id="44"/>
      <w:bookmarkEnd w:id="45"/>
      <w:bookmarkEnd w:id="46"/>
      <w:bookmarkEnd w:id="47"/>
      <w:bookmarkEnd w:id="48"/>
      <w:bookmarkEnd w:id="49"/>
    </w:p>
    <w:p w:rsidR="00F66194" w:rsidRPr="000706EB" w:rsidRDefault="00F66194" w:rsidP="00085B4F">
      <w:pPr>
        <w:rPr>
          <w:lang w:val="ru-RU"/>
        </w:rPr>
      </w:pPr>
      <w:r w:rsidRPr="00F66194">
        <w:rPr>
          <w:lang w:val="ru-RU"/>
        </w:rPr>
        <w:t xml:space="preserve">Данный документ содержит требования на разработку адаптера </w:t>
      </w:r>
      <w:r w:rsidRPr="00F66194">
        <w:t>MIDAS</w:t>
      </w:r>
      <w:r w:rsidRPr="00F66194">
        <w:rPr>
          <w:lang w:val="ru-RU"/>
        </w:rPr>
        <w:t>, необходимого для обеспечения работы</w:t>
      </w:r>
      <w:r w:rsidR="003214BF">
        <w:rPr>
          <w:lang w:val="ru-RU"/>
        </w:rPr>
        <w:t xml:space="preserve"> атомарных</w:t>
      </w:r>
      <w:r w:rsidRPr="00F66194">
        <w:rPr>
          <w:lang w:val="ru-RU"/>
        </w:rPr>
        <w:t xml:space="preserve"> сервис</w:t>
      </w:r>
      <w:r w:rsidR="000706EB">
        <w:rPr>
          <w:lang w:val="ru-RU"/>
        </w:rPr>
        <w:t>ов</w:t>
      </w:r>
      <w:r w:rsidR="00C64EE5">
        <w:rPr>
          <w:lang w:val="ru-RU"/>
        </w:rPr>
        <w:t xml:space="preserve"> </w:t>
      </w:r>
      <w:r w:rsidR="00675CC5">
        <w:rPr>
          <w:b/>
        </w:rPr>
        <w:t>AMDS</w:t>
      </w:r>
      <w:r w:rsidR="000706EB" w:rsidRPr="0076535B">
        <w:rPr>
          <w:b/>
          <w:lang w:val="ru-RU"/>
        </w:rPr>
        <w:t>BlockAmountPreBlockCreate</w:t>
      </w:r>
      <w:r w:rsidR="000706EB">
        <w:rPr>
          <w:lang w:val="ru-RU"/>
        </w:rPr>
        <w:t xml:space="preserve">, </w:t>
      </w:r>
      <w:r w:rsidR="00675CC5">
        <w:rPr>
          <w:b/>
        </w:rPr>
        <w:t>AMDS</w:t>
      </w:r>
      <w:r w:rsidR="000706EB" w:rsidRPr="0076535B">
        <w:rPr>
          <w:b/>
          <w:lang w:val="ru-RU"/>
        </w:rPr>
        <w:t>BlockAmountBlockCreate</w:t>
      </w:r>
      <w:r w:rsidR="000706EB">
        <w:rPr>
          <w:lang w:val="ru-RU"/>
        </w:rPr>
        <w:t xml:space="preserve">, </w:t>
      </w:r>
      <w:r w:rsidR="00675CC5">
        <w:rPr>
          <w:b/>
        </w:rPr>
        <w:t>AMDS</w:t>
      </w:r>
      <w:r w:rsidR="000706EB" w:rsidRPr="0076535B">
        <w:rPr>
          <w:b/>
          <w:lang w:val="ru-RU"/>
        </w:rPr>
        <w:t>BlockAmountPreBlockAuthorize</w:t>
      </w:r>
      <w:r w:rsidR="000706EB">
        <w:rPr>
          <w:lang w:val="ru-RU"/>
        </w:rPr>
        <w:t xml:space="preserve">, </w:t>
      </w:r>
      <w:r w:rsidR="003C58B4" w:rsidRPr="003C58B4">
        <w:rPr>
          <w:b/>
          <w:lang w:val="ru-RU"/>
        </w:rPr>
        <w:t>AMDSBlockAmountPreBlockPartialAuthorize</w:t>
      </w:r>
      <w:r w:rsidR="003C58B4" w:rsidRPr="003C58B4">
        <w:rPr>
          <w:lang w:val="ru-RU"/>
        </w:rPr>
        <w:t xml:space="preserve">, </w:t>
      </w:r>
      <w:r w:rsidR="00675CC5">
        <w:rPr>
          <w:b/>
        </w:rPr>
        <w:t>AMDS</w:t>
      </w:r>
      <w:r w:rsidR="000706EB" w:rsidRPr="0076535B">
        <w:rPr>
          <w:b/>
          <w:lang w:val="ru-RU"/>
        </w:rPr>
        <w:t>BlockAmountBlockDeauthorize</w:t>
      </w:r>
      <w:r w:rsidR="000706EB">
        <w:rPr>
          <w:lang w:val="ru-RU"/>
        </w:rPr>
        <w:t xml:space="preserve">, </w:t>
      </w:r>
      <w:r w:rsidR="00675CC5">
        <w:rPr>
          <w:b/>
        </w:rPr>
        <w:t>AMDS</w:t>
      </w:r>
      <w:r w:rsidR="000706EB" w:rsidRPr="0076535B">
        <w:rPr>
          <w:b/>
          <w:lang w:val="ru-RU"/>
        </w:rPr>
        <w:t>BlockAmountRemove</w:t>
      </w:r>
      <w:r w:rsidR="000706EB">
        <w:rPr>
          <w:lang w:val="ru-RU"/>
        </w:rPr>
        <w:t xml:space="preserve">, </w:t>
      </w:r>
      <w:r w:rsidR="00675CC5">
        <w:rPr>
          <w:b/>
        </w:rPr>
        <w:t>AMDS</w:t>
      </w:r>
      <w:r w:rsidR="000706EB" w:rsidRPr="0076535B">
        <w:rPr>
          <w:b/>
          <w:lang w:val="ru-RU"/>
        </w:rPr>
        <w:t>MovementCreate</w:t>
      </w:r>
      <w:r w:rsidRPr="00F66194">
        <w:rPr>
          <w:lang w:val="ru-RU"/>
        </w:rPr>
        <w:t>,</w:t>
      </w:r>
      <w:r w:rsidR="00374933" w:rsidRPr="005E2A2E">
        <w:rPr>
          <w:lang w:val="ru-RU"/>
        </w:rPr>
        <w:t xml:space="preserve"> </w:t>
      </w:r>
      <w:r w:rsidR="00374933" w:rsidRPr="00374933">
        <w:rPr>
          <w:b/>
        </w:rPr>
        <w:t>A</w:t>
      </w:r>
      <w:r w:rsidR="00326D8B">
        <w:rPr>
          <w:b/>
        </w:rPr>
        <w:t>DPA</w:t>
      </w:r>
      <w:r w:rsidR="00374933" w:rsidRPr="00374933">
        <w:rPr>
          <w:b/>
        </w:rPr>
        <w:t>E</w:t>
      </w:r>
      <w:r w:rsidR="00326D8B">
        <w:rPr>
          <w:b/>
        </w:rPr>
        <w:t>Posting</w:t>
      </w:r>
      <w:r w:rsidRPr="00F66194">
        <w:rPr>
          <w:lang w:val="ru-RU"/>
        </w:rPr>
        <w:t xml:space="preserve"> проводимым согласно новым требованиям.</w:t>
      </w:r>
    </w:p>
    <w:p w:rsidR="00A83B33" w:rsidRPr="00A83B33" w:rsidRDefault="00A61B50" w:rsidP="00085B4F">
      <w:pPr>
        <w:rPr>
          <w:lang w:val="ru-RU"/>
        </w:rPr>
      </w:pPr>
      <w:r>
        <w:rPr>
          <w:lang w:val="ru-RU"/>
        </w:rPr>
        <w:t>Документ используется в качестве руководства для разработчиков системы.</w:t>
      </w:r>
    </w:p>
    <w:p w:rsidR="006B19E6" w:rsidRDefault="006B19E6" w:rsidP="00724976">
      <w:pPr>
        <w:pStyle w:val="2"/>
      </w:pPr>
      <w:bookmarkStart w:id="53" w:name="_Ref322611190"/>
      <w:bookmarkStart w:id="54" w:name="_Toc403730219"/>
      <w:bookmarkStart w:id="55" w:name="_Toc403730617"/>
      <w:bookmarkStart w:id="56" w:name="_Toc403730749"/>
      <w:bookmarkStart w:id="57" w:name="_Toc403730948"/>
      <w:bookmarkStart w:id="58" w:name="_Toc403739485"/>
      <w:bookmarkStart w:id="59" w:name="_Toc422234698"/>
      <w:r>
        <w:t>Ссылки</w:t>
      </w:r>
      <w:bookmarkEnd w:id="50"/>
      <w:bookmarkEnd w:id="51"/>
      <w:bookmarkEnd w:id="53"/>
      <w:bookmarkEnd w:id="54"/>
      <w:bookmarkEnd w:id="55"/>
      <w:bookmarkEnd w:id="56"/>
      <w:bookmarkEnd w:id="57"/>
      <w:bookmarkEnd w:id="58"/>
      <w:bookmarkEnd w:id="59"/>
    </w:p>
    <w:p w:rsidR="00A967D6" w:rsidRDefault="006F464C" w:rsidP="00D91334">
      <w:pPr>
        <w:rPr>
          <w:lang w:val="ru-RU"/>
        </w:rPr>
      </w:pPr>
      <w:r>
        <w:rPr>
          <w:lang w:val="ru-RU"/>
        </w:rPr>
        <w:t xml:space="preserve">Данный документ основывается на </w:t>
      </w:r>
      <w:r w:rsidR="00A61B50">
        <w:rPr>
          <w:lang w:val="ru-RU"/>
        </w:rPr>
        <w:t>следующих исходных документах, определяющих</w:t>
      </w:r>
      <w:r w:rsidR="0029574B">
        <w:rPr>
          <w:lang w:val="ru-RU"/>
        </w:rPr>
        <w:t xml:space="preserve"> функциональные требования к </w:t>
      </w:r>
      <w:r w:rsidR="00B119ED">
        <w:rPr>
          <w:lang w:val="ru-RU"/>
        </w:rPr>
        <w:t>адаптеру</w:t>
      </w:r>
      <w:r w:rsidR="00A61B50">
        <w:rPr>
          <w:lang w:val="ru-RU"/>
        </w:rPr>
        <w:t>:</w:t>
      </w:r>
    </w:p>
    <w:p w:rsidR="00307511" w:rsidRDefault="005C058C" w:rsidP="00B119ED">
      <w:pPr>
        <w:pStyle w:val="BulletList"/>
      </w:pPr>
      <w:r w:rsidRPr="000706EB">
        <w:t>«</w:t>
      </w:r>
      <w:r w:rsidR="00B119ED">
        <w:t>Требования на доработку сервисного ландшафта и интеграционных подсистем для проекта “PaymentHub”</w:t>
      </w:r>
      <w:r w:rsidRPr="000706EB">
        <w:t xml:space="preserve">». </w:t>
      </w:r>
      <w:r w:rsidR="0029574B" w:rsidRPr="000706EB">
        <w:t>(</w:t>
      </w:r>
      <w:r w:rsidR="00B119ED" w:rsidRPr="00B119ED">
        <w:t>XSRS_PaymentHub_Phase1_Blocks&amp;Movements_v0.7.docx</w:t>
      </w:r>
      <w:r w:rsidR="0029574B" w:rsidRPr="000706EB">
        <w:t>)</w:t>
      </w:r>
      <w:bookmarkStart w:id="60" w:name="_Toc82335703"/>
      <w:bookmarkEnd w:id="52"/>
    </w:p>
    <w:p w:rsidR="00B119ED" w:rsidRPr="005035AC" w:rsidRDefault="00B119ED" w:rsidP="00B119ED">
      <w:pPr>
        <w:pStyle w:val="BulletList"/>
        <w:rPr>
          <w:lang w:val="en-US"/>
        </w:rPr>
      </w:pPr>
      <w:r w:rsidRPr="000706EB">
        <w:t>«</w:t>
      </w:r>
      <w:r w:rsidRPr="00B119ED">
        <w:t>Блокировки сумм</w:t>
      </w:r>
      <w:r w:rsidR="00C64EE5">
        <w:t xml:space="preserve"> </w:t>
      </w:r>
      <w:r w:rsidRPr="00B119ED">
        <w:t>на счетах к</w:t>
      </w:r>
      <w:r>
        <w:t>лиентов для проведения платежей</w:t>
      </w:r>
      <w:r w:rsidRPr="000706EB">
        <w:t>»</w:t>
      </w:r>
      <w:r>
        <w:t xml:space="preserve">. </w:t>
      </w:r>
      <w:r w:rsidRPr="00B119ED">
        <w:rPr>
          <w:lang w:val="en-US"/>
        </w:rPr>
        <w:t>(SERVICES_DG_Z325_</w:t>
      </w:r>
      <w:r w:rsidRPr="00B119ED">
        <w:t>Блокировки</w:t>
      </w:r>
      <w:r w:rsidRPr="00B119ED">
        <w:rPr>
          <w:lang w:val="en-US"/>
        </w:rPr>
        <w:t>_v.0.03.docx)</w:t>
      </w:r>
    </w:p>
    <w:p w:rsidR="005035AC" w:rsidRPr="005035AC" w:rsidRDefault="005035AC" w:rsidP="00B119ED">
      <w:pPr>
        <w:pStyle w:val="BulletList"/>
      </w:pPr>
      <w:r>
        <w:t>Список вопросов и ответов (</w:t>
      </w:r>
      <w:r w:rsidR="004D1186" w:rsidRPr="004D1186">
        <w:t>Вопросы PH_NTV27102014.xlsx</w:t>
      </w:r>
      <w:r>
        <w:t>).</w:t>
      </w:r>
    </w:p>
    <w:p w:rsidR="00C008A0" w:rsidRPr="00085B4F" w:rsidRDefault="00C008A0" w:rsidP="00085B4F">
      <w:pPr>
        <w:pStyle w:val="1"/>
      </w:pPr>
      <w:bookmarkStart w:id="61" w:name="_Toc272771211"/>
      <w:bookmarkStart w:id="62" w:name="_Toc273704121"/>
      <w:bookmarkStart w:id="63" w:name="_Toc364247269"/>
      <w:bookmarkStart w:id="64" w:name="_Toc366587337"/>
      <w:bookmarkStart w:id="65" w:name="_Toc367705617"/>
      <w:bookmarkStart w:id="66" w:name="_Toc388971234"/>
      <w:bookmarkStart w:id="67" w:name="_Toc403730220"/>
      <w:bookmarkStart w:id="68" w:name="_Toc403730618"/>
      <w:bookmarkStart w:id="69" w:name="_Toc403730750"/>
      <w:bookmarkStart w:id="70" w:name="_Toc403730949"/>
      <w:bookmarkStart w:id="71" w:name="_Toc403739486"/>
      <w:bookmarkStart w:id="72" w:name="_Toc422234699"/>
      <w:bookmarkStart w:id="73" w:name="_Toc382566383"/>
      <w:bookmarkStart w:id="74" w:name="_Toc364247274"/>
      <w:bookmarkStart w:id="75" w:name="_Toc366587339"/>
      <w:bookmarkStart w:id="76" w:name="_Toc367705619"/>
      <w:bookmarkStart w:id="77" w:name="_Toc517500811"/>
      <w:bookmarkStart w:id="78" w:name="_Toc82335727"/>
      <w:bookmarkEnd w:id="60"/>
      <w:bookmarkEnd w:id="61"/>
      <w:bookmarkEnd w:id="62"/>
      <w:r w:rsidRPr="00085B4F">
        <w:lastRenderedPageBreak/>
        <w:t>Описание программного средства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C008A0" w:rsidRDefault="00735D6E" w:rsidP="00C008A0">
      <w:pPr>
        <w:pStyle w:val="2"/>
      </w:pPr>
      <w:bookmarkStart w:id="79" w:name="_Toc366587338"/>
      <w:bookmarkStart w:id="80" w:name="_Toc367705618"/>
      <w:bookmarkStart w:id="81" w:name="_Ref378518280"/>
      <w:bookmarkStart w:id="82" w:name="_Toc388971235"/>
      <w:bookmarkStart w:id="83" w:name="_Toc403730221"/>
      <w:bookmarkStart w:id="84" w:name="_Toc403730619"/>
      <w:bookmarkStart w:id="85" w:name="_Toc403730751"/>
      <w:bookmarkStart w:id="86" w:name="_Toc403730950"/>
      <w:bookmarkStart w:id="87" w:name="_Toc403739487"/>
      <w:bookmarkStart w:id="88" w:name="_Toc422234700"/>
      <w:r>
        <w:t xml:space="preserve">Используемые 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t>понятия</w:t>
      </w:r>
      <w:bookmarkEnd w:id="88"/>
    </w:p>
    <w:p w:rsidR="006F78D4" w:rsidRPr="006F78D4" w:rsidRDefault="006F78D4" w:rsidP="00FC5662">
      <w:pPr>
        <w:rPr>
          <w:lang w:val="ru-RU"/>
        </w:rPr>
      </w:pPr>
      <w:r>
        <w:rPr>
          <w:lang w:val="ru-RU"/>
        </w:rPr>
        <w:t xml:space="preserve">В </w:t>
      </w:r>
      <w:r>
        <w:t>PaymentHub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при работе со счётом клиента используется три вида сущностей: неподтверждённые блокировки (в </w:t>
      </w:r>
      <w:r>
        <w:t>MIDAS</w:t>
      </w:r>
      <w:r w:rsidR="00C64EE5">
        <w:rPr>
          <w:lang w:val="ru-RU"/>
        </w:rPr>
        <w:t xml:space="preserve"> </w:t>
      </w:r>
      <w:r>
        <w:rPr>
          <w:lang w:val="ru-RU"/>
        </w:rPr>
        <w:t>аналога нет), подтверждённые блокировки (</w:t>
      </w:r>
      <w:r w:rsidR="00AF6A5D">
        <w:rPr>
          <w:lang w:val="ru-RU"/>
        </w:rPr>
        <w:t>аналог проджекта с возможностью ежедневного пересоздания</w:t>
      </w:r>
      <w:r>
        <w:rPr>
          <w:lang w:val="ru-RU"/>
        </w:rPr>
        <w:t>)</w:t>
      </w:r>
      <w:r w:rsidR="00C64EE5">
        <w:rPr>
          <w:lang w:val="ru-RU"/>
        </w:rPr>
        <w:t xml:space="preserve"> </w:t>
      </w:r>
      <w:r>
        <w:rPr>
          <w:lang w:val="ru-RU"/>
        </w:rPr>
        <w:t>и движения (аналог проджекта и проводки).</w:t>
      </w:r>
    </w:p>
    <w:p w:rsidR="006F78D4" w:rsidRDefault="006F78D4" w:rsidP="006F78D4">
      <w:pPr>
        <w:pStyle w:val="L3"/>
      </w:pPr>
      <w:r>
        <w:t>Неподтверждённые блокировки</w:t>
      </w:r>
    </w:p>
    <w:p w:rsidR="00AF3D7C" w:rsidRDefault="006F78D4" w:rsidP="00FC5662">
      <w:pPr>
        <w:rPr>
          <w:lang w:val="ru-RU"/>
        </w:rPr>
      </w:pPr>
      <w:r>
        <w:rPr>
          <w:lang w:val="ru-RU"/>
        </w:rPr>
        <w:t>Не должны влиять на доступный остаток по счёту</w:t>
      </w:r>
      <w:r w:rsidR="00AF3D7C">
        <w:rPr>
          <w:lang w:val="ru-RU"/>
        </w:rPr>
        <w:t xml:space="preserve"> и не должны попадать </w:t>
      </w:r>
      <w:r w:rsidR="00483EDC">
        <w:rPr>
          <w:lang w:val="ru-RU"/>
        </w:rPr>
        <w:t>в</w:t>
      </w:r>
      <w:r w:rsidR="00AF3D7C">
        <w:rPr>
          <w:lang w:val="ru-RU"/>
        </w:rPr>
        <w:t xml:space="preserve"> выписку.</w:t>
      </w:r>
    </w:p>
    <w:p w:rsidR="006F78D4" w:rsidRPr="00AF3D7C" w:rsidRDefault="006F78D4" w:rsidP="00FC5662">
      <w:pPr>
        <w:rPr>
          <w:lang w:val="ru-RU"/>
        </w:rPr>
      </w:pPr>
      <w:r>
        <w:rPr>
          <w:lang w:val="ru-RU"/>
        </w:rPr>
        <w:t xml:space="preserve">В </w:t>
      </w:r>
      <w:r>
        <w:t>MIDAS</w:t>
      </w:r>
      <w:r w:rsidR="00AF6A5D">
        <w:rPr>
          <w:lang w:val="ru-RU"/>
        </w:rPr>
        <w:t xml:space="preserve"> </w:t>
      </w:r>
      <w:r>
        <w:rPr>
          <w:lang w:val="ru-RU"/>
        </w:rPr>
        <w:t xml:space="preserve">будут реализованы как записи в таблице </w:t>
      </w:r>
      <w:r>
        <w:t>IFXPPABP</w:t>
      </w:r>
      <w:r w:rsidR="00C64EE5">
        <w:rPr>
          <w:lang w:val="ru-RU"/>
        </w:rPr>
        <w:t xml:space="preserve"> </w:t>
      </w:r>
      <w:r w:rsidR="00C51988">
        <w:rPr>
          <w:lang w:val="ru-RU"/>
        </w:rPr>
        <w:t xml:space="preserve">(пункт </w:t>
      </w:r>
      <w:r w:rsidR="00E44A3C">
        <w:rPr>
          <w:lang w:val="ru-RU"/>
        </w:rPr>
        <w:fldChar w:fldCharType="begin"/>
      </w:r>
      <w:r w:rsidR="00D92FF4">
        <w:rPr>
          <w:lang w:val="ru-RU"/>
        </w:rPr>
        <w:instrText xml:space="preserve"> REF _Ref404076490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3.4</w:t>
      </w:r>
      <w:r w:rsidR="00E44A3C">
        <w:rPr>
          <w:lang w:val="ru-RU"/>
        </w:rPr>
        <w:fldChar w:fldCharType="end"/>
      </w:r>
      <w:r w:rsidR="00C51988">
        <w:rPr>
          <w:lang w:val="ru-RU"/>
        </w:rPr>
        <w:t xml:space="preserve">) </w:t>
      </w:r>
      <w:r>
        <w:rPr>
          <w:lang w:val="ru-RU"/>
        </w:rPr>
        <w:t xml:space="preserve">с условием </w:t>
      </w:r>
      <w:r>
        <w:t>ABTYPE</w:t>
      </w:r>
      <w:r w:rsidRPr="006F78D4">
        <w:rPr>
          <w:lang w:val="ru-RU"/>
        </w:rPr>
        <w:t xml:space="preserve"> = '</w:t>
      </w:r>
      <w:r>
        <w:t>P</w:t>
      </w:r>
      <w:r w:rsidRPr="006F78D4">
        <w:rPr>
          <w:lang w:val="ru-RU"/>
        </w:rPr>
        <w:t>'.</w:t>
      </w:r>
    </w:p>
    <w:p w:rsidR="00047584" w:rsidRDefault="00047584" w:rsidP="00047584">
      <w:pPr>
        <w:pStyle w:val="L3"/>
      </w:pPr>
      <w:r>
        <w:t>Подтверждённые блокировки</w:t>
      </w:r>
    </w:p>
    <w:p w:rsidR="00AF3D7C" w:rsidRDefault="00047584" w:rsidP="00FC5662">
      <w:pPr>
        <w:rPr>
          <w:lang w:val="ru-RU"/>
        </w:rPr>
      </w:pPr>
      <w:r>
        <w:rPr>
          <w:lang w:val="ru-RU"/>
        </w:rPr>
        <w:t>Должны влиять на доступный остаток по счёту, должны попадать в выписку.</w:t>
      </w:r>
    </w:p>
    <w:p w:rsidR="00AF6A5D" w:rsidRPr="00AF6A5D" w:rsidRDefault="00AF6A5D" w:rsidP="00AF6A5D">
      <w:pPr>
        <w:rPr>
          <w:lang w:val="ru-RU"/>
        </w:rPr>
      </w:pPr>
      <w:r>
        <w:rPr>
          <w:lang w:val="ru-RU"/>
        </w:rPr>
        <w:t xml:space="preserve">В </w:t>
      </w:r>
      <w:r>
        <w:t>MIDAS</w:t>
      </w:r>
      <w:r>
        <w:rPr>
          <w:lang w:val="ru-RU"/>
        </w:rPr>
        <w:t xml:space="preserve"> будут реализованы как записи в таблице </w:t>
      </w:r>
      <w:r>
        <w:t>IFXPPABP</w:t>
      </w:r>
      <w:r>
        <w:rPr>
          <w:lang w:val="ru-RU"/>
        </w:rPr>
        <w:t xml:space="preserve"> (пункт </w:t>
      </w:r>
      <w:r w:rsidR="00E44A3C">
        <w:rPr>
          <w:lang w:val="ru-RU"/>
        </w:rPr>
        <w:fldChar w:fldCharType="begin"/>
      </w:r>
      <w:r>
        <w:rPr>
          <w:lang w:val="ru-RU"/>
        </w:rPr>
        <w:instrText xml:space="preserve"> REF _Ref404076490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3.4</w:t>
      </w:r>
      <w:r w:rsidR="00E44A3C">
        <w:rPr>
          <w:lang w:val="ru-RU"/>
        </w:rPr>
        <w:fldChar w:fldCharType="end"/>
      </w:r>
      <w:r>
        <w:rPr>
          <w:lang w:val="ru-RU"/>
        </w:rPr>
        <w:t xml:space="preserve">) с условием </w:t>
      </w:r>
      <w:r>
        <w:t>ABTYPE</w:t>
      </w:r>
      <w:r w:rsidRPr="006F78D4">
        <w:rPr>
          <w:lang w:val="ru-RU"/>
        </w:rPr>
        <w:t xml:space="preserve"> = '</w:t>
      </w:r>
      <w:r>
        <w:t>A</w:t>
      </w:r>
      <w:r w:rsidRPr="006F78D4">
        <w:rPr>
          <w:lang w:val="ru-RU"/>
        </w:rPr>
        <w:t>'.</w:t>
      </w:r>
      <w:r w:rsidRPr="00AF6A5D">
        <w:rPr>
          <w:lang w:val="ru-RU"/>
        </w:rPr>
        <w:t xml:space="preserve"> </w:t>
      </w:r>
      <w:r>
        <w:rPr>
          <w:lang w:val="ru-RU"/>
        </w:rPr>
        <w:t>Дополнительно по таким блокировкам создаются проджекты (при необходимости).</w:t>
      </w:r>
    </w:p>
    <w:p w:rsidR="00047584" w:rsidRDefault="00047584" w:rsidP="00047584">
      <w:pPr>
        <w:pStyle w:val="L3"/>
      </w:pPr>
      <w:r>
        <w:t>Движения</w:t>
      </w:r>
    </w:p>
    <w:p w:rsidR="00AF3D7C" w:rsidRDefault="00047584" w:rsidP="00FC5662">
      <w:pPr>
        <w:rPr>
          <w:lang w:val="ru-RU"/>
        </w:rPr>
      </w:pPr>
      <w:r>
        <w:rPr>
          <w:lang w:val="ru-RU"/>
        </w:rPr>
        <w:t>Должны влиять на доступный остаток по счёту и отражаться в выписк</w:t>
      </w:r>
      <w:r w:rsidR="00AF3D7C">
        <w:rPr>
          <w:lang w:val="ru-RU"/>
        </w:rPr>
        <w:t>е.</w:t>
      </w:r>
    </w:p>
    <w:p w:rsidR="00467B0B" w:rsidRDefault="00047584" w:rsidP="00FC5662">
      <w:pPr>
        <w:rPr>
          <w:lang w:val="ru-RU"/>
        </w:rPr>
      </w:pPr>
      <w:r>
        <w:rPr>
          <w:lang w:val="ru-RU"/>
        </w:rPr>
        <w:t xml:space="preserve">В </w:t>
      </w:r>
      <w:r>
        <w:t>MIDAS</w:t>
      </w:r>
      <w:r w:rsidR="00C64EE5">
        <w:rPr>
          <w:lang w:val="ru-RU"/>
        </w:rPr>
        <w:t xml:space="preserve"> </w:t>
      </w:r>
      <w:r>
        <w:rPr>
          <w:lang w:val="ru-RU"/>
        </w:rPr>
        <w:t>будут реализованы как сочетание проджекта (для изменения остатка в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режиме реального времени) и проводки (для </w:t>
      </w:r>
      <w:r w:rsidR="004E4532">
        <w:rPr>
          <w:lang w:val="ru-RU"/>
        </w:rPr>
        <w:t xml:space="preserve">того, чтобы баланс остался изменённым и после </w:t>
      </w:r>
      <w:r w:rsidR="004E4532">
        <w:t>COB</w:t>
      </w:r>
      <w:r>
        <w:rPr>
          <w:lang w:val="ru-RU"/>
        </w:rPr>
        <w:t>)</w:t>
      </w:r>
      <w:r w:rsidR="004E4532" w:rsidRPr="004E4532">
        <w:rPr>
          <w:lang w:val="ru-RU"/>
        </w:rPr>
        <w:t xml:space="preserve">. </w:t>
      </w:r>
      <w:r w:rsidR="00467B0B">
        <w:rPr>
          <w:lang w:val="ru-RU"/>
        </w:rPr>
        <w:t xml:space="preserve">Также добавляются записи в таблицу </w:t>
      </w:r>
      <w:r w:rsidR="00467B0B">
        <w:t>IFXPPAMP</w:t>
      </w:r>
      <w:r w:rsidR="00467B0B" w:rsidRPr="00467B0B">
        <w:rPr>
          <w:lang w:val="ru-RU"/>
        </w:rPr>
        <w:t xml:space="preserve"> </w:t>
      </w:r>
      <w:r w:rsidR="00467B0B">
        <w:rPr>
          <w:lang w:val="ru-RU"/>
        </w:rPr>
        <w:t xml:space="preserve">(пункт </w:t>
      </w:r>
      <w:r w:rsidR="00E44A3C">
        <w:rPr>
          <w:lang w:val="ru-RU"/>
        </w:rPr>
        <w:fldChar w:fldCharType="begin"/>
      </w:r>
      <w:r w:rsidR="00467B0B">
        <w:rPr>
          <w:lang w:val="ru-RU"/>
        </w:rPr>
        <w:instrText xml:space="preserve"> REF _Ref406755158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3.7</w:t>
      </w:r>
      <w:r w:rsidR="00E44A3C">
        <w:rPr>
          <w:lang w:val="ru-RU"/>
        </w:rPr>
        <w:fldChar w:fldCharType="end"/>
      </w:r>
      <w:r w:rsidR="00467B0B">
        <w:rPr>
          <w:lang w:val="ru-RU"/>
        </w:rPr>
        <w:t>).</w:t>
      </w:r>
    </w:p>
    <w:p w:rsidR="00047584" w:rsidRPr="005E2A2E" w:rsidRDefault="004E4532" w:rsidP="00FC5662">
      <w:pPr>
        <w:rPr>
          <w:lang w:val="ru-RU"/>
        </w:rPr>
      </w:pPr>
      <w:r>
        <w:rPr>
          <w:lang w:val="ru-RU"/>
        </w:rPr>
        <w:t xml:space="preserve">Поскольку учёт в </w:t>
      </w:r>
      <w:r>
        <w:t>MIDAS</w:t>
      </w:r>
      <w:r w:rsidR="00C64EE5">
        <w:rPr>
          <w:lang w:val="ru-RU"/>
        </w:rPr>
        <w:t xml:space="preserve"> </w:t>
      </w:r>
      <w:r>
        <w:rPr>
          <w:lang w:val="ru-RU"/>
        </w:rPr>
        <w:t>производиться не будет, все проводки будут корреспондироваться с техническими счетами</w:t>
      </w:r>
      <w:r w:rsidR="00D92FF4">
        <w:rPr>
          <w:lang w:val="ru-RU"/>
        </w:rPr>
        <w:t xml:space="preserve"> (пункт </w:t>
      </w:r>
      <w:r w:rsidR="00E44A3C">
        <w:rPr>
          <w:lang w:val="ru-RU"/>
        </w:rPr>
        <w:fldChar w:fldCharType="begin"/>
      </w:r>
      <w:r w:rsidR="00974E6E">
        <w:rPr>
          <w:lang w:val="ru-RU"/>
        </w:rPr>
        <w:instrText xml:space="preserve"> REF _Ref406757813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3.10</w:t>
      </w:r>
      <w:r w:rsidR="00E44A3C">
        <w:rPr>
          <w:lang w:val="ru-RU"/>
        </w:rPr>
        <w:fldChar w:fldCharType="end"/>
      </w:r>
      <w:r w:rsidR="00D92FF4">
        <w:rPr>
          <w:lang w:val="ru-RU"/>
        </w:rPr>
        <w:t>)</w:t>
      </w:r>
      <w:r>
        <w:rPr>
          <w:lang w:val="ru-RU"/>
        </w:rPr>
        <w:t>.</w:t>
      </w:r>
    </w:p>
    <w:p w:rsidR="00374933" w:rsidRDefault="00374933" w:rsidP="00374933">
      <w:pPr>
        <w:pStyle w:val="L3"/>
      </w:pPr>
      <w:r>
        <w:t>Движения</w:t>
      </w:r>
      <w:r>
        <w:rPr>
          <w:lang w:val="en-US"/>
        </w:rPr>
        <w:t xml:space="preserve"> AE</w:t>
      </w:r>
    </w:p>
    <w:p w:rsidR="00374933" w:rsidRDefault="00374933" w:rsidP="00374933">
      <w:pPr>
        <w:rPr>
          <w:lang w:val="ru-RU"/>
        </w:rPr>
      </w:pPr>
      <w:r>
        <w:rPr>
          <w:lang w:val="ru-RU"/>
        </w:rPr>
        <w:t>Должны влиять на доступный остаток по счёту и отражаться в выписке.</w:t>
      </w:r>
    </w:p>
    <w:p w:rsidR="00374933" w:rsidRPr="00374933" w:rsidRDefault="00374933" w:rsidP="00374933">
      <w:pPr>
        <w:rPr>
          <w:lang w:val="ru-RU"/>
        </w:rPr>
      </w:pPr>
      <w:r>
        <w:rPr>
          <w:lang w:val="ru-RU"/>
        </w:rPr>
        <w:t xml:space="preserve">В </w:t>
      </w:r>
      <w:r>
        <w:t>MIDAS</w:t>
      </w:r>
      <w:r>
        <w:rPr>
          <w:lang w:val="ru-RU"/>
        </w:rPr>
        <w:t xml:space="preserve"> будут реализованы как сочетание проджекта </w:t>
      </w:r>
      <w:r w:rsidRPr="005E2A2E">
        <w:rPr>
          <w:lang w:val="ru-RU"/>
        </w:rPr>
        <w:t xml:space="preserve">для </w:t>
      </w:r>
      <w:r w:rsidR="00C33F5D" w:rsidRPr="005E2A2E">
        <w:rPr>
          <w:lang w:val="ru-RU"/>
        </w:rPr>
        <w:t>ритейл</w:t>
      </w:r>
      <w:r w:rsidRPr="005E2A2E">
        <w:rPr>
          <w:lang w:val="ru-RU"/>
        </w:rPr>
        <w:t xml:space="preserve">овых счетов </w:t>
      </w:r>
      <w:r>
        <w:rPr>
          <w:lang w:val="ru-RU"/>
        </w:rPr>
        <w:t xml:space="preserve">(для изменения остатка в режиме реального времени) и проводки (для того, чтобы баланс остался изменённым и после </w:t>
      </w:r>
      <w:r>
        <w:t>COB</w:t>
      </w:r>
      <w:r>
        <w:rPr>
          <w:lang w:val="ru-RU"/>
        </w:rPr>
        <w:t>)</w:t>
      </w:r>
      <w:r w:rsidRPr="004E4532">
        <w:rPr>
          <w:lang w:val="ru-RU"/>
        </w:rPr>
        <w:t xml:space="preserve">. </w:t>
      </w:r>
      <w:r>
        <w:rPr>
          <w:lang w:val="ru-RU"/>
        </w:rPr>
        <w:t xml:space="preserve">Также добавляются записи в таблицу </w:t>
      </w:r>
      <w:r>
        <w:t>IFXPPAMP</w:t>
      </w:r>
      <w:r w:rsidRPr="00467B0B">
        <w:rPr>
          <w:lang w:val="ru-RU"/>
        </w:rPr>
        <w:t xml:space="preserve"> </w:t>
      </w:r>
      <w:r>
        <w:rPr>
          <w:lang w:val="ru-RU"/>
        </w:rPr>
        <w:t xml:space="preserve">(пункт </w:t>
      </w:r>
      <w:r w:rsidR="00E44A3C">
        <w:rPr>
          <w:lang w:val="ru-RU"/>
        </w:rPr>
        <w:fldChar w:fldCharType="begin"/>
      </w:r>
      <w:r>
        <w:rPr>
          <w:lang w:val="ru-RU"/>
        </w:rPr>
        <w:instrText xml:space="preserve"> REF _Ref406755158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3.7</w:t>
      </w:r>
      <w:r w:rsidR="00E44A3C">
        <w:rPr>
          <w:lang w:val="ru-RU"/>
        </w:rPr>
        <w:fldChar w:fldCharType="end"/>
      </w:r>
      <w:r>
        <w:rPr>
          <w:lang w:val="ru-RU"/>
        </w:rPr>
        <w:t>).</w:t>
      </w:r>
      <w:r w:rsidRPr="005E2A2E">
        <w:rPr>
          <w:lang w:val="ru-RU"/>
        </w:rPr>
        <w:t xml:space="preserve"> </w:t>
      </w:r>
      <w:r>
        <w:rPr>
          <w:lang w:val="ru-RU"/>
        </w:rPr>
        <w:t xml:space="preserve">При создании движения AE при необходимости создаются дополнительные проводки для </w:t>
      </w:r>
      <w:r w:rsidR="00584732">
        <w:rPr>
          <w:lang w:val="ru-RU"/>
        </w:rPr>
        <w:t>межфилиальных расчётов</w:t>
      </w:r>
      <w:r>
        <w:rPr>
          <w:lang w:val="ru-RU"/>
        </w:rPr>
        <w:t>, а также при необходимости конверсии проводки по счетам BCE, и по счетам позиции.</w:t>
      </w:r>
    </w:p>
    <w:p w:rsidR="00374933" w:rsidRPr="005E2A2E" w:rsidRDefault="00374933" w:rsidP="00FC5662">
      <w:pPr>
        <w:rPr>
          <w:lang w:val="ru-RU"/>
        </w:rPr>
      </w:pPr>
    </w:p>
    <w:p w:rsidR="00A37908" w:rsidRDefault="00A37908" w:rsidP="00735D6E">
      <w:pPr>
        <w:pStyle w:val="2"/>
      </w:pPr>
      <w:bookmarkStart w:id="89" w:name="_Toc422234701"/>
      <w:r>
        <w:t>Жизненый цикл блокировок и движений</w:t>
      </w:r>
      <w:bookmarkEnd w:id="89"/>
    </w:p>
    <w:p w:rsidR="00A37908" w:rsidRDefault="00A37908" w:rsidP="00A37908">
      <w:pPr>
        <w:pStyle w:val="L3"/>
      </w:pPr>
      <w:r>
        <w:t>Неподтверждённые блокировки</w:t>
      </w:r>
    </w:p>
    <w:p w:rsidR="00A37908" w:rsidRDefault="00A37908" w:rsidP="00A37908">
      <w:pPr>
        <w:pStyle w:val="BulletList"/>
      </w:pPr>
      <w:r>
        <w:t>Блокировка может быть создана.</w:t>
      </w:r>
    </w:p>
    <w:p w:rsidR="00A37908" w:rsidRDefault="00A37908" w:rsidP="00A37908">
      <w:pPr>
        <w:pStyle w:val="BulletList"/>
      </w:pPr>
      <w:r>
        <w:lastRenderedPageBreak/>
        <w:t>Блокировка может быть удалена.</w:t>
      </w:r>
    </w:p>
    <w:p w:rsidR="009406D8" w:rsidRDefault="009406D8" w:rsidP="00A37908">
      <w:pPr>
        <w:pStyle w:val="BulletList"/>
      </w:pPr>
      <w:r>
        <w:t>Блокировка может быть авторизована (при этом происходит её превращение в подтверждённую).</w:t>
      </w:r>
    </w:p>
    <w:p w:rsidR="009406D8" w:rsidRDefault="009406D8" w:rsidP="00A37908">
      <w:pPr>
        <w:pStyle w:val="BulletList"/>
      </w:pPr>
      <w:r>
        <w:t>Блокировка может быть частично авторизована (на неполную сумму). В этом случае сумма исходной блокировки уменьшается, и дополнительно создаётся подтверждённая блокировка.</w:t>
      </w:r>
    </w:p>
    <w:p w:rsidR="00A37908" w:rsidRDefault="00A37908" w:rsidP="00A37908">
      <w:pPr>
        <w:pStyle w:val="L3"/>
      </w:pPr>
      <w:r>
        <w:t>Подтверждённые блокировки</w:t>
      </w:r>
    </w:p>
    <w:p w:rsidR="00A37908" w:rsidRDefault="00A37908" w:rsidP="00A37908">
      <w:pPr>
        <w:pStyle w:val="BulletList"/>
      </w:pPr>
      <w:r>
        <w:t>Блокировка может быть создана с нуля.</w:t>
      </w:r>
    </w:p>
    <w:p w:rsidR="00A37908" w:rsidRDefault="00A37908" w:rsidP="00A37908">
      <w:pPr>
        <w:pStyle w:val="BulletList"/>
      </w:pPr>
      <w:r>
        <w:t>Блокировка может быть создана на основе неподтвер</w:t>
      </w:r>
      <w:r w:rsidR="009406D8">
        <w:t>ж</w:t>
      </w:r>
      <w:r>
        <w:t>дённой</w:t>
      </w:r>
      <w:r w:rsidR="009406D8">
        <w:t xml:space="preserve"> (в том числе в результате частичной авторизации)</w:t>
      </w:r>
      <w:r>
        <w:t>.</w:t>
      </w:r>
    </w:p>
    <w:p w:rsidR="00A37908" w:rsidRDefault="00A37908" w:rsidP="00A37908">
      <w:pPr>
        <w:pStyle w:val="BulletList"/>
      </w:pPr>
      <w:r>
        <w:t>Блокировка может быть разавторизована — превращена в неподтверждённую.</w:t>
      </w:r>
    </w:p>
    <w:p w:rsidR="00A37908" w:rsidRPr="00A37908" w:rsidRDefault="00A37908" w:rsidP="00A37908">
      <w:pPr>
        <w:pStyle w:val="BulletList"/>
      </w:pPr>
      <w:r>
        <w:t>Блокировка может быть удалена.</w:t>
      </w:r>
    </w:p>
    <w:p w:rsidR="00A37908" w:rsidRPr="00A37908" w:rsidRDefault="00A37908" w:rsidP="00A37908">
      <w:pPr>
        <w:pStyle w:val="L3"/>
      </w:pPr>
      <w:r w:rsidRPr="00A37908">
        <w:t>Движения</w:t>
      </w:r>
    </w:p>
    <w:p w:rsidR="00A37908" w:rsidRDefault="00A37908" w:rsidP="00A37908">
      <w:pPr>
        <w:pStyle w:val="BulletList"/>
      </w:pPr>
      <w:r>
        <w:t>Движение может быть создано с нуля.</w:t>
      </w:r>
    </w:p>
    <w:p w:rsidR="00A37908" w:rsidRDefault="00A37908" w:rsidP="00A37908">
      <w:pPr>
        <w:pStyle w:val="BulletList"/>
      </w:pPr>
      <w:r>
        <w:t>Дебетовое движение может быть создано на основе блокировки (как подтверждённой так и неподтверждённой).</w:t>
      </w:r>
    </w:p>
    <w:p w:rsidR="009251CE" w:rsidRPr="00A37908" w:rsidRDefault="009251CE" w:rsidP="009251CE">
      <w:pPr>
        <w:pStyle w:val="L3"/>
      </w:pPr>
      <w:r w:rsidRPr="00A37908">
        <w:t>Движения</w:t>
      </w:r>
      <w:r>
        <w:t xml:space="preserve"> AE</w:t>
      </w:r>
    </w:p>
    <w:p w:rsidR="009251CE" w:rsidRDefault="009251CE" w:rsidP="009251CE">
      <w:pPr>
        <w:pStyle w:val="BulletList"/>
      </w:pPr>
      <w:r>
        <w:t xml:space="preserve">Движение </w:t>
      </w:r>
      <w:r>
        <w:rPr>
          <w:lang w:val="en-US"/>
        </w:rPr>
        <w:t>AE</w:t>
      </w:r>
      <w:r w:rsidRPr="005E2A2E">
        <w:t xml:space="preserve"> </w:t>
      </w:r>
      <w:r>
        <w:t>может быть создано с нуля.</w:t>
      </w:r>
    </w:p>
    <w:p w:rsidR="009251CE" w:rsidRPr="00A37908" w:rsidRDefault="009251CE" w:rsidP="009251CE">
      <w:pPr>
        <w:pStyle w:val="BulletList"/>
      </w:pPr>
      <w:r>
        <w:t xml:space="preserve">Дебетовое движение </w:t>
      </w:r>
      <w:r>
        <w:rPr>
          <w:lang w:val="en-US"/>
        </w:rPr>
        <w:t>AE</w:t>
      </w:r>
      <w:r w:rsidRPr="005E2A2E">
        <w:t xml:space="preserve"> </w:t>
      </w:r>
      <w:r>
        <w:t>может быть создано на основе блокировки (как подтверждённой так и неподтверждённой).</w:t>
      </w:r>
    </w:p>
    <w:p w:rsidR="006F78D4" w:rsidRDefault="00735D6E" w:rsidP="00735D6E">
      <w:pPr>
        <w:pStyle w:val="2"/>
      </w:pPr>
      <w:bookmarkStart w:id="90" w:name="_Toc422226794"/>
      <w:bookmarkStart w:id="91" w:name="_Toc422234702"/>
      <w:bookmarkStart w:id="92" w:name="_Toc422234703"/>
      <w:bookmarkEnd w:id="90"/>
      <w:bookmarkEnd w:id="91"/>
      <w:r>
        <w:t>Обзор доработок</w:t>
      </w:r>
      <w:bookmarkEnd w:id="92"/>
    </w:p>
    <w:p w:rsidR="00D33BD0" w:rsidRPr="00F65BAC" w:rsidRDefault="00AF6A5D" w:rsidP="00FC5662">
      <w:pPr>
        <w:rPr>
          <w:lang w:val="ru-RU"/>
        </w:rPr>
      </w:pPr>
      <w:r>
        <w:rPr>
          <w:lang w:val="ru-RU"/>
        </w:rPr>
        <w:t xml:space="preserve">Основная часть нового </w:t>
      </w:r>
      <w:r w:rsidR="00735D6E">
        <w:rPr>
          <w:lang w:val="ru-RU"/>
        </w:rPr>
        <w:t>функционал</w:t>
      </w:r>
      <w:r>
        <w:rPr>
          <w:lang w:val="ru-RU"/>
        </w:rPr>
        <w:t>а</w:t>
      </w:r>
      <w:r w:rsidR="00735D6E">
        <w:rPr>
          <w:lang w:val="ru-RU"/>
        </w:rPr>
        <w:t xml:space="preserve"> реализуется в виде обработчика </w:t>
      </w:r>
      <w:r w:rsidR="00735D6E">
        <w:t>MA</w:t>
      </w:r>
      <w:r w:rsidR="00735D6E" w:rsidRPr="00735D6E">
        <w:rPr>
          <w:lang w:val="ru-RU"/>
        </w:rPr>
        <w:t xml:space="preserve"> — </w:t>
      </w:r>
      <w:r w:rsidR="00735D6E">
        <w:rPr>
          <w:lang w:val="ru-RU"/>
        </w:rPr>
        <w:t>см. раздел</w:t>
      </w:r>
      <w:r w:rsidR="00C64EE5">
        <w:rPr>
          <w:lang w:val="ru-RU"/>
        </w:rPr>
        <w:t xml:space="preserve"> </w:t>
      </w:r>
      <w:r w:rsidR="00E44A3C">
        <w:rPr>
          <w:lang w:val="ru-RU"/>
        </w:rPr>
        <w:fldChar w:fldCharType="begin"/>
      </w:r>
      <w:r w:rsidR="00D92FF4">
        <w:rPr>
          <w:lang w:val="ru-RU"/>
        </w:rPr>
        <w:instrText xml:space="preserve"> REF _Ref404076600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4</w:t>
      </w:r>
      <w:r w:rsidR="00E44A3C">
        <w:rPr>
          <w:lang w:val="ru-RU"/>
        </w:rPr>
        <w:fldChar w:fldCharType="end"/>
      </w:r>
      <w:r w:rsidR="00735D6E">
        <w:rPr>
          <w:lang w:val="ru-RU"/>
        </w:rPr>
        <w:t xml:space="preserve">. </w:t>
      </w:r>
    </w:p>
    <w:p w:rsidR="00735D6E" w:rsidRDefault="00126F10" w:rsidP="00FC5662">
      <w:pPr>
        <w:rPr>
          <w:lang w:val="ru-RU"/>
        </w:rPr>
      </w:pPr>
      <w:r>
        <w:rPr>
          <w:lang w:val="ru-RU"/>
        </w:rPr>
        <w:t>С</w:t>
      </w:r>
      <w:r w:rsidR="00AF6A5D">
        <w:rPr>
          <w:lang w:val="ru-RU"/>
        </w:rPr>
        <w:t>оздаётся компонента по ежедневному пересозданию проджектов для подтверждённых блокировок</w:t>
      </w:r>
      <w:r w:rsidR="00A45A86">
        <w:rPr>
          <w:lang w:val="ru-RU"/>
        </w:rPr>
        <w:t xml:space="preserve"> (пункт </w:t>
      </w:r>
      <w:r w:rsidR="00E44A3C">
        <w:rPr>
          <w:lang w:val="ru-RU"/>
        </w:rPr>
        <w:fldChar w:fldCharType="begin"/>
      </w:r>
      <w:r w:rsidR="00A45A86">
        <w:rPr>
          <w:lang w:val="ru-RU"/>
        </w:rPr>
        <w:instrText xml:space="preserve"> REF _Ref406684918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5.3</w:t>
      </w:r>
      <w:r w:rsidR="00E44A3C">
        <w:rPr>
          <w:lang w:val="ru-RU"/>
        </w:rPr>
        <w:fldChar w:fldCharType="end"/>
      </w:r>
      <w:r w:rsidR="00A45A86">
        <w:rPr>
          <w:lang w:val="ru-RU"/>
        </w:rPr>
        <w:t>)</w:t>
      </w:r>
      <w:r w:rsidR="00AF6A5D">
        <w:rPr>
          <w:lang w:val="ru-RU"/>
        </w:rPr>
        <w:t>.</w:t>
      </w:r>
    </w:p>
    <w:p w:rsidR="00126F10" w:rsidRPr="00126F10" w:rsidRDefault="00126F10" w:rsidP="00FC5662">
      <w:pPr>
        <w:rPr>
          <w:lang w:val="ru-RU"/>
        </w:rPr>
      </w:pPr>
      <w:r>
        <w:rPr>
          <w:lang w:val="ru-RU"/>
        </w:rPr>
        <w:t xml:space="preserve">Производится доработка существующего ПО в части </w:t>
      </w:r>
      <w:r w:rsidR="00467B0B">
        <w:rPr>
          <w:lang w:val="ru-RU"/>
        </w:rPr>
        <w:t>русификации проводок</w:t>
      </w:r>
      <w:r w:rsidR="006F5F22" w:rsidRPr="006F5F22">
        <w:rPr>
          <w:lang w:val="ru-RU"/>
        </w:rPr>
        <w:t xml:space="preserve"> (</w:t>
      </w:r>
      <w:r w:rsidR="006F5F22">
        <w:rPr>
          <w:lang w:val="ru-RU"/>
        </w:rPr>
        <w:t>пу</w:t>
      </w:r>
      <w:r w:rsidR="00584631">
        <w:rPr>
          <w:lang w:val="ru-RU"/>
        </w:rPr>
        <w:t>н</w:t>
      </w:r>
      <w:r w:rsidR="006F5F22">
        <w:rPr>
          <w:lang w:val="ru-RU"/>
        </w:rPr>
        <w:t xml:space="preserve">кт </w:t>
      </w:r>
      <w:r w:rsidR="00E44A3C">
        <w:rPr>
          <w:lang w:val="ru-RU"/>
        </w:rPr>
        <w:fldChar w:fldCharType="begin"/>
      </w:r>
      <w:r w:rsidR="006F5F22">
        <w:rPr>
          <w:lang w:val="ru-RU"/>
        </w:rPr>
        <w:instrText xml:space="preserve"> REF _Ref406757990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5.7</w:t>
      </w:r>
      <w:r w:rsidR="00E44A3C">
        <w:rPr>
          <w:lang w:val="ru-RU"/>
        </w:rPr>
        <w:fldChar w:fldCharType="end"/>
      </w:r>
      <w:r w:rsidR="006F5F22" w:rsidRPr="006F5F22">
        <w:rPr>
          <w:lang w:val="ru-RU"/>
        </w:rPr>
        <w:t>)</w:t>
      </w:r>
      <w:r w:rsidR="00467B0B">
        <w:rPr>
          <w:lang w:val="ru-RU"/>
        </w:rPr>
        <w:t xml:space="preserve">, а также </w:t>
      </w:r>
      <w:r>
        <w:rPr>
          <w:lang w:val="ru-RU"/>
        </w:rPr>
        <w:t xml:space="preserve">заполнения деталей внутридневной и окончательной выписки для </w:t>
      </w:r>
      <w:r>
        <w:t>STAMT</w:t>
      </w:r>
      <w:r w:rsidR="006F5F22">
        <w:rPr>
          <w:lang w:val="ru-RU"/>
        </w:rPr>
        <w:t xml:space="preserve"> (пункты </w:t>
      </w:r>
      <w:r w:rsidR="00E44A3C">
        <w:rPr>
          <w:lang w:val="ru-RU"/>
        </w:rPr>
        <w:fldChar w:fldCharType="begin"/>
      </w:r>
      <w:r w:rsidR="006F5F22">
        <w:rPr>
          <w:lang w:val="ru-RU"/>
        </w:rPr>
        <w:instrText xml:space="preserve"> REF _Ref406758005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5.11</w:t>
      </w:r>
      <w:r w:rsidR="00E44A3C">
        <w:rPr>
          <w:lang w:val="ru-RU"/>
        </w:rPr>
        <w:fldChar w:fldCharType="end"/>
      </w:r>
      <w:r w:rsidR="006F5F22">
        <w:rPr>
          <w:lang w:val="ru-RU"/>
        </w:rPr>
        <w:t>–</w:t>
      </w:r>
      <w:r w:rsidR="00E44A3C">
        <w:rPr>
          <w:lang w:val="ru-RU"/>
        </w:rPr>
        <w:fldChar w:fldCharType="begin"/>
      </w:r>
      <w:r w:rsidR="006F5F22">
        <w:rPr>
          <w:lang w:val="ru-RU"/>
        </w:rPr>
        <w:instrText xml:space="preserve"> REF _Ref406758014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5.14</w:t>
      </w:r>
      <w:r w:rsidR="00E44A3C">
        <w:rPr>
          <w:lang w:val="ru-RU"/>
        </w:rPr>
        <w:fldChar w:fldCharType="end"/>
      </w:r>
      <w:r w:rsidR="006F5F22">
        <w:rPr>
          <w:lang w:val="ru-RU"/>
        </w:rPr>
        <w:t>)</w:t>
      </w:r>
      <w:r w:rsidRPr="00126F10">
        <w:rPr>
          <w:lang w:val="ru-RU"/>
        </w:rPr>
        <w:t>.</w:t>
      </w:r>
      <w:r>
        <w:rPr>
          <w:lang w:val="ru-RU"/>
        </w:rPr>
        <w:t xml:space="preserve"> По проджектам, которые возникают в связи с блокировками и движениями, необходимо передавать в </w:t>
      </w:r>
      <w:r>
        <w:t>STAMT</w:t>
      </w:r>
      <w:r w:rsidRPr="00126F10">
        <w:rPr>
          <w:lang w:val="ru-RU"/>
        </w:rPr>
        <w:t xml:space="preserve"> </w:t>
      </w:r>
      <w:r>
        <w:rPr>
          <w:lang w:val="ru-RU"/>
        </w:rPr>
        <w:t>источник операции и идентификатор исходного документа.</w:t>
      </w:r>
    </w:p>
    <w:p w:rsidR="0062298C" w:rsidRDefault="0062298C" w:rsidP="0062298C">
      <w:pPr>
        <w:pStyle w:val="2"/>
      </w:pPr>
      <w:bookmarkStart w:id="93" w:name="_Toc406678402"/>
      <w:bookmarkStart w:id="94" w:name="_Toc406684726"/>
      <w:bookmarkStart w:id="95" w:name="_Toc406749772"/>
      <w:bookmarkStart w:id="96" w:name="_Toc406755082"/>
      <w:bookmarkStart w:id="97" w:name="_Toc406755963"/>
      <w:bookmarkStart w:id="98" w:name="_Toc406756709"/>
      <w:bookmarkStart w:id="99" w:name="_Toc406756856"/>
      <w:bookmarkStart w:id="100" w:name="_Toc406757246"/>
      <w:bookmarkStart w:id="101" w:name="_Toc406757334"/>
      <w:bookmarkStart w:id="102" w:name="_Toc407017292"/>
      <w:bookmarkStart w:id="103" w:name="_Toc407017499"/>
      <w:bookmarkStart w:id="104" w:name="_Toc407017914"/>
      <w:bookmarkStart w:id="105" w:name="_Toc406678403"/>
      <w:bookmarkStart w:id="106" w:name="_Toc406684727"/>
      <w:bookmarkStart w:id="107" w:name="_Toc406749773"/>
      <w:bookmarkStart w:id="108" w:name="_Toc406755083"/>
      <w:bookmarkStart w:id="109" w:name="_Toc406755964"/>
      <w:bookmarkStart w:id="110" w:name="_Toc406756710"/>
      <w:bookmarkStart w:id="111" w:name="_Toc406756857"/>
      <w:bookmarkStart w:id="112" w:name="_Toc406757247"/>
      <w:bookmarkStart w:id="113" w:name="_Toc406757335"/>
      <w:bookmarkStart w:id="114" w:name="_Toc407017293"/>
      <w:bookmarkStart w:id="115" w:name="_Toc407017500"/>
      <w:bookmarkStart w:id="116" w:name="_Toc407017915"/>
      <w:bookmarkStart w:id="117" w:name="_Toc406678404"/>
      <w:bookmarkStart w:id="118" w:name="_Toc406684728"/>
      <w:bookmarkStart w:id="119" w:name="_Toc406749774"/>
      <w:bookmarkStart w:id="120" w:name="_Toc406755084"/>
      <w:bookmarkStart w:id="121" w:name="_Toc406755965"/>
      <w:bookmarkStart w:id="122" w:name="_Toc406756711"/>
      <w:bookmarkStart w:id="123" w:name="_Toc406756858"/>
      <w:bookmarkStart w:id="124" w:name="_Toc406757248"/>
      <w:bookmarkStart w:id="125" w:name="_Toc406757336"/>
      <w:bookmarkStart w:id="126" w:name="_Toc407017294"/>
      <w:bookmarkStart w:id="127" w:name="_Toc407017501"/>
      <w:bookmarkStart w:id="128" w:name="_Toc407017916"/>
      <w:bookmarkStart w:id="129" w:name="_Toc406678405"/>
      <w:bookmarkStart w:id="130" w:name="_Toc406684729"/>
      <w:bookmarkStart w:id="131" w:name="_Toc406749775"/>
      <w:bookmarkStart w:id="132" w:name="_Toc406755085"/>
      <w:bookmarkStart w:id="133" w:name="_Toc406755966"/>
      <w:bookmarkStart w:id="134" w:name="_Toc406756712"/>
      <w:bookmarkStart w:id="135" w:name="_Toc406756859"/>
      <w:bookmarkStart w:id="136" w:name="_Toc406757249"/>
      <w:bookmarkStart w:id="137" w:name="_Toc406757337"/>
      <w:bookmarkStart w:id="138" w:name="_Toc407017295"/>
      <w:bookmarkStart w:id="139" w:name="_Toc407017502"/>
      <w:bookmarkStart w:id="140" w:name="_Toc407017917"/>
      <w:bookmarkStart w:id="141" w:name="_Toc422234704"/>
      <w:bookmarkStart w:id="142" w:name="_Toc403730222"/>
      <w:bookmarkStart w:id="143" w:name="_Toc403730620"/>
      <w:bookmarkStart w:id="144" w:name="_Toc403730752"/>
      <w:bookmarkStart w:id="145" w:name="_Toc403730951"/>
      <w:bookmarkStart w:id="146" w:name="_Toc403739488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t>Режим работы</w:t>
      </w:r>
      <w:bookmarkEnd w:id="141"/>
    </w:p>
    <w:p w:rsidR="0062298C" w:rsidRDefault="0062298C" w:rsidP="0062298C">
      <w:pPr>
        <w:rPr>
          <w:lang w:val="ru-RU"/>
        </w:rPr>
      </w:pPr>
      <w:r>
        <w:rPr>
          <w:lang w:val="ru-RU"/>
        </w:rPr>
        <w:t xml:space="preserve">Предполагается, что поток адаптера работает всё время. Если в АБС идёт </w:t>
      </w:r>
      <w:r>
        <w:t>COB</w:t>
      </w:r>
      <w:r w:rsidRPr="0062298C">
        <w:rPr>
          <w:lang w:val="ru-RU"/>
        </w:rPr>
        <w:t xml:space="preserve">, </w:t>
      </w:r>
      <w:r>
        <w:rPr>
          <w:lang w:val="ru-RU"/>
        </w:rPr>
        <w:t xml:space="preserve">он должен возвращать ошибку "В АБС идёт </w:t>
      </w:r>
      <w:r>
        <w:t>COB</w:t>
      </w:r>
      <w:r>
        <w:rPr>
          <w:lang w:val="ru-RU"/>
        </w:rPr>
        <w:t>".</w:t>
      </w:r>
    </w:p>
    <w:p w:rsidR="0062298C" w:rsidRDefault="0062298C" w:rsidP="0062298C">
      <w:pPr>
        <w:rPr>
          <w:lang w:val="ru-RU"/>
        </w:rPr>
      </w:pPr>
      <w:r>
        <w:rPr>
          <w:lang w:val="ru-RU"/>
        </w:rPr>
        <w:t xml:space="preserve">В </w:t>
      </w:r>
      <w:r>
        <w:t>COB</w:t>
      </w:r>
      <w:r w:rsidR="00C64EE5">
        <w:rPr>
          <w:lang w:val="ru-RU"/>
        </w:rPr>
        <w:t xml:space="preserve"> </w:t>
      </w:r>
      <w:r>
        <w:t>Before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добавляется компонента, отсылающая техническое </w:t>
      </w:r>
      <w:r>
        <w:t>MQ</w:t>
      </w:r>
      <w:r w:rsidRPr="0062298C">
        <w:rPr>
          <w:lang w:val="ru-RU"/>
        </w:rPr>
        <w:t>-</w:t>
      </w:r>
      <w:r>
        <w:rPr>
          <w:lang w:val="ru-RU"/>
        </w:rPr>
        <w:t xml:space="preserve">сообщение адаптеру о том что </w:t>
      </w:r>
      <w:r>
        <w:t>COB</w:t>
      </w:r>
      <w:r w:rsidR="00C64EE5">
        <w:rPr>
          <w:lang w:val="ru-RU"/>
        </w:rPr>
        <w:t xml:space="preserve"> </w:t>
      </w:r>
      <w:r>
        <w:rPr>
          <w:lang w:val="ru-RU"/>
        </w:rPr>
        <w:t>начался, пора закрыть все файлы и перестать отвечать на запросы.</w:t>
      </w:r>
    </w:p>
    <w:p w:rsidR="00233357" w:rsidRDefault="00233357" w:rsidP="0062298C">
      <w:pPr>
        <w:rPr>
          <w:lang w:val="ru-RU"/>
        </w:rPr>
      </w:pPr>
      <w:r>
        <w:rPr>
          <w:lang w:val="ru-RU"/>
        </w:rPr>
        <w:lastRenderedPageBreak/>
        <w:t xml:space="preserve">В </w:t>
      </w:r>
      <w:r>
        <w:t>COB</w:t>
      </w:r>
      <w:r w:rsidRPr="00CA702B">
        <w:rPr>
          <w:lang w:val="ru-RU"/>
        </w:rPr>
        <w:t xml:space="preserve"> </w:t>
      </w:r>
      <w:r>
        <w:t>Before</w:t>
      </w:r>
      <w:r w:rsidRPr="00CA702B">
        <w:rPr>
          <w:lang w:val="ru-RU"/>
        </w:rPr>
        <w:t xml:space="preserve"> </w:t>
      </w:r>
      <w:r>
        <w:rPr>
          <w:lang w:val="ru-RU"/>
        </w:rPr>
        <w:t>добавляется компонента, которая удаляет сокращающиеся основные и сторнирующие их проводки АЕ.</w:t>
      </w:r>
    </w:p>
    <w:p w:rsidR="0062298C" w:rsidRPr="0062298C" w:rsidRDefault="0062298C" w:rsidP="0062298C">
      <w:pPr>
        <w:rPr>
          <w:lang w:val="ru-RU"/>
        </w:rPr>
      </w:pPr>
      <w:r>
        <w:rPr>
          <w:lang w:val="ru-RU"/>
        </w:rPr>
        <w:t xml:space="preserve">В </w:t>
      </w:r>
      <w:r>
        <w:t>COB</w:t>
      </w:r>
      <w:r w:rsidR="00C64EE5">
        <w:rPr>
          <w:lang w:val="ru-RU"/>
        </w:rPr>
        <w:t xml:space="preserve"> </w:t>
      </w:r>
      <w:r>
        <w:t>After</w:t>
      </w:r>
      <w:r w:rsidR="00C64EE5">
        <w:rPr>
          <w:lang w:val="ru-RU"/>
        </w:rPr>
        <w:t xml:space="preserve"> </w:t>
      </w:r>
      <w:r>
        <w:rPr>
          <w:lang w:val="ru-RU"/>
        </w:rPr>
        <w:t>добавляется компонента, проверяющая, что поток запущен (если по какой-либо причине поток в системе отсутствует, она его запустит), и посылающая ему сообщение, что можно начинать отвечать на запросы.</w:t>
      </w:r>
    </w:p>
    <w:p w:rsidR="00D8677C" w:rsidRPr="00085B4F" w:rsidRDefault="00D8677C" w:rsidP="00085B4F">
      <w:pPr>
        <w:pStyle w:val="1"/>
      </w:pPr>
      <w:bookmarkStart w:id="147" w:name="_Toc422234705"/>
      <w:r w:rsidRPr="00085B4F">
        <w:lastRenderedPageBreak/>
        <w:t>Файлы ПС</w:t>
      </w:r>
      <w:bookmarkEnd w:id="73"/>
      <w:bookmarkEnd w:id="142"/>
      <w:bookmarkEnd w:id="143"/>
      <w:bookmarkEnd w:id="144"/>
      <w:bookmarkEnd w:id="145"/>
      <w:bookmarkEnd w:id="146"/>
      <w:bookmarkEnd w:id="147"/>
    </w:p>
    <w:p w:rsidR="00D8677C" w:rsidRPr="00BB7EC9" w:rsidRDefault="00D8677C" w:rsidP="00D8677C">
      <w:pPr>
        <w:pStyle w:val="2"/>
      </w:pPr>
      <w:bookmarkStart w:id="148" w:name="_Hlk406754852"/>
      <w:bookmarkStart w:id="149" w:name="_Toc364247280"/>
      <w:bookmarkStart w:id="150" w:name="_Toc366587340"/>
      <w:bookmarkStart w:id="151" w:name="_Toc367705620"/>
      <w:bookmarkStart w:id="152" w:name="_Toc382566384"/>
      <w:bookmarkStart w:id="153" w:name="_Toc403730223"/>
      <w:bookmarkStart w:id="154" w:name="_Toc403730621"/>
      <w:bookmarkStart w:id="155" w:name="_Toc403730753"/>
      <w:bookmarkStart w:id="156" w:name="_Toc403730952"/>
      <w:bookmarkStart w:id="157" w:name="_Toc403739489"/>
      <w:bookmarkStart w:id="158" w:name="_Toc422234706"/>
      <w:r>
        <w:rPr>
          <w:lang w:val="en-US"/>
        </w:rPr>
        <w:t>IFXPPL</w:t>
      </w:r>
      <w:r w:rsidRPr="00172DD8">
        <w:t>H</w:t>
      </w:r>
      <w:r w:rsidRPr="006003F3">
        <w:t>P</w:t>
      </w:r>
      <w:r w:rsidR="00247081">
        <w:t xml:space="preserve"> </w:t>
      </w:r>
      <w:bookmarkEnd w:id="148"/>
      <w:r w:rsidR="00B207AC" w:rsidRPr="00B207AC">
        <w:t>—</w:t>
      </w:r>
      <w:r w:rsidR="00247081">
        <w:t xml:space="preserve"> </w:t>
      </w:r>
      <w:r w:rsidRPr="00EF133E">
        <w:t>PF</w:t>
      </w:r>
      <w:r w:rsidR="00247081">
        <w:t xml:space="preserve"> </w:t>
      </w:r>
      <w:r w:rsidR="00B207AC" w:rsidRPr="00B207AC">
        <w:t>—</w:t>
      </w:r>
      <w:bookmarkEnd w:id="149"/>
      <w:r w:rsidR="00247081">
        <w:t xml:space="preserve"> </w:t>
      </w:r>
      <w:r>
        <w:t>Запросы в MIDAS</w:t>
      </w:r>
      <w:r w:rsidRPr="00BB7EC9">
        <w:t xml:space="preserve">: </w:t>
      </w:r>
      <w:bookmarkEnd w:id="150"/>
      <w:bookmarkEnd w:id="151"/>
      <w:r w:rsidRPr="00BB7EC9">
        <w:t>заголовки</w:t>
      </w:r>
      <w:bookmarkEnd w:id="152"/>
      <w:bookmarkEnd w:id="153"/>
      <w:bookmarkEnd w:id="154"/>
      <w:bookmarkEnd w:id="155"/>
      <w:bookmarkEnd w:id="156"/>
      <w:bookmarkEnd w:id="157"/>
      <w:bookmarkEnd w:id="158"/>
    </w:p>
    <w:p w:rsidR="00505712" w:rsidRDefault="00D8677C" w:rsidP="00085B4F">
      <w:pPr>
        <w:rPr>
          <w:lang w:val="ru-RU"/>
        </w:rPr>
      </w:pPr>
      <w:r>
        <w:rPr>
          <w:lang w:val="ru-RU"/>
        </w:rPr>
        <w:t>Ф</w:t>
      </w:r>
      <w:r w:rsidRPr="0020507F">
        <w:rPr>
          <w:lang w:val="ru-RU"/>
        </w:rPr>
        <w:t>айл</w:t>
      </w:r>
      <w:r>
        <w:rPr>
          <w:lang w:val="ru-RU"/>
        </w:rPr>
        <w:t xml:space="preserve"> содержит лог обработки запросов. Для каждого входящего сообщения </w:t>
      </w:r>
      <w:r w:rsidR="00505712" w:rsidRPr="00505712">
        <w:rPr>
          <w:rStyle w:val="Function"/>
        </w:rPr>
        <w:t>Query***</w:t>
      </w:r>
      <w:r w:rsidR="00C64EE5">
        <w:rPr>
          <w:rStyle w:val="Function"/>
        </w:rPr>
        <w:t xml:space="preserve"> </w:t>
      </w:r>
      <w:r>
        <w:rPr>
          <w:lang w:val="ru-RU"/>
        </w:rPr>
        <w:t>в лог добавляется одна запись.</w:t>
      </w:r>
    </w:p>
    <w:p w:rsidR="00D8677C" w:rsidRPr="00052580" w:rsidRDefault="00D92FF4" w:rsidP="00085B4F">
      <w:pPr>
        <w:rPr>
          <w:lang w:val="ru-RU"/>
        </w:rPr>
      </w:pPr>
      <w:r>
        <w:rPr>
          <w:lang w:val="ru-RU"/>
        </w:rPr>
        <w:t>Запросы-дубликаты также логируются.</w:t>
      </w:r>
    </w:p>
    <w:p w:rsidR="0097434A" w:rsidRPr="0097434A" w:rsidRDefault="0097434A" w:rsidP="00085B4F">
      <w:pPr>
        <w:rPr>
          <w:lang w:val="ru-RU"/>
        </w:rPr>
      </w:pPr>
      <w:r>
        <w:rPr>
          <w:lang w:val="ru-RU"/>
        </w:rPr>
        <w:t xml:space="preserve">Очистка файла производится компонентой 9280 </w:t>
      </w:r>
      <w:r>
        <w:t>COB</w:t>
      </w:r>
      <w:r w:rsidR="00C64EE5">
        <w:rPr>
          <w:lang w:val="ru-RU"/>
        </w:rPr>
        <w:t xml:space="preserve"> </w:t>
      </w:r>
      <w:r>
        <w:t>After</w:t>
      </w:r>
      <w:r w:rsidRPr="0097434A">
        <w:rPr>
          <w:lang w:val="ru-RU"/>
        </w:rPr>
        <w:t xml:space="preserve"> (IMBCLEAR)</w:t>
      </w:r>
      <w:r w:rsidR="00C64EE5">
        <w:rPr>
          <w:lang w:val="ru-RU"/>
        </w:rPr>
        <w:t xml:space="preserve"> </w:t>
      </w:r>
      <w:r w:rsidRPr="0097434A">
        <w:rPr>
          <w:lang w:val="ru-RU"/>
        </w:rPr>
        <w:t xml:space="preserve">на основе </w:t>
      </w:r>
      <w:r>
        <w:rPr>
          <w:lang w:val="ru-RU"/>
        </w:rPr>
        <w:t xml:space="preserve">поля </w:t>
      </w:r>
      <w:bookmarkStart w:id="159" w:name="_Hlk406754861"/>
      <w:r w:rsidRPr="00C043BB">
        <w:t>LHTS</w:t>
      </w:r>
      <w:bookmarkEnd w:id="159"/>
      <w:r>
        <w:rPr>
          <w:lang w:val="ru-RU"/>
        </w:rPr>
        <w:t>. Срок гарантированного хранения записей составляет 90 дней.</w:t>
      </w:r>
    </w:p>
    <w:p w:rsidR="00D8677C" w:rsidRDefault="00D8677C" w:rsidP="0039127A">
      <w:pPr>
        <w:pStyle w:val="ac"/>
        <w:rPr>
          <w:lang w:val="en-US"/>
        </w:rPr>
      </w:pPr>
      <w:r w:rsidRPr="0020507F">
        <w:t xml:space="preserve">Структура </w:t>
      </w:r>
      <w:r w:rsidR="00432729">
        <w:t>файла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1668"/>
        <w:gridCol w:w="1701"/>
        <w:gridCol w:w="7087"/>
      </w:tblGrid>
      <w:tr w:rsidR="007D0933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7D0933" w:rsidRPr="001E22B3" w:rsidRDefault="007D0933" w:rsidP="001E22B3">
            <w:pPr>
              <w:pStyle w:val="TableCellText"/>
            </w:pPr>
            <w:r w:rsidRPr="001E22B3">
              <w:t>Имя поля</w:t>
            </w:r>
          </w:p>
        </w:tc>
        <w:tc>
          <w:tcPr>
            <w:tcW w:w="1701" w:type="dxa"/>
          </w:tcPr>
          <w:p w:rsidR="007D0933" w:rsidRPr="001E22B3" w:rsidRDefault="007D0933" w:rsidP="001E22B3">
            <w:pPr>
              <w:pStyle w:val="TableCellText"/>
            </w:pPr>
            <w:r w:rsidRPr="001E22B3">
              <w:t>Тип</w:t>
            </w:r>
          </w:p>
        </w:tc>
        <w:tc>
          <w:tcPr>
            <w:tcW w:w="7087" w:type="dxa"/>
          </w:tcPr>
          <w:p w:rsidR="007D0933" w:rsidRPr="001E22B3" w:rsidRDefault="007D0933" w:rsidP="001E22B3">
            <w:pPr>
              <w:pStyle w:val="TableCellText"/>
            </w:pPr>
            <w:r w:rsidRPr="001E22B3">
              <w:t>Описание</w:t>
            </w:r>
          </w:p>
        </w:tc>
      </w:tr>
      <w:tr w:rsidR="007D0933" w:rsidTr="00981BAD">
        <w:tc>
          <w:tcPr>
            <w:tcW w:w="1668" w:type="dxa"/>
          </w:tcPr>
          <w:p w:rsidR="007D0933" w:rsidRPr="00F32B8C" w:rsidRDefault="007D0933" w:rsidP="00085B4F">
            <w:pPr>
              <w:pStyle w:val="TableCellCode"/>
            </w:pPr>
            <w:r w:rsidRPr="00F32B8C">
              <w:t>LHID</w:t>
            </w:r>
          </w:p>
        </w:tc>
        <w:tc>
          <w:tcPr>
            <w:tcW w:w="1701" w:type="dxa"/>
          </w:tcPr>
          <w:p w:rsidR="007D0933" w:rsidRPr="00F32B8C" w:rsidRDefault="007D0933" w:rsidP="0062547E">
            <w:pPr>
              <w:pStyle w:val="TableCellText"/>
            </w:pPr>
            <w:r w:rsidRPr="00F32B8C">
              <w:t>Char(</w:t>
            </w:r>
            <w:r w:rsidR="0062547E">
              <w:rPr>
                <w:lang w:val="en-US"/>
              </w:rPr>
              <w:t>64</w:t>
            </w:r>
            <w:r w:rsidRPr="00F32B8C">
              <w:t>)</w:t>
            </w:r>
          </w:p>
        </w:tc>
        <w:tc>
          <w:tcPr>
            <w:tcW w:w="7087" w:type="dxa"/>
          </w:tcPr>
          <w:p w:rsidR="007D0933" w:rsidRPr="00F32B8C" w:rsidRDefault="0062547E" w:rsidP="00085B4F">
            <w:pPr>
              <w:pStyle w:val="TableCellText"/>
            </w:pPr>
            <w:r>
              <w:t>И</w:t>
            </w:r>
            <w:r w:rsidR="007D0933" w:rsidRPr="00F32B8C">
              <w:t>дентификатор запроса</w:t>
            </w:r>
          </w:p>
        </w:tc>
      </w:tr>
      <w:tr w:rsidR="007D093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</w:tcPr>
          <w:p w:rsidR="007D0933" w:rsidRPr="00F32B8C" w:rsidRDefault="007D0933" w:rsidP="00085B4F">
            <w:pPr>
              <w:pStyle w:val="TableCellCode"/>
            </w:pPr>
            <w:r w:rsidRPr="00F32B8C">
              <w:t>LHTS</w:t>
            </w:r>
          </w:p>
        </w:tc>
        <w:tc>
          <w:tcPr>
            <w:tcW w:w="1701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Timestamp</w:t>
            </w:r>
          </w:p>
        </w:tc>
        <w:tc>
          <w:tcPr>
            <w:tcW w:w="7087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Дата-время запроса</w:t>
            </w:r>
          </w:p>
        </w:tc>
      </w:tr>
      <w:tr w:rsidR="007D0933" w:rsidTr="00981BAD">
        <w:tc>
          <w:tcPr>
            <w:tcW w:w="1668" w:type="dxa"/>
          </w:tcPr>
          <w:p w:rsidR="007D0933" w:rsidRPr="00F32B8C" w:rsidRDefault="007D0933" w:rsidP="00085B4F">
            <w:pPr>
              <w:pStyle w:val="TableCellCode"/>
            </w:pPr>
            <w:r w:rsidRPr="00F32B8C">
              <w:t>LHRUND</w:t>
            </w:r>
          </w:p>
        </w:tc>
        <w:tc>
          <w:tcPr>
            <w:tcW w:w="1701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Decimal(5 0)</w:t>
            </w:r>
          </w:p>
        </w:tc>
        <w:tc>
          <w:tcPr>
            <w:tcW w:w="7087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Дата MIDAS запроса</w:t>
            </w:r>
          </w:p>
        </w:tc>
      </w:tr>
      <w:tr w:rsidR="007D093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</w:tcPr>
          <w:p w:rsidR="007D0933" w:rsidRPr="00F32B8C" w:rsidRDefault="007D0933" w:rsidP="00085B4F">
            <w:pPr>
              <w:pStyle w:val="TableCellCode"/>
            </w:pPr>
            <w:r w:rsidRPr="00F32B8C">
              <w:t>LHIMSGFMT</w:t>
            </w:r>
          </w:p>
        </w:tc>
        <w:tc>
          <w:tcPr>
            <w:tcW w:w="1701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Char(32)</w:t>
            </w:r>
          </w:p>
        </w:tc>
        <w:tc>
          <w:tcPr>
            <w:tcW w:w="7087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Формат входящего сообщения</w:t>
            </w:r>
          </w:p>
        </w:tc>
      </w:tr>
      <w:tr w:rsidR="007D0933" w:rsidTr="00981BAD">
        <w:tc>
          <w:tcPr>
            <w:tcW w:w="1668" w:type="dxa"/>
          </w:tcPr>
          <w:p w:rsidR="007D0933" w:rsidRPr="00F32B8C" w:rsidRDefault="007D0933" w:rsidP="00085B4F">
            <w:pPr>
              <w:pStyle w:val="TableCellCode"/>
            </w:pPr>
            <w:r w:rsidRPr="00F32B8C">
              <w:t>LHOMSGFMT</w:t>
            </w:r>
          </w:p>
        </w:tc>
        <w:tc>
          <w:tcPr>
            <w:tcW w:w="1701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Char(32)</w:t>
            </w:r>
          </w:p>
        </w:tc>
        <w:tc>
          <w:tcPr>
            <w:tcW w:w="7087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Формат ответа</w:t>
            </w:r>
          </w:p>
        </w:tc>
      </w:tr>
      <w:tr w:rsidR="007D0933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</w:tcPr>
          <w:p w:rsidR="007D0933" w:rsidRPr="00F32B8C" w:rsidRDefault="007D0933" w:rsidP="00085B4F">
            <w:pPr>
              <w:pStyle w:val="TableCellCode"/>
            </w:pPr>
            <w:r w:rsidRPr="00F32B8C">
              <w:t>LHRTCD</w:t>
            </w:r>
          </w:p>
        </w:tc>
        <w:tc>
          <w:tcPr>
            <w:tcW w:w="1701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Char(1)</w:t>
            </w:r>
          </w:p>
        </w:tc>
        <w:tc>
          <w:tcPr>
            <w:tcW w:w="7087" w:type="dxa"/>
          </w:tcPr>
          <w:p w:rsidR="007D0933" w:rsidRPr="00F32B8C" w:rsidRDefault="007D0933" w:rsidP="00D46C40">
            <w:pPr>
              <w:pStyle w:val="TableCellText"/>
            </w:pPr>
            <w:r w:rsidRPr="00F32B8C">
              <w:t xml:space="preserve">Код результата обработки. Список значений </w:t>
            </w:r>
            <w:r w:rsidR="00D46C40">
              <w:t>приведён</w:t>
            </w:r>
            <w:r w:rsidR="00C64EE5">
              <w:t xml:space="preserve"> </w:t>
            </w:r>
            <w:r w:rsidR="00D46C40">
              <w:t>в п</w:t>
            </w:r>
            <w:r w:rsidRPr="00F32B8C">
              <w:t>риложени</w:t>
            </w:r>
            <w:r w:rsidR="00D46C40">
              <w:t>и</w:t>
            </w:r>
            <w:r w:rsidR="00C64EE5">
              <w:t xml:space="preserve"> </w:t>
            </w:r>
            <w:r w:rsidR="004865D1">
              <w:fldChar w:fldCharType="begin"/>
            </w:r>
            <w:r w:rsidR="004865D1">
              <w:instrText xml:space="preserve"> REF _Ref378517843 \r \h  \* MERGEFORMAT </w:instrText>
            </w:r>
            <w:r w:rsidR="004865D1">
              <w:fldChar w:fldCharType="separate"/>
            </w:r>
            <w:r w:rsidR="007A64CA">
              <w:t>I.I</w:t>
            </w:r>
            <w:r w:rsidR="004865D1">
              <w:fldChar w:fldCharType="end"/>
            </w:r>
            <w:r w:rsidR="00D46C40">
              <w:t>.</w:t>
            </w:r>
          </w:p>
        </w:tc>
      </w:tr>
      <w:tr w:rsidR="007D0933" w:rsidTr="00981BAD">
        <w:tc>
          <w:tcPr>
            <w:tcW w:w="1668" w:type="dxa"/>
          </w:tcPr>
          <w:p w:rsidR="007D0933" w:rsidRPr="00F32B8C" w:rsidRDefault="007D0933" w:rsidP="00085B4F">
            <w:pPr>
              <w:pStyle w:val="TableCellCode"/>
            </w:pPr>
            <w:r w:rsidRPr="00F32B8C">
              <w:t>LHERRM</w:t>
            </w:r>
          </w:p>
        </w:tc>
        <w:tc>
          <w:tcPr>
            <w:tcW w:w="1701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VarChar(80)</w:t>
            </w:r>
          </w:p>
        </w:tc>
        <w:tc>
          <w:tcPr>
            <w:tcW w:w="7087" w:type="dxa"/>
          </w:tcPr>
          <w:p w:rsidR="007D0933" w:rsidRPr="00F32B8C" w:rsidRDefault="007D0933" w:rsidP="00085B4F">
            <w:pPr>
              <w:pStyle w:val="TableCellText"/>
            </w:pPr>
            <w:r w:rsidRPr="00F32B8C">
              <w:t>Сообщение об ошибке (глобальной)</w:t>
            </w:r>
          </w:p>
        </w:tc>
      </w:tr>
    </w:tbl>
    <w:p w:rsidR="00D46C40" w:rsidRPr="00D46C40" w:rsidRDefault="00D46C40" w:rsidP="00D46C40">
      <w:pPr>
        <w:rPr>
          <w:lang w:val="ru-RU"/>
        </w:rPr>
      </w:pPr>
      <w:bookmarkStart w:id="160" w:name="_Toc403730224"/>
      <w:bookmarkStart w:id="161" w:name="_Toc403730622"/>
      <w:bookmarkStart w:id="162" w:name="_Toc403730754"/>
      <w:bookmarkStart w:id="163" w:name="_Toc403730953"/>
      <w:bookmarkStart w:id="164" w:name="_Toc403739490"/>
      <w:bookmarkStart w:id="165" w:name="_Toc366587341"/>
      <w:bookmarkStart w:id="166" w:name="_Toc367705621"/>
      <w:r>
        <w:rPr>
          <w:lang w:val="ru-RU"/>
        </w:rPr>
        <w:t xml:space="preserve">В файл должен быть встроен ключ по полям </w:t>
      </w:r>
      <w:r w:rsidRPr="00D46C40">
        <w:rPr>
          <w:lang w:val="ru-RU"/>
        </w:rPr>
        <w:t>{</w:t>
      </w:r>
      <w:r w:rsidRPr="00F32B8C">
        <w:t>LHID</w:t>
      </w:r>
      <w:r w:rsidRPr="00D46C40">
        <w:rPr>
          <w:rFonts w:cs="Consolas"/>
          <w:lang w:val="ru-RU"/>
        </w:rPr>
        <w:t xml:space="preserve">, </w:t>
      </w:r>
      <w:r w:rsidRPr="00F32B8C">
        <w:t>LHTS</w:t>
      </w:r>
      <w:r w:rsidRPr="00D46C40">
        <w:rPr>
          <w:lang w:val="ru-RU"/>
        </w:rPr>
        <w:t>}.</w:t>
      </w:r>
    </w:p>
    <w:p w:rsidR="00D8677C" w:rsidRPr="00BB7EC9" w:rsidRDefault="00110140" w:rsidP="00D8677C">
      <w:pPr>
        <w:pStyle w:val="2"/>
      </w:pPr>
      <w:bookmarkStart w:id="167" w:name="_Hlk406754871"/>
      <w:bookmarkStart w:id="168" w:name="_Toc422234707"/>
      <w:r>
        <w:rPr>
          <w:lang w:val="en-US"/>
        </w:rPr>
        <w:t>IFXPPLB</w:t>
      </w:r>
      <w:r w:rsidRPr="006003F3">
        <w:t>P</w:t>
      </w:r>
      <w:r w:rsidR="00247081">
        <w:t xml:space="preserve"> </w:t>
      </w:r>
      <w:bookmarkEnd w:id="167"/>
      <w:r w:rsidR="00B207AC" w:rsidRPr="00B207AC">
        <w:t>—</w:t>
      </w:r>
      <w:r w:rsidR="00247081">
        <w:t xml:space="preserve"> </w:t>
      </w:r>
      <w:r w:rsidRPr="00EF133E">
        <w:t>PF</w:t>
      </w:r>
      <w:r w:rsidR="00247081">
        <w:t xml:space="preserve"> </w:t>
      </w:r>
      <w:r w:rsidR="00B207AC" w:rsidRPr="00B207AC">
        <w:t>—</w:t>
      </w:r>
      <w:r w:rsidR="00247081">
        <w:t xml:space="preserve"> </w:t>
      </w:r>
      <w:r>
        <w:t>Запросы в MIDAS</w:t>
      </w:r>
      <w:r w:rsidRPr="00BB7EC9">
        <w:t xml:space="preserve">: </w:t>
      </w:r>
      <w:r>
        <w:t>детали по блокировкам</w:t>
      </w:r>
      <w:bookmarkEnd w:id="160"/>
      <w:bookmarkEnd w:id="161"/>
      <w:bookmarkEnd w:id="162"/>
      <w:bookmarkEnd w:id="163"/>
      <w:bookmarkEnd w:id="164"/>
      <w:bookmarkEnd w:id="168"/>
    </w:p>
    <w:p w:rsidR="00D8677C" w:rsidRPr="000340E0" w:rsidRDefault="00D8677C" w:rsidP="00085B4F">
      <w:pPr>
        <w:rPr>
          <w:lang w:val="ru-RU"/>
        </w:rPr>
      </w:pPr>
      <w:r w:rsidRPr="00FF2385">
        <w:rPr>
          <w:lang w:val="ru-RU"/>
        </w:rPr>
        <w:t xml:space="preserve">Файл содержит лог обработки </w:t>
      </w:r>
      <w:r w:rsidR="00110140">
        <w:rPr>
          <w:lang w:val="ru-RU"/>
        </w:rPr>
        <w:t>блокировок</w:t>
      </w:r>
      <w:r w:rsidRPr="00FF2385">
        <w:rPr>
          <w:lang w:val="ru-RU"/>
        </w:rPr>
        <w:t>.</w:t>
      </w:r>
      <w:r>
        <w:rPr>
          <w:lang w:val="ru-RU"/>
        </w:rPr>
        <w:t xml:space="preserve"> Для каждого входящего сообщения </w:t>
      </w:r>
      <w:r w:rsidR="00110140">
        <w:rPr>
          <w:lang w:val="ru-RU"/>
        </w:rPr>
        <w:t xml:space="preserve">одного из форматов </w:t>
      </w:r>
      <w:r w:rsidR="00110140" w:rsidRPr="004A5F97">
        <w:rPr>
          <w:rStyle w:val="Function"/>
          <w:lang w:val="en-US"/>
        </w:rPr>
        <w:t>QueryAmountPreBlock</w:t>
      </w:r>
      <w:r w:rsidR="00110140">
        <w:rPr>
          <w:rStyle w:val="Function"/>
          <w:lang w:val="en-US"/>
        </w:rPr>
        <w:t>Create</w:t>
      </w:r>
      <w:r w:rsidR="00110140" w:rsidRPr="004A5F97">
        <w:rPr>
          <w:lang w:val="ru-RU"/>
        </w:rPr>
        <w:t xml:space="preserve">, </w:t>
      </w:r>
      <w:r w:rsidR="00110140" w:rsidRPr="004A5F97">
        <w:rPr>
          <w:rStyle w:val="Function"/>
          <w:lang w:val="en-US"/>
        </w:rPr>
        <w:t>QueryAmountBlockCreate</w:t>
      </w:r>
      <w:r w:rsidR="00110140" w:rsidRPr="004A5F97">
        <w:rPr>
          <w:lang w:val="ru-RU"/>
        </w:rPr>
        <w:t xml:space="preserve">, </w:t>
      </w:r>
      <w:r w:rsidR="00F5400A" w:rsidRPr="00F5400A">
        <w:rPr>
          <w:rStyle w:val="Function"/>
        </w:rPr>
        <w:t>QueryPreBlockPartialAuthorize</w:t>
      </w:r>
      <w:r w:rsidR="00F5400A" w:rsidRPr="00F5400A">
        <w:rPr>
          <w:lang w:val="ru-RU"/>
        </w:rPr>
        <w:t xml:space="preserve">, </w:t>
      </w:r>
      <w:r w:rsidR="00110140" w:rsidRPr="004A5F97">
        <w:rPr>
          <w:rStyle w:val="Function"/>
          <w:lang w:val="en-US"/>
        </w:rPr>
        <w:t>QueryAmountBlockCancel</w:t>
      </w:r>
      <w:r w:rsidR="00110140" w:rsidRPr="004A5F97">
        <w:rPr>
          <w:lang w:val="ru-RU"/>
        </w:rPr>
        <w:t xml:space="preserve">, </w:t>
      </w:r>
      <w:r w:rsidR="00110140" w:rsidRPr="004A5F97">
        <w:rPr>
          <w:rStyle w:val="Function"/>
          <w:lang w:val="en-US"/>
        </w:rPr>
        <w:t>QueryAmountBlockReverse</w:t>
      </w:r>
      <w:r w:rsidR="00C64EE5" w:rsidRPr="006618F2">
        <w:rPr>
          <w:lang w:val="ru-RU"/>
        </w:rPr>
        <w:t xml:space="preserve"> </w:t>
      </w:r>
      <w:r>
        <w:rPr>
          <w:lang w:val="ru-RU"/>
        </w:rPr>
        <w:t>в лог добавляется по</w:t>
      </w:r>
      <w:r w:rsidR="00110140">
        <w:rPr>
          <w:lang w:val="ru-RU"/>
        </w:rPr>
        <w:t xml:space="preserve"> одной записи на каждую блокировку</w:t>
      </w:r>
      <w:r>
        <w:rPr>
          <w:lang w:val="ru-RU"/>
        </w:rPr>
        <w:t>.</w:t>
      </w:r>
    </w:p>
    <w:p w:rsidR="00505712" w:rsidRPr="00505712" w:rsidRDefault="00505712" w:rsidP="00085B4F">
      <w:pPr>
        <w:rPr>
          <w:lang w:val="ru-RU"/>
        </w:rPr>
      </w:pPr>
      <w:r>
        <w:rPr>
          <w:lang w:val="ru-RU"/>
        </w:rPr>
        <w:t>Запросы-дубликаты в этом файле не логируются.</w:t>
      </w:r>
    </w:p>
    <w:p w:rsidR="0097434A" w:rsidRDefault="0097434A" w:rsidP="00085B4F">
      <w:pPr>
        <w:rPr>
          <w:lang w:val="ru-RU"/>
        </w:rPr>
      </w:pPr>
      <w:r>
        <w:rPr>
          <w:lang w:val="ru-RU"/>
        </w:rPr>
        <w:t xml:space="preserve">Очистка файла производится компонентой 9280 </w:t>
      </w:r>
      <w:r>
        <w:t>COBAfter</w:t>
      </w:r>
      <w:r w:rsidRPr="0097434A">
        <w:rPr>
          <w:lang w:val="ru-RU"/>
        </w:rPr>
        <w:t xml:space="preserve"> (IMBCLEAR)</w:t>
      </w:r>
      <w:r w:rsidR="00C64EE5">
        <w:rPr>
          <w:lang w:val="ru-RU"/>
        </w:rPr>
        <w:t xml:space="preserve"> </w:t>
      </w:r>
      <w:r w:rsidRPr="0097434A">
        <w:rPr>
          <w:lang w:val="ru-RU"/>
        </w:rPr>
        <w:t xml:space="preserve">на основе </w:t>
      </w:r>
      <w:r>
        <w:rPr>
          <w:lang w:val="ru-RU"/>
        </w:rPr>
        <w:t xml:space="preserve">поля </w:t>
      </w:r>
      <w:bookmarkStart w:id="169" w:name="_Hlk406754879"/>
      <w:r w:rsidRPr="00C043BB">
        <w:t>LBTS</w:t>
      </w:r>
      <w:bookmarkEnd w:id="169"/>
      <w:r>
        <w:rPr>
          <w:lang w:val="ru-RU"/>
        </w:rPr>
        <w:t>. Срок гарантированного хранения записей составляет 90 дней.</w:t>
      </w:r>
    </w:p>
    <w:p w:rsidR="00D8677C" w:rsidRPr="0020507F" w:rsidRDefault="00432729" w:rsidP="0039127A">
      <w:pPr>
        <w:pStyle w:val="ac"/>
      </w:pPr>
      <w:r>
        <w:t>Структура файла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1668"/>
        <w:gridCol w:w="1701"/>
        <w:gridCol w:w="7087"/>
      </w:tblGrid>
      <w:tr w:rsidR="00D8677C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8677C" w:rsidRPr="00301A80" w:rsidRDefault="00D8677C" w:rsidP="001E22B3">
            <w:pPr>
              <w:pStyle w:val="TableCellText"/>
            </w:pPr>
            <w:r w:rsidRPr="00301A80">
              <w:t>Имя поля</w:t>
            </w:r>
          </w:p>
        </w:tc>
        <w:tc>
          <w:tcPr>
            <w:tcW w:w="1701" w:type="dxa"/>
          </w:tcPr>
          <w:p w:rsidR="00D8677C" w:rsidRPr="003A7B0C" w:rsidRDefault="00D8677C" w:rsidP="001E22B3">
            <w:pPr>
              <w:pStyle w:val="TableCellText"/>
            </w:pPr>
            <w:r w:rsidRPr="003A7B0C">
              <w:t>Тип</w:t>
            </w:r>
          </w:p>
        </w:tc>
        <w:tc>
          <w:tcPr>
            <w:tcW w:w="7087" w:type="dxa"/>
          </w:tcPr>
          <w:p w:rsidR="00D8677C" w:rsidRPr="003A7B0C" w:rsidRDefault="00D8677C" w:rsidP="001E22B3">
            <w:pPr>
              <w:pStyle w:val="TableCellText"/>
            </w:pPr>
            <w:r w:rsidRPr="003A7B0C">
              <w:t>Описание</w:t>
            </w:r>
          </w:p>
        </w:tc>
      </w:tr>
      <w:tr w:rsidR="00D8677C" w:rsidRPr="00A26CD6" w:rsidTr="00981BAD">
        <w:tc>
          <w:tcPr>
            <w:tcW w:w="0" w:type="auto"/>
          </w:tcPr>
          <w:p w:rsidR="00D8677C" w:rsidRPr="004C07F2" w:rsidRDefault="00110140" w:rsidP="001E22B3">
            <w:pPr>
              <w:pStyle w:val="TableCellCode"/>
            </w:pPr>
            <w:bookmarkStart w:id="170" w:name="_Hlk377374009"/>
            <w:r>
              <w:t>LB</w:t>
            </w:r>
            <w:r w:rsidR="00D8677C">
              <w:t>ID</w:t>
            </w:r>
            <w:bookmarkEnd w:id="170"/>
          </w:p>
        </w:tc>
        <w:tc>
          <w:tcPr>
            <w:tcW w:w="1701" w:type="dxa"/>
          </w:tcPr>
          <w:p w:rsidR="00D8677C" w:rsidRPr="006C4FFE" w:rsidRDefault="00D8677C" w:rsidP="0062547E">
            <w:pPr>
              <w:pStyle w:val="TableCellText"/>
            </w:pPr>
            <w:r w:rsidRPr="006C4FFE">
              <w:t>Char(</w:t>
            </w:r>
            <w:r w:rsidR="0062547E">
              <w:t>64</w:t>
            </w:r>
            <w:r w:rsidRPr="006C4FFE">
              <w:t>)</w:t>
            </w:r>
          </w:p>
        </w:tc>
        <w:tc>
          <w:tcPr>
            <w:tcW w:w="7087" w:type="dxa"/>
          </w:tcPr>
          <w:p w:rsidR="00D8677C" w:rsidRPr="006C4FFE" w:rsidRDefault="0062547E" w:rsidP="001E22B3">
            <w:pPr>
              <w:pStyle w:val="TableCellText"/>
            </w:pPr>
            <w:r>
              <w:t>И</w:t>
            </w:r>
            <w:r w:rsidR="00D8677C" w:rsidRPr="006C4FFE">
              <w:t>дентификатор запроса</w:t>
            </w:r>
          </w:p>
        </w:tc>
      </w:tr>
      <w:tr w:rsidR="00DC6FFD" w:rsidRPr="00A26CD6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8677C" w:rsidRPr="00CC2EC7" w:rsidRDefault="00110140" w:rsidP="001E22B3">
            <w:pPr>
              <w:pStyle w:val="TableCellCode"/>
            </w:pPr>
            <w:bookmarkStart w:id="171" w:name="_Hlk377381053"/>
            <w:r>
              <w:t>LB</w:t>
            </w:r>
            <w:r w:rsidR="00D8677C">
              <w:t>TS</w:t>
            </w:r>
            <w:bookmarkEnd w:id="171"/>
          </w:p>
        </w:tc>
        <w:tc>
          <w:tcPr>
            <w:tcW w:w="1701" w:type="dxa"/>
          </w:tcPr>
          <w:p w:rsidR="00D8677C" w:rsidRPr="006C4FFE" w:rsidRDefault="00D8677C" w:rsidP="001E22B3">
            <w:pPr>
              <w:pStyle w:val="TableCellText"/>
            </w:pPr>
            <w:r w:rsidRPr="00946F3E">
              <w:t>Timestamp</w:t>
            </w:r>
          </w:p>
        </w:tc>
        <w:tc>
          <w:tcPr>
            <w:tcW w:w="7087" w:type="dxa"/>
          </w:tcPr>
          <w:p w:rsidR="00D8677C" w:rsidRPr="00CC2EC7" w:rsidRDefault="00D8677C" w:rsidP="001E22B3">
            <w:pPr>
              <w:pStyle w:val="TableCellText"/>
            </w:pPr>
            <w:r>
              <w:t>Дата-в</w:t>
            </w:r>
            <w:r w:rsidRPr="00946F3E">
              <w:t xml:space="preserve">ремя </w:t>
            </w:r>
            <w:r>
              <w:t>запроса</w:t>
            </w:r>
          </w:p>
        </w:tc>
      </w:tr>
      <w:tr w:rsidR="00D8677C" w:rsidRPr="00A26CD6" w:rsidTr="00981BAD">
        <w:tc>
          <w:tcPr>
            <w:tcW w:w="0" w:type="auto"/>
          </w:tcPr>
          <w:p w:rsidR="00D8677C" w:rsidRPr="00643A97" w:rsidRDefault="00110140" w:rsidP="001E22B3">
            <w:pPr>
              <w:pStyle w:val="TableCellCode"/>
            </w:pPr>
            <w:r>
              <w:t>LB</w:t>
            </w:r>
            <w:r w:rsidR="00D8677C">
              <w:t>ROWNUM</w:t>
            </w:r>
          </w:p>
        </w:tc>
        <w:tc>
          <w:tcPr>
            <w:tcW w:w="1701" w:type="dxa"/>
          </w:tcPr>
          <w:p w:rsidR="00D8677C" w:rsidRPr="00285A65" w:rsidRDefault="00D8677C" w:rsidP="001E22B3">
            <w:pPr>
              <w:pStyle w:val="TableCellText"/>
            </w:pPr>
            <w:r w:rsidRPr="00285A65">
              <w:t>Binary(9 0)</w:t>
            </w:r>
          </w:p>
        </w:tc>
        <w:tc>
          <w:tcPr>
            <w:tcW w:w="7087" w:type="dxa"/>
          </w:tcPr>
          <w:p w:rsidR="00D8677C" w:rsidRPr="00285A65" w:rsidRDefault="00D8677C" w:rsidP="001E22B3">
            <w:pPr>
              <w:pStyle w:val="TableCellText"/>
            </w:pPr>
            <w:r w:rsidRPr="00285A65">
              <w:t xml:space="preserve">Номер </w:t>
            </w:r>
            <w:r w:rsidR="00B96536">
              <w:t>блокировки</w:t>
            </w:r>
            <w:r w:rsidRPr="00285A65">
              <w:t xml:space="preserve"> в списке</w:t>
            </w:r>
          </w:p>
        </w:tc>
      </w:tr>
      <w:tr w:rsidR="00DC6FFD" w:rsidRPr="00A26CD6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285A65" w:rsidRDefault="00285A65" w:rsidP="001E22B3">
            <w:pPr>
              <w:pStyle w:val="TableCellCode"/>
            </w:pPr>
            <w:r>
              <w:t>LB</w:t>
            </w:r>
            <w:r w:rsidR="00E22955">
              <w:t>BLKSRC</w:t>
            </w:r>
          </w:p>
        </w:tc>
        <w:tc>
          <w:tcPr>
            <w:tcW w:w="1701" w:type="dxa"/>
          </w:tcPr>
          <w:p w:rsidR="00285A65" w:rsidRPr="00285A65" w:rsidRDefault="00285A65" w:rsidP="001E22B3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</w:tcPr>
          <w:p w:rsidR="00285A65" w:rsidRPr="00285A65" w:rsidRDefault="00285A65" w:rsidP="001E22B3">
            <w:pPr>
              <w:pStyle w:val="TableCellText"/>
            </w:pPr>
            <w:r w:rsidRPr="00285A65">
              <w:t>Код системы-инициатора блокировки</w:t>
            </w:r>
          </w:p>
        </w:tc>
      </w:tr>
      <w:tr w:rsidR="00DC6FFD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lastRenderedPageBreak/>
              <w:t>LB</w:t>
            </w:r>
            <w:r w:rsidR="00E22955">
              <w:t>BLKID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285A65" w:rsidRPr="00E54041" w:rsidRDefault="00285A65" w:rsidP="001E22B3">
            <w:pPr>
              <w:pStyle w:val="TableCellText"/>
            </w:pPr>
            <w:r w:rsidRPr="00E54041">
              <w:t>Идентификатор блокировки во внешней системе</w:t>
            </w:r>
          </w:p>
        </w:tc>
      </w:tr>
      <w:tr w:rsidR="00E1273F" w:rsidRPr="00736C63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1273F" w:rsidRDefault="00E1273F" w:rsidP="00E1273F">
            <w:pPr>
              <w:pStyle w:val="TableCellCode"/>
            </w:pPr>
            <w:r>
              <w:t>LB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1701" w:type="dxa"/>
          </w:tcPr>
          <w:p w:rsidR="00E1273F" w:rsidRPr="00285A65" w:rsidRDefault="00E1273F" w:rsidP="00EE4AAF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</w:tcPr>
          <w:p w:rsidR="00E1273F" w:rsidRPr="00285A65" w:rsidRDefault="00E1273F" w:rsidP="00E1273F">
            <w:pPr>
              <w:pStyle w:val="TableCellText"/>
            </w:pPr>
            <w:r w:rsidRPr="00285A65">
              <w:t xml:space="preserve">Код системы-инициатора </w:t>
            </w:r>
            <w:r>
              <w:t xml:space="preserve">авторизуемой </w:t>
            </w:r>
            <w:r w:rsidRPr="00285A65">
              <w:t>блокировки</w:t>
            </w:r>
          </w:p>
        </w:tc>
      </w:tr>
      <w:tr w:rsidR="00E1273F" w:rsidRPr="00736C63" w:rsidTr="00EE4AAF">
        <w:trPr>
          <w:trHeight w:val="300"/>
        </w:trPr>
        <w:tc>
          <w:tcPr>
            <w:tcW w:w="1668" w:type="dxa"/>
            <w:noWrap/>
            <w:hideMark/>
          </w:tcPr>
          <w:p w:rsidR="00E1273F" w:rsidRDefault="00E1273F" w:rsidP="00EE4AAF">
            <w:pPr>
              <w:pStyle w:val="TableCellCode"/>
            </w:pPr>
            <w:r w:rsidRPr="00A17264">
              <w:t>LB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1701" w:type="dxa"/>
            <w:noWrap/>
            <w:hideMark/>
          </w:tcPr>
          <w:p w:rsidR="00E1273F" w:rsidRPr="00285A65" w:rsidRDefault="00E1273F" w:rsidP="00EE4AAF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E1273F" w:rsidRPr="00E54041" w:rsidRDefault="00E1273F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E54041">
              <w:t>блокировки во внешней системе</w:t>
            </w:r>
          </w:p>
        </w:tc>
      </w:tr>
      <w:tr w:rsidR="00E22955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>
              <w:t>OBJREF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285A65" w:rsidRPr="00E54041" w:rsidRDefault="00285A65" w:rsidP="001E22B3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</w:tr>
      <w:tr w:rsidR="00DC6FFD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>
              <w:t>CBAC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Char(20)</w:t>
            </w:r>
          </w:p>
        </w:tc>
        <w:tc>
          <w:tcPr>
            <w:tcW w:w="7087" w:type="dxa"/>
            <w:noWrap/>
            <w:hideMark/>
          </w:tcPr>
          <w:p w:rsidR="00285A65" w:rsidRPr="00E54041" w:rsidRDefault="00285A65" w:rsidP="001E22B3">
            <w:pPr>
              <w:pStyle w:val="TableCellText"/>
            </w:pPr>
            <w:r w:rsidRPr="00E54041">
              <w:t>Сч</w:t>
            </w:r>
            <w:r w:rsidR="00510E0A">
              <w:t>ё</w:t>
            </w:r>
            <w:r w:rsidRPr="00E54041">
              <w:t>т в формате ЦБ</w:t>
            </w:r>
          </w:p>
        </w:tc>
      </w:tr>
      <w:tr w:rsidR="00D91798" w:rsidRPr="00D8677C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91798" w:rsidRPr="00397A8B" w:rsidRDefault="00D91798" w:rsidP="00FE596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LBAMTTYPE</w:t>
            </w:r>
          </w:p>
        </w:tc>
        <w:tc>
          <w:tcPr>
            <w:tcW w:w="1701" w:type="dxa"/>
            <w:noWrap/>
            <w:hideMark/>
          </w:tcPr>
          <w:p w:rsidR="00D91798" w:rsidRPr="00397A8B" w:rsidRDefault="00D91798" w:rsidP="00FE596C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7087" w:type="dxa"/>
            <w:noWrap/>
            <w:hideMark/>
          </w:tcPr>
          <w:p w:rsidR="00D91798" w:rsidRPr="00E54041" w:rsidRDefault="00D91798" w:rsidP="00FE596C">
            <w:pPr>
              <w:pStyle w:val="TableCellText"/>
            </w:pPr>
            <w:r w:rsidRPr="002A2539">
              <w:t xml:space="preserve">Тип </w:t>
            </w:r>
            <w:r>
              <w:t xml:space="preserve">суммы </w:t>
            </w:r>
            <w:r w:rsidRPr="002A2539">
              <w:t>блокировки</w:t>
            </w:r>
          </w:p>
        </w:tc>
      </w:tr>
      <w:tr w:rsidR="00E22955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>
              <w:t>AMT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Char(23)</w:t>
            </w:r>
          </w:p>
        </w:tc>
        <w:tc>
          <w:tcPr>
            <w:tcW w:w="7087" w:type="dxa"/>
            <w:noWrap/>
            <w:hideMark/>
          </w:tcPr>
          <w:p w:rsidR="00285A65" w:rsidRPr="00E54041" w:rsidRDefault="00285A65" w:rsidP="001E22B3">
            <w:pPr>
              <w:pStyle w:val="TableCellText"/>
            </w:pPr>
            <w:r w:rsidRPr="00E54041">
              <w:t>Сумма блокировки в валюте счёта</w:t>
            </w:r>
          </w:p>
        </w:tc>
      </w:tr>
      <w:tr w:rsidR="00D91798" w:rsidRPr="004D1F42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91798" w:rsidRPr="00397A8B" w:rsidRDefault="00D91798" w:rsidP="00FE596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LBPERCENT</w:t>
            </w:r>
          </w:p>
        </w:tc>
        <w:tc>
          <w:tcPr>
            <w:tcW w:w="1701" w:type="dxa"/>
            <w:noWrap/>
            <w:hideMark/>
          </w:tcPr>
          <w:p w:rsidR="00D91798" w:rsidRPr="00397A8B" w:rsidRDefault="00D91798" w:rsidP="00FE596C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Char(8)</w:t>
            </w:r>
          </w:p>
        </w:tc>
        <w:tc>
          <w:tcPr>
            <w:tcW w:w="7087" w:type="dxa"/>
            <w:noWrap/>
            <w:hideMark/>
          </w:tcPr>
          <w:p w:rsidR="00D91798" w:rsidRPr="00E54041" w:rsidRDefault="00D91798" w:rsidP="00FE596C">
            <w:pPr>
              <w:pStyle w:val="TableCellText"/>
            </w:pPr>
            <w:r>
              <w:t>Процент от суммы остатка</w:t>
            </w:r>
          </w:p>
        </w:tc>
      </w:tr>
      <w:tr w:rsidR="00DC6FFD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>
              <w:t>STRD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Char(8)</w:t>
            </w:r>
          </w:p>
        </w:tc>
        <w:tc>
          <w:tcPr>
            <w:tcW w:w="7087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Дата начала действия блокировки</w:t>
            </w:r>
          </w:p>
        </w:tc>
      </w:tr>
      <w:tr w:rsidR="00E22955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>
              <w:t>ENDD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Char(8)</w:t>
            </w:r>
          </w:p>
        </w:tc>
        <w:tc>
          <w:tcPr>
            <w:tcW w:w="7087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Дата конца действия блокировки</w:t>
            </w:r>
          </w:p>
        </w:tc>
      </w:tr>
      <w:tr w:rsidR="00253008" w:rsidRPr="00D8677C" w:rsidTr="00253008">
        <w:trPr>
          <w:trHeight w:val="300"/>
        </w:trPr>
        <w:tc>
          <w:tcPr>
            <w:tcW w:w="1668" w:type="dxa"/>
            <w:noWrap/>
            <w:hideMark/>
          </w:tcPr>
          <w:p w:rsidR="00253008" w:rsidRPr="00566772" w:rsidRDefault="00253008" w:rsidP="00253008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LBTRYP</w:t>
            </w:r>
          </w:p>
        </w:tc>
        <w:tc>
          <w:tcPr>
            <w:tcW w:w="1701" w:type="dxa"/>
            <w:noWrap/>
            <w:hideMark/>
          </w:tcPr>
          <w:p w:rsidR="00253008" w:rsidRPr="00566772" w:rsidRDefault="00253008" w:rsidP="00253008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7087" w:type="dxa"/>
            <w:noWrap/>
            <w:hideMark/>
          </w:tcPr>
          <w:p w:rsidR="00253008" w:rsidRPr="00566772" w:rsidRDefault="00253008" w:rsidP="00253008">
            <w:pPr>
              <w:pStyle w:val="TableCellText"/>
            </w:pPr>
            <w:r>
              <w:rPr>
                <w:lang w:val="en-US"/>
              </w:rPr>
              <w:t xml:space="preserve">Transaction Type </w:t>
            </w:r>
            <w:r>
              <w:t>для проджекта</w:t>
            </w:r>
          </w:p>
        </w:tc>
      </w:tr>
      <w:tr w:rsidR="00253008" w:rsidRPr="00D8677C" w:rsidTr="00253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3008" w:rsidRDefault="00253008" w:rsidP="00253008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LB</w:t>
            </w:r>
            <w:r w:rsidRPr="00566772">
              <w:rPr>
                <w:rFonts w:cs="Consolas"/>
                <w:lang w:val="en-US"/>
              </w:rPr>
              <w:t>TNMR</w:t>
            </w:r>
          </w:p>
        </w:tc>
        <w:tc>
          <w:tcPr>
            <w:tcW w:w="1701" w:type="dxa"/>
            <w:noWrap/>
            <w:hideMark/>
          </w:tcPr>
          <w:p w:rsidR="00253008" w:rsidRDefault="00253008" w:rsidP="00253008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7087" w:type="dxa"/>
            <w:noWrap/>
            <w:hideMark/>
          </w:tcPr>
          <w:p w:rsidR="00253008" w:rsidRPr="00566772" w:rsidRDefault="00253008" w:rsidP="00253008">
            <w:pPr>
              <w:pStyle w:val="TableCellText"/>
            </w:pPr>
            <w:r>
              <w:rPr>
                <w:lang w:val="en-US"/>
              </w:rPr>
              <w:t>Transaction Number</w:t>
            </w:r>
            <w:r>
              <w:t xml:space="preserve"> для проджекта</w:t>
            </w:r>
          </w:p>
        </w:tc>
      </w:tr>
      <w:tr w:rsidR="00663DE4" w:rsidRPr="00285A65" w:rsidTr="00663DE4">
        <w:trPr>
          <w:trHeight w:val="300"/>
        </w:trPr>
        <w:tc>
          <w:tcPr>
            <w:tcW w:w="1668" w:type="dxa"/>
            <w:noWrap/>
            <w:hideMark/>
          </w:tcPr>
          <w:p w:rsidR="00663DE4" w:rsidRPr="00106428" w:rsidRDefault="00663DE4" w:rsidP="00663DE4">
            <w:pPr>
              <w:pStyle w:val="TableCellCode"/>
            </w:pPr>
            <w:r w:rsidRPr="00106428">
              <w:t>L</w:t>
            </w:r>
            <w:r>
              <w:rPr>
                <w:lang w:val="en-US"/>
              </w:rPr>
              <w:t>B</w:t>
            </w:r>
            <w:r w:rsidRPr="00106428">
              <w:t>NRTD</w:t>
            </w:r>
          </w:p>
        </w:tc>
        <w:tc>
          <w:tcPr>
            <w:tcW w:w="1701" w:type="dxa"/>
            <w:noWrap/>
            <w:hideMark/>
          </w:tcPr>
          <w:p w:rsidR="00663DE4" w:rsidRPr="00C53CB7" w:rsidRDefault="00663DE4" w:rsidP="00663DE4">
            <w:pPr>
              <w:pStyle w:val="TableCellText"/>
            </w:pPr>
            <w:r w:rsidRPr="00C53CB7">
              <w:t>Char(30)</w:t>
            </w:r>
          </w:p>
        </w:tc>
        <w:tc>
          <w:tcPr>
            <w:tcW w:w="7087" w:type="dxa"/>
            <w:noWrap/>
            <w:hideMark/>
          </w:tcPr>
          <w:p w:rsidR="00663DE4" w:rsidRPr="00C53CB7" w:rsidRDefault="00663DE4" w:rsidP="00663DE4">
            <w:pPr>
              <w:pStyle w:val="TableCellText"/>
            </w:pPr>
            <w:r w:rsidRPr="00C53CB7">
              <w:t>Комментарий к проджекту</w:t>
            </w:r>
          </w:p>
        </w:tc>
      </w:tr>
      <w:tr w:rsidR="00DC6FFD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 w:rsidR="00D729B7">
              <w:t>USEOVD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Char(1)</w:t>
            </w:r>
          </w:p>
        </w:tc>
        <w:tc>
          <w:tcPr>
            <w:tcW w:w="7087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Учитывать лимит овердрафта</w:t>
            </w:r>
          </w:p>
        </w:tc>
      </w:tr>
      <w:tr w:rsidR="00285A65" w:rsidRPr="00C64EE5" w:rsidTr="00981BAD">
        <w:trPr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8944A9">
              <w:t>LB</w:t>
            </w:r>
            <w:r w:rsidR="00D729B7">
              <w:t>IGNBLK</w:t>
            </w:r>
          </w:p>
        </w:tc>
        <w:tc>
          <w:tcPr>
            <w:tcW w:w="1701" w:type="dxa"/>
            <w:noWrap/>
            <w:hideMark/>
          </w:tcPr>
          <w:p w:rsidR="00285A65" w:rsidRDefault="00285A65" w:rsidP="001E22B3">
            <w:pPr>
              <w:pStyle w:val="TableCellText"/>
            </w:pPr>
            <w:r w:rsidRPr="003F5C98">
              <w:t>Char(1)</w:t>
            </w:r>
          </w:p>
        </w:tc>
        <w:tc>
          <w:tcPr>
            <w:tcW w:w="7087" w:type="dxa"/>
            <w:noWrap/>
            <w:hideMark/>
          </w:tcPr>
          <w:p w:rsidR="00285A65" w:rsidRPr="009C51F0" w:rsidRDefault="00285A65" w:rsidP="001E22B3">
            <w:pPr>
              <w:pStyle w:val="TableCellText"/>
            </w:pPr>
            <w:r w:rsidRPr="009C51F0">
              <w:t>Флаг обхода блокировки all</w:t>
            </w:r>
            <w:r w:rsidR="00247081">
              <w:t>/</w:t>
            </w:r>
            <w:r w:rsidRPr="009C51F0">
              <w:t>credit</w:t>
            </w:r>
            <w:r w:rsidR="00510E0A" w:rsidRPr="009C51F0">
              <w:t>/</w:t>
            </w:r>
            <w:r w:rsidRPr="009C51F0">
              <w:t>debit</w:t>
            </w:r>
          </w:p>
        </w:tc>
      </w:tr>
      <w:tr w:rsidR="00285A65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8944A9">
              <w:t>LB</w:t>
            </w:r>
            <w:r w:rsidR="00D729B7">
              <w:t>IGNBAL</w:t>
            </w:r>
          </w:p>
        </w:tc>
        <w:tc>
          <w:tcPr>
            <w:tcW w:w="1701" w:type="dxa"/>
            <w:noWrap/>
            <w:hideMark/>
          </w:tcPr>
          <w:p w:rsidR="00285A65" w:rsidRDefault="00285A65" w:rsidP="001E22B3">
            <w:pPr>
              <w:pStyle w:val="TableCellText"/>
            </w:pPr>
            <w:r w:rsidRPr="003F5C98">
              <w:t>Char(1)</w:t>
            </w:r>
          </w:p>
        </w:tc>
        <w:tc>
          <w:tcPr>
            <w:tcW w:w="7087" w:type="dxa"/>
            <w:noWrap/>
            <w:hideMark/>
          </w:tcPr>
          <w:p w:rsidR="00285A65" w:rsidRPr="009C51F0" w:rsidRDefault="00285A65" w:rsidP="001E22B3">
            <w:pPr>
              <w:pStyle w:val="TableCellText"/>
            </w:pPr>
            <w:r w:rsidRPr="009C51F0">
              <w:t>Флаг игнорирования доступного остатка</w:t>
            </w:r>
          </w:p>
        </w:tc>
      </w:tr>
      <w:tr w:rsidR="009C51F0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9C51F0" w:rsidRPr="009C51F0" w:rsidRDefault="009C51F0" w:rsidP="001E22B3">
            <w:pPr>
              <w:pStyle w:val="TableCellCode"/>
            </w:pPr>
            <w:r>
              <w:t>LBNARR</w:t>
            </w:r>
          </w:p>
        </w:tc>
        <w:tc>
          <w:tcPr>
            <w:tcW w:w="1701" w:type="dxa"/>
            <w:noWrap/>
            <w:hideMark/>
          </w:tcPr>
          <w:p w:rsidR="009C51F0" w:rsidRPr="003F5C98" w:rsidRDefault="00216BD1" w:rsidP="001E22B3">
            <w:pPr>
              <w:pStyle w:val="TableCellText"/>
            </w:pPr>
            <w:r>
              <w:rPr>
                <w:lang w:val="en-US"/>
              </w:rPr>
              <w:t>Var</w:t>
            </w:r>
            <w:r w:rsidR="009C51F0">
              <w:t>Char(300)</w:t>
            </w:r>
          </w:p>
        </w:tc>
        <w:tc>
          <w:tcPr>
            <w:tcW w:w="7087" w:type="dxa"/>
            <w:noWrap/>
            <w:hideMark/>
          </w:tcPr>
          <w:p w:rsidR="009C51F0" w:rsidRPr="009C51F0" w:rsidRDefault="009C51F0" w:rsidP="001E22B3">
            <w:pPr>
              <w:pStyle w:val="TableCellText"/>
            </w:pPr>
            <w:r>
              <w:t>Комментарий к блокировке</w:t>
            </w:r>
          </w:p>
        </w:tc>
      </w:tr>
      <w:tr w:rsidR="00D729B7" w:rsidRPr="007E381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729B7" w:rsidRDefault="00D729B7" w:rsidP="001E22B3">
            <w:pPr>
              <w:pStyle w:val="TableCellCode"/>
            </w:pPr>
            <w:r w:rsidRPr="00A17264">
              <w:t>LB</w:t>
            </w:r>
            <w:r>
              <w:t>PARSRC</w:t>
            </w:r>
          </w:p>
        </w:tc>
        <w:tc>
          <w:tcPr>
            <w:tcW w:w="1701" w:type="dxa"/>
            <w:noWrap/>
            <w:hideMark/>
          </w:tcPr>
          <w:p w:rsidR="00D729B7" w:rsidRPr="00285A65" w:rsidRDefault="00D729B7" w:rsidP="001E22B3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 w:val="restart"/>
            <w:noWrap/>
            <w:hideMark/>
          </w:tcPr>
          <w:p w:rsidR="00D729B7" w:rsidRPr="009C51F0" w:rsidRDefault="00D729B7" w:rsidP="001E22B3">
            <w:pPr>
              <w:pStyle w:val="TableCellText"/>
            </w:pPr>
            <w:r w:rsidRPr="009C51F0">
              <w:t>Родительская блокировка</w:t>
            </w:r>
          </w:p>
        </w:tc>
      </w:tr>
      <w:tr w:rsidR="00D729B7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D729B7" w:rsidRDefault="00D729B7" w:rsidP="001E22B3">
            <w:pPr>
              <w:pStyle w:val="TableCellCode"/>
            </w:pPr>
            <w:r w:rsidRPr="00A17264">
              <w:t>LB</w:t>
            </w:r>
            <w:r>
              <w:t>PARID</w:t>
            </w:r>
          </w:p>
        </w:tc>
        <w:tc>
          <w:tcPr>
            <w:tcW w:w="1701" w:type="dxa"/>
            <w:noWrap/>
            <w:hideMark/>
          </w:tcPr>
          <w:p w:rsidR="00D729B7" w:rsidRPr="00285A65" w:rsidRDefault="00D729B7" w:rsidP="001E22B3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/>
            <w:noWrap/>
            <w:hideMark/>
          </w:tcPr>
          <w:p w:rsidR="00D729B7" w:rsidRPr="00285A65" w:rsidRDefault="00D729B7" w:rsidP="001E22B3">
            <w:pPr>
              <w:pStyle w:val="TableCellText"/>
            </w:pPr>
          </w:p>
        </w:tc>
      </w:tr>
      <w:tr w:rsidR="0062547E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62547E" w:rsidRPr="0062547E" w:rsidRDefault="0062547E" w:rsidP="001E22B3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LBABSREF</w:t>
            </w:r>
          </w:p>
        </w:tc>
        <w:tc>
          <w:tcPr>
            <w:tcW w:w="1701" w:type="dxa"/>
            <w:noWrap/>
            <w:hideMark/>
          </w:tcPr>
          <w:p w:rsidR="0062547E" w:rsidRPr="0062547E" w:rsidRDefault="0062547E" w:rsidP="001E22B3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7087" w:type="dxa"/>
            <w:noWrap/>
            <w:hideMark/>
          </w:tcPr>
          <w:p w:rsidR="0062547E" w:rsidRPr="00285A65" w:rsidRDefault="00712680" w:rsidP="001E22B3">
            <w:pPr>
              <w:pStyle w:val="TableCellText"/>
            </w:pPr>
            <w:r>
              <w:t>Референс созданной блокировки в АБС</w:t>
            </w:r>
          </w:p>
        </w:tc>
      </w:tr>
      <w:tr w:rsidR="00D729B7" w:rsidRPr="007E381C" w:rsidTr="00981BAD">
        <w:trPr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 w:rsidR="00400710">
              <w:t>BLKAMT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</w:t>
            </w:r>
            <w:r w:rsidR="00400710">
              <w:t>23</w:t>
            </w:r>
            <w:r w:rsidRPr="00285A65">
              <w:t>)</w:t>
            </w:r>
          </w:p>
        </w:tc>
        <w:tc>
          <w:tcPr>
            <w:tcW w:w="7087" w:type="dxa"/>
            <w:noWrap/>
            <w:hideMark/>
          </w:tcPr>
          <w:p w:rsidR="00285A65" w:rsidRPr="002C6E5D" w:rsidRDefault="00400710" w:rsidP="001E22B3">
            <w:pPr>
              <w:pStyle w:val="TableCellText"/>
              <w:rPr>
                <w:color w:val="000000"/>
                <w:lang w:eastAsia="ru-RU"/>
              </w:rPr>
            </w:pPr>
            <w:r>
              <w:t>Величина заблокированной суммы</w:t>
            </w:r>
          </w:p>
        </w:tc>
      </w:tr>
      <w:tr w:rsidR="00D729B7" w:rsidRPr="007E381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 w:rsidR="00400710">
              <w:t>TYPE</w:t>
            </w:r>
          </w:p>
        </w:tc>
        <w:tc>
          <w:tcPr>
            <w:tcW w:w="1701" w:type="dxa"/>
            <w:noWrap/>
            <w:hideMark/>
          </w:tcPr>
          <w:p w:rsidR="00285A65" w:rsidRPr="00285A65" w:rsidRDefault="00285A65" w:rsidP="001E22B3">
            <w:pPr>
              <w:pStyle w:val="TableCellText"/>
            </w:pPr>
            <w:r w:rsidRPr="00285A65">
              <w:t>Char(</w:t>
            </w:r>
            <w:r w:rsidR="00400710">
              <w:t>1</w:t>
            </w:r>
            <w:r w:rsidRPr="00285A65">
              <w:t>)</w:t>
            </w:r>
          </w:p>
        </w:tc>
        <w:tc>
          <w:tcPr>
            <w:tcW w:w="7087" w:type="dxa"/>
            <w:noWrap/>
            <w:hideMark/>
          </w:tcPr>
          <w:p w:rsidR="00285A65" w:rsidRPr="00E54041" w:rsidRDefault="00400710" w:rsidP="00B82E11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Статус блокировки</w:t>
            </w:r>
          </w:p>
        </w:tc>
      </w:tr>
      <w:tr w:rsidR="00D729B7" w:rsidRPr="00736C63" w:rsidTr="00981BAD">
        <w:tc>
          <w:tcPr>
            <w:tcW w:w="0" w:type="auto"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>
              <w:t>RTCD</w:t>
            </w:r>
          </w:p>
        </w:tc>
        <w:tc>
          <w:tcPr>
            <w:tcW w:w="1701" w:type="dxa"/>
          </w:tcPr>
          <w:p w:rsidR="00285A65" w:rsidRPr="006C4FFE" w:rsidRDefault="00285A65" w:rsidP="001E22B3">
            <w:pPr>
              <w:pStyle w:val="TableCellText"/>
            </w:pPr>
            <w:r>
              <w:t>Char(2</w:t>
            </w:r>
            <w:r w:rsidRPr="006C4FFE">
              <w:t>)</w:t>
            </w:r>
          </w:p>
        </w:tc>
        <w:tc>
          <w:tcPr>
            <w:tcW w:w="7087" w:type="dxa"/>
          </w:tcPr>
          <w:p w:rsidR="00285A65" w:rsidRPr="00400710" w:rsidRDefault="00285A65" w:rsidP="00D46C40">
            <w:pPr>
              <w:pStyle w:val="TableCellText"/>
            </w:pPr>
            <w:r w:rsidRPr="006C4FFE">
              <w:t>К</w:t>
            </w:r>
            <w:r w:rsidRPr="00A5791C">
              <w:t>од результата</w:t>
            </w:r>
            <w:r w:rsidRPr="006C4FFE">
              <w:t xml:space="preserve"> обработки</w:t>
            </w:r>
            <w:r>
              <w:t xml:space="preserve">. Список значений </w:t>
            </w:r>
            <w:r w:rsidR="00D46C40">
              <w:t>приведён в</w:t>
            </w:r>
            <w:r w:rsidR="008B18A3">
              <w:t xml:space="preserve"> </w:t>
            </w:r>
            <w:r w:rsidR="00D46C40">
              <w:t>п</w:t>
            </w:r>
            <w:r>
              <w:t>риложени</w:t>
            </w:r>
            <w:r w:rsidR="00D46C40">
              <w:t>и</w:t>
            </w:r>
            <w:r w:rsidR="008B18A3">
              <w:t xml:space="preserve"> </w:t>
            </w:r>
            <w:r w:rsidR="004865D1">
              <w:fldChar w:fldCharType="begin"/>
            </w:r>
            <w:r w:rsidR="004865D1">
              <w:instrText xml:space="preserve"> REF _Ref378781113 \w \h  \* MERGEFORMAT </w:instrText>
            </w:r>
            <w:r w:rsidR="004865D1">
              <w:fldChar w:fldCharType="separate"/>
            </w:r>
            <w:r w:rsidR="007A64CA">
              <w:t>I.II</w:t>
            </w:r>
            <w:r w:rsidR="004865D1">
              <w:fldChar w:fldCharType="end"/>
            </w:r>
            <w:r w:rsidR="002C6E5D">
              <w:t>.</w:t>
            </w:r>
          </w:p>
        </w:tc>
      </w:tr>
      <w:tr w:rsidR="00400710" w:rsidRPr="00A5791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285A65" w:rsidRDefault="00285A65" w:rsidP="001E22B3">
            <w:pPr>
              <w:pStyle w:val="TableCellCode"/>
            </w:pPr>
            <w:r w:rsidRPr="00A17264">
              <w:t>LB</w:t>
            </w:r>
            <w:r>
              <w:t>ERRM</w:t>
            </w:r>
          </w:p>
        </w:tc>
        <w:tc>
          <w:tcPr>
            <w:tcW w:w="1701" w:type="dxa"/>
          </w:tcPr>
          <w:p w:rsidR="00285A65" w:rsidRPr="00A5791C" w:rsidRDefault="00285A65" w:rsidP="001E22B3">
            <w:pPr>
              <w:pStyle w:val="TableCellText"/>
            </w:pPr>
            <w:r>
              <w:t>VarChar</w:t>
            </w:r>
            <w:r w:rsidRPr="00A5791C">
              <w:t>(80)</w:t>
            </w:r>
          </w:p>
        </w:tc>
        <w:tc>
          <w:tcPr>
            <w:tcW w:w="7087" w:type="dxa"/>
          </w:tcPr>
          <w:p w:rsidR="00285A65" w:rsidRPr="00A5791C" w:rsidRDefault="00285A65" w:rsidP="001E22B3">
            <w:pPr>
              <w:pStyle w:val="TableCellText"/>
            </w:pPr>
            <w:r w:rsidRPr="00A5791C">
              <w:t>Сообщение об ошибке</w:t>
            </w:r>
          </w:p>
        </w:tc>
      </w:tr>
    </w:tbl>
    <w:p w:rsidR="00D46C40" w:rsidRPr="00D46C40" w:rsidRDefault="00D46C40" w:rsidP="00D46C40">
      <w:pPr>
        <w:rPr>
          <w:lang w:val="ru-RU"/>
        </w:rPr>
      </w:pPr>
      <w:bookmarkStart w:id="172" w:name="_Toc403730225"/>
      <w:bookmarkStart w:id="173" w:name="_Toc403730623"/>
      <w:bookmarkStart w:id="174" w:name="_Toc403730755"/>
      <w:bookmarkStart w:id="175" w:name="_Toc403730954"/>
      <w:bookmarkStart w:id="176" w:name="_Toc403739491"/>
      <w:bookmarkStart w:id="177" w:name="_Hlk377373953"/>
      <w:bookmarkStart w:id="178" w:name="_Toc382566386"/>
      <w:bookmarkEnd w:id="165"/>
      <w:bookmarkEnd w:id="166"/>
      <w:r>
        <w:rPr>
          <w:lang w:val="ru-RU"/>
        </w:rPr>
        <w:t xml:space="preserve">В файл должен быть встроен ключ по полям </w:t>
      </w:r>
      <w:r w:rsidRPr="00D46C40">
        <w:rPr>
          <w:lang w:val="ru-RU"/>
        </w:rPr>
        <w:t>{</w:t>
      </w:r>
      <w:r>
        <w:t>LBID</w:t>
      </w:r>
      <w:r w:rsidRPr="00D46C40">
        <w:rPr>
          <w:rFonts w:cs="Consolas"/>
          <w:lang w:val="ru-RU"/>
        </w:rPr>
        <w:t xml:space="preserve">, </w:t>
      </w:r>
      <w:r>
        <w:t>LBROWNUM</w:t>
      </w:r>
      <w:r w:rsidRPr="00D46C40">
        <w:rPr>
          <w:lang w:val="ru-RU"/>
        </w:rPr>
        <w:t>}.</w:t>
      </w:r>
    </w:p>
    <w:p w:rsidR="00E54041" w:rsidRPr="00BB7EC9" w:rsidRDefault="00E54041" w:rsidP="00E54041">
      <w:pPr>
        <w:pStyle w:val="2"/>
      </w:pPr>
      <w:bookmarkStart w:id="179" w:name="_Hlk406754894"/>
      <w:bookmarkStart w:id="180" w:name="_Toc422234708"/>
      <w:r>
        <w:rPr>
          <w:lang w:val="en-US"/>
        </w:rPr>
        <w:t>IFXPPLM</w:t>
      </w:r>
      <w:r w:rsidRPr="006003F3">
        <w:t>P</w:t>
      </w:r>
      <w:r w:rsidR="00247081">
        <w:t xml:space="preserve"> </w:t>
      </w:r>
      <w:bookmarkEnd w:id="179"/>
      <w:r w:rsidR="00B207AC" w:rsidRPr="00B207AC">
        <w:t>—</w:t>
      </w:r>
      <w:r w:rsidR="00247081">
        <w:t xml:space="preserve"> </w:t>
      </w:r>
      <w:r w:rsidRPr="00EF133E">
        <w:t>PF</w:t>
      </w:r>
      <w:r w:rsidR="00247081">
        <w:t xml:space="preserve"> </w:t>
      </w:r>
      <w:r w:rsidR="00B207AC" w:rsidRPr="00B207AC">
        <w:t>—</w:t>
      </w:r>
      <w:r w:rsidR="00247081">
        <w:t xml:space="preserve"> </w:t>
      </w:r>
      <w:r>
        <w:t>Запросы в MIDAS</w:t>
      </w:r>
      <w:r w:rsidRPr="00BB7EC9">
        <w:t xml:space="preserve">: </w:t>
      </w:r>
      <w:r>
        <w:t>детали по движениям</w:t>
      </w:r>
      <w:bookmarkEnd w:id="172"/>
      <w:bookmarkEnd w:id="173"/>
      <w:bookmarkEnd w:id="174"/>
      <w:bookmarkEnd w:id="175"/>
      <w:bookmarkEnd w:id="176"/>
      <w:bookmarkEnd w:id="180"/>
    </w:p>
    <w:p w:rsidR="00E54041" w:rsidRDefault="00E54041" w:rsidP="00085B4F">
      <w:pPr>
        <w:rPr>
          <w:lang w:val="ru-RU"/>
        </w:rPr>
      </w:pPr>
      <w:r w:rsidRPr="00FF2385">
        <w:rPr>
          <w:lang w:val="ru-RU"/>
        </w:rPr>
        <w:t xml:space="preserve">Файл содержит лог обработки </w:t>
      </w:r>
      <w:r>
        <w:rPr>
          <w:lang w:val="ru-RU"/>
        </w:rPr>
        <w:t>движений</w:t>
      </w:r>
      <w:r w:rsidRPr="00FF2385">
        <w:rPr>
          <w:lang w:val="ru-RU"/>
        </w:rPr>
        <w:t>.</w:t>
      </w:r>
      <w:r>
        <w:rPr>
          <w:lang w:val="ru-RU"/>
        </w:rPr>
        <w:t xml:space="preserve"> Для каждого входящего сообщения формата </w:t>
      </w:r>
      <w:r w:rsidRPr="004A5F97">
        <w:rPr>
          <w:rStyle w:val="Function"/>
          <w:lang w:val="en-US"/>
        </w:rPr>
        <w:t>Query</w:t>
      </w:r>
      <w:r>
        <w:rPr>
          <w:rStyle w:val="Function"/>
          <w:lang w:val="en-US"/>
        </w:rPr>
        <w:t>MovementCreate</w:t>
      </w:r>
      <w:r w:rsidR="000652A2" w:rsidRPr="005E2A2E">
        <w:rPr>
          <w:lang w:val="ru-RU"/>
        </w:rPr>
        <w:t xml:space="preserve">, </w:t>
      </w:r>
      <w:r w:rsidR="000652A2">
        <w:rPr>
          <w:rStyle w:val="Function"/>
          <w:lang w:val="en-US"/>
        </w:rPr>
        <w:t>AEMovementCreate</w:t>
      </w:r>
      <w:r w:rsidR="000652A2" w:rsidRPr="006618F2">
        <w:rPr>
          <w:lang w:val="ru-RU"/>
        </w:rPr>
        <w:t xml:space="preserve"> </w:t>
      </w:r>
      <w:r>
        <w:rPr>
          <w:lang w:val="ru-RU"/>
        </w:rPr>
        <w:t>в лог добавляется по одной записи на каждое движение.</w:t>
      </w:r>
    </w:p>
    <w:p w:rsidR="00505712" w:rsidRDefault="00505712" w:rsidP="00085B4F">
      <w:pPr>
        <w:rPr>
          <w:lang w:val="ru-RU"/>
        </w:rPr>
      </w:pPr>
      <w:r>
        <w:rPr>
          <w:lang w:val="ru-RU"/>
        </w:rPr>
        <w:lastRenderedPageBreak/>
        <w:t>Запросы-дубликаты в этом файле не логируются.</w:t>
      </w:r>
    </w:p>
    <w:p w:rsidR="00E54041" w:rsidRDefault="00E54041" w:rsidP="00085B4F">
      <w:pPr>
        <w:rPr>
          <w:lang w:val="ru-RU"/>
        </w:rPr>
      </w:pPr>
      <w:r>
        <w:rPr>
          <w:lang w:val="ru-RU"/>
        </w:rPr>
        <w:t xml:space="preserve">Очистка файла </w:t>
      </w:r>
      <w:r w:rsidR="00A17B1E">
        <w:rPr>
          <w:lang w:val="ru-RU"/>
        </w:rPr>
        <w:t xml:space="preserve">производится компонентой 9280 </w:t>
      </w:r>
      <w:r w:rsidR="0097434A">
        <w:t>COB</w:t>
      </w:r>
      <w:r w:rsidR="00247081">
        <w:rPr>
          <w:lang w:val="ru-RU"/>
        </w:rPr>
        <w:t xml:space="preserve"> </w:t>
      </w:r>
      <w:r w:rsidR="0097434A">
        <w:t>After</w:t>
      </w:r>
      <w:r w:rsidR="0097434A" w:rsidRPr="0097434A">
        <w:rPr>
          <w:lang w:val="ru-RU"/>
        </w:rPr>
        <w:t xml:space="preserve"> (IMBCLEAR)</w:t>
      </w:r>
      <w:r w:rsidR="00C64EE5">
        <w:rPr>
          <w:lang w:val="ru-RU"/>
        </w:rPr>
        <w:t xml:space="preserve"> </w:t>
      </w:r>
      <w:r w:rsidR="0097434A" w:rsidRPr="0097434A">
        <w:rPr>
          <w:lang w:val="ru-RU"/>
        </w:rPr>
        <w:t xml:space="preserve">на основе </w:t>
      </w:r>
      <w:r w:rsidR="0097434A">
        <w:rPr>
          <w:lang w:val="ru-RU"/>
        </w:rPr>
        <w:t xml:space="preserve">поля </w:t>
      </w:r>
      <w:bookmarkStart w:id="181" w:name="_Hlk406754902"/>
      <w:r w:rsidR="00DD291B" w:rsidRPr="00C043BB">
        <w:t>LMTS</w:t>
      </w:r>
      <w:bookmarkEnd w:id="181"/>
      <w:r>
        <w:rPr>
          <w:lang w:val="ru-RU"/>
        </w:rPr>
        <w:t>.</w:t>
      </w:r>
      <w:r w:rsidR="0097434A">
        <w:rPr>
          <w:lang w:val="ru-RU"/>
        </w:rPr>
        <w:t xml:space="preserve"> Срок гарантированного хранения записей составляет 90 дней.</w:t>
      </w:r>
    </w:p>
    <w:p w:rsidR="00E54041" w:rsidRPr="0020507F" w:rsidRDefault="00432729" w:rsidP="0039127A">
      <w:pPr>
        <w:pStyle w:val="ac"/>
      </w:pPr>
      <w:r>
        <w:t>Структура файла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1668"/>
        <w:gridCol w:w="1701"/>
        <w:gridCol w:w="7087"/>
      </w:tblGrid>
      <w:tr w:rsidR="003A2F19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54041" w:rsidRPr="00B82E11" w:rsidRDefault="00E54041" w:rsidP="00AD7D2B">
            <w:pPr>
              <w:pStyle w:val="TableCellText"/>
            </w:pPr>
            <w:r w:rsidRPr="00B82E11">
              <w:t>Имя поля</w:t>
            </w:r>
          </w:p>
        </w:tc>
        <w:tc>
          <w:tcPr>
            <w:tcW w:w="1701" w:type="dxa"/>
          </w:tcPr>
          <w:p w:rsidR="00E54041" w:rsidRPr="00B82E11" w:rsidRDefault="00E54041" w:rsidP="00AD7D2B">
            <w:pPr>
              <w:pStyle w:val="TableCellText"/>
            </w:pPr>
            <w:r w:rsidRPr="00B82E11">
              <w:t>Тип</w:t>
            </w:r>
          </w:p>
        </w:tc>
        <w:tc>
          <w:tcPr>
            <w:tcW w:w="7087" w:type="dxa"/>
          </w:tcPr>
          <w:p w:rsidR="00E54041" w:rsidRPr="00B82E11" w:rsidRDefault="00E54041" w:rsidP="00B82E11">
            <w:pPr>
              <w:pStyle w:val="TableCellText"/>
            </w:pPr>
            <w:r w:rsidRPr="00B82E11">
              <w:t>Описание</w:t>
            </w:r>
          </w:p>
        </w:tc>
      </w:tr>
      <w:tr w:rsidR="00DC6FFD" w:rsidRPr="00A26CD6" w:rsidTr="00981BAD">
        <w:tc>
          <w:tcPr>
            <w:tcW w:w="0" w:type="auto"/>
          </w:tcPr>
          <w:p w:rsidR="00E54041" w:rsidRPr="004C07F2" w:rsidRDefault="00E54041" w:rsidP="00AD7D2B">
            <w:pPr>
              <w:pStyle w:val="TableCellCode"/>
            </w:pPr>
            <w:r>
              <w:t>LMID</w:t>
            </w:r>
          </w:p>
        </w:tc>
        <w:tc>
          <w:tcPr>
            <w:tcW w:w="1701" w:type="dxa"/>
          </w:tcPr>
          <w:p w:rsidR="00E54041" w:rsidRPr="006C4FFE" w:rsidRDefault="00E54041" w:rsidP="0062547E">
            <w:pPr>
              <w:pStyle w:val="TableCellText"/>
              <w:rPr>
                <w:rFonts w:cs="Arial"/>
              </w:rPr>
            </w:pPr>
            <w:r w:rsidRPr="006C4FFE">
              <w:rPr>
                <w:rFonts w:cs="Arial"/>
              </w:rPr>
              <w:t>Char(</w:t>
            </w:r>
            <w:r w:rsidR="0062547E">
              <w:rPr>
                <w:rFonts w:cs="Arial"/>
              </w:rPr>
              <w:t>64</w:t>
            </w:r>
            <w:r w:rsidRPr="006C4FFE">
              <w:rPr>
                <w:rFonts w:cs="Arial"/>
              </w:rPr>
              <w:t>)</w:t>
            </w:r>
          </w:p>
        </w:tc>
        <w:tc>
          <w:tcPr>
            <w:tcW w:w="7087" w:type="dxa"/>
          </w:tcPr>
          <w:p w:rsidR="00E54041" w:rsidRPr="006C4FFE" w:rsidRDefault="0062547E" w:rsidP="00AD7D2B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И</w:t>
            </w:r>
            <w:r w:rsidR="00E54041" w:rsidRPr="006C4FFE">
              <w:rPr>
                <w:rFonts w:cs="Arial"/>
              </w:rPr>
              <w:t>дентификатор запроса</w:t>
            </w:r>
          </w:p>
        </w:tc>
      </w:tr>
      <w:tr w:rsidR="003A2F19" w:rsidRPr="00A26CD6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54041" w:rsidRPr="00CC2EC7" w:rsidRDefault="00E54041" w:rsidP="00AD7D2B">
            <w:pPr>
              <w:pStyle w:val="TableCellCode"/>
            </w:pPr>
            <w:r>
              <w:t>LMTS</w:t>
            </w:r>
          </w:p>
        </w:tc>
        <w:tc>
          <w:tcPr>
            <w:tcW w:w="1701" w:type="dxa"/>
          </w:tcPr>
          <w:p w:rsidR="00E54041" w:rsidRPr="006C4FFE" w:rsidRDefault="00E54041" w:rsidP="00AD7D2B">
            <w:pPr>
              <w:pStyle w:val="TableCellText"/>
              <w:rPr>
                <w:rFonts w:cs="Arial"/>
              </w:rPr>
            </w:pPr>
            <w:r w:rsidRPr="00946F3E">
              <w:t>Timestamp</w:t>
            </w:r>
          </w:p>
        </w:tc>
        <w:tc>
          <w:tcPr>
            <w:tcW w:w="7087" w:type="dxa"/>
          </w:tcPr>
          <w:p w:rsidR="00E54041" w:rsidRPr="00CC2EC7" w:rsidRDefault="00E54041" w:rsidP="00AD7D2B">
            <w:pPr>
              <w:pStyle w:val="TableCellText"/>
              <w:rPr>
                <w:rFonts w:cs="Arial"/>
              </w:rPr>
            </w:pPr>
            <w:r>
              <w:t>Дата-в</w:t>
            </w:r>
            <w:r w:rsidRPr="00946F3E">
              <w:t xml:space="preserve">ремя </w:t>
            </w:r>
            <w:r>
              <w:t>запроса</w:t>
            </w:r>
          </w:p>
        </w:tc>
      </w:tr>
      <w:tr w:rsidR="00DC6FFD" w:rsidRPr="00A26CD6" w:rsidTr="00981BAD">
        <w:tc>
          <w:tcPr>
            <w:tcW w:w="0" w:type="auto"/>
          </w:tcPr>
          <w:p w:rsidR="00E54041" w:rsidRPr="00643A97" w:rsidRDefault="00E54041" w:rsidP="00AD7D2B">
            <w:pPr>
              <w:pStyle w:val="TableCellCode"/>
            </w:pPr>
            <w:r>
              <w:t>LMROWNUM</w:t>
            </w:r>
          </w:p>
        </w:tc>
        <w:tc>
          <w:tcPr>
            <w:tcW w:w="1701" w:type="dxa"/>
          </w:tcPr>
          <w:p w:rsidR="00E54041" w:rsidRPr="00285A65" w:rsidRDefault="00E54041" w:rsidP="00AD7D2B">
            <w:pPr>
              <w:pStyle w:val="TableCellText"/>
            </w:pPr>
            <w:r w:rsidRPr="00285A65">
              <w:t>Binary(9 0)</w:t>
            </w:r>
          </w:p>
        </w:tc>
        <w:tc>
          <w:tcPr>
            <w:tcW w:w="7087" w:type="dxa"/>
          </w:tcPr>
          <w:p w:rsidR="00E54041" w:rsidRPr="00285A65" w:rsidRDefault="00E54041" w:rsidP="00AD7D2B">
            <w:pPr>
              <w:pStyle w:val="TableCellText"/>
            </w:pPr>
            <w:r w:rsidRPr="00285A65">
              <w:t xml:space="preserve">Номер </w:t>
            </w:r>
            <w:r w:rsidR="00B96536">
              <w:t>движения</w:t>
            </w:r>
            <w:r w:rsidRPr="00285A65">
              <w:t xml:space="preserve"> в списке</w:t>
            </w:r>
          </w:p>
        </w:tc>
      </w:tr>
      <w:tr w:rsidR="00C53CB7" w:rsidRPr="00A26CD6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54041" w:rsidRDefault="00E54041" w:rsidP="00AD7D2B">
            <w:pPr>
              <w:pStyle w:val="TableCellCode"/>
            </w:pPr>
            <w:r>
              <w:t>L</w:t>
            </w:r>
            <w:r w:rsidR="00E22955">
              <w:t>MMVMSRC</w:t>
            </w:r>
          </w:p>
        </w:tc>
        <w:tc>
          <w:tcPr>
            <w:tcW w:w="1701" w:type="dxa"/>
          </w:tcPr>
          <w:p w:rsidR="00E54041" w:rsidRPr="00285A65" w:rsidRDefault="00E54041" w:rsidP="00AD7D2B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</w:tcPr>
          <w:p w:rsidR="00E54041" w:rsidRPr="00E22955" w:rsidRDefault="00E54041" w:rsidP="00AD7D2B">
            <w:pPr>
              <w:pStyle w:val="TableCellText"/>
            </w:pPr>
            <w:r w:rsidRPr="00285A65">
              <w:t xml:space="preserve">Код системы-инициатора </w:t>
            </w:r>
            <w:r w:rsidR="00E22955">
              <w:t>движения</w:t>
            </w:r>
          </w:p>
        </w:tc>
      </w:tr>
      <w:tr w:rsidR="00C53CB7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E54041" w:rsidRDefault="00E54041" w:rsidP="00AD7D2B">
            <w:pPr>
              <w:pStyle w:val="TableCellCode"/>
            </w:pPr>
            <w:r w:rsidRPr="00A17264">
              <w:t>L</w:t>
            </w:r>
            <w:r w:rsidR="00E22955">
              <w:t>MMVM</w:t>
            </w:r>
            <w:r>
              <w:t>ID</w:t>
            </w:r>
          </w:p>
        </w:tc>
        <w:tc>
          <w:tcPr>
            <w:tcW w:w="1701" w:type="dxa"/>
            <w:noWrap/>
            <w:hideMark/>
          </w:tcPr>
          <w:p w:rsidR="00E54041" w:rsidRPr="00285A65" w:rsidRDefault="00E54041" w:rsidP="00AD7D2B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E54041" w:rsidRPr="00E54041" w:rsidRDefault="00E54041" w:rsidP="00AD7D2B">
            <w:pPr>
              <w:pStyle w:val="TableCellText"/>
            </w:pPr>
            <w:r w:rsidRPr="00E54041">
              <w:t xml:space="preserve">Идентификатор </w:t>
            </w:r>
            <w:r w:rsidR="00E22955">
              <w:t>движения</w:t>
            </w:r>
            <w:r w:rsidR="00C64EE5">
              <w:t xml:space="preserve"> </w:t>
            </w:r>
            <w:r w:rsidRPr="00E54041">
              <w:t>во внешней системе</w:t>
            </w:r>
          </w:p>
        </w:tc>
      </w:tr>
      <w:tr w:rsidR="00E22955" w:rsidRPr="00A26CD6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22955" w:rsidRDefault="00E22955" w:rsidP="00AD7D2B">
            <w:pPr>
              <w:pStyle w:val="TableCellCode"/>
            </w:pPr>
            <w:r>
              <w:t>LMBLKSRC</w:t>
            </w:r>
          </w:p>
        </w:tc>
        <w:tc>
          <w:tcPr>
            <w:tcW w:w="1701" w:type="dxa"/>
          </w:tcPr>
          <w:p w:rsidR="00E22955" w:rsidRPr="00285A65" w:rsidRDefault="00E22955" w:rsidP="00AD7D2B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 w:val="restart"/>
          </w:tcPr>
          <w:p w:rsidR="00E22955" w:rsidRPr="00E22955" w:rsidRDefault="00E22955" w:rsidP="00AD7D2B">
            <w:pPr>
              <w:pStyle w:val="TableCellText"/>
            </w:pPr>
            <w:r>
              <w:t>Идентификатор блокировки</w:t>
            </w:r>
          </w:p>
        </w:tc>
      </w:tr>
      <w:tr w:rsidR="00E22955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E22955" w:rsidRDefault="00E22955" w:rsidP="00AD7D2B">
            <w:pPr>
              <w:pStyle w:val="TableCellCode"/>
            </w:pPr>
            <w:r w:rsidRPr="00A17264">
              <w:t>L</w:t>
            </w:r>
            <w:r>
              <w:t>MBLKID</w:t>
            </w:r>
          </w:p>
        </w:tc>
        <w:tc>
          <w:tcPr>
            <w:tcW w:w="1701" w:type="dxa"/>
            <w:noWrap/>
            <w:hideMark/>
          </w:tcPr>
          <w:p w:rsidR="00E22955" w:rsidRPr="00285A65" w:rsidRDefault="00E22955" w:rsidP="00AD7D2B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/>
            <w:noWrap/>
            <w:hideMark/>
          </w:tcPr>
          <w:p w:rsidR="00E22955" w:rsidRPr="00E54041" w:rsidRDefault="00E22955" w:rsidP="00AD7D2B">
            <w:pPr>
              <w:pStyle w:val="TableCellText"/>
            </w:pPr>
          </w:p>
        </w:tc>
      </w:tr>
      <w:tr w:rsidR="00E22955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54041" w:rsidRDefault="00C53CB7" w:rsidP="00AD7D2B">
            <w:pPr>
              <w:pStyle w:val="TableCellCode"/>
            </w:pPr>
            <w:r>
              <w:t>LM</w:t>
            </w:r>
            <w:r w:rsidR="00E54041">
              <w:t>OBJREF</w:t>
            </w:r>
          </w:p>
        </w:tc>
        <w:tc>
          <w:tcPr>
            <w:tcW w:w="1701" w:type="dxa"/>
            <w:noWrap/>
            <w:hideMark/>
          </w:tcPr>
          <w:p w:rsidR="00E54041" w:rsidRPr="00285A65" w:rsidRDefault="00E54041" w:rsidP="00AD7D2B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E54041" w:rsidRPr="00C53CB7" w:rsidRDefault="00E54041" w:rsidP="00AD7D2B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</w:tr>
      <w:tr w:rsidR="004E66E8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4E66E8" w:rsidRPr="004E66E8" w:rsidRDefault="004E66E8" w:rsidP="00AD7D2B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LMADDREF</w:t>
            </w:r>
          </w:p>
        </w:tc>
        <w:tc>
          <w:tcPr>
            <w:tcW w:w="1701" w:type="dxa"/>
            <w:noWrap/>
            <w:hideMark/>
          </w:tcPr>
          <w:p w:rsidR="004E66E8" w:rsidRPr="00285A65" w:rsidRDefault="004E66E8" w:rsidP="00AD7D2B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4E66E8" w:rsidRPr="004E66E8" w:rsidRDefault="004E66E8" w:rsidP="00AD7D2B">
            <w:pPr>
              <w:pStyle w:val="TableCellText"/>
            </w:pPr>
            <w:r w:rsidRPr="005E2A2E">
              <w:t>Дополнительный идентификатор (</w:t>
            </w:r>
            <w:r>
              <w:t>комиссии и т.п.)</w:t>
            </w:r>
          </w:p>
        </w:tc>
      </w:tr>
      <w:tr w:rsidR="00C53CB7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54041" w:rsidRDefault="00E54041" w:rsidP="00AD7D2B">
            <w:pPr>
              <w:pStyle w:val="TableCellCode"/>
            </w:pPr>
            <w:r w:rsidRPr="00A17264">
              <w:t>L</w:t>
            </w:r>
            <w:r w:rsidR="00C53CB7">
              <w:t>M</w:t>
            </w:r>
            <w:r>
              <w:t>CBAC</w:t>
            </w:r>
          </w:p>
        </w:tc>
        <w:tc>
          <w:tcPr>
            <w:tcW w:w="1701" w:type="dxa"/>
            <w:noWrap/>
            <w:hideMark/>
          </w:tcPr>
          <w:p w:rsidR="00E54041" w:rsidRPr="00285A65" w:rsidRDefault="00E54041" w:rsidP="00AD7D2B">
            <w:pPr>
              <w:pStyle w:val="TableCellText"/>
            </w:pPr>
            <w:r w:rsidRPr="00285A65">
              <w:t>Char(20)</w:t>
            </w:r>
          </w:p>
        </w:tc>
        <w:tc>
          <w:tcPr>
            <w:tcW w:w="7087" w:type="dxa"/>
            <w:noWrap/>
            <w:hideMark/>
          </w:tcPr>
          <w:p w:rsidR="00E54041" w:rsidRPr="00C53CB7" w:rsidRDefault="00510E0A" w:rsidP="00AD7D2B">
            <w:pPr>
              <w:pStyle w:val="TableCellText"/>
            </w:pPr>
            <w:r>
              <w:t>Счё</w:t>
            </w:r>
            <w:r w:rsidR="00E54041" w:rsidRPr="00E54041">
              <w:t>т в формате ЦБ</w:t>
            </w:r>
          </w:p>
        </w:tc>
      </w:tr>
      <w:tr w:rsidR="00E22955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E54041" w:rsidRDefault="00E54041" w:rsidP="00AD7D2B">
            <w:pPr>
              <w:pStyle w:val="TableCellCode"/>
            </w:pPr>
            <w:r w:rsidRPr="00A17264">
              <w:t>L</w:t>
            </w:r>
            <w:r w:rsidR="00C53CB7">
              <w:t>M</w:t>
            </w:r>
            <w:r>
              <w:t>AMT</w:t>
            </w:r>
          </w:p>
        </w:tc>
        <w:tc>
          <w:tcPr>
            <w:tcW w:w="1701" w:type="dxa"/>
            <w:noWrap/>
            <w:hideMark/>
          </w:tcPr>
          <w:p w:rsidR="00E54041" w:rsidRPr="00285A65" w:rsidRDefault="00E54041" w:rsidP="00AD7D2B">
            <w:pPr>
              <w:pStyle w:val="TableCellText"/>
            </w:pPr>
            <w:r w:rsidRPr="00285A65">
              <w:t>Char(23)</w:t>
            </w:r>
          </w:p>
        </w:tc>
        <w:tc>
          <w:tcPr>
            <w:tcW w:w="7087" w:type="dxa"/>
            <w:noWrap/>
            <w:hideMark/>
          </w:tcPr>
          <w:p w:rsidR="00E54041" w:rsidRPr="00C53CB7" w:rsidRDefault="00E54041" w:rsidP="00AD7D2B">
            <w:pPr>
              <w:pStyle w:val="TableCellText"/>
            </w:pPr>
            <w:r w:rsidRPr="00E54041">
              <w:t xml:space="preserve">Сумма </w:t>
            </w:r>
            <w:r w:rsidR="00C53CB7">
              <w:t>движения</w:t>
            </w:r>
            <w:r w:rsidRPr="00E54041">
              <w:t xml:space="preserve"> в валюте счёта</w:t>
            </w:r>
          </w:p>
        </w:tc>
      </w:tr>
      <w:tr w:rsidR="00C53CB7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LMDRCR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>
              <w:t>Char(1)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>
              <w:t>Признак дебет/кредит</w:t>
            </w:r>
          </w:p>
        </w:tc>
      </w:tr>
      <w:tr w:rsidR="00C53CB7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LMSPOS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Char(7)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Источник проводок</w:t>
            </w:r>
          </w:p>
        </w:tc>
      </w:tr>
      <w:tr w:rsidR="00C53CB7" w:rsidRPr="00C53CB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LMOTRF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Char(15)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Идентификатор проводки</w:t>
            </w:r>
          </w:p>
        </w:tc>
      </w:tr>
      <w:tr w:rsidR="00C53CB7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C53CB7" w:rsidRPr="00106428" w:rsidRDefault="002567AD" w:rsidP="00AD7D2B">
            <w:pPr>
              <w:pStyle w:val="TableCellCode"/>
            </w:pPr>
            <w:r>
              <w:rPr>
                <w:lang w:val="en-US"/>
              </w:rPr>
              <w:t>LM</w:t>
            </w:r>
            <w:r w:rsidRPr="00CB2DAC">
              <w:t>DPMT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Char(3)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Департамент</w:t>
            </w:r>
          </w:p>
        </w:tc>
      </w:tr>
      <w:tr w:rsidR="00C53CB7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LMPRFC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Char(4)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Центр прибыли</w:t>
            </w:r>
          </w:p>
        </w:tc>
      </w:tr>
      <w:tr w:rsidR="00C53CB7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LMBOKC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Char(2)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Book</w:t>
            </w:r>
            <w:r w:rsidR="00012CFF">
              <w:t xml:space="preserve"> </w:t>
            </w:r>
            <w:r w:rsidRPr="00C53CB7">
              <w:t>Code</w:t>
            </w:r>
          </w:p>
        </w:tc>
      </w:tr>
      <w:tr w:rsidR="00C53CB7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LMTRAT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Char(5)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Тип транзакции</w:t>
            </w:r>
          </w:p>
        </w:tc>
      </w:tr>
      <w:tr w:rsidR="00C53CB7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LMPNAR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Char(30)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Английский комментарий к проводке</w:t>
            </w:r>
          </w:p>
        </w:tc>
      </w:tr>
      <w:tr w:rsidR="00C53CB7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LMTRYP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Char(2)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TransactionType для проджекта</w:t>
            </w:r>
          </w:p>
        </w:tc>
      </w:tr>
      <w:tr w:rsidR="00C53CB7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LMTNMR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Char(6)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TransactionNumber для проджекта</w:t>
            </w:r>
          </w:p>
        </w:tc>
      </w:tr>
      <w:tr w:rsidR="00C53CB7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53CB7" w:rsidRPr="00106428" w:rsidRDefault="00C53CB7" w:rsidP="00AD7D2B">
            <w:pPr>
              <w:pStyle w:val="TableCellCode"/>
            </w:pPr>
            <w:r w:rsidRPr="00106428">
              <w:t>LMNRTD</w:t>
            </w:r>
          </w:p>
        </w:tc>
        <w:tc>
          <w:tcPr>
            <w:tcW w:w="1701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Char(30)</w:t>
            </w:r>
          </w:p>
        </w:tc>
        <w:tc>
          <w:tcPr>
            <w:tcW w:w="7087" w:type="dxa"/>
            <w:noWrap/>
            <w:hideMark/>
          </w:tcPr>
          <w:p w:rsidR="00C53CB7" w:rsidRPr="00C53CB7" w:rsidRDefault="00C53CB7" w:rsidP="00AD7D2B">
            <w:pPr>
              <w:pStyle w:val="TableCellText"/>
            </w:pPr>
            <w:r w:rsidRPr="00C53CB7">
              <w:t>Комментарий к проджекту</w:t>
            </w:r>
          </w:p>
        </w:tc>
      </w:tr>
      <w:tr w:rsidR="003A2F19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LMOED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Char(8)</w:t>
            </w:r>
          </w:p>
        </w:tc>
        <w:tc>
          <w:tcPr>
            <w:tcW w:w="7087" w:type="dxa"/>
            <w:noWrap/>
            <w:hideMark/>
          </w:tcPr>
          <w:p w:rsidR="003A2F19" w:rsidRPr="009254F4" w:rsidRDefault="003A2F19" w:rsidP="00012CFF">
            <w:pPr>
              <w:pStyle w:val="TableCellText"/>
            </w:pPr>
            <w:r w:rsidRPr="009254F4">
              <w:t xml:space="preserve">Дата и время поступления требования к </w:t>
            </w:r>
            <w:r w:rsidR="00012CFF" w:rsidRPr="009254F4">
              <w:t>сч</w:t>
            </w:r>
            <w:r w:rsidR="00012CFF">
              <w:t>ё</w:t>
            </w:r>
            <w:r w:rsidR="00012CFF" w:rsidRPr="009254F4">
              <w:t>ту</w:t>
            </w:r>
          </w:p>
        </w:tc>
      </w:tr>
      <w:tr w:rsidR="003A2F19" w:rsidRPr="007E381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LMVALD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Char(8)</w:t>
            </w:r>
          </w:p>
        </w:tc>
        <w:tc>
          <w:tcPr>
            <w:tcW w:w="7087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Дата валютирования</w:t>
            </w:r>
          </w:p>
        </w:tc>
      </w:tr>
      <w:tr w:rsidR="003A2F19" w:rsidRPr="007E381C" w:rsidTr="00981BAD">
        <w:trPr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LMRNAR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216BD1" w:rsidP="00AD7D2B">
            <w:pPr>
              <w:pStyle w:val="TableCellText"/>
            </w:pPr>
            <w:r>
              <w:rPr>
                <w:lang w:val="en-US"/>
              </w:rPr>
              <w:t>Var</w:t>
            </w:r>
            <w:r w:rsidR="003A2F19" w:rsidRPr="003A2F19">
              <w:t>Char(300)</w:t>
            </w:r>
          </w:p>
        </w:tc>
        <w:tc>
          <w:tcPr>
            <w:tcW w:w="7087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Русский комментарий к проводке</w:t>
            </w:r>
          </w:p>
        </w:tc>
      </w:tr>
      <w:tr w:rsidR="003A2F19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LMSRNAR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216BD1" w:rsidP="00AD7D2B">
            <w:pPr>
              <w:pStyle w:val="TableCellText"/>
            </w:pPr>
            <w:r>
              <w:rPr>
                <w:lang w:val="en-US"/>
              </w:rPr>
              <w:t>Var</w:t>
            </w:r>
            <w:r w:rsidR="003A2F19" w:rsidRPr="003A2F19">
              <w:t>Char(100)</w:t>
            </w:r>
          </w:p>
        </w:tc>
        <w:tc>
          <w:tcPr>
            <w:tcW w:w="7087" w:type="dxa"/>
            <w:noWrap/>
            <w:hideMark/>
          </w:tcPr>
          <w:p w:rsidR="003A2F19" w:rsidRPr="009254F4" w:rsidRDefault="003A2F19" w:rsidP="00AD7D2B">
            <w:pPr>
              <w:pStyle w:val="TableCellText"/>
            </w:pPr>
            <w:r w:rsidRPr="009254F4">
              <w:t>Короткий русский комментарий к проводке</w:t>
            </w:r>
          </w:p>
        </w:tc>
      </w:tr>
      <w:tr w:rsidR="003A2F19" w:rsidRPr="003A2F19" w:rsidTr="00981BAD">
        <w:trPr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LMUSEOVD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Учитывать лимит овердрафта</w:t>
            </w:r>
          </w:p>
        </w:tc>
      </w:tr>
      <w:tr w:rsidR="003A2F19" w:rsidRPr="00C64EE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lastRenderedPageBreak/>
              <w:t>LMIGNBLK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Флаг обхода блокировки all</w:t>
            </w:r>
            <w:r w:rsidR="00247081">
              <w:t>/</w:t>
            </w:r>
            <w:r w:rsidRPr="003A2F19">
              <w:t>credit</w:t>
            </w:r>
            <w:r w:rsidR="00510E0A">
              <w:t>/</w:t>
            </w:r>
            <w:r w:rsidRPr="003A2F19">
              <w:t>debit</w:t>
            </w:r>
          </w:p>
        </w:tc>
      </w:tr>
      <w:tr w:rsidR="003A2F19" w:rsidRPr="003A2F19" w:rsidTr="00981BAD">
        <w:trPr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LMIGNBAL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Флаг игнорирования доступного остатка</w:t>
            </w:r>
          </w:p>
        </w:tc>
      </w:tr>
      <w:tr w:rsidR="003A2F19" w:rsidRPr="003A2F19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LMSTORNO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Движение является СТОРНО</w:t>
            </w:r>
          </w:p>
        </w:tc>
      </w:tr>
      <w:tr w:rsidR="003A2F19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3A2F19" w:rsidRPr="003A2F19" w:rsidRDefault="003A2F19" w:rsidP="00AD7D2B">
            <w:pPr>
              <w:pStyle w:val="TableCellCode"/>
            </w:pPr>
            <w:r w:rsidRPr="003A2F19">
              <w:t>LMPRIMEID</w:t>
            </w:r>
          </w:p>
        </w:tc>
        <w:tc>
          <w:tcPr>
            <w:tcW w:w="1701" w:type="dxa"/>
            <w:noWrap/>
            <w:hideMark/>
          </w:tcPr>
          <w:p w:rsidR="003A2F19" w:rsidRPr="003A2F19" w:rsidRDefault="003A2F19" w:rsidP="00AD7D2B">
            <w:pPr>
              <w:pStyle w:val="TableCellText"/>
            </w:pPr>
            <w:r w:rsidRPr="003A2F19">
              <w:t>Char(6)</w:t>
            </w:r>
          </w:p>
        </w:tc>
        <w:tc>
          <w:tcPr>
            <w:tcW w:w="7087" w:type="dxa"/>
            <w:noWrap/>
            <w:hideMark/>
          </w:tcPr>
          <w:p w:rsidR="003A2F19" w:rsidRPr="009254F4" w:rsidRDefault="003A2F19" w:rsidP="00AD7D2B">
            <w:pPr>
              <w:pStyle w:val="TableCellText"/>
            </w:pPr>
            <w:r w:rsidRPr="009254F4">
              <w:t xml:space="preserve">Идентификатор блокировки средств на карте в системе </w:t>
            </w:r>
            <w:r w:rsidRPr="003A2F19">
              <w:t>Prime</w:t>
            </w:r>
          </w:p>
        </w:tc>
      </w:tr>
      <w:tr w:rsidR="0071268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712680" w:rsidRPr="0062547E" w:rsidRDefault="00712680" w:rsidP="00BF3CEB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LMABSREF</w:t>
            </w:r>
          </w:p>
        </w:tc>
        <w:tc>
          <w:tcPr>
            <w:tcW w:w="1701" w:type="dxa"/>
            <w:noWrap/>
            <w:hideMark/>
          </w:tcPr>
          <w:p w:rsidR="00712680" w:rsidRPr="0062547E" w:rsidRDefault="00712680" w:rsidP="00BF3CEB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7087" w:type="dxa"/>
            <w:noWrap/>
            <w:hideMark/>
          </w:tcPr>
          <w:p w:rsidR="00712680" w:rsidRPr="00285A65" w:rsidRDefault="00712680" w:rsidP="00712680">
            <w:pPr>
              <w:pStyle w:val="TableCellText"/>
            </w:pPr>
            <w:r>
              <w:t>Референс созданного движения в АБС</w:t>
            </w:r>
          </w:p>
        </w:tc>
      </w:tr>
      <w:tr w:rsidR="004E66E8" w:rsidRPr="00736C63" w:rsidTr="00981BAD">
        <w:tc>
          <w:tcPr>
            <w:tcW w:w="0" w:type="auto"/>
          </w:tcPr>
          <w:p w:rsidR="004E66E8" w:rsidRPr="004E66E8" w:rsidRDefault="004E66E8" w:rsidP="00AD7D2B">
            <w:pPr>
              <w:pStyle w:val="TableCellCode"/>
              <w:rPr>
                <w:lang w:val="en-US"/>
              </w:rPr>
            </w:pPr>
            <w:r>
              <w:t>LMFAN</w:t>
            </w:r>
          </w:p>
        </w:tc>
        <w:tc>
          <w:tcPr>
            <w:tcW w:w="1701" w:type="dxa"/>
          </w:tcPr>
          <w:p w:rsidR="004E66E8" w:rsidRPr="004E66E8" w:rsidRDefault="004E66E8" w:rsidP="00AD7D2B">
            <w:pPr>
              <w:pStyle w:val="TableCellTex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Char(1)</w:t>
            </w:r>
          </w:p>
        </w:tc>
        <w:tc>
          <w:tcPr>
            <w:tcW w:w="7087" w:type="dxa"/>
          </w:tcPr>
          <w:p w:rsidR="004E66E8" w:rsidRPr="005E2A2E" w:rsidRDefault="004E66E8" w:rsidP="00D46C40">
            <w:pPr>
              <w:pStyle w:val="TableCellText"/>
              <w:rPr>
                <w:rFonts w:cs="Arial"/>
              </w:rPr>
            </w:pPr>
            <w:r w:rsidRPr="005E2A2E">
              <w:rPr>
                <w:rFonts w:cs="Arial"/>
              </w:rPr>
              <w:t xml:space="preserve">Признак необходимости </w:t>
            </w:r>
            <w:r>
              <w:rPr>
                <w:rFonts w:cs="Arial"/>
              </w:rPr>
              <w:t>создания веерной проводки (0/1)</w:t>
            </w:r>
          </w:p>
        </w:tc>
      </w:tr>
      <w:tr w:rsidR="0071268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712680" w:rsidRDefault="00712680" w:rsidP="00AD7D2B">
            <w:pPr>
              <w:pStyle w:val="TableCellCode"/>
            </w:pPr>
            <w:r w:rsidRPr="00A17264">
              <w:t>L</w:t>
            </w:r>
            <w:r>
              <w:t>MRTCD</w:t>
            </w:r>
          </w:p>
        </w:tc>
        <w:tc>
          <w:tcPr>
            <w:tcW w:w="1701" w:type="dxa"/>
          </w:tcPr>
          <w:p w:rsidR="00712680" w:rsidRPr="006C4FFE" w:rsidRDefault="00712680" w:rsidP="00AD7D2B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Char(2</w:t>
            </w:r>
            <w:r w:rsidRPr="006C4FFE">
              <w:rPr>
                <w:rFonts w:cs="Arial"/>
              </w:rPr>
              <w:t>)</w:t>
            </w:r>
          </w:p>
        </w:tc>
        <w:tc>
          <w:tcPr>
            <w:tcW w:w="7087" w:type="dxa"/>
          </w:tcPr>
          <w:p w:rsidR="00712680" w:rsidRPr="00400710" w:rsidRDefault="00712680" w:rsidP="00D46C40">
            <w:pPr>
              <w:pStyle w:val="TableCellText"/>
              <w:rPr>
                <w:rFonts w:cs="Arial"/>
              </w:rPr>
            </w:pPr>
            <w:r w:rsidRPr="006C4FFE">
              <w:rPr>
                <w:rFonts w:cs="Arial"/>
              </w:rPr>
              <w:t>К</w:t>
            </w:r>
            <w:r w:rsidRPr="00A5791C">
              <w:rPr>
                <w:rFonts w:cs="Arial"/>
              </w:rPr>
              <w:t>од результата</w:t>
            </w:r>
            <w:r w:rsidRPr="006C4FFE">
              <w:rPr>
                <w:rFonts w:cs="Arial"/>
              </w:rPr>
              <w:t xml:space="preserve"> обработки</w:t>
            </w:r>
            <w:r>
              <w:rPr>
                <w:rFonts w:cs="Arial"/>
              </w:rPr>
              <w:t xml:space="preserve">. Список значений </w:t>
            </w:r>
            <w:r w:rsidR="00D46C40">
              <w:rPr>
                <w:rFonts w:cs="Arial"/>
              </w:rPr>
              <w:t>приведён в</w:t>
            </w:r>
            <w:r w:rsidR="00566772">
              <w:rPr>
                <w:rFonts w:cs="Arial"/>
              </w:rPr>
              <w:t xml:space="preserve"> </w:t>
            </w:r>
            <w:r w:rsidR="00D46C40">
              <w:rPr>
                <w:rFonts w:cs="Arial"/>
              </w:rPr>
              <w:t>п</w:t>
            </w:r>
            <w:r>
              <w:rPr>
                <w:rFonts w:cs="Arial"/>
              </w:rPr>
              <w:t>риложени</w:t>
            </w:r>
            <w:r w:rsidR="00D46C40">
              <w:rPr>
                <w:rFonts w:cs="Arial"/>
              </w:rPr>
              <w:t>и</w:t>
            </w:r>
            <w:r w:rsidR="00C64EE5">
              <w:rPr>
                <w:rFonts w:cs="Arial"/>
              </w:rPr>
              <w:t xml:space="preserve"> </w:t>
            </w:r>
            <w:r w:rsidR="004865D1">
              <w:fldChar w:fldCharType="begin"/>
            </w:r>
            <w:r w:rsidR="004865D1">
              <w:instrText xml:space="preserve"> REF _Ref378781113 \w \h  \* MERGEFORMAT </w:instrText>
            </w:r>
            <w:r w:rsidR="004865D1">
              <w:fldChar w:fldCharType="separate"/>
            </w:r>
            <w:r w:rsidR="007A64CA" w:rsidRPr="007A64CA">
              <w:rPr>
                <w:rFonts w:cs="Arial"/>
              </w:rPr>
              <w:t>I</w:t>
            </w:r>
            <w:r w:rsidR="007A64CA">
              <w:t>.II</w:t>
            </w:r>
            <w:r w:rsidR="004865D1">
              <w:fldChar w:fldCharType="end"/>
            </w:r>
            <w:r w:rsidRPr="00400710">
              <w:rPr>
                <w:rFonts w:cs="Arial"/>
              </w:rPr>
              <w:t>.</w:t>
            </w:r>
          </w:p>
        </w:tc>
      </w:tr>
      <w:tr w:rsidR="00712680" w:rsidRPr="00A5791C" w:rsidTr="00981BAD">
        <w:tc>
          <w:tcPr>
            <w:tcW w:w="0" w:type="auto"/>
          </w:tcPr>
          <w:p w:rsidR="00712680" w:rsidRDefault="00712680" w:rsidP="00AD7D2B">
            <w:pPr>
              <w:pStyle w:val="TableCellCode"/>
            </w:pPr>
            <w:r w:rsidRPr="00A17264">
              <w:t>L</w:t>
            </w:r>
            <w:r>
              <w:t>MERRM</w:t>
            </w:r>
          </w:p>
        </w:tc>
        <w:tc>
          <w:tcPr>
            <w:tcW w:w="1701" w:type="dxa"/>
          </w:tcPr>
          <w:p w:rsidR="00712680" w:rsidRPr="00A5791C" w:rsidRDefault="00712680" w:rsidP="00AD7D2B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VarChar</w:t>
            </w:r>
            <w:r w:rsidRPr="00A5791C">
              <w:rPr>
                <w:rFonts w:cs="Arial"/>
              </w:rPr>
              <w:t>(80)</w:t>
            </w:r>
          </w:p>
        </w:tc>
        <w:tc>
          <w:tcPr>
            <w:tcW w:w="7087" w:type="dxa"/>
          </w:tcPr>
          <w:p w:rsidR="00712680" w:rsidRPr="00A5791C" w:rsidRDefault="00712680" w:rsidP="00AD7D2B">
            <w:pPr>
              <w:pStyle w:val="TableCellText"/>
              <w:rPr>
                <w:rFonts w:cs="Arial"/>
              </w:rPr>
            </w:pPr>
            <w:r w:rsidRPr="00A5791C">
              <w:rPr>
                <w:rFonts w:cs="Arial"/>
              </w:rPr>
              <w:t>Сообщение об ошибке</w:t>
            </w:r>
          </w:p>
        </w:tc>
      </w:tr>
    </w:tbl>
    <w:p w:rsidR="00D46C40" w:rsidRPr="00D46C40" w:rsidRDefault="00D46C40" w:rsidP="00D46C40">
      <w:pPr>
        <w:rPr>
          <w:lang w:val="ru-RU"/>
        </w:rPr>
      </w:pPr>
      <w:bookmarkStart w:id="182" w:name="_Toc403730226"/>
      <w:bookmarkStart w:id="183" w:name="_Toc403730624"/>
      <w:bookmarkStart w:id="184" w:name="_Toc403730756"/>
      <w:bookmarkStart w:id="185" w:name="_Toc403730955"/>
      <w:bookmarkStart w:id="186" w:name="_Toc403739492"/>
      <w:bookmarkStart w:id="187" w:name="_Ref404000433"/>
      <w:r>
        <w:rPr>
          <w:lang w:val="ru-RU"/>
        </w:rPr>
        <w:t xml:space="preserve">В файл должен быть встроен ключ по полям </w:t>
      </w:r>
      <w:r w:rsidRPr="00D46C40">
        <w:rPr>
          <w:lang w:val="ru-RU"/>
        </w:rPr>
        <w:t>{</w:t>
      </w:r>
      <w:r>
        <w:t>LMID</w:t>
      </w:r>
      <w:r w:rsidRPr="00D46C40">
        <w:rPr>
          <w:rFonts w:cs="Consolas"/>
          <w:lang w:val="ru-RU"/>
        </w:rPr>
        <w:t xml:space="preserve">, </w:t>
      </w:r>
      <w:r>
        <w:t>LMROWNUM</w:t>
      </w:r>
      <w:r w:rsidRPr="00D46C40">
        <w:rPr>
          <w:lang w:val="ru-RU"/>
        </w:rPr>
        <w:t>}.</w:t>
      </w:r>
    </w:p>
    <w:p w:rsidR="001C1579" w:rsidRPr="00BB7EC9" w:rsidRDefault="001C1579" w:rsidP="001C1579">
      <w:pPr>
        <w:pStyle w:val="2"/>
      </w:pPr>
      <w:bookmarkStart w:id="188" w:name="_Hlk406754910"/>
      <w:bookmarkStart w:id="189" w:name="_Ref404076490"/>
      <w:bookmarkStart w:id="190" w:name="_Toc422234709"/>
      <w:r>
        <w:rPr>
          <w:lang w:val="en-US"/>
        </w:rPr>
        <w:t>IFXPPAB</w:t>
      </w:r>
      <w:r w:rsidRPr="006003F3">
        <w:t>P</w:t>
      </w:r>
      <w:r w:rsidR="00247081">
        <w:t xml:space="preserve"> </w:t>
      </w:r>
      <w:bookmarkEnd w:id="188"/>
      <w:r w:rsidR="00B207AC" w:rsidRPr="00E106CC">
        <w:t>—</w:t>
      </w:r>
      <w:r w:rsidR="00247081">
        <w:t xml:space="preserve"> </w:t>
      </w:r>
      <w:r w:rsidRPr="00EF133E">
        <w:t>PF</w:t>
      </w:r>
      <w:r w:rsidR="00247081">
        <w:t xml:space="preserve"> </w:t>
      </w:r>
      <w:r w:rsidR="00B207AC" w:rsidRPr="00E106CC">
        <w:t>—</w:t>
      </w:r>
      <w:r>
        <w:t xml:space="preserve"> Блокировки (подтверждённые и неподтверждённые)</w:t>
      </w:r>
      <w:bookmarkEnd w:id="182"/>
      <w:bookmarkEnd w:id="183"/>
      <w:bookmarkEnd w:id="184"/>
      <w:bookmarkEnd w:id="185"/>
      <w:bookmarkEnd w:id="186"/>
      <w:bookmarkEnd w:id="187"/>
      <w:bookmarkEnd w:id="189"/>
      <w:bookmarkEnd w:id="190"/>
    </w:p>
    <w:p w:rsidR="001C1579" w:rsidRPr="00052580" w:rsidRDefault="001C1579" w:rsidP="00085B4F">
      <w:pPr>
        <w:rPr>
          <w:lang w:val="ru-RU"/>
        </w:rPr>
      </w:pPr>
      <w:r w:rsidRPr="00FF2385">
        <w:rPr>
          <w:lang w:val="ru-RU"/>
        </w:rPr>
        <w:t xml:space="preserve">Файл содержит </w:t>
      </w:r>
      <w:r>
        <w:rPr>
          <w:lang w:val="ru-RU"/>
        </w:rPr>
        <w:t>блокировки</w:t>
      </w:r>
      <w:r w:rsidRPr="00FF2385">
        <w:rPr>
          <w:lang w:val="ru-RU"/>
        </w:rPr>
        <w:t>.</w:t>
      </w:r>
    </w:p>
    <w:p w:rsidR="000209A6" w:rsidRDefault="0097434A" w:rsidP="00085B4F">
      <w:pPr>
        <w:rPr>
          <w:lang w:val="ru-RU"/>
        </w:rPr>
      </w:pPr>
      <w:r>
        <w:rPr>
          <w:lang w:val="ru-RU"/>
        </w:rPr>
        <w:t xml:space="preserve">Очистка файла производится компонентой 9280 </w:t>
      </w:r>
      <w:r>
        <w:t>COB</w:t>
      </w:r>
      <w:r w:rsidR="000942A4">
        <w:rPr>
          <w:lang w:val="ru-RU"/>
        </w:rPr>
        <w:t xml:space="preserve"> </w:t>
      </w:r>
      <w:r>
        <w:t>After</w:t>
      </w:r>
      <w:r w:rsidRPr="0097434A">
        <w:rPr>
          <w:lang w:val="ru-RU"/>
        </w:rPr>
        <w:t xml:space="preserve"> (IMBCLEAR)</w:t>
      </w:r>
      <w:r w:rsidR="008B18A3">
        <w:rPr>
          <w:lang w:val="ru-RU"/>
        </w:rPr>
        <w:t xml:space="preserve"> </w:t>
      </w:r>
      <w:r w:rsidRPr="0097434A">
        <w:rPr>
          <w:lang w:val="ru-RU"/>
        </w:rPr>
        <w:t xml:space="preserve">на основе </w:t>
      </w:r>
      <w:r>
        <w:rPr>
          <w:lang w:val="ru-RU"/>
        </w:rPr>
        <w:t xml:space="preserve">поля </w:t>
      </w:r>
      <w:bookmarkStart w:id="191" w:name="_Hlk406754920"/>
      <w:r w:rsidRPr="00C043BB">
        <w:t>ABDLTD</w:t>
      </w:r>
      <w:bookmarkEnd w:id="191"/>
      <w:r>
        <w:rPr>
          <w:lang w:val="ru-RU"/>
        </w:rPr>
        <w:t xml:space="preserve">. Срок гарантированного хранения записей составляет 90 дней. Поскольку поле </w:t>
      </w:r>
      <w:r w:rsidRPr="00C043BB">
        <w:t>ABDLTD</w:t>
      </w:r>
      <w:r w:rsidRPr="0097434A">
        <w:rPr>
          <w:lang w:val="ru-RU"/>
        </w:rPr>
        <w:t xml:space="preserve"> запол</w:t>
      </w:r>
      <w:r>
        <w:rPr>
          <w:lang w:val="ru-RU"/>
        </w:rPr>
        <w:t>няется только у удалённ</w:t>
      </w:r>
      <w:r w:rsidR="00D46C40">
        <w:rPr>
          <w:lang w:val="ru-RU"/>
        </w:rPr>
        <w:t>ых блокировок, активные бло</w:t>
      </w:r>
      <w:r>
        <w:rPr>
          <w:lang w:val="ru-RU"/>
        </w:rPr>
        <w:t>к</w:t>
      </w:r>
      <w:r w:rsidR="00D46C40">
        <w:rPr>
          <w:lang w:val="ru-RU"/>
        </w:rPr>
        <w:t>и</w:t>
      </w:r>
      <w:r>
        <w:rPr>
          <w:lang w:val="ru-RU"/>
        </w:rPr>
        <w:t>ровки</w:t>
      </w:r>
      <w:r w:rsidR="00D46C40">
        <w:rPr>
          <w:lang w:val="ru-RU"/>
        </w:rPr>
        <w:t xml:space="preserve"> удалены при очистке быть не могут.</w:t>
      </w:r>
    </w:p>
    <w:p w:rsidR="001C1579" w:rsidRPr="0020507F" w:rsidRDefault="00432729" w:rsidP="0039127A">
      <w:pPr>
        <w:pStyle w:val="ac"/>
      </w:pPr>
      <w:r>
        <w:t>Структура файла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1668"/>
        <w:gridCol w:w="1701"/>
        <w:gridCol w:w="7087"/>
      </w:tblGrid>
      <w:tr w:rsidR="001C1579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C1579" w:rsidRPr="003A7B0C" w:rsidRDefault="001C1579" w:rsidP="00B82E11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1701" w:type="dxa"/>
          </w:tcPr>
          <w:p w:rsidR="001C1579" w:rsidRPr="003A7B0C" w:rsidRDefault="001C1579" w:rsidP="00B82E11">
            <w:pPr>
              <w:pStyle w:val="TableCellText"/>
            </w:pPr>
            <w:r w:rsidRPr="003A7B0C">
              <w:t>Тип</w:t>
            </w:r>
          </w:p>
        </w:tc>
        <w:tc>
          <w:tcPr>
            <w:tcW w:w="7087" w:type="dxa"/>
          </w:tcPr>
          <w:p w:rsidR="001C1579" w:rsidRPr="003A7B0C" w:rsidRDefault="001C1579" w:rsidP="00B82E11">
            <w:pPr>
              <w:pStyle w:val="TableCellText"/>
            </w:pPr>
            <w:r w:rsidRPr="003A7B0C">
              <w:t>Описание</w:t>
            </w:r>
          </w:p>
        </w:tc>
      </w:tr>
      <w:tr w:rsidR="00A87EE4" w:rsidTr="00981BAD">
        <w:tc>
          <w:tcPr>
            <w:tcW w:w="0" w:type="auto"/>
          </w:tcPr>
          <w:p w:rsidR="00A87EE4" w:rsidRPr="00A87EE4" w:rsidRDefault="00A87EE4" w:rsidP="00A87EE4">
            <w:pPr>
              <w:pStyle w:val="TableCellCode"/>
            </w:pPr>
            <w:r>
              <w:t>ABID</w:t>
            </w:r>
          </w:p>
        </w:tc>
        <w:tc>
          <w:tcPr>
            <w:tcW w:w="1701" w:type="dxa"/>
          </w:tcPr>
          <w:p w:rsidR="00A87EE4" w:rsidRPr="00A87EE4" w:rsidRDefault="00A87EE4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7087" w:type="dxa"/>
          </w:tcPr>
          <w:p w:rsidR="00A87EE4" w:rsidRPr="00A87EE4" w:rsidRDefault="00A87EE4" w:rsidP="00A87EE4">
            <w:pPr>
              <w:pStyle w:val="TableCellText"/>
            </w:pPr>
            <w:r>
              <w:t>Внутренний индентификатор блокировки</w:t>
            </w:r>
          </w:p>
        </w:tc>
      </w:tr>
      <w:tr w:rsidR="008D4B32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8D4B32" w:rsidRPr="008D4B32" w:rsidRDefault="00ED0E14" w:rsidP="00B82E11">
            <w:pPr>
              <w:pStyle w:val="TableCellCode"/>
            </w:pPr>
            <w:r>
              <w:t>A</w:t>
            </w:r>
            <w:r w:rsidR="008D4B32" w:rsidRPr="008D4B32">
              <w:t>B</w:t>
            </w:r>
            <w:r w:rsidR="008D4B32">
              <w:t>STS</w:t>
            </w:r>
          </w:p>
        </w:tc>
        <w:tc>
          <w:tcPr>
            <w:tcW w:w="1701" w:type="dxa"/>
            <w:noWrap/>
            <w:hideMark/>
          </w:tcPr>
          <w:p w:rsidR="008D4B32" w:rsidRPr="008D4B32" w:rsidRDefault="008D4B32" w:rsidP="00B82E11">
            <w:pPr>
              <w:pStyle w:val="TableCellText"/>
            </w:pPr>
            <w:r w:rsidRPr="008D4B32">
              <w:t>Char(1)</w:t>
            </w:r>
          </w:p>
        </w:tc>
        <w:tc>
          <w:tcPr>
            <w:tcW w:w="7087" w:type="dxa"/>
            <w:noWrap/>
            <w:hideMark/>
          </w:tcPr>
          <w:p w:rsidR="008D4B32" w:rsidRPr="008D4B32" w:rsidRDefault="008D4B32" w:rsidP="00B82E11">
            <w:pPr>
              <w:pStyle w:val="TableCellText"/>
            </w:pPr>
            <w:r>
              <w:t xml:space="preserve">Статус </w:t>
            </w:r>
            <w:r w:rsidRPr="008D4B32">
              <w:t>блокировки</w:t>
            </w:r>
            <w:r>
              <w:t xml:space="preserve"> (активна или </w:t>
            </w:r>
            <w:r w:rsidR="00DC6FFD">
              <w:t>удалена</w:t>
            </w:r>
            <w:r>
              <w:t>)</w:t>
            </w:r>
          </w:p>
        </w:tc>
      </w:tr>
      <w:tr w:rsidR="008D4B32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8D4B32" w:rsidRPr="008D4B32" w:rsidRDefault="00ED0E14" w:rsidP="00B82E11">
            <w:pPr>
              <w:pStyle w:val="TableCellCode"/>
            </w:pPr>
            <w:r>
              <w:t>A</w:t>
            </w:r>
            <w:r w:rsidR="008D4B32" w:rsidRPr="008D4B32">
              <w:t>BTYPE</w:t>
            </w:r>
          </w:p>
        </w:tc>
        <w:tc>
          <w:tcPr>
            <w:tcW w:w="1701" w:type="dxa"/>
            <w:noWrap/>
            <w:hideMark/>
          </w:tcPr>
          <w:p w:rsidR="008D4B32" w:rsidRPr="008D4B32" w:rsidRDefault="008D4B32" w:rsidP="00B82E11">
            <w:pPr>
              <w:pStyle w:val="TableCellText"/>
            </w:pPr>
            <w:r w:rsidRPr="008D4B32">
              <w:t>Char(1)</w:t>
            </w:r>
          </w:p>
        </w:tc>
        <w:tc>
          <w:tcPr>
            <w:tcW w:w="7087" w:type="dxa"/>
            <w:noWrap/>
            <w:hideMark/>
          </w:tcPr>
          <w:p w:rsidR="008D4B32" w:rsidRPr="008D4B32" w:rsidRDefault="008D4B32" w:rsidP="00B82E11">
            <w:pPr>
              <w:pStyle w:val="TableCellText"/>
            </w:pPr>
            <w:r>
              <w:t>Тип</w:t>
            </w:r>
            <w:r w:rsidRPr="008D4B32">
              <w:t xml:space="preserve"> блокировки</w:t>
            </w:r>
            <w:r>
              <w:t xml:space="preserve"> (подтвержена или нет)</w:t>
            </w:r>
          </w:p>
        </w:tc>
      </w:tr>
      <w:tr w:rsidR="009F124B" w:rsidRPr="00A26CD6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9F124B" w:rsidRPr="009F124B" w:rsidRDefault="009F124B" w:rsidP="00B82E11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ABLHID</w:t>
            </w:r>
          </w:p>
        </w:tc>
        <w:tc>
          <w:tcPr>
            <w:tcW w:w="1701" w:type="dxa"/>
          </w:tcPr>
          <w:p w:rsidR="009F124B" w:rsidRPr="009F124B" w:rsidRDefault="009F124B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Char(64)</w:t>
            </w:r>
          </w:p>
        </w:tc>
        <w:tc>
          <w:tcPr>
            <w:tcW w:w="7087" w:type="dxa"/>
          </w:tcPr>
          <w:p w:rsidR="009F124B" w:rsidRPr="009F124B" w:rsidRDefault="009F124B" w:rsidP="00B82E11">
            <w:pPr>
              <w:pStyle w:val="TableCellText"/>
            </w:pPr>
            <w:r>
              <w:rPr>
                <w:lang w:val="en-US"/>
              </w:rPr>
              <w:t>Идентификатор запроса</w:t>
            </w:r>
          </w:p>
        </w:tc>
      </w:tr>
      <w:tr w:rsidR="008D4B32" w:rsidRPr="00A26CD6" w:rsidTr="00981BAD">
        <w:tc>
          <w:tcPr>
            <w:tcW w:w="0" w:type="auto"/>
          </w:tcPr>
          <w:p w:rsidR="001C1579" w:rsidRDefault="008D4B32" w:rsidP="00B82E11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</w:t>
            </w:r>
            <w:r w:rsidR="001C1579">
              <w:rPr>
                <w:rFonts w:cs="Consolas"/>
              </w:rPr>
              <w:t>BBLKSRC</w:t>
            </w:r>
          </w:p>
        </w:tc>
        <w:tc>
          <w:tcPr>
            <w:tcW w:w="1701" w:type="dxa"/>
          </w:tcPr>
          <w:p w:rsidR="001C1579" w:rsidRPr="00285A65" w:rsidRDefault="001C1579" w:rsidP="00B82E11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</w:tcPr>
          <w:p w:rsidR="001C1579" w:rsidRPr="00285A65" w:rsidRDefault="001C1579" w:rsidP="00B82E11">
            <w:pPr>
              <w:pStyle w:val="TableCellText"/>
            </w:pPr>
            <w:r w:rsidRPr="00285A65">
              <w:t>Код системы-инициатора блокировки</w:t>
            </w:r>
          </w:p>
        </w:tc>
      </w:tr>
      <w:tr w:rsidR="008D4B32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1C1579" w:rsidRDefault="008D4B32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="001C1579" w:rsidRPr="00A17264">
              <w:rPr>
                <w:rFonts w:cs="Consolas"/>
              </w:rPr>
              <w:t>B</w:t>
            </w:r>
            <w:r w:rsidR="001C1579">
              <w:rPr>
                <w:rFonts w:cs="Consolas"/>
              </w:rPr>
              <w:t>BLKID</w:t>
            </w:r>
          </w:p>
        </w:tc>
        <w:tc>
          <w:tcPr>
            <w:tcW w:w="1701" w:type="dxa"/>
            <w:noWrap/>
            <w:hideMark/>
          </w:tcPr>
          <w:p w:rsidR="001C1579" w:rsidRPr="00285A65" w:rsidRDefault="001C1579" w:rsidP="00B82E11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1C1579" w:rsidRPr="00E54041" w:rsidRDefault="001C1579" w:rsidP="00B82E11">
            <w:pPr>
              <w:pStyle w:val="TableCellText"/>
            </w:pPr>
            <w:r w:rsidRPr="00E54041">
              <w:t>Идентификатор блокировки во внешней системе</w:t>
            </w:r>
          </w:p>
        </w:tc>
      </w:tr>
      <w:tr w:rsidR="00E1273F" w:rsidRPr="00736C63" w:rsidTr="00EE4AAF">
        <w:tc>
          <w:tcPr>
            <w:tcW w:w="0" w:type="auto"/>
          </w:tcPr>
          <w:p w:rsidR="00E1273F" w:rsidRDefault="00E1273F" w:rsidP="00EE4AAF">
            <w:pPr>
              <w:pStyle w:val="TableCellCode"/>
            </w:pPr>
            <w:r>
              <w:rPr>
                <w:lang w:val="en-US"/>
              </w:rPr>
              <w:t>A</w:t>
            </w:r>
            <w:r>
              <w:t>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1701" w:type="dxa"/>
          </w:tcPr>
          <w:p w:rsidR="00E1273F" w:rsidRPr="00285A65" w:rsidRDefault="00E1273F" w:rsidP="00EE4AAF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</w:tcPr>
          <w:p w:rsidR="00E1273F" w:rsidRPr="00285A65" w:rsidRDefault="00E1273F" w:rsidP="00EE4AAF">
            <w:pPr>
              <w:pStyle w:val="TableCellText"/>
            </w:pPr>
            <w:r w:rsidRPr="00285A65">
              <w:t xml:space="preserve">Код системы-инициатора </w:t>
            </w:r>
            <w:r>
              <w:t xml:space="preserve">авторизуемой </w:t>
            </w:r>
            <w:r w:rsidRPr="00285A65">
              <w:t>блокировки</w:t>
            </w:r>
          </w:p>
        </w:tc>
      </w:tr>
      <w:tr w:rsidR="00E1273F" w:rsidRPr="00736C63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1273F" w:rsidRDefault="00E1273F" w:rsidP="00EE4AAF">
            <w:pPr>
              <w:pStyle w:val="TableCellCode"/>
            </w:pPr>
            <w:r>
              <w:rPr>
                <w:lang w:val="en-US"/>
              </w:rPr>
              <w:t>A</w:t>
            </w:r>
            <w:r w:rsidRPr="00A17264">
              <w:t>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1701" w:type="dxa"/>
            <w:noWrap/>
            <w:hideMark/>
          </w:tcPr>
          <w:p w:rsidR="00E1273F" w:rsidRPr="00285A65" w:rsidRDefault="00E1273F" w:rsidP="00EE4AAF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E1273F" w:rsidRPr="00E54041" w:rsidRDefault="00E1273F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E54041">
              <w:t>блокировки во внешней системе</w:t>
            </w:r>
          </w:p>
        </w:tc>
      </w:tr>
      <w:tr w:rsidR="001C1579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1C1579" w:rsidRDefault="008D4B32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="001C1579" w:rsidRPr="00A17264">
              <w:rPr>
                <w:rFonts w:cs="Consolas"/>
              </w:rPr>
              <w:t>B</w:t>
            </w:r>
            <w:r w:rsidR="001C1579">
              <w:rPr>
                <w:rFonts w:cs="Consolas"/>
              </w:rPr>
              <w:t>OBJREF</w:t>
            </w:r>
          </w:p>
        </w:tc>
        <w:tc>
          <w:tcPr>
            <w:tcW w:w="1701" w:type="dxa"/>
            <w:noWrap/>
            <w:hideMark/>
          </w:tcPr>
          <w:p w:rsidR="001C1579" w:rsidRPr="00285A65" w:rsidRDefault="001C1579" w:rsidP="00B82E11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1C1579" w:rsidRPr="00E54041" w:rsidRDefault="001C1579" w:rsidP="00B82E11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</w:tr>
      <w:tr w:rsidR="00246980" w:rsidRPr="00D8677C" w:rsidTr="00F961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46980" w:rsidRPr="00A9496F" w:rsidRDefault="00246980" w:rsidP="00F961E4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ABCBAC</w:t>
            </w:r>
          </w:p>
        </w:tc>
        <w:tc>
          <w:tcPr>
            <w:tcW w:w="1701" w:type="dxa"/>
            <w:noWrap/>
            <w:hideMark/>
          </w:tcPr>
          <w:p w:rsidR="00246980" w:rsidRPr="00A9496F" w:rsidRDefault="00246980" w:rsidP="00F961E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7087" w:type="dxa"/>
            <w:noWrap/>
            <w:hideMark/>
          </w:tcPr>
          <w:p w:rsidR="00246980" w:rsidRPr="00A9496F" w:rsidRDefault="00246980" w:rsidP="00F961E4">
            <w:pPr>
              <w:pStyle w:val="TableCellText"/>
            </w:pPr>
            <w:r>
              <w:t>Счёт в формате ЦБ</w:t>
            </w:r>
          </w:p>
        </w:tc>
      </w:tr>
      <w:tr w:rsidR="00510E0A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510E0A" w:rsidRDefault="00510E0A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BRCA</w:t>
            </w:r>
          </w:p>
        </w:tc>
        <w:tc>
          <w:tcPr>
            <w:tcW w:w="1701" w:type="dxa"/>
            <w:noWrap/>
            <w:hideMark/>
          </w:tcPr>
          <w:p w:rsidR="00510E0A" w:rsidRPr="00285A65" w:rsidRDefault="00510E0A" w:rsidP="00B82E11">
            <w:pPr>
              <w:pStyle w:val="TableCellText"/>
            </w:pPr>
            <w:r w:rsidRPr="00285A65">
              <w:t>Char(</w:t>
            </w:r>
            <w:r>
              <w:t>3</w:t>
            </w:r>
            <w:r w:rsidRPr="00285A65">
              <w:t>)</w:t>
            </w:r>
          </w:p>
        </w:tc>
        <w:tc>
          <w:tcPr>
            <w:tcW w:w="7087" w:type="dxa"/>
            <w:vMerge w:val="restart"/>
            <w:noWrap/>
            <w:hideMark/>
          </w:tcPr>
          <w:p w:rsidR="00510E0A" w:rsidRPr="00510E0A" w:rsidRDefault="00510E0A" w:rsidP="00B82E11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 xml:space="preserve">т в формате </w:t>
            </w:r>
            <w:r>
              <w:t>MIDAS</w:t>
            </w:r>
          </w:p>
        </w:tc>
      </w:tr>
      <w:tr w:rsidR="00510E0A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510E0A" w:rsidRDefault="00510E0A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CNUM</w:t>
            </w:r>
          </w:p>
        </w:tc>
        <w:tc>
          <w:tcPr>
            <w:tcW w:w="1701" w:type="dxa"/>
            <w:noWrap/>
            <w:hideMark/>
          </w:tcPr>
          <w:p w:rsidR="00510E0A" w:rsidRPr="00285A65" w:rsidRDefault="00510E0A" w:rsidP="00B82E11">
            <w:pPr>
              <w:pStyle w:val="TableCellText"/>
            </w:pPr>
            <w:r>
              <w:t>Numeric(6 0)</w:t>
            </w:r>
          </w:p>
        </w:tc>
        <w:tc>
          <w:tcPr>
            <w:tcW w:w="7087" w:type="dxa"/>
            <w:vMerge/>
            <w:noWrap/>
            <w:hideMark/>
          </w:tcPr>
          <w:p w:rsidR="00510E0A" w:rsidRPr="00E54041" w:rsidRDefault="00510E0A" w:rsidP="00B82E11">
            <w:pPr>
              <w:pStyle w:val="TableCellText"/>
            </w:pPr>
          </w:p>
        </w:tc>
      </w:tr>
      <w:tr w:rsidR="00510E0A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510E0A" w:rsidRDefault="00510E0A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CCY</w:t>
            </w:r>
          </w:p>
        </w:tc>
        <w:tc>
          <w:tcPr>
            <w:tcW w:w="1701" w:type="dxa"/>
            <w:noWrap/>
            <w:hideMark/>
          </w:tcPr>
          <w:p w:rsidR="00510E0A" w:rsidRPr="00285A65" w:rsidRDefault="00510E0A" w:rsidP="00B82E11">
            <w:pPr>
              <w:pStyle w:val="TableCellText"/>
            </w:pPr>
            <w:r w:rsidRPr="00285A65">
              <w:t>Char(</w:t>
            </w:r>
            <w:r>
              <w:t>3</w:t>
            </w:r>
            <w:r w:rsidRPr="00285A65">
              <w:t>)</w:t>
            </w:r>
          </w:p>
        </w:tc>
        <w:tc>
          <w:tcPr>
            <w:tcW w:w="7087" w:type="dxa"/>
            <w:vMerge/>
            <w:noWrap/>
            <w:hideMark/>
          </w:tcPr>
          <w:p w:rsidR="00510E0A" w:rsidRPr="00E54041" w:rsidRDefault="00510E0A" w:rsidP="00B82E11">
            <w:pPr>
              <w:pStyle w:val="TableCellText"/>
            </w:pPr>
          </w:p>
        </w:tc>
      </w:tr>
      <w:tr w:rsidR="00510E0A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510E0A" w:rsidRDefault="00510E0A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ACOD</w:t>
            </w:r>
          </w:p>
        </w:tc>
        <w:tc>
          <w:tcPr>
            <w:tcW w:w="1701" w:type="dxa"/>
            <w:noWrap/>
            <w:hideMark/>
          </w:tcPr>
          <w:p w:rsidR="00510E0A" w:rsidRPr="00285A65" w:rsidRDefault="00510E0A" w:rsidP="00B82E11">
            <w:pPr>
              <w:pStyle w:val="TableCellText"/>
            </w:pPr>
            <w:r>
              <w:t>Numeric(4 0)</w:t>
            </w:r>
          </w:p>
        </w:tc>
        <w:tc>
          <w:tcPr>
            <w:tcW w:w="7087" w:type="dxa"/>
            <w:vMerge/>
            <w:noWrap/>
            <w:hideMark/>
          </w:tcPr>
          <w:p w:rsidR="00510E0A" w:rsidRPr="00E54041" w:rsidRDefault="00510E0A" w:rsidP="00B82E11">
            <w:pPr>
              <w:pStyle w:val="TableCellText"/>
            </w:pPr>
          </w:p>
        </w:tc>
      </w:tr>
      <w:tr w:rsidR="00510E0A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510E0A" w:rsidRDefault="00510E0A" w:rsidP="00B82E11">
            <w:pPr>
              <w:pStyle w:val="TableCellCode"/>
            </w:pPr>
            <w:r>
              <w:rPr>
                <w:rFonts w:cs="Consolas"/>
              </w:rPr>
              <w:lastRenderedPageBreak/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ACSQ</w:t>
            </w:r>
          </w:p>
        </w:tc>
        <w:tc>
          <w:tcPr>
            <w:tcW w:w="1701" w:type="dxa"/>
            <w:noWrap/>
            <w:hideMark/>
          </w:tcPr>
          <w:p w:rsidR="00510E0A" w:rsidRPr="00285A65" w:rsidRDefault="00510E0A" w:rsidP="00B82E11">
            <w:pPr>
              <w:pStyle w:val="TableCellText"/>
            </w:pPr>
            <w:r>
              <w:t>Numeric(2 0)</w:t>
            </w:r>
          </w:p>
        </w:tc>
        <w:tc>
          <w:tcPr>
            <w:tcW w:w="7087" w:type="dxa"/>
            <w:vMerge/>
            <w:noWrap/>
            <w:hideMark/>
          </w:tcPr>
          <w:p w:rsidR="00510E0A" w:rsidRPr="00E54041" w:rsidRDefault="00510E0A" w:rsidP="00B82E11">
            <w:pPr>
              <w:pStyle w:val="TableCellText"/>
            </w:pPr>
          </w:p>
        </w:tc>
      </w:tr>
      <w:tr w:rsidR="00D91798" w:rsidRPr="00D8677C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91798" w:rsidRPr="00A9496F" w:rsidRDefault="00D91798" w:rsidP="00FE596C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ABAMTTYPE</w:t>
            </w:r>
          </w:p>
        </w:tc>
        <w:tc>
          <w:tcPr>
            <w:tcW w:w="1701" w:type="dxa"/>
            <w:noWrap/>
            <w:hideMark/>
          </w:tcPr>
          <w:p w:rsidR="00D91798" w:rsidRDefault="00D91798" w:rsidP="00FE596C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7087" w:type="dxa"/>
            <w:noWrap/>
            <w:hideMark/>
          </w:tcPr>
          <w:p w:rsidR="00D91798" w:rsidRPr="00A9496F" w:rsidRDefault="00D91798" w:rsidP="00FE596C">
            <w:pPr>
              <w:pStyle w:val="TableCellText"/>
            </w:pPr>
            <w:r>
              <w:t>Тип суммы блокировки</w:t>
            </w:r>
          </w:p>
        </w:tc>
      </w:tr>
      <w:tr w:rsidR="00D91798" w:rsidRPr="00736C63" w:rsidTr="00FE596C">
        <w:trPr>
          <w:trHeight w:val="300"/>
        </w:trPr>
        <w:tc>
          <w:tcPr>
            <w:tcW w:w="1668" w:type="dxa"/>
            <w:noWrap/>
            <w:hideMark/>
          </w:tcPr>
          <w:p w:rsidR="00D91798" w:rsidRPr="00246980" w:rsidRDefault="00D91798" w:rsidP="00FE596C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ABEXCLIM</w:t>
            </w:r>
          </w:p>
        </w:tc>
        <w:tc>
          <w:tcPr>
            <w:tcW w:w="1701" w:type="dxa"/>
            <w:noWrap/>
            <w:hideMark/>
          </w:tcPr>
          <w:p w:rsidR="00D91798" w:rsidRDefault="00D91798" w:rsidP="00FE596C">
            <w:pPr>
              <w:pStyle w:val="TableCellText"/>
              <w:rPr>
                <w:lang w:val="en-US"/>
              </w:rPr>
            </w:pPr>
            <w:r>
              <w:t>Decimal(13 0)</w:t>
            </w:r>
          </w:p>
        </w:tc>
        <w:tc>
          <w:tcPr>
            <w:tcW w:w="7087" w:type="dxa"/>
            <w:noWrap/>
            <w:hideMark/>
          </w:tcPr>
          <w:p w:rsidR="00D91798" w:rsidRPr="00246980" w:rsidRDefault="00D91798" w:rsidP="00FE596C">
            <w:pPr>
              <w:pStyle w:val="TableCellText"/>
            </w:pPr>
            <w:r>
              <w:t>Сумма, которая должна остаться на счёте</w:t>
            </w:r>
          </w:p>
        </w:tc>
      </w:tr>
      <w:tr w:rsidR="00D91798" w:rsidRPr="00246980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91798" w:rsidRPr="00246980" w:rsidRDefault="00D91798" w:rsidP="00FE596C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ABPERCENT</w:t>
            </w:r>
          </w:p>
        </w:tc>
        <w:tc>
          <w:tcPr>
            <w:tcW w:w="1701" w:type="dxa"/>
            <w:noWrap/>
            <w:hideMark/>
          </w:tcPr>
          <w:p w:rsidR="00D91798" w:rsidRPr="00246980" w:rsidRDefault="00D91798" w:rsidP="00FE596C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Decimal(7 4)</w:t>
            </w:r>
          </w:p>
        </w:tc>
        <w:tc>
          <w:tcPr>
            <w:tcW w:w="7087" w:type="dxa"/>
            <w:noWrap/>
            <w:hideMark/>
          </w:tcPr>
          <w:p w:rsidR="00D91798" w:rsidRPr="00246980" w:rsidRDefault="00D91798" w:rsidP="00FE596C">
            <w:pPr>
              <w:pStyle w:val="TableCellText"/>
            </w:pPr>
            <w:r>
              <w:t>Процент суммы остатка</w:t>
            </w:r>
          </w:p>
        </w:tc>
      </w:tr>
      <w:tr w:rsidR="001C1579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1C1579" w:rsidRPr="00246980" w:rsidRDefault="008D4B32" w:rsidP="00B82E11">
            <w:pPr>
              <w:pStyle w:val="TableCellCode"/>
              <w:rPr>
                <w:lang w:val="en-US"/>
              </w:rPr>
            </w:pPr>
            <w:bookmarkStart w:id="192" w:name="_Hlk402515943"/>
            <w:r w:rsidRPr="00246980">
              <w:rPr>
                <w:rFonts w:cs="Consolas"/>
                <w:lang w:val="en-US"/>
              </w:rPr>
              <w:t>A</w:t>
            </w:r>
            <w:r w:rsidR="001C1579" w:rsidRPr="00246980">
              <w:rPr>
                <w:rFonts w:cs="Consolas"/>
                <w:lang w:val="en-US"/>
              </w:rPr>
              <w:t>BAMT</w:t>
            </w:r>
            <w:bookmarkEnd w:id="192"/>
          </w:p>
        </w:tc>
        <w:tc>
          <w:tcPr>
            <w:tcW w:w="1701" w:type="dxa"/>
            <w:noWrap/>
            <w:hideMark/>
          </w:tcPr>
          <w:p w:rsidR="001C1579" w:rsidRPr="00246980" w:rsidRDefault="00DC6FFD" w:rsidP="00B82E11">
            <w:pPr>
              <w:pStyle w:val="TableCellText"/>
              <w:rPr>
                <w:lang w:val="en-US"/>
              </w:rPr>
            </w:pPr>
            <w:r w:rsidRPr="00246980">
              <w:rPr>
                <w:lang w:val="en-US"/>
              </w:rPr>
              <w:t>Decimal(13 0)</w:t>
            </w:r>
          </w:p>
        </w:tc>
        <w:tc>
          <w:tcPr>
            <w:tcW w:w="7087" w:type="dxa"/>
            <w:noWrap/>
            <w:hideMark/>
          </w:tcPr>
          <w:p w:rsidR="001C1579" w:rsidRPr="00EE2967" w:rsidRDefault="001C1579" w:rsidP="00B82E11">
            <w:pPr>
              <w:pStyle w:val="TableCellText"/>
            </w:pPr>
            <w:r w:rsidRPr="00E54041">
              <w:t>Сумма</w:t>
            </w:r>
            <w:r w:rsidRPr="00EE2967">
              <w:t xml:space="preserve"> </w:t>
            </w:r>
            <w:r w:rsidRPr="00E54041">
              <w:t>блокировки</w:t>
            </w:r>
            <w:r w:rsidRPr="00EE2967">
              <w:t xml:space="preserve"> </w:t>
            </w:r>
            <w:r w:rsidRPr="00E54041">
              <w:t>в</w:t>
            </w:r>
            <w:r w:rsidRPr="00EE2967">
              <w:t xml:space="preserve"> </w:t>
            </w:r>
            <w:r w:rsidRPr="00E54041">
              <w:t>валюте</w:t>
            </w:r>
            <w:r w:rsidRPr="00EE2967">
              <w:t xml:space="preserve"> </w:t>
            </w:r>
            <w:r w:rsidRPr="00E54041">
              <w:t>счёта</w:t>
            </w:r>
          </w:p>
        </w:tc>
      </w:tr>
      <w:tr w:rsidR="008D4B32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1C1579" w:rsidRPr="00397A8B" w:rsidRDefault="008D4B32" w:rsidP="00B82E11">
            <w:pPr>
              <w:pStyle w:val="TableCellCode"/>
              <w:rPr>
                <w:lang w:val="en-US"/>
              </w:rPr>
            </w:pPr>
            <w:r w:rsidRPr="00397A8B">
              <w:rPr>
                <w:rFonts w:cs="Consolas"/>
                <w:lang w:val="en-US"/>
              </w:rPr>
              <w:t>A</w:t>
            </w:r>
            <w:r w:rsidR="001C1579" w:rsidRPr="00397A8B">
              <w:rPr>
                <w:rFonts w:cs="Consolas"/>
                <w:lang w:val="en-US"/>
              </w:rPr>
              <w:t>BSTRD</w:t>
            </w:r>
          </w:p>
        </w:tc>
        <w:tc>
          <w:tcPr>
            <w:tcW w:w="1701" w:type="dxa"/>
            <w:noWrap/>
            <w:hideMark/>
          </w:tcPr>
          <w:p w:rsidR="001C1579" w:rsidRPr="00397A8B" w:rsidRDefault="00DC6FFD" w:rsidP="00B82E11">
            <w:pPr>
              <w:pStyle w:val="TableCellText"/>
              <w:rPr>
                <w:lang w:val="en-US"/>
              </w:rPr>
            </w:pPr>
            <w:r w:rsidRPr="00397A8B">
              <w:rPr>
                <w:lang w:val="en-US"/>
              </w:rPr>
              <w:t>Decimal(5 0)</w:t>
            </w:r>
          </w:p>
        </w:tc>
        <w:tc>
          <w:tcPr>
            <w:tcW w:w="7087" w:type="dxa"/>
            <w:noWrap/>
            <w:hideMark/>
          </w:tcPr>
          <w:p w:rsidR="001C1579" w:rsidRPr="00397A8B" w:rsidRDefault="001C1579" w:rsidP="00B82E11">
            <w:pPr>
              <w:pStyle w:val="TableCellText"/>
              <w:rPr>
                <w:lang w:val="en-US"/>
              </w:rPr>
            </w:pPr>
            <w:r w:rsidRPr="00285A65">
              <w:t>Дата</w:t>
            </w:r>
            <w:r w:rsidRPr="00397A8B">
              <w:rPr>
                <w:lang w:val="en-US"/>
              </w:rPr>
              <w:t xml:space="preserve"> </w:t>
            </w:r>
            <w:r w:rsidRPr="00285A65">
              <w:t>начала</w:t>
            </w:r>
            <w:r w:rsidRPr="00397A8B">
              <w:rPr>
                <w:lang w:val="en-US"/>
              </w:rPr>
              <w:t xml:space="preserve"> </w:t>
            </w:r>
            <w:r w:rsidRPr="00285A65">
              <w:t>действия</w:t>
            </w:r>
            <w:r w:rsidRPr="00397A8B">
              <w:rPr>
                <w:lang w:val="en-US"/>
              </w:rPr>
              <w:t xml:space="preserve"> </w:t>
            </w:r>
            <w:r w:rsidRPr="00285A65">
              <w:t>блокировки</w:t>
            </w:r>
          </w:p>
        </w:tc>
      </w:tr>
      <w:tr w:rsidR="001C1579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1C1579" w:rsidRPr="00397A8B" w:rsidRDefault="008D4B32" w:rsidP="00B82E11">
            <w:pPr>
              <w:pStyle w:val="TableCellCode"/>
              <w:rPr>
                <w:lang w:val="en-US"/>
              </w:rPr>
            </w:pPr>
            <w:r w:rsidRPr="00397A8B">
              <w:rPr>
                <w:rFonts w:cs="Consolas"/>
                <w:lang w:val="en-US"/>
              </w:rPr>
              <w:t>A</w:t>
            </w:r>
            <w:r w:rsidR="001C1579" w:rsidRPr="00397A8B">
              <w:rPr>
                <w:rFonts w:cs="Consolas"/>
                <w:lang w:val="en-US"/>
              </w:rPr>
              <w:t>BENDD</w:t>
            </w:r>
          </w:p>
        </w:tc>
        <w:tc>
          <w:tcPr>
            <w:tcW w:w="1701" w:type="dxa"/>
            <w:noWrap/>
            <w:hideMark/>
          </w:tcPr>
          <w:p w:rsidR="001C1579" w:rsidRPr="00397A8B" w:rsidRDefault="00DC6FFD" w:rsidP="00B82E11">
            <w:pPr>
              <w:pStyle w:val="TableCellText"/>
              <w:rPr>
                <w:lang w:val="en-US"/>
              </w:rPr>
            </w:pPr>
            <w:r w:rsidRPr="00397A8B">
              <w:rPr>
                <w:lang w:val="en-US"/>
              </w:rPr>
              <w:t>Decimal(5 0)</w:t>
            </w:r>
          </w:p>
        </w:tc>
        <w:tc>
          <w:tcPr>
            <w:tcW w:w="7087" w:type="dxa"/>
            <w:noWrap/>
            <w:hideMark/>
          </w:tcPr>
          <w:p w:rsidR="001C1579" w:rsidRPr="00397A8B" w:rsidRDefault="001C1579" w:rsidP="00B82E11">
            <w:pPr>
              <w:pStyle w:val="TableCellText"/>
              <w:rPr>
                <w:lang w:val="en-US"/>
              </w:rPr>
            </w:pPr>
            <w:r w:rsidRPr="00285A65">
              <w:t>Дата</w:t>
            </w:r>
            <w:r w:rsidRPr="00397A8B">
              <w:rPr>
                <w:lang w:val="en-US"/>
              </w:rPr>
              <w:t xml:space="preserve"> </w:t>
            </w:r>
            <w:r w:rsidRPr="00285A65">
              <w:t>конца</w:t>
            </w:r>
            <w:r w:rsidRPr="00397A8B">
              <w:rPr>
                <w:lang w:val="en-US"/>
              </w:rPr>
              <w:t xml:space="preserve"> </w:t>
            </w:r>
            <w:r w:rsidRPr="00285A65">
              <w:t>действия</w:t>
            </w:r>
            <w:r w:rsidRPr="00397A8B">
              <w:rPr>
                <w:lang w:val="en-US"/>
              </w:rPr>
              <w:t xml:space="preserve"> </w:t>
            </w:r>
            <w:r w:rsidRPr="00285A65">
              <w:t>блокировки</w:t>
            </w:r>
          </w:p>
        </w:tc>
      </w:tr>
      <w:tr w:rsidR="00DE50A5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E50A5" w:rsidRPr="00DE50A5" w:rsidRDefault="00DE50A5" w:rsidP="00B82E11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ABVALTYP</w:t>
            </w:r>
          </w:p>
        </w:tc>
        <w:tc>
          <w:tcPr>
            <w:tcW w:w="1701" w:type="dxa"/>
            <w:noWrap/>
            <w:hideMark/>
          </w:tcPr>
          <w:p w:rsidR="00DE50A5" w:rsidRPr="00DE50A5" w:rsidRDefault="00DE50A5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7087" w:type="dxa"/>
            <w:noWrap/>
            <w:hideMark/>
          </w:tcPr>
          <w:p w:rsidR="00DE50A5" w:rsidRPr="00DE50A5" w:rsidRDefault="00DE50A5" w:rsidP="00DE50A5">
            <w:pPr>
              <w:pStyle w:val="TableCellText"/>
              <w:rPr>
                <w:lang w:val="en-US"/>
              </w:rPr>
            </w:pPr>
            <w:r>
              <w:t>Тип</w:t>
            </w:r>
            <w:r w:rsidRPr="00DE50A5">
              <w:rPr>
                <w:lang w:val="en-US"/>
              </w:rPr>
              <w:t xml:space="preserve"> </w:t>
            </w:r>
            <w:r>
              <w:t>валютирования</w:t>
            </w:r>
            <w:r w:rsidRPr="00DE50A5">
              <w:rPr>
                <w:lang w:val="en-US"/>
              </w:rPr>
              <w:t xml:space="preserve"> (</w:t>
            </w:r>
            <w:r>
              <w:rPr>
                <w:lang w:val="en-US"/>
              </w:rPr>
              <w:t>*CURDATE / *ENDDATE</w:t>
            </w:r>
            <w:r w:rsidRPr="00DE50A5">
              <w:rPr>
                <w:lang w:val="en-US"/>
              </w:rPr>
              <w:t>)</w:t>
            </w:r>
          </w:p>
        </w:tc>
      </w:tr>
      <w:tr w:rsidR="00566772" w:rsidRPr="00D8677C" w:rsidTr="00981BAD">
        <w:trPr>
          <w:trHeight w:val="300"/>
        </w:trPr>
        <w:tc>
          <w:tcPr>
            <w:tcW w:w="1668" w:type="dxa"/>
            <w:noWrap/>
            <w:hideMark/>
          </w:tcPr>
          <w:p w:rsidR="00566772" w:rsidRPr="00566772" w:rsidRDefault="00566772" w:rsidP="00B82E11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ABTRYP</w:t>
            </w:r>
          </w:p>
        </w:tc>
        <w:tc>
          <w:tcPr>
            <w:tcW w:w="1701" w:type="dxa"/>
            <w:noWrap/>
            <w:hideMark/>
          </w:tcPr>
          <w:p w:rsidR="00566772" w:rsidRPr="00566772" w:rsidRDefault="00566772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7087" w:type="dxa"/>
            <w:noWrap/>
            <w:hideMark/>
          </w:tcPr>
          <w:p w:rsidR="00566772" w:rsidRPr="00566772" w:rsidRDefault="00566772" w:rsidP="00B82E11">
            <w:pPr>
              <w:pStyle w:val="TableCellText"/>
            </w:pPr>
            <w:r>
              <w:rPr>
                <w:lang w:val="en-US"/>
              </w:rPr>
              <w:t xml:space="preserve">Transaction Type </w:t>
            </w:r>
            <w:r>
              <w:t>для проджекта</w:t>
            </w:r>
          </w:p>
        </w:tc>
      </w:tr>
      <w:tr w:rsidR="00566772" w:rsidRPr="00D8677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566772" w:rsidRDefault="00566772" w:rsidP="00B82E11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</w:t>
            </w:r>
            <w:r w:rsidRPr="00566772">
              <w:rPr>
                <w:rFonts w:cs="Consolas"/>
                <w:lang w:val="en-US"/>
              </w:rPr>
              <w:t>TNMR</w:t>
            </w:r>
          </w:p>
        </w:tc>
        <w:tc>
          <w:tcPr>
            <w:tcW w:w="1701" w:type="dxa"/>
            <w:noWrap/>
            <w:hideMark/>
          </w:tcPr>
          <w:p w:rsidR="00566772" w:rsidRDefault="00566772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7087" w:type="dxa"/>
            <w:noWrap/>
            <w:hideMark/>
          </w:tcPr>
          <w:p w:rsidR="00566772" w:rsidRPr="00566772" w:rsidRDefault="00566772" w:rsidP="00B82E11">
            <w:pPr>
              <w:pStyle w:val="TableCellText"/>
            </w:pPr>
            <w:r>
              <w:rPr>
                <w:lang w:val="en-US"/>
              </w:rPr>
              <w:t>Transaction Number</w:t>
            </w:r>
            <w:r>
              <w:t xml:space="preserve"> для проджекта</w:t>
            </w:r>
          </w:p>
        </w:tc>
      </w:tr>
      <w:tr w:rsidR="004C38DC" w:rsidRPr="00285A65" w:rsidTr="00663DE4">
        <w:trPr>
          <w:trHeight w:val="300"/>
        </w:trPr>
        <w:tc>
          <w:tcPr>
            <w:tcW w:w="1668" w:type="dxa"/>
            <w:noWrap/>
            <w:hideMark/>
          </w:tcPr>
          <w:p w:rsidR="004C38DC" w:rsidRPr="00106428" w:rsidRDefault="004C38DC" w:rsidP="00663DE4">
            <w:pPr>
              <w:pStyle w:val="TableCellCode"/>
            </w:pPr>
            <w:r>
              <w:rPr>
                <w:lang w:val="en-US"/>
              </w:rPr>
              <w:t>AB</w:t>
            </w:r>
            <w:r w:rsidRPr="00106428">
              <w:t>NRTD</w:t>
            </w:r>
          </w:p>
        </w:tc>
        <w:tc>
          <w:tcPr>
            <w:tcW w:w="1701" w:type="dxa"/>
            <w:noWrap/>
            <w:hideMark/>
          </w:tcPr>
          <w:p w:rsidR="004C38DC" w:rsidRPr="00C53CB7" w:rsidRDefault="004C38DC" w:rsidP="00663DE4">
            <w:pPr>
              <w:pStyle w:val="TableCellText"/>
            </w:pPr>
            <w:r w:rsidRPr="00C53CB7">
              <w:t>Char(30)</w:t>
            </w:r>
          </w:p>
        </w:tc>
        <w:tc>
          <w:tcPr>
            <w:tcW w:w="7087" w:type="dxa"/>
            <w:noWrap/>
            <w:hideMark/>
          </w:tcPr>
          <w:p w:rsidR="004C38DC" w:rsidRPr="00C53CB7" w:rsidRDefault="004C38DC" w:rsidP="00663DE4">
            <w:pPr>
              <w:pStyle w:val="TableCellText"/>
            </w:pPr>
            <w:r w:rsidRPr="00C53CB7">
              <w:t>Комментарий к проджекту</w:t>
            </w:r>
          </w:p>
        </w:tc>
      </w:tr>
      <w:tr w:rsidR="008D4B32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1C1579" w:rsidRDefault="008D4B32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="001C1579" w:rsidRPr="00A17264">
              <w:rPr>
                <w:rFonts w:cs="Consolas"/>
              </w:rPr>
              <w:t>B</w:t>
            </w:r>
            <w:r w:rsidR="001C1579">
              <w:rPr>
                <w:rFonts w:cs="Consolas"/>
              </w:rPr>
              <w:t>USEOVD</w:t>
            </w:r>
          </w:p>
        </w:tc>
        <w:tc>
          <w:tcPr>
            <w:tcW w:w="1701" w:type="dxa"/>
            <w:noWrap/>
            <w:hideMark/>
          </w:tcPr>
          <w:p w:rsidR="001C1579" w:rsidRPr="00285A65" w:rsidRDefault="001C1579" w:rsidP="00B82E11">
            <w:pPr>
              <w:pStyle w:val="TableCellText"/>
            </w:pPr>
            <w:r w:rsidRPr="00285A65">
              <w:t>Char(1)</w:t>
            </w:r>
          </w:p>
        </w:tc>
        <w:tc>
          <w:tcPr>
            <w:tcW w:w="7087" w:type="dxa"/>
            <w:noWrap/>
            <w:hideMark/>
          </w:tcPr>
          <w:p w:rsidR="001C1579" w:rsidRPr="00285A65" w:rsidRDefault="001C1579" w:rsidP="00B82E11">
            <w:pPr>
              <w:pStyle w:val="TableCellText"/>
            </w:pPr>
            <w:r w:rsidRPr="00285A65">
              <w:t>Учитывать лимит овердрафта</w:t>
            </w:r>
          </w:p>
        </w:tc>
      </w:tr>
      <w:tr w:rsidR="00510E0A" w:rsidRPr="008B18A3" w:rsidTr="00981BAD">
        <w:trPr>
          <w:trHeight w:val="300"/>
        </w:trPr>
        <w:tc>
          <w:tcPr>
            <w:tcW w:w="1668" w:type="dxa"/>
            <w:noWrap/>
            <w:hideMark/>
          </w:tcPr>
          <w:p w:rsidR="001C1579" w:rsidRDefault="008D4B32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="001C1579" w:rsidRPr="008944A9">
              <w:rPr>
                <w:rFonts w:cs="Consolas"/>
              </w:rPr>
              <w:t>B</w:t>
            </w:r>
            <w:r w:rsidR="001C1579">
              <w:rPr>
                <w:rFonts w:cs="Consolas"/>
              </w:rPr>
              <w:t>IGNBLK</w:t>
            </w:r>
          </w:p>
        </w:tc>
        <w:tc>
          <w:tcPr>
            <w:tcW w:w="1701" w:type="dxa"/>
            <w:noWrap/>
            <w:hideMark/>
          </w:tcPr>
          <w:p w:rsidR="001C1579" w:rsidRDefault="001C1579" w:rsidP="00B82E11">
            <w:pPr>
              <w:pStyle w:val="TableCellText"/>
            </w:pPr>
            <w:r w:rsidRPr="003F5C98">
              <w:t>Char(1)</w:t>
            </w:r>
          </w:p>
        </w:tc>
        <w:tc>
          <w:tcPr>
            <w:tcW w:w="7087" w:type="dxa"/>
            <w:noWrap/>
            <w:hideMark/>
          </w:tcPr>
          <w:p w:rsidR="001C1579" w:rsidRPr="00E54041" w:rsidRDefault="001C1579" w:rsidP="00B82E11">
            <w:pPr>
              <w:pStyle w:val="TableCellText"/>
            </w:pPr>
            <w:r w:rsidRPr="00285A65">
              <w:t>Флаг обхода блокировки all</w:t>
            </w:r>
            <w:r w:rsidR="008B18A3">
              <w:t>/</w:t>
            </w:r>
            <w:r w:rsidRPr="00285A65">
              <w:t>credit</w:t>
            </w:r>
            <w:r w:rsidR="00510E0A">
              <w:t>/</w:t>
            </w:r>
            <w:r w:rsidRPr="00285A65">
              <w:t>debit</w:t>
            </w:r>
          </w:p>
        </w:tc>
      </w:tr>
      <w:tr w:rsidR="00510E0A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1C1579" w:rsidRDefault="008D4B32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="001C1579" w:rsidRPr="008944A9">
              <w:rPr>
                <w:rFonts w:cs="Consolas"/>
              </w:rPr>
              <w:t>B</w:t>
            </w:r>
            <w:r w:rsidR="001C1579">
              <w:rPr>
                <w:rFonts w:cs="Consolas"/>
              </w:rPr>
              <w:t>IGNBAL</w:t>
            </w:r>
          </w:p>
        </w:tc>
        <w:tc>
          <w:tcPr>
            <w:tcW w:w="1701" w:type="dxa"/>
            <w:noWrap/>
            <w:hideMark/>
          </w:tcPr>
          <w:p w:rsidR="001C1579" w:rsidRDefault="001C1579" w:rsidP="00B82E11">
            <w:pPr>
              <w:pStyle w:val="TableCellText"/>
            </w:pPr>
            <w:r w:rsidRPr="003F5C98">
              <w:t>Char(1)</w:t>
            </w:r>
          </w:p>
        </w:tc>
        <w:tc>
          <w:tcPr>
            <w:tcW w:w="7087" w:type="dxa"/>
            <w:noWrap/>
            <w:hideMark/>
          </w:tcPr>
          <w:p w:rsidR="001C1579" w:rsidRPr="00E54041" w:rsidRDefault="001C1579" w:rsidP="00B82E11">
            <w:pPr>
              <w:pStyle w:val="TableCellText"/>
            </w:pPr>
            <w:r w:rsidRPr="00285A65">
              <w:t>Флаг игнорирования доступного остатка</w:t>
            </w:r>
          </w:p>
        </w:tc>
      </w:tr>
      <w:tr w:rsidR="001C1579" w:rsidRPr="007E381C" w:rsidTr="00981BAD">
        <w:trPr>
          <w:trHeight w:val="300"/>
        </w:trPr>
        <w:tc>
          <w:tcPr>
            <w:tcW w:w="1668" w:type="dxa"/>
            <w:noWrap/>
            <w:hideMark/>
          </w:tcPr>
          <w:p w:rsidR="001C1579" w:rsidRDefault="008D4B32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="001C1579" w:rsidRPr="00A17264">
              <w:rPr>
                <w:rFonts w:cs="Consolas"/>
              </w:rPr>
              <w:t>B</w:t>
            </w:r>
            <w:r w:rsidR="001C1579">
              <w:rPr>
                <w:rFonts w:cs="Consolas"/>
              </w:rPr>
              <w:t>PARSRC</w:t>
            </w:r>
          </w:p>
        </w:tc>
        <w:tc>
          <w:tcPr>
            <w:tcW w:w="1701" w:type="dxa"/>
            <w:noWrap/>
            <w:hideMark/>
          </w:tcPr>
          <w:p w:rsidR="001C1579" w:rsidRPr="00285A65" w:rsidRDefault="001C1579" w:rsidP="00B82E11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 w:val="restart"/>
            <w:noWrap/>
            <w:hideMark/>
          </w:tcPr>
          <w:p w:rsidR="001C1579" w:rsidRPr="00D729B7" w:rsidRDefault="001C1579" w:rsidP="00B82E11">
            <w:pPr>
              <w:pStyle w:val="TableCellText"/>
            </w:pPr>
            <w:r>
              <w:t>Родительская блокировка</w:t>
            </w:r>
          </w:p>
        </w:tc>
      </w:tr>
      <w:tr w:rsidR="001C1579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1C1579" w:rsidRDefault="008D4B32" w:rsidP="00B82E11">
            <w:pPr>
              <w:pStyle w:val="TableCellCode"/>
            </w:pPr>
            <w:r>
              <w:rPr>
                <w:rFonts w:cs="Consolas"/>
              </w:rPr>
              <w:t>A</w:t>
            </w:r>
            <w:r w:rsidR="001C1579" w:rsidRPr="00A17264">
              <w:rPr>
                <w:rFonts w:cs="Consolas"/>
              </w:rPr>
              <w:t>B</w:t>
            </w:r>
            <w:r w:rsidR="001C1579">
              <w:rPr>
                <w:rFonts w:cs="Consolas"/>
              </w:rPr>
              <w:t>PARID</w:t>
            </w:r>
          </w:p>
        </w:tc>
        <w:tc>
          <w:tcPr>
            <w:tcW w:w="1701" w:type="dxa"/>
            <w:noWrap/>
            <w:hideMark/>
          </w:tcPr>
          <w:p w:rsidR="001C1579" w:rsidRPr="00285A65" w:rsidRDefault="001C1579" w:rsidP="00B82E11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/>
            <w:noWrap/>
            <w:hideMark/>
          </w:tcPr>
          <w:p w:rsidR="001C1579" w:rsidRPr="00285A65" w:rsidRDefault="001C1579" w:rsidP="00B82E11">
            <w:pPr>
              <w:pStyle w:val="TableCellText"/>
            </w:pPr>
          </w:p>
        </w:tc>
      </w:tr>
      <w:tr w:rsidR="00C014FE" w:rsidRPr="00285A65" w:rsidTr="00981BAD">
        <w:trPr>
          <w:trHeight w:val="300"/>
        </w:trPr>
        <w:tc>
          <w:tcPr>
            <w:tcW w:w="1668" w:type="dxa"/>
            <w:noWrap/>
            <w:hideMark/>
          </w:tcPr>
          <w:p w:rsidR="00C014FE" w:rsidRDefault="00C014FE" w:rsidP="00B82E11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ABNARR</w:t>
            </w:r>
          </w:p>
        </w:tc>
        <w:tc>
          <w:tcPr>
            <w:tcW w:w="1701" w:type="dxa"/>
            <w:noWrap/>
            <w:hideMark/>
          </w:tcPr>
          <w:p w:rsidR="00C014FE" w:rsidRPr="00285A65" w:rsidRDefault="00C014FE" w:rsidP="00B82E11">
            <w:pPr>
              <w:pStyle w:val="TableCellText"/>
            </w:pPr>
            <w:r>
              <w:t>VarChar(300)</w:t>
            </w:r>
          </w:p>
        </w:tc>
        <w:tc>
          <w:tcPr>
            <w:tcW w:w="7087" w:type="dxa"/>
            <w:noWrap/>
            <w:hideMark/>
          </w:tcPr>
          <w:p w:rsidR="00C014FE" w:rsidRPr="004C38DC" w:rsidRDefault="00C014FE" w:rsidP="00B82E11">
            <w:pPr>
              <w:pStyle w:val="TableCellText"/>
            </w:pPr>
            <w:r>
              <w:t>Комментарий</w:t>
            </w:r>
            <w:r w:rsidR="004C38DC">
              <w:rPr>
                <w:lang w:val="en-US"/>
              </w:rPr>
              <w:t xml:space="preserve"> </w:t>
            </w:r>
            <w:r w:rsidR="004C38DC">
              <w:t>к</w:t>
            </w:r>
            <w:r w:rsidR="004C38DC">
              <w:rPr>
                <w:lang w:val="en-US"/>
              </w:rPr>
              <w:t xml:space="preserve"> </w:t>
            </w:r>
            <w:r w:rsidR="004C38DC">
              <w:t>блокировке</w:t>
            </w:r>
          </w:p>
        </w:tc>
      </w:tr>
      <w:tr w:rsidR="00EE2967" w:rsidRPr="00285A6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E2967" w:rsidRPr="00EE2967" w:rsidRDefault="00EE2967" w:rsidP="00B82E11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ABLPD</w:t>
            </w:r>
          </w:p>
        </w:tc>
        <w:tc>
          <w:tcPr>
            <w:tcW w:w="1701" w:type="dxa"/>
            <w:noWrap/>
            <w:hideMark/>
          </w:tcPr>
          <w:p w:rsidR="00EE2967" w:rsidRDefault="00EE2967" w:rsidP="00B82E11">
            <w:pPr>
              <w:pStyle w:val="TableCellText"/>
            </w:pPr>
            <w:r>
              <w:t>Decimal(5 0)</w:t>
            </w:r>
          </w:p>
        </w:tc>
        <w:tc>
          <w:tcPr>
            <w:tcW w:w="7087" w:type="dxa"/>
            <w:noWrap/>
            <w:hideMark/>
          </w:tcPr>
          <w:p w:rsidR="00EE2967" w:rsidRPr="00EE2967" w:rsidRDefault="00EE2967" w:rsidP="00EE2967">
            <w:pPr>
              <w:pStyle w:val="TableCellText"/>
            </w:pPr>
            <w:r>
              <w:t>Дата создания проджекта</w:t>
            </w:r>
          </w:p>
        </w:tc>
      </w:tr>
      <w:tr w:rsidR="00DC6FFD" w:rsidRPr="007E381C" w:rsidTr="00981BAD">
        <w:trPr>
          <w:trHeight w:val="300"/>
        </w:trPr>
        <w:tc>
          <w:tcPr>
            <w:tcW w:w="1668" w:type="dxa"/>
            <w:noWrap/>
            <w:hideMark/>
          </w:tcPr>
          <w:p w:rsidR="00DC6FFD" w:rsidRPr="00DC6FFD" w:rsidRDefault="00DC6FFD" w:rsidP="00B82E11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ABDLTD</w:t>
            </w:r>
          </w:p>
        </w:tc>
        <w:tc>
          <w:tcPr>
            <w:tcW w:w="1701" w:type="dxa"/>
            <w:noWrap/>
            <w:hideMark/>
          </w:tcPr>
          <w:p w:rsidR="00DC6FFD" w:rsidRPr="00285A65" w:rsidRDefault="00DC6FFD" w:rsidP="00B82E11">
            <w:pPr>
              <w:pStyle w:val="TableCellText"/>
            </w:pPr>
            <w:r>
              <w:t>Decimal(5 0)</w:t>
            </w:r>
          </w:p>
        </w:tc>
        <w:tc>
          <w:tcPr>
            <w:tcW w:w="7087" w:type="dxa"/>
            <w:noWrap/>
            <w:hideMark/>
          </w:tcPr>
          <w:p w:rsidR="00DC6FFD" w:rsidRPr="00701D14" w:rsidRDefault="00DC6FFD" w:rsidP="00B82E11">
            <w:pPr>
              <w:pStyle w:val="TableCellText"/>
              <w:rPr>
                <w:lang w:val="en-US"/>
              </w:rPr>
            </w:pPr>
            <w:r>
              <w:t>Дата удаления</w:t>
            </w:r>
            <w:r w:rsidR="00D3764C">
              <w:rPr>
                <w:lang w:val="en-US"/>
              </w:rPr>
              <w:t xml:space="preserve"> </w:t>
            </w:r>
            <w:r w:rsidR="00D3764C">
              <w:t>блокировки</w:t>
            </w:r>
          </w:p>
        </w:tc>
      </w:tr>
      <w:tr w:rsidR="00DF3D84" w:rsidRPr="007E381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F3D84" w:rsidRPr="00DF3D84" w:rsidRDefault="00DF3D84" w:rsidP="00DF3D84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ABRRN</w:t>
            </w:r>
          </w:p>
        </w:tc>
        <w:tc>
          <w:tcPr>
            <w:tcW w:w="1701" w:type="dxa"/>
            <w:noWrap/>
            <w:hideMark/>
          </w:tcPr>
          <w:p w:rsidR="00DF3D84" w:rsidRPr="00DF3D84" w:rsidRDefault="00DF3D84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Binary(9 0)</w:t>
            </w:r>
          </w:p>
        </w:tc>
        <w:tc>
          <w:tcPr>
            <w:tcW w:w="7087" w:type="dxa"/>
            <w:noWrap/>
            <w:hideMark/>
          </w:tcPr>
          <w:p w:rsidR="00DF3D84" w:rsidRPr="00DF3D84" w:rsidRDefault="00DF3D84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RRN </w:t>
            </w:r>
            <w:r>
              <w:t xml:space="preserve">проджекта в </w:t>
            </w:r>
            <w:r>
              <w:rPr>
                <w:lang w:val="en-US"/>
              </w:rPr>
              <w:t>RSACMTPD</w:t>
            </w:r>
          </w:p>
        </w:tc>
      </w:tr>
      <w:tr w:rsidR="00DF3D84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DF3D84" w:rsidRDefault="00DF3D84" w:rsidP="00DF3D84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ABSTNRRN</w:t>
            </w:r>
          </w:p>
        </w:tc>
        <w:tc>
          <w:tcPr>
            <w:tcW w:w="1701" w:type="dxa"/>
            <w:noWrap/>
            <w:hideMark/>
          </w:tcPr>
          <w:p w:rsidR="00DF3D84" w:rsidRDefault="00DF3D84" w:rsidP="00B82E1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Binary(9 0)</w:t>
            </w:r>
          </w:p>
        </w:tc>
        <w:tc>
          <w:tcPr>
            <w:tcW w:w="7087" w:type="dxa"/>
            <w:noWrap/>
            <w:hideMark/>
          </w:tcPr>
          <w:p w:rsidR="00DF3D84" w:rsidRPr="00DF3D84" w:rsidRDefault="00DF3D84" w:rsidP="00B82E11">
            <w:pPr>
              <w:pStyle w:val="TableCellText"/>
            </w:pPr>
            <w:r>
              <w:rPr>
                <w:lang w:val="en-US"/>
              </w:rPr>
              <w:t>RRN</w:t>
            </w:r>
            <w:r w:rsidRPr="00DF3D84">
              <w:t xml:space="preserve"> </w:t>
            </w:r>
            <w:r>
              <w:t xml:space="preserve">сторнирующего проджекта в </w:t>
            </w:r>
            <w:r>
              <w:rPr>
                <w:lang w:val="en-US"/>
              </w:rPr>
              <w:t>RSACMTPD</w:t>
            </w:r>
          </w:p>
        </w:tc>
      </w:tr>
    </w:tbl>
    <w:p w:rsidR="00467B0B" w:rsidRPr="00D46C40" w:rsidRDefault="00467B0B" w:rsidP="00467B0B">
      <w:pPr>
        <w:rPr>
          <w:lang w:val="ru-RU"/>
        </w:rPr>
      </w:pPr>
      <w:bookmarkStart w:id="193" w:name="_Ref404076581"/>
      <w:bookmarkStart w:id="194" w:name="_Toc403730227"/>
      <w:bookmarkStart w:id="195" w:name="_Toc403730625"/>
      <w:bookmarkStart w:id="196" w:name="_Toc403730757"/>
      <w:bookmarkStart w:id="197" w:name="_Toc403730956"/>
      <w:bookmarkStart w:id="198" w:name="_Toc403739493"/>
      <w:bookmarkStart w:id="199" w:name="_Ref404002936"/>
      <w:bookmarkStart w:id="200" w:name="_Ref404005117"/>
      <w:bookmarkStart w:id="201" w:name="_Hlk400449937"/>
      <w:bookmarkStart w:id="202" w:name="_Ref321422266"/>
      <w:bookmarkStart w:id="203" w:name="_Ref357764230"/>
      <w:bookmarkEnd w:id="74"/>
      <w:bookmarkEnd w:id="75"/>
      <w:bookmarkEnd w:id="76"/>
      <w:bookmarkEnd w:id="177"/>
      <w:bookmarkEnd w:id="178"/>
      <w:r>
        <w:rPr>
          <w:lang w:val="ru-RU"/>
        </w:rPr>
        <w:t xml:space="preserve">В файл должен быть встроен ключ по полю </w:t>
      </w:r>
      <w:r>
        <w:t>AB</w:t>
      </w:r>
      <w:r w:rsidRPr="00F32B8C">
        <w:t>ID</w:t>
      </w:r>
      <w:r w:rsidRPr="00D46C40">
        <w:rPr>
          <w:lang w:val="ru-RU"/>
        </w:rPr>
        <w:t>.</w:t>
      </w:r>
    </w:p>
    <w:p w:rsidR="007462B7" w:rsidRPr="007462B7" w:rsidRDefault="007462B7" w:rsidP="007462B7">
      <w:pPr>
        <w:pStyle w:val="2"/>
      </w:pPr>
      <w:bookmarkStart w:id="204" w:name="_Toc422234710"/>
      <w:r>
        <w:rPr>
          <w:lang w:val="en-US"/>
        </w:rPr>
        <w:t>IFXPPABL</w:t>
      </w:r>
      <w:r w:rsidR="00247081">
        <w:t xml:space="preserve"> </w:t>
      </w:r>
      <w:r w:rsidRPr="00E106CC">
        <w:t>—</w:t>
      </w:r>
      <w:r w:rsidR="00247081">
        <w:t xml:space="preserve"> </w:t>
      </w:r>
      <w:r>
        <w:rPr>
          <w:lang w:val="en-US"/>
        </w:rPr>
        <w:t>L</w:t>
      </w:r>
      <w:r w:rsidRPr="00EF133E">
        <w:t>F</w:t>
      </w:r>
      <w:r w:rsidR="00247081">
        <w:t xml:space="preserve"> </w:t>
      </w:r>
      <w:r w:rsidRPr="00E106CC">
        <w:t>—</w:t>
      </w:r>
      <w:r>
        <w:t xml:space="preserve"> Блокировки (</w:t>
      </w:r>
      <w:r w:rsidR="00FA62BF">
        <w:rPr>
          <w:lang w:val="en-US"/>
        </w:rPr>
        <w:t>by</w:t>
      </w:r>
      <w:r w:rsidR="00FA62BF" w:rsidRPr="00FA62BF">
        <w:t xml:space="preserve"> </w:t>
      </w:r>
      <w:r w:rsidR="00FA62BF">
        <w:rPr>
          <w:rFonts w:cs="Consolas"/>
        </w:rPr>
        <w:t>BLKSRC</w:t>
      </w:r>
      <w:r w:rsidR="00FA62BF" w:rsidRPr="00D46C40">
        <w:rPr>
          <w:rFonts w:cs="Consolas"/>
        </w:rPr>
        <w:t xml:space="preserve">, </w:t>
      </w:r>
      <w:r w:rsidR="00FA62BF">
        <w:rPr>
          <w:rFonts w:cs="Consolas"/>
        </w:rPr>
        <w:t>BLKID</w:t>
      </w:r>
      <w:r>
        <w:t>)</w:t>
      </w:r>
      <w:bookmarkEnd w:id="204"/>
    </w:p>
    <w:p w:rsidR="007462B7" w:rsidRDefault="007462B7" w:rsidP="007462B7">
      <w:pPr>
        <w:rPr>
          <w:lang w:val="ru-RU"/>
        </w:rPr>
      </w:pPr>
      <w:r>
        <w:rPr>
          <w:lang w:val="ru-RU"/>
        </w:rPr>
        <w:t xml:space="preserve">Логический файл на файл </w:t>
      </w:r>
      <w:r>
        <w:t>IFXPPABP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с ключом по полям </w:t>
      </w:r>
      <w:r w:rsidRPr="00D46C40">
        <w:rPr>
          <w:lang w:val="ru-RU"/>
        </w:rPr>
        <w:t>{</w:t>
      </w:r>
      <w:r>
        <w:rPr>
          <w:rFonts w:cs="Consolas"/>
        </w:rPr>
        <w:t>ABBLKSRC</w:t>
      </w:r>
      <w:r w:rsidRPr="00D46C40">
        <w:rPr>
          <w:rFonts w:cs="Consolas"/>
          <w:lang w:val="ru-RU"/>
        </w:rPr>
        <w:t xml:space="preserve">, </w:t>
      </w:r>
      <w:r>
        <w:rPr>
          <w:rFonts w:cs="Consolas"/>
        </w:rPr>
        <w:t>A</w:t>
      </w:r>
      <w:r w:rsidRPr="00A17264">
        <w:rPr>
          <w:rFonts w:cs="Consolas"/>
        </w:rPr>
        <w:t>B</w:t>
      </w:r>
      <w:r>
        <w:rPr>
          <w:rFonts w:cs="Consolas"/>
        </w:rPr>
        <w:t>BLKID</w:t>
      </w:r>
      <w:r>
        <w:rPr>
          <w:lang w:val="ru-RU"/>
        </w:rPr>
        <w:t xml:space="preserve">} и отбором записей по условию </w:t>
      </w:r>
      <w:r>
        <w:t>A</w:t>
      </w:r>
      <w:r w:rsidRPr="008D4B32">
        <w:t>B</w:t>
      </w:r>
      <w:r>
        <w:t>STS</w:t>
      </w:r>
      <w:r>
        <w:rPr>
          <w:lang w:val="ru-RU"/>
        </w:rPr>
        <w:t xml:space="preserve"> = </w:t>
      </w:r>
      <w:r>
        <w:t>'A'.</w:t>
      </w:r>
    </w:p>
    <w:p w:rsidR="009F124B" w:rsidRPr="007462B7" w:rsidRDefault="009F124B" w:rsidP="009F124B">
      <w:pPr>
        <w:pStyle w:val="2"/>
      </w:pPr>
      <w:bookmarkStart w:id="205" w:name="_Toc422234711"/>
      <w:r>
        <w:rPr>
          <w:lang w:val="en-US"/>
        </w:rPr>
        <w:lastRenderedPageBreak/>
        <w:t>IFXPPAB</w:t>
      </w:r>
      <w:r>
        <w:t xml:space="preserve">M </w:t>
      </w:r>
      <w:r w:rsidRPr="00E106CC">
        <w:t>—</w:t>
      </w:r>
      <w:r>
        <w:t xml:space="preserve"> </w:t>
      </w:r>
      <w:r>
        <w:rPr>
          <w:lang w:val="en-US"/>
        </w:rPr>
        <w:t>L</w:t>
      </w:r>
      <w:r w:rsidRPr="00EF133E">
        <w:t>F</w:t>
      </w:r>
      <w:r>
        <w:t xml:space="preserve"> </w:t>
      </w:r>
      <w:r w:rsidRPr="00E106CC">
        <w:t>—</w:t>
      </w:r>
      <w:r>
        <w:t xml:space="preserve"> </w:t>
      </w:r>
      <w:r w:rsidR="00175888">
        <w:t>Все блокировки по счёту</w:t>
      </w:r>
      <w:bookmarkEnd w:id="205"/>
    </w:p>
    <w:p w:rsidR="009F124B" w:rsidRPr="005E2A2E" w:rsidRDefault="009F124B" w:rsidP="009F124B">
      <w:pPr>
        <w:rPr>
          <w:lang w:val="ru-RU"/>
        </w:rPr>
      </w:pPr>
      <w:r>
        <w:rPr>
          <w:lang w:val="ru-RU"/>
        </w:rPr>
        <w:t xml:space="preserve">Логический файл на файл </w:t>
      </w:r>
      <w:r>
        <w:t>IFXPPABP</w:t>
      </w:r>
      <w:r>
        <w:rPr>
          <w:lang w:val="ru-RU"/>
        </w:rPr>
        <w:t xml:space="preserve"> с ключом по полям </w:t>
      </w:r>
      <w:r w:rsidRPr="00D46C40">
        <w:rPr>
          <w:lang w:val="ru-RU"/>
        </w:rPr>
        <w:t>{</w:t>
      </w:r>
      <w:r w:rsidR="00175888">
        <w:t>ABCNUM</w:t>
      </w:r>
      <w:r w:rsidR="00175888" w:rsidRPr="005E2A2E">
        <w:rPr>
          <w:lang w:val="ru-RU"/>
        </w:rPr>
        <w:t xml:space="preserve">, </w:t>
      </w:r>
      <w:r w:rsidR="00175888">
        <w:t>ABCCY</w:t>
      </w:r>
      <w:r w:rsidR="00175888" w:rsidRPr="005E2A2E">
        <w:rPr>
          <w:lang w:val="ru-RU"/>
        </w:rPr>
        <w:t xml:space="preserve">, </w:t>
      </w:r>
      <w:r w:rsidR="00175888">
        <w:t>ABACOD</w:t>
      </w:r>
      <w:r w:rsidR="00175888" w:rsidRPr="005E2A2E">
        <w:rPr>
          <w:lang w:val="ru-RU"/>
        </w:rPr>
        <w:t xml:space="preserve">, </w:t>
      </w:r>
      <w:r w:rsidR="00175888">
        <w:t>ABACSQ</w:t>
      </w:r>
      <w:r w:rsidR="00175888" w:rsidRPr="005E2A2E">
        <w:rPr>
          <w:lang w:val="ru-RU"/>
        </w:rPr>
        <w:t xml:space="preserve">, </w:t>
      </w:r>
      <w:r w:rsidR="00175888">
        <w:t>ABBRCA</w:t>
      </w:r>
      <w:r w:rsidR="00175888" w:rsidRPr="005E2A2E">
        <w:rPr>
          <w:lang w:val="ru-RU"/>
        </w:rPr>
        <w:t xml:space="preserve">, </w:t>
      </w:r>
      <w:r w:rsidR="00175888">
        <w:t>ABTYPE</w:t>
      </w:r>
      <w:r>
        <w:rPr>
          <w:lang w:val="ru-RU"/>
        </w:rPr>
        <w:t>}</w:t>
      </w:r>
      <w:r w:rsidRPr="005E2A2E">
        <w:rPr>
          <w:lang w:val="ru-RU"/>
        </w:rPr>
        <w:t>.</w:t>
      </w:r>
    </w:p>
    <w:p w:rsidR="001777B9" w:rsidRPr="005E2A2E" w:rsidRDefault="001777B9" w:rsidP="001777B9">
      <w:pPr>
        <w:pStyle w:val="2"/>
      </w:pPr>
      <w:bookmarkStart w:id="206" w:name="_Toc422226804"/>
      <w:bookmarkStart w:id="207" w:name="_Toc422234712"/>
      <w:bookmarkStart w:id="208" w:name="_Toc422234713"/>
      <w:bookmarkStart w:id="209" w:name="_Hlk406754937"/>
      <w:bookmarkStart w:id="210" w:name="_Ref406755158"/>
      <w:bookmarkEnd w:id="206"/>
      <w:bookmarkEnd w:id="207"/>
      <w:r>
        <w:rPr>
          <w:lang w:val="en-US"/>
        </w:rPr>
        <w:t>IFXPPABK</w:t>
      </w:r>
      <w:r w:rsidRPr="005E2A2E">
        <w:t xml:space="preserve">1 — </w:t>
      </w:r>
      <w:r>
        <w:rPr>
          <w:lang w:val="en-US"/>
        </w:rPr>
        <w:t>L</w:t>
      </w:r>
      <w:r w:rsidRPr="00FA62BF">
        <w:rPr>
          <w:lang w:val="en-US"/>
        </w:rPr>
        <w:t>F</w:t>
      </w:r>
      <w:r w:rsidRPr="005E2A2E">
        <w:t xml:space="preserve"> — </w:t>
      </w:r>
      <w:r>
        <w:t>Блокировки</w:t>
      </w:r>
      <w:r w:rsidRPr="005E2A2E">
        <w:t xml:space="preserve"> (</w:t>
      </w:r>
      <w:r w:rsidR="00FA62BF">
        <w:rPr>
          <w:lang w:val="en-US"/>
        </w:rPr>
        <w:t>by</w:t>
      </w:r>
      <w:r w:rsidR="00FA62BF" w:rsidRPr="005E2A2E">
        <w:t xml:space="preserve"> </w:t>
      </w:r>
      <w:r w:rsidR="00FA62BF" w:rsidRPr="00FA62BF">
        <w:rPr>
          <w:rFonts w:cs="Consolas"/>
          <w:lang w:val="en-US"/>
        </w:rPr>
        <w:t>RRN</w:t>
      </w:r>
      <w:r w:rsidRPr="005E2A2E">
        <w:t>)</w:t>
      </w:r>
      <w:bookmarkEnd w:id="208"/>
    </w:p>
    <w:p w:rsidR="001777B9" w:rsidRPr="007462B7" w:rsidRDefault="001007F1" w:rsidP="001777B9">
      <w:r>
        <w:rPr>
          <w:lang w:val="ru-RU"/>
        </w:rPr>
        <w:t xml:space="preserve">Логический файл на файл </w:t>
      </w:r>
      <w:r>
        <w:t>IFXPPABP</w:t>
      </w:r>
      <w:r>
        <w:rPr>
          <w:lang w:val="ru-RU"/>
        </w:rPr>
        <w:t xml:space="preserve"> с ключом по полям </w:t>
      </w:r>
      <w:r w:rsidRPr="00A13276">
        <w:rPr>
          <w:lang w:val="ru-RU"/>
        </w:rPr>
        <w:t>{</w:t>
      </w:r>
      <w:r>
        <w:rPr>
          <w:rFonts w:cs="Consolas"/>
        </w:rPr>
        <w:t>ABRRN</w:t>
      </w:r>
      <w:r w:rsidRPr="00A13276">
        <w:rPr>
          <w:rFonts w:cs="Consolas"/>
          <w:lang w:val="ru-RU"/>
        </w:rPr>
        <w:t xml:space="preserve">, </w:t>
      </w:r>
      <w:r>
        <w:rPr>
          <w:rFonts w:cs="Consolas"/>
        </w:rPr>
        <w:t>ABLPD</w:t>
      </w:r>
      <w:r w:rsidRPr="00A13276">
        <w:rPr>
          <w:rFonts w:cs="Consolas"/>
          <w:lang w:val="ru-RU"/>
        </w:rPr>
        <w:t xml:space="preserve"> </w:t>
      </w:r>
      <w:r>
        <w:rPr>
          <w:rFonts w:cs="Consolas"/>
        </w:rPr>
        <w:t>desc</w:t>
      </w:r>
      <w:r w:rsidRPr="00A13276">
        <w:rPr>
          <w:rFonts w:cs="Consolas"/>
          <w:lang w:val="ru-RU"/>
        </w:rPr>
        <w:t>}</w:t>
      </w:r>
      <w:r>
        <w:rPr>
          <w:rFonts w:cs="Consolas"/>
          <w:lang w:val="ru-RU"/>
        </w:rPr>
        <w:t xml:space="preserve"> </w:t>
      </w:r>
      <w:r>
        <w:rPr>
          <w:lang w:val="ru-RU"/>
        </w:rPr>
        <w:t xml:space="preserve">и отбором записей по условию </w:t>
      </w:r>
      <w:r>
        <w:rPr>
          <w:rFonts w:cs="Consolas"/>
        </w:rPr>
        <w:t>ABRRN</w:t>
      </w:r>
      <w:r>
        <w:rPr>
          <w:rFonts w:cs="Consolas"/>
          <w:lang w:val="ru-RU"/>
        </w:rPr>
        <w:t xml:space="preserve"> </w:t>
      </w:r>
      <w:r>
        <w:rPr>
          <w:rFonts w:cs="Arial"/>
          <w:lang w:val="ru-RU"/>
        </w:rPr>
        <w:t>≠</w:t>
      </w:r>
      <w:r>
        <w:rPr>
          <w:rFonts w:cs="Consolas"/>
          <w:lang w:val="ru-RU"/>
        </w:rPr>
        <w:t xml:space="preserve"> 0</w:t>
      </w:r>
      <w:r w:rsidR="001777B9">
        <w:t>.</w:t>
      </w:r>
    </w:p>
    <w:p w:rsidR="001777B9" w:rsidRPr="00FA62BF" w:rsidRDefault="001777B9" w:rsidP="001777B9">
      <w:pPr>
        <w:pStyle w:val="2"/>
        <w:rPr>
          <w:lang w:val="en-US"/>
        </w:rPr>
      </w:pPr>
      <w:bookmarkStart w:id="211" w:name="_Toc422234714"/>
      <w:r>
        <w:rPr>
          <w:lang w:val="en-US"/>
        </w:rPr>
        <w:t>IFXPPABK</w:t>
      </w:r>
      <w:r w:rsidRPr="00FA62BF">
        <w:rPr>
          <w:lang w:val="en-US"/>
        </w:rPr>
        <w:t xml:space="preserve">2 — </w:t>
      </w:r>
      <w:r>
        <w:rPr>
          <w:lang w:val="en-US"/>
        </w:rPr>
        <w:t>L</w:t>
      </w:r>
      <w:r w:rsidRPr="00FA62BF">
        <w:rPr>
          <w:lang w:val="en-US"/>
        </w:rPr>
        <w:t xml:space="preserve">F — </w:t>
      </w:r>
      <w:r>
        <w:t>Блокировки</w:t>
      </w:r>
      <w:r w:rsidRPr="00FA62BF">
        <w:rPr>
          <w:lang w:val="en-US"/>
        </w:rPr>
        <w:t xml:space="preserve"> (</w:t>
      </w:r>
      <w:r w:rsidR="00FA62BF">
        <w:rPr>
          <w:lang w:val="en-US"/>
        </w:rPr>
        <w:t xml:space="preserve">by </w:t>
      </w:r>
      <w:r w:rsidR="00FA62BF" w:rsidRPr="00FA62BF">
        <w:rPr>
          <w:rFonts w:cs="Consolas"/>
          <w:lang w:val="en-US"/>
        </w:rPr>
        <w:t>STNRRN</w:t>
      </w:r>
      <w:r w:rsidRPr="00FA62BF">
        <w:rPr>
          <w:lang w:val="en-US"/>
        </w:rPr>
        <w:t>)</w:t>
      </w:r>
      <w:bookmarkEnd w:id="211"/>
    </w:p>
    <w:p w:rsidR="001777B9" w:rsidRPr="007462B7" w:rsidRDefault="001007F1" w:rsidP="001777B9">
      <w:r>
        <w:rPr>
          <w:lang w:val="ru-RU"/>
        </w:rPr>
        <w:t xml:space="preserve">Логический файл на файл </w:t>
      </w:r>
      <w:r>
        <w:t>IFXPPABP</w:t>
      </w:r>
      <w:r>
        <w:rPr>
          <w:lang w:val="ru-RU"/>
        </w:rPr>
        <w:t xml:space="preserve"> с ключом по полям </w:t>
      </w:r>
      <w:r w:rsidRPr="00A13276">
        <w:rPr>
          <w:lang w:val="ru-RU"/>
        </w:rPr>
        <w:t>{</w:t>
      </w:r>
      <w:r>
        <w:rPr>
          <w:rFonts w:cs="Consolas"/>
        </w:rPr>
        <w:t>ABSTNRRN</w:t>
      </w:r>
      <w:r w:rsidRPr="00A13276">
        <w:rPr>
          <w:rFonts w:cs="Consolas"/>
          <w:lang w:val="ru-RU"/>
        </w:rPr>
        <w:t xml:space="preserve">, </w:t>
      </w:r>
      <w:r>
        <w:rPr>
          <w:rFonts w:cs="Consolas"/>
        </w:rPr>
        <w:t>ABLPD</w:t>
      </w:r>
      <w:r w:rsidRPr="00A13276">
        <w:rPr>
          <w:rFonts w:cs="Consolas"/>
          <w:lang w:val="ru-RU"/>
        </w:rPr>
        <w:t xml:space="preserve"> </w:t>
      </w:r>
      <w:r>
        <w:rPr>
          <w:rFonts w:cs="Consolas"/>
        </w:rPr>
        <w:t>desc</w:t>
      </w:r>
      <w:r w:rsidRPr="00A13276">
        <w:rPr>
          <w:rFonts w:cs="Consolas"/>
          <w:lang w:val="ru-RU"/>
        </w:rPr>
        <w:t>}</w:t>
      </w:r>
      <w:r>
        <w:rPr>
          <w:rFonts w:cs="Consolas"/>
          <w:lang w:val="ru-RU"/>
        </w:rPr>
        <w:t xml:space="preserve"> </w:t>
      </w:r>
      <w:r>
        <w:rPr>
          <w:lang w:val="ru-RU"/>
        </w:rPr>
        <w:t xml:space="preserve">и отбором записей по условию </w:t>
      </w:r>
      <w:r>
        <w:rPr>
          <w:rFonts w:cs="Consolas"/>
        </w:rPr>
        <w:t>ABSTNRRN</w:t>
      </w:r>
      <w:r>
        <w:rPr>
          <w:rFonts w:cs="Consolas"/>
          <w:lang w:val="ru-RU"/>
        </w:rPr>
        <w:t xml:space="preserve"> </w:t>
      </w:r>
      <w:r>
        <w:rPr>
          <w:rFonts w:cs="Arial"/>
          <w:lang w:val="ru-RU"/>
        </w:rPr>
        <w:t>≠</w:t>
      </w:r>
      <w:r>
        <w:rPr>
          <w:rFonts w:cs="Consolas"/>
          <w:lang w:val="ru-RU"/>
        </w:rPr>
        <w:t xml:space="preserve"> 0</w:t>
      </w:r>
      <w:r w:rsidR="001777B9">
        <w:t>.</w:t>
      </w:r>
    </w:p>
    <w:p w:rsidR="00B24770" w:rsidRPr="00BB7EC9" w:rsidRDefault="00B24770" w:rsidP="00B24770">
      <w:pPr>
        <w:pStyle w:val="2"/>
      </w:pPr>
      <w:bookmarkStart w:id="212" w:name="_Toc422234715"/>
      <w:r>
        <w:rPr>
          <w:lang w:val="en-US"/>
        </w:rPr>
        <w:t>IFXPPAM</w:t>
      </w:r>
      <w:r w:rsidRPr="006003F3">
        <w:t>P</w:t>
      </w:r>
      <w:r>
        <w:t xml:space="preserve"> </w:t>
      </w:r>
      <w:bookmarkEnd w:id="209"/>
      <w:r w:rsidRPr="00E106CC">
        <w:t>—</w:t>
      </w:r>
      <w:r>
        <w:t xml:space="preserve"> </w:t>
      </w:r>
      <w:r w:rsidRPr="00EF133E">
        <w:t>PF</w:t>
      </w:r>
      <w:r>
        <w:t xml:space="preserve"> </w:t>
      </w:r>
      <w:r w:rsidRPr="00E106CC">
        <w:t>—</w:t>
      </w:r>
      <w:r>
        <w:t xml:space="preserve"> Движения</w:t>
      </w:r>
      <w:bookmarkEnd w:id="210"/>
      <w:r w:rsidR="009C0D5E">
        <w:rPr>
          <w:lang w:val="en-US"/>
        </w:rPr>
        <w:t xml:space="preserve"> Payment hub</w:t>
      </w:r>
      <w:bookmarkEnd w:id="212"/>
    </w:p>
    <w:p w:rsidR="00B24770" w:rsidRPr="00052580" w:rsidRDefault="00B24770" w:rsidP="00B24770">
      <w:pPr>
        <w:rPr>
          <w:lang w:val="ru-RU"/>
        </w:rPr>
      </w:pPr>
      <w:r w:rsidRPr="00FF2385">
        <w:rPr>
          <w:lang w:val="ru-RU"/>
        </w:rPr>
        <w:t xml:space="preserve">Файл содержит </w:t>
      </w:r>
      <w:r>
        <w:rPr>
          <w:lang w:val="ru-RU"/>
        </w:rPr>
        <w:t>движения</w:t>
      </w:r>
      <w:r w:rsidRPr="00FF2385">
        <w:rPr>
          <w:lang w:val="ru-RU"/>
        </w:rPr>
        <w:t>.</w:t>
      </w:r>
    </w:p>
    <w:p w:rsidR="00B24770" w:rsidRDefault="00B24770" w:rsidP="00B24770">
      <w:pPr>
        <w:rPr>
          <w:lang w:val="ru-RU"/>
        </w:rPr>
      </w:pPr>
      <w:r>
        <w:rPr>
          <w:lang w:val="ru-RU"/>
        </w:rPr>
        <w:t xml:space="preserve">Очистка файла производится компонентой 9280 </w:t>
      </w:r>
      <w:r>
        <w:t>COB</w:t>
      </w:r>
      <w:r>
        <w:rPr>
          <w:lang w:val="ru-RU"/>
        </w:rPr>
        <w:t xml:space="preserve"> </w:t>
      </w:r>
      <w:r>
        <w:t>After</w:t>
      </w:r>
      <w:r w:rsidRPr="0097434A">
        <w:rPr>
          <w:lang w:val="ru-RU"/>
        </w:rPr>
        <w:t xml:space="preserve"> (IMBCLEAR)</w:t>
      </w:r>
      <w:r>
        <w:rPr>
          <w:lang w:val="ru-RU"/>
        </w:rPr>
        <w:t xml:space="preserve"> </w:t>
      </w:r>
      <w:r w:rsidRPr="0097434A">
        <w:rPr>
          <w:lang w:val="ru-RU"/>
        </w:rPr>
        <w:t xml:space="preserve">на основе </w:t>
      </w:r>
      <w:r>
        <w:rPr>
          <w:lang w:val="ru-RU"/>
        </w:rPr>
        <w:t xml:space="preserve">поля </w:t>
      </w:r>
      <w:r>
        <w:rPr>
          <w:rFonts w:cs="Consolas"/>
        </w:rPr>
        <w:t>AMPSTD</w:t>
      </w:r>
      <w:r>
        <w:rPr>
          <w:lang w:val="ru-RU"/>
        </w:rPr>
        <w:t>. Срок гарантированного хранения записей составляет 90 дней.</w:t>
      </w:r>
    </w:p>
    <w:p w:rsidR="00B24770" w:rsidRDefault="00B24770" w:rsidP="00B24770">
      <w:pPr>
        <w:pStyle w:val="ac"/>
        <w:rPr>
          <w:lang w:val="en-US"/>
        </w:rPr>
      </w:pPr>
      <w:r>
        <w:t>Структура файла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1668"/>
        <w:gridCol w:w="1701"/>
        <w:gridCol w:w="7087"/>
      </w:tblGrid>
      <w:tr w:rsidR="00216BD1" w:rsidTr="00AA0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16BD1" w:rsidRPr="00B82E11" w:rsidRDefault="00216BD1" w:rsidP="00AA0184">
            <w:pPr>
              <w:pStyle w:val="TableCellText"/>
            </w:pPr>
            <w:r w:rsidRPr="00B82E11">
              <w:t>Имя поля</w:t>
            </w:r>
          </w:p>
        </w:tc>
        <w:tc>
          <w:tcPr>
            <w:tcW w:w="1701" w:type="dxa"/>
          </w:tcPr>
          <w:p w:rsidR="00216BD1" w:rsidRPr="00B82E11" w:rsidRDefault="00216BD1" w:rsidP="00AA0184">
            <w:pPr>
              <w:pStyle w:val="TableCellText"/>
            </w:pPr>
            <w:r w:rsidRPr="00B82E11">
              <w:t>Тип</w:t>
            </w:r>
          </w:p>
        </w:tc>
        <w:tc>
          <w:tcPr>
            <w:tcW w:w="7087" w:type="dxa"/>
          </w:tcPr>
          <w:p w:rsidR="00216BD1" w:rsidRPr="00B82E11" w:rsidRDefault="00216BD1" w:rsidP="00AA0184">
            <w:pPr>
              <w:pStyle w:val="TableCellText"/>
            </w:pPr>
            <w:r w:rsidRPr="00B82E11">
              <w:t>Описание</w:t>
            </w:r>
          </w:p>
        </w:tc>
      </w:tr>
      <w:tr w:rsidR="00216BD1" w:rsidRPr="00A26CD6" w:rsidTr="00AA0184">
        <w:tc>
          <w:tcPr>
            <w:tcW w:w="0" w:type="auto"/>
          </w:tcPr>
          <w:p w:rsidR="00216BD1" w:rsidRPr="004C07F2" w:rsidRDefault="00216BD1" w:rsidP="00AA0184">
            <w:pPr>
              <w:pStyle w:val="TableCellCode"/>
            </w:pPr>
            <w:r>
              <w:t>A</w:t>
            </w:r>
            <w:r>
              <w:rPr>
                <w:lang w:val="en-US"/>
              </w:rPr>
              <w:t>M</w:t>
            </w:r>
            <w:r>
              <w:t>ID</w:t>
            </w:r>
          </w:p>
        </w:tc>
        <w:tc>
          <w:tcPr>
            <w:tcW w:w="1701" w:type="dxa"/>
          </w:tcPr>
          <w:p w:rsidR="00216BD1" w:rsidRPr="006C4FFE" w:rsidRDefault="00216BD1" w:rsidP="00AA0184">
            <w:pPr>
              <w:pStyle w:val="TableCellText"/>
              <w:rPr>
                <w:rFonts w:cs="Arial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7087" w:type="dxa"/>
          </w:tcPr>
          <w:p w:rsidR="00216BD1" w:rsidRPr="006C4FFE" w:rsidRDefault="00216BD1" w:rsidP="00AA0184">
            <w:pPr>
              <w:pStyle w:val="TableCellText"/>
              <w:rPr>
                <w:rFonts w:cs="Arial"/>
              </w:rPr>
            </w:pPr>
            <w:r>
              <w:t>Внутренний индентификатор движения</w:t>
            </w:r>
          </w:p>
        </w:tc>
      </w:tr>
      <w:tr w:rsidR="00833320" w:rsidRPr="00A26CD6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33320" w:rsidRDefault="00833320" w:rsidP="00AA0184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AMLHID</w:t>
            </w:r>
          </w:p>
        </w:tc>
        <w:tc>
          <w:tcPr>
            <w:tcW w:w="1701" w:type="dxa"/>
          </w:tcPr>
          <w:p w:rsidR="00833320" w:rsidRPr="00833320" w:rsidRDefault="00833320" w:rsidP="00AA018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Char(64)</w:t>
            </w:r>
          </w:p>
        </w:tc>
        <w:tc>
          <w:tcPr>
            <w:tcW w:w="7087" w:type="dxa"/>
          </w:tcPr>
          <w:p w:rsidR="00833320" w:rsidRPr="00833320" w:rsidRDefault="00833320" w:rsidP="00833320">
            <w:pPr>
              <w:pStyle w:val="TableCellText"/>
            </w:pPr>
            <w:r>
              <w:rPr>
                <w:lang w:val="en-US"/>
              </w:rPr>
              <w:t xml:space="preserve">Идентификатор запроса </w:t>
            </w:r>
          </w:p>
        </w:tc>
      </w:tr>
      <w:tr w:rsidR="00216BD1" w:rsidRPr="00A26CD6" w:rsidTr="00AA0184">
        <w:tc>
          <w:tcPr>
            <w:tcW w:w="0" w:type="auto"/>
          </w:tcPr>
          <w:p w:rsidR="00216BD1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MMVMSRC</w:t>
            </w:r>
          </w:p>
        </w:tc>
        <w:tc>
          <w:tcPr>
            <w:tcW w:w="1701" w:type="dxa"/>
          </w:tcPr>
          <w:p w:rsidR="00216BD1" w:rsidRPr="00285A65" w:rsidRDefault="00216BD1" w:rsidP="00AA0184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</w:tcPr>
          <w:p w:rsidR="00216BD1" w:rsidRPr="00E22955" w:rsidRDefault="00216BD1" w:rsidP="00AA0184">
            <w:pPr>
              <w:pStyle w:val="TableCellText"/>
            </w:pPr>
            <w:r w:rsidRPr="00285A65">
              <w:t xml:space="preserve">Код системы-инициатора </w:t>
            </w:r>
            <w:r>
              <w:t>движения</w:t>
            </w:r>
          </w:p>
        </w:tc>
      </w:tr>
      <w:tr w:rsidR="00216BD1" w:rsidRPr="00736C63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MMVMID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216BD1" w:rsidRPr="00E54041" w:rsidRDefault="00216BD1" w:rsidP="00AA0184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движения </w:t>
            </w:r>
            <w:r w:rsidRPr="00E54041">
              <w:t>во внешней системе</w:t>
            </w:r>
          </w:p>
        </w:tc>
      </w:tr>
      <w:tr w:rsidR="00216BD1" w:rsidRPr="00A26CD6" w:rsidTr="00AA0184">
        <w:tc>
          <w:tcPr>
            <w:tcW w:w="0" w:type="auto"/>
          </w:tcPr>
          <w:p w:rsidR="00216BD1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MBLKSRC</w:t>
            </w:r>
          </w:p>
        </w:tc>
        <w:tc>
          <w:tcPr>
            <w:tcW w:w="1701" w:type="dxa"/>
          </w:tcPr>
          <w:p w:rsidR="00216BD1" w:rsidRPr="00285A65" w:rsidRDefault="00216BD1" w:rsidP="00AA0184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 w:val="restart"/>
          </w:tcPr>
          <w:p w:rsidR="00216BD1" w:rsidRPr="00E22955" w:rsidRDefault="00216BD1" w:rsidP="00AA0184">
            <w:pPr>
              <w:pStyle w:val="TableCellText"/>
            </w:pPr>
            <w:r>
              <w:t>Идентификатор блокировки</w:t>
            </w:r>
          </w:p>
        </w:tc>
      </w:tr>
      <w:tr w:rsidR="00216BD1" w:rsidRPr="00285A65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MBLKID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vMerge/>
            <w:noWrap/>
            <w:hideMark/>
          </w:tcPr>
          <w:p w:rsidR="00216BD1" w:rsidRPr="00E54041" w:rsidRDefault="00216BD1" w:rsidP="00AA0184">
            <w:pPr>
              <w:pStyle w:val="TableCellText"/>
            </w:pPr>
          </w:p>
        </w:tc>
      </w:tr>
      <w:tr w:rsidR="00216BD1" w:rsidRPr="00285A65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MOBJREF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</w:tr>
      <w:tr w:rsidR="00833320" w:rsidRPr="00736C63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833320" w:rsidRPr="00833320" w:rsidRDefault="00833320" w:rsidP="00AA0184">
            <w:pPr>
              <w:pStyle w:val="TableCellCode"/>
              <w:rPr>
                <w:lang w:val="en-US"/>
              </w:rPr>
            </w:pPr>
            <w:r>
              <w:t>AMADDREF</w:t>
            </w:r>
          </w:p>
        </w:tc>
        <w:tc>
          <w:tcPr>
            <w:tcW w:w="1701" w:type="dxa"/>
            <w:noWrap/>
            <w:hideMark/>
          </w:tcPr>
          <w:p w:rsidR="00833320" w:rsidRPr="00833320" w:rsidRDefault="00833320" w:rsidP="00AA018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7087" w:type="dxa"/>
            <w:noWrap/>
            <w:hideMark/>
          </w:tcPr>
          <w:p w:rsidR="00833320" w:rsidRPr="00833320" w:rsidRDefault="00833320" w:rsidP="00AA0184">
            <w:pPr>
              <w:pStyle w:val="TableCellText"/>
            </w:pPr>
            <w:r w:rsidRPr="005E2A2E">
              <w:t>Дополнительный идентификатор (комиссии и т.п.)</w:t>
            </w:r>
          </w:p>
        </w:tc>
      </w:tr>
      <w:tr w:rsidR="00216BD1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MCBAC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 w:rsidRPr="00285A65">
              <w:t>Char(20)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>
              <w:t>Счё</w:t>
            </w:r>
            <w:r w:rsidRPr="00E54041">
              <w:t>т в формате ЦБ</w:t>
            </w:r>
          </w:p>
        </w:tc>
      </w:tr>
      <w:tr w:rsidR="00216BD1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BRCA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 w:rsidRPr="00285A65">
              <w:t>Char(</w:t>
            </w:r>
            <w:r>
              <w:t>3</w:t>
            </w:r>
            <w:r w:rsidRPr="00285A65">
              <w:t>)</w:t>
            </w:r>
          </w:p>
        </w:tc>
        <w:tc>
          <w:tcPr>
            <w:tcW w:w="7087" w:type="dxa"/>
            <w:vMerge w:val="restart"/>
            <w:noWrap/>
            <w:hideMark/>
          </w:tcPr>
          <w:p w:rsidR="00216BD1" w:rsidRPr="00510E0A" w:rsidRDefault="00216BD1" w:rsidP="00AA0184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 xml:space="preserve">т в формате </w:t>
            </w:r>
            <w:r>
              <w:t>MIDAS</w:t>
            </w:r>
          </w:p>
        </w:tc>
      </w:tr>
      <w:tr w:rsidR="00216BD1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CNUM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>
              <w:t>Numeric(6 0)</w:t>
            </w:r>
          </w:p>
        </w:tc>
        <w:tc>
          <w:tcPr>
            <w:tcW w:w="7087" w:type="dxa"/>
            <w:vMerge/>
            <w:noWrap/>
            <w:hideMark/>
          </w:tcPr>
          <w:p w:rsidR="00216BD1" w:rsidRPr="00E54041" w:rsidRDefault="00216BD1" w:rsidP="00AA0184">
            <w:pPr>
              <w:pStyle w:val="TableCellText"/>
            </w:pPr>
          </w:p>
        </w:tc>
      </w:tr>
      <w:tr w:rsidR="00216BD1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CCY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 w:rsidRPr="00285A65">
              <w:t>Char(</w:t>
            </w:r>
            <w:r>
              <w:t>3</w:t>
            </w:r>
            <w:r w:rsidRPr="00285A65">
              <w:t>)</w:t>
            </w:r>
          </w:p>
        </w:tc>
        <w:tc>
          <w:tcPr>
            <w:tcW w:w="7087" w:type="dxa"/>
            <w:vMerge/>
            <w:noWrap/>
            <w:hideMark/>
          </w:tcPr>
          <w:p w:rsidR="00216BD1" w:rsidRPr="00E54041" w:rsidRDefault="00216BD1" w:rsidP="00AA0184">
            <w:pPr>
              <w:pStyle w:val="TableCellText"/>
            </w:pPr>
          </w:p>
        </w:tc>
      </w:tr>
      <w:tr w:rsidR="00216BD1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rFonts w:cs="Consolas"/>
              </w:rPr>
              <w:lastRenderedPageBreak/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ACOD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>
              <w:t>Numeric(4 0)</w:t>
            </w:r>
          </w:p>
        </w:tc>
        <w:tc>
          <w:tcPr>
            <w:tcW w:w="7087" w:type="dxa"/>
            <w:vMerge/>
            <w:noWrap/>
            <w:hideMark/>
          </w:tcPr>
          <w:p w:rsidR="00216BD1" w:rsidRPr="00E54041" w:rsidRDefault="00216BD1" w:rsidP="00AA0184">
            <w:pPr>
              <w:pStyle w:val="TableCellText"/>
            </w:pPr>
          </w:p>
        </w:tc>
      </w:tr>
      <w:tr w:rsidR="00216BD1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ACSQ</w:t>
            </w:r>
          </w:p>
        </w:tc>
        <w:tc>
          <w:tcPr>
            <w:tcW w:w="1701" w:type="dxa"/>
            <w:noWrap/>
            <w:hideMark/>
          </w:tcPr>
          <w:p w:rsidR="00216BD1" w:rsidRPr="00285A65" w:rsidRDefault="00216BD1" w:rsidP="00AA0184">
            <w:pPr>
              <w:pStyle w:val="TableCellText"/>
            </w:pPr>
            <w:r>
              <w:t>Numeric(2 0)</w:t>
            </w:r>
          </w:p>
        </w:tc>
        <w:tc>
          <w:tcPr>
            <w:tcW w:w="7087" w:type="dxa"/>
            <w:vMerge/>
            <w:noWrap/>
            <w:hideMark/>
          </w:tcPr>
          <w:p w:rsidR="00216BD1" w:rsidRPr="00E54041" w:rsidRDefault="00216BD1" w:rsidP="00AA0184">
            <w:pPr>
              <w:pStyle w:val="TableCellText"/>
            </w:pPr>
          </w:p>
        </w:tc>
      </w:tr>
      <w:tr w:rsidR="00216BD1" w:rsidRPr="00736C63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MAMT</w:t>
            </w:r>
          </w:p>
        </w:tc>
        <w:tc>
          <w:tcPr>
            <w:tcW w:w="1701" w:type="dxa"/>
            <w:noWrap/>
            <w:hideMark/>
          </w:tcPr>
          <w:p w:rsidR="00216BD1" w:rsidRPr="00216BD1" w:rsidRDefault="00216BD1" w:rsidP="00AA018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Decimal(13 0)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E54041">
              <w:t xml:space="preserve">Сумма </w:t>
            </w:r>
            <w:r>
              <w:t>движения</w:t>
            </w:r>
            <w:r w:rsidRPr="00E54041">
              <w:t xml:space="preserve"> в валюте счёта</w:t>
            </w:r>
          </w:p>
        </w:tc>
      </w:tr>
      <w:tr w:rsidR="00216BD1" w:rsidRPr="007E381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</w:t>
            </w:r>
            <w:r>
              <w:rPr>
                <w:lang w:val="en-US"/>
              </w:rPr>
              <w:t>PST</w:t>
            </w:r>
            <w:r w:rsidRPr="003A2F19">
              <w:t>D</w:t>
            </w:r>
          </w:p>
        </w:tc>
        <w:tc>
          <w:tcPr>
            <w:tcW w:w="1701" w:type="dxa"/>
            <w:noWrap/>
            <w:hideMark/>
          </w:tcPr>
          <w:p w:rsidR="00216BD1" w:rsidRPr="00216BD1" w:rsidRDefault="00216BD1" w:rsidP="00AA018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Decimal(5 0)</w:t>
            </w:r>
          </w:p>
        </w:tc>
        <w:tc>
          <w:tcPr>
            <w:tcW w:w="7087" w:type="dxa"/>
            <w:noWrap/>
            <w:hideMark/>
          </w:tcPr>
          <w:p w:rsidR="00216BD1" w:rsidRPr="00216BD1" w:rsidRDefault="00216BD1" w:rsidP="00AA0184">
            <w:pPr>
              <w:pStyle w:val="TableCellText"/>
            </w:pPr>
            <w:r w:rsidRPr="003A2F19">
              <w:t xml:space="preserve">Дата </w:t>
            </w:r>
            <w:r>
              <w:t>проводки</w:t>
            </w:r>
          </w:p>
        </w:tc>
      </w:tr>
      <w:tr w:rsidR="00216BD1" w:rsidRPr="007E381C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MVALD</w:t>
            </w:r>
          </w:p>
        </w:tc>
        <w:tc>
          <w:tcPr>
            <w:tcW w:w="1701" w:type="dxa"/>
            <w:noWrap/>
            <w:hideMark/>
          </w:tcPr>
          <w:p w:rsidR="00216BD1" w:rsidRPr="00216BD1" w:rsidRDefault="00216BD1" w:rsidP="00AA018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Decimal(5 0)</w:t>
            </w:r>
          </w:p>
        </w:tc>
        <w:tc>
          <w:tcPr>
            <w:tcW w:w="7087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Дата валютирования</w:t>
            </w:r>
          </w:p>
        </w:tc>
      </w:tr>
      <w:tr w:rsidR="00216BD1" w:rsidRPr="00285A65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MDRCR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15692B" w:rsidP="00AA0184">
            <w:pPr>
              <w:pStyle w:val="TableCellText"/>
            </w:pPr>
            <w:r>
              <w:rPr>
                <w:lang w:val="en-US"/>
              </w:rPr>
              <w:t>Decimal</w:t>
            </w:r>
            <w:r w:rsidR="00216BD1">
              <w:t>(1</w:t>
            </w:r>
            <w:r>
              <w:rPr>
                <w:lang w:val="en-US"/>
              </w:rPr>
              <w:t xml:space="preserve"> 0</w:t>
            </w:r>
            <w:r w:rsidR="00216BD1">
              <w:t>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>
              <w:t>Признак дебет/кредит</w:t>
            </w:r>
          </w:p>
        </w:tc>
      </w:tr>
      <w:tr w:rsidR="00216BD1" w:rsidRPr="00285A65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MSPOS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Char(7)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Источник проводок</w:t>
            </w:r>
          </w:p>
        </w:tc>
      </w:tr>
      <w:tr w:rsidR="00216BD1" w:rsidRPr="00C53CB7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MOTRF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Char(15)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Идентификатор проводки</w:t>
            </w:r>
          </w:p>
        </w:tc>
      </w:tr>
      <w:tr w:rsidR="00216BD1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</w:t>
            </w:r>
            <w:r w:rsidR="002567AD" w:rsidRPr="00CB2DAC">
              <w:t>DPMT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Char(3)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Департамент</w:t>
            </w:r>
          </w:p>
        </w:tc>
      </w:tr>
      <w:tr w:rsidR="00216BD1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MPRFC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Char(4)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Центр прибыли</w:t>
            </w:r>
          </w:p>
        </w:tc>
      </w:tr>
      <w:tr w:rsidR="00216BD1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MBOKC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Char(2)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Book</w:t>
            </w:r>
            <w:r w:rsidR="00012CFF">
              <w:rPr>
                <w:lang w:val="en-US"/>
              </w:rPr>
              <w:t xml:space="preserve"> </w:t>
            </w:r>
            <w:r w:rsidRPr="00C53CB7">
              <w:t>Code</w:t>
            </w:r>
          </w:p>
        </w:tc>
      </w:tr>
      <w:tr w:rsidR="00216BD1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MTRAT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Char(5)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Тип транзакции</w:t>
            </w:r>
          </w:p>
        </w:tc>
      </w:tr>
      <w:tr w:rsidR="00216BD1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MPNAR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Char(30)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Английский комментарий к проводке</w:t>
            </w:r>
          </w:p>
        </w:tc>
      </w:tr>
      <w:tr w:rsidR="00216BD1" w:rsidRPr="00285A65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MTRYP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Char(2)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Transaction</w:t>
            </w:r>
            <w:r w:rsidR="00E1273F">
              <w:rPr>
                <w:lang w:val="en-US"/>
              </w:rPr>
              <w:t xml:space="preserve"> </w:t>
            </w:r>
            <w:r w:rsidRPr="00C53CB7">
              <w:t>Type для проджекта</w:t>
            </w:r>
          </w:p>
        </w:tc>
      </w:tr>
      <w:tr w:rsidR="00216BD1" w:rsidRPr="00285A65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106428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MTNMR</w:t>
            </w:r>
          </w:p>
        </w:tc>
        <w:tc>
          <w:tcPr>
            <w:tcW w:w="1701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Char(6)</w:t>
            </w:r>
          </w:p>
        </w:tc>
        <w:tc>
          <w:tcPr>
            <w:tcW w:w="7087" w:type="dxa"/>
            <w:noWrap/>
            <w:hideMark/>
          </w:tcPr>
          <w:p w:rsidR="00216BD1" w:rsidRPr="00C53CB7" w:rsidRDefault="00216BD1" w:rsidP="00AA0184">
            <w:pPr>
              <w:pStyle w:val="TableCellText"/>
            </w:pPr>
            <w:r w:rsidRPr="00C53CB7">
              <w:t>Transaction</w:t>
            </w:r>
            <w:r w:rsidR="00E1273F">
              <w:rPr>
                <w:lang w:val="en-US"/>
              </w:rPr>
              <w:t xml:space="preserve"> </w:t>
            </w:r>
            <w:r w:rsidRPr="00C53CB7">
              <w:t>Number для проджекта</w:t>
            </w:r>
          </w:p>
        </w:tc>
      </w:tr>
      <w:tr w:rsidR="004C38DC" w:rsidRPr="00285A65" w:rsidTr="00663D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C38DC" w:rsidRPr="00106428" w:rsidRDefault="004C38DC" w:rsidP="004C38DC">
            <w:pPr>
              <w:pStyle w:val="TableCellCode"/>
            </w:pPr>
            <w:r>
              <w:rPr>
                <w:lang w:val="en-US"/>
              </w:rPr>
              <w:t>AM</w:t>
            </w:r>
            <w:r w:rsidRPr="00106428">
              <w:t>NRTD</w:t>
            </w:r>
          </w:p>
        </w:tc>
        <w:tc>
          <w:tcPr>
            <w:tcW w:w="1701" w:type="dxa"/>
            <w:noWrap/>
            <w:hideMark/>
          </w:tcPr>
          <w:p w:rsidR="004C38DC" w:rsidRPr="00C53CB7" w:rsidRDefault="004C38DC" w:rsidP="00663DE4">
            <w:pPr>
              <w:pStyle w:val="TableCellText"/>
            </w:pPr>
            <w:r w:rsidRPr="00C53CB7">
              <w:t>Char(30)</w:t>
            </w:r>
          </w:p>
        </w:tc>
        <w:tc>
          <w:tcPr>
            <w:tcW w:w="7087" w:type="dxa"/>
            <w:noWrap/>
            <w:hideMark/>
          </w:tcPr>
          <w:p w:rsidR="004C38DC" w:rsidRPr="00C53CB7" w:rsidRDefault="004C38DC" w:rsidP="00663DE4">
            <w:pPr>
              <w:pStyle w:val="TableCellText"/>
            </w:pPr>
            <w:r w:rsidRPr="00C53CB7">
              <w:t>Комментарий к проджекту</w:t>
            </w:r>
          </w:p>
        </w:tc>
      </w:tr>
      <w:tr w:rsidR="00216BD1" w:rsidRPr="00736C63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216BD1" w:rsidRDefault="00216BD1" w:rsidP="00AA0184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A2F19">
              <w:t>MOED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Char(8)</w:t>
            </w:r>
          </w:p>
        </w:tc>
        <w:tc>
          <w:tcPr>
            <w:tcW w:w="7087" w:type="dxa"/>
            <w:noWrap/>
            <w:hideMark/>
          </w:tcPr>
          <w:p w:rsidR="00216BD1" w:rsidRPr="009254F4" w:rsidRDefault="00216BD1" w:rsidP="00012CFF">
            <w:pPr>
              <w:pStyle w:val="TableCellText"/>
            </w:pPr>
            <w:r w:rsidRPr="009254F4">
              <w:t>Дата и время поступления требования к сч</w:t>
            </w:r>
            <w:r w:rsidR="00012CFF">
              <w:t>ё</w:t>
            </w:r>
            <w:r w:rsidRPr="009254F4">
              <w:t>ту</w:t>
            </w:r>
          </w:p>
        </w:tc>
      </w:tr>
      <w:tr w:rsidR="00216BD1" w:rsidRPr="007E381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MRNAR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>
              <w:rPr>
                <w:lang w:val="en-US"/>
              </w:rPr>
              <w:t>Var</w:t>
            </w:r>
            <w:r w:rsidRPr="003A2F19">
              <w:t>Char(300)</w:t>
            </w:r>
          </w:p>
        </w:tc>
        <w:tc>
          <w:tcPr>
            <w:tcW w:w="7087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Русский комментарий к проводке</w:t>
            </w:r>
          </w:p>
        </w:tc>
      </w:tr>
      <w:tr w:rsidR="00216BD1" w:rsidRPr="00736C63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MSRNAR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>
              <w:rPr>
                <w:lang w:val="en-US"/>
              </w:rPr>
              <w:t>Var</w:t>
            </w:r>
            <w:r w:rsidRPr="003A2F19">
              <w:t>Char(100)</w:t>
            </w:r>
          </w:p>
        </w:tc>
        <w:tc>
          <w:tcPr>
            <w:tcW w:w="7087" w:type="dxa"/>
            <w:noWrap/>
            <w:hideMark/>
          </w:tcPr>
          <w:p w:rsidR="00216BD1" w:rsidRPr="009254F4" w:rsidRDefault="00216BD1" w:rsidP="00AA0184">
            <w:pPr>
              <w:pStyle w:val="TableCellText"/>
            </w:pPr>
            <w:r w:rsidRPr="009254F4">
              <w:t>Короткий русский комментарий к проводке</w:t>
            </w:r>
          </w:p>
        </w:tc>
      </w:tr>
      <w:tr w:rsidR="00216BD1" w:rsidRPr="003A2F19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MUSEOVD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Учитывать лимит овердрафта</w:t>
            </w:r>
          </w:p>
        </w:tc>
      </w:tr>
      <w:tr w:rsidR="00216BD1" w:rsidRPr="00C64EE5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MIGNBLK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Флаг обхода блокировки all</w:t>
            </w:r>
            <w:r>
              <w:t>/</w:t>
            </w:r>
            <w:r w:rsidRPr="003A2F19">
              <w:t>credit</w:t>
            </w:r>
            <w:r>
              <w:t>/</w:t>
            </w:r>
            <w:r w:rsidRPr="003A2F19">
              <w:t>debit</w:t>
            </w:r>
          </w:p>
        </w:tc>
      </w:tr>
      <w:tr w:rsidR="00216BD1" w:rsidRPr="003A2F19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MIGNBAL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Флаг игнорирования доступного остатка</w:t>
            </w:r>
          </w:p>
        </w:tc>
      </w:tr>
      <w:tr w:rsidR="00216BD1" w:rsidRPr="003A2F19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MSTORNO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Char(1)</w:t>
            </w:r>
          </w:p>
        </w:tc>
        <w:tc>
          <w:tcPr>
            <w:tcW w:w="7087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Движение является СТОРНО</w:t>
            </w:r>
          </w:p>
        </w:tc>
      </w:tr>
      <w:tr w:rsidR="00216BD1" w:rsidRPr="00736C63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16BD1" w:rsidRPr="003A2F19" w:rsidRDefault="00216BD1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MPRIMEID</w:t>
            </w:r>
          </w:p>
        </w:tc>
        <w:tc>
          <w:tcPr>
            <w:tcW w:w="1701" w:type="dxa"/>
            <w:noWrap/>
            <w:hideMark/>
          </w:tcPr>
          <w:p w:rsidR="00216BD1" w:rsidRPr="003A2F19" w:rsidRDefault="00216BD1" w:rsidP="00AA0184">
            <w:pPr>
              <w:pStyle w:val="TableCellText"/>
            </w:pPr>
            <w:r w:rsidRPr="003A2F19">
              <w:t>Char(6)</w:t>
            </w:r>
          </w:p>
        </w:tc>
        <w:tc>
          <w:tcPr>
            <w:tcW w:w="7087" w:type="dxa"/>
            <w:noWrap/>
            <w:hideMark/>
          </w:tcPr>
          <w:p w:rsidR="00216BD1" w:rsidRPr="009254F4" w:rsidRDefault="00216BD1" w:rsidP="00AA0184">
            <w:pPr>
              <w:pStyle w:val="TableCellText"/>
            </w:pPr>
            <w:r w:rsidRPr="009254F4">
              <w:t xml:space="preserve">Идентификатор блокировки средств на карте в системе </w:t>
            </w:r>
            <w:r w:rsidRPr="003A2F19">
              <w:t>Prime</w:t>
            </w:r>
          </w:p>
        </w:tc>
      </w:tr>
      <w:tr w:rsidR="00833320" w:rsidRPr="00736C63" w:rsidTr="00207DD5">
        <w:trPr>
          <w:trHeight w:val="300"/>
        </w:trPr>
        <w:tc>
          <w:tcPr>
            <w:tcW w:w="1668" w:type="dxa"/>
            <w:noWrap/>
            <w:hideMark/>
          </w:tcPr>
          <w:p w:rsidR="00833320" w:rsidRPr="00833320" w:rsidRDefault="00833320" w:rsidP="00207DD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AMFAN</w:t>
            </w:r>
          </w:p>
        </w:tc>
        <w:tc>
          <w:tcPr>
            <w:tcW w:w="1701" w:type="dxa"/>
            <w:noWrap/>
            <w:hideMark/>
          </w:tcPr>
          <w:p w:rsidR="00833320" w:rsidRDefault="00833320" w:rsidP="00207DD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7087" w:type="dxa"/>
            <w:noWrap/>
            <w:hideMark/>
          </w:tcPr>
          <w:p w:rsidR="00833320" w:rsidRPr="005E2A2E" w:rsidRDefault="00833320" w:rsidP="00207DD5">
            <w:pPr>
              <w:pStyle w:val="TableCellText"/>
            </w:pPr>
            <w:r>
              <w:t>Признак необходимости создавать веерную проводку (0/1)</w:t>
            </w:r>
          </w:p>
        </w:tc>
      </w:tr>
      <w:tr w:rsidR="00207DD5" w:rsidRPr="00651058" w:rsidTr="00207D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07DD5" w:rsidRDefault="00207DD5" w:rsidP="00207DD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AMPRJRRN</w:t>
            </w:r>
          </w:p>
        </w:tc>
        <w:tc>
          <w:tcPr>
            <w:tcW w:w="1701" w:type="dxa"/>
            <w:noWrap/>
            <w:hideMark/>
          </w:tcPr>
          <w:p w:rsidR="00207DD5" w:rsidRDefault="00207DD5" w:rsidP="00207DD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Binary(9 0)</w:t>
            </w:r>
          </w:p>
        </w:tc>
        <w:tc>
          <w:tcPr>
            <w:tcW w:w="7087" w:type="dxa"/>
            <w:noWrap/>
            <w:hideMark/>
          </w:tcPr>
          <w:p w:rsidR="00207DD5" w:rsidRDefault="00207DD5" w:rsidP="00207DD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RRN </w:t>
            </w:r>
            <w:r>
              <w:t xml:space="preserve">проджекта в </w:t>
            </w:r>
            <w:r>
              <w:rPr>
                <w:lang w:val="en-US"/>
              </w:rPr>
              <w:t>RSACMTPD</w:t>
            </w:r>
          </w:p>
        </w:tc>
      </w:tr>
      <w:tr w:rsidR="00216BD1" w:rsidRPr="00651058" w:rsidTr="00AA0184">
        <w:trPr>
          <w:trHeight w:val="300"/>
        </w:trPr>
        <w:tc>
          <w:tcPr>
            <w:tcW w:w="1668" w:type="dxa"/>
            <w:noWrap/>
            <w:hideMark/>
          </w:tcPr>
          <w:p w:rsidR="00216BD1" w:rsidRPr="0062547E" w:rsidRDefault="00216BD1" w:rsidP="00216BD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</w:t>
            </w:r>
            <w:r w:rsidR="007028F9">
              <w:rPr>
                <w:lang w:val="en-US"/>
              </w:rPr>
              <w:t>PST</w:t>
            </w:r>
            <w:r>
              <w:rPr>
                <w:lang w:val="en-US"/>
              </w:rPr>
              <w:t>RRN</w:t>
            </w:r>
          </w:p>
        </w:tc>
        <w:tc>
          <w:tcPr>
            <w:tcW w:w="1701" w:type="dxa"/>
            <w:noWrap/>
            <w:hideMark/>
          </w:tcPr>
          <w:p w:rsidR="00216BD1" w:rsidRPr="0062547E" w:rsidRDefault="00216BD1" w:rsidP="00AA018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Binary(9 0)</w:t>
            </w:r>
          </w:p>
        </w:tc>
        <w:tc>
          <w:tcPr>
            <w:tcW w:w="7087" w:type="dxa"/>
            <w:noWrap/>
            <w:hideMark/>
          </w:tcPr>
          <w:p w:rsidR="00216BD1" w:rsidRPr="00216BD1" w:rsidRDefault="00216BD1" w:rsidP="007028F9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RRN </w:t>
            </w:r>
            <w:r w:rsidR="007028F9">
              <w:t>проводки</w:t>
            </w:r>
            <w:r>
              <w:t xml:space="preserve"> в </w:t>
            </w:r>
            <w:r>
              <w:rPr>
                <w:lang w:val="en-US"/>
              </w:rPr>
              <w:t>GLPOSTPA</w:t>
            </w:r>
          </w:p>
        </w:tc>
      </w:tr>
    </w:tbl>
    <w:p w:rsidR="00467B0B" w:rsidRPr="00467B0B" w:rsidRDefault="00467B0B" w:rsidP="00F1415A">
      <w:r w:rsidRPr="00253008">
        <w:rPr>
          <w:lang w:val="ru-RU"/>
        </w:rPr>
        <w:t xml:space="preserve">В файл должен быть встроен ключ по полю </w:t>
      </w:r>
      <w:r>
        <w:t>A</w:t>
      </w:r>
      <w:r w:rsidR="00F1415A">
        <w:t>M</w:t>
      </w:r>
      <w:r w:rsidRPr="00F32B8C">
        <w:t>ID</w:t>
      </w:r>
      <w:r w:rsidRPr="00D46C40">
        <w:t>.</w:t>
      </w:r>
    </w:p>
    <w:p w:rsidR="00B51A8B" w:rsidRPr="005E2A2E" w:rsidRDefault="00B51A8B" w:rsidP="00B51A8B">
      <w:pPr>
        <w:pStyle w:val="2"/>
        <w:rPr>
          <w:lang w:val="en-US"/>
        </w:rPr>
      </w:pPr>
      <w:bookmarkStart w:id="213" w:name="_Toc422234716"/>
      <w:bookmarkStart w:id="214" w:name="_Ref406757813"/>
      <w:r>
        <w:rPr>
          <w:lang w:val="en-US"/>
        </w:rPr>
        <w:lastRenderedPageBreak/>
        <w:t>IFXPPA</w:t>
      </w:r>
      <w:r w:rsidRPr="005E2A2E">
        <w:rPr>
          <w:lang w:val="en-US"/>
        </w:rPr>
        <w:t>M</w:t>
      </w:r>
      <w:r>
        <w:rPr>
          <w:lang w:val="en-US"/>
        </w:rPr>
        <w:t>L</w:t>
      </w:r>
      <w:r w:rsidRPr="005E2A2E">
        <w:rPr>
          <w:lang w:val="en-US"/>
        </w:rPr>
        <w:t xml:space="preserve"> — </w:t>
      </w:r>
      <w:r>
        <w:rPr>
          <w:lang w:val="en-US"/>
        </w:rPr>
        <w:t>L</w:t>
      </w:r>
      <w:r w:rsidRPr="005E2A2E">
        <w:rPr>
          <w:lang w:val="en-US"/>
        </w:rPr>
        <w:t xml:space="preserve">F — </w:t>
      </w:r>
      <w:r>
        <w:t>Движения</w:t>
      </w:r>
      <w:r w:rsidRPr="005E2A2E">
        <w:rPr>
          <w:lang w:val="en-US"/>
        </w:rPr>
        <w:t xml:space="preserve"> </w:t>
      </w:r>
      <w:r w:rsidR="009C0D5E">
        <w:rPr>
          <w:lang w:val="en-US"/>
        </w:rPr>
        <w:t xml:space="preserve">Payment hub </w:t>
      </w:r>
      <w:r w:rsidRPr="005E2A2E">
        <w:rPr>
          <w:lang w:val="en-US"/>
        </w:rPr>
        <w:t>(</w:t>
      </w:r>
      <w:r>
        <w:rPr>
          <w:lang w:val="en-US"/>
        </w:rPr>
        <w:t>by</w:t>
      </w:r>
      <w:r w:rsidRPr="005E2A2E">
        <w:rPr>
          <w:lang w:val="en-US"/>
        </w:rPr>
        <w:t xml:space="preserve"> MVM</w:t>
      </w:r>
      <w:r w:rsidRPr="005E2A2E">
        <w:rPr>
          <w:rFonts w:cs="Consolas"/>
          <w:lang w:val="en-US"/>
        </w:rPr>
        <w:t xml:space="preserve">SRC, </w:t>
      </w:r>
      <w:r w:rsidRPr="005E2A2E">
        <w:rPr>
          <w:lang w:val="en-US"/>
        </w:rPr>
        <w:t>MVM</w:t>
      </w:r>
      <w:r w:rsidRPr="005E2A2E">
        <w:rPr>
          <w:rFonts w:cs="Consolas"/>
          <w:lang w:val="en-US"/>
        </w:rPr>
        <w:t>ID</w:t>
      </w:r>
      <w:r w:rsidRPr="005E2A2E">
        <w:rPr>
          <w:lang w:val="en-US"/>
        </w:rPr>
        <w:t>)</w:t>
      </w:r>
      <w:bookmarkEnd w:id="213"/>
    </w:p>
    <w:p w:rsidR="00B51A8B" w:rsidRPr="005E2A2E" w:rsidRDefault="00B51A8B" w:rsidP="00B51A8B">
      <w:pPr>
        <w:rPr>
          <w:lang w:val="ru-RU"/>
        </w:rPr>
      </w:pPr>
      <w:r w:rsidRPr="005E2A2E">
        <w:rPr>
          <w:lang w:val="ru-RU"/>
        </w:rPr>
        <w:t xml:space="preserve">Логический файл на файл </w:t>
      </w:r>
      <w:r>
        <w:t>IFXPPAMP</w:t>
      </w:r>
      <w:r w:rsidRPr="005E2A2E">
        <w:rPr>
          <w:lang w:val="ru-RU"/>
        </w:rPr>
        <w:t xml:space="preserve"> с ключом по полям {</w:t>
      </w:r>
      <w:r>
        <w:rPr>
          <w:rFonts w:cs="Consolas"/>
        </w:rPr>
        <w:t>AMMVMSRC</w:t>
      </w:r>
      <w:r w:rsidRPr="005E2A2E">
        <w:rPr>
          <w:rFonts w:cs="Consolas"/>
          <w:lang w:val="ru-RU"/>
        </w:rPr>
        <w:t xml:space="preserve">, </w:t>
      </w:r>
      <w:r>
        <w:rPr>
          <w:rFonts w:cs="Consolas"/>
        </w:rPr>
        <w:t>AMMVMID</w:t>
      </w:r>
      <w:r w:rsidRPr="005E2A2E">
        <w:rPr>
          <w:lang w:val="ru-RU"/>
        </w:rPr>
        <w:t>}.</w:t>
      </w:r>
    </w:p>
    <w:p w:rsidR="009C0D5E" w:rsidRPr="007462B7" w:rsidRDefault="009C0D5E" w:rsidP="009C0D5E">
      <w:pPr>
        <w:pStyle w:val="2"/>
      </w:pPr>
      <w:bookmarkStart w:id="215" w:name="_Toc422234717"/>
      <w:r>
        <w:rPr>
          <w:lang w:val="en-US"/>
        </w:rPr>
        <w:t>IFXPPA</w:t>
      </w:r>
      <w:r>
        <w:t>M</w:t>
      </w:r>
      <w:r>
        <w:rPr>
          <w:lang w:val="en-US"/>
        </w:rPr>
        <w:t>N</w:t>
      </w:r>
      <w:r>
        <w:t xml:space="preserve"> </w:t>
      </w:r>
      <w:r w:rsidRPr="00E106CC">
        <w:t>—</w:t>
      </w:r>
      <w:r>
        <w:t xml:space="preserve"> </w:t>
      </w:r>
      <w:r>
        <w:rPr>
          <w:lang w:val="en-US"/>
        </w:rPr>
        <w:t>L</w:t>
      </w:r>
      <w:r w:rsidRPr="00EF133E">
        <w:t>F</w:t>
      </w:r>
      <w:r>
        <w:t xml:space="preserve"> </w:t>
      </w:r>
      <w:r w:rsidRPr="00E106CC">
        <w:t>—</w:t>
      </w:r>
      <w:r>
        <w:t xml:space="preserve"> Движения </w:t>
      </w:r>
      <w:r>
        <w:rPr>
          <w:lang w:val="en-US"/>
        </w:rPr>
        <w:t>Payment</w:t>
      </w:r>
      <w:r w:rsidRPr="005E2A2E">
        <w:t xml:space="preserve"> </w:t>
      </w:r>
      <w:r>
        <w:rPr>
          <w:lang w:val="en-US"/>
        </w:rPr>
        <w:t>hub</w:t>
      </w:r>
      <w:r w:rsidRPr="005E2A2E">
        <w:t xml:space="preserve"> </w:t>
      </w:r>
      <w:r>
        <w:t>(</w:t>
      </w:r>
      <w:r w:rsidRPr="005E2A2E">
        <w:t>по дате, счё</w:t>
      </w:r>
      <w:r>
        <w:t>ту)</w:t>
      </w:r>
      <w:bookmarkEnd w:id="215"/>
    </w:p>
    <w:p w:rsidR="009C0D5E" w:rsidRPr="005E2A2E" w:rsidRDefault="009C0D5E" w:rsidP="009C0D5E">
      <w:pPr>
        <w:rPr>
          <w:lang w:val="ru-RU"/>
        </w:rPr>
      </w:pPr>
      <w:r w:rsidRPr="005E2A2E">
        <w:rPr>
          <w:lang w:val="ru-RU"/>
        </w:rPr>
        <w:t xml:space="preserve">Логический файл на файл </w:t>
      </w:r>
      <w:r>
        <w:t>IFXPPAMP</w:t>
      </w:r>
      <w:r w:rsidRPr="005E2A2E">
        <w:rPr>
          <w:lang w:val="ru-RU"/>
        </w:rPr>
        <w:t xml:space="preserve"> с ключом по полям {</w:t>
      </w:r>
      <w:r w:rsidR="00FD5585">
        <w:rPr>
          <w:lang w:val="ru-RU"/>
        </w:rPr>
        <w:t xml:space="preserve">AMPSTD, </w:t>
      </w:r>
      <w:r w:rsidR="00FD5585">
        <w:t>AMCNUM</w:t>
      </w:r>
      <w:r w:rsidR="00FD5585" w:rsidRPr="005E2A2E">
        <w:rPr>
          <w:lang w:val="ru-RU"/>
        </w:rPr>
        <w:t xml:space="preserve">, </w:t>
      </w:r>
      <w:r w:rsidR="00FD5585">
        <w:t>AMCCY</w:t>
      </w:r>
      <w:r w:rsidR="00FD5585" w:rsidRPr="005E2A2E">
        <w:rPr>
          <w:lang w:val="ru-RU"/>
        </w:rPr>
        <w:t xml:space="preserve">, </w:t>
      </w:r>
      <w:r w:rsidR="00FD5585">
        <w:t>AMACOD</w:t>
      </w:r>
      <w:r w:rsidR="00FD5585" w:rsidRPr="005E2A2E">
        <w:rPr>
          <w:lang w:val="ru-RU"/>
        </w:rPr>
        <w:t xml:space="preserve">, </w:t>
      </w:r>
      <w:r w:rsidR="00FD5585">
        <w:t>AMACSQ</w:t>
      </w:r>
      <w:r w:rsidR="00FD5585" w:rsidRPr="005E2A2E">
        <w:rPr>
          <w:lang w:val="ru-RU"/>
        </w:rPr>
        <w:t xml:space="preserve">, </w:t>
      </w:r>
      <w:r w:rsidR="00FD5585">
        <w:t>AMBRCA</w:t>
      </w:r>
      <w:r w:rsidR="00FD5585" w:rsidRPr="005E2A2E">
        <w:rPr>
          <w:lang w:val="ru-RU"/>
        </w:rPr>
        <w:t xml:space="preserve">, </w:t>
      </w:r>
      <w:r w:rsidR="00FD5585">
        <w:t>AMAMT</w:t>
      </w:r>
      <w:r w:rsidR="00FD5585" w:rsidRPr="005E2A2E">
        <w:rPr>
          <w:lang w:val="ru-RU"/>
        </w:rPr>
        <w:t xml:space="preserve">, </w:t>
      </w:r>
      <w:r w:rsidR="00FD5585">
        <w:t>AMOTRF</w:t>
      </w:r>
      <w:r w:rsidR="00FD5585" w:rsidRPr="005E2A2E">
        <w:rPr>
          <w:lang w:val="ru-RU"/>
        </w:rPr>
        <w:t xml:space="preserve">, </w:t>
      </w:r>
      <w:r w:rsidR="00FD5585">
        <w:t>AMDRCR</w:t>
      </w:r>
      <w:r w:rsidRPr="005E2A2E">
        <w:rPr>
          <w:lang w:val="ru-RU"/>
        </w:rPr>
        <w:t>}.</w:t>
      </w:r>
    </w:p>
    <w:p w:rsidR="00207DD5" w:rsidRPr="00FA3B9F" w:rsidRDefault="00207DD5" w:rsidP="00207DD5">
      <w:pPr>
        <w:pStyle w:val="2"/>
        <w:rPr>
          <w:lang w:val="en-US"/>
        </w:rPr>
      </w:pPr>
      <w:bookmarkStart w:id="216" w:name="_Toc422226810"/>
      <w:bookmarkStart w:id="217" w:name="_Toc422234718"/>
      <w:bookmarkStart w:id="218" w:name="_Toc422234719"/>
      <w:bookmarkEnd w:id="216"/>
      <w:bookmarkEnd w:id="217"/>
      <w:r>
        <w:rPr>
          <w:lang w:val="en-US"/>
        </w:rPr>
        <w:t>IFXPPAMK</w:t>
      </w:r>
      <w:r w:rsidRPr="00FA3B9F">
        <w:rPr>
          <w:lang w:val="en-US"/>
        </w:rPr>
        <w:t xml:space="preserve">1 — </w:t>
      </w:r>
      <w:r>
        <w:rPr>
          <w:lang w:val="en-US"/>
        </w:rPr>
        <w:t>L</w:t>
      </w:r>
      <w:r w:rsidRPr="00FA3B9F">
        <w:rPr>
          <w:lang w:val="en-US"/>
        </w:rPr>
        <w:t xml:space="preserve">F — </w:t>
      </w:r>
      <w:r>
        <w:t>Движения</w:t>
      </w:r>
      <w:r w:rsidR="00FA62BF">
        <w:rPr>
          <w:lang w:val="en-US"/>
        </w:rPr>
        <w:t xml:space="preserve"> </w:t>
      </w:r>
      <w:r w:rsidR="009C0D5E">
        <w:rPr>
          <w:lang w:val="en-US"/>
        </w:rPr>
        <w:t xml:space="preserve">Payment hub </w:t>
      </w:r>
      <w:r w:rsidR="00FA62BF">
        <w:rPr>
          <w:lang w:val="en-US"/>
        </w:rPr>
        <w:t xml:space="preserve">(by </w:t>
      </w:r>
      <w:r w:rsidR="00FA62BF" w:rsidRPr="00FA3B9F">
        <w:rPr>
          <w:rFonts w:cs="Consolas"/>
          <w:lang w:val="en-US"/>
        </w:rPr>
        <w:t>PRJRRN</w:t>
      </w:r>
      <w:r w:rsidR="00FA62BF">
        <w:rPr>
          <w:lang w:val="en-US"/>
        </w:rPr>
        <w:t>)</w:t>
      </w:r>
      <w:bookmarkEnd w:id="218"/>
    </w:p>
    <w:p w:rsidR="00207DD5" w:rsidRPr="007462B7" w:rsidRDefault="00207DD5" w:rsidP="00207DD5">
      <w:r>
        <w:rPr>
          <w:lang w:val="ru-RU"/>
        </w:rPr>
        <w:t xml:space="preserve">Логический файл на файл </w:t>
      </w:r>
      <w:r>
        <w:t>IFXPPAMP</w:t>
      </w:r>
      <w:r>
        <w:rPr>
          <w:lang w:val="ru-RU"/>
        </w:rPr>
        <w:t xml:space="preserve"> с ключом по полю </w:t>
      </w:r>
      <w:r>
        <w:rPr>
          <w:rFonts w:cs="Consolas"/>
        </w:rPr>
        <w:t>AMPRJRRN</w:t>
      </w:r>
      <w:r>
        <w:rPr>
          <w:rFonts w:cs="Consolas"/>
          <w:lang w:val="ru-RU"/>
        </w:rPr>
        <w:t xml:space="preserve"> </w:t>
      </w:r>
      <w:r>
        <w:rPr>
          <w:lang w:val="ru-RU"/>
        </w:rPr>
        <w:t xml:space="preserve">и отбором записей по условию </w:t>
      </w:r>
      <w:r w:rsidR="00E73A46">
        <w:rPr>
          <w:rFonts w:cs="Consolas"/>
        </w:rPr>
        <w:t>AMPRJRRN</w:t>
      </w:r>
      <w:r w:rsidR="00E73A46">
        <w:rPr>
          <w:rFonts w:cs="Consolas"/>
          <w:lang w:val="ru-RU"/>
        </w:rPr>
        <w:t xml:space="preserve"> </w:t>
      </w:r>
      <w:r>
        <w:rPr>
          <w:rFonts w:cs="Arial"/>
          <w:lang w:val="ru-RU"/>
        </w:rPr>
        <w:t>≠</w:t>
      </w:r>
      <w:r>
        <w:rPr>
          <w:rFonts w:cs="Consolas"/>
          <w:lang w:val="ru-RU"/>
        </w:rPr>
        <w:t xml:space="preserve"> 0</w:t>
      </w:r>
      <w:r>
        <w:t>.</w:t>
      </w:r>
    </w:p>
    <w:p w:rsidR="00D63EC8" w:rsidRPr="00BB7EC9" w:rsidRDefault="00D63EC8" w:rsidP="00D63EC8">
      <w:pPr>
        <w:pStyle w:val="2"/>
      </w:pPr>
      <w:bookmarkStart w:id="219" w:name="_Toc422234720"/>
      <w:r>
        <w:rPr>
          <w:lang w:val="en-US"/>
        </w:rPr>
        <w:t>IFXPPTA</w:t>
      </w:r>
      <w:r w:rsidRPr="006003F3">
        <w:t>P</w:t>
      </w:r>
      <w:r w:rsidR="00247081">
        <w:t xml:space="preserve"> </w:t>
      </w:r>
      <w:r w:rsidRPr="00E106CC">
        <w:t>—</w:t>
      </w:r>
      <w:r w:rsidR="00247081">
        <w:t xml:space="preserve"> </w:t>
      </w:r>
      <w:r w:rsidRPr="00EF133E">
        <w:t>PF</w:t>
      </w:r>
      <w:r w:rsidR="00247081">
        <w:t xml:space="preserve"> </w:t>
      </w:r>
      <w:r w:rsidRPr="00E106CC">
        <w:t>—</w:t>
      </w:r>
      <w:r>
        <w:t xml:space="preserve"> Технические счета</w:t>
      </w:r>
      <w:bookmarkEnd w:id="193"/>
      <w:bookmarkEnd w:id="214"/>
      <w:bookmarkEnd w:id="219"/>
    </w:p>
    <w:p w:rsidR="00D63EC8" w:rsidRDefault="00D63EC8" w:rsidP="00D63EC8">
      <w:pPr>
        <w:rPr>
          <w:lang w:val="ru-RU"/>
        </w:rPr>
      </w:pPr>
      <w:r w:rsidRPr="00FF2385">
        <w:rPr>
          <w:lang w:val="ru-RU"/>
        </w:rPr>
        <w:t xml:space="preserve">Файл содержит </w:t>
      </w:r>
      <w:r>
        <w:rPr>
          <w:lang w:val="ru-RU"/>
        </w:rPr>
        <w:t>список технических счетов, используемых для корреспонденции с клиентскими.</w:t>
      </w:r>
      <w:r w:rsidR="003F5056">
        <w:rPr>
          <w:lang w:val="ru-RU"/>
        </w:rPr>
        <w:t xml:space="preserve"> Счета открываются в разрезе валюты и филиала.</w:t>
      </w:r>
    </w:p>
    <w:p w:rsidR="00D63EC8" w:rsidRDefault="00D63EC8" w:rsidP="00D63EC8">
      <w:pPr>
        <w:rPr>
          <w:lang w:val="ru-RU"/>
        </w:rPr>
      </w:pPr>
      <w:r>
        <w:rPr>
          <w:lang w:val="ru-RU"/>
        </w:rPr>
        <w:t xml:space="preserve">Опция ведения файла не предусмотрена. </w:t>
      </w:r>
      <w:r w:rsidR="009E0ADA">
        <w:rPr>
          <w:lang w:val="ru-RU"/>
        </w:rPr>
        <w:t>Настройки в файл добавл</w:t>
      </w:r>
      <w:r w:rsidR="003F5056">
        <w:rPr>
          <w:lang w:val="ru-RU"/>
        </w:rPr>
        <w:t>яются</w:t>
      </w:r>
      <w:r w:rsidR="009E0ADA">
        <w:rPr>
          <w:lang w:val="ru-RU"/>
        </w:rPr>
        <w:t xml:space="preserve"> при установке ПС.</w:t>
      </w:r>
    </w:p>
    <w:p w:rsidR="00D63EC8" w:rsidRPr="0020507F" w:rsidRDefault="00D63EC8" w:rsidP="00D63EC8">
      <w:pPr>
        <w:pStyle w:val="ac"/>
      </w:pPr>
      <w:r>
        <w:t>Структура файла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1668"/>
        <w:gridCol w:w="1701"/>
        <w:gridCol w:w="7087"/>
      </w:tblGrid>
      <w:tr w:rsidR="00D63EC8" w:rsidTr="00D63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63EC8" w:rsidRPr="003A7B0C" w:rsidRDefault="00D63EC8" w:rsidP="00D63EC8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1701" w:type="dxa"/>
          </w:tcPr>
          <w:p w:rsidR="00D63EC8" w:rsidRPr="003A7B0C" w:rsidRDefault="00D63EC8" w:rsidP="00D63EC8">
            <w:pPr>
              <w:pStyle w:val="TableCellText"/>
            </w:pPr>
            <w:r w:rsidRPr="003A7B0C">
              <w:t>Тип</w:t>
            </w:r>
          </w:p>
        </w:tc>
        <w:tc>
          <w:tcPr>
            <w:tcW w:w="7087" w:type="dxa"/>
          </w:tcPr>
          <w:p w:rsidR="00D63EC8" w:rsidRPr="003A7B0C" w:rsidRDefault="00D63EC8" w:rsidP="00D63EC8">
            <w:pPr>
              <w:pStyle w:val="TableCellText"/>
            </w:pPr>
            <w:r w:rsidRPr="003A7B0C">
              <w:t>Описание</w:t>
            </w:r>
          </w:p>
        </w:tc>
      </w:tr>
      <w:tr w:rsidR="00D63EC8" w:rsidRPr="00667DE0" w:rsidTr="00D63EC8">
        <w:trPr>
          <w:trHeight w:val="300"/>
        </w:trPr>
        <w:tc>
          <w:tcPr>
            <w:tcW w:w="1668" w:type="dxa"/>
            <w:noWrap/>
            <w:hideMark/>
          </w:tcPr>
          <w:p w:rsidR="00D63EC8" w:rsidRPr="00772EA9" w:rsidRDefault="00772EA9" w:rsidP="00772EA9">
            <w:pPr>
              <w:pStyle w:val="TableCellCode"/>
            </w:pPr>
            <w:r>
              <w:t>TABRCA</w:t>
            </w:r>
          </w:p>
        </w:tc>
        <w:tc>
          <w:tcPr>
            <w:tcW w:w="1701" w:type="dxa"/>
            <w:noWrap/>
            <w:hideMark/>
          </w:tcPr>
          <w:p w:rsidR="00D63EC8" w:rsidRPr="008D4B32" w:rsidRDefault="00772EA9" w:rsidP="00772EA9">
            <w:pPr>
              <w:pStyle w:val="TableCellText"/>
            </w:pPr>
            <w:r>
              <w:t>Char(3</w:t>
            </w:r>
            <w:r w:rsidR="00D63EC8" w:rsidRPr="008D4B32">
              <w:t>)</w:t>
            </w:r>
          </w:p>
        </w:tc>
        <w:tc>
          <w:tcPr>
            <w:tcW w:w="7087" w:type="dxa"/>
            <w:noWrap/>
            <w:hideMark/>
          </w:tcPr>
          <w:p w:rsidR="00D63EC8" w:rsidRPr="009E0ADA" w:rsidRDefault="009E0ADA" w:rsidP="00772EA9">
            <w:pPr>
              <w:pStyle w:val="TableCellText"/>
            </w:pPr>
            <w:r>
              <w:t>Отделение счёта</w:t>
            </w:r>
          </w:p>
        </w:tc>
      </w:tr>
      <w:tr w:rsidR="00D63EC8" w:rsidRPr="00667DE0" w:rsidTr="00D63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63EC8" w:rsidRPr="00772EA9" w:rsidRDefault="00772EA9" w:rsidP="00772EA9">
            <w:pPr>
              <w:pStyle w:val="TableCellCode"/>
            </w:pPr>
            <w:r>
              <w:t>TAACOD</w:t>
            </w:r>
          </w:p>
        </w:tc>
        <w:tc>
          <w:tcPr>
            <w:tcW w:w="1701" w:type="dxa"/>
            <w:noWrap/>
            <w:hideMark/>
          </w:tcPr>
          <w:p w:rsidR="00D63EC8" w:rsidRPr="00772EA9" w:rsidRDefault="00772EA9" w:rsidP="00772EA9">
            <w:pPr>
              <w:pStyle w:val="TableCellText"/>
            </w:pPr>
            <w:r>
              <w:t>Numeric (4, 0)</w:t>
            </w:r>
          </w:p>
        </w:tc>
        <w:tc>
          <w:tcPr>
            <w:tcW w:w="7087" w:type="dxa"/>
            <w:noWrap/>
            <w:hideMark/>
          </w:tcPr>
          <w:p w:rsidR="00D63EC8" w:rsidRPr="009E0ADA" w:rsidRDefault="009E0ADA" w:rsidP="00772EA9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Account Code</w:t>
            </w:r>
          </w:p>
        </w:tc>
      </w:tr>
      <w:tr w:rsidR="00D63EC8" w:rsidRPr="00A26CD6" w:rsidTr="00D63EC8">
        <w:tc>
          <w:tcPr>
            <w:tcW w:w="0" w:type="auto"/>
          </w:tcPr>
          <w:p w:rsidR="00D63EC8" w:rsidRPr="00772EA9" w:rsidRDefault="00772EA9" w:rsidP="00772EA9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TAACSQ</w:t>
            </w:r>
          </w:p>
        </w:tc>
        <w:tc>
          <w:tcPr>
            <w:tcW w:w="1701" w:type="dxa"/>
          </w:tcPr>
          <w:p w:rsidR="00D63EC8" w:rsidRPr="00285A65" w:rsidRDefault="00772EA9" w:rsidP="00772EA9">
            <w:pPr>
              <w:pStyle w:val="TableCellText"/>
            </w:pPr>
            <w:r>
              <w:t>Numeric (2, 0)</w:t>
            </w:r>
          </w:p>
        </w:tc>
        <w:tc>
          <w:tcPr>
            <w:tcW w:w="7087" w:type="dxa"/>
          </w:tcPr>
          <w:p w:rsidR="00D63EC8" w:rsidRPr="009E0ADA" w:rsidRDefault="009E0ADA" w:rsidP="00772EA9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Account Sequence</w:t>
            </w:r>
          </w:p>
        </w:tc>
      </w:tr>
      <w:tr w:rsidR="00350DD7" w:rsidRPr="00A26CD6" w:rsidTr="00D63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20" w:author="Renat Ismagilov" w:date="2016-03-02T16:02:00Z"/>
        </w:trPr>
        <w:tc>
          <w:tcPr>
            <w:tcW w:w="0" w:type="auto"/>
          </w:tcPr>
          <w:p w:rsidR="00350DD7" w:rsidRDefault="00350DD7" w:rsidP="00772EA9">
            <w:pPr>
              <w:pStyle w:val="TableCellCode"/>
              <w:rPr>
                <w:ins w:id="221" w:author="Renat Ismagilov" w:date="2016-03-02T16:02:00Z"/>
                <w:rFonts w:cs="Consolas"/>
              </w:rPr>
            </w:pPr>
            <w:ins w:id="222" w:author="Renat Ismagilov" w:date="2016-03-02T16:02:00Z">
              <w:r w:rsidRPr="00350DD7">
                <w:rPr>
                  <w:rFonts w:cs="Consolas"/>
                </w:rPr>
                <w:t>TAACNM</w:t>
              </w:r>
            </w:ins>
          </w:p>
        </w:tc>
        <w:tc>
          <w:tcPr>
            <w:tcW w:w="1701" w:type="dxa"/>
          </w:tcPr>
          <w:p w:rsidR="00350DD7" w:rsidRDefault="00350DD7" w:rsidP="00772EA9">
            <w:pPr>
              <w:pStyle w:val="TableCellText"/>
              <w:rPr>
                <w:ins w:id="223" w:author="Renat Ismagilov" w:date="2016-03-02T16:02:00Z"/>
              </w:rPr>
            </w:pPr>
            <w:ins w:id="224" w:author="Renat Ismagilov" w:date="2016-03-02T16:02:00Z">
              <w:r>
                <w:t>Char(20</w:t>
              </w:r>
              <w:r w:rsidRPr="008D4B32">
                <w:t>)</w:t>
              </w:r>
            </w:ins>
          </w:p>
        </w:tc>
        <w:tc>
          <w:tcPr>
            <w:tcW w:w="7087" w:type="dxa"/>
          </w:tcPr>
          <w:p w:rsidR="00350DD7" w:rsidRDefault="00350DD7" w:rsidP="00772EA9">
            <w:pPr>
              <w:pStyle w:val="TableCellText"/>
              <w:rPr>
                <w:ins w:id="225" w:author="Renat Ismagilov" w:date="2016-03-02T16:02:00Z"/>
                <w:lang w:val="en-US"/>
              </w:rPr>
            </w:pPr>
            <w:ins w:id="226" w:author="Renat Ismagilov" w:date="2016-03-02T16:02:00Z">
              <w:r w:rsidRPr="00350DD7">
                <w:rPr>
                  <w:lang w:val="en-US"/>
                </w:rPr>
                <w:t>Short Acc.Name</w:t>
              </w:r>
            </w:ins>
          </w:p>
        </w:tc>
      </w:tr>
    </w:tbl>
    <w:p w:rsidR="009E0ADA" w:rsidRPr="00FA7D09" w:rsidRDefault="009E0ADA" w:rsidP="009E0ADA">
      <w:pPr>
        <w:rPr>
          <w:lang w:val="ru-RU"/>
        </w:rPr>
      </w:pPr>
      <w:r>
        <w:rPr>
          <w:lang w:val="ru-RU"/>
        </w:rPr>
        <w:t>Структура файла пока не окончательная, так как нет решения бухгалтерии о том, какие именно счета будут использоваться.</w:t>
      </w:r>
    </w:p>
    <w:p w:rsidR="00D46C40" w:rsidRDefault="00D46C40" w:rsidP="009E0ADA">
      <w:pPr>
        <w:rPr>
          <w:ins w:id="227" w:author="Renat Ismagilov" w:date="2016-03-02T16:02:00Z"/>
          <w:lang w:val="ru-RU"/>
        </w:rPr>
      </w:pPr>
      <w:r>
        <w:rPr>
          <w:lang w:val="ru-RU"/>
        </w:rPr>
        <w:t xml:space="preserve">В файл должен быть встроен уникальный ключ по полю </w:t>
      </w:r>
      <w:r>
        <w:t>TABRCA.</w:t>
      </w:r>
    </w:p>
    <w:p w:rsidR="00350DD7" w:rsidRPr="00350DD7" w:rsidRDefault="00350DD7" w:rsidP="009E0ADA">
      <w:pPr>
        <w:rPr>
          <w:ins w:id="228" w:author="Renat Ismagilov" w:date="2016-03-02T16:03:00Z"/>
          <w:lang w:val="ru-RU"/>
        </w:rPr>
      </w:pPr>
      <w:ins w:id="229" w:author="Renat Ismagilov" w:date="2016-03-02T16:02:00Z">
        <w:r>
          <w:rPr>
            <w:lang w:val="ru-RU"/>
          </w:rPr>
          <w:t>Текущая версия заполнения данной таблицы</w:t>
        </w:r>
      </w:ins>
      <w:ins w:id="230" w:author="Renat Ismagilov" w:date="2016-03-02T16:03:00Z">
        <w:r w:rsidRPr="00350DD7">
          <w:rPr>
            <w:lang w:val="ru-RU"/>
          </w:rPr>
          <w:t>:</w:t>
        </w:r>
      </w:ins>
    </w:p>
    <w:tbl>
      <w:tblPr>
        <w:tblStyle w:val="TheBest"/>
        <w:tblW w:w="10421" w:type="dxa"/>
        <w:tblLook w:val="04A0" w:firstRow="1" w:lastRow="0" w:firstColumn="1" w:lastColumn="0" w:noHBand="0" w:noVBand="1"/>
      </w:tblPr>
      <w:tblGrid>
        <w:gridCol w:w="2376"/>
        <w:gridCol w:w="2410"/>
        <w:gridCol w:w="2211"/>
        <w:gridCol w:w="3424"/>
      </w:tblGrid>
      <w:tr w:rsidR="00350DD7" w:rsidTr="0035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31" w:author="Renat Ismagilov" w:date="2016-03-02T16:03:00Z"/>
        </w:trPr>
        <w:tc>
          <w:tcPr>
            <w:tcW w:w="2376" w:type="dxa"/>
          </w:tcPr>
          <w:p w:rsidR="00350DD7" w:rsidRDefault="00350DD7" w:rsidP="007972DB">
            <w:pPr>
              <w:pStyle w:val="TableCellText"/>
              <w:rPr>
                <w:ins w:id="232" w:author="Renat Ismagilov" w:date="2016-03-02T16:03:00Z"/>
              </w:rPr>
            </w:pPr>
            <w:ins w:id="233" w:author="Renat Ismagilov" w:date="2016-03-02T16:03:00Z">
              <w:r>
                <w:t>Отделение счёта</w:t>
              </w:r>
            </w:ins>
          </w:p>
        </w:tc>
        <w:tc>
          <w:tcPr>
            <w:tcW w:w="2410" w:type="dxa"/>
          </w:tcPr>
          <w:p w:rsidR="00350DD7" w:rsidRDefault="00350DD7" w:rsidP="007972DB">
            <w:pPr>
              <w:pStyle w:val="TableCellText"/>
              <w:rPr>
                <w:ins w:id="234" w:author="Renat Ismagilov" w:date="2016-03-02T16:03:00Z"/>
              </w:rPr>
            </w:pPr>
            <w:ins w:id="235" w:author="Renat Ismagilov" w:date="2016-03-02T16:03:00Z">
              <w:r>
                <w:rPr>
                  <w:lang w:val="en-US"/>
                </w:rPr>
                <w:t>Account Code</w:t>
              </w:r>
            </w:ins>
          </w:p>
        </w:tc>
        <w:tc>
          <w:tcPr>
            <w:tcW w:w="2211" w:type="dxa"/>
          </w:tcPr>
          <w:p w:rsidR="00350DD7" w:rsidRDefault="00350DD7" w:rsidP="007972DB">
            <w:pPr>
              <w:pStyle w:val="TableCellText"/>
              <w:rPr>
                <w:ins w:id="236" w:author="Renat Ismagilov" w:date="2016-03-02T16:03:00Z"/>
              </w:rPr>
            </w:pPr>
            <w:ins w:id="237" w:author="Renat Ismagilov" w:date="2016-03-02T16:04:00Z">
              <w:r>
                <w:rPr>
                  <w:lang w:val="en-US"/>
                </w:rPr>
                <w:t>Account Sequence</w:t>
              </w:r>
            </w:ins>
          </w:p>
        </w:tc>
        <w:tc>
          <w:tcPr>
            <w:tcW w:w="3424" w:type="dxa"/>
          </w:tcPr>
          <w:p w:rsidR="00350DD7" w:rsidRDefault="00350DD7" w:rsidP="007972DB">
            <w:pPr>
              <w:pStyle w:val="TableCellText"/>
              <w:rPr>
                <w:ins w:id="238" w:author="Renat Ismagilov" w:date="2016-03-02T16:03:00Z"/>
              </w:rPr>
            </w:pPr>
            <w:ins w:id="239" w:author="Renat Ismagilov" w:date="2016-03-02T16:04:00Z">
              <w:r w:rsidRPr="00350DD7">
                <w:rPr>
                  <w:lang w:val="en-US"/>
                </w:rPr>
                <w:t>Acc.Name</w:t>
              </w:r>
            </w:ins>
          </w:p>
        </w:tc>
      </w:tr>
      <w:tr w:rsidR="00350DD7" w:rsidRPr="00BE553A" w:rsidTr="00350DD7">
        <w:trPr>
          <w:ins w:id="240" w:author="Renat Ismagilov" w:date="2016-03-02T16:03:00Z"/>
        </w:trPr>
        <w:tc>
          <w:tcPr>
            <w:tcW w:w="2376" w:type="dxa"/>
          </w:tcPr>
          <w:p w:rsidR="00350DD7" w:rsidRPr="00BE553A" w:rsidRDefault="00350DD7" w:rsidP="007972DB">
            <w:pPr>
              <w:pStyle w:val="TableCellCode"/>
              <w:rPr>
                <w:ins w:id="241" w:author="Renat Ismagilov" w:date="2016-03-02T16:03:00Z"/>
                <w:lang w:val="en-US"/>
              </w:rPr>
            </w:pPr>
            <w:ins w:id="242" w:author="Renat Ismagilov" w:date="2016-03-02T16:04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001</w:t>
              </w:r>
            </w:ins>
          </w:p>
        </w:tc>
        <w:tc>
          <w:tcPr>
            <w:tcW w:w="2410" w:type="dxa"/>
          </w:tcPr>
          <w:p w:rsidR="00350DD7" w:rsidRPr="00D63DD0" w:rsidRDefault="00350DD7" w:rsidP="007972DB">
            <w:pPr>
              <w:pStyle w:val="TableCellText"/>
              <w:rPr>
                <w:ins w:id="243" w:author="Renat Ismagilov" w:date="2016-03-02T16:03:00Z"/>
                <w:lang w:val="en-US"/>
              </w:rPr>
            </w:pPr>
            <w:ins w:id="244" w:author="Renat Ismagilov" w:date="2016-03-02T16:04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  <w:ins w:id="245" w:author="Renat Ismagilov" w:date="2016-03-02T16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2211" w:type="dxa"/>
          </w:tcPr>
          <w:p w:rsidR="00350DD7" w:rsidRPr="00D63DD0" w:rsidRDefault="00350DD7" w:rsidP="007972DB">
            <w:pPr>
              <w:pStyle w:val="TableCellCode"/>
              <w:rPr>
                <w:ins w:id="246" w:author="Renat Ismagilov" w:date="2016-03-02T16:03:00Z"/>
                <w:lang w:val="en-US"/>
              </w:rPr>
            </w:pPr>
            <w:ins w:id="247" w:author="Renat Ismagilov" w:date="2016-03-02T16:04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350DD7" w:rsidRPr="00E76C8C" w:rsidRDefault="00350DD7" w:rsidP="007972DB">
            <w:pPr>
              <w:pStyle w:val="TableCellCode"/>
              <w:rPr>
                <w:ins w:id="248" w:author="Renat Ismagilov" w:date="2016-03-02T16:03:00Z"/>
                <w:lang w:val="en-US"/>
              </w:rPr>
            </w:pPr>
            <w:ins w:id="249" w:author="Renat Ismagilov" w:date="2016-03-02T16:0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AO UniCredit Bank</w:t>
              </w:r>
            </w:ins>
          </w:p>
        </w:tc>
      </w:tr>
      <w:tr w:rsidR="00350DD7" w:rsidTr="0035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50" w:author="Renat Ismagilov" w:date="2016-03-02T16:03:00Z"/>
        </w:trPr>
        <w:tc>
          <w:tcPr>
            <w:tcW w:w="2376" w:type="dxa"/>
          </w:tcPr>
          <w:p w:rsidR="00350DD7" w:rsidRDefault="00350DD7" w:rsidP="007972DB">
            <w:pPr>
              <w:pStyle w:val="TableCellCode"/>
              <w:rPr>
                <w:ins w:id="251" w:author="Renat Ismagilov" w:date="2016-03-02T16:03:00Z"/>
                <w:lang w:val="en-US"/>
              </w:rPr>
            </w:pPr>
            <w:ins w:id="252" w:author="Renat Ismagilov" w:date="2016-03-02T16:0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002</w:t>
              </w:r>
            </w:ins>
          </w:p>
        </w:tc>
        <w:tc>
          <w:tcPr>
            <w:tcW w:w="2410" w:type="dxa"/>
          </w:tcPr>
          <w:p w:rsidR="00350DD7" w:rsidRPr="00D63DD0" w:rsidRDefault="00350DD7" w:rsidP="007972DB">
            <w:pPr>
              <w:pStyle w:val="TableCellText"/>
              <w:rPr>
                <w:ins w:id="253" w:author="Renat Ismagilov" w:date="2016-03-02T16:03:00Z"/>
                <w:lang w:val="en-US"/>
              </w:rPr>
            </w:pPr>
            <w:ins w:id="254" w:author="Renat Ismagilov" w:date="2016-03-02T16:0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350DD7" w:rsidRDefault="00350DD7" w:rsidP="007972DB">
            <w:pPr>
              <w:pStyle w:val="TableCellCode"/>
              <w:rPr>
                <w:ins w:id="255" w:author="Renat Ismagilov" w:date="2016-03-02T16:03:00Z"/>
                <w:lang w:val="en-US"/>
              </w:rPr>
            </w:pPr>
            <w:ins w:id="256" w:author="Renat Ismagilov" w:date="2016-03-02T16:0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350DD7" w:rsidRPr="00DF0A6F" w:rsidRDefault="00350DD7" w:rsidP="007972DB">
            <w:pPr>
              <w:pStyle w:val="TableCellCode"/>
              <w:rPr>
                <w:ins w:id="257" w:author="Renat Ismagilov" w:date="2016-03-02T16:03:00Z"/>
                <w:lang w:val="en-US"/>
              </w:rPr>
            </w:pPr>
            <w:ins w:id="258" w:author="Renat Ismagilov" w:date="2016-03-02T16:0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St.Petersburg</w:t>
              </w:r>
            </w:ins>
          </w:p>
        </w:tc>
      </w:tr>
      <w:tr w:rsidR="00D23B53" w:rsidTr="00350DD7">
        <w:trPr>
          <w:ins w:id="259" w:author="Renat Ismagilov" w:date="2016-03-02T16:14:00Z"/>
        </w:trPr>
        <w:tc>
          <w:tcPr>
            <w:tcW w:w="2376" w:type="dxa"/>
          </w:tcPr>
          <w:p w:rsidR="00D23B53" w:rsidRDefault="00D23B53" w:rsidP="007972DB">
            <w:pPr>
              <w:pStyle w:val="TableCellCode"/>
              <w:rPr>
                <w:ins w:id="260" w:author="Renat Ismagilov" w:date="2016-03-02T16:14:00Z"/>
                <w:rFonts w:ascii="Calibri" w:hAnsi="Calibri" w:cs="Calibri"/>
                <w:color w:val="000000"/>
                <w:szCs w:val="22"/>
                <w:lang w:eastAsia="ru-RU"/>
              </w:rPr>
            </w:pPr>
            <w:ins w:id="261" w:author="Renat Ismagilov" w:date="2016-03-02T16:14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009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262" w:author="Renat Ismagilov" w:date="2016-03-02T16:14:00Z"/>
                <w:rFonts w:ascii="Calibri" w:hAnsi="Calibri" w:cs="Calibri"/>
                <w:color w:val="000000"/>
                <w:szCs w:val="22"/>
                <w:lang w:eastAsia="ru-RU"/>
              </w:rPr>
            </w:pPr>
            <w:ins w:id="263" w:author="Renat Ismagilov" w:date="2016-03-02T16:14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Default="00D23B53" w:rsidP="007972DB">
            <w:pPr>
              <w:pStyle w:val="TableCellCode"/>
              <w:rPr>
                <w:ins w:id="264" w:author="Renat Ismagilov" w:date="2016-03-02T16:14:00Z"/>
                <w:rFonts w:ascii="Calibri" w:hAnsi="Calibri" w:cs="Calibri"/>
                <w:color w:val="000000"/>
                <w:szCs w:val="22"/>
                <w:lang w:eastAsia="ru-RU"/>
              </w:rPr>
            </w:pPr>
            <w:ins w:id="265" w:author="Renat Ismagilov" w:date="2016-03-02T16:14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Code"/>
              <w:rPr>
                <w:ins w:id="266" w:author="Renat Ismagilov" w:date="2016-03-02T16:14:00Z"/>
                <w:rFonts w:ascii="Calibri" w:hAnsi="Calibri" w:cs="Calibri"/>
                <w:color w:val="000000"/>
                <w:szCs w:val="22"/>
                <w:lang w:eastAsia="ru-RU"/>
              </w:rPr>
            </w:pPr>
            <w:ins w:id="267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Perm</w:t>
              </w:r>
            </w:ins>
          </w:p>
        </w:tc>
      </w:tr>
      <w:tr w:rsidR="00350DD7" w:rsidTr="0035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68" w:author="Renat Ismagilov" w:date="2016-03-02T16:03:00Z"/>
        </w:trPr>
        <w:tc>
          <w:tcPr>
            <w:tcW w:w="2376" w:type="dxa"/>
          </w:tcPr>
          <w:p w:rsidR="00350DD7" w:rsidRPr="00350DD7" w:rsidRDefault="00350DD7" w:rsidP="007972DB">
            <w:pPr>
              <w:pStyle w:val="TableCellCode"/>
              <w:rPr>
                <w:ins w:id="269" w:author="Renat Ismagilov" w:date="2016-03-02T16:03:00Z"/>
                <w:lang w:val="en-US"/>
              </w:rPr>
            </w:pPr>
            <w:ins w:id="270" w:author="Renat Ismagilov" w:date="2016-03-02T16:0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  <w:ins w:id="271" w:author="Renat Ismagilov" w:date="2016-03-02T16:07:00Z">
              <w:r>
                <w:rPr>
                  <w:rFonts w:ascii="Calibri" w:hAnsi="Calibri" w:cs="Calibri"/>
                  <w:color w:val="000000"/>
                  <w:szCs w:val="22"/>
                  <w:lang w:val="en-US" w:eastAsia="ru-RU"/>
                </w:rPr>
                <w:t>5</w:t>
              </w:r>
            </w:ins>
          </w:p>
        </w:tc>
        <w:tc>
          <w:tcPr>
            <w:tcW w:w="2410" w:type="dxa"/>
          </w:tcPr>
          <w:p w:rsidR="00350DD7" w:rsidRPr="00D63DD0" w:rsidRDefault="00350DD7" w:rsidP="007972DB">
            <w:pPr>
              <w:pStyle w:val="TableCellText"/>
              <w:rPr>
                <w:ins w:id="272" w:author="Renat Ismagilov" w:date="2016-03-02T16:03:00Z"/>
                <w:lang w:val="en-US"/>
              </w:rPr>
            </w:pPr>
            <w:ins w:id="273" w:author="Renat Ismagilov" w:date="2016-03-02T16:0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350DD7" w:rsidRDefault="00350DD7" w:rsidP="007972DB">
            <w:pPr>
              <w:pStyle w:val="TableCellText"/>
              <w:rPr>
                <w:ins w:id="274" w:author="Renat Ismagilov" w:date="2016-03-02T16:03:00Z"/>
                <w:lang w:val="en-US"/>
              </w:rPr>
            </w:pPr>
            <w:ins w:id="275" w:author="Renat Ismagilov" w:date="2016-03-02T16:06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350DD7" w:rsidRDefault="00D23B53" w:rsidP="007972DB">
            <w:pPr>
              <w:pStyle w:val="TableCellText"/>
              <w:rPr>
                <w:ins w:id="276" w:author="Renat Ismagilov" w:date="2016-03-02T16:03:00Z"/>
                <w:lang w:val="en-US"/>
              </w:rPr>
            </w:pPr>
            <w:ins w:id="277" w:author="Renat Ismagilov" w:date="2016-03-02T16:11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Rostov-on-Don</w:t>
              </w:r>
            </w:ins>
          </w:p>
        </w:tc>
      </w:tr>
      <w:tr w:rsidR="00350DD7" w:rsidRPr="00736C63" w:rsidTr="00350DD7">
        <w:trPr>
          <w:ins w:id="278" w:author="Renat Ismagilov" w:date="2016-03-02T16:03:00Z"/>
        </w:trPr>
        <w:tc>
          <w:tcPr>
            <w:tcW w:w="2376" w:type="dxa"/>
          </w:tcPr>
          <w:p w:rsidR="00350DD7" w:rsidRPr="00350DD7" w:rsidRDefault="00350DD7" w:rsidP="007972DB">
            <w:pPr>
              <w:pStyle w:val="TableCellCode"/>
              <w:rPr>
                <w:ins w:id="279" w:author="Renat Ismagilov" w:date="2016-03-02T16:03:00Z"/>
                <w:lang w:val="en-US"/>
              </w:rPr>
            </w:pPr>
            <w:ins w:id="280" w:author="Renat Ismagilov" w:date="2016-03-02T16:06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  <w:r>
                <w:rPr>
                  <w:rFonts w:ascii="Calibri" w:hAnsi="Calibri" w:cs="Calibri"/>
                  <w:color w:val="000000"/>
                  <w:szCs w:val="22"/>
                  <w:lang w:val="en-US" w:eastAsia="ru-RU"/>
                </w:rPr>
                <w:t>6</w:t>
              </w:r>
            </w:ins>
          </w:p>
        </w:tc>
        <w:tc>
          <w:tcPr>
            <w:tcW w:w="2410" w:type="dxa"/>
          </w:tcPr>
          <w:p w:rsidR="00350DD7" w:rsidRPr="00DF0A6F" w:rsidRDefault="00350DD7" w:rsidP="007972DB">
            <w:pPr>
              <w:pStyle w:val="TableCellText"/>
              <w:rPr>
                <w:ins w:id="281" w:author="Renat Ismagilov" w:date="2016-03-02T16:03:00Z"/>
              </w:rPr>
            </w:pPr>
            <w:ins w:id="282" w:author="Renat Ismagilov" w:date="2016-03-02T16:07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350DD7" w:rsidRDefault="00350DD7" w:rsidP="007972DB">
            <w:pPr>
              <w:pStyle w:val="TableCellText"/>
              <w:rPr>
                <w:ins w:id="283" w:author="Renat Ismagilov" w:date="2016-03-02T16:03:00Z"/>
              </w:rPr>
            </w:pPr>
            <w:ins w:id="284" w:author="Renat Ismagilov" w:date="2016-03-02T16:07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350DD7" w:rsidRPr="00DF0A6F" w:rsidRDefault="00350DD7" w:rsidP="007972DB">
            <w:pPr>
              <w:pStyle w:val="TableCellText"/>
              <w:rPr>
                <w:ins w:id="285" w:author="Renat Ismagilov" w:date="2016-03-02T16:03:00Z"/>
              </w:rPr>
            </w:pPr>
            <w:ins w:id="286" w:author="Renat Ismagilov" w:date="2016-03-02T16:06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Chelyabinsk</w:t>
              </w:r>
            </w:ins>
          </w:p>
        </w:tc>
      </w:tr>
      <w:tr w:rsidR="00350DD7" w:rsidRPr="00D63DD0" w:rsidTr="0035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287" w:author="Renat Ismagilov" w:date="2016-03-02T16:03:00Z"/>
        </w:trPr>
        <w:tc>
          <w:tcPr>
            <w:tcW w:w="2376" w:type="dxa"/>
          </w:tcPr>
          <w:p w:rsidR="00350DD7" w:rsidRPr="002C4631" w:rsidRDefault="00D23B53" w:rsidP="007972DB">
            <w:pPr>
              <w:pStyle w:val="TableCellCode"/>
              <w:rPr>
                <w:ins w:id="288" w:author="Renat Ismagilov" w:date="2016-03-02T16:03:00Z"/>
                <w:lang w:val="en-US"/>
              </w:rPr>
            </w:pPr>
            <w:ins w:id="289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lastRenderedPageBreak/>
                <w:t>023</w:t>
              </w:r>
            </w:ins>
          </w:p>
        </w:tc>
        <w:tc>
          <w:tcPr>
            <w:tcW w:w="2410" w:type="dxa"/>
          </w:tcPr>
          <w:p w:rsidR="00350DD7" w:rsidRDefault="00D23B53" w:rsidP="007972DB">
            <w:pPr>
              <w:pStyle w:val="TableCellText"/>
              <w:rPr>
                <w:ins w:id="290" w:author="Renat Ismagilov" w:date="2016-03-02T16:03:00Z"/>
                <w:lang w:val="en-US"/>
              </w:rPr>
            </w:pPr>
            <w:ins w:id="291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350DD7" w:rsidRPr="00B516B4" w:rsidRDefault="00D23B53" w:rsidP="007972DB">
            <w:pPr>
              <w:pStyle w:val="TableCellText"/>
              <w:rPr>
                <w:ins w:id="292" w:author="Renat Ismagilov" w:date="2016-03-02T16:03:00Z"/>
                <w:lang w:val="en-US"/>
              </w:rPr>
            </w:pPr>
            <w:ins w:id="293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350DD7" w:rsidRPr="00D63DD0" w:rsidRDefault="00D23B53" w:rsidP="007972DB">
            <w:pPr>
              <w:pStyle w:val="TableCellText"/>
              <w:rPr>
                <w:ins w:id="294" w:author="Renat Ismagilov" w:date="2016-03-02T16:03:00Z"/>
              </w:rPr>
            </w:pPr>
            <w:ins w:id="295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Krasnodar</w:t>
              </w:r>
            </w:ins>
          </w:p>
        </w:tc>
      </w:tr>
      <w:tr w:rsidR="00350DD7" w:rsidRPr="00D63DD0" w:rsidTr="00350DD7">
        <w:trPr>
          <w:ins w:id="296" w:author="Renat Ismagilov" w:date="2016-03-02T16:03:00Z"/>
        </w:trPr>
        <w:tc>
          <w:tcPr>
            <w:tcW w:w="2376" w:type="dxa"/>
          </w:tcPr>
          <w:p w:rsidR="00350DD7" w:rsidRPr="00D23B53" w:rsidRDefault="00D23B53" w:rsidP="007972DB">
            <w:pPr>
              <w:pStyle w:val="TableCellCode"/>
              <w:rPr>
                <w:ins w:id="297" w:author="Renat Ismagilov" w:date="2016-03-02T16:03:00Z"/>
                <w:lang w:val="en-US"/>
              </w:rPr>
            </w:pPr>
            <w:ins w:id="298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03</w:t>
              </w:r>
              <w:r>
                <w:rPr>
                  <w:rFonts w:ascii="Calibri" w:hAnsi="Calibri" w:cs="Calibri"/>
                  <w:color w:val="000000"/>
                  <w:szCs w:val="22"/>
                  <w:lang w:val="en-US" w:eastAsia="ru-RU"/>
                </w:rPr>
                <w:t>0</w:t>
              </w:r>
            </w:ins>
          </w:p>
        </w:tc>
        <w:tc>
          <w:tcPr>
            <w:tcW w:w="2410" w:type="dxa"/>
          </w:tcPr>
          <w:p w:rsidR="00350DD7" w:rsidRDefault="00D23B53" w:rsidP="007972DB">
            <w:pPr>
              <w:pStyle w:val="TableCellText"/>
              <w:rPr>
                <w:ins w:id="299" w:author="Renat Ismagilov" w:date="2016-03-02T16:03:00Z"/>
                <w:lang w:val="en-US"/>
              </w:rPr>
            </w:pPr>
            <w:ins w:id="300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350DD7" w:rsidRDefault="00D23B53" w:rsidP="007972DB">
            <w:pPr>
              <w:pStyle w:val="TableCellText"/>
              <w:rPr>
                <w:ins w:id="301" w:author="Renat Ismagilov" w:date="2016-03-02T16:03:00Z"/>
                <w:lang w:val="en-US"/>
              </w:rPr>
            </w:pPr>
            <w:ins w:id="302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350DD7" w:rsidRPr="00D63DD0" w:rsidRDefault="00D23B53" w:rsidP="007972DB">
            <w:pPr>
              <w:pStyle w:val="TableCellText"/>
              <w:rPr>
                <w:ins w:id="303" w:author="Renat Ismagilov" w:date="2016-03-02T16:03:00Z"/>
              </w:rPr>
            </w:pPr>
            <w:ins w:id="304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</w:t>
              </w:r>
            </w:ins>
            <w:ins w:id="305" w:author="Renat Ismagilov" w:date="2016-03-02T16:16:00Z">
              <w:r>
                <w:rPr>
                  <w:rFonts w:ascii="Calibri" w:hAnsi="Calibri" w:cs="Calibri"/>
                  <w:color w:val="000000"/>
                  <w:szCs w:val="22"/>
                  <w:lang w:val="en-US" w:eastAsia="ru-RU"/>
                </w:rPr>
                <w:t xml:space="preserve"> </w:t>
              </w:r>
            </w:ins>
            <w:ins w:id="306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Voronezh</w:t>
              </w:r>
            </w:ins>
          </w:p>
        </w:tc>
      </w:tr>
      <w:tr w:rsidR="00D23B53" w:rsidRPr="00D23B53" w:rsidTr="0035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307" w:author="Renat Ismagilov" w:date="2016-03-02T16:11:00Z"/>
        </w:trPr>
        <w:tc>
          <w:tcPr>
            <w:tcW w:w="2376" w:type="dxa"/>
          </w:tcPr>
          <w:p w:rsidR="00D23B53" w:rsidRPr="00D23B53" w:rsidRDefault="00D23B53" w:rsidP="007972DB">
            <w:pPr>
              <w:pStyle w:val="TableCellCode"/>
              <w:rPr>
                <w:ins w:id="308" w:author="Renat Ismagilov" w:date="2016-03-02T16:11:00Z"/>
                <w:lang w:val="en-US"/>
              </w:rPr>
            </w:pPr>
            <w:ins w:id="309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03</w:t>
              </w:r>
              <w:r>
                <w:rPr>
                  <w:rFonts w:ascii="Calibri" w:hAnsi="Calibri" w:cs="Calibri"/>
                  <w:color w:val="000000"/>
                  <w:szCs w:val="22"/>
                  <w:lang w:val="en-US" w:eastAsia="ru-RU"/>
                </w:rPr>
                <w:t>3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310" w:author="Renat Ismagilov" w:date="2016-03-02T16:11:00Z"/>
              </w:rPr>
            </w:pPr>
            <w:ins w:id="311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Pr="00D23B53" w:rsidRDefault="00D23B53" w:rsidP="007972DB">
            <w:pPr>
              <w:pStyle w:val="TableCellText"/>
              <w:rPr>
                <w:ins w:id="312" w:author="Renat Ismagilov" w:date="2016-03-02T16:11:00Z"/>
              </w:rPr>
            </w:pPr>
            <w:ins w:id="313" w:author="Renat Ismagilov" w:date="2016-03-02T16:12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Text"/>
              <w:rPr>
                <w:ins w:id="314" w:author="Renat Ismagilov" w:date="2016-03-02T16:11:00Z"/>
              </w:rPr>
            </w:pPr>
            <w:ins w:id="315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Samara</w:t>
              </w:r>
            </w:ins>
          </w:p>
        </w:tc>
      </w:tr>
      <w:tr w:rsidR="00D23B53" w:rsidRPr="00D23B53" w:rsidTr="00350DD7">
        <w:trPr>
          <w:ins w:id="316" w:author="Renat Ismagilov" w:date="2016-03-02T16:11:00Z"/>
        </w:trPr>
        <w:tc>
          <w:tcPr>
            <w:tcW w:w="2376" w:type="dxa"/>
          </w:tcPr>
          <w:p w:rsidR="00D23B53" w:rsidRPr="00D23B53" w:rsidRDefault="00D23B53" w:rsidP="007972DB">
            <w:pPr>
              <w:pStyle w:val="TableCellCode"/>
              <w:rPr>
                <w:ins w:id="317" w:author="Renat Ismagilov" w:date="2016-03-02T16:11:00Z"/>
              </w:rPr>
            </w:pPr>
            <w:ins w:id="318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040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319" w:author="Renat Ismagilov" w:date="2016-03-02T16:11:00Z"/>
              </w:rPr>
            </w:pPr>
            <w:ins w:id="320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Pr="00D23B53" w:rsidRDefault="00D23B53" w:rsidP="007972DB">
            <w:pPr>
              <w:pStyle w:val="TableCellText"/>
              <w:rPr>
                <w:ins w:id="321" w:author="Renat Ismagilov" w:date="2016-03-02T16:11:00Z"/>
              </w:rPr>
            </w:pPr>
            <w:ins w:id="322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Text"/>
              <w:rPr>
                <w:ins w:id="323" w:author="Renat Ismagilov" w:date="2016-03-02T16:11:00Z"/>
              </w:rPr>
            </w:pPr>
            <w:ins w:id="324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Ekaterinburg</w:t>
              </w:r>
            </w:ins>
          </w:p>
        </w:tc>
      </w:tr>
      <w:tr w:rsidR="00D23B53" w:rsidRPr="00D23B53" w:rsidTr="0035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325" w:author="Renat Ismagilov" w:date="2016-03-02T16:11:00Z"/>
        </w:trPr>
        <w:tc>
          <w:tcPr>
            <w:tcW w:w="2376" w:type="dxa"/>
          </w:tcPr>
          <w:p w:rsidR="00D23B53" w:rsidRPr="00D23B53" w:rsidRDefault="00D23B53" w:rsidP="007972DB">
            <w:pPr>
              <w:pStyle w:val="TableCellCode"/>
              <w:rPr>
                <w:ins w:id="326" w:author="Renat Ismagilov" w:date="2016-03-02T16:11:00Z"/>
              </w:rPr>
            </w:pPr>
            <w:ins w:id="327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045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328" w:author="Renat Ismagilov" w:date="2016-03-02T16:11:00Z"/>
              </w:rPr>
            </w:pPr>
            <w:ins w:id="329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Pr="00D23B53" w:rsidRDefault="00D23B53" w:rsidP="007972DB">
            <w:pPr>
              <w:pStyle w:val="TableCellText"/>
              <w:rPr>
                <w:ins w:id="330" w:author="Renat Ismagilov" w:date="2016-03-02T16:11:00Z"/>
              </w:rPr>
            </w:pPr>
            <w:ins w:id="331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Text"/>
              <w:rPr>
                <w:ins w:id="332" w:author="Renat Ismagilov" w:date="2016-03-02T16:11:00Z"/>
              </w:rPr>
            </w:pPr>
            <w:ins w:id="333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Nizhny Novgorod</w:t>
              </w:r>
            </w:ins>
          </w:p>
        </w:tc>
      </w:tr>
      <w:tr w:rsidR="00D23B53" w:rsidRPr="00D23B53" w:rsidTr="00350DD7">
        <w:trPr>
          <w:ins w:id="334" w:author="Renat Ismagilov" w:date="2016-03-02T16:11:00Z"/>
        </w:trPr>
        <w:tc>
          <w:tcPr>
            <w:tcW w:w="2376" w:type="dxa"/>
          </w:tcPr>
          <w:p w:rsidR="00D23B53" w:rsidRPr="00D23B53" w:rsidRDefault="00D23B53" w:rsidP="007972DB">
            <w:pPr>
              <w:pStyle w:val="TableCellCode"/>
              <w:rPr>
                <w:ins w:id="335" w:author="Renat Ismagilov" w:date="2016-03-02T16:11:00Z"/>
              </w:rPr>
            </w:pPr>
            <w:ins w:id="336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050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337" w:author="Renat Ismagilov" w:date="2016-03-02T16:11:00Z"/>
              </w:rPr>
            </w:pPr>
            <w:ins w:id="338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Pr="00D23B53" w:rsidRDefault="00D23B53" w:rsidP="007972DB">
            <w:pPr>
              <w:pStyle w:val="TableCellText"/>
              <w:rPr>
                <w:ins w:id="339" w:author="Renat Ismagilov" w:date="2016-03-02T16:11:00Z"/>
              </w:rPr>
            </w:pPr>
            <w:ins w:id="340" w:author="Renat Ismagilov" w:date="2016-03-02T16:13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Text"/>
              <w:rPr>
                <w:ins w:id="341" w:author="Renat Ismagilov" w:date="2016-03-02T16:11:00Z"/>
              </w:rPr>
            </w:pPr>
            <w:ins w:id="342" w:author="Renat Ismagilov" w:date="2016-03-02T16:14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Novosibirsk</w:t>
              </w:r>
            </w:ins>
          </w:p>
        </w:tc>
      </w:tr>
      <w:tr w:rsidR="00D23B53" w:rsidRPr="00D23B53" w:rsidTr="0035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343" w:author="Renat Ismagilov" w:date="2016-03-02T16:11:00Z"/>
        </w:trPr>
        <w:tc>
          <w:tcPr>
            <w:tcW w:w="2376" w:type="dxa"/>
          </w:tcPr>
          <w:p w:rsidR="00D23B53" w:rsidRPr="00D23B53" w:rsidRDefault="00D23B53" w:rsidP="007972DB">
            <w:pPr>
              <w:pStyle w:val="TableCellCode"/>
              <w:rPr>
                <w:ins w:id="344" w:author="Renat Ismagilov" w:date="2016-03-02T16:11:00Z"/>
              </w:rPr>
            </w:pPr>
            <w:ins w:id="345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066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346" w:author="Renat Ismagilov" w:date="2016-03-02T16:11:00Z"/>
              </w:rPr>
            </w:pPr>
            <w:ins w:id="347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Pr="00D23B53" w:rsidRDefault="00D23B53" w:rsidP="007972DB">
            <w:pPr>
              <w:pStyle w:val="TableCellText"/>
              <w:rPr>
                <w:ins w:id="348" w:author="Renat Ismagilov" w:date="2016-03-02T16:11:00Z"/>
              </w:rPr>
            </w:pPr>
            <w:ins w:id="349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Text"/>
              <w:rPr>
                <w:ins w:id="350" w:author="Renat Ismagilov" w:date="2016-03-02T16:11:00Z"/>
              </w:rPr>
            </w:pPr>
            <w:ins w:id="351" w:author="Renat Ismagilov" w:date="2016-03-02T16:16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Ufa</w:t>
              </w:r>
            </w:ins>
          </w:p>
        </w:tc>
      </w:tr>
      <w:tr w:rsidR="00D23B53" w:rsidRPr="00D23B53" w:rsidTr="00350DD7">
        <w:trPr>
          <w:ins w:id="352" w:author="Renat Ismagilov" w:date="2016-03-02T16:11:00Z"/>
        </w:trPr>
        <w:tc>
          <w:tcPr>
            <w:tcW w:w="2376" w:type="dxa"/>
          </w:tcPr>
          <w:p w:rsidR="00D23B53" w:rsidRPr="00D23B53" w:rsidRDefault="00D23B53" w:rsidP="007972DB">
            <w:pPr>
              <w:pStyle w:val="TableCellCode"/>
              <w:rPr>
                <w:ins w:id="353" w:author="Renat Ismagilov" w:date="2016-03-02T16:11:00Z"/>
              </w:rPr>
            </w:pPr>
            <w:ins w:id="354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093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355" w:author="Renat Ismagilov" w:date="2016-03-02T16:11:00Z"/>
              </w:rPr>
            </w:pPr>
            <w:ins w:id="356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Pr="00D23B53" w:rsidRDefault="00D23B53" w:rsidP="007972DB">
            <w:pPr>
              <w:pStyle w:val="TableCellText"/>
              <w:rPr>
                <w:ins w:id="357" w:author="Renat Ismagilov" w:date="2016-03-02T16:11:00Z"/>
              </w:rPr>
            </w:pPr>
            <w:ins w:id="358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Text"/>
              <w:rPr>
                <w:ins w:id="359" w:author="Renat Ismagilov" w:date="2016-03-02T16:11:00Z"/>
              </w:rPr>
            </w:pPr>
            <w:ins w:id="360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Volgograd</w:t>
              </w:r>
            </w:ins>
          </w:p>
        </w:tc>
      </w:tr>
      <w:tr w:rsidR="00D23B53" w:rsidRPr="00D23B53" w:rsidTr="00350D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361" w:author="Renat Ismagilov" w:date="2016-03-02T16:11:00Z"/>
        </w:trPr>
        <w:tc>
          <w:tcPr>
            <w:tcW w:w="2376" w:type="dxa"/>
          </w:tcPr>
          <w:p w:rsidR="00D23B53" w:rsidRPr="00D23B53" w:rsidRDefault="00D23B53" w:rsidP="007972DB">
            <w:pPr>
              <w:pStyle w:val="TableCellCode"/>
              <w:rPr>
                <w:ins w:id="362" w:author="Renat Ismagilov" w:date="2016-03-02T16:11:00Z"/>
              </w:rPr>
            </w:pPr>
            <w:ins w:id="363" w:author="Renat Ismagilov" w:date="2016-03-02T16:16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101</w:t>
              </w:r>
            </w:ins>
          </w:p>
        </w:tc>
        <w:tc>
          <w:tcPr>
            <w:tcW w:w="2410" w:type="dxa"/>
          </w:tcPr>
          <w:p w:rsidR="00D23B53" w:rsidRDefault="00D23B53" w:rsidP="007972DB">
            <w:pPr>
              <w:pStyle w:val="TableCellText"/>
              <w:rPr>
                <w:ins w:id="364" w:author="Renat Ismagilov" w:date="2016-03-02T16:11:00Z"/>
              </w:rPr>
            </w:pPr>
            <w:ins w:id="365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1314</w:t>
              </w:r>
            </w:ins>
          </w:p>
        </w:tc>
        <w:tc>
          <w:tcPr>
            <w:tcW w:w="2211" w:type="dxa"/>
          </w:tcPr>
          <w:p w:rsidR="00D23B53" w:rsidRPr="00D23B53" w:rsidRDefault="00D23B53" w:rsidP="007972DB">
            <w:pPr>
              <w:pStyle w:val="TableCellText"/>
              <w:rPr>
                <w:ins w:id="366" w:author="Renat Ismagilov" w:date="2016-03-02T16:11:00Z"/>
              </w:rPr>
            </w:pPr>
            <w:ins w:id="367" w:author="Renat Ismagilov" w:date="2016-03-02T16:15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01</w:t>
              </w:r>
            </w:ins>
          </w:p>
        </w:tc>
        <w:tc>
          <w:tcPr>
            <w:tcW w:w="3424" w:type="dxa"/>
          </w:tcPr>
          <w:p w:rsidR="00D23B53" w:rsidRDefault="00D23B53" w:rsidP="007972DB">
            <w:pPr>
              <w:pStyle w:val="TableCellText"/>
              <w:rPr>
                <w:ins w:id="368" w:author="Renat Ismagilov" w:date="2016-03-02T16:11:00Z"/>
              </w:rPr>
            </w:pPr>
            <w:ins w:id="369" w:author="Renat Ismagilov" w:date="2016-03-02T16:16:00Z">
              <w:r>
                <w:rPr>
                  <w:rFonts w:ascii="Calibri" w:hAnsi="Calibri" w:cs="Calibri"/>
                  <w:color w:val="000000"/>
                  <w:szCs w:val="22"/>
                  <w:lang w:eastAsia="ru-RU"/>
                </w:rPr>
                <w:t>UCB Stavropol</w:t>
              </w:r>
            </w:ins>
          </w:p>
        </w:tc>
      </w:tr>
    </w:tbl>
    <w:p w:rsidR="00350DD7" w:rsidRPr="00350DD7" w:rsidRDefault="00350DD7" w:rsidP="009E0ADA">
      <w:pPr>
        <w:rPr>
          <w:lang w:val="ru-RU"/>
        </w:rPr>
      </w:pPr>
    </w:p>
    <w:p w:rsidR="00A4159F" w:rsidRPr="00BB7EC9" w:rsidRDefault="00A4159F" w:rsidP="00A4159F">
      <w:pPr>
        <w:pStyle w:val="2"/>
      </w:pPr>
      <w:bookmarkStart w:id="370" w:name="_Toc422234721"/>
      <w:r>
        <w:rPr>
          <w:lang w:val="en-US"/>
        </w:rPr>
        <w:t>IFXPPJR</w:t>
      </w:r>
      <w:r w:rsidRPr="006003F3">
        <w:t>P</w:t>
      </w:r>
      <w:r>
        <w:t xml:space="preserve"> </w:t>
      </w:r>
      <w:r w:rsidRPr="00E106CC">
        <w:t>—</w:t>
      </w:r>
      <w:r>
        <w:t xml:space="preserve"> </w:t>
      </w:r>
      <w:r w:rsidRPr="00EF133E">
        <w:t>PF</w:t>
      </w:r>
      <w:r>
        <w:t xml:space="preserve"> </w:t>
      </w:r>
      <w:r w:rsidRPr="00E106CC">
        <w:t>—</w:t>
      </w:r>
      <w:r>
        <w:t xml:space="preserve"> Лог создания проджектов по блокировкам</w:t>
      </w:r>
      <w:bookmarkEnd w:id="370"/>
    </w:p>
    <w:p w:rsidR="00A4159F" w:rsidRPr="00052580" w:rsidRDefault="00A4159F" w:rsidP="00A4159F">
      <w:pPr>
        <w:rPr>
          <w:lang w:val="ru-RU"/>
        </w:rPr>
      </w:pPr>
      <w:r>
        <w:rPr>
          <w:lang w:val="ru-RU"/>
        </w:rPr>
        <w:t>В лог записываются ошибки утреннего пересоздания проджектов по подтверждённым блокировкам</w:t>
      </w:r>
      <w:r w:rsidRPr="00FF2385">
        <w:rPr>
          <w:lang w:val="ru-RU"/>
        </w:rPr>
        <w:t>.</w:t>
      </w:r>
    </w:p>
    <w:p w:rsidR="00A4159F" w:rsidRPr="000942A4" w:rsidRDefault="00A4159F" w:rsidP="00A4159F">
      <w:pPr>
        <w:rPr>
          <w:lang w:val="ru-RU"/>
        </w:rPr>
      </w:pPr>
      <w:r>
        <w:rPr>
          <w:lang w:val="ru-RU"/>
        </w:rPr>
        <w:t xml:space="preserve">Очистка файла производится компонентой 9280 </w:t>
      </w:r>
      <w:r>
        <w:t>COB</w:t>
      </w:r>
      <w:r w:rsidR="000942A4">
        <w:rPr>
          <w:lang w:val="ru-RU"/>
        </w:rPr>
        <w:t xml:space="preserve"> </w:t>
      </w:r>
      <w:r>
        <w:t>After</w:t>
      </w:r>
      <w:r w:rsidRPr="0097434A">
        <w:rPr>
          <w:lang w:val="ru-RU"/>
        </w:rPr>
        <w:t xml:space="preserve"> (IMBCLEAR)</w:t>
      </w:r>
      <w:r>
        <w:rPr>
          <w:lang w:val="ru-RU"/>
        </w:rPr>
        <w:t xml:space="preserve"> </w:t>
      </w:r>
      <w:r w:rsidRPr="0097434A">
        <w:rPr>
          <w:lang w:val="ru-RU"/>
        </w:rPr>
        <w:t xml:space="preserve">на основе </w:t>
      </w:r>
      <w:r>
        <w:rPr>
          <w:lang w:val="ru-RU"/>
        </w:rPr>
        <w:t xml:space="preserve">поля </w:t>
      </w:r>
      <w:r w:rsidRPr="00A4159F">
        <w:t>JRDATE</w:t>
      </w:r>
      <w:r>
        <w:rPr>
          <w:lang w:val="ru-RU"/>
        </w:rPr>
        <w:t>. Срок гарантированного хранения записей составляет 90 дней.</w:t>
      </w:r>
    </w:p>
    <w:p w:rsidR="00A4159F" w:rsidRPr="0020507F" w:rsidRDefault="00A4159F" w:rsidP="00A4159F">
      <w:pPr>
        <w:pStyle w:val="ac"/>
      </w:pPr>
      <w:r>
        <w:t>Структура файла</w:t>
      </w:r>
    </w:p>
    <w:tbl>
      <w:tblPr>
        <w:tblStyle w:val="TheBest"/>
        <w:tblpPr w:leftFromText="180" w:rightFromText="180" w:vertAnchor="text" w:tblpY="1"/>
        <w:tblW w:w="10456" w:type="dxa"/>
        <w:tblLook w:val="04A0" w:firstRow="1" w:lastRow="0" w:firstColumn="1" w:lastColumn="0" w:noHBand="0" w:noVBand="1"/>
      </w:tblPr>
      <w:tblGrid>
        <w:gridCol w:w="1668"/>
        <w:gridCol w:w="1701"/>
        <w:gridCol w:w="7087"/>
      </w:tblGrid>
      <w:tr w:rsidR="00A4159F" w:rsidRPr="00ED0E14" w:rsidTr="00B2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4159F" w:rsidRPr="003A7B0C" w:rsidRDefault="00A4159F" w:rsidP="00B24770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1701" w:type="dxa"/>
          </w:tcPr>
          <w:p w:rsidR="00A4159F" w:rsidRPr="003A7B0C" w:rsidRDefault="00A4159F" w:rsidP="00B24770">
            <w:pPr>
              <w:pStyle w:val="TableCellText"/>
            </w:pPr>
            <w:r w:rsidRPr="003A7B0C">
              <w:t>Тип</w:t>
            </w:r>
          </w:p>
        </w:tc>
        <w:tc>
          <w:tcPr>
            <w:tcW w:w="7087" w:type="dxa"/>
          </w:tcPr>
          <w:p w:rsidR="00A4159F" w:rsidRPr="003A7B0C" w:rsidRDefault="00A4159F" w:rsidP="00B24770">
            <w:pPr>
              <w:pStyle w:val="TableCellText"/>
            </w:pPr>
            <w:r w:rsidRPr="003A7B0C">
              <w:t>Описание</w:t>
            </w:r>
          </w:p>
        </w:tc>
      </w:tr>
      <w:tr w:rsidR="00A4159F" w:rsidRPr="004E41B5" w:rsidTr="00B24770">
        <w:tc>
          <w:tcPr>
            <w:tcW w:w="0" w:type="auto"/>
          </w:tcPr>
          <w:p w:rsidR="00A4159F" w:rsidRPr="00F429AD" w:rsidRDefault="00A4159F" w:rsidP="00B24770">
            <w:pPr>
              <w:pStyle w:val="TableCellCode"/>
            </w:pPr>
            <w:r>
              <w:rPr>
                <w:lang w:val="en-US"/>
              </w:rPr>
              <w:t>JR</w:t>
            </w:r>
            <w:r w:rsidR="002B085A">
              <w:rPr>
                <w:lang w:val="en-US"/>
              </w:rPr>
              <w:t>AB</w:t>
            </w:r>
            <w:r>
              <w:t>ID</w:t>
            </w:r>
          </w:p>
        </w:tc>
        <w:tc>
          <w:tcPr>
            <w:tcW w:w="1701" w:type="dxa"/>
          </w:tcPr>
          <w:p w:rsidR="00A4159F" w:rsidRPr="00A4159F" w:rsidRDefault="00A4159F" w:rsidP="00B24770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7087" w:type="dxa"/>
          </w:tcPr>
          <w:p w:rsidR="00A4159F" w:rsidRPr="003A7B0C" w:rsidRDefault="00A4159F" w:rsidP="00B24770">
            <w:pPr>
              <w:pStyle w:val="TableCellText"/>
            </w:pPr>
            <w:r>
              <w:t>Внутренний индентификатор блокировки</w:t>
            </w:r>
          </w:p>
        </w:tc>
      </w:tr>
      <w:tr w:rsidR="00A4159F" w:rsidRPr="00D941A0" w:rsidTr="00B2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4159F" w:rsidRDefault="00A4159F" w:rsidP="00B24770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BLKSRC</w:t>
            </w:r>
          </w:p>
        </w:tc>
        <w:tc>
          <w:tcPr>
            <w:tcW w:w="1701" w:type="dxa"/>
          </w:tcPr>
          <w:p w:rsidR="00A4159F" w:rsidRPr="00285A65" w:rsidRDefault="00A4159F" w:rsidP="00B24770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</w:tcPr>
          <w:p w:rsidR="00A4159F" w:rsidRPr="00285A65" w:rsidRDefault="00A4159F" w:rsidP="00B24770">
            <w:pPr>
              <w:pStyle w:val="TableCellText"/>
            </w:pPr>
            <w:r w:rsidRPr="00285A65">
              <w:t>Код системы-инициатора блокировки</w:t>
            </w:r>
          </w:p>
        </w:tc>
      </w:tr>
      <w:tr w:rsidR="00A4159F" w:rsidRPr="00736C63" w:rsidTr="00B24770">
        <w:trPr>
          <w:trHeight w:val="300"/>
        </w:trPr>
        <w:tc>
          <w:tcPr>
            <w:tcW w:w="1668" w:type="dxa"/>
            <w:noWrap/>
            <w:hideMark/>
          </w:tcPr>
          <w:p w:rsidR="00A4159F" w:rsidRDefault="00A4159F" w:rsidP="00B24770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BLKID</w:t>
            </w:r>
          </w:p>
        </w:tc>
        <w:tc>
          <w:tcPr>
            <w:tcW w:w="1701" w:type="dxa"/>
          </w:tcPr>
          <w:p w:rsidR="00A4159F" w:rsidRPr="00E54041" w:rsidRDefault="00A4159F" w:rsidP="00B24770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A4159F" w:rsidRPr="00E54041" w:rsidRDefault="00A4159F" w:rsidP="00B24770">
            <w:pPr>
              <w:pStyle w:val="TableCellText"/>
            </w:pPr>
            <w:r w:rsidRPr="00E54041">
              <w:t>Идентификатор блокировки во внешней системе</w:t>
            </w:r>
          </w:p>
        </w:tc>
      </w:tr>
      <w:tr w:rsidR="00A4159F" w:rsidRPr="00D941A0" w:rsidTr="00B2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A4159F" w:rsidRDefault="00A4159F" w:rsidP="00B24770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OBJREF</w:t>
            </w:r>
          </w:p>
        </w:tc>
        <w:tc>
          <w:tcPr>
            <w:tcW w:w="1701" w:type="dxa"/>
          </w:tcPr>
          <w:p w:rsidR="00A4159F" w:rsidRPr="00E54041" w:rsidRDefault="00A4159F" w:rsidP="00B24770">
            <w:pPr>
              <w:pStyle w:val="TableCellText"/>
            </w:pPr>
            <w:r w:rsidRPr="00285A65">
              <w:t>Char(32)</w:t>
            </w:r>
          </w:p>
        </w:tc>
        <w:tc>
          <w:tcPr>
            <w:tcW w:w="7087" w:type="dxa"/>
            <w:noWrap/>
            <w:hideMark/>
          </w:tcPr>
          <w:p w:rsidR="00A4159F" w:rsidRPr="00E54041" w:rsidRDefault="00A4159F" w:rsidP="00B24770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</w:tr>
      <w:tr w:rsidR="00A4159F" w:rsidRPr="00B82E11" w:rsidTr="00B24770">
        <w:trPr>
          <w:trHeight w:val="300"/>
        </w:trPr>
        <w:tc>
          <w:tcPr>
            <w:tcW w:w="1668" w:type="dxa"/>
            <w:noWrap/>
            <w:hideMark/>
          </w:tcPr>
          <w:p w:rsidR="00A4159F" w:rsidRDefault="00A4159F" w:rsidP="00B24770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BRCA</w:t>
            </w:r>
          </w:p>
        </w:tc>
        <w:tc>
          <w:tcPr>
            <w:tcW w:w="1701" w:type="dxa"/>
          </w:tcPr>
          <w:p w:rsidR="00A4159F" w:rsidRPr="00E54041" w:rsidRDefault="00A4159F" w:rsidP="00B24770">
            <w:pPr>
              <w:pStyle w:val="TableCellText"/>
            </w:pPr>
            <w:r w:rsidRPr="00285A65">
              <w:t>Char(</w:t>
            </w:r>
            <w:r>
              <w:t>3</w:t>
            </w:r>
            <w:r w:rsidRPr="00285A65">
              <w:t>)</w:t>
            </w:r>
          </w:p>
        </w:tc>
        <w:tc>
          <w:tcPr>
            <w:tcW w:w="7087" w:type="dxa"/>
            <w:vMerge w:val="restart"/>
            <w:noWrap/>
            <w:hideMark/>
          </w:tcPr>
          <w:p w:rsidR="00A4159F" w:rsidRPr="00E54041" w:rsidRDefault="00A4159F" w:rsidP="00B24770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 xml:space="preserve">т в формате </w:t>
            </w:r>
            <w:r>
              <w:t>MIDAS</w:t>
            </w:r>
          </w:p>
        </w:tc>
      </w:tr>
      <w:tr w:rsidR="00A4159F" w:rsidRPr="00B82E11" w:rsidTr="00B2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A4159F" w:rsidRDefault="00A4159F" w:rsidP="00B24770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CNUM</w:t>
            </w:r>
          </w:p>
        </w:tc>
        <w:tc>
          <w:tcPr>
            <w:tcW w:w="1701" w:type="dxa"/>
          </w:tcPr>
          <w:p w:rsidR="00A4159F" w:rsidRPr="00285A65" w:rsidRDefault="00A4159F" w:rsidP="00B24770">
            <w:pPr>
              <w:pStyle w:val="TableCellText"/>
            </w:pPr>
            <w:r>
              <w:t>Numeric(6 0)</w:t>
            </w:r>
          </w:p>
        </w:tc>
        <w:tc>
          <w:tcPr>
            <w:tcW w:w="7087" w:type="dxa"/>
            <w:vMerge/>
            <w:noWrap/>
            <w:hideMark/>
          </w:tcPr>
          <w:p w:rsidR="00A4159F" w:rsidRPr="00285A65" w:rsidRDefault="00A4159F" w:rsidP="00B24770">
            <w:pPr>
              <w:pStyle w:val="TableCellText"/>
            </w:pPr>
          </w:p>
        </w:tc>
      </w:tr>
      <w:tr w:rsidR="00A4159F" w:rsidRPr="00B81944" w:rsidTr="00B24770">
        <w:trPr>
          <w:trHeight w:val="300"/>
        </w:trPr>
        <w:tc>
          <w:tcPr>
            <w:tcW w:w="1668" w:type="dxa"/>
            <w:noWrap/>
            <w:hideMark/>
          </w:tcPr>
          <w:p w:rsidR="00A4159F" w:rsidRPr="00AC0040" w:rsidRDefault="00A4159F" w:rsidP="00B24770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CCY</w:t>
            </w:r>
          </w:p>
        </w:tc>
        <w:tc>
          <w:tcPr>
            <w:tcW w:w="1701" w:type="dxa"/>
          </w:tcPr>
          <w:p w:rsidR="00A4159F" w:rsidRPr="00AC0040" w:rsidRDefault="00A4159F" w:rsidP="00B24770">
            <w:pPr>
              <w:pStyle w:val="TableCellText"/>
            </w:pPr>
            <w:r w:rsidRPr="00285A65">
              <w:t>Char(</w:t>
            </w:r>
            <w:r>
              <w:t>3</w:t>
            </w:r>
            <w:r w:rsidRPr="00285A65">
              <w:t>)</w:t>
            </w:r>
          </w:p>
        </w:tc>
        <w:tc>
          <w:tcPr>
            <w:tcW w:w="7087" w:type="dxa"/>
            <w:vMerge/>
            <w:noWrap/>
            <w:hideMark/>
          </w:tcPr>
          <w:p w:rsidR="00A4159F" w:rsidRPr="00AC0040" w:rsidRDefault="00A4159F" w:rsidP="00B24770">
            <w:pPr>
              <w:pStyle w:val="TableCellText"/>
            </w:pPr>
          </w:p>
        </w:tc>
      </w:tr>
      <w:tr w:rsidR="00A4159F" w:rsidRPr="00B82E11" w:rsidTr="00B2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A4159F" w:rsidRDefault="00A4159F" w:rsidP="00B24770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ACOD</w:t>
            </w:r>
          </w:p>
        </w:tc>
        <w:tc>
          <w:tcPr>
            <w:tcW w:w="1701" w:type="dxa"/>
          </w:tcPr>
          <w:p w:rsidR="00A4159F" w:rsidRPr="00AC0040" w:rsidRDefault="00A4159F" w:rsidP="00B24770">
            <w:pPr>
              <w:pStyle w:val="TableCellText"/>
            </w:pPr>
            <w:r>
              <w:t>Numeric(4 0)</w:t>
            </w:r>
          </w:p>
        </w:tc>
        <w:tc>
          <w:tcPr>
            <w:tcW w:w="7087" w:type="dxa"/>
            <w:vMerge/>
            <w:noWrap/>
            <w:hideMark/>
          </w:tcPr>
          <w:p w:rsidR="00A4159F" w:rsidRPr="00AC0040" w:rsidRDefault="00A4159F" w:rsidP="00B24770">
            <w:pPr>
              <w:pStyle w:val="TableCellText"/>
            </w:pPr>
          </w:p>
        </w:tc>
      </w:tr>
      <w:tr w:rsidR="00A4159F" w:rsidRPr="00B82E11" w:rsidTr="00B24770">
        <w:trPr>
          <w:trHeight w:val="300"/>
        </w:trPr>
        <w:tc>
          <w:tcPr>
            <w:tcW w:w="1668" w:type="dxa"/>
            <w:noWrap/>
            <w:hideMark/>
          </w:tcPr>
          <w:p w:rsidR="00A4159F" w:rsidRDefault="00A4159F" w:rsidP="00B24770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ACSQ</w:t>
            </w:r>
          </w:p>
        </w:tc>
        <w:tc>
          <w:tcPr>
            <w:tcW w:w="1701" w:type="dxa"/>
          </w:tcPr>
          <w:p w:rsidR="00A4159F" w:rsidRPr="00AC0040" w:rsidRDefault="00A4159F" w:rsidP="00B24770">
            <w:pPr>
              <w:pStyle w:val="TableCellText"/>
            </w:pPr>
            <w:r>
              <w:t>Numeric(2 0)</w:t>
            </w:r>
          </w:p>
        </w:tc>
        <w:tc>
          <w:tcPr>
            <w:tcW w:w="7087" w:type="dxa"/>
            <w:vMerge/>
            <w:noWrap/>
            <w:hideMark/>
          </w:tcPr>
          <w:p w:rsidR="00A4159F" w:rsidRPr="00AC0040" w:rsidRDefault="00A4159F" w:rsidP="00B24770">
            <w:pPr>
              <w:pStyle w:val="TableCellText"/>
            </w:pPr>
          </w:p>
        </w:tc>
      </w:tr>
      <w:tr w:rsidR="00A4159F" w:rsidRPr="00B82E11" w:rsidTr="00B2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A4159F" w:rsidRPr="0062787A" w:rsidRDefault="00A4159F" w:rsidP="00B24770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JRDATE</w:t>
            </w:r>
          </w:p>
        </w:tc>
        <w:tc>
          <w:tcPr>
            <w:tcW w:w="1701" w:type="dxa"/>
          </w:tcPr>
          <w:p w:rsidR="00A4159F" w:rsidRPr="00A4159F" w:rsidRDefault="00A4159F" w:rsidP="00B24770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Decimal(5 0)</w:t>
            </w:r>
          </w:p>
        </w:tc>
        <w:tc>
          <w:tcPr>
            <w:tcW w:w="7087" w:type="dxa"/>
            <w:noWrap/>
            <w:hideMark/>
          </w:tcPr>
          <w:p w:rsidR="00A4159F" w:rsidRPr="0062787A" w:rsidRDefault="00A4159F" w:rsidP="00B24770">
            <w:pPr>
              <w:pStyle w:val="TableCellText"/>
            </w:pPr>
            <w:r>
              <w:t>Операционная дата</w:t>
            </w:r>
          </w:p>
        </w:tc>
      </w:tr>
      <w:tr w:rsidR="00A4159F" w:rsidRPr="00D941A0" w:rsidTr="00B24770">
        <w:trPr>
          <w:trHeight w:val="300"/>
        </w:trPr>
        <w:tc>
          <w:tcPr>
            <w:tcW w:w="1668" w:type="dxa"/>
            <w:noWrap/>
            <w:hideMark/>
          </w:tcPr>
          <w:p w:rsidR="00A4159F" w:rsidRPr="0062787A" w:rsidRDefault="00A4159F" w:rsidP="00B24770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JRTS</w:t>
            </w:r>
          </w:p>
        </w:tc>
        <w:tc>
          <w:tcPr>
            <w:tcW w:w="1701" w:type="dxa"/>
          </w:tcPr>
          <w:p w:rsidR="00A4159F" w:rsidRPr="00A4159F" w:rsidRDefault="00A4159F" w:rsidP="00B24770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7087" w:type="dxa"/>
            <w:noWrap/>
            <w:hideMark/>
          </w:tcPr>
          <w:p w:rsidR="00A4159F" w:rsidRPr="0062787A" w:rsidRDefault="00A4159F" w:rsidP="00B24770">
            <w:pPr>
              <w:pStyle w:val="TableCellText"/>
            </w:pPr>
            <w:r>
              <w:t>Время</w:t>
            </w:r>
          </w:p>
        </w:tc>
      </w:tr>
      <w:tr w:rsidR="005C122E" w:rsidRPr="00D941A0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5C122E" w:rsidRDefault="005C122E" w:rsidP="005C122E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JRRTCD</w:t>
            </w:r>
          </w:p>
        </w:tc>
        <w:tc>
          <w:tcPr>
            <w:tcW w:w="1701" w:type="dxa"/>
          </w:tcPr>
          <w:p w:rsidR="005C122E" w:rsidRDefault="005C122E" w:rsidP="005C122E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7087" w:type="dxa"/>
            <w:noWrap/>
            <w:hideMark/>
          </w:tcPr>
          <w:p w:rsidR="005C122E" w:rsidRPr="002F29DC" w:rsidRDefault="005C122E" w:rsidP="005C122E">
            <w:pPr>
              <w:pStyle w:val="TableCellText"/>
            </w:pPr>
            <w:r>
              <w:t>Код ошибки</w:t>
            </w:r>
          </w:p>
        </w:tc>
      </w:tr>
      <w:tr w:rsidR="00A4159F" w:rsidRPr="0062787A" w:rsidTr="00B24770">
        <w:trPr>
          <w:trHeight w:val="300"/>
        </w:trPr>
        <w:tc>
          <w:tcPr>
            <w:tcW w:w="1668" w:type="dxa"/>
            <w:noWrap/>
            <w:hideMark/>
          </w:tcPr>
          <w:p w:rsidR="00A4159F" w:rsidRPr="0062787A" w:rsidRDefault="00A4159F" w:rsidP="00B24770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JRERRM</w:t>
            </w:r>
          </w:p>
        </w:tc>
        <w:tc>
          <w:tcPr>
            <w:tcW w:w="1701" w:type="dxa"/>
          </w:tcPr>
          <w:p w:rsidR="00A4159F" w:rsidRPr="00A4159F" w:rsidRDefault="00A4159F" w:rsidP="00B24770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Varchar(80)</w:t>
            </w:r>
          </w:p>
        </w:tc>
        <w:tc>
          <w:tcPr>
            <w:tcW w:w="7087" w:type="dxa"/>
            <w:noWrap/>
            <w:hideMark/>
          </w:tcPr>
          <w:p w:rsidR="00A4159F" w:rsidRPr="00E54041" w:rsidRDefault="00A4159F" w:rsidP="00B24770">
            <w:pPr>
              <w:pStyle w:val="TableCellText"/>
            </w:pPr>
            <w:r>
              <w:t>Текст ошибки</w:t>
            </w:r>
          </w:p>
        </w:tc>
      </w:tr>
    </w:tbl>
    <w:p w:rsidR="00A4159F" w:rsidRPr="00D46C40" w:rsidRDefault="00A4159F" w:rsidP="009E0ADA"/>
    <w:p w:rsidR="003A36BA" w:rsidRPr="00085B4F" w:rsidRDefault="003A36BA" w:rsidP="00085B4F">
      <w:pPr>
        <w:pStyle w:val="1"/>
      </w:pPr>
      <w:bookmarkStart w:id="371" w:name="_Ref404076600"/>
      <w:bookmarkStart w:id="372" w:name="_Toc422234722"/>
      <w:r w:rsidRPr="00085B4F">
        <w:lastRenderedPageBreak/>
        <w:t>MQ-адаптер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371"/>
      <w:bookmarkEnd w:id="372"/>
    </w:p>
    <w:p w:rsidR="00D0779B" w:rsidRPr="00FD7DF5" w:rsidRDefault="003A36BA" w:rsidP="00724976">
      <w:pPr>
        <w:pStyle w:val="2"/>
      </w:pPr>
      <w:bookmarkStart w:id="373" w:name="_Toc403730228"/>
      <w:bookmarkStart w:id="374" w:name="_Toc403730626"/>
      <w:bookmarkStart w:id="375" w:name="_Toc403730758"/>
      <w:bookmarkStart w:id="376" w:name="_Toc403730957"/>
      <w:bookmarkStart w:id="377" w:name="_Toc403739494"/>
      <w:bookmarkStart w:id="378" w:name="_Ref403999284"/>
      <w:bookmarkStart w:id="379" w:name="_Toc422234723"/>
      <w:bookmarkStart w:id="380" w:name="_GoBack"/>
      <w:bookmarkEnd w:id="201"/>
      <w:bookmarkEnd w:id="202"/>
      <w:bookmarkEnd w:id="203"/>
      <w:bookmarkEnd w:id="380"/>
      <w:r>
        <w:t>Общее описание</w:t>
      </w:r>
      <w:bookmarkEnd w:id="373"/>
      <w:bookmarkEnd w:id="374"/>
      <w:bookmarkEnd w:id="375"/>
      <w:bookmarkEnd w:id="376"/>
      <w:bookmarkEnd w:id="377"/>
      <w:bookmarkEnd w:id="378"/>
      <w:bookmarkEnd w:id="379"/>
    </w:p>
    <w:p w:rsidR="003A36BA" w:rsidRPr="005E2A2E" w:rsidRDefault="00D65965" w:rsidP="003F5DCB">
      <w:pPr>
        <w:rPr>
          <w:lang w:val="ru-RU"/>
        </w:rPr>
      </w:pPr>
      <w:r>
        <w:rPr>
          <w:lang w:val="ru-RU"/>
        </w:rPr>
        <w:t xml:space="preserve">Обработка сообщений осуществляется программой </w:t>
      </w:r>
      <w:r w:rsidR="006F749B">
        <w:t>IFXPPMH</w:t>
      </w:r>
      <w:r w:rsidR="006F749B" w:rsidRPr="006F749B">
        <w:rPr>
          <w:lang w:val="ru-RU"/>
        </w:rPr>
        <w:t>2</w:t>
      </w:r>
      <w:r w:rsidR="006F749B">
        <w:t>R</w:t>
      </w:r>
      <w:r w:rsidR="006F749B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AE7E44">
        <w:rPr>
          <w:lang w:val="ru-RU"/>
        </w:rPr>
        <w:t>75</w:t>
      </w:r>
      <w:r w:rsidRPr="00D65965">
        <w:rPr>
          <w:lang w:val="ru-RU"/>
        </w:rPr>
        <w:t>-</w:t>
      </w:r>
      <w:r>
        <w:rPr>
          <w:lang w:val="ru-RU"/>
        </w:rPr>
        <w:t xml:space="preserve">м потоке </w:t>
      </w:r>
      <w:r>
        <w:t>Message</w:t>
      </w:r>
      <w:r w:rsidR="00C64EE5">
        <w:rPr>
          <w:lang w:val="ru-RU"/>
        </w:rPr>
        <w:t xml:space="preserve"> </w:t>
      </w:r>
      <w:r>
        <w:t>Adapter</w:t>
      </w:r>
      <w:r w:rsidR="003C1263">
        <w:rPr>
          <w:lang w:val="ru-RU"/>
        </w:rPr>
        <w:t xml:space="preserve"> и в 76-м потоке </w:t>
      </w:r>
      <w:r w:rsidR="003C1263">
        <w:t>Message</w:t>
      </w:r>
      <w:r w:rsidR="003C1263">
        <w:rPr>
          <w:lang w:val="ru-RU"/>
        </w:rPr>
        <w:t xml:space="preserve"> </w:t>
      </w:r>
      <w:r w:rsidR="003C1263">
        <w:t>Adapter</w:t>
      </w:r>
      <w:r w:rsidR="003C1263">
        <w:rPr>
          <w:lang w:val="ru-RU"/>
        </w:rPr>
        <w:t xml:space="preserve"> (только запросы AEMovementCreate)</w:t>
      </w:r>
    </w:p>
    <w:p w:rsidR="00130A93" w:rsidRDefault="003F5056" w:rsidP="003F5DCB">
      <w:pPr>
        <w:rPr>
          <w:lang w:val="ru-RU"/>
        </w:rPr>
      </w:pPr>
      <w:r>
        <w:rPr>
          <w:lang w:val="ru-RU"/>
        </w:rPr>
        <w:t>Поток обслуживает следующие сервисы</w:t>
      </w:r>
      <w:r w:rsidR="00130A93">
        <w:rPr>
          <w:lang w:val="ru-RU"/>
        </w:rPr>
        <w:t>: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3878"/>
        <w:gridCol w:w="3393"/>
        <w:gridCol w:w="3150"/>
      </w:tblGrid>
      <w:tr w:rsidR="00130A93" w:rsidTr="00F42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3" w:type="dxa"/>
          </w:tcPr>
          <w:p w:rsidR="00130A93" w:rsidRDefault="00130A93" w:rsidP="00130A93">
            <w:pPr>
              <w:pStyle w:val="TableCellText"/>
            </w:pPr>
            <w:r>
              <w:t>Сервис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r>
              <w:t>Формат сообщения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r>
              <w:t>Описание</w:t>
            </w:r>
          </w:p>
        </w:tc>
      </w:tr>
      <w:tr w:rsidR="00130A93" w:rsidTr="00F42E89">
        <w:tc>
          <w:tcPr>
            <w:tcW w:w="3473" w:type="dxa"/>
          </w:tcPr>
          <w:p w:rsidR="00130A93" w:rsidRDefault="00130A93" w:rsidP="003C58B4">
            <w:pPr>
              <w:pStyle w:val="TableCellText"/>
            </w:pPr>
            <w:r w:rsidRPr="00130A93">
              <w:t>SCASABlockAmountPreBlockCreate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Code"/>
            </w:pPr>
            <w:r w:rsidRPr="00130A93">
              <w:t>QueryAmountPreBlockCreate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r>
              <w:t>С</w:t>
            </w:r>
            <w:r w:rsidRPr="00E037E9">
              <w:t>оздание неподтвержд</w:t>
            </w:r>
            <w:r>
              <w:t>ё</w:t>
            </w:r>
            <w:r w:rsidRPr="00E037E9">
              <w:t>нных блокировок</w:t>
            </w:r>
          </w:p>
        </w:tc>
      </w:tr>
      <w:tr w:rsidR="00130A93" w:rsidTr="00F42E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73" w:type="dxa"/>
          </w:tcPr>
          <w:p w:rsidR="00130A93" w:rsidRDefault="00130A93" w:rsidP="003C58B4">
            <w:pPr>
              <w:pStyle w:val="TableCellText"/>
            </w:pPr>
            <w:r w:rsidRPr="00130A93">
              <w:t>SCASABlockAmountBlockCreate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Code"/>
            </w:pPr>
            <w:r w:rsidRPr="00130A93">
              <w:t>QueryAmountBlockCreate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bookmarkStart w:id="381" w:name="_Hlk403992108"/>
            <w:r>
              <w:t>С</w:t>
            </w:r>
            <w:r w:rsidRPr="00130A93">
              <w:t>оздание подтверждённых блокировок</w:t>
            </w:r>
            <w:bookmarkEnd w:id="381"/>
          </w:p>
        </w:tc>
      </w:tr>
      <w:tr w:rsidR="00130A93" w:rsidRPr="00736C63" w:rsidTr="00F42E89">
        <w:tc>
          <w:tcPr>
            <w:tcW w:w="3473" w:type="dxa"/>
          </w:tcPr>
          <w:p w:rsidR="00130A93" w:rsidRDefault="00130A93" w:rsidP="003C58B4">
            <w:pPr>
              <w:pStyle w:val="TableCellText"/>
            </w:pPr>
            <w:r w:rsidRPr="00130A93">
              <w:t>SCASABlockAmountPreBlockAuthorize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Code"/>
            </w:pPr>
            <w:r w:rsidRPr="00130A93">
              <w:t>QueryAmountBlockCreate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r w:rsidRPr="00130A93">
              <w:t>Создание подтверждённых блокировок</w:t>
            </w:r>
            <w:r>
              <w:t xml:space="preserve"> на основе неподтверждённых (авторизация)</w:t>
            </w:r>
          </w:p>
        </w:tc>
      </w:tr>
      <w:tr w:rsidR="00F972AB" w:rsidRPr="00736C63" w:rsidTr="00F42E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73" w:type="dxa"/>
          </w:tcPr>
          <w:p w:rsidR="00F972AB" w:rsidRPr="00130A93" w:rsidRDefault="00FB4B58" w:rsidP="003C58B4">
            <w:pPr>
              <w:pStyle w:val="TableCellText"/>
            </w:pPr>
            <w:r w:rsidRPr="00FB4B58">
              <w:t>SCASABlockAmountPreBlockPartialAuthorize</w:t>
            </w:r>
          </w:p>
        </w:tc>
        <w:tc>
          <w:tcPr>
            <w:tcW w:w="3474" w:type="dxa"/>
          </w:tcPr>
          <w:p w:rsidR="00F972AB" w:rsidRPr="00F972AB" w:rsidRDefault="00F972AB" w:rsidP="00F972AB">
            <w:pPr>
              <w:pStyle w:val="TableCellCode"/>
            </w:pPr>
            <w:r w:rsidRPr="00F972AB">
              <w:t>QueryPreBlockPartialAuthorize</w:t>
            </w:r>
          </w:p>
        </w:tc>
        <w:tc>
          <w:tcPr>
            <w:tcW w:w="3474" w:type="dxa"/>
          </w:tcPr>
          <w:p w:rsidR="00F972AB" w:rsidRPr="00130A93" w:rsidRDefault="00F972AB" w:rsidP="00130A93">
            <w:pPr>
              <w:pStyle w:val="TableCellText"/>
            </w:pPr>
            <w:r>
              <w:t>Частичное подтверждение (авторизация) блокировок по списку</w:t>
            </w:r>
          </w:p>
        </w:tc>
      </w:tr>
      <w:tr w:rsidR="00130A93" w:rsidRPr="003E4302" w:rsidTr="00F42E89">
        <w:tc>
          <w:tcPr>
            <w:tcW w:w="3473" w:type="dxa"/>
          </w:tcPr>
          <w:p w:rsidR="00130A93" w:rsidRDefault="00130A93" w:rsidP="003C58B4">
            <w:pPr>
              <w:pStyle w:val="TableCellText"/>
            </w:pPr>
            <w:r w:rsidRPr="00130A93">
              <w:t>SCASABlockAmountBlockDeauthorize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Code"/>
            </w:pPr>
            <w:r w:rsidRPr="00130A93">
              <w:t>QueryAmountBlockReverse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r>
              <w:t>Разавторизация подтверждённых блокировок (превращение в неподтверждённые)</w:t>
            </w:r>
          </w:p>
        </w:tc>
      </w:tr>
      <w:tr w:rsidR="00130A93" w:rsidRPr="00736C63" w:rsidTr="00F42E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73" w:type="dxa"/>
          </w:tcPr>
          <w:p w:rsidR="00130A93" w:rsidRDefault="00130A93" w:rsidP="003C58B4">
            <w:pPr>
              <w:pStyle w:val="TableCellText"/>
            </w:pPr>
            <w:r w:rsidRPr="00130A93">
              <w:t>SCASABlockAmountRemove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Code"/>
            </w:pPr>
            <w:r w:rsidRPr="00130A93">
              <w:t>QueryAmountBlockCancel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r>
              <w:t>Удаление блокировок (</w:t>
            </w:r>
            <w:r w:rsidRPr="0085041F">
              <w:t>подтвержд</w:t>
            </w:r>
            <w:r>
              <w:t>ё</w:t>
            </w:r>
            <w:r w:rsidRPr="0085041F">
              <w:t>нн</w:t>
            </w:r>
            <w:r>
              <w:t>ых</w:t>
            </w:r>
            <w:r w:rsidR="00C64EE5">
              <w:t xml:space="preserve"> </w:t>
            </w:r>
            <w:r>
              <w:t>или не</w:t>
            </w:r>
            <w:r w:rsidRPr="0085041F">
              <w:t>подтвержд</w:t>
            </w:r>
            <w:r>
              <w:t>ё</w:t>
            </w:r>
            <w:r w:rsidRPr="0085041F">
              <w:t>нн</w:t>
            </w:r>
            <w:r>
              <w:t>ых)</w:t>
            </w:r>
          </w:p>
        </w:tc>
      </w:tr>
      <w:tr w:rsidR="00130A93" w:rsidTr="00F42E89">
        <w:tc>
          <w:tcPr>
            <w:tcW w:w="3473" w:type="dxa"/>
          </w:tcPr>
          <w:p w:rsidR="00130A93" w:rsidRDefault="00130A93" w:rsidP="003C58B4">
            <w:pPr>
              <w:pStyle w:val="TableCellText"/>
            </w:pPr>
            <w:r w:rsidRPr="00130A93">
              <w:t>SCASAMovementCreate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Code"/>
            </w:pPr>
            <w:r w:rsidRPr="00130A93">
              <w:t>QueryMovementCreate</w:t>
            </w:r>
          </w:p>
        </w:tc>
        <w:tc>
          <w:tcPr>
            <w:tcW w:w="3474" w:type="dxa"/>
          </w:tcPr>
          <w:p w:rsidR="00130A93" w:rsidRDefault="00130A93" w:rsidP="00130A93">
            <w:pPr>
              <w:pStyle w:val="TableCellText"/>
            </w:pPr>
            <w:r>
              <w:t>С</w:t>
            </w:r>
            <w:r w:rsidRPr="00F0491E">
              <w:t>оздание движений</w:t>
            </w:r>
          </w:p>
        </w:tc>
      </w:tr>
      <w:tr w:rsidR="000652A2" w:rsidTr="00F42E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73" w:type="dxa"/>
          </w:tcPr>
          <w:p w:rsidR="000652A2" w:rsidRPr="000652A2" w:rsidRDefault="000652A2" w:rsidP="003C58B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AdpAEPosting</w:t>
            </w:r>
          </w:p>
        </w:tc>
        <w:tc>
          <w:tcPr>
            <w:tcW w:w="3474" w:type="dxa"/>
          </w:tcPr>
          <w:p w:rsidR="000652A2" w:rsidRPr="000652A2" w:rsidRDefault="000652A2" w:rsidP="00130A93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EMovementCreate</w:t>
            </w:r>
          </w:p>
        </w:tc>
        <w:tc>
          <w:tcPr>
            <w:tcW w:w="3474" w:type="dxa"/>
          </w:tcPr>
          <w:p w:rsidR="000652A2" w:rsidRPr="000652A2" w:rsidRDefault="000652A2" w:rsidP="00130A93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Создание движений AE</w:t>
            </w:r>
          </w:p>
        </w:tc>
      </w:tr>
    </w:tbl>
    <w:p w:rsidR="00CC7078" w:rsidRDefault="00CC7078" w:rsidP="007233E7">
      <w:pPr>
        <w:rPr>
          <w:lang w:val="ru-RU"/>
        </w:rPr>
      </w:pPr>
      <w:r>
        <w:rPr>
          <w:lang w:val="ru-RU"/>
        </w:rPr>
        <w:t>Адаптер имеет два режима работы:</w:t>
      </w:r>
    </w:p>
    <w:p w:rsidR="00CC7078" w:rsidRDefault="00CC7078" w:rsidP="00CC7078">
      <w:pPr>
        <w:pStyle w:val="BulletList"/>
      </w:pPr>
      <w:r>
        <w:t>"день" — нормальная работа.</w:t>
      </w:r>
    </w:p>
    <w:p w:rsidR="00CC7078" w:rsidRDefault="00CC7078" w:rsidP="00CC7078">
      <w:pPr>
        <w:pStyle w:val="BulletList"/>
      </w:pPr>
      <w:r>
        <w:t>"</w:t>
      </w:r>
      <w:r>
        <w:rPr>
          <w:lang w:val="en-US"/>
        </w:rPr>
        <w:t>COB</w:t>
      </w:r>
      <w:r>
        <w:t>"</w:t>
      </w:r>
      <w:r w:rsidRPr="00CC7078">
        <w:t xml:space="preserve"> — </w:t>
      </w:r>
      <w:r>
        <w:t xml:space="preserve">на все запросы возвращается ответ "В АБС идёт </w:t>
      </w:r>
      <w:r>
        <w:rPr>
          <w:lang w:val="en-US"/>
        </w:rPr>
        <w:t>COB</w:t>
      </w:r>
      <w:r>
        <w:t>"</w:t>
      </w:r>
      <w:r w:rsidRPr="00CC7078">
        <w:t xml:space="preserve">. </w:t>
      </w:r>
      <w:r>
        <w:t>Валидация и логирование запросов не производ</w:t>
      </w:r>
      <w:r w:rsidR="00CD537B">
        <w:t>я</w:t>
      </w:r>
      <w:r>
        <w:t>тся.</w:t>
      </w:r>
    </w:p>
    <w:p w:rsidR="00CC7078" w:rsidRPr="00AD24CB" w:rsidRDefault="00CC7078" w:rsidP="00CC7078">
      <w:pPr>
        <w:rPr>
          <w:lang w:val="ru-RU"/>
        </w:rPr>
      </w:pPr>
      <w:r>
        <w:rPr>
          <w:lang w:val="ru-RU"/>
        </w:rPr>
        <w:t xml:space="preserve">Переключение в режим </w:t>
      </w:r>
      <w:r w:rsidRPr="00CC7078">
        <w:rPr>
          <w:lang w:val="ru-RU"/>
        </w:rPr>
        <w:t>"</w:t>
      </w:r>
      <w:r>
        <w:t>COB</w:t>
      </w:r>
      <w:r w:rsidRPr="00CC7078">
        <w:rPr>
          <w:lang w:val="ru-RU"/>
        </w:rPr>
        <w:t xml:space="preserve">" </w:t>
      </w:r>
      <w:r>
        <w:rPr>
          <w:lang w:val="ru-RU"/>
        </w:rPr>
        <w:t xml:space="preserve">производится </w:t>
      </w:r>
      <w:r w:rsidRPr="00CC7078">
        <w:rPr>
          <w:lang w:val="ru-RU"/>
        </w:rPr>
        <w:t xml:space="preserve">на время </w:t>
      </w:r>
      <w:r>
        <w:rPr>
          <w:lang w:val="ru-RU"/>
        </w:rPr>
        <w:t xml:space="preserve">закрытия дня в </w:t>
      </w:r>
      <w:r>
        <w:t>MIDAS</w:t>
      </w:r>
      <w:r>
        <w:rPr>
          <w:lang w:val="ru-RU"/>
        </w:rPr>
        <w:t>.</w:t>
      </w:r>
    </w:p>
    <w:p w:rsidR="007233E7" w:rsidRDefault="007233E7" w:rsidP="007233E7">
      <w:pPr>
        <w:rPr>
          <w:lang w:val="ru-RU"/>
        </w:rPr>
      </w:pPr>
      <w:r>
        <w:rPr>
          <w:lang w:val="ru-RU"/>
        </w:rPr>
        <w:t>Адаптер контролирует уникальность поступающих запросов. Повторная валидация</w:t>
      </w:r>
      <w:r w:rsidRPr="00F42E89">
        <w:rPr>
          <w:lang w:val="ru-RU"/>
        </w:rPr>
        <w:t>/</w:t>
      </w:r>
      <w:r>
        <w:rPr>
          <w:lang w:val="ru-RU"/>
        </w:rPr>
        <w:t>обработка</w:t>
      </w:r>
      <w:r w:rsidR="00C64EE5">
        <w:rPr>
          <w:lang w:val="ru-RU"/>
        </w:rPr>
        <w:t xml:space="preserve"> </w:t>
      </w:r>
      <w:r>
        <w:rPr>
          <w:lang w:val="ru-RU"/>
        </w:rPr>
        <w:t>запроса-дубликата не производится.</w:t>
      </w:r>
    </w:p>
    <w:p w:rsidR="007233E7" w:rsidRPr="005238EA" w:rsidRDefault="007233E7" w:rsidP="007233E7">
      <w:pPr>
        <w:pStyle w:val="BulletList"/>
      </w:pPr>
      <w:bookmarkStart w:id="382" w:name="_Hlk404078532"/>
      <w:r w:rsidRPr="005238EA">
        <w:t>Если дублирующий запрос приходит по успешно обработанной операции, то адаптер отвечает точно так же</w:t>
      </w:r>
      <w:r>
        <w:t>,</w:t>
      </w:r>
      <w:r w:rsidRPr="005238EA">
        <w:t xml:space="preserve"> как по изначальной операции, но указывает </w:t>
      </w:r>
      <w:r>
        <w:t>Status</w:t>
      </w:r>
      <w:r w:rsidRPr="005238EA">
        <w:t xml:space="preserve"> = '1'</w:t>
      </w:r>
      <w:r>
        <w:t xml:space="preserve"> (</w:t>
      </w:r>
      <w:r w:rsidRPr="005238EA">
        <w:t>вместо '0'</w:t>
      </w:r>
      <w:r>
        <w:t>)</w:t>
      </w:r>
      <w:r w:rsidRPr="005238EA">
        <w:t>.</w:t>
      </w:r>
    </w:p>
    <w:p w:rsidR="007233E7" w:rsidRPr="005238EA" w:rsidRDefault="007233E7" w:rsidP="007233E7">
      <w:pPr>
        <w:pStyle w:val="BulletList"/>
      </w:pPr>
      <w:r w:rsidRPr="005238EA">
        <w:t>Если дублирующий запрос приходит по операции, обработанной ранее с ошибкой, то адаптер отвечает точно так же</w:t>
      </w:r>
      <w:r>
        <w:t>,</w:t>
      </w:r>
      <w:r w:rsidRPr="005238EA">
        <w:t xml:space="preserve"> как по изначальной операции, не изменяя </w:t>
      </w:r>
      <w:r>
        <w:t>Status.</w:t>
      </w:r>
    </w:p>
    <w:bookmarkEnd w:id="382"/>
    <w:p w:rsidR="00662813" w:rsidRDefault="00F42E89" w:rsidP="003F5DCB">
      <w:pPr>
        <w:rPr>
          <w:lang w:val="ru-RU"/>
        </w:rPr>
      </w:pPr>
      <w:r>
        <w:rPr>
          <w:lang w:val="ru-RU"/>
        </w:rPr>
        <w:lastRenderedPageBreak/>
        <w:t>Каждый из форматов сообщений допускает передачу нескольких</w:t>
      </w:r>
      <w:r w:rsidR="00800167">
        <w:rPr>
          <w:rStyle w:val="aa"/>
          <w:lang w:val="ru-RU"/>
        </w:rPr>
        <w:footnoteReference w:id="1"/>
      </w:r>
      <w:r>
        <w:rPr>
          <w:lang w:val="ru-RU"/>
        </w:rPr>
        <w:t xml:space="preserve"> записей (блокировок или движений) в одном запросе. </w:t>
      </w:r>
      <w:r w:rsidR="00662813">
        <w:rPr>
          <w:lang w:val="ru-RU"/>
        </w:rPr>
        <w:t xml:space="preserve">В </w:t>
      </w:r>
      <w:r>
        <w:rPr>
          <w:lang w:val="ru-RU"/>
        </w:rPr>
        <w:t xml:space="preserve">этом </w:t>
      </w:r>
      <w:r w:rsidR="00662813">
        <w:rPr>
          <w:lang w:val="ru-RU"/>
        </w:rPr>
        <w:t>случае запрошенное действие должно быть произведено в одной транзакции: либо для всех переданных блокировок (движений), либо ни для одной.</w:t>
      </w:r>
    </w:p>
    <w:p w:rsidR="007233E7" w:rsidRDefault="007233E7" w:rsidP="007233E7">
      <w:pPr>
        <w:rPr>
          <w:lang w:val="ru-RU"/>
        </w:rPr>
      </w:pPr>
      <w:r>
        <w:rPr>
          <w:lang w:val="ru-RU"/>
        </w:rPr>
        <w:t xml:space="preserve">Если на каком-либо из этапов обработки сообщения обнаружена ошибка по одной из блокировок (движений), следует продолжать работу и пытаться обработать остальные блокировки (движения); после этого откатить всю транзакцию. Таким образом при наличии нескольких ошибочных блокировок (движений) в одном сообщений должны быть найдены все </w:t>
      </w:r>
      <w:r w:rsidR="002E6C06">
        <w:rPr>
          <w:lang w:val="ru-RU"/>
        </w:rPr>
        <w:t xml:space="preserve">ошибки </w:t>
      </w:r>
      <w:r>
        <w:rPr>
          <w:lang w:val="ru-RU"/>
        </w:rPr>
        <w:t>(по возможности). Обработка каждой конкретной блокировки (движения) производится до первой ошибки.</w:t>
      </w:r>
    </w:p>
    <w:p w:rsidR="0017781D" w:rsidRDefault="0017781D" w:rsidP="003F5DCB">
      <w:pPr>
        <w:rPr>
          <w:lang w:val="ru-RU"/>
        </w:rPr>
      </w:pPr>
      <w:r>
        <w:rPr>
          <w:lang w:val="ru-RU"/>
        </w:rPr>
        <w:t>Поддерживается частичное подтвеждение блокировки. В этом случае создаётся новая подтверждённая блокировка, а сумма неподтверждённой блокировки уменьшается на сумму частичного подтверждения.</w:t>
      </w:r>
    </w:p>
    <w:p w:rsidR="00CF1F5C" w:rsidRDefault="00CF1F5C" w:rsidP="003F5DCB">
      <w:pPr>
        <w:rPr>
          <w:lang w:val="ru-RU"/>
        </w:rPr>
      </w:pPr>
      <w:r>
        <w:rPr>
          <w:lang w:val="ru-RU"/>
        </w:rPr>
        <w:t>В случае, если производится авторизация блокировки (ввод подтвержд</w:t>
      </w:r>
      <w:r w:rsidR="00B01454">
        <w:rPr>
          <w:lang w:val="ru-RU"/>
        </w:rPr>
        <w:t>ё</w:t>
      </w:r>
      <w:r w:rsidR="005238EA">
        <w:rPr>
          <w:lang w:val="ru-RU"/>
        </w:rPr>
        <w:t>нной блокировки на основе непод</w:t>
      </w:r>
      <w:r>
        <w:rPr>
          <w:lang w:val="ru-RU"/>
        </w:rPr>
        <w:t>тверждённой), либо ввод движения на основе блокировки, проверяется совпадение атрибутов у новой сущности (блокировки или движения) и у исходной (блокировки): они должны быть либо о</w:t>
      </w:r>
      <w:r w:rsidR="005238EA">
        <w:rPr>
          <w:lang w:val="ru-RU"/>
        </w:rPr>
        <w:t>д</w:t>
      </w:r>
      <w:r>
        <w:rPr>
          <w:lang w:val="ru-RU"/>
        </w:rPr>
        <w:t>новременно не заполнены, либо одновременно заполнены и иметь одинаковые значения. Если это условие не выполнено, возвращается ошибка. Список контролируемых атрибутов:</w:t>
      </w:r>
    </w:p>
    <w:p w:rsidR="00CF1F5C" w:rsidRPr="0017781D" w:rsidRDefault="00B01454" w:rsidP="000706EB">
      <w:pPr>
        <w:pStyle w:val="BulletList"/>
        <w:rPr>
          <w:lang w:val="en-US"/>
        </w:rPr>
      </w:pPr>
      <w:r w:rsidRPr="00085B4F">
        <w:t>Авторизация</w:t>
      </w:r>
      <w:r w:rsidR="00C64EE5" w:rsidRPr="00C64EE5">
        <w:rPr>
          <w:lang w:val="en-US"/>
        </w:rPr>
        <w:t xml:space="preserve"> </w:t>
      </w:r>
      <w:r w:rsidRPr="00085B4F">
        <w:t>блокировки</w:t>
      </w:r>
      <w:r w:rsidRPr="004B116D">
        <w:rPr>
          <w:lang w:val="en-US"/>
        </w:rPr>
        <w:t xml:space="preserve">: </w:t>
      </w:r>
      <w:r w:rsidR="00F83466" w:rsidRPr="004B116D">
        <w:rPr>
          <w:lang w:val="en-US"/>
        </w:rPr>
        <w:t>ObjectReference, Account, Amount, StartDate, EndDate, UseOverdraft, Comment, ParentID.</w:t>
      </w:r>
    </w:p>
    <w:p w:rsidR="0017781D" w:rsidRPr="0017781D" w:rsidRDefault="0017781D" w:rsidP="000706EB">
      <w:pPr>
        <w:pStyle w:val="BulletList"/>
      </w:pPr>
      <w:r>
        <w:t>Частичное</w:t>
      </w:r>
      <w:r w:rsidRPr="0017781D">
        <w:rPr>
          <w:lang w:val="en-US"/>
        </w:rPr>
        <w:t xml:space="preserve"> </w:t>
      </w:r>
      <w:r>
        <w:t>подтверждение</w:t>
      </w:r>
      <w:r w:rsidRPr="0017781D">
        <w:rPr>
          <w:lang w:val="en-US"/>
        </w:rPr>
        <w:t xml:space="preserve"> </w:t>
      </w:r>
      <w:r>
        <w:t>блокировки</w:t>
      </w:r>
      <w:r w:rsidRPr="0017781D">
        <w:rPr>
          <w:lang w:val="en-US"/>
        </w:rPr>
        <w:t xml:space="preserve">: </w:t>
      </w:r>
      <w:r>
        <w:rPr>
          <w:lang w:val="en-US"/>
        </w:rPr>
        <w:t>ObjectReference, Account,</w:t>
      </w:r>
      <w:r w:rsidRPr="004B116D">
        <w:rPr>
          <w:lang w:val="en-US"/>
        </w:rPr>
        <w:t xml:space="preserve"> StartDate, EndDate, UseOverdraft, Comment, ParentID</w:t>
      </w:r>
      <w:r w:rsidRPr="0017781D">
        <w:rPr>
          <w:lang w:val="en-US"/>
        </w:rPr>
        <w:t xml:space="preserve">. </w:t>
      </w:r>
      <w:r>
        <w:t>Дополнительно проверяется, что сумма частичного подтверждения не превышает сумму неподтверждённой блокировки.</w:t>
      </w:r>
    </w:p>
    <w:p w:rsidR="00F83466" w:rsidRPr="00C86D82" w:rsidRDefault="00F83466" w:rsidP="000706EB">
      <w:pPr>
        <w:pStyle w:val="BulletList"/>
      </w:pPr>
      <w:r w:rsidRPr="00085B4F">
        <w:t>Ввод</w:t>
      </w:r>
      <w:r w:rsidR="00C64EE5" w:rsidRPr="00C86D82">
        <w:t xml:space="preserve"> </w:t>
      </w:r>
      <w:r w:rsidR="008F54CD" w:rsidRPr="00C86D82">
        <w:t>[</w:t>
      </w:r>
      <w:r w:rsidR="008F54CD">
        <w:t>дебетового</w:t>
      </w:r>
      <w:r w:rsidR="008F54CD" w:rsidRPr="00C86D82">
        <w:t>]</w:t>
      </w:r>
      <w:r w:rsidR="00C64EE5" w:rsidRPr="00C86D82">
        <w:t xml:space="preserve"> </w:t>
      </w:r>
      <w:r w:rsidRPr="00085B4F">
        <w:t>движения</w:t>
      </w:r>
      <w:r w:rsidR="00C64EE5" w:rsidRPr="00C86D82">
        <w:t xml:space="preserve"> </w:t>
      </w:r>
      <w:r w:rsidRPr="00085B4F">
        <w:t>на</w:t>
      </w:r>
      <w:r w:rsidR="00C64EE5" w:rsidRPr="00C86D82">
        <w:t xml:space="preserve"> </w:t>
      </w:r>
      <w:r w:rsidRPr="00085B4F">
        <w:t>основе</w:t>
      </w:r>
      <w:r w:rsidR="00C64EE5" w:rsidRPr="00C86D82">
        <w:t xml:space="preserve"> </w:t>
      </w:r>
      <w:r w:rsidRPr="00085B4F">
        <w:t>неподтверждённой</w:t>
      </w:r>
      <w:r w:rsidR="00C64EE5" w:rsidRPr="00C86D82">
        <w:t xml:space="preserve"> </w:t>
      </w:r>
      <w:r w:rsidRPr="00085B4F">
        <w:t>блокировки</w:t>
      </w:r>
      <w:r w:rsidRPr="00C86D82">
        <w:t xml:space="preserve">: </w:t>
      </w:r>
      <w:r w:rsidR="00221504" w:rsidRPr="004B116D">
        <w:rPr>
          <w:lang w:val="en-US"/>
        </w:rPr>
        <w:t>ObjectReference</w:t>
      </w:r>
      <w:r w:rsidR="00221504" w:rsidRPr="00C86D82">
        <w:t xml:space="preserve">, </w:t>
      </w:r>
      <w:r w:rsidR="00221504" w:rsidRPr="004B116D">
        <w:rPr>
          <w:lang w:val="en-US"/>
        </w:rPr>
        <w:t>Account</w:t>
      </w:r>
      <w:r w:rsidR="00221504" w:rsidRPr="00C86D82">
        <w:t xml:space="preserve">, </w:t>
      </w:r>
      <w:r w:rsidR="00221504" w:rsidRPr="004B116D">
        <w:rPr>
          <w:lang w:val="en-US"/>
        </w:rPr>
        <w:t>Amount</w:t>
      </w:r>
      <w:r w:rsidR="00221504" w:rsidRPr="00C86D82">
        <w:t xml:space="preserve">, </w:t>
      </w:r>
      <w:r w:rsidR="00221504" w:rsidRPr="004B116D">
        <w:rPr>
          <w:lang w:val="en-US"/>
        </w:rPr>
        <w:t>UseOverdraft</w:t>
      </w:r>
      <w:r w:rsidR="00221504" w:rsidRPr="00C86D82">
        <w:t xml:space="preserve">, </w:t>
      </w:r>
      <w:r w:rsidR="00221504" w:rsidRPr="004B116D">
        <w:rPr>
          <w:lang w:val="en-US"/>
        </w:rPr>
        <w:t>Comment</w:t>
      </w:r>
      <w:r w:rsidR="00221504" w:rsidRPr="00C86D82">
        <w:t>.</w:t>
      </w:r>
    </w:p>
    <w:p w:rsidR="00F83466" w:rsidRPr="00C86D82" w:rsidRDefault="00F83466" w:rsidP="000706EB">
      <w:pPr>
        <w:pStyle w:val="BulletList"/>
      </w:pPr>
      <w:r w:rsidRPr="00085B4F">
        <w:t>Ввод</w:t>
      </w:r>
      <w:r w:rsidR="00C64EE5" w:rsidRPr="00C86D82">
        <w:t xml:space="preserve"> </w:t>
      </w:r>
      <w:r w:rsidR="00416CD2" w:rsidRPr="00C86D82">
        <w:t>[</w:t>
      </w:r>
      <w:r w:rsidR="00416CD2">
        <w:t>дебетового</w:t>
      </w:r>
      <w:r w:rsidR="00416CD2" w:rsidRPr="00C86D82">
        <w:t>]</w:t>
      </w:r>
      <w:r w:rsidR="00C64EE5" w:rsidRPr="00C86D82">
        <w:t xml:space="preserve"> </w:t>
      </w:r>
      <w:r w:rsidRPr="00085B4F">
        <w:t>движения</w:t>
      </w:r>
      <w:r w:rsidR="00C64EE5" w:rsidRPr="00C86D82">
        <w:t xml:space="preserve"> </w:t>
      </w:r>
      <w:r w:rsidRPr="00085B4F">
        <w:t>на</w:t>
      </w:r>
      <w:r w:rsidR="00C64EE5" w:rsidRPr="00C86D82">
        <w:t xml:space="preserve"> </w:t>
      </w:r>
      <w:r w:rsidRPr="00085B4F">
        <w:t>основе</w:t>
      </w:r>
      <w:r w:rsidR="00C64EE5" w:rsidRPr="00C86D82">
        <w:t xml:space="preserve"> </w:t>
      </w:r>
      <w:r w:rsidRPr="00085B4F">
        <w:t>подтверждённой</w:t>
      </w:r>
      <w:r w:rsidR="00C64EE5" w:rsidRPr="00C86D82">
        <w:t xml:space="preserve"> </w:t>
      </w:r>
      <w:r w:rsidRPr="00085B4F">
        <w:t>блокировки</w:t>
      </w:r>
      <w:r w:rsidRPr="00C86D82">
        <w:t xml:space="preserve">: </w:t>
      </w:r>
      <w:r w:rsidR="00221504" w:rsidRPr="004B116D">
        <w:rPr>
          <w:lang w:val="en-US"/>
        </w:rPr>
        <w:t>ObjectReference</w:t>
      </w:r>
      <w:r w:rsidR="00221504" w:rsidRPr="00C86D82">
        <w:t xml:space="preserve">, </w:t>
      </w:r>
      <w:r w:rsidR="00221504" w:rsidRPr="004B116D">
        <w:rPr>
          <w:lang w:val="en-US"/>
        </w:rPr>
        <w:t>Account</w:t>
      </w:r>
      <w:r w:rsidR="00221504" w:rsidRPr="00C86D82">
        <w:t xml:space="preserve">, </w:t>
      </w:r>
      <w:r w:rsidR="00221504" w:rsidRPr="004B116D">
        <w:rPr>
          <w:lang w:val="en-US"/>
        </w:rPr>
        <w:t>Amount</w:t>
      </w:r>
      <w:r w:rsidR="00221504" w:rsidRPr="00C86D82">
        <w:t xml:space="preserve">, </w:t>
      </w:r>
      <w:r w:rsidR="00221504" w:rsidRPr="004B116D">
        <w:rPr>
          <w:lang w:val="en-US"/>
        </w:rPr>
        <w:t>UseOverdraft</w:t>
      </w:r>
      <w:r w:rsidR="00221504" w:rsidRPr="00C86D82">
        <w:t xml:space="preserve">, </w:t>
      </w:r>
      <w:r w:rsidR="00221504" w:rsidRPr="004B116D">
        <w:rPr>
          <w:lang w:val="en-US"/>
        </w:rPr>
        <w:t>IgnoreBlockFlag</w:t>
      </w:r>
      <w:r w:rsidR="00221504" w:rsidRPr="00C86D82">
        <w:t xml:space="preserve">, </w:t>
      </w:r>
      <w:r w:rsidR="00221504" w:rsidRPr="004B116D">
        <w:rPr>
          <w:lang w:val="en-US"/>
        </w:rPr>
        <w:t>IgnoreBalance</w:t>
      </w:r>
      <w:r w:rsidR="00221504" w:rsidRPr="00C86D82">
        <w:t xml:space="preserve">, </w:t>
      </w:r>
      <w:r w:rsidR="00221504" w:rsidRPr="004B116D">
        <w:rPr>
          <w:lang w:val="en-US"/>
        </w:rPr>
        <w:t>Comment</w:t>
      </w:r>
      <w:r w:rsidR="00221504" w:rsidRPr="00C86D82">
        <w:t>.</w:t>
      </w:r>
    </w:p>
    <w:p w:rsidR="007453ED" w:rsidRDefault="007453ED" w:rsidP="003F5DCB">
      <w:pPr>
        <w:rPr>
          <w:lang w:val="ru-RU"/>
        </w:rPr>
      </w:pPr>
      <w:r w:rsidRPr="007453ED">
        <w:rPr>
          <w:lang w:val="ru-RU"/>
        </w:rPr>
        <w:t>При получении</w:t>
      </w:r>
      <w:r>
        <w:rPr>
          <w:lang w:val="ru-RU"/>
        </w:rPr>
        <w:t xml:space="preserve"> сообщения добавляется запись в лог-файл </w:t>
      </w:r>
      <w:r w:rsidR="009254F4">
        <w:t>IFXPPL</w:t>
      </w:r>
      <w:r w:rsidR="009254F4" w:rsidRPr="00172DD8">
        <w:t>H</w:t>
      </w:r>
      <w:r w:rsidR="009254F4" w:rsidRPr="006003F3">
        <w:t>P</w:t>
      </w:r>
      <w:r w:rsidRPr="007453ED">
        <w:rPr>
          <w:lang w:val="ru-RU"/>
        </w:rPr>
        <w:t xml:space="preserve">. </w:t>
      </w:r>
      <w:r>
        <w:rPr>
          <w:lang w:val="ru-RU"/>
        </w:rPr>
        <w:t xml:space="preserve">После того, как сообщение разобрано на группы </w:t>
      </w:r>
      <w:r>
        <w:t>Block</w:t>
      </w:r>
      <w:r w:rsidRPr="007453ED">
        <w:rPr>
          <w:lang w:val="ru-RU"/>
        </w:rPr>
        <w:t xml:space="preserve"> (</w:t>
      </w:r>
      <w:r>
        <w:t>Mov</w:t>
      </w:r>
      <w:r w:rsidR="00CB2197">
        <w:t>e</w:t>
      </w:r>
      <w:r>
        <w:t>ment</w:t>
      </w:r>
      <w:r w:rsidRPr="007453ED">
        <w:rPr>
          <w:lang w:val="ru-RU"/>
        </w:rPr>
        <w:t xml:space="preserve">), для каждой </w:t>
      </w:r>
      <w:r>
        <w:rPr>
          <w:lang w:val="ru-RU"/>
        </w:rPr>
        <w:t xml:space="preserve">такой </w:t>
      </w:r>
      <w:r w:rsidRPr="007453ED">
        <w:rPr>
          <w:lang w:val="ru-RU"/>
        </w:rPr>
        <w:t xml:space="preserve">группы </w:t>
      </w:r>
      <w:r>
        <w:rPr>
          <w:lang w:val="ru-RU"/>
        </w:rPr>
        <w:t xml:space="preserve">добавляется по записи в файл </w:t>
      </w:r>
      <w:r w:rsidR="009254F4">
        <w:t>IFXPPLB</w:t>
      </w:r>
      <w:r w:rsidR="009254F4" w:rsidRPr="006003F3">
        <w:t>P</w:t>
      </w:r>
      <w:r w:rsidR="00C64EE5">
        <w:rPr>
          <w:lang w:val="ru-RU"/>
        </w:rPr>
        <w:t xml:space="preserve"> </w:t>
      </w:r>
      <w:r w:rsidRPr="007453ED">
        <w:rPr>
          <w:lang w:val="ru-RU"/>
        </w:rPr>
        <w:t>(</w:t>
      </w:r>
      <w:r w:rsidR="009254F4">
        <w:t>IFXPPLM</w:t>
      </w:r>
      <w:r w:rsidR="009254F4" w:rsidRPr="006003F3">
        <w:t>P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Movement</w:t>
      </w:r>
      <w:r w:rsidRPr="007453ED">
        <w:rPr>
          <w:lang w:val="ru-RU"/>
        </w:rPr>
        <w:t>).</w:t>
      </w:r>
    </w:p>
    <w:p w:rsidR="002E6C06" w:rsidRPr="002E6C06" w:rsidRDefault="002E6C06" w:rsidP="003F5DCB">
      <w:pPr>
        <w:rPr>
          <w:lang w:val="ru-RU"/>
        </w:rPr>
      </w:pPr>
      <w:r>
        <w:rPr>
          <w:lang w:val="ru-RU"/>
        </w:rPr>
        <w:t xml:space="preserve">Для запросов-дубликатов добавляется запись в файл </w:t>
      </w:r>
      <w:r>
        <w:t>IFXPPL</w:t>
      </w:r>
      <w:r w:rsidRPr="00172DD8">
        <w:t>H</w:t>
      </w:r>
      <w:r w:rsidRPr="006003F3">
        <w:t>P</w:t>
      </w:r>
      <w:r>
        <w:rPr>
          <w:lang w:val="ru-RU"/>
        </w:rPr>
        <w:t xml:space="preserve">, но не добавляются записи в файл </w:t>
      </w:r>
      <w:r>
        <w:t>IFXPPLB</w:t>
      </w:r>
      <w:r w:rsidRPr="006003F3">
        <w:t>P</w:t>
      </w:r>
      <w:r w:rsidR="00C64EE5">
        <w:rPr>
          <w:lang w:val="ru-RU"/>
        </w:rPr>
        <w:t xml:space="preserve"> </w:t>
      </w:r>
      <w:r>
        <w:rPr>
          <w:lang w:val="ru-RU"/>
        </w:rPr>
        <w:t>(</w:t>
      </w:r>
      <w:r>
        <w:t>IFXPPLM</w:t>
      </w:r>
      <w:r w:rsidRPr="006003F3">
        <w:t>P</w:t>
      </w:r>
      <w:r>
        <w:rPr>
          <w:lang w:val="ru-RU"/>
        </w:rPr>
        <w:t>).</w:t>
      </w:r>
    </w:p>
    <w:p w:rsidR="00214547" w:rsidRPr="004B7238" w:rsidRDefault="00214547" w:rsidP="003F5DCB">
      <w:pPr>
        <w:rPr>
          <w:lang w:val="ru-RU"/>
        </w:rPr>
      </w:pPr>
      <w:r>
        <w:rPr>
          <w:lang w:val="ru-RU"/>
        </w:rPr>
        <w:t>В случае глобальной ошибки (</w:t>
      </w:r>
      <w:r w:rsidR="007233E7">
        <w:rPr>
          <w:lang w:val="ru-RU"/>
        </w:rPr>
        <w:t xml:space="preserve">неверный </w:t>
      </w:r>
      <w:r w:rsidR="007233E7">
        <w:t>MessageFormat</w:t>
      </w:r>
      <w:r w:rsidR="007233E7">
        <w:rPr>
          <w:lang w:val="ru-RU"/>
        </w:rPr>
        <w:t xml:space="preserve">, либо </w:t>
      </w:r>
      <w:r>
        <w:rPr>
          <w:lang w:val="ru-RU"/>
        </w:rPr>
        <w:t xml:space="preserve">недопустимая длина сообщения) </w:t>
      </w:r>
      <w:r w:rsidR="00C17D74">
        <w:rPr>
          <w:lang w:val="ru-RU"/>
        </w:rPr>
        <w:t xml:space="preserve">в ответном сообщении заполняются только поля </w:t>
      </w:r>
      <w:r w:rsidR="00C17D74">
        <w:t>MessageFormat</w:t>
      </w:r>
      <w:r w:rsidR="00C17D74" w:rsidRPr="00C17D74">
        <w:rPr>
          <w:lang w:val="ru-RU"/>
        </w:rPr>
        <w:t xml:space="preserve">, </w:t>
      </w:r>
      <w:r w:rsidR="00C17D74">
        <w:t>Status</w:t>
      </w:r>
      <w:r w:rsidR="00C64EE5">
        <w:rPr>
          <w:lang w:val="ru-RU"/>
        </w:rPr>
        <w:t xml:space="preserve"> </w:t>
      </w:r>
      <w:r w:rsidR="00C17D74">
        <w:rPr>
          <w:lang w:val="ru-RU"/>
        </w:rPr>
        <w:t>и</w:t>
      </w:r>
      <w:r w:rsidR="00C64EE5">
        <w:rPr>
          <w:lang w:val="ru-RU"/>
        </w:rPr>
        <w:t xml:space="preserve"> </w:t>
      </w:r>
      <w:r w:rsidR="00C17D74">
        <w:t>Message</w:t>
      </w:r>
      <w:r w:rsidR="00C17D74">
        <w:rPr>
          <w:lang w:val="ru-RU"/>
        </w:rPr>
        <w:t xml:space="preserve">; группы </w:t>
      </w:r>
      <w:r w:rsidR="00C17D74">
        <w:t>Block</w:t>
      </w:r>
      <w:r w:rsidR="00C17D74" w:rsidRPr="00C17D74">
        <w:rPr>
          <w:lang w:val="ru-RU"/>
        </w:rPr>
        <w:t xml:space="preserve"> (</w:t>
      </w:r>
      <w:r w:rsidR="00C17D74">
        <w:t>Movement</w:t>
      </w:r>
      <w:r w:rsidR="00C17D74" w:rsidRPr="00C17D74">
        <w:rPr>
          <w:lang w:val="ru-RU"/>
        </w:rPr>
        <w:t xml:space="preserve">) </w:t>
      </w:r>
      <w:r w:rsidR="00C17D74">
        <w:rPr>
          <w:lang w:val="ru-RU"/>
        </w:rPr>
        <w:t xml:space="preserve">не добавляются. </w:t>
      </w:r>
      <w:r w:rsidR="00CC7078">
        <w:rPr>
          <w:lang w:val="ru-RU"/>
        </w:rPr>
        <w:t xml:space="preserve">То же самое происходит при работе в режиме </w:t>
      </w:r>
      <w:r w:rsidR="00CC7078" w:rsidRPr="00CC7078">
        <w:rPr>
          <w:lang w:val="ru-RU"/>
        </w:rPr>
        <w:t>"</w:t>
      </w:r>
      <w:r w:rsidR="00CC7078">
        <w:t>COB</w:t>
      </w:r>
      <w:r w:rsidR="00CC7078" w:rsidRPr="00CC7078">
        <w:rPr>
          <w:lang w:val="ru-RU"/>
        </w:rPr>
        <w:t xml:space="preserve">". </w:t>
      </w:r>
      <w:r w:rsidR="00C17D74">
        <w:rPr>
          <w:lang w:val="ru-RU"/>
        </w:rPr>
        <w:t xml:space="preserve">В остальных случаях группа </w:t>
      </w:r>
      <w:r w:rsidR="00C17D74">
        <w:t>Block</w:t>
      </w:r>
      <w:r w:rsidR="00C17D74" w:rsidRPr="00C17D74">
        <w:rPr>
          <w:lang w:val="ru-RU"/>
        </w:rPr>
        <w:t xml:space="preserve"> (</w:t>
      </w:r>
      <w:r w:rsidR="00C17D74">
        <w:t>Movement</w:t>
      </w:r>
      <w:r w:rsidR="00C17D74" w:rsidRPr="00C17D74">
        <w:rPr>
          <w:lang w:val="ru-RU"/>
        </w:rPr>
        <w:t xml:space="preserve">) </w:t>
      </w:r>
      <w:r w:rsidR="00C17D74">
        <w:rPr>
          <w:lang w:val="ru-RU"/>
        </w:rPr>
        <w:t>добавляется в ответное сообщение в стольких же экземплярах, в скольких она присутствовала в запросе.</w:t>
      </w:r>
    </w:p>
    <w:p w:rsidR="00C17D74" w:rsidRDefault="008800D9" w:rsidP="003F5DCB">
      <w:pPr>
        <w:rPr>
          <w:lang w:val="ru-RU"/>
        </w:rPr>
      </w:pPr>
      <w:r>
        <w:rPr>
          <w:lang w:val="ru-RU"/>
        </w:rPr>
        <w:t xml:space="preserve">Если обработка запроса выполнена успешно (без ошибок), поле </w:t>
      </w:r>
      <w:r>
        <w:t>Status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ответа заполняется константой «0». Если возникли ошибки при валидации/обработке отдельных блокировок (движений), поле </w:t>
      </w:r>
      <w:r>
        <w:t>Status</w:t>
      </w:r>
      <w:r w:rsidR="00C64EE5">
        <w:rPr>
          <w:lang w:val="ru-RU"/>
        </w:rPr>
        <w:t xml:space="preserve"> </w:t>
      </w:r>
      <w:r>
        <w:rPr>
          <w:lang w:val="ru-RU"/>
        </w:rPr>
        <w:t>заполняется константой «</w:t>
      </w:r>
      <w:r w:rsidR="00B470AB" w:rsidRPr="00B470AB">
        <w:rPr>
          <w:lang w:val="ru-RU"/>
        </w:rPr>
        <w:t>2</w:t>
      </w:r>
      <w:r>
        <w:rPr>
          <w:lang w:val="ru-RU"/>
        </w:rPr>
        <w:t xml:space="preserve">», при этом код и текст каждой из </w:t>
      </w:r>
      <w:r w:rsidR="00A35E10" w:rsidRPr="00A35E10">
        <w:rPr>
          <w:lang w:val="ru-RU"/>
        </w:rPr>
        <w:t xml:space="preserve">обнаруженных </w:t>
      </w:r>
      <w:r>
        <w:rPr>
          <w:lang w:val="ru-RU"/>
        </w:rPr>
        <w:t>ошибок записыва</w:t>
      </w:r>
      <w:r w:rsidR="00A35E10">
        <w:rPr>
          <w:lang w:val="ru-RU"/>
        </w:rPr>
        <w:t>ю</w:t>
      </w:r>
      <w:r>
        <w:rPr>
          <w:lang w:val="ru-RU"/>
        </w:rPr>
        <w:t xml:space="preserve">тся в поля </w:t>
      </w:r>
      <w:r>
        <w:t>ErrorCode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ErrorText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соответствующей по номеру группы </w:t>
      </w:r>
      <w:r>
        <w:t>Block</w:t>
      </w:r>
      <w:r w:rsidR="00C64EE5">
        <w:rPr>
          <w:lang w:val="ru-RU"/>
        </w:rPr>
        <w:t xml:space="preserve"> </w:t>
      </w:r>
      <w:r>
        <w:rPr>
          <w:lang w:val="ru-RU"/>
        </w:rPr>
        <w:t>(</w:t>
      </w:r>
      <w:r>
        <w:t>Movement</w:t>
      </w:r>
      <w:r>
        <w:rPr>
          <w:lang w:val="ru-RU"/>
        </w:rPr>
        <w:t>)</w:t>
      </w:r>
      <w:r w:rsidRPr="008800D9">
        <w:rPr>
          <w:lang w:val="ru-RU"/>
        </w:rPr>
        <w:t>.</w:t>
      </w:r>
      <w:r>
        <w:rPr>
          <w:lang w:val="ru-RU"/>
        </w:rPr>
        <w:t xml:space="preserve"> Если возникла глобальная ошибка, поле </w:t>
      </w:r>
      <w:r>
        <w:t>Status</w:t>
      </w:r>
      <w:r w:rsidR="00C64EE5">
        <w:rPr>
          <w:lang w:val="ru-RU"/>
        </w:rPr>
        <w:t xml:space="preserve"> </w:t>
      </w:r>
      <w:r>
        <w:rPr>
          <w:lang w:val="ru-RU"/>
        </w:rPr>
        <w:t xml:space="preserve">заполняется константой </w:t>
      </w:r>
      <w:r>
        <w:rPr>
          <w:lang w:val="ru-RU"/>
        </w:rPr>
        <w:lastRenderedPageBreak/>
        <w:t>«</w:t>
      </w:r>
      <w:r w:rsidR="00B470AB" w:rsidRPr="00AE117B">
        <w:rPr>
          <w:lang w:val="ru-RU"/>
        </w:rPr>
        <w:t>3</w:t>
      </w:r>
      <w:r>
        <w:rPr>
          <w:lang w:val="ru-RU"/>
        </w:rPr>
        <w:t>», т</w:t>
      </w:r>
      <w:r w:rsidR="000209A6">
        <w:rPr>
          <w:lang w:val="ru-RU"/>
        </w:rPr>
        <w:t xml:space="preserve">екст ошибки указывается в поле </w:t>
      </w:r>
      <w:r>
        <w:t>Message</w:t>
      </w:r>
      <w:r w:rsidRPr="008800D9">
        <w:rPr>
          <w:lang w:val="ru-RU"/>
        </w:rPr>
        <w:t>.</w:t>
      </w:r>
      <w:r w:rsidR="00C64EE5">
        <w:rPr>
          <w:lang w:val="ru-RU"/>
        </w:rPr>
        <w:t xml:space="preserve"> </w:t>
      </w:r>
      <w:r w:rsidR="00CC7078">
        <w:rPr>
          <w:lang w:val="ru-RU"/>
        </w:rPr>
        <w:t xml:space="preserve">Если поток находится в режиме </w:t>
      </w:r>
      <w:r w:rsidR="00CC7078" w:rsidRPr="00CC7078">
        <w:rPr>
          <w:lang w:val="ru-RU"/>
        </w:rPr>
        <w:t>"</w:t>
      </w:r>
      <w:r w:rsidR="00CC7078">
        <w:t>COB</w:t>
      </w:r>
      <w:r w:rsidR="00CC7078" w:rsidRPr="00CC7078">
        <w:rPr>
          <w:lang w:val="ru-RU"/>
        </w:rPr>
        <w:t xml:space="preserve">", </w:t>
      </w:r>
      <w:r w:rsidR="00CC7078">
        <w:rPr>
          <w:lang w:val="ru-RU"/>
        </w:rPr>
        <w:t xml:space="preserve">поле </w:t>
      </w:r>
      <w:r w:rsidR="00CC7078">
        <w:t>Status</w:t>
      </w:r>
      <w:r w:rsidR="00C64EE5">
        <w:rPr>
          <w:lang w:val="ru-RU"/>
        </w:rPr>
        <w:t xml:space="preserve"> </w:t>
      </w:r>
      <w:r w:rsidR="00CC7078">
        <w:rPr>
          <w:lang w:val="ru-RU"/>
        </w:rPr>
        <w:t>заполняется константой «</w:t>
      </w:r>
      <w:r w:rsidR="00CC7078" w:rsidRPr="00CC7078">
        <w:rPr>
          <w:lang w:val="ru-RU"/>
        </w:rPr>
        <w:t>4</w:t>
      </w:r>
      <w:r w:rsidR="00CC7078">
        <w:rPr>
          <w:lang w:val="ru-RU"/>
        </w:rPr>
        <w:t>»</w:t>
      </w:r>
      <w:r w:rsidR="00CC7078" w:rsidRPr="00CC7078">
        <w:rPr>
          <w:lang w:val="ru-RU"/>
        </w:rPr>
        <w:t>.</w:t>
      </w:r>
    </w:p>
    <w:p w:rsidR="00584631" w:rsidRPr="00CC7078" w:rsidRDefault="00584631" w:rsidP="003F5DCB">
      <w:pPr>
        <w:rPr>
          <w:lang w:val="ru-RU"/>
        </w:rPr>
      </w:pPr>
      <w:r>
        <w:rPr>
          <w:lang w:val="ru-RU"/>
        </w:rPr>
        <w:t>Работа с блокировками и движениями по неритейловым счетам не производится. Такие события должны отсекаться на уровне сервиса.</w:t>
      </w:r>
    </w:p>
    <w:p w:rsidR="003A36BA" w:rsidRDefault="002E6C06" w:rsidP="003A36BA">
      <w:pPr>
        <w:pStyle w:val="2"/>
      </w:pPr>
      <w:bookmarkStart w:id="383" w:name="_Toc422234724"/>
      <w:r>
        <w:t>Алгоритм работы (обработка одного сообщения)</w:t>
      </w:r>
      <w:bookmarkEnd w:id="383"/>
    </w:p>
    <w:p w:rsidR="000209A6" w:rsidRPr="0064290F" w:rsidRDefault="003A36BA" w:rsidP="003A36BA">
      <w:pPr>
        <w:pStyle w:val="L3"/>
      </w:pPr>
      <w:r>
        <w:t>Произв</w:t>
      </w:r>
      <w:r w:rsidR="00A730A4">
        <w:t>ести</w:t>
      </w:r>
      <w:r w:rsidR="00C64EE5">
        <w:t xml:space="preserve"> </w:t>
      </w:r>
      <w:r w:rsidR="007B3F50">
        <w:t>верхнеуровнев</w:t>
      </w:r>
      <w:r w:rsidR="00A730A4">
        <w:t>ую</w:t>
      </w:r>
      <w:r w:rsidR="00C64EE5">
        <w:t xml:space="preserve"> </w:t>
      </w:r>
      <w:r w:rsidR="00943A8E">
        <w:t>валидаци</w:t>
      </w:r>
      <w:r w:rsidR="00A730A4">
        <w:t>ю</w:t>
      </w:r>
      <w:r w:rsidR="00943A8E">
        <w:t xml:space="preserve"> сообщения (пункт </w:t>
      </w:r>
      <w:r w:rsidR="00E44A3C">
        <w:fldChar w:fldCharType="begin"/>
      </w:r>
      <w:r w:rsidR="00943A8E">
        <w:instrText xml:space="preserve"> REF _Ref402450884 \r \h </w:instrText>
      </w:r>
      <w:r w:rsidR="00E44A3C">
        <w:fldChar w:fldCharType="separate"/>
      </w:r>
      <w:r w:rsidR="007A64CA">
        <w:t>4.3</w:t>
      </w:r>
      <w:r w:rsidR="00E44A3C">
        <w:fldChar w:fldCharType="end"/>
      </w:r>
      <w:r w:rsidR="00943A8E">
        <w:t>).</w:t>
      </w:r>
    </w:p>
    <w:p w:rsidR="0064290F" w:rsidRPr="0064290F" w:rsidRDefault="0064290F" w:rsidP="003A36BA">
      <w:pPr>
        <w:pStyle w:val="L3"/>
      </w:pPr>
      <w:r>
        <w:t xml:space="preserve">Если это сообщение формата </w:t>
      </w:r>
      <w:r w:rsidRPr="0064290F">
        <w:rPr>
          <w:lang w:val="en-US"/>
        </w:rPr>
        <w:t>ControlCommand</w:t>
      </w:r>
      <w:r w:rsidR="00C64EE5">
        <w:t xml:space="preserve"> </w:t>
      </w:r>
      <w:r>
        <w:t xml:space="preserve">и </w:t>
      </w:r>
      <w:r w:rsidRPr="0064290F">
        <w:rPr>
          <w:lang w:val="en-US"/>
        </w:rPr>
        <w:t>Action</w:t>
      </w:r>
      <w:r w:rsidRPr="0064290F">
        <w:t xml:space="preserve"> = *</w:t>
      </w:r>
      <w:r w:rsidRPr="0064290F">
        <w:rPr>
          <w:lang w:val="en-US"/>
        </w:rPr>
        <w:t>START</w:t>
      </w:r>
      <w:r>
        <w:t xml:space="preserve">, перейти в режим "день" и завершить </w:t>
      </w:r>
      <w:r w:rsidR="002E6C06">
        <w:t>работу</w:t>
      </w:r>
      <w:r>
        <w:t>.</w:t>
      </w:r>
    </w:p>
    <w:p w:rsidR="0064290F" w:rsidRDefault="0064290F" w:rsidP="0064290F">
      <w:pPr>
        <w:pStyle w:val="L3"/>
      </w:pPr>
      <w:r>
        <w:t xml:space="preserve">Если это сообщение формата </w:t>
      </w:r>
      <w:r w:rsidRPr="0064290F">
        <w:rPr>
          <w:lang w:val="en-US"/>
        </w:rPr>
        <w:t>ControlCommand</w:t>
      </w:r>
      <w:r w:rsidR="00C64EE5">
        <w:t xml:space="preserve"> </w:t>
      </w:r>
      <w:r>
        <w:t xml:space="preserve">и </w:t>
      </w:r>
      <w:r w:rsidRPr="0064290F">
        <w:rPr>
          <w:lang w:val="en-US"/>
        </w:rPr>
        <w:t>Action</w:t>
      </w:r>
      <w:r w:rsidRPr="0064290F">
        <w:t xml:space="preserve"> = *</w:t>
      </w:r>
      <w:r>
        <w:rPr>
          <w:lang w:val="en-US"/>
        </w:rPr>
        <w:t>STOP</w:t>
      </w:r>
      <w:r>
        <w:t xml:space="preserve">, перейти в режим </w:t>
      </w:r>
      <w:r w:rsidRPr="0064290F">
        <w:t>"</w:t>
      </w:r>
      <w:r>
        <w:rPr>
          <w:lang w:val="en-US"/>
        </w:rPr>
        <w:t>COB</w:t>
      </w:r>
      <w:r w:rsidRPr="0064290F">
        <w:t>"</w:t>
      </w:r>
      <w:r>
        <w:t xml:space="preserve"> и завершить </w:t>
      </w:r>
      <w:r w:rsidR="002E6C06">
        <w:t>работу</w:t>
      </w:r>
      <w:r>
        <w:t>.</w:t>
      </w:r>
    </w:p>
    <w:p w:rsidR="009F4124" w:rsidRPr="009F4124" w:rsidRDefault="009F4124" w:rsidP="0064290F">
      <w:pPr>
        <w:pStyle w:val="L3"/>
      </w:pPr>
      <w:r w:rsidRPr="009F4124">
        <w:t xml:space="preserve">Если поток находится в режиме "COB", но COB уже окончен (проверяется по Data </w:t>
      </w:r>
      <w:r>
        <w:rPr>
          <w:lang w:val="en-US"/>
        </w:rPr>
        <w:t>A</w:t>
      </w:r>
      <w:r w:rsidRPr="009F4124">
        <w:t>rea COB02STAT), поток переходит в режим "день" автоматически.</w:t>
      </w:r>
    </w:p>
    <w:p w:rsidR="0064290F" w:rsidRPr="0064290F" w:rsidRDefault="0064290F" w:rsidP="0064290F">
      <w:pPr>
        <w:pStyle w:val="L3"/>
      </w:pPr>
      <w:r>
        <w:t xml:space="preserve">Если поток находится в режиме </w:t>
      </w:r>
      <w:r w:rsidRPr="0064290F">
        <w:t>"</w:t>
      </w:r>
      <w:r>
        <w:rPr>
          <w:lang w:val="en-US"/>
        </w:rPr>
        <w:t>COB</w:t>
      </w:r>
      <w:r w:rsidRPr="0064290F">
        <w:t xml:space="preserve">", </w:t>
      </w:r>
      <w:r>
        <w:t xml:space="preserve">отправить ответ с кодом </w:t>
      </w:r>
      <w:r w:rsidRPr="0064290F">
        <w:t xml:space="preserve">'4' </w:t>
      </w:r>
      <w:r>
        <w:t xml:space="preserve">и сообщением </w:t>
      </w:r>
      <w:r w:rsidRPr="0064290F">
        <w:t>"</w:t>
      </w:r>
      <w:r>
        <w:t xml:space="preserve">В АБС идёт </w:t>
      </w:r>
      <w:r>
        <w:rPr>
          <w:lang w:val="en-US"/>
        </w:rPr>
        <w:t>COB</w:t>
      </w:r>
      <w:r w:rsidRPr="0064290F">
        <w:t xml:space="preserve">". </w:t>
      </w:r>
      <w:r>
        <w:t>После этого завершить работу.</w:t>
      </w:r>
    </w:p>
    <w:p w:rsidR="003A36BA" w:rsidRPr="00912BE4" w:rsidRDefault="00A56B75" w:rsidP="003A36BA">
      <w:pPr>
        <w:pStyle w:val="L3"/>
      </w:pPr>
      <w:r>
        <w:t>Добав</w:t>
      </w:r>
      <w:r w:rsidR="00A730A4">
        <w:t>ить</w:t>
      </w:r>
      <w:r w:rsidR="00C64EE5">
        <w:t xml:space="preserve"> </w:t>
      </w:r>
      <w:r w:rsidR="00A730A4">
        <w:t xml:space="preserve">строку </w:t>
      </w:r>
      <w:r>
        <w:t>в лог-файл IFXPPL</w:t>
      </w:r>
      <w:r w:rsidRPr="00172DD8">
        <w:t>H</w:t>
      </w:r>
      <w:r w:rsidRPr="006003F3">
        <w:t>P</w:t>
      </w:r>
      <w:r w:rsidR="00912BE4" w:rsidRPr="00912BE4">
        <w:t>:</w:t>
      </w:r>
    </w:p>
    <w:p w:rsidR="00912BE4" w:rsidRDefault="00912BE4" w:rsidP="0039127A">
      <w:pPr>
        <w:pStyle w:val="ac"/>
      </w:pPr>
      <w:r>
        <w:t>IFXPPL</w:t>
      </w:r>
      <w:r w:rsidRPr="00172DD8">
        <w:t>H</w:t>
      </w:r>
      <w:r w:rsidRPr="006003F3">
        <w:t>P</w:t>
      </w:r>
    </w:p>
    <w:tbl>
      <w:tblPr>
        <w:tblStyle w:val="TheBest"/>
        <w:tblpPr w:leftFromText="180" w:rightFromText="180" w:vertAnchor="text" w:tblpY="1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874E4F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74E4F" w:rsidRPr="003A7B0C" w:rsidRDefault="00874E4F" w:rsidP="00B82E11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874E4F" w:rsidRPr="003A7B0C" w:rsidRDefault="00874E4F" w:rsidP="00B82E11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874E4F" w:rsidRPr="00ED0E14" w:rsidRDefault="00874E4F" w:rsidP="00B82E11">
            <w:pPr>
              <w:pStyle w:val="TableCellText"/>
            </w:pPr>
            <w:r>
              <w:t>Чем заполнять</w:t>
            </w:r>
          </w:p>
        </w:tc>
      </w:tr>
      <w:tr w:rsidR="00874E4F" w:rsidRPr="009254F4" w:rsidTr="00981BAD">
        <w:trPr>
          <w:trHeight w:val="300"/>
        </w:trPr>
        <w:tc>
          <w:tcPr>
            <w:tcW w:w="1668" w:type="dxa"/>
            <w:noWrap/>
            <w:hideMark/>
          </w:tcPr>
          <w:p w:rsidR="00874E4F" w:rsidRPr="004C07F2" w:rsidRDefault="00874E4F" w:rsidP="00B82E11">
            <w:pPr>
              <w:pStyle w:val="TableCellCode"/>
            </w:pPr>
            <w:r>
              <w:t>LHID</w:t>
            </w:r>
          </w:p>
        </w:tc>
        <w:tc>
          <w:tcPr>
            <w:tcW w:w="4536" w:type="dxa"/>
            <w:noWrap/>
            <w:hideMark/>
          </w:tcPr>
          <w:p w:rsidR="00874E4F" w:rsidRPr="00A60ED4" w:rsidRDefault="0062547E" w:rsidP="00B82E11">
            <w:pPr>
              <w:pStyle w:val="TableCellText"/>
            </w:pPr>
            <w:r>
              <w:t>И</w:t>
            </w:r>
            <w:r w:rsidR="00874E4F">
              <w:t>дентификатор запроса</w:t>
            </w:r>
          </w:p>
        </w:tc>
        <w:tc>
          <w:tcPr>
            <w:tcW w:w="4110" w:type="dxa"/>
          </w:tcPr>
          <w:p w:rsidR="00874E4F" w:rsidRPr="0062547E" w:rsidRDefault="0062547E" w:rsidP="00B82E1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RequestID</w:t>
            </w:r>
          </w:p>
        </w:tc>
      </w:tr>
      <w:tr w:rsidR="00874E4F" w:rsidRPr="009254F4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874E4F" w:rsidRPr="004C07F2" w:rsidRDefault="00874E4F" w:rsidP="00B82E11">
            <w:pPr>
              <w:pStyle w:val="TableCellCode"/>
            </w:pPr>
            <w:r>
              <w:t>LH</w:t>
            </w:r>
            <w:r w:rsidRPr="004C07F2">
              <w:t>TS</w:t>
            </w:r>
          </w:p>
        </w:tc>
        <w:tc>
          <w:tcPr>
            <w:tcW w:w="4536" w:type="dxa"/>
            <w:noWrap/>
            <w:hideMark/>
          </w:tcPr>
          <w:p w:rsidR="00874E4F" w:rsidRPr="00CC2EC7" w:rsidRDefault="00874E4F" w:rsidP="00B82E11">
            <w:pPr>
              <w:pStyle w:val="TableCellText"/>
            </w:pPr>
            <w:r>
              <w:t>Дата-в</w:t>
            </w:r>
            <w:r w:rsidRPr="00946F3E">
              <w:t xml:space="preserve">ремя </w:t>
            </w:r>
            <w:r>
              <w:t>запроса</w:t>
            </w:r>
          </w:p>
        </w:tc>
        <w:tc>
          <w:tcPr>
            <w:tcW w:w="4110" w:type="dxa"/>
          </w:tcPr>
          <w:p w:rsidR="00874E4F" w:rsidRPr="007B3F50" w:rsidRDefault="00874E4F" w:rsidP="00B82E11">
            <w:pPr>
              <w:pStyle w:val="TableCellCode"/>
            </w:pPr>
            <w:r w:rsidRPr="007B3F50">
              <w:t>%TimeStamp()</w:t>
            </w:r>
          </w:p>
        </w:tc>
      </w:tr>
      <w:tr w:rsidR="00874E4F" w:rsidRPr="00A26CD6" w:rsidTr="00981BAD">
        <w:tc>
          <w:tcPr>
            <w:tcW w:w="0" w:type="auto"/>
          </w:tcPr>
          <w:p w:rsidR="00874E4F" w:rsidRPr="001A5112" w:rsidRDefault="00874E4F" w:rsidP="00B82E11">
            <w:pPr>
              <w:pStyle w:val="TableCellCode"/>
            </w:pPr>
            <w:r>
              <w:t>LHRUND</w:t>
            </w:r>
          </w:p>
        </w:tc>
        <w:tc>
          <w:tcPr>
            <w:tcW w:w="4536" w:type="dxa"/>
          </w:tcPr>
          <w:p w:rsidR="00874E4F" w:rsidRPr="00CC2EC7" w:rsidRDefault="00874E4F" w:rsidP="00B82E11">
            <w:pPr>
              <w:pStyle w:val="TableCellText"/>
            </w:pPr>
            <w:r>
              <w:t>Дата MIDAS запроса</w:t>
            </w:r>
          </w:p>
        </w:tc>
        <w:tc>
          <w:tcPr>
            <w:tcW w:w="4110" w:type="dxa"/>
          </w:tcPr>
          <w:p w:rsidR="00874E4F" w:rsidRPr="00B03CA5" w:rsidRDefault="004B316B" w:rsidP="00B82E11">
            <w:pPr>
              <w:pStyle w:val="TableCellText"/>
            </w:pPr>
            <w:r w:rsidRPr="00B03CA5">
              <w:t>Текущая операционная дата</w:t>
            </w:r>
          </w:p>
        </w:tc>
      </w:tr>
      <w:tr w:rsidR="00874E4F" w:rsidRPr="009254F4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874E4F" w:rsidRPr="004C07F2" w:rsidRDefault="00874E4F" w:rsidP="00B82E11">
            <w:pPr>
              <w:pStyle w:val="TableCellCode"/>
            </w:pPr>
            <w:r>
              <w:t>LH</w:t>
            </w:r>
            <w:r w:rsidRPr="004C07F2">
              <w:t>IMSGFMT</w:t>
            </w:r>
          </w:p>
        </w:tc>
        <w:tc>
          <w:tcPr>
            <w:tcW w:w="4536" w:type="dxa"/>
            <w:noWrap/>
            <w:hideMark/>
          </w:tcPr>
          <w:p w:rsidR="00874E4F" w:rsidRPr="00B60DC9" w:rsidRDefault="00874E4F" w:rsidP="00B82E11">
            <w:pPr>
              <w:pStyle w:val="TableCellText"/>
            </w:pPr>
            <w:r>
              <w:t>Формат входящего сообщения</w:t>
            </w:r>
          </w:p>
        </w:tc>
        <w:tc>
          <w:tcPr>
            <w:tcW w:w="4110" w:type="dxa"/>
          </w:tcPr>
          <w:p w:rsidR="00874E4F" w:rsidRPr="00E95D95" w:rsidRDefault="004B316B" w:rsidP="00B82E11">
            <w:pPr>
              <w:pStyle w:val="TableCellCode"/>
            </w:pPr>
            <w:r w:rsidRPr="00E95D95">
              <w:t>MessageFormat</w:t>
            </w:r>
          </w:p>
        </w:tc>
      </w:tr>
      <w:tr w:rsidR="00874E4F" w:rsidRPr="00736C63" w:rsidTr="00981BAD">
        <w:trPr>
          <w:trHeight w:val="300"/>
        </w:trPr>
        <w:tc>
          <w:tcPr>
            <w:tcW w:w="1668" w:type="dxa"/>
            <w:noWrap/>
            <w:hideMark/>
          </w:tcPr>
          <w:p w:rsidR="00874E4F" w:rsidRPr="004C07F2" w:rsidRDefault="00874E4F" w:rsidP="00B82E11">
            <w:pPr>
              <w:pStyle w:val="TableCellCode"/>
            </w:pPr>
            <w:bookmarkStart w:id="384" w:name="_Hlk402513200"/>
            <w:r>
              <w:t>LH</w:t>
            </w:r>
            <w:r w:rsidRPr="004C07F2">
              <w:t>OMSGFMT</w:t>
            </w:r>
            <w:bookmarkEnd w:id="384"/>
          </w:p>
        </w:tc>
        <w:tc>
          <w:tcPr>
            <w:tcW w:w="4536" w:type="dxa"/>
            <w:noWrap/>
            <w:hideMark/>
          </w:tcPr>
          <w:p w:rsidR="00874E4F" w:rsidRPr="00D8677C" w:rsidRDefault="00874E4F" w:rsidP="00B82E11">
            <w:pPr>
              <w:pStyle w:val="TableCellText"/>
            </w:pPr>
            <w:r>
              <w:t>Ф</w:t>
            </w:r>
            <w:r w:rsidRPr="007B5281">
              <w:t>ормат</w:t>
            </w:r>
            <w:r>
              <w:t xml:space="preserve"> ответа</w:t>
            </w:r>
          </w:p>
        </w:tc>
        <w:tc>
          <w:tcPr>
            <w:tcW w:w="4110" w:type="dxa"/>
          </w:tcPr>
          <w:p w:rsidR="00874E4F" w:rsidRPr="00F83729" w:rsidRDefault="00EB26D8" w:rsidP="00B82E11">
            <w:pPr>
              <w:pStyle w:val="TableCellText"/>
            </w:pPr>
            <w:r w:rsidRPr="00F83729">
              <w:t>Определяется по таблице</w:t>
            </w:r>
            <w:r w:rsidR="00E1273F">
              <w:t xml:space="preserve"> </w:t>
            </w:r>
            <w:r w:rsidR="00F83729">
              <w:t xml:space="preserve">в приложении </w:t>
            </w:r>
            <w:r w:rsidR="004865D1">
              <w:fldChar w:fldCharType="begin"/>
            </w:r>
            <w:r w:rsidR="004865D1">
              <w:instrText xml:space="preserve"> REF _Ref403729563 \r \h  \* MERGEFORMAT </w:instrText>
            </w:r>
            <w:r w:rsidR="004865D1">
              <w:fldChar w:fldCharType="separate"/>
            </w:r>
            <w:r w:rsidR="007A64CA">
              <w:t>I.III</w:t>
            </w:r>
            <w:r w:rsidR="004865D1">
              <w:fldChar w:fldCharType="end"/>
            </w:r>
          </w:p>
        </w:tc>
      </w:tr>
      <w:tr w:rsidR="00874E4F" w:rsidRPr="00CA6A3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874E4F" w:rsidRPr="00DE042E" w:rsidRDefault="00874E4F" w:rsidP="00B82E11">
            <w:pPr>
              <w:pStyle w:val="TableCellCode"/>
            </w:pPr>
            <w:bookmarkStart w:id="385" w:name="_Hlk402512837"/>
            <w:r>
              <w:t>LH</w:t>
            </w:r>
            <w:r w:rsidRPr="004C07F2">
              <w:t>R</w:t>
            </w:r>
            <w:r>
              <w:t>TCD</w:t>
            </w:r>
            <w:bookmarkEnd w:id="385"/>
          </w:p>
        </w:tc>
        <w:tc>
          <w:tcPr>
            <w:tcW w:w="4536" w:type="dxa"/>
            <w:noWrap/>
            <w:hideMark/>
          </w:tcPr>
          <w:p w:rsidR="00874E4F" w:rsidRPr="00DE042E" w:rsidRDefault="00874E4F" w:rsidP="00B82E11">
            <w:pPr>
              <w:pStyle w:val="TableCellText"/>
            </w:pPr>
            <w:r>
              <w:t>К</w:t>
            </w:r>
            <w:r w:rsidRPr="00BD2246">
              <w:t>од результата</w:t>
            </w:r>
            <w:r>
              <w:t xml:space="preserve"> обработки</w:t>
            </w:r>
          </w:p>
        </w:tc>
        <w:tc>
          <w:tcPr>
            <w:tcW w:w="4110" w:type="dxa"/>
          </w:tcPr>
          <w:p w:rsidR="00874E4F" w:rsidRPr="00B03CA5" w:rsidRDefault="00E95D95" w:rsidP="00B82E11">
            <w:pPr>
              <w:pStyle w:val="TableCellText"/>
            </w:pPr>
            <w:r w:rsidRPr="00B03CA5">
              <w:t>Пока не заполняется</w:t>
            </w:r>
          </w:p>
        </w:tc>
      </w:tr>
      <w:tr w:rsidR="00874E4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874E4F" w:rsidRPr="00BD2246" w:rsidRDefault="00874E4F" w:rsidP="00B82E11">
            <w:pPr>
              <w:pStyle w:val="TableCellCode"/>
            </w:pPr>
            <w:bookmarkStart w:id="386" w:name="_Hlk402513156"/>
            <w:r>
              <w:t>LH</w:t>
            </w:r>
            <w:r w:rsidRPr="004C07F2">
              <w:t>ERRM</w:t>
            </w:r>
            <w:bookmarkEnd w:id="386"/>
          </w:p>
        </w:tc>
        <w:tc>
          <w:tcPr>
            <w:tcW w:w="4536" w:type="dxa"/>
            <w:noWrap/>
            <w:hideMark/>
          </w:tcPr>
          <w:p w:rsidR="00874E4F" w:rsidRPr="00152BC6" w:rsidRDefault="00874E4F" w:rsidP="00B82E11">
            <w:pPr>
              <w:pStyle w:val="TableCellText"/>
            </w:pPr>
            <w:r w:rsidRPr="00BD2246">
              <w:t>Сообщение об ошибке</w:t>
            </w:r>
            <w:r>
              <w:t xml:space="preserve"> (глобальной)</w:t>
            </w:r>
          </w:p>
        </w:tc>
        <w:tc>
          <w:tcPr>
            <w:tcW w:w="4110" w:type="dxa"/>
          </w:tcPr>
          <w:p w:rsidR="00874E4F" w:rsidRPr="00B03CA5" w:rsidRDefault="00E95D95" w:rsidP="00B82E11">
            <w:pPr>
              <w:pStyle w:val="TableCellText"/>
            </w:pPr>
            <w:r w:rsidRPr="00B03CA5">
              <w:t>Пока не заполняется</w:t>
            </w:r>
          </w:p>
        </w:tc>
      </w:tr>
    </w:tbl>
    <w:p w:rsidR="00EB26D8" w:rsidRPr="00FB1840" w:rsidRDefault="009A3F3D" w:rsidP="00874E4F">
      <w:pPr>
        <w:pStyle w:val="L3"/>
      </w:pPr>
      <w:r>
        <w:t>Если на этапе валидации обнаружена глобальная ошибка, дозаполнить поля лог-файла</w:t>
      </w:r>
      <w:r w:rsidR="00C64EE5">
        <w:t xml:space="preserve"> </w:t>
      </w:r>
      <w:r w:rsidRPr="009A3F3D">
        <w:t xml:space="preserve">LHRTCD </w:t>
      </w:r>
      <w:r>
        <w:t xml:space="preserve">(константой </w:t>
      </w:r>
      <w:r w:rsidRPr="009A3F3D">
        <w:t>'</w:t>
      </w:r>
      <w:r w:rsidR="00FB1840" w:rsidRPr="00FB1840">
        <w:t>3</w:t>
      </w:r>
      <w:r w:rsidRPr="009A3F3D">
        <w:t>'</w:t>
      </w:r>
      <w:r>
        <w:t xml:space="preserve">) и </w:t>
      </w:r>
      <w:r w:rsidRPr="009A3F3D">
        <w:t>LHERRM</w:t>
      </w:r>
      <w:r>
        <w:t xml:space="preserve"> (с</w:t>
      </w:r>
      <w:r w:rsidR="00E95D95">
        <w:t>о</w:t>
      </w:r>
      <w:r>
        <w:t>общением об ошибке)</w:t>
      </w:r>
      <w:r w:rsidR="00E95D95">
        <w:t xml:space="preserve">, отправить ответ в формате </w:t>
      </w:r>
      <w:r w:rsidR="00E95D95" w:rsidRPr="00E95D95">
        <w:t>LHOMSGFMT</w:t>
      </w:r>
      <w:r w:rsidR="00E95D95">
        <w:t xml:space="preserve"> и завершить работу.</w:t>
      </w:r>
    </w:p>
    <w:p w:rsidR="000209A6" w:rsidRDefault="00FB1840" w:rsidP="00FB1840">
      <w:pPr>
        <w:pStyle w:val="L3"/>
      </w:pPr>
      <w:r>
        <w:t>Проверить по таблице IFXPPL</w:t>
      </w:r>
      <w:r w:rsidRPr="00172DD8">
        <w:t>H</w:t>
      </w:r>
      <w:r w:rsidRPr="006003F3">
        <w:t>P</w:t>
      </w:r>
      <w:r>
        <w:t>, не приходил ли запрос с таким же идентификатором (</w:t>
      </w:r>
      <w:r>
        <w:rPr>
          <w:lang w:val="en-US"/>
        </w:rPr>
        <w:t>RequestID</w:t>
      </w:r>
      <w:r>
        <w:t>)</w:t>
      </w:r>
      <w:r w:rsidR="00C64EE5">
        <w:t xml:space="preserve"> </w:t>
      </w:r>
      <w:r>
        <w:t>ранее.</w:t>
      </w:r>
    </w:p>
    <w:p w:rsidR="000209A6" w:rsidRDefault="00FB1840" w:rsidP="00D749EC">
      <w:pPr>
        <w:pStyle w:val="L4indent1"/>
      </w:pPr>
      <w:r>
        <w:t>Если приходил</w:t>
      </w:r>
      <w:r w:rsidR="00C64EE5">
        <w:t xml:space="preserve"> </w:t>
      </w:r>
      <w:r w:rsidR="00D749EC">
        <w:t>и был обработан успешно</w:t>
      </w:r>
      <w:r>
        <w:t>, дозаполнить поля лог-файла</w:t>
      </w:r>
      <w:r w:rsidR="00C64EE5">
        <w:t xml:space="preserve"> </w:t>
      </w:r>
      <w:r w:rsidRPr="009A3F3D">
        <w:t xml:space="preserve">LHRTCD </w:t>
      </w:r>
      <w:r>
        <w:t xml:space="preserve">(константой </w:t>
      </w:r>
      <w:r w:rsidRPr="009A3F3D">
        <w:t>'</w:t>
      </w:r>
      <w:r w:rsidRPr="00FB1840">
        <w:t>1</w:t>
      </w:r>
      <w:r w:rsidRPr="009A3F3D">
        <w:t>'</w:t>
      </w:r>
      <w:r>
        <w:t xml:space="preserve">) и </w:t>
      </w:r>
      <w:r w:rsidRPr="009A3F3D">
        <w:t>LHERRM</w:t>
      </w:r>
      <w:r>
        <w:t xml:space="preserve"> (сообщением о</w:t>
      </w:r>
      <w:r w:rsidR="006C490A">
        <w:t xml:space="preserve"> </w:t>
      </w:r>
      <w:r w:rsidR="004D7F32">
        <w:t>дублировании</w:t>
      </w:r>
      <w:r>
        <w:t>)</w:t>
      </w:r>
      <w:r w:rsidR="004D7F32">
        <w:t xml:space="preserve"> и </w:t>
      </w:r>
      <w:r>
        <w:t>отослать тот же ответ</w:t>
      </w:r>
      <w:r w:rsidR="00705DAA">
        <w:rPr>
          <w:rStyle w:val="aa"/>
        </w:rPr>
        <w:footnoteReference w:id="2"/>
      </w:r>
      <w:r>
        <w:t xml:space="preserve">, что и на исходный запрос, с изменением поля </w:t>
      </w:r>
      <w:r>
        <w:rPr>
          <w:lang w:val="en-US"/>
        </w:rPr>
        <w:t>Status</w:t>
      </w:r>
      <w:r w:rsidR="003A3EC7">
        <w:t xml:space="preserve"> </w:t>
      </w:r>
      <w:r>
        <w:t xml:space="preserve">на </w:t>
      </w:r>
      <w:r w:rsidR="00C15271" w:rsidRPr="00C15271">
        <w:t>'</w:t>
      </w:r>
      <w:r w:rsidRPr="008657BA">
        <w:t>1</w:t>
      </w:r>
      <w:r w:rsidR="00C15271" w:rsidRPr="00C15271">
        <w:t>'</w:t>
      </w:r>
      <w:r w:rsidRPr="008657BA">
        <w:t xml:space="preserve"> (</w:t>
      </w:r>
      <w:r>
        <w:t>Дублирование запроса</w:t>
      </w:r>
      <w:r w:rsidRPr="008657BA">
        <w:t>)</w:t>
      </w:r>
      <w:r>
        <w:t>.</w:t>
      </w:r>
    </w:p>
    <w:p w:rsidR="00FB1840" w:rsidRPr="00345098" w:rsidRDefault="00D749EC" w:rsidP="00D749EC">
      <w:pPr>
        <w:pStyle w:val="L4indent1"/>
      </w:pPr>
      <w:r>
        <w:lastRenderedPageBreak/>
        <w:t xml:space="preserve">Если приходил и был обработан с ошибкой, скопировать поля </w:t>
      </w:r>
      <w:r w:rsidRPr="009A3F3D">
        <w:t xml:space="preserve">LHRTCD </w:t>
      </w:r>
      <w:r>
        <w:t xml:space="preserve">и </w:t>
      </w:r>
      <w:r w:rsidRPr="009A3F3D">
        <w:t>LHERRM</w:t>
      </w:r>
      <w:r>
        <w:t xml:space="preserve"> из исходного запроса и отослать тот же ответ, что и на исходный запрос</w:t>
      </w:r>
      <w:r w:rsidR="004D13B8">
        <w:t xml:space="preserve"> (не изменяя </w:t>
      </w:r>
      <w:r w:rsidR="004D13B8">
        <w:rPr>
          <w:lang w:val="en-US"/>
        </w:rPr>
        <w:t>Status</w:t>
      </w:r>
      <w:r w:rsidR="004D13B8">
        <w:t>)</w:t>
      </w:r>
      <w:r>
        <w:t>.</w:t>
      </w:r>
    </w:p>
    <w:p w:rsidR="00345098" w:rsidRPr="00855235" w:rsidRDefault="00345098" w:rsidP="00FB1840">
      <w:pPr>
        <w:pStyle w:val="L3"/>
      </w:pPr>
      <w:r>
        <w:t>Начать новую транзакцию. Запись в логи производится вне контроля целостности.</w:t>
      </w:r>
    </w:p>
    <w:p w:rsidR="002C6142" w:rsidRDefault="002C6142" w:rsidP="003A36BA">
      <w:pPr>
        <w:pStyle w:val="L3"/>
      </w:pPr>
      <w:r>
        <w:t>Разобрать тело сообщения на записи (</w:t>
      </w:r>
      <w:r w:rsidR="00521CC7">
        <w:t>блокировк</w:t>
      </w:r>
      <w:r>
        <w:t>и</w:t>
      </w:r>
      <w:r w:rsidR="00521CC7">
        <w:t xml:space="preserve"> или движени</w:t>
      </w:r>
      <w:r>
        <w:t>я</w:t>
      </w:r>
      <w:r w:rsidR="00521CC7">
        <w:t>)</w:t>
      </w:r>
      <w:r>
        <w:t>.</w:t>
      </w:r>
      <w:r w:rsidR="00A730A4">
        <w:t xml:space="preserve"> </w:t>
      </w:r>
      <w:r w:rsidR="008B18A3">
        <w:t xml:space="preserve">Записи обрабатываются последовательно в порядке следования в запросе. </w:t>
      </w:r>
      <w:r w:rsidR="00A730A4">
        <w:t>Для каждой записи:</w:t>
      </w:r>
    </w:p>
    <w:p w:rsidR="00A730A4" w:rsidRDefault="006A2682" w:rsidP="00A730A4">
      <w:pPr>
        <w:pStyle w:val="L4indent1"/>
      </w:pPr>
      <w:r>
        <w:t>Д</w:t>
      </w:r>
      <w:r w:rsidR="00A730A4">
        <w:t>обавить строку в лог-файл I</w:t>
      </w:r>
      <w:bookmarkStart w:id="387" w:name="_Hlk402517005"/>
      <w:r w:rsidR="00A730A4">
        <w:t>FXPPLB</w:t>
      </w:r>
      <w:r w:rsidR="00A730A4" w:rsidRPr="006003F3">
        <w:t>P</w:t>
      </w:r>
      <w:bookmarkEnd w:id="387"/>
      <w:r w:rsidR="00A730A4">
        <w:t xml:space="preserve"> (для блокировок) или </w:t>
      </w:r>
      <w:bookmarkStart w:id="388" w:name="_Hlk402516992"/>
      <w:r w:rsidR="00A730A4">
        <w:t>IFXPPLM</w:t>
      </w:r>
      <w:r w:rsidR="00A730A4" w:rsidRPr="006003F3">
        <w:t>P</w:t>
      </w:r>
      <w:bookmarkEnd w:id="388"/>
      <w:r w:rsidR="003A3EC7">
        <w:t xml:space="preserve"> </w:t>
      </w:r>
      <w:r w:rsidR="00A730A4">
        <w:t>(для движений)</w:t>
      </w:r>
      <w:r>
        <w:t>:</w:t>
      </w:r>
    </w:p>
    <w:p w:rsidR="00912BE4" w:rsidRDefault="00912BE4" w:rsidP="0039127A">
      <w:pPr>
        <w:pStyle w:val="ac"/>
      </w:pPr>
      <w:r>
        <w:rPr>
          <w:lang w:val="en-US"/>
        </w:rPr>
        <w:t>I</w:t>
      </w:r>
      <w:r w:rsidRPr="00912BE4">
        <w:t>FXPPLBP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A730A4" w:rsidTr="00FB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730A4" w:rsidRPr="003A7B0C" w:rsidRDefault="00A730A4" w:rsidP="00FB79F6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A730A4" w:rsidRPr="003A7B0C" w:rsidRDefault="00A730A4" w:rsidP="00FB79F6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A730A4" w:rsidRPr="00ED0E14" w:rsidRDefault="00A730A4" w:rsidP="00FB79F6">
            <w:pPr>
              <w:pStyle w:val="TableCellText"/>
            </w:pPr>
            <w:r>
              <w:t>Чем заполнять</w:t>
            </w:r>
          </w:p>
        </w:tc>
      </w:tr>
      <w:tr w:rsidR="00B96536" w:rsidRPr="009254F4" w:rsidTr="00FB79F6">
        <w:trPr>
          <w:trHeight w:val="300"/>
        </w:trPr>
        <w:tc>
          <w:tcPr>
            <w:tcW w:w="1668" w:type="dxa"/>
            <w:noWrap/>
            <w:hideMark/>
          </w:tcPr>
          <w:p w:rsidR="00B96536" w:rsidRPr="004C07F2" w:rsidRDefault="00B96536" w:rsidP="00FB79F6">
            <w:pPr>
              <w:pStyle w:val="TableCellCode"/>
            </w:pPr>
            <w:r>
              <w:t>LBID</w:t>
            </w:r>
          </w:p>
        </w:tc>
        <w:tc>
          <w:tcPr>
            <w:tcW w:w="4536" w:type="dxa"/>
            <w:noWrap/>
            <w:hideMark/>
          </w:tcPr>
          <w:p w:rsidR="00B96536" w:rsidRPr="006C4FFE" w:rsidRDefault="0062547E" w:rsidP="00FB79F6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И</w:t>
            </w:r>
            <w:r w:rsidR="00B96536" w:rsidRPr="006C4FFE">
              <w:rPr>
                <w:rFonts w:cs="Arial"/>
              </w:rPr>
              <w:t>дентификатор запроса</w:t>
            </w:r>
          </w:p>
        </w:tc>
        <w:tc>
          <w:tcPr>
            <w:tcW w:w="4110" w:type="dxa"/>
          </w:tcPr>
          <w:p w:rsidR="00B96536" w:rsidRPr="006C4FFE" w:rsidRDefault="00D11CA6" w:rsidP="00FB79F6">
            <w:pPr>
              <w:pStyle w:val="TableCellCode"/>
              <w:rPr>
                <w:rFonts w:cs="Arial"/>
              </w:rPr>
            </w:pPr>
            <w:r>
              <w:t>IFXPPLHP.</w:t>
            </w:r>
            <w:r w:rsidR="00B03CA5">
              <w:t>LHID</w:t>
            </w:r>
          </w:p>
        </w:tc>
      </w:tr>
      <w:tr w:rsidR="00B96536" w:rsidRPr="009254F4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96536" w:rsidRPr="00CC2EC7" w:rsidRDefault="00B96536" w:rsidP="00FB79F6">
            <w:pPr>
              <w:pStyle w:val="TableCellCode"/>
            </w:pPr>
            <w:r>
              <w:t>LBTS</w:t>
            </w:r>
          </w:p>
        </w:tc>
        <w:tc>
          <w:tcPr>
            <w:tcW w:w="4536" w:type="dxa"/>
            <w:noWrap/>
            <w:hideMark/>
          </w:tcPr>
          <w:p w:rsidR="00B96536" w:rsidRPr="00CC2EC7" w:rsidRDefault="00B96536" w:rsidP="00FB79F6">
            <w:pPr>
              <w:pStyle w:val="TableCellText"/>
              <w:rPr>
                <w:rFonts w:cs="Arial"/>
              </w:rPr>
            </w:pPr>
            <w:r>
              <w:t>Дата-в</w:t>
            </w:r>
            <w:r w:rsidRPr="00946F3E">
              <w:t xml:space="preserve">ремя </w:t>
            </w:r>
            <w:r>
              <w:t>запроса</w:t>
            </w:r>
          </w:p>
        </w:tc>
        <w:tc>
          <w:tcPr>
            <w:tcW w:w="4110" w:type="dxa"/>
          </w:tcPr>
          <w:p w:rsidR="00B96536" w:rsidRPr="00CC2EC7" w:rsidRDefault="00D11CA6" w:rsidP="00FB79F6">
            <w:pPr>
              <w:pStyle w:val="TableCellCode"/>
              <w:rPr>
                <w:rFonts w:cs="Arial"/>
              </w:rPr>
            </w:pPr>
            <w:r>
              <w:t>IFXPPLHP.</w:t>
            </w:r>
            <w:r w:rsidR="00B03CA5">
              <w:t>LH</w:t>
            </w:r>
            <w:r w:rsidR="00B03CA5" w:rsidRPr="004C07F2">
              <w:t>TS</w:t>
            </w:r>
          </w:p>
        </w:tc>
      </w:tr>
      <w:tr w:rsidR="00B96536" w:rsidRPr="00736C63" w:rsidTr="00FB79F6">
        <w:tc>
          <w:tcPr>
            <w:tcW w:w="0" w:type="auto"/>
          </w:tcPr>
          <w:p w:rsidR="00B96536" w:rsidRPr="00643A97" w:rsidRDefault="00B96536" w:rsidP="00FB79F6">
            <w:pPr>
              <w:pStyle w:val="TableCellCode"/>
            </w:pPr>
            <w:r>
              <w:t>LBROWNUM</w:t>
            </w:r>
          </w:p>
        </w:tc>
        <w:tc>
          <w:tcPr>
            <w:tcW w:w="4536" w:type="dxa"/>
          </w:tcPr>
          <w:p w:rsidR="00B96536" w:rsidRPr="00285A65" w:rsidRDefault="00B96536" w:rsidP="00FB79F6">
            <w:pPr>
              <w:pStyle w:val="TableCellText"/>
            </w:pPr>
            <w:r w:rsidRPr="00285A65">
              <w:t xml:space="preserve">Номер </w:t>
            </w:r>
            <w:r>
              <w:t xml:space="preserve">блокировки </w:t>
            </w:r>
            <w:r w:rsidRPr="00285A65">
              <w:t>в списке</w:t>
            </w:r>
          </w:p>
        </w:tc>
        <w:tc>
          <w:tcPr>
            <w:tcW w:w="4110" w:type="dxa"/>
          </w:tcPr>
          <w:p w:rsidR="00B96536" w:rsidRPr="00B03CA5" w:rsidRDefault="00B03CA5" w:rsidP="00FB79F6">
            <w:pPr>
              <w:pStyle w:val="TableCellText"/>
            </w:pPr>
            <w:r>
              <w:t>Порядковый номер записи, считая с 1</w:t>
            </w:r>
          </w:p>
        </w:tc>
      </w:tr>
      <w:tr w:rsidR="00B03CA5" w:rsidRPr="009254F4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03CA5" w:rsidRDefault="00B03CA5" w:rsidP="00FB79F6">
            <w:pPr>
              <w:pStyle w:val="TableCellCode"/>
            </w:pPr>
            <w:r>
              <w:t>LBBLKSRC</w:t>
            </w:r>
          </w:p>
        </w:tc>
        <w:tc>
          <w:tcPr>
            <w:tcW w:w="4536" w:type="dxa"/>
            <w:vMerge w:val="restart"/>
            <w:noWrap/>
            <w:hideMark/>
          </w:tcPr>
          <w:p w:rsidR="00B03CA5" w:rsidRPr="00285A65" w:rsidRDefault="00B03CA5" w:rsidP="00FB79F6">
            <w:pPr>
              <w:pStyle w:val="TableCellText"/>
            </w:pPr>
            <w:r w:rsidRPr="00E54041">
              <w:t>Идентификатор блокировки</w:t>
            </w:r>
          </w:p>
        </w:tc>
        <w:tc>
          <w:tcPr>
            <w:tcW w:w="4110" w:type="dxa"/>
          </w:tcPr>
          <w:p w:rsidR="00B03CA5" w:rsidRPr="00B03CA5" w:rsidRDefault="00B03CA5" w:rsidP="00FB79F6">
            <w:pPr>
              <w:pStyle w:val="TableCellCode"/>
            </w:pPr>
            <w:r w:rsidRPr="00B03CA5">
              <w:t>Block.ID.SystemCode</w:t>
            </w:r>
          </w:p>
        </w:tc>
      </w:tr>
      <w:tr w:rsidR="00B03CA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B03CA5" w:rsidRDefault="00B03CA5" w:rsidP="00FB79F6">
            <w:pPr>
              <w:pStyle w:val="TableCellCode"/>
            </w:pPr>
            <w:r w:rsidRPr="00A17264">
              <w:t>LB</w:t>
            </w:r>
            <w:r>
              <w:t>BLKID</w:t>
            </w:r>
          </w:p>
        </w:tc>
        <w:tc>
          <w:tcPr>
            <w:tcW w:w="4536" w:type="dxa"/>
            <w:vMerge/>
            <w:noWrap/>
            <w:hideMark/>
          </w:tcPr>
          <w:p w:rsidR="00B03CA5" w:rsidRPr="00E54041" w:rsidRDefault="00B03CA5" w:rsidP="00FB79F6">
            <w:pPr>
              <w:pStyle w:val="TableCellText"/>
            </w:pPr>
          </w:p>
        </w:tc>
        <w:tc>
          <w:tcPr>
            <w:tcW w:w="4110" w:type="dxa"/>
          </w:tcPr>
          <w:p w:rsidR="00B03CA5" w:rsidRPr="00B03CA5" w:rsidRDefault="00B03CA5" w:rsidP="00FB79F6">
            <w:pPr>
              <w:pStyle w:val="TableCellCode"/>
            </w:pPr>
            <w:r w:rsidRPr="00B03CA5">
              <w:t>Block.ID.Reference</w:t>
            </w:r>
          </w:p>
        </w:tc>
      </w:tr>
      <w:tr w:rsidR="00E1273F" w:rsidRPr="00E1273F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1273F" w:rsidRPr="00A17264" w:rsidRDefault="00E1273F" w:rsidP="00EE4AAF">
            <w:pPr>
              <w:pStyle w:val="TableCellCode"/>
            </w:pPr>
            <w:r>
              <w:t>LB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4536" w:type="dxa"/>
            <w:vMerge w:val="restart"/>
            <w:noWrap/>
            <w:hideMark/>
          </w:tcPr>
          <w:p w:rsidR="00E1273F" w:rsidRPr="00E54041" w:rsidRDefault="00E1273F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285A65">
              <w:t>блокировки</w:t>
            </w:r>
          </w:p>
        </w:tc>
        <w:tc>
          <w:tcPr>
            <w:tcW w:w="4110" w:type="dxa"/>
          </w:tcPr>
          <w:p w:rsidR="00E1273F" w:rsidRPr="00B03CA5" w:rsidRDefault="00E1273F" w:rsidP="00EE4AAF">
            <w:pPr>
              <w:pStyle w:val="TableCellCode"/>
            </w:pPr>
            <w:r w:rsidRPr="00B03CA5">
              <w:t>Block.</w:t>
            </w:r>
            <w:r>
              <w:rPr>
                <w:lang w:val="en-US"/>
              </w:rPr>
              <w:t>PreBlock</w:t>
            </w:r>
            <w:r w:rsidRPr="00B03CA5">
              <w:t>ID.SystemCode</w:t>
            </w:r>
          </w:p>
        </w:tc>
      </w:tr>
      <w:tr w:rsidR="00E1273F" w:rsidRPr="00E1273F" w:rsidTr="00EE4AAF">
        <w:trPr>
          <w:trHeight w:val="300"/>
        </w:trPr>
        <w:tc>
          <w:tcPr>
            <w:tcW w:w="1668" w:type="dxa"/>
            <w:noWrap/>
            <w:hideMark/>
          </w:tcPr>
          <w:p w:rsidR="00E1273F" w:rsidRPr="00A17264" w:rsidRDefault="00E1273F" w:rsidP="00EE4AAF">
            <w:pPr>
              <w:pStyle w:val="TableCellCode"/>
            </w:pPr>
            <w:r w:rsidRPr="00A17264">
              <w:t>LB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4536" w:type="dxa"/>
            <w:vMerge/>
            <w:noWrap/>
            <w:hideMark/>
          </w:tcPr>
          <w:p w:rsidR="00E1273F" w:rsidRPr="00E54041" w:rsidRDefault="00E1273F" w:rsidP="00EE4AAF">
            <w:pPr>
              <w:pStyle w:val="TableCellText"/>
            </w:pPr>
          </w:p>
        </w:tc>
        <w:tc>
          <w:tcPr>
            <w:tcW w:w="4110" w:type="dxa"/>
          </w:tcPr>
          <w:p w:rsidR="00E1273F" w:rsidRPr="00B03CA5" w:rsidRDefault="00E1273F" w:rsidP="00EE4AAF">
            <w:pPr>
              <w:pStyle w:val="TableCellCode"/>
            </w:pPr>
            <w:r w:rsidRPr="00B03CA5">
              <w:t>Block.</w:t>
            </w:r>
            <w:r>
              <w:rPr>
                <w:lang w:val="en-US"/>
              </w:rPr>
              <w:t>PreBlock</w:t>
            </w:r>
            <w:r w:rsidRPr="00B03CA5">
              <w:t>ID.Reference</w:t>
            </w:r>
          </w:p>
        </w:tc>
      </w:tr>
      <w:tr w:rsidR="00B96536" w:rsidRPr="00CA6A37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96536" w:rsidRDefault="00B96536" w:rsidP="00FB79F6">
            <w:pPr>
              <w:pStyle w:val="TableCellCode"/>
            </w:pPr>
            <w:r w:rsidRPr="00A17264">
              <w:t>LB</w:t>
            </w:r>
            <w:r>
              <w:t>OBJREF</w:t>
            </w:r>
          </w:p>
        </w:tc>
        <w:tc>
          <w:tcPr>
            <w:tcW w:w="4536" w:type="dxa"/>
            <w:noWrap/>
            <w:hideMark/>
          </w:tcPr>
          <w:p w:rsidR="00B96536" w:rsidRPr="00E54041" w:rsidRDefault="00B96536" w:rsidP="00FB79F6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  <w:tc>
          <w:tcPr>
            <w:tcW w:w="4110" w:type="dxa"/>
          </w:tcPr>
          <w:p w:rsidR="00B96536" w:rsidRPr="00B03CA5" w:rsidRDefault="00B03CA5" w:rsidP="00FB79F6">
            <w:pPr>
              <w:pStyle w:val="TableCellCode"/>
            </w:pPr>
            <w:r w:rsidRPr="00B03CA5">
              <w:t>Block.ObjectReference</w:t>
            </w:r>
          </w:p>
        </w:tc>
      </w:tr>
      <w:tr w:rsidR="00B96536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B96536" w:rsidRDefault="00B96536" w:rsidP="00FB79F6">
            <w:pPr>
              <w:pStyle w:val="TableCellCode"/>
            </w:pPr>
            <w:r w:rsidRPr="00A17264">
              <w:t>LB</w:t>
            </w:r>
            <w:r>
              <w:t>CBAC</w:t>
            </w:r>
          </w:p>
        </w:tc>
        <w:tc>
          <w:tcPr>
            <w:tcW w:w="4536" w:type="dxa"/>
            <w:noWrap/>
            <w:hideMark/>
          </w:tcPr>
          <w:p w:rsidR="00B96536" w:rsidRPr="00E54041" w:rsidRDefault="00B96536" w:rsidP="00FB79F6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>т в формате ЦБ</w:t>
            </w:r>
          </w:p>
        </w:tc>
        <w:tc>
          <w:tcPr>
            <w:tcW w:w="4110" w:type="dxa"/>
          </w:tcPr>
          <w:p w:rsidR="00B96536" w:rsidRPr="00B03CA5" w:rsidRDefault="00B03CA5" w:rsidP="00FB79F6">
            <w:pPr>
              <w:pStyle w:val="TableCellCode"/>
            </w:pPr>
            <w:r w:rsidRPr="00B03CA5">
              <w:t>Block.Account</w:t>
            </w:r>
          </w:p>
        </w:tc>
      </w:tr>
      <w:tr w:rsidR="00FE596C" w:rsidRPr="00FB79F6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E596C" w:rsidRPr="00FB79F6" w:rsidRDefault="00FE596C" w:rsidP="00FE596C">
            <w:pPr>
              <w:pStyle w:val="TableCellCode"/>
            </w:pPr>
            <w:r w:rsidRPr="00FB79F6">
              <w:rPr>
                <w:lang w:val="en-US"/>
              </w:rPr>
              <w:t>LBAMTTYPE</w:t>
            </w:r>
          </w:p>
        </w:tc>
        <w:tc>
          <w:tcPr>
            <w:tcW w:w="4536" w:type="dxa"/>
            <w:noWrap/>
            <w:hideMark/>
          </w:tcPr>
          <w:p w:rsidR="00FE596C" w:rsidRPr="00FB79F6" w:rsidRDefault="00FE596C" w:rsidP="00FE596C">
            <w:pPr>
              <w:pStyle w:val="TableCellText"/>
            </w:pPr>
            <w:r w:rsidRPr="00FB79F6">
              <w:t>Тип суммы блокировки</w:t>
            </w:r>
          </w:p>
        </w:tc>
        <w:tc>
          <w:tcPr>
            <w:tcW w:w="4110" w:type="dxa"/>
          </w:tcPr>
          <w:p w:rsidR="00FE596C" w:rsidRPr="00FB79F6" w:rsidRDefault="00FE596C" w:rsidP="00FE596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Block.AmountType</w:t>
            </w:r>
          </w:p>
        </w:tc>
      </w:tr>
      <w:tr w:rsidR="00FB79F6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FB79F6" w:rsidRDefault="00FB79F6" w:rsidP="00FB79F6">
            <w:pPr>
              <w:pStyle w:val="TableCellCode"/>
            </w:pPr>
            <w:r w:rsidRPr="00A17264">
              <w:t>LB</w:t>
            </w:r>
            <w:r>
              <w:t>AMT</w:t>
            </w:r>
          </w:p>
        </w:tc>
        <w:tc>
          <w:tcPr>
            <w:tcW w:w="4536" w:type="dxa"/>
            <w:noWrap/>
            <w:hideMark/>
          </w:tcPr>
          <w:p w:rsidR="00FB79F6" w:rsidRPr="00E54041" w:rsidRDefault="00FB79F6" w:rsidP="00FB79F6">
            <w:pPr>
              <w:pStyle w:val="TableCellText"/>
            </w:pPr>
            <w:r w:rsidRPr="00E54041">
              <w:t>Сумма блокировки в валюте счёта</w:t>
            </w:r>
          </w:p>
        </w:tc>
        <w:tc>
          <w:tcPr>
            <w:tcW w:w="4110" w:type="dxa"/>
          </w:tcPr>
          <w:p w:rsidR="00FB79F6" w:rsidRPr="00B03CA5" w:rsidRDefault="00FB79F6" w:rsidP="00FB79F6">
            <w:pPr>
              <w:pStyle w:val="TableCellCode"/>
            </w:pPr>
            <w:r w:rsidRPr="00B03CA5">
              <w:t>Block.Amount</w:t>
            </w:r>
          </w:p>
        </w:tc>
      </w:tr>
      <w:tr w:rsidR="00FE596C" w:rsidRPr="00295425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E596C" w:rsidRPr="00295425" w:rsidRDefault="00FE596C" w:rsidP="00FE596C">
            <w:pPr>
              <w:pStyle w:val="TableCellCode"/>
            </w:pPr>
            <w:r w:rsidRPr="00295425">
              <w:rPr>
                <w:lang w:val="en-US"/>
              </w:rPr>
              <w:t>LBPERCENT</w:t>
            </w:r>
          </w:p>
        </w:tc>
        <w:tc>
          <w:tcPr>
            <w:tcW w:w="4536" w:type="dxa"/>
            <w:noWrap/>
            <w:hideMark/>
          </w:tcPr>
          <w:p w:rsidR="00FE596C" w:rsidRPr="00295425" w:rsidRDefault="00FE596C" w:rsidP="00FE596C">
            <w:pPr>
              <w:pStyle w:val="TableCellText"/>
              <w:rPr>
                <w:lang w:val="en-US"/>
              </w:rPr>
            </w:pPr>
            <w:r w:rsidRPr="00295425">
              <w:t>Процент от суммы остатка</w:t>
            </w:r>
          </w:p>
        </w:tc>
        <w:tc>
          <w:tcPr>
            <w:tcW w:w="4110" w:type="dxa"/>
          </w:tcPr>
          <w:p w:rsidR="00FE596C" w:rsidRPr="00295425" w:rsidRDefault="00FE596C" w:rsidP="00FE596C">
            <w:pPr>
              <w:pStyle w:val="TableCellCode"/>
              <w:rPr>
                <w:lang w:val="en-US"/>
              </w:rPr>
            </w:pPr>
            <w:r w:rsidRPr="00B03CA5">
              <w:t>Block.</w:t>
            </w:r>
            <w:r>
              <w:rPr>
                <w:lang w:val="en-US"/>
              </w:rPr>
              <w:t>Percent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A17264">
              <w:t>LB</w:t>
            </w:r>
            <w:r>
              <w:t>STRD</w:t>
            </w:r>
          </w:p>
        </w:tc>
        <w:tc>
          <w:tcPr>
            <w:tcW w:w="4536" w:type="dxa"/>
            <w:noWrap/>
            <w:hideMark/>
          </w:tcPr>
          <w:p w:rsidR="00295425" w:rsidRPr="00285A65" w:rsidRDefault="00295425" w:rsidP="00FB79F6">
            <w:pPr>
              <w:pStyle w:val="TableCellText"/>
            </w:pPr>
            <w:r w:rsidRPr="00285A65">
              <w:t>Дата начала действия блокировки</w:t>
            </w: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Block.StartDate</w:t>
            </w:r>
          </w:p>
        </w:tc>
      </w:tr>
      <w:tr w:rsidR="00295425" w:rsidRPr="00DE042E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A17264">
              <w:t>LB</w:t>
            </w:r>
            <w:r>
              <w:t>ENDD</w:t>
            </w:r>
          </w:p>
        </w:tc>
        <w:tc>
          <w:tcPr>
            <w:tcW w:w="4536" w:type="dxa"/>
            <w:noWrap/>
            <w:hideMark/>
          </w:tcPr>
          <w:p w:rsidR="00295425" w:rsidRPr="00285A65" w:rsidRDefault="00295425" w:rsidP="00FB79F6">
            <w:pPr>
              <w:pStyle w:val="TableCellText"/>
            </w:pPr>
            <w:r w:rsidRPr="00285A65">
              <w:t>Дата конца действия блокировки</w:t>
            </w: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Block.EndDate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Pr="00A17264" w:rsidRDefault="00295425" w:rsidP="00FB79F6">
            <w:pPr>
              <w:pStyle w:val="TableCellCode"/>
            </w:pPr>
            <w:r>
              <w:rPr>
                <w:rFonts w:cs="Consolas"/>
                <w:lang w:val="en-US"/>
              </w:rPr>
              <w:t>LBTRYP</w:t>
            </w:r>
          </w:p>
        </w:tc>
        <w:tc>
          <w:tcPr>
            <w:tcW w:w="4536" w:type="dxa"/>
            <w:noWrap/>
            <w:hideMark/>
          </w:tcPr>
          <w:p w:rsidR="00295425" w:rsidRPr="00285A65" w:rsidRDefault="00295425" w:rsidP="00FB79F6">
            <w:pPr>
              <w:pStyle w:val="TableCellText"/>
            </w:pPr>
            <w:r>
              <w:rPr>
                <w:lang w:val="en-US"/>
              </w:rPr>
              <w:t xml:space="preserve">Transaction Type </w:t>
            </w:r>
            <w:r>
              <w:t>для проджекта</w:t>
            </w: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</w:t>
            </w:r>
            <w:r>
              <w:t>ProjectTrnTyp</w:t>
            </w:r>
          </w:p>
        </w:tc>
      </w:tr>
      <w:tr w:rsidR="00295425" w:rsidRPr="00DE042E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Pr="00A17264" w:rsidRDefault="00295425" w:rsidP="00FB79F6">
            <w:pPr>
              <w:pStyle w:val="TableCellCode"/>
            </w:pPr>
            <w:r>
              <w:rPr>
                <w:rFonts w:cs="Consolas"/>
                <w:lang w:val="en-US"/>
              </w:rPr>
              <w:t>LB</w:t>
            </w:r>
            <w:r w:rsidRPr="00566772">
              <w:rPr>
                <w:rFonts w:cs="Consolas"/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295425" w:rsidRPr="00285A65" w:rsidRDefault="00295425" w:rsidP="00FB79F6">
            <w:pPr>
              <w:pStyle w:val="TableCellText"/>
            </w:pPr>
            <w:r>
              <w:rPr>
                <w:lang w:val="en-US"/>
              </w:rPr>
              <w:t>Transaction Number</w:t>
            </w:r>
            <w:r>
              <w:t xml:space="preserve"> для проджекта</w:t>
            </w:r>
          </w:p>
        </w:tc>
        <w:tc>
          <w:tcPr>
            <w:tcW w:w="4110" w:type="dxa"/>
          </w:tcPr>
          <w:p w:rsidR="00295425" w:rsidRPr="004E2970" w:rsidRDefault="00295425" w:rsidP="00FB79F6">
            <w:pPr>
              <w:pStyle w:val="TableCellCode"/>
              <w:rPr>
                <w:lang w:val="en-US"/>
              </w:rPr>
            </w:pPr>
            <w:r w:rsidRPr="00B03CA5">
              <w:t>Block.</w:t>
            </w:r>
            <w:r>
              <w:t>ProjectTrn</w:t>
            </w:r>
            <w:r>
              <w:rPr>
                <w:lang w:val="en-US"/>
              </w:rPr>
              <w:t>Nbr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  <w:rPr>
                <w:rFonts w:cs="Consolas"/>
                <w:lang w:val="en-US"/>
              </w:rPr>
            </w:pPr>
            <w:r w:rsidRPr="00106428">
              <w:t>L</w:t>
            </w:r>
            <w:r>
              <w:rPr>
                <w:lang w:val="en-US"/>
              </w:rPr>
              <w:t>B</w:t>
            </w:r>
            <w:r w:rsidRPr="00106428">
              <w:t>NRTD</w:t>
            </w:r>
          </w:p>
        </w:tc>
        <w:tc>
          <w:tcPr>
            <w:tcW w:w="4536" w:type="dxa"/>
            <w:noWrap/>
            <w:hideMark/>
          </w:tcPr>
          <w:p w:rsidR="00295425" w:rsidRDefault="00295425" w:rsidP="00FB79F6">
            <w:pPr>
              <w:pStyle w:val="TableCellText"/>
              <w:rPr>
                <w:lang w:val="en-US"/>
              </w:rPr>
            </w:pPr>
            <w:r w:rsidRPr="00C53CB7">
              <w:t>Комментарий к проджекту</w:t>
            </w:r>
          </w:p>
        </w:tc>
        <w:tc>
          <w:tcPr>
            <w:tcW w:w="4110" w:type="dxa"/>
          </w:tcPr>
          <w:p w:rsidR="00295425" w:rsidRPr="00663DE4" w:rsidRDefault="00295425" w:rsidP="00FB79F6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Block.ProjectNarrative</w:t>
            </w:r>
          </w:p>
        </w:tc>
      </w:tr>
      <w:tr w:rsidR="00295425" w:rsidRPr="00DE042E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A17264">
              <w:t>LB</w:t>
            </w:r>
            <w:r>
              <w:t>USEOVD</w:t>
            </w:r>
          </w:p>
        </w:tc>
        <w:tc>
          <w:tcPr>
            <w:tcW w:w="4536" w:type="dxa"/>
            <w:noWrap/>
            <w:hideMark/>
          </w:tcPr>
          <w:p w:rsidR="00295425" w:rsidRPr="00285A65" w:rsidRDefault="00295425" w:rsidP="00FB79F6">
            <w:pPr>
              <w:pStyle w:val="TableCellText"/>
            </w:pPr>
            <w:r w:rsidRPr="00285A65">
              <w:t>Учитывать лимит овердрафта</w:t>
            </w: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Block.UseOverdraft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8944A9">
              <w:t>LB</w:t>
            </w:r>
            <w:r>
              <w:t>IGNBLK</w:t>
            </w:r>
          </w:p>
        </w:tc>
        <w:tc>
          <w:tcPr>
            <w:tcW w:w="4536" w:type="dxa"/>
            <w:noWrap/>
            <w:hideMark/>
          </w:tcPr>
          <w:p w:rsidR="00295425" w:rsidRPr="00E54041" w:rsidRDefault="00295425" w:rsidP="00FB79F6">
            <w:pPr>
              <w:pStyle w:val="TableCellText"/>
            </w:pPr>
            <w:r w:rsidRPr="00285A65">
              <w:t>Флаг обхода блокировки all</w:t>
            </w:r>
            <w:r w:rsidR="00FF0051">
              <w:rPr>
                <w:lang w:val="en-US"/>
              </w:rPr>
              <w:t>/</w:t>
            </w:r>
            <w:r w:rsidRPr="00285A65">
              <w:t>credit</w:t>
            </w:r>
            <w:r>
              <w:t>/</w:t>
            </w:r>
            <w:r w:rsidRPr="00285A65">
              <w:t>debit</w:t>
            </w: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Block.IgnoreBlockFlag</w:t>
            </w:r>
          </w:p>
        </w:tc>
      </w:tr>
      <w:tr w:rsidR="00295425" w:rsidRPr="00DE042E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8944A9">
              <w:t>LB</w:t>
            </w:r>
            <w:r>
              <w:t>IGNBAL</w:t>
            </w:r>
          </w:p>
        </w:tc>
        <w:tc>
          <w:tcPr>
            <w:tcW w:w="4536" w:type="dxa"/>
            <w:noWrap/>
            <w:hideMark/>
          </w:tcPr>
          <w:p w:rsidR="00295425" w:rsidRPr="00E54041" w:rsidRDefault="00295425" w:rsidP="00FB79F6">
            <w:pPr>
              <w:pStyle w:val="TableCellText"/>
            </w:pPr>
            <w:r w:rsidRPr="00285A65">
              <w:t>Флаг игнорирования доступного остатка</w:t>
            </w: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Block.IgnoreBalance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Pr="009C51F0" w:rsidRDefault="00295425" w:rsidP="00FB79F6">
            <w:pPr>
              <w:pStyle w:val="TableCellCode"/>
            </w:pPr>
            <w:r>
              <w:t>LBNARR</w:t>
            </w:r>
          </w:p>
        </w:tc>
        <w:tc>
          <w:tcPr>
            <w:tcW w:w="4536" w:type="dxa"/>
            <w:noWrap/>
            <w:hideMark/>
          </w:tcPr>
          <w:p w:rsidR="00295425" w:rsidRPr="009C51F0" w:rsidRDefault="00295425" w:rsidP="00FB79F6">
            <w:pPr>
              <w:pStyle w:val="TableCellText"/>
            </w:pPr>
            <w:r>
              <w:t>Комментарий к блокировке</w:t>
            </w:r>
          </w:p>
        </w:tc>
        <w:tc>
          <w:tcPr>
            <w:tcW w:w="4110" w:type="dxa"/>
          </w:tcPr>
          <w:p w:rsidR="00295425" w:rsidRPr="00786C09" w:rsidRDefault="00295425" w:rsidP="00FB79F6">
            <w:pPr>
              <w:pStyle w:val="TableCellCode"/>
            </w:pPr>
            <w:r w:rsidRPr="00786C09">
              <w:t>Block.Comment</w:t>
            </w:r>
          </w:p>
        </w:tc>
      </w:tr>
      <w:tr w:rsidR="00295425" w:rsidRPr="00DE042E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A17264">
              <w:t>LB</w:t>
            </w:r>
            <w:r>
              <w:t>PARSRC</w:t>
            </w:r>
          </w:p>
        </w:tc>
        <w:tc>
          <w:tcPr>
            <w:tcW w:w="4536" w:type="dxa"/>
            <w:vMerge w:val="restart"/>
            <w:noWrap/>
            <w:hideMark/>
          </w:tcPr>
          <w:p w:rsidR="00295425" w:rsidRPr="00D729B7" w:rsidRDefault="00295425" w:rsidP="00FB79F6">
            <w:pPr>
              <w:pStyle w:val="TableCellText"/>
            </w:pPr>
            <w:r>
              <w:t>Родительская блокировка</w:t>
            </w: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Block.ParentID.SystemCode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A17264">
              <w:t>LB</w:t>
            </w:r>
            <w:r>
              <w:t>PARID</w:t>
            </w:r>
          </w:p>
        </w:tc>
        <w:tc>
          <w:tcPr>
            <w:tcW w:w="4536" w:type="dxa"/>
            <w:vMerge/>
            <w:noWrap/>
            <w:hideMark/>
          </w:tcPr>
          <w:p w:rsidR="00295425" w:rsidRPr="00285A65" w:rsidRDefault="00295425" w:rsidP="00FB79F6">
            <w:pPr>
              <w:pStyle w:val="TableCellText"/>
            </w:pPr>
          </w:p>
        </w:tc>
        <w:tc>
          <w:tcPr>
            <w:tcW w:w="4110" w:type="dxa"/>
          </w:tcPr>
          <w:p w:rsidR="00295425" w:rsidRPr="00B03CA5" w:rsidRDefault="00295425" w:rsidP="00FB79F6">
            <w:pPr>
              <w:pStyle w:val="TableCellCode"/>
            </w:pPr>
            <w:r w:rsidRPr="00B03CA5">
              <w:t>Block.ParentID.Reference</w:t>
            </w:r>
          </w:p>
        </w:tc>
      </w:tr>
      <w:tr w:rsidR="00295425" w:rsidRPr="00BF3CEB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Pr="0062547E" w:rsidRDefault="00295425" w:rsidP="00FB79F6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lastRenderedPageBreak/>
              <w:t>LBABSREF</w:t>
            </w:r>
          </w:p>
        </w:tc>
        <w:tc>
          <w:tcPr>
            <w:tcW w:w="4536" w:type="dxa"/>
            <w:noWrap/>
            <w:hideMark/>
          </w:tcPr>
          <w:p w:rsidR="00295425" w:rsidRPr="00BF3CEB" w:rsidRDefault="00295425" w:rsidP="00FB79F6">
            <w:pPr>
              <w:pStyle w:val="TableCellText"/>
            </w:pPr>
            <w:r>
              <w:t>Референс созданной блокировки в АБС</w:t>
            </w:r>
          </w:p>
        </w:tc>
        <w:tc>
          <w:tcPr>
            <w:tcW w:w="4110" w:type="dxa"/>
          </w:tcPr>
          <w:p w:rsidR="00295425" w:rsidRPr="00285A65" w:rsidRDefault="00295425" w:rsidP="00FB79F6">
            <w:pPr>
              <w:pStyle w:val="TableCellText"/>
            </w:pPr>
            <w:r w:rsidRPr="00053858">
              <w:t>Пока не заполняется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bookmarkStart w:id="389" w:name="_Hlk402515850"/>
            <w:r w:rsidRPr="00A17264">
              <w:t>LB</w:t>
            </w:r>
            <w:r>
              <w:t>BLKAMT</w:t>
            </w:r>
            <w:bookmarkEnd w:id="389"/>
          </w:p>
        </w:tc>
        <w:tc>
          <w:tcPr>
            <w:tcW w:w="4536" w:type="dxa"/>
            <w:noWrap/>
            <w:hideMark/>
          </w:tcPr>
          <w:p w:rsidR="00295425" w:rsidRPr="007E381C" w:rsidRDefault="00295425" w:rsidP="00FB79F6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>
              <w:t>Величина заблокированной суммы</w:t>
            </w:r>
          </w:p>
        </w:tc>
        <w:tc>
          <w:tcPr>
            <w:tcW w:w="4110" w:type="dxa"/>
          </w:tcPr>
          <w:p w:rsidR="00295425" w:rsidRPr="00053858" w:rsidRDefault="00295425" w:rsidP="00FB79F6">
            <w:pPr>
              <w:pStyle w:val="TableCellText"/>
            </w:pPr>
            <w:r w:rsidRPr="00053858">
              <w:t>Пока не заполняется</w:t>
            </w:r>
          </w:p>
        </w:tc>
      </w:tr>
      <w:tr w:rsidR="00295425" w:rsidRPr="00DE042E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r w:rsidRPr="00A17264">
              <w:t>LB</w:t>
            </w:r>
            <w:r>
              <w:t>TYPE</w:t>
            </w:r>
          </w:p>
        </w:tc>
        <w:tc>
          <w:tcPr>
            <w:tcW w:w="4536" w:type="dxa"/>
            <w:noWrap/>
            <w:hideMark/>
          </w:tcPr>
          <w:p w:rsidR="00295425" w:rsidRPr="00B82E11" w:rsidRDefault="00295425" w:rsidP="00FB79F6">
            <w:pPr>
              <w:pStyle w:val="TableCellText"/>
            </w:pPr>
            <w:r w:rsidRPr="00B82E11">
              <w:t>Статус блокировки</w:t>
            </w:r>
          </w:p>
        </w:tc>
        <w:tc>
          <w:tcPr>
            <w:tcW w:w="4110" w:type="dxa"/>
          </w:tcPr>
          <w:p w:rsidR="00295425" w:rsidRPr="00053858" w:rsidRDefault="00295425" w:rsidP="00FB79F6">
            <w:pPr>
              <w:pStyle w:val="TableCellText"/>
            </w:pPr>
            <w:r w:rsidRPr="00053858">
              <w:t>Пока не заполняется</w:t>
            </w:r>
          </w:p>
        </w:tc>
      </w:tr>
      <w:tr w:rsidR="00295425" w:rsidRPr="00DE042E" w:rsidTr="00FB79F6">
        <w:trPr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bookmarkStart w:id="390" w:name="_Hlk402515805"/>
            <w:r w:rsidRPr="00A17264">
              <w:t>LB</w:t>
            </w:r>
            <w:r>
              <w:t>RTCD</w:t>
            </w:r>
            <w:bookmarkEnd w:id="390"/>
          </w:p>
        </w:tc>
        <w:tc>
          <w:tcPr>
            <w:tcW w:w="4536" w:type="dxa"/>
            <w:noWrap/>
            <w:hideMark/>
          </w:tcPr>
          <w:p w:rsidR="00295425" w:rsidRPr="00400710" w:rsidRDefault="00295425" w:rsidP="00FB79F6">
            <w:pPr>
              <w:pStyle w:val="TableCellText"/>
              <w:rPr>
                <w:rFonts w:cs="Arial"/>
              </w:rPr>
            </w:pPr>
            <w:r w:rsidRPr="006C4FFE">
              <w:rPr>
                <w:rFonts w:cs="Arial"/>
              </w:rPr>
              <w:t>К</w:t>
            </w:r>
            <w:r w:rsidRPr="00A5791C">
              <w:rPr>
                <w:rFonts w:cs="Arial"/>
              </w:rPr>
              <w:t>од результата</w:t>
            </w:r>
            <w:r w:rsidRPr="006C4FFE">
              <w:rPr>
                <w:rFonts w:cs="Arial"/>
              </w:rPr>
              <w:t xml:space="preserve"> обработки</w:t>
            </w:r>
          </w:p>
        </w:tc>
        <w:tc>
          <w:tcPr>
            <w:tcW w:w="4110" w:type="dxa"/>
          </w:tcPr>
          <w:p w:rsidR="00295425" w:rsidRPr="00053858" w:rsidRDefault="00295425" w:rsidP="00FB79F6">
            <w:pPr>
              <w:pStyle w:val="TableCellText"/>
            </w:pPr>
            <w:r w:rsidRPr="00053858">
              <w:t>Пока не заполняется</w:t>
            </w:r>
          </w:p>
        </w:tc>
      </w:tr>
      <w:tr w:rsidR="00295425" w:rsidRPr="00DE042E" w:rsidTr="00FB79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95425" w:rsidRDefault="00295425" w:rsidP="00FB79F6">
            <w:pPr>
              <w:pStyle w:val="TableCellCode"/>
            </w:pPr>
            <w:bookmarkStart w:id="391" w:name="_Hlk402516198"/>
            <w:r w:rsidRPr="00A17264">
              <w:t>LB</w:t>
            </w:r>
            <w:r>
              <w:t>ERRM</w:t>
            </w:r>
            <w:bookmarkEnd w:id="391"/>
          </w:p>
        </w:tc>
        <w:tc>
          <w:tcPr>
            <w:tcW w:w="4536" w:type="dxa"/>
            <w:noWrap/>
            <w:hideMark/>
          </w:tcPr>
          <w:p w:rsidR="00295425" w:rsidRPr="00A5791C" w:rsidRDefault="00295425" w:rsidP="00FB79F6">
            <w:pPr>
              <w:pStyle w:val="TableCellText"/>
              <w:rPr>
                <w:rFonts w:cs="Arial"/>
              </w:rPr>
            </w:pPr>
            <w:r w:rsidRPr="00A5791C">
              <w:rPr>
                <w:rFonts w:cs="Arial"/>
              </w:rPr>
              <w:t>Сообщение об ошибке</w:t>
            </w:r>
          </w:p>
        </w:tc>
        <w:tc>
          <w:tcPr>
            <w:tcW w:w="4110" w:type="dxa"/>
          </w:tcPr>
          <w:p w:rsidR="00295425" w:rsidRPr="00053858" w:rsidRDefault="00295425" w:rsidP="00FB79F6">
            <w:pPr>
              <w:pStyle w:val="TableCellText"/>
            </w:pPr>
            <w:r w:rsidRPr="00053858">
              <w:t>Пока не заполняется</w:t>
            </w:r>
          </w:p>
        </w:tc>
      </w:tr>
    </w:tbl>
    <w:p w:rsidR="00A730A4" w:rsidRPr="00AD4E81" w:rsidRDefault="006A2682" w:rsidP="0039127A">
      <w:pPr>
        <w:rPr>
          <w:lang w:val="ru-RU"/>
        </w:rPr>
      </w:pPr>
      <w:r w:rsidRPr="00AD4E81">
        <w:rPr>
          <w:lang w:val="ru-RU"/>
        </w:rPr>
        <w:t xml:space="preserve">Не во всех форматах присутствуют все перечисленные поля. В случае, если </w:t>
      </w:r>
      <w:r w:rsidR="00D11CA6" w:rsidRPr="00AD4E81">
        <w:rPr>
          <w:lang w:val="ru-RU"/>
        </w:rPr>
        <w:t>поля в сообщении нет, в файле оно также не заполняется.</w:t>
      </w:r>
    </w:p>
    <w:p w:rsidR="0080183D" w:rsidRDefault="00912BE4" w:rsidP="0039127A">
      <w:pPr>
        <w:pStyle w:val="ac"/>
      </w:pPr>
      <w:r w:rsidRPr="00912BE4">
        <w:t>IFXPPLMP</w:t>
      </w:r>
    </w:p>
    <w:tbl>
      <w:tblPr>
        <w:tblStyle w:val="TheBest"/>
        <w:tblpPr w:leftFromText="180" w:rightFromText="180" w:vertAnchor="text" w:tblpY="1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80183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0183D" w:rsidRPr="003A7B0C" w:rsidRDefault="0080183D" w:rsidP="00B82E11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80183D" w:rsidRPr="003A7B0C" w:rsidRDefault="0080183D" w:rsidP="00B82E11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80183D" w:rsidRPr="00ED0E14" w:rsidRDefault="0080183D" w:rsidP="00B82E11">
            <w:pPr>
              <w:pStyle w:val="TableCellText"/>
            </w:pPr>
            <w:r>
              <w:t>Чем заполнять</w:t>
            </w:r>
          </w:p>
        </w:tc>
      </w:tr>
      <w:tr w:rsidR="004A348F" w:rsidRPr="009254F4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4C07F2" w:rsidRDefault="004A348F" w:rsidP="00B82E11">
            <w:pPr>
              <w:pStyle w:val="TableCellCode"/>
            </w:pPr>
            <w:r>
              <w:t>LMID</w:t>
            </w:r>
          </w:p>
        </w:tc>
        <w:tc>
          <w:tcPr>
            <w:tcW w:w="4536" w:type="dxa"/>
            <w:noWrap/>
            <w:hideMark/>
          </w:tcPr>
          <w:p w:rsidR="004A348F" w:rsidRPr="006C4FFE" w:rsidRDefault="0062547E" w:rsidP="00B82E11">
            <w:pPr>
              <w:pStyle w:val="TableCellText"/>
            </w:pPr>
            <w:r>
              <w:t>И</w:t>
            </w:r>
            <w:r w:rsidR="004A348F" w:rsidRPr="006C4FFE">
              <w:t>дентификатор запроса</w:t>
            </w:r>
          </w:p>
        </w:tc>
        <w:tc>
          <w:tcPr>
            <w:tcW w:w="4110" w:type="dxa"/>
          </w:tcPr>
          <w:p w:rsidR="004A348F" w:rsidRPr="006C4FFE" w:rsidRDefault="004A348F" w:rsidP="00B82E11">
            <w:pPr>
              <w:pStyle w:val="TableCellCode"/>
              <w:rPr>
                <w:rFonts w:cs="Arial"/>
              </w:rPr>
            </w:pPr>
            <w:r>
              <w:t>IFXPPLHP.LHID</w:t>
            </w:r>
          </w:p>
        </w:tc>
      </w:tr>
      <w:tr w:rsidR="004A348F" w:rsidRPr="009254F4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CC2EC7" w:rsidRDefault="004A348F" w:rsidP="00B82E11">
            <w:pPr>
              <w:pStyle w:val="TableCellCode"/>
            </w:pPr>
            <w:r>
              <w:t>LMTS</w:t>
            </w:r>
          </w:p>
        </w:tc>
        <w:tc>
          <w:tcPr>
            <w:tcW w:w="4536" w:type="dxa"/>
            <w:noWrap/>
            <w:hideMark/>
          </w:tcPr>
          <w:p w:rsidR="004A348F" w:rsidRPr="00CC2EC7" w:rsidRDefault="004A348F" w:rsidP="00B82E11">
            <w:pPr>
              <w:pStyle w:val="TableCellText"/>
            </w:pPr>
            <w:r>
              <w:t>Дата-в</w:t>
            </w:r>
            <w:r w:rsidRPr="00946F3E">
              <w:t xml:space="preserve">ремя </w:t>
            </w:r>
            <w:r>
              <w:t>запроса</w:t>
            </w:r>
          </w:p>
        </w:tc>
        <w:tc>
          <w:tcPr>
            <w:tcW w:w="4110" w:type="dxa"/>
          </w:tcPr>
          <w:p w:rsidR="004A348F" w:rsidRPr="00CC2EC7" w:rsidRDefault="004A348F" w:rsidP="00B82E11">
            <w:pPr>
              <w:pStyle w:val="TableCellCode"/>
              <w:rPr>
                <w:rFonts w:cs="Arial"/>
              </w:rPr>
            </w:pPr>
            <w:r>
              <w:t>IFXPPLHP.LH</w:t>
            </w:r>
            <w:r w:rsidRPr="004C07F2">
              <w:t>TS</w:t>
            </w:r>
          </w:p>
        </w:tc>
      </w:tr>
      <w:tr w:rsidR="004A348F" w:rsidRPr="00736C63" w:rsidTr="00981BAD">
        <w:tc>
          <w:tcPr>
            <w:tcW w:w="0" w:type="auto"/>
          </w:tcPr>
          <w:p w:rsidR="004A348F" w:rsidRPr="00643A97" w:rsidRDefault="004A348F" w:rsidP="00B82E11">
            <w:pPr>
              <w:pStyle w:val="TableCellCode"/>
            </w:pPr>
            <w:r>
              <w:t>LMROWNUM</w:t>
            </w:r>
          </w:p>
        </w:tc>
        <w:tc>
          <w:tcPr>
            <w:tcW w:w="4536" w:type="dxa"/>
          </w:tcPr>
          <w:p w:rsidR="004A348F" w:rsidRPr="00285A65" w:rsidRDefault="004A348F" w:rsidP="00B82E11">
            <w:pPr>
              <w:pStyle w:val="TableCellText"/>
            </w:pPr>
            <w:r w:rsidRPr="00285A65">
              <w:t xml:space="preserve">Номер </w:t>
            </w:r>
            <w:r>
              <w:t>движения</w:t>
            </w:r>
            <w:r w:rsidRPr="00285A65">
              <w:t xml:space="preserve"> в списке</w:t>
            </w:r>
          </w:p>
        </w:tc>
        <w:tc>
          <w:tcPr>
            <w:tcW w:w="4110" w:type="dxa"/>
          </w:tcPr>
          <w:p w:rsidR="004A348F" w:rsidRPr="004A348F" w:rsidRDefault="004A348F" w:rsidP="00B82E11">
            <w:pPr>
              <w:pStyle w:val="TableCellText"/>
            </w:pPr>
            <w:r>
              <w:t>Порядковый номер записи, считая с 1</w:t>
            </w:r>
          </w:p>
        </w:tc>
      </w:tr>
      <w:tr w:rsidR="004A348F" w:rsidRPr="00B03CA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A348F" w:rsidRDefault="004A348F" w:rsidP="00B82E11">
            <w:pPr>
              <w:pStyle w:val="TableCellCode"/>
            </w:pPr>
            <w:r>
              <w:t>LMMVMSRC</w:t>
            </w:r>
          </w:p>
        </w:tc>
        <w:tc>
          <w:tcPr>
            <w:tcW w:w="4536" w:type="dxa"/>
            <w:vMerge w:val="restart"/>
          </w:tcPr>
          <w:p w:rsidR="004A348F" w:rsidRPr="00E22955" w:rsidRDefault="004A348F" w:rsidP="00B82E11">
            <w:pPr>
              <w:pStyle w:val="TableCellText"/>
            </w:pPr>
            <w:r w:rsidRPr="00E54041">
              <w:t xml:space="preserve">Идентификатор </w:t>
            </w:r>
            <w:r>
              <w:t>движения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Movement.ID.SystemCode</w:t>
            </w:r>
          </w:p>
        </w:tc>
      </w:tr>
      <w:tr w:rsidR="004A348F" w:rsidRPr="00B03CA5" w:rsidTr="00981BAD">
        <w:tc>
          <w:tcPr>
            <w:tcW w:w="0" w:type="auto"/>
          </w:tcPr>
          <w:p w:rsidR="004A348F" w:rsidRDefault="004A348F" w:rsidP="00B82E11">
            <w:pPr>
              <w:pStyle w:val="TableCellCode"/>
            </w:pPr>
            <w:r w:rsidRPr="00A17264">
              <w:t>L</w:t>
            </w:r>
            <w:r>
              <w:t>MMVMID</w:t>
            </w:r>
          </w:p>
        </w:tc>
        <w:tc>
          <w:tcPr>
            <w:tcW w:w="4536" w:type="dxa"/>
            <w:vMerge/>
          </w:tcPr>
          <w:p w:rsidR="004A348F" w:rsidRPr="00E54041" w:rsidRDefault="004A348F" w:rsidP="00B82E11">
            <w:pPr>
              <w:pStyle w:val="TableCellText"/>
            </w:pP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Movement.ID.Reference</w:t>
            </w:r>
          </w:p>
        </w:tc>
      </w:tr>
      <w:tr w:rsidR="00672A2C" w:rsidRPr="00B03CA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672A2C" w:rsidRDefault="00672A2C" w:rsidP="00B82E11">
            <w:pPr>
              <w:pStyle w:val="TableCellCode"/>
            </w:pPr>
            <w:r>
              <w:t>LMBLKSRC</w:t>
            </w:r>
          </w:p>
        </w:tc>
        <w:tc>
          <w:tcPr>
            <w:tcW w:w="4536" w:type="dxa"/>
            <w:vMerge w:val="restart"/>
          </w:tcPr>
          <w:p w:rsidR="00672A2C" w:rsidRPr="00E22955" w:rsidRDefault="00672A2C" w:rsidP="00B82E11">
            <w:pPr>
              <w:pStyle w:val="TableCellText"/>
            </w:pPr>
            <w:r>
              <w:t>Идентификатор блокировки</w:t>
            </w:r>
          </w:p>
        </w:tc>
        <w:tc>
          <w:tcPr>
            <w:tcW w:w="4110" w:type="dxa"/>
          </w:tcPr>
          <w:p w:rsidR="00672A2C" w:rsidRPr="00B82E11" w:rsidRDefault="00672A2C" w:rsidP="00B82E11">
            <w:pPr>
              <w:pStyle w:val="TableCellCode"/>
            </w:pPr>
            <w:r w:rsidRPr="00B82E11">
              <w:t>Movement.BlockID.SystemCode</w:t>
            </w:r>
          </w:p>
        </w:tc>
      </w:tr>
      <w:tr w:rsidR="00672A2C" w:rsidRPr="00B03CA5" w:rsidTr="00981BAD">
        <w:tc>
          <w:tcPr>
            <w:tcW w:w="0" w:type="auto"/>
          </w:tcPr>
          <w:p w:rsidR="00672A2C" w:rsidRDefault="00672A2C" w:rsidP="00B82E11">
            <w:pPr>
              <w:pStyle w:val="TableCellCode"/>
            </w:pPr>
            <w:r w:rsidRPr="00A17264">
              <w:t>L</w:t>
            </w:r>
            <w:r>
              <w:t>MBLKID</w:t>
            </w:r>
          </w:p>
        </w:tc>
        <w:tc>
          <w:tcPr>
            <w:tcW w:w="4536" w:type="dxa"/>
            <w:vMerge/>
          </w:tcPr>
          <w:p w:rsidR="00672A2C" w:rsidRPr="00E54041" w:rsidRDefault="00672A2C" w:rsidP="00B82E11">
            <w:pPr>
              <w:pStyle w:val="TableCellText"/>
            </w:pPr>
          </w:p>
        </w:tc>
        <w:tc>
          <w:tcPr>
            <w:tcW w:w="4110" w:type="dxa"/>
          </w:tcPr>
          <w:p w:rsidR="00672A2C" w:rsidRPr="00B82E11" w:rsidRDefault="00672A2C" w:rsidP="00B82E11">
            <w:pPr>
              <w:pStyle w:val="TableCellCode"/>
            </w:pPr>
            <w:r w:rsidRPr="00B82E11">
              <w:t>Movement.BlockID.Reference</w:t>
            </w:r>
          </w:p>
        </w:tc>
      </w:tr>
      <w:tr w:rsidR="004A348F" w:rsidRPr="00B03CA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A348F" w:rsidRDefault="004A348F" w:rsidP="00B82E11">
            <w:pPr>
              <w:pStyle w:val="TableCellCode"/>
            </w:pPr>
            <w:r>
              <w:t>LMOBJREF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Movement.ObjectReference</w:t>
            </w:r>
          </w:p>
        </w:tc>
      </w:tr>
      <w:tr w:rsidR="004A348F" w:rsidRPr="00B03CA5" w:rsidTr="00981BAD">
        <w:tc>
          <w:tcPr>
            <w:tcW w:w="0" w:type="auto"/>
          </w:tcPr>
          <w:p w:rsidR="004A348F" w:rsidRDefault="004A348F" w:rsidP="00B82E11">
            <w:pPr>
              <w:pStyle w:val="TableCellCode"/>
            </w:pPr>
            <w:r w:rsidRPr="00A17264">
              <w:t>L</w:t>
            </w:r>
            <w:r>
              <w:t>MCBAC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>
              <w:t>Счё</w:t>
            </w:r>
            <w:r w:rsidRPr="00E54041">
              <w:t>т в формате ЦБ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Movement.Account</w:t>
            </w:r>
          </w:p>
        </w:tc>
      </w:tr>
      <w:tr w:rsidR="004A348F" w:rsidRPr="00B03CA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A348F" w:rsidRDefault="004A348F" w:rsidP="00B82E11">
            <w:pPr>
              <w:pStyle w:val="TableCellCode"/>
            </w:pPr>
            <w:r w:rsidRPr="00A17264">
              <w:t>L</w:t>
            </w:r>
            <w:r>
              <w:t>MAMT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 w:rsidRPr="00E54041">
              <w:t xml:space="preserve">Сумма </w:t>
            </w:r>
            <w:r>
              <w:t>движения</w:t>
            </w:r>
            <w:r w:rsidRPr="00E54041">
              <w:t xml:space="preserve"> в валюте счёта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Movement.Amount</w:t>
            </w:r>
          </w:p>
        </w:tc>
      </w:tr>
      <w:tr w:rsidR="004A348F" w:rsidRPr="00B03CA5" w:rsidTr="00981BAD">
        <w:tc>
          <w:tcPr>
            <w:tcW w:w="0" w:type="auto"/>
          </w:tcPr>
          <w:p w:rsidR="004A348F" w:rsidRPr="00106428" w:rsidRDefault="004A348F" w:rsidP="00B82E11">
            <w:pPr>
              <w:pStyle w:val="TableCellCode"/>
            </w:pPr>
            <w:r w:rsidRPr="00106428">
              <w:t>LMDRCR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>
              <w:t>Признак дебет/кредит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Movement.DebitCredit</w:t>
            </w:r>
          </w:p>
        </w:tc>
      </w:tr>
      <w:tr w:rsidR="004A348F" w:rsidRPr="00B03CA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A348F" w:rsidRPr="00106428" w:rsidRDefault="004A348F" w:rsidP="00B82E11">
            <w:pPr>
              <w:pStyle w:val="TableCellCode"/>
            </w:pPr>
            <w:r w:rsidRPr="00106428">
              <w:t>LMSPOS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 w:rsidRPr="00C53CB7">
              <w:t>Источник проводок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Movement.SPOS</w:t>
            </w:r>
          </w:p>
        </w:tc>
      </w:tr>
      <w:tr w:rsidR="004A348F" w:rsidRPr="00B03CA5" w:rsidTr="00981BAD">
        <w:tc>
          <w:tcPr>
            <w:tcW w:w="0" w:type="auto"/>
          </w:tcPr>
          <w:p w:rsidR="004A348F" w:rsidRPr="00106428" w:rsidRDefault="004A348F" w:rsidP="00B82E11">
            <w:pPr>
              <w:pStyle w:val="TableCellCode"/>
            </w:pPr>
            <w:r w:rsidRPr="00106428">
              <w:t>LMOTRF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 w:rsidRPr="00C53CB7">
              <w:t>Идентификатор проводки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Movement.OTRF</w:t>
            </w:r>
          </w:p>
        </w:tc>
      </w:tr>
      <w:tr w:rsidR="004A348F" w:rsidRPr="00B03CA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4A348F" w:rsidRPr="00106428" w:rsidRDefault="002567AD" w:rsidP="00B82E11">
            <w:pPr>
              <w:pStyle w:val="TableCellCode"/>
            </w:pPr>
            <w:r>
              <w:rPr>
                <w:lang w:val="en-US"/>
              </w:rPr>
              <w:t>LM</w:t>
            </w:r>
            <w:r w:rsidRPr="00CB2DAC">
              <w:t>DPMT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 w:rsidRPr="00C53CB7">
              <w:t>Департамент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Movement.Department</w:t>
            </w:r>
          </w:p>
        </w:tc>
      </w:tr>
      <w:tr w:rsidR="004A348F" w:rsidRPr="00B03CA5" w:rsidTr="00981BAD">
        <w:tc>
          <w:tcPr>
            <w:tcW w:w="0" w:type="auto"/>
          </w:tcPr>
          <w:p w:rsidR="004A348F" w:rsidRPr="00106428" w:rsidRDefault="004A348F" w:rsidP="00B82E11">
            <w:pPr>
              <w:pStyle w:val="TableCellCode"/>
            </w:pPr>
            <w:r w:rsidRPr="00106428">
              <w:t>LMPRFC</w:t>
            </w:r>
          </w:p>
        </w:tc>
        <w:tc>
          <w:tcPr>
            <w:tcW w:w="4536" w:type="dxa"/>
          </w:tcPr>
          <w:p w:rsidR="004A348F" w:rsidRPr="00C53CB7" w:rsidRDefault="004A348F" w:rsidP="00B82E11">
            <w:pPr>
              <w:pStyle w:val="TableCellText"/>
            </w:pPr>
            <w:r w:rsidRPr="00C53CB7">
              <w:t>Центр прибыли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Movement.ProfitCenter</w:t>
            </w:r>
          </w:p>
        </w:tc>
      </w:tr>
      <w:tr w:rsidR="004A348F" w:rsidRPr="00CA6A3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106428" w:rsidRDefault="004A348F" w:rsidP="00B82E11">
            <w:pPr>
              <w:pStyle w:val="TableCellCode"/>
            </w:pPr>
            <w:r w:rsidRPr="00106428">
              <w:t>LMBOKC</w:t>
            </w:r>
          </w:p>
        </w:tc>
        <w:tc>
          <w:tcPr>
            <w:tcW w:w="4536" w:type="dxa"/>
            <w:noWrap/>
            <w:hideMark/>
          </w:tcPr>
          <w:p w:rsidR="004A348F" w:rsidRPr="00C53CB7" w:rsidRDefault="004A348F" w:rsidP="00B82E11">
            <w:pPr>
              <w:pStyle w:val="TableCellText"/>
            </w:pPr>
            <w:r w:rsidRPr="00C53CB7">
              <w:t>Book</w:t>
            </w:r>
            <w:r w:rsidR="00D33BD0">
              <w:rPr>
                <w:lang w:val="en-US"/>
              </w:rPr>
              <w:t xml:space="preserve"> </w:t>
            </w:r>
            <w:r w:rsidRPr="00C53CB7">
              <w:t>Code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Movement.BookCode</w:t>
            </w:r>
          </w:p>
        </w:tc>
      </w:tr>
      <w:tr w:rsidR="004A348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106428" w:rsidRDefault="004A348F" w:rsidP="00B82E11">
            <w:pPr>
              <w:pStyle w:val="TableCellCode"/>
            </w:pPr>
            <w:r w:rsidRPr="00106428">
              <w:t>LMTRAT</w:t>
            </w:r>
          </w:p>
        </w:tc>
        <w:tc>
          <w:tcPr>
            <w:tcW w:w="4536" w:type="dxa"/>
            <w:noWrap/>
            <w:hideMark/>
          </w:tcPr>
          <w:p w:rsidR="004A348F" w:rsidRPr="00C53CB7" w:rsidRDefault="004A348F" w:rsidP="00B82E11">
            <w:pPr>
              <w:pStyle w:val="TableCellText"/>
            </w:pPr>
            <w:r w:rsidRPr="00C53CB7">
              <w:t>Тип транзакции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Movement.PostingTrnTyp</w:t>
            </w:r>
          </w:p>
        </w:tc>
      </w:tr>
      <w:tr w:rsidR="004A348F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106428" w:rsidRDefault="004A348F" w:rsidP="00B82E11">
            <w:pPr>
              <w:pStyle w:val="TableCellCode"/>
            </w:pPr>
            <w:r w:rsidRPr="00106428">
              <w:t>LMPNAR</w:t>
            </w:r>
          </w:p>
        </w:tc>
        <w:tc>
          <w:tcPr>
            <w:tcW w:w="4536" w:type="dxa"/>
            <w:noWrap/>
            <w:hideMark/>
          </w:tcPr>
          <w:p w:rsidR="004A348F" w:rsidRPr="00C53CB7" w:rsidRDefault="004A348F" w:rsidP="00B82E11">
            <w:pPr>
              <w:pStyle w:val="TableCellText"/>
            </w:pPr>
            <w:r w:rsidRPr="00C53CB7">
              <w:t>Английский комментарий к проводке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Movement.PostingNarrative</w:t>
            </w:r>
          </w:p>
        </w:tc>
      </w:tr>
      <w:tr w:rsidR="004A348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106428" w:rsidRDefault="004A348F" w:rsidP="00B82E11">
            <w:pPr>
              <w:pStyle w:val="TableCellCode"/>
            </w:pPr>
            <w:r w:rsidRPr="00106428">
              <w:t>LMTRYP</w:t>
            </w:r>
          </w:p>
        </w:tc>
        <w:tc>
          <w:tcPr>
            <w:tcW w:w="4536" w:type="dxa"/>
            <w:noWrap/>
            <w:hideMark/>
          </w:tcPr>
          <w:p w:rsidR="004A348F" w:rsidRPr="00C53CB7" w:rsidRDefault="004A348F" w:rsidP="00B82E11">
            <w:pPr>
              <w:pStyle w:val="TableCellText"/>
            </w:pPr>
            <w:r w:rsidRPr="00C53CB7">
              <w:t>TransactionType для проджекта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Movement.ProjectTrnTyp</w:t>
            </w:r>
          </w:p>
        </w:tc>
      </w:tr>
      <w:tr w:rsidR="004A348F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106428" w:rsidRDefault="004A348F" w:rsidP="00B82E11">
            <w:pPr>
              <w:pStyle w:val="TableCellCode"/>
            </w:pPr>
            <w:r w:rsidRPr="00106428">
              <w:t>LMTNMR</w:t>
            </w:r>
          </w:p>
        </w:tc>
        <w:tc>
          <w:tcPr>
            <w:tcW w:w="4536" w:type="dxa"/>
            <w:noWrap/>
            <w:hideMark/>
          </w:tcPr>
          <w:p w:rsidR="004A348F" w:rsidRPr="00C53CB7" w:rsidRDefault="004A348F" w:rsidP="00B82E11">
            <w:pPr>
              <w:pStyle w:val="TableCellText"/>
            </w:pPr>
            <w:r w:rsidRPr="00C53CB7">
              <w:t>TransactionNumber для проджекта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Movement.ProjectTrnNbr</w:t>
            </w:r>
          </w:p>
        </w:tc>
      </w:tr>
      <w:tr w:rsidR="004A348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106428" w:rsidRDefault="004A348F" w:rsidP="00B82E11">
            <w:pPr>
              <w:pStyle w:val="TableCellCode"/>
            </w:pPr>
            <w:r w:rsidRPr="00106428">
              <w:t>LMNRTD</w:t>
            </w:r>
          </w:p>
        </w:tc>
        <w:tc>
          <w:tcPr>
            <w:tcW w:w="4536" w:type="dxa"/>
            <w:noWrap/>
            <w:hideMark/>
          </w:tcPr>
          <w:p w:rsidR="004A348F" w:rsidRPr="00C53CB7" w:rsidRDefault="004A348F" w:rsidP="00B82E11">
            <w:pPr>
              <w:pStyle w:val="TableCellText"/>
            </w:pPr>
            <w:r w:rsidRPr="00C53CB7">
              <w:t>Комментарий к проджекту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Movement.ProjectNarrative</w:t>
            </w:r>
          </w:p>
        </w:tc>
      </w:tr>
      <w:tr w:rsidR="004A348F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LMOED</w:t>
            </w:r>
          </w:p>
        </w:tc>
        <w:tc>
          <w:tcPr>
            <w:tcW w:w="4536" w:type="dxa"/>
            <w:noWrap/>
            <w:hideMark/>
          </w:tcPr>
          <w:p w:rsidR="004A348F" w:rsidRPr="009254F4" w:rsidRDefault="004A348F" w:rsidP="00465BC3">
            <w:pPr>
              <w:pStyle w:val="TableCellText"/>
            </w:pPr>
            <w:r w:rsidRPr="009254F4">
              <w:t xml:space="preserve">Дата и время поступления требования к </w:t>
            </w:r>
            <w:r w:rsidR="00465BC3" w:rsidRPr="009254F4">
              <w:t>сч</w:t>
            </w:r>
            <w:r w:rsidR="00465BC3">
              <w:t>ё</w:t>
            </w:r>
            <w:r w:rsidR="00465BC3" w:rsidRPr="009254F4">
              <w:t>ту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Movement.EntryDate</w:t>
            </w:r>
          </w:p>
        </w:tc>
      </w:tr>
      <w:tr w:rsidR="004A348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LMVALD</w:t>
            </w:r>
          </w:p>
        </w:tc>
        <w:tc>
          <w:tcPr>
            <w:tcW w:w="4536" w:type="dxa"/>
            <w:noWrap/>
            <w:hideMark/>
          </w:tcPr>
          <w:p w:rsidR="004A348F" w:rsidRPr="003A2F19" w:rsidRDefault="004A348F" w:rsidP="00B82E11">
            <w:pPr>
              <w:pStyle w:val="TableCellText"/>
            </w:pPr>
            <w:r w:rsidRPr="003A2F19">
              <w:t>Дата валютирования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Movement.ValueDate</w:t>
            </w:r>
          </w:p>
        </w:tc>
      </w:tr>
      <w:tr w:rsidR="004A348F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LMRNAR</w:t>
            </w:r>
          </w:p>
        </w:tc>
        <w:tc>
          <w:tcPr>
            <w:tcW w:w="4536" w:type="dxa"/>
            <w:noWrap/>
            <w:hideMark/>
          </w:tcPr>
          <w:p w:rsidR="004A348F" w:rsidRPr="003A2F19" w:rsidRDefault="004A348F" w:rsidP="00B82E11">
            <w:pPr>
              <w:pStyle w:val="TableCellText"/>
            </w:pPr>
            <w:r w:rsidRPr="003A2F19">
              <w:t>Русский комментарий к проводке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Movement.Comment</w:t>
            </w:r>
          </w:p>
        </w:tc>
      </w:tr>
      <w:tr w:rsidR="004A348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lastRenderedPageBreak/>
              <w:t>LMSRNAR</w:t>
            </w:r>
          </w:p>
        </w:tc>
        <w:tc>
          <w:tcPr>
            <w:tcW w:w="4536" w:type="dxa"/>
            <w:noWrap/>
            <w:hideMark/>
          </w:tcPr>
          <w:p w:rsidR="004A348F" w:rsidRPr="009254F4" w:rsidRDefault="004A348F" w:rsidP="00B82E11">
            <w:pPr>
              <w:pStyle w:val="TableCellText"/>
            </w:pPr>
            <w:r w:rsidRPr="009254F4">
              <w:t>Короткий русский комментарий к проводке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Movement.ShortComment</w:t>
            </w:r>
          </w:p>
        </w:tc>
      </w:tr>
      <w:tr w:rsidR="004A348F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LMUSEOVD</w:t>
            </w:r>
          </w:p>
        </w:tc>
        <w:tc>
          <w:tcPr>
            <w:tcW w:w="4536" w:type="dxa"/>
            <w:noWrap/>
            <w:hideMark/>
          </w:tcPr>
          <w:p w:rsidR="004A348F" w:rsidRPr="003A2F19" w:rsidRDefault="004A348F" w:rsidP="00B82E11">
            <w:pPr>
              <w:pStyle w:val="TableCellText"/>
            </w:pPr>
            <w:r w:rsidRPr="003A2F19">
              <w:t>Учитывать лимит овердрафта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Movement.UseOverdraft</w:t>
            </w:r>
          </w:p>
        </w:tc>
      </w:tr>
      <w:tr w:rsidR="004A348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LMIGNBLK</w:t>
            </w:r>
          </w:p>
        </w:tc>
        <w:tc>
          <w:tcPr>
            <w:tcW w:w="4536" w:type="dxa"/>
            <w:noWrap/>
            <w:hideMark/>
          </w:tcPr>
          <w:p w:rsidR="004A348F" w:rsidRPr="003A2F19" w:rsidRDefault="004A348F" w:rsidP="00B82E11">
            <w:pPr>
              <w:pStyle w:val="TableCellText"/>
            </w:pPr>
            <w:r w:rsidRPr="003A2F19">
              <w:t>Флаг обхода блокировки all</w:t>
            </w:r>
            <w:r w:rsidR="00D33BD0">
              <w:rPr>
                <w:lang w:val="en-US"/>
              </w:rPr>
              <w:t>/</w:t>
            </w:r>
            <w:r w:rsidRPr="003A2F19">
              <w:t>credit</w:t>
            </w:r>
            <w:r>
              <w:t>/</w:t>
            </w:r>
            <w:r w:rsidRPr="003A2F19">
              <w:t>debit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Movement.IgnoreBlockFlag</w:t>
            </w:r>
          </w:p>
        </w:tc>
      </w:tr>
      <w:tr w:rsidR="004A348F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LMIGNBAL</w:t>
            </w:r>
          </w:p>
        </w:tc>
        <w:tc>
          <w:tcPr>
            <w:tcW w:w="4536" w:type="dxa"/>
            <w:noWrap/>
            <w:hideMark/>
          </w:tcPr>
          <w:p w:rsidR="004A348F" w:rsidRPr="003A2F19" w:rsidRDefault="004A348F" w:rsidP="00B82E11">
            <w:pPr>
              <w:pStyle w:val="TableCellText"/>
            </w:pPr>
            <w:r w:rsidRPr="003A2F19">
              <w:t>Флаг игнорирования доступного остатка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Movement.IgnoreBalance</w:t>
            </w:r>
          </w:p>
        </w:tc>
      </w:tr>
      <w:tr w:rsidR="004A348F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LMSTORNO</w:t>
            </w:r>
          </w:p>
        </w:tc>
        <w:tc>
          <w:tcPr>
            <w:tcW w:w="4536" w:type="dxa"/>
            <w:noWrap/>
            <w:hideMark/>
          </w:tcPr>
          <w:p w:rsidR="004A348F" w:rsidRPr="003A2F19" w:rsidRDefault="004A348F" w:rsidP="0004053B">
            <w:pPr>
              <w:pStyle w:val="TableCellText"/>
            </w:pPr>
            <w:r w:rsidRPr="003A2F19">
              <w:t>Движение является СТОРНО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</w:t>
            </w:r>
            <w:bookmarkStart w:id="392" w:name="_Hlk403989460"/>
            <w:r w:rsidRPr="00B82E11">
              <w:t>Storno</w:t>
            </w:r>
            <w:bookmarkEnd w:id="392"/>
          </w:p>
        </w:tc>
      </w:tr>
      <w:tr w:rsidR="004A348F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A348F" w:rsidRPr="003A2F19" w:rsidRDefault="004A348F" w:rsidP="00B82E11">
            <w:pPr>
              <w:pStyle w:val="TableCellCode"/>
            </w:pPr>
            <w:r w:rsidRPr="003A2F19">
              <w:t>LMPRIMEID</w:t>
            </w:r>
          </w:p>
        </w:tc>
        <w:tc>
          <w:tcPr>
            <w:tcW w:w="4536" w:type="dxa"/>
            <w:noWrap/>
            <w:hideMark/>
          </w:tcPr>
          <w:p w:rsidR="004A348F" w:rsidRPr="009254F4" w:rsidRDefault="004A348F" w:rsidP="00B82E11">
            <w:pPr>
              <w:pStyle w:val="TableCellText"/>
            </w:pPr>
            <w:r w:rsidRPr="009254F4">
              <w:t xml:space="preserve">Идентификатор блокировки средств на карте в системе </w:t>
            </w:r>
            <w:r w:rsidRPr="003A2F19">
              <w:t>Prime</w:t>
            </w:r>
          </w:p>
        </w:tc>
        <w:tc>
          <w:tcPr>
            <w:tcW w:w="4110" w:type="dxa"/>
          </w:tcPr>
          <w:p w:rsidR="004A348F" w:rsidRPr="00B82E11" w:rsidRDefault="00672A2C" w:rsidP="00B82E11">
            <w:pPr>
              <w:pStyle w:val="TableCellCode"/>
            </w:pPr>
            <w:r w:rsidRPr="00B82E11">
              <w:t>Movement.PrimeBlockID</w:t>
            </w:r>
          </w:p>
        </w:tc>
      </w:tr>
      <w:tr w:rsidR="00BF3CEB" w:rsidRPr="00BF3CEB" w:rsidTr="00981BAD">
        <w:trPr>
          <w:trHeight w:val="300"/>
        </w:trPr>
        <w:tc>
          <w:tcPr>
            <w:tcW w:w="1668" w:type="dxa"/>
            <w:noWrap/>
            <w:hideMark/>
          </w:tcPr>
          <w:p w:rsidR="00BF3CEB" w:rsidRPr="0062547E" w:rsidRDefault="00BF3CEB" w:rsidP="00BF3CEB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LMABSREF</w:t>
            </w:r>
          </w:p>
        </w:tc>
        <w:tc>
          <w:tcPr>
            <w:tcW w:w="4536" w:type="dxa"/>
            <w:noWrap/>
            <w:hideMark/>
          </w:tcPr>
          <w:p w:rsidR="00BF3CEB" w:rsidRPr="00BF3CEB" w:rsidRDefault="00BF3CEB" w:rsidP="00BF3CEB">
            <w:pPr>
              <w:pStyle w:val="TableCellText"/>
            </w:pPr>
            <w:r>
              <w:t>Референс созданного движения в АБС</w:t>
            </w:r>
          </w:p>
        </w:tc>
        <w:tc>
          <w:tcPr>
            <w:tcW w:w="4110" w:type="dxa"/>
          </w:tcPr>
          <w:p w:rsidR="00BF3CEB" w:rsidRPr="00285A65" w:rsidRDefault="00BF3CEB" w:rsidP="00BF3CEB">
            <w:pPr>
              <w:pStyle w:val="TableCellText"/>
            </w:pPr>
            <w:r w:rsidRPr="00053858">
              <w:t>Пока не заполняется</w:t>
            </w:r>
          </w:p>
        </w:tc>
      </w:tr>
      <w:tr w:rsidR="00BF3CEB" w:rsidRPr="00DE042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F3CEB" w:rsidRDefault="00BF3CEB" w:rsidP="00BF3CEB">
            <w:pPr>
              <w:pStyle w:val="TableCellCode"/>
            </w:pPr>
            <w:r w:rsidRPr="00A17264">
              <w:t>L</w:t>
            </w:r>
            <w:r>
              <w:t>MRTCD</w:t>
            </w:r>
          </w:p>
        </w:tc>
        <w:tc>
          <w:tcPr>
            <w:tcW w:w="4536" w:type="dxa"/>
            <w:noWrap/>
            <w:hideMark/>
          </w:tcPr>
          <w:p w:rsidR="00BF3CEB" w:rsidRPr="00400710" w:rsidRDefault="00BF3CEB" w:rsidP="00BF3CEB">
            <w:pPr>
              <w:pStyle w:val="TableCellText"/>
            </w:pPr>
            <w:r w:rsidRPr="006C4FFE">
              <w:t>К</w:t>
            </w:r>
            <w:r w:rsidRPr="00A5791C">
              <w:t>од результата</w:t>
            </w:r>
            <w:r w:rsidRPr="006C4FFE">
              <w:t xml:space="preserve"> обработки</w:t>
            </w:r>
          </w:p>
        </w:tc>
        <w:tc>
          <w:tcPr>
            <w:tcW w:w="4110" w:type="dxa"/>
          </w:tcPr>
          <w:p w:rsidR="00BF3CEB" w:rsidRPr="00D65C3A" w:rsidRDefault="00BF3CEB" w:rsidP="00BF3CEB">
            <w:pPr>
              <w:pStyle w:val="TableCellText"/>
            </w:pPr>
            <w:r>
              <w:t>Пока не заполняется</w:t>
            </w:r>
          </w:p>
        </w:tc>
      </w:tr>
      <w:tr w:rsidR="00BF3CEB" w:rsidRPr="00DE042E" w:rsidTr="00981BAD">
        <w:trPr>
          <w:trHeight w:val="300"/>
        </w:trPr>
        <w:tc>
          <w:tcPr>
            <w:tcW w:w="1668" w:type="dxa"/>
            <w:noWrap/>
            <w:hideMark/>
          </w:tcPr>
          <w:p w:rsidR="00BF3CEB" w:rsidRDefault="00BF3CEB" w:rsidP="00BF3CEB">
            <w:pPr>
              <w:pStyle w:val="TableCellCode"/>
            </w:pPr>
            <w:r w:rsidRPr="00A17264">
              <w:t>L</w:t>
            </w:r>
            <w:r>
              <w:t>MERRM</w:t>
            </w:r>
          </w:p>
        </w:tc>
        <w:tc>
          <w:tcPr>
            <w:tcW w:w="4536" w:type="dxa"/>
            <w:noWrap/>
            <w:hideMark/>
          </w:tcPr>
          <w:p w:rsidR="00BF3CEB" w:rsidRPr="00A5791C" w:rsidRDefault="00BF3CEB" w:rsidP="00BF3CEB">
            <w:pPr>
              <w:pStyle w:val="TableCellText"/>
            </w:pPr>
            <w:r w:rsidRPr="00A5791C">
              <w:t>Сообщение об ошибке</w:t>
            </w:r>
          </w:p>
        </w:tc>
        <w:tc>
          <w:tcPr>
            <w:tcW w:w="4110" w:type="dxa"/>
          </w:tcPr>
          <w:p w:rsidR="00BF3CEB" w:rsidRPr="00A5791C" w:rsidRDefault="00BF3CEB" w:rsidP="00BF3CEB">
            <w:pPr>
              <w:pStyle w:val="TableCellText"/>
            </w:pPr>
            <w:r>
              <w:t>Пока не заполняется</w:t>
            </w:r>
          </w:p>
        </w:tc>
      </w:tr>
    </w:tbl>
    <w:p w:rsidR="00943A8E" w:rsidRDefault="006A2682" w:rsidP="00A730A4">
      <w:pPr>
        <w:pStyle w:val="L4indent1"/>
      </w:pPr>
      <w:r>
        <w:t>В</w:t>
      </w:r>
      <w:r w:rsidR="00521CC7">
        <w:t>ыполн</w:t>
      </w:r>
      <w:r w:rsidR="00A56B75">
        <w:t>и</w:t>
      </w:r>
      <w:r w:rsidR="00521CC7">
        <w:t xml:space="preserve">ть </w:t>
      </w:r>
      <w:r w:rsidR="00A56B75">
        <w:t>валидацию</w:t>
      </w:r>
      <w:r w:rsidR="00E5090E">
        <w:t xml:space="preserve"> записи</w:t>
      </w:r>
      <w:r w:rsidR="00A56B75">
        <w:t xml:space="preserve"> (пункт </w:t>
      </w:r>
      <w:r w:rsidR="004865D1">
        <w:fldChar w:fldCharType="begin"/>
      </w:r>
      <w:r w:rsidR="004865D1">
        <w:instrText xml:space="preserve"> REF _Ref402452078 \r \h  \* MERGEFORMAT </w:instrText>
      </w:r>
      <w:r w:rsidR="004865D1">
        <w:fldChar w:fldCharType="separate"/>
      </w:r>
      <w:r w:rsidR="007A64CA">
        <w:t>4.4</w:t>
      </w:r>
      <w:r w:rsidR="004865D1">
        <w:fldChar w:fldCharType="end"/>
      </w:r>
      <w:r w:rsidR="00A730A4">
        <w:t>)</w:t>
      </w:r>
      <w:r>
        <w:t>.</w:t>
      </w:r>
    </w:p>
    <w:p w:rsidR="00A730A4" w:rsidRDefault="00806120" w:rsidP="00A730A4">
      <w:pPr>
        <w:pStyle w:val="L4indent1"/>
      </w:pPr>
      <w:r>
        <w:t>Если на этапе валидации не возникло ошибок, п</w:t>
      </w:r>
      <w:r w:rsidR="00A730A4">
        <w:t xml:space="preserve">роизвести дальнейшую обработку (пункт </w:t>
      </w:r>
      <w:r w:rsidR="00E44A3C">
        <w:fldChar w:fldCharType="begin"/>
      </w:r>
      <w:r w:rsidR="00A730A4">
        <w:instrText xml:space="preserve"> REF _Ref402514564 \r \h </w:instrText>
      </w:r>
      <w:r w:rsidR="00E44A3C">
        <w:fldChar w:fldCharType="separate"/>
      </w:r>
      <w:r w:rsidR="007A64CA">
        <w:t>4.5</w:t>
      </w:r>
      <w:r w:rsidR="00E44A3C">
        <w:fldChar w:fldCharType="end"/>
      </w:r>
      <w:r w:rsidR="00A730A4">
        <w:t>).</w:t>
      </w:r>
    </w:p>
    <w:p w:rsidR="00F50339" w:rsidRPr="008A0820" w:rsidRDefault="00F50339" w:rsidP="00A730A4">
      <w:pPr>
        <w:pStyle w:val="L4indent1"/>
      </w:pPr>
      <w:bookmarkStart w:id="393" w:name="_Ref403987296"/>
      <w:r>
        <w:t>Дозаполнить оставшиеся поля:</w:t>
      </w:r>
      <w:bookmarkEnd w:id="393"/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8A0820" w:rsidTr="008A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8A0820" w:rsidRDefault="008A0820" w:rsidP="008A0820">
            <w:pPr>
              <w:pStyle w:val="TableCellText"/>
            </w:pPr>
            <w:r>
              <w:t>Сущность</w:t>
            </w:r>
          </w:p>
        </w:tc>
        <w:tc>
          <w:tcPr>
            <w:tcW w:w="2605" w:type="dxa"/>
          </w:tcPr>
          <w:p w:rsidR="008A0820" w:rsidRPr="008A0820" w:rsidRDefault="008A0820" w:rsidP="008A0820">
            <w:pPr>
              <w:pStyle w:val="TableCellText"/>
            </w:pPr>
            <w:r>
              <w:t>Успешность обработки</w:t>
            </w:r>
          </w:p>
        </w:tc>
        <w:tc>
          <w:tcPr>
            <w:tcW w:w="2605" w:type="dxa"/>
          </w:tcPr>
          <w:p w:rsidR="008A0820" w:rsidRPr="008A0820" w:rsidRDefault="008A0820" w:rsidP="001863A5">
            <w:pPr>
              <w:pStyle w:val="TableCellText"/>
            </w:pPr>
            <w:r>
              <w:t>Поле</w:t>
            </w:r>
          </w:p>
        </w:tc>
        <w:tc>
          <w:tcPr>
            <w:tcW w:w="2606" w:type="dxa"/>
          </w:tcPr>
          <w:p w:rsidR="008A0820" w:rsidRDefault="008A0820" w:rsidP="001863A5">
            <w:pPr>
              <w:pStyle w:val="TableCellText"/>
            </w:pPr>
            <w:r>
              <w:t>Значение</w:t>
            </w:r>
          </w:p>
        </w:tc>
      </w:tr>
      <w:tr w:rsidR="008A0820" w:rsidTr="008A0820">
        <w:tc>
          <w:tcPr>
            <w:tcW w:w="2605" w:type="dxa"/>
            <w:vMerge w:val="restart"/>
          </w:tcPr>
          <w:p w:rsidR="008A0820" w:rsidRDefault="008A0820" w:rsidP="008A0820">
            <w:pPr>
              <w:pStyle w:val="TableCellText"/>
            </w:pPr>
            <w:r>
              <w:t>Неподтверждённая блокировка</w:t>
            </w:r>
          </w:p>
        </w:tc>
        <w:tc>
          <w:tcPr>
            <w:tcW w:w="2605" w:type="dxa"/>
            <w:vMerge w:val="restart"/>
          </w:tcPr>
          <w:p w:rsidR="008A0820" w:rsidRDefault="008A0820" w:rsidP="008A0820">
            <w:pPr>
              <w:pStyle w:val="TableCellText"/>
            </w:pPr>
            <w:r>
              <w:t>Ошибок не было</w:t>
            </w: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>
              <w:t>LBABSREF</w:t>
            </w:r>
          </w:p>
        </w:tc>
        <w:tc>
          <w:tcPr>
            <w:tcW w:w="2606" w:type="dxa"/>
          </w:tcPr>
          <w:p w:rsidR="008A0820" w:rsidRPr="008A0820" w:rsidRDefault="00D33BD0" w:rsidP="009F7798">
            <w:pPr>
              <w:pStyle w:val="TableCellCode"/>
              <w:rPr>
                <w:lang w:val="en-US"/>
              </w:rPr>
            </w:pPr>
            <w:r>
              <w:t>IFXPPABP</w:t>
            </w:r>
            <w:r w:rsidRPr="00D11CA6">
              <w:t>.AB</w:t>
            </w:r>
            <w:r>
              <w:rPr>
                <w:lang w:val="en-US"/>
              </w:rPr>
              <w:t>ID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</w:tcPr>
          <w:p w:rsidR="008A0820" w:rsidRPr="008A0820" w:rsidRDefault="008A0820" w:rsidP="00F50339">
            <w:pPr>
              <w:pStyle w:val="TableCellCode"/>
            </w:pPr>
            <w:r w:rsidRPr="00D11CA6">
              <w:t>LBBLKAMT</w:t>
            </w:r>
          </w:p>
        </w:tc>
        <w:tc>
          <w:tcPr>
            <w:tcW w:w="2606" w:type="dxa"/>
          </w:tcPr>
          <w:p w:rsidR="008A0820" w:rsidRDefault="008A0820" w:rsidP="00F50339">
            <w:pPr>
              <w:pStyle w:val="TableCellCode"/>
            </w:pPr>
            <w:r>
              <w:t>IFXPPABP</w:t>
            </w:r>
            <w:r w:rsidRPr="00D11CA6">
              <w:t>.ABAMT</w:t>
            </w:r>
          </w:p>
        </w:tc>
      </w:tr>
      <w:tr w:rsidR="005A011E" w:rsidTr="008A0820">
        <w:tc>
          <w:tcPr>
            <w:tcW w:w="2605" w:type="dxa"/>
            <w:vMerge/>
          </w:tcPr>
          <w:p w:rsidR="005A011E" w:rsidRDefault="005A011E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5A011E" w:rsidRDefault="005A011E" w:rsidP="008A0820">
            <w:pPr>
              <w:pStyle w:val="TableCellText"/>
            </w:pPr>
          </w:p>
        </w:tc>
        <w:tc>
          <w:tcPr>
            <w:tcW w:w="2605" w:type="dxa"/>
          </w:tcPr>
          <w:p w:rsidR="005A011E" w:rsidRPr="005A011E" w:rsidRDefault="005A011E" w:rsidP="00F50339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LBTYPE</w:t>
            </w:r>
          </w:p>
        </w:tc>
        <w:tc>
          <w:tcPr>
            <w:tcW w:w="2606" w:type="dxa"/>
          </w:tcPr>
          <w:p w:rsidR="005A011E" w:rsidRPr="005A011E" w:rsidRDefault="005A011E" w:rsidP="00F50339">
            <w:pPr>
              <w:pStyle w:val="TableCellCode"/>
              <w:rPr>
                <w:lang w:val="en-US"/>
              </w:rPr>
            </w:pPr>
            <w:r>
              <w:t>IFXPPABP</w:t>
            </w:r>
            <w:r w:rsidRPr="00D11CA6">
              <w:t>.</w:t>
            </w:r>
            <w:r>
              <w:t>A</w:t>
            </w:r>
            <w:r w:rsidRPr="008D4B32">
              <w:t>BTYPE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</w:tcPr>
          <w:p w:rsidR="008A0820" w:rsidRPr="008A0820" w:rsidRDefault="008A0820" w:rsidP="00F50339">
            <w:pPr>
              <w:pStyle w:val="TableCellCode"/>
            </w:pPr>
            <w:r w:rsidRPr="00D11CA6">
              <w:t>LBRTCD</w:t>
            </w:r>
          </w:p>
        </w:tc>
        <w:tc>
          <w:tcPr>
            <w:tcW w:w="2606" w:type="dxa"/>
          </w:tcPr>
          <w:p w:rsidR="008A0820" w:rsidRPr="008A0820" w:rsidRDefault="008A0820" w:rsidP="00F50339">
            <w:pPr>
              <w:pStyle w:val="TableCellCode"/>
            </w:pPr>
            <w:r>
              <w:t>'00'</w:t>
            </w:r>
          </w:p>
        </w:tc>
      </w:tr>
      <w:tr w:rsidR="008A0820" w:rsidTr="008A0820"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 w:val="restart"/>
          </w:tcPr>
          <w:p w:rsidR="008A0820" w:rsidRPr="008A0820" w:rsidRDefault="008A0820" w:rsidP="008A0820">
            <w:pPr>
              <w:pStyle w:val="TableCellText"/>
            </w:pPr>
            <w:r>
              <w:t>Ошибки были</w:t>
            </w: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 w:rsidRPr="00D11CA6">
              <w:t>LBRTCD</w:t>
            </w:r>
          </w:p>
        </w:tc>
        <w:tc>
          <w:tcPr>
            <w:tcW w:w="2606" w:type="dxa"/>
          </w:tcPr>
          <w:p w:rsidR="008A0820" w:rsidRDefault="008A0820" w:rsidP="008A0820">
            <w:pPr>
              <w:pStyle w:val="TableCellText"/>
            </w:pPr>
            <w:r>
              <w:t>Код ошибки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 w:rsidRPr="0050245B">
              <w:t>LBERRM</w:t>
            </w:r>
          </w:p>
        </w:tc>
        <w:tc>
          <w:tcPr>
            <w:tcW w:w="2606" w:type="dxa"/>
          </w:tcPr>
          <w:p w:rsidR="008A0820" w:rsidRDefault="008A0820" w:rsidP="008A0820">
            <w:pPr>
              <w:pStyle w:val="TableCellText"/>
            </w:pPr>
            <w:r>
              <w:t>Текст ошибки</w:t>
            </w:r>
          </w:p>
        </w:tc>
      </w:tr>
      <w:tr w:rsidR="008A0820" w:rsidRPr="00667DE0" w:rsidTr="008A0820">
        <w:tc>
          <w:tcPr>
            <w:tcW w:w="2605" w:type="dxa"/>
            <w:vMerge w:val="restart"/>
          </w:tcPr>
          <w:p w:rsidR="008A0820" w:rsidRDefault="008A0820" w:rsidP="008A0820">
            <w:pPr>
              <w:pStyle w:val="TableCellText"/>
            </w:pPr>
            <w:r>
              <w:t>Подтверждённая блокировка</w:t>
            </w:r>
          </w:p>
        </w:tc>
        <w:tc>
          <w:tcPr>
            <w:tcW w:w="2605" w:type="dxa"/>
            <w:vMerge w:val="restart"/>
          </w:tcPr>
          <w:p w:rsidR="008A0820" w:rsidRDefault="008A0820" w:rsidP="001863A5">
            <w:pPr>
              <w:pStyle w:val="TableCellText"/>
            </w:pPr>
            <w:r>
              <w:t>Ошибок не было</w:t>
            </w: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>
              <w:t>LBABSREF</w:t>
            </w:r>
          </w:p>
        </w:tc>
        <w:tc>
          <w:tcPr>
            <w:tcW w:w="2606" w:type="dxa"/>
          </w:tcPr>
          <w:p w:rsidR="008A0820" w:rsidRPr="008A0820" w:rsidRDefault="00D33BD0" w:rsidP="00D33BD0">
            <w:pPr>
              <w:pStyle w:val="TableCellCode"/>
            </w:pPr>
            <w:r>
              <w:t>IFXPPABP</w:t>
            </w:r>
            <w:r w:rsidRPr="00D11CA6">
              <w:t>.AB</w:t>
            </w:r>
            <w:r>
              <w:rPr>
                <w:lang w:val="en-US"/>
              </w:rPr>
              <w:t>ID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1863A5">
            <w:pPr>
              <w:pStyle w:val="TableCellText"/>
            </w:pPr>
          </w:p>
        </w:tc>
        <w:tc>
          <w:tcPr>
            <w:tcW w:w="2605" w:type="dxa"/>
          </w:tcPr>
          <w:p w:rsidR="008A0820" w:rsidRPr="008A0820" w:rsidRDefault="008A0820" w:rsidP="00F50339">
            <w:pPr>
              <w:pStyle w:val="TableCellCode"/>
            </w:pPr>
            <w:r w:rsidRPr="00D11CA6">
              <w:t>LBBLKAMT</w:t>
            </w:r>
          </w:p>
        </w:tc>
        <w:tc>
          <w:tcPr>
            <w:tcW w:w="2606" w:type="dxa"/>
          </w:tcPr>
          <w:p w:rsidR="008A0820" w:rsidRDefault="008A0820" w:rsidP="00F50339">
            <w:pPr>
              <w:pStyle w:val="TableCellCode"/>
            </w:pPr>
            <w:r>
              <w:t>IFXPPABP</w:t>
            </w:r>
            <w:r w:rsidRPr="00D11CA6">
              <w:t>.ABAMT</w:t>
            </w:r>
          </w:p>
        </w:tc>
      </w:tr>
      <w:tr w:rsidR="005A011E" w:rsidTr="008A0820">
        <w:tc>
          <w:tcPr>
            <w:tcW w:w="2605" w:type="dxa"/>
            <w:vMerge/>
          </w:tcPr>
          <w:p w:rsidR="005A011E" w:rsidRDefault="005A011E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5A011E" w:rsidRDefault="005A011E" w:rsidP="001863A5">
            <w:pPr>
              <w:pStyle w:val="TableCellText"/>
            </w:pPr>
          </w:p>
        </w:tc>
        <w:tc>
          <w:tcPr>
            <w:tcW w:w="2605" w:type="dxa"/>
          </w:tcPr>
          <w:p w:rsidR="005A011E" w:rsidRPr="005A011E" w:rsidRDefault="005A011E" w:rsidP="00F50339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LBTYPE</w:t>
            </w:r>
          </w:p>
        </w:tc>
        <w:tc>
          <w:tcPr>
            <w:tcW w:w="2606" w:type="dxa"/>
          </w:tcPr>
          <w:p w:rsidR="005A011E" w:rsidRDefault="005A011E" w:rsidP="00F50339">
            <w:pPr>
              <w:pStyle w:val="TableCellCode"/>
            </w:pPr>
            <w:r>
              <w:t>IFXPPABP</w:t>
            </w:r>
            <w:r w:rsidRPr="00D11CA6">
              <w:t>.</w:t>
            </w:r>
            <w:r>
              <w:t>A</w:t>
            </w:r>
            <w:r w:rsidRPr="008D4B32">
              <w:t>BTYPE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1863A5">
            <w:pPr>
              <w:pStyle w:val="TableCellText"/>
            </w:pPr>
          </w:p>
        </w:tc>
        <w:tc>
          <w:tcPr>
            <w:tcW w:w="2605" w:type="dxa"/>
          </w:tcPr>
          <w:p w:rsidR="008A0820" w:rsidRPr="008A0820" w:rsidRDefault="008A0820" w:rsidP="00F50339">
            <w:pPr>
              <w:pStyle w:val="TableCellCode"/>
            </w:pPr>
            <w:r w:rsidRPr="00D11CA6">
              <w:t>LBRTCD</w:t>
            </w:r>
          </w:p>
        </w:tc>
        <w:tc>
          <w:tcPr>
            <w:tcW w:w="2606" w:type="dxa"/>
          </w:tcPr>
          <w:p w:rsidR="008A0820" w:rsidRPr="008A0820" w:rsidRDefault="008A0820" w:rsidP="00F50339">
            <w:pPr>
              <w:pStyle w:val="TableCellCode"/>
            </w:pPr>
            <w:r>
              <w:t>'00'</w:t>
            </w:r>
          </w:p>
        </w:tc>
      </w:tr>
      <w:tr w:rsidR="008A0820" w:rsidTr="008A0820"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 w:val="restart"/>
          </w:tcPr>
          <w:p w:rsidR="008A0820" w:rsidRPr="008A0820" w:rsidRDefault="008A0820" w:rsidP="001863A5">
            <w:pPr>
              <w:pStyle w:val="TableCellText"/>
            </w:pPr>
            <w:r>
              <w:t>Ошибки были</w:t>
            </w: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 w:rsidRPr="00D11CA6">
              <w:t>LBRTCD</w:t>
            </w:r>
          </w:p>
        </w:tc>
        <w:tc>
          <w:tcPr>
            <w:tcW w:w="2606" w:type="dxa"/>
          </w:tcPr>
          <w:p w:rsidR="008A0820" w:rsidRDefault="008A0820" w:rsidP="001863A5">
            <w:pPr>
              <w:pStyle w:val="TableCellText"/>
            </w:pPr>
            <w:r>
              <w:t>Код ошибки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1863A5">
            <w:pPr>
              <w:pStyle w:val="TableCellText"/>
            </w:pP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 w:rsidRPr="0050245B">
              <w:t>LBERRM</w:t>
            </w:r>
          </w:p>
        </w:tc>
        <w:tc>
          <w:tcPr>
            <w:tcW w:w="2606" w:type="dxa"/>
          </w:tcPr>
          <w:p w:rsidR="008A0820" w:rsidRDefault="008A0820" w:rsidP="001863A5">
            <w:pPr>
              <w:pStyle w:val="TableCellText"/>
            </w:pPr>
            <w:r>
              <w:t>Текст ошибки</w:t>
            </w:r>
          </w:p>
        </w:tc>
      </w:tr>
      <w:tr w:rsidR="008A0820" w:rsidRPr="00651058" w:rsidTr="008A0820">
        <w:tc>
          <w:tcPr>
            <w:tcW w:w="2605" w:type="dxa"/>
            <w:vMerge w:val="restart"/>
          </w:tcPr>
          <w:p w:rsidR="008A0820" w:rsidRDefault="008A0820" w:rsidP="008A0820">
            <w:pPr>
              <w:pStyle w:val="TableCellText"/>
            </w:pPr>
            <w:r>
              <w:t>Движение</w:t>
            </w:r>
          </w:p>
        </w:tc>
        <w:tc>
          <w:tcPr>
            <w:tcW w:w="2605" w:type="dxa"/>
            <w:vMerge w:val="restart"/>
          </w:tcPr>
          <w:p w:rsidR="008A0820" w:rsidRDefault="008A0820" w:rsidP="001863A5">
            <w:pPr>
              <w:pStyle w:val="TableCellText"/>
            </w:pPr>
            <w:r>
              <w:t>Ошибок не было</w:t>
            </w: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>
              <w:t>LMABSREF</w:t>
            </w:r>
          </w:p>
        </w:tc>
        <w:tc>
          <w:tcPr>
            <w:tcW w:w="2606" w:type="dxa"/>
          </w:tcPr>
          <w:p w:rsidR="008A0820" w:rsidRPr="00B37E60" w:rsidRDefault="00B37E60" w:rsidP="00B37E60">
            <w:pPr>
              <w:pStyle w:val="TableCellCode"/>
              <w:rPr>
                <w:lang w:val="en-US"/>
              </w:rPr>
            </w:pPr>
            <w:r>
              <w:t>IFXPPA</w:t>
            </w:r>
            <w:r>
              <w:rPr>
                <w:lang w:val="en-US"/>
              </w:rPr>
              <w:t>M</w:t>
            </w:r>
            <w:r>
              <w:t>P</w:t>
            </w:r>
            <w:r>
              <w:rPr>
                <w:lang w:val="en-US"/>
              </w:rPr>
              <w:t>.AMID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1863A5">
            <w:pPr>
              <w:pStyle w:val="TableCellText"/>
            </w:pP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 w:rsidRPr="00D11CA6">
              <w:t>L</w:t>
            </w:r>
            <w:r>
              <w:t>M</w:t>
            </w:r>
            <w:r w:rsidRPr="00D11CA6">
              <w:t>RTCD</w:t>
            </w:r>
          </w:p>
        </w:tc>
        <w:tc>
          <w:tcPr>
            <w:tcW w:w="2606" w:type="dxa"/>
          </w:tcPr>
          <w:p w:rsidR="008A0820" w:rsidRDefault="008A0820" w:rsidP="00F50339">
            <w:pPr>
              <w:pStyle w:val="TableCellCode"/>
            </w:pPr>
            <w:r>
              <w:t>'00'</w:t>
            </w:r>
          </w:p>
        </w:tc>
      </w:tr>
      <w:tr w:rsidR="008A0820" w:rsidTr="008A0820"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 w:val="restart"/>
          </w:tcPr>
          <w:p w:rsidR="008A0820" w:rsidRDefault="008A0820" w:rsidP="001863A5">
            <w:pPr>
              <w:pStyle w:val="TableCellText"/>
            </w:pPr>
            <w:r>
              <w:t>Ошибки были</w:t>
            </w: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 w:rsidRPr="00D11CA6">
              <w:t>L</w:t>
            </w:r>
            <w:r>
              <w:rPr>
                <w:lang w:val="en-US"/>
              </w:rPr>
              <w:t>M</w:t>
            </w:r>
            <w:r w:rsidRPr="00D11CA6">
              <w:t>RTCD</w:t>
            </w:r>
          </w:p>
        </w:tc>
        <w:tc>
          <w:tcPr>
            <w:tcW w:w="2606" w:type="dxa"/>
          </w:tcPr>
          <w:p w:rsidR="008A0820" w:rsidRDefault="008A0820" w:rsidP="001863A5">
            <w:pPr>
              <w:pStyle w:val="TableCellText"/>
            </w:pPr>
            <w:r>
              <w:t>Код ошибки</w:t>
            </w:r>
          </w:p>
        </w:tc>
      </w:tr>
      <w:tr w:rsidR="008A0820" w:rsidTr="008A0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  <w:vMerge/>
          </w:tcPr>
          <w:p w:rsidR="008A0820" w:rsidRDefault="008A0820" w:rsidP="008A0820">
            <w:pPr>
              <w:pStyle w:val="TableCellText"/>
            </w:pPr>
          </w:p>
        </w:tc>
        <w:tc>
          <w:tcPr>
            <w:tcW w:w="2605" w:type="dxa"/>
            <w:vMerge/>
          </w:tcPr>
          <w:p w:rsidR="008A0820" w:rsidRDefault="008A0820" w:rsidP="001863A5">
            <w:pPr>
              <w:pStyle w:val="TableCellText"/>
            </w:pPr>
          </w:p>
        </w:tc>
        <w:tc>
          <w:tcPr>
            <w:tcW w:w="2605" w:type="dxa"/>
          </w:tcPr>
          <w:p w:rsidR="008A0820" w:rsidRDefault="008A0820" w:rsidP="00F50339">
            <w:pPr>
              <w:pStyle w:val="TableCellCode"/>
            </w:pPr>
            <w:r>
              <w:t>L</w:t>
            </w:r>
            <w:r>
              <w:rPr>
                <w:lang w:val="en-US"/>
              </w:rPr>
              <w:t>M</w:t>
            </w:r>
            <w:r w:rsidRPr="0050245B">
              <w:t>ERRM</w:t>
            </w:r>
          </w:p>
        </w:tc>
        <w:tc>
          <w:tcPr>
            <w:tcW w:w="2606" w:type="dxa"/>
          </w:tcPr>
          <w:p w:rsidR="008A0820" w:rsidRDefault="008A0820" w:rsidP="001863A5">
            <w:pPr>
              <w:pStyle w:val="TableCellText"/>
            </w:pPr>
            <w:r>
              <w:t>Текст ошибки</w:t>
            </w:r>
          </w:p>
        </w:tc>
      </w:tr>
    </w:tbl>
    <w:p w:rsidR="00345098" w:rsidRDefault="00345098" w:rsidP="00345098">
      <w:pPr>
        <w:pStyle w:val="L3"/>
      </w:pPr>
      <w:r>
        <w:t>Если по всем записям запроса обработка прошла без ошибок:</w:t>
      </w:r>
    </w:p>
    <w:p w:rsidR="00345098" w:rsidRPr="00FB29AE" w:rsidRDefault="00345098" w:rsidP="00345098">
      <w:pPr>
        <w:pStyle w:val="L4indent1"/>
      </w:pPr>
      <w:r>
        <w:t>Подтвердить транзакцию (</w:t>
      </w:r>
      <w:r>
        <w:rPr>
          <w:lang w:val="en-US"/>
        </w:rPr>
        <w:t>COMMIT</w:t>
      </w:r>
      <w:r>
        <w:t>)</w:t>
      </w:r>
      <w:r>
        <w:rPr>
          <w:lang w:val="en-US"/>
        </w:rPr>
        <w:t>.</w:t>
      </w:r>
    </w:p>
    <w:p w:rsidR="00345098" w:rsidRDefault="00345098" w:rsidP="00345098">
      <w:pPr>
        <w:pStyle w:val="L4indent1"/>
      </w:pPr>
      <w:r>
        <w:t xml:space="preserve">Дозаполнить поле </w:t>
      </w:r>
      <w:r w:rsidRPr="009A3F3D">
        <w:t xml:space="preserve">LHRTCD </w:t>
      </w:r>
      <w:r>
        <w:t xml:space="preserve">(константой </w:t>
      </w:r>
      <w:r w:rsidRPr="009A3F3D">
        <w:t>'</w:t>
      </w:r>
      <w:r w:rsidRPr="00345098">
        <w:t>0</w:t>
      </w:r>
      <w:r w:rsidRPr="009A3F3D">
        <w:t>'</w:t>
      </w:r>
      <w:r>
        <w:t>)</w:t>
      </w:r>
      <w:r w:rsidRPr="00345098">
        <w:t xml:space="preserve">, </w:t>
      </w:r>
      <w:r>
        <w:t xml:space="preserve">сформировать и отослать ответ в формате </w:t>
      </w:r>
      <w:r w:rsidRPr="00E95D95">
        <w:t>LHOMSGFMT</w:t>
      </w:r>
      <w:r>
        <w:t>.</w:t>
      </w:r>
    </w:p>
    <w:p w:rsidR="00345098" w:rsidRDefault="00345098" w:rsidP="00345098">
      <w:pPr>
        <w:pStyle w:val="L3"/>
      </w:pPr>
      <w:r>
        <w:t>Если хотя бы по одной записи запроса была ошибка:</w:t>
      </w:r>
    </w:p>
    <w:p w:rsidR="00345098" w:rsidRDefault="00B434DA" w:rsidP="00345098">
      <w:pPr>
        <w:pStyle w:val="L4indent1"/>
      </w:pPr>
      <w:r>
        <w:lastRenderedPageBreak/>
        <w:t>От</w:t>
      </w:r>
      <w:r w:rsidR="00345098">
        <w:t>менить транзакцию (</w:t>
      </w:r>
      <w:r w:rsidR="00345098">
        <w:rPr>
          <w:lang w:val="en-US"/>
        </w:rPr>
        <w:t>ROLLBACK</w:t>
      </w:r>
      <w:r w:rsidR="00345098">
        <w:t>)</w:t>
      </w:r>
      <w:r w:rsidR="00345098" w:rsidRPr="00345098">
        <w:t>.</w:t>
      </w:r>
    </w:p>
    <w:p w:rsidR="00345098" w:rsidRPr="00345098" w:rsidRDefault="00345098" w:rsidP="00345098">
      <w:pPr>
        <w:pStyle w:val="L4indent1"/>
      </w:pPr>
      <w:r>
        <w:t xml:space="preserve">Дозаполнить поле </w:t>
      </w:r>
      <w:r w:rsidRPr="009A3F3D">
        <w:t xml:space="preserve">LHRTCD </w:t>
      </w:r>
      <w:r>
        <w:t xml:space="preserve">(константой </w:t>
      </w:r>
      <w:r w:rsidRPr="009A3F3D">
        <w:t>'</w:t>
      </w:r>
      <w:r w:rsidRPr="00345098">
        <w:t>2</w:t>
      </w:r>
      <w:r w:rsidRPr="009A3F3D">
        <w:t>'</w:t>
      </w:r>
      <w:r>
        <w:t>)</w:t>
      </w:r>
      <w:r w:rsidRPr="00345098">
        <w:t xml:space="preserve">, </w:t>
      </w:r>
      <w:r>
        <w:t xml:space="preserve">сформировать и отослать ответ в формате </w:t>
      </w:r>
      <w:r w:rsidRPr="00E95D95">
        <w:t>LHOMSGFMT</w:t>
      </w:r>
      <w:r>
        <w:t>.</w:t>
      </w:r>
    </w:p>
    <w:p w:rsidR="00AA4159" w:rsidRDefault="003A36BA" w:rsidP="003A36BA">
      <w:pPr>
        <w:pStyle w:val="2"/>
      </w:pPr>
      <w:bookmarkStart w:id="394" w:name="_Ref402450884"/>
      <w:bookmarkStart w:id="395" w:name="_Toc403730230"/>
      <w:bookmarkStart w:id="396" w:name="_Toc403730628"/>
      <w:bookmarkStart w:id="397" w:name="_Toc403730760"/>
      <w:bookmarkStart w:id="398" w:name="_Toc403730959"/>
      <w:bookmarkStart w:id="399" w:name="_Toc403739496"/>
      <w:bookmarkStart w:id="400" w:name="_Toc422234725"/>
      <w:r>
        <w:t>Валидация сообщения</w:t>
      </w:r>
      <w:bookmarkEnd w:id="394"/>
      <w:r w:rsidR="00521CC7">
        <w:t xml:space="preserve"> в целом</w:t>
      </w:r>
      <w:bookmarkEnd w:id="395"/>
      <w:bookmarkEnd w:id="396"/>
      <w:bookmarkEnd w:id="397"/>
      <w:bookmarkEnd w:id="398"/>
      <w:bookmarkEnd w:id="399"/>
      <w:bookmarkEnd w:id="400"/>
    </w:p>
    <w:p w:rsidR="00521CC7" w:rsidRDefault="00521CC7" w:rsidP="00521CC7">
      <w:pPr>
        <w:pStyle w:val="L3"/>
      </w:pPr>
      <w:r>
        <w:t>Проверить</w:t>
      </w:r>
      <w:r w:rsidR="003A3EC7">
        <w:t xml:space="preserve"> </w:t>
      </w:r>
      <w:r w:rsidRPr="00FB6EFE">
        <w:t>формат</w:t>
      </w:r>
      <w:r w:rsidR="003A3EC7">
        <w:t xml:space="preserve"> </w:t>
      </w:r>
      <w:r w:rsidRPr="00FB6EFE">
        <w:t>со</w:t>
      </w:r>
      <w:r>
        <w:t>общения</w:t>
      </w:r>
      <w:r w:rsidRPr="00521CC7">
        <w:t xml:space="preserve">. </w:t>
      </w:r>
      <w:r>
        <w:t>Поле</w:t>
      </w:r>
      <w:r w:rsidR="003A3EC7">
        <w:t xml:space="preserve"> </w:t>
      </w:r>
      <w:r w:rsidRPr="007E6FD1">
        <w:rPr>
          <w:lang w:val="en-US"/>
        </w:rPr>
        <w:t>MessageFormat</w:t>
      </w:r>
      <w:r w:rsidR="003A3EC7">
        <w:t xml:space="preserve"> </w:t>
      </w:r>
      <w:r>
        <w:t>должно</w:t>
      </w:r>
      <w:r w:rsidR="003A3EC7">
        <w:t xml:space="preserve"> </w:t>
      </w:r>
      <w:r>
        <w:t>содержать</w:t>
      </w:r>
      <w:r w:rsidR="003A3EC7">
        <w:t xml:space="preserve"> </w:t>
      </w:r>
      <w:r>
        <w:t>одну</w:t>
      </w:r>
      <w:r w:rsidR="003A3EC7">
        <w:t xml:space="preserve"> </w:t>
      </w:r>
      <w:r>
        <w:t>из</w:t>
      </w:r>
      <w:r w:rsidR="003A3EC7">
        <w:t xml:space="preserve"> </w:t>
      </w:r>
      <w:r>
        <w:t>констант</w:t>
      </w:r>
      <w:r w:rsidR="003A3EC7">
        <w:t xml:space="preserve"> </w:t>
      </w:r>
      <w:r w:rsidRPr="007E6FD1">
        <w:rPr>
          <w:rStyle w:val="Function"/>
          <w:lang w:val="en-US"/>
        </w:rPr>
        <w:t>QueryAmountPreBlock</w:t>
      </w:r>
      <w:r>
        <w:rPr>
          <w:rStyle w:val="Function"/>
          <w:lang w:val="en-US"/>
        </w:rPr>
        <w:t>Create</w:t>
      </w:r>
      <w:r w:rsidRPr="00521CC7">
        <w:t xml:space="preserve">, </w:t>
      </w:r>
      <w:r w:rsidRPr="007E6FD1">
        <w:rPr>
          <w:rStyle w:val="Function"/>
          <w:lang w:val="en-US"/>
        </w:rPr>
        <w:t>QueryAmountBlockCreate</w:t>
      </w:r>
      <w:r w:rsidRPr="00521CC7">
        <w:t xml:space="preserve">, </w:t>
      </w:r>
      <w:r w:rsidR="00F972AB" w:rsidRPr="000D719F">
        <w:rPr>
          <w:rStyle w:val="Function"/>
        </w:rPr>
        <w:t>QueryPreBlockPartialAuthorize</w:t>
      </w:r>
      <w:r w:rsidR="00F972AB" w:rsidRPr="00F972AB">
        <w:t xml:space="preserve">, </w:t>
      </w:r>
      <w:r w:rsidRPr="007E6FD1">
        <w:rPr>
          <w:rStyle w:val="Function"/>
          <w:lang w:val="en-US"/>
        </w:rPr>
        <w:t>QueryAmountBlockCancel</w:t>
      </w:r>
      <w:r w:rsidRPr="00521CC7">
        <w:t xml:space="preserve">, </w:t>
      </w:r>
      <w:r w:rsidRPr="007E6FD1">
        <w:rPr>
          <w:rStyle w:val="Function"/>
          <w:lang w:val="en-US"/>
        </w:rPr>
        <w:t>QueryAmountBlockReverse</w:t>
      </w:r>
      <w:r w:rsidRPr="00521CC7">
        <w:t xml:space="preserve">, </w:t>
      </w:r>
      <w:r w:rsidRPr="007E6FD1">
        <w:rPr>
          <w:rStyle w:val="Function"/>
          <w:lang w:val="en-US"/>
        </w:rPr>
        <w:t>QueryMovementCreate</w:t>
      </w:r>
      <w:r w:rsidR="0064290F">
        <w:t xml:space="preserve">, </w:t>
      </w:r>
      <w:r w:rsidR="0064290F" w:rsidRPr="0064290F">
        <w:rPr>
          <w:rStyle w:val="Function"/>
        </w:rPr>
        <w:t>ControlCommand</w:t>
      </w:r>
      <w:r w:rsidR="002C2982" w:rsidRPr="005E2A2E">
        <w:rPr>
          <w:rStyle w:val="Function"/>
        </w:rPr>
        <w:t xml:space="preserve">, </w:t>
      </w:r>
      <w:r w:rsidR="002C2982">
        <w:rPr>
          <w:rStyle w:val="Function"/>
          <w:lang w:val="en-US"/>
        </w:rPr>
        <w:t>AEMovementCreate</w:t>
      </w:r>
      <w:r w:rsidR="0064290F">
        <w:t>.</w:t>
      </w:r>
      <w:r>
        <w:t>В</w:t>
      </w:r>
      <w:r w:rsidR="003A3EC7">
        <w:t xml:space="preserve"> </w:t>
      </w:r>
      <w:r>
        <w:t>противном</w:t>
      </w:r>
      <w:r w:rsidR="003A3EC7">
        <w:t xml:space="preserve"> </w:t>
      </w:r>
      <w:r>
        <w:t>случае</w:t>
      </w:r>
      <w:r w:rsidR="003A3EC7">
        <w:t xml:space="preserve"> </w:t>
      </w:r>
      <w:r>
        <w:t>зафиксировать глобальную ошибку</w:t>
      </w:r>
      <w:r w:rsidRPr="00855235">
        <w:t>.</w:t>
      </w:r>
    </w:p>
    <w:p w:rsidR="0064290F" w:rsidRPr="0064290F" w:rsidRDefault="00521CC7" w:rsidP="00521CC7">
      <w:pPr>
        <w:pStyle w:val="L3"/>
      </w:pPr>
      <w:r>
        <w:t>Проверить длину сообщения</w:t>
      </w:r>
      <w:r w:rsidR="0064290F">
        <w:t>.</w:t>
      </w:r>
    </w:p>
    <w:p w:rsidR="0064290F" w:rsidRDefault="0064290F" w:rsidP="0064290F">
      <w:pPr>
        <w:pStyle w:val="L4indent1"/>
      </w:pPr>
      <w:r>
        <w:t xml:space="preserve">Для формата </w:t>
      </w:r>
      <w:r w:rsidRPr="0064290F">
        <w:rPr>
          <w:rStyle w:val="Function"/>
        </w:rPr>
        <w:t>ControlCommand</w:t>
      </w:r>
      <w:r w:rsidR="00521CC7">
        <w:t xml:space="preserve"> она должна </w:t>
      </w:r>
      <w:r>
        <w:t>быть равна 42. В противном случае проигнорировать сообщение.</w:t>
      </w:r>
    </w:p>
    <w:p w:rsidR="00521CC7" w:rsidRDefault="0064290F" w:rsidP="0064290F">
      <w:pPr>
        <w:pStyle w:val="L4indent1"/>
      </w:pPr>
      <w:r>
        <w:t xml:space="preserve">Для остальных форматов она должна </w:t>
      </w:r>
      <w:r w:rsidR="00521CC7">
        <w:t xml:space="preserve">иметь вид </w:t>
      </w:r>
      <w:r w:rsidR="00521CC7" w:rsidRPr="00B42788">
        <w:t>size</w:t>
      </w:r>
      <w:r w:rsidR="00521CC7" w:rsidRPr="006B6573">
        <w:t>(</w:t>
      </w:r>
      <w:r w:rsidR="00521CC7" w:rsidRPr="00B42788">
        <w:t>Header) + k*size(</w:t>
      </w:r>
      <w:r w:rsidR="002C6142">
        <w:rPr>
          <w:lang w:val="en-US"/>
        </w:rPr>
        <w:t>Record</w:t>
      </w:r>
      <w:r w:rsidR="00521CC7" w:rsidRPr="00B42788">
        <w:t>), где k</w:t>
      </w:r>
      <w:r>
        <w:t> </w:t>
      </w:r>
      <w:r w:rsidR="00521CC7">
        <w:t>≥</w:t>
      </w:r>
      <w:r>
        <w:t> </w:t>
      </w:r>
      <w:r w:rsidR="00521CC7" w:rsidRPr="00AA4159">
        <w:t>1</w:t>
      </w:r>
      <w:r w:rsidR="00521CC7" w:rsidRPr="00B42788">
        <w:t xml:space="preserve"> — целое число; </w:t>
      </w:r>
      <w:r w:rsidR="00521CC7">
        <w:t>иначе зафиксировать глобальную ошибку.</w:t>
      </w:r>
    </w:p>
    <w:p w:rsidR="0064290F" w:rsidRPr="00FB1840" w:rsidRDefault="0064290F" w:rsidP="0064290F">
      <w:pPr>
        <w:pStyle w:val="L3"/>
      </w:pPr>
      <w:r>
        <w:t xml:space="preserve">Если формат сообщения равен </w:t>
      </w:r>
      <w:r w:rsidRPr="0064290F">
        <w:rPr>
          <w:rStyle w:val="Function"/>
        </w:rPr>
        <w:t>ControlCommand</w:t>
      </w:r>
      <w:r>
        <w:t xml:space="preserve">, проверить, что поле </w:t>
      </w:r>
      <w:r>
        <w:rPr>
          <w:lang w:val="en-US"/>
        </w:rPr>
        <w:t>Action</w:t>
      </w:r>
      <w:r>
        <w:t xml:space="preserve"> имеет значение </w:t>
      </w:r>
      <w:r w:rsidRPr="0064290F">
        <w:t>*</w:t>
      </w:r>
      <w:r>
        <w:rPr>
          <w:lang w:val="en-US"/>
        </w:rPr>
        <w:t>START</w:t>
      </w:r>
      <w:r>
        <w:t>,</w:t>
      </w:r>
      <w:r w:rsidR="003A3EC7">
        <w:t xml:space="preserve"> </w:t>
      </w:r>
      <w:r>
        <w:t xml:space="preserve">либо </w:t>
      </w:r>
      <w:r w:rsidRPr="0064290F">
        <w:t>*</w:t>
      </w:r>
      <w:r>
        <w:rPr>
          <w:lang w:val="en-US"/>
        </w:rPr>
        <w:t>STOP</w:t>
      </w:r>
      <w:r w:rsidRPr="0064290F">
        <w:t xml:space="preserve">. </w:t>
      </w:r>
      <w:r>
        <w:t>В противном случае проигнорировать сообщение.</w:t>
      </w:r>
    </w:p>
    <w:p w:rsidR="00521CC7" w:rsidRPr="00E64CD2" w:rsidRDefault="00521CC7" w:rsidP="00521CC7">
      <w:pPr>
        <w:pStyle w:val="2"/>
      </w:pPr>
      <w:bookmarkStart w:id="401" w:name="_Ref402452078"/>
      <w:bookmarkStart w:id="402" w:name="_Toc403730231"/>
      <w:bookmarkStart w:id="403" w:name="_Toc403730629"/>
      <w:bookmarkStart w:id="404" w:name="_Toc403730761"/>
      <w:bookmarkStart w:id="405" w:name="_Toc403730960"/>
      <w:bookmarkStart w:id="406" w:name="_Toc403739497"/>
      <w:bookmarkStart w:id="407" w:name="_Toc422234726"/>
      <w:r>
        <w:t xml:space="preserve">Валидация одной </w:t>
      </w:r>
      <w:r w:rsidR="00A56B75">
        <w:t>записи</w:t>
      </w:r>
      <w:bookmarkEnd w:id="401"/>
      <w:bookmarkEnd w:id="402"/>
      <w:bookmarkEnd w:id="403"/>
      <w:bookmarkEnd w:id="404"/>
      <w:bookmarkEnd w:id="405"/>
      <w:bookmarkEnd w:id="406"/>
      <w:bookmarkEnd w:id="407"/>
    </w:p>
    <w:p w:rsidR="00AA4159" w:rsidRPr="002C6E5D" w:rsidRDefault="00AA4159" w:rsidP="002C6E5D">
      <w:pPr>
        <w:pStyle w:val="3"/>
      </w:pPr>
      <w:bookmarkStart w:id="408" w:name="_Toc403730630"/>
      <w:bookmarkStart w:id="409" w:name="_Toc403730762"/>
      <w:bookmarkStart w:id="410" w:name="_Toc403730961"/>
      <w:bookmarkStart w:id="411" w:name="_Toc403739498"/>
      <w:bookmarkStart w:id="412" w:name="_Toc422234727"/>
      <w:r w:rsidRPr="002C6E5D">
        <w:t>Для</w:t>
      </w:r>
      <w:r w:rsidR="003A3EC7">
        <w:rPr>
          <w:lang w:val="ru-RU"/>
        </w:rPr>
        <w:t xml:space="preserve"> </w:t>
      </w:r>
      <w:r w:rsidRPr="002C6E5D">
        <w:t>формата</w:t>
      </w:r>
      <w:r w:rsidR="003A3EC7">
        <w:rPr>
          <w:lang w:val="ru-RU"/>
        </w:rPr>
        <w:t xml:space="preserve"> </w:t>
      </w:r>
      <w:r w:rsidRPr="002C6E5D">
        <w:rPr>
          <w:rStyle w:val="Function"/>
        </w:rPr>
        <w:t>QueryAmountPreBlockCreate</w:t>
      </w:r>
      <w:bookmarkEnd w:id="408"/>
      <w:bookmarkEnd w:id="409"/>
      <w:bookmarkEnd w:id="410"/>
      <w:bookmarkEnd w:id="411"/>
      <w:bookmarkEnd w:id="412"/>
    </w:p>
    <w:p w:rsidR="00AA4159" w:rsidRPr="00E80F4A" w:rsidRDefault="00CC7419" w:rsidP="00F436F2">
      <w:pPr>
        <w:pStyle w:val="L4indent1"/>
      </w:pPr>
      <w:r>
        <w:t>У</w:t>
      </w:r>
      <w:r w:rsidR="00284092">
        <w:t xml:space="preserve">никальный идентификатор блокировки (поля </w:t>
      </w:r>
      <w:r w:rsidR="00284092">
        <w:rPr>
          <w:lang w:val="en-US"/>
        </w:rPr>
        <w:t>Block</w:t>
      </w:r>
      <w:r w:rsidR="00284092" w:rsidRPr="00284092">
        <w:t>.</w:t>
      </w:r>
      <w:r w:rsidR="00284092">
        <w:rPr>
          <w:lang w:val="en-US"/>
        </w:rPr>
        <w:t>ID</w:t>
      </w:r>
      <w:r w:rsidR="00284092" w:rsidRPr="00284092">
        <w:t>.</w:t>
      </w:r>
      <w:r w:rsidR="00284092">
        <w:rPr>
          <w:lang w:val="en-US"/>
        </w:rPr>
        <w:t>SystemCode</w:t>
      </w:r>
      <w:r w:rsidR="003A3EC7">
        <w:t xml:space="preserve"> </w:t>
      </w:r>
      <w:r w:rsidR="00284092">
        <w:t xml:space="preserve">и </w:t>
      </w:r>
      <w:r w:rsidR="00284092">
        <w:rPr>
          <w:lang w:val="en-US"/>
        </w:rPr>
        <w:t>Block</w:t>
      </w:r>
      <w:r w:rsidR="00284092" w:rsidRPr="00284092">
        <w:t>.</w:t>
      </w:r>
      <w:r w:rsidR="00284092">
        <w:rPr>
          <w:lang w:val="en-US"/>
        </w:rPr>
        <w:t>ID</w:t>
      </w:r>
      <w:r w:rsidR="00284092" w:rsidRPr="00284092">
        <w:t>.</w:t>
      </w:r>
      <w:r w:rsidR="00284092">
        <w:rPr>
          <w:lang w:val="en-US"/>
        </w:rPr>
        <w:t>Reference</w:t>
      </w:r>
      <w:r w:rsidR="00284092" w:rsidRPr="00284092">
        <w:t xml:space="preserve">) </w:t>
      </w:r>
      <w:r w:rsidR="00284092">
        <w:t>должен быть заполнен; иначе зафиксировать ошибку с кодом «01»</w:t>
      </w:r>
      <w:r>
        <w:t>.</w:t>
      </w:r>
    </w:p>
    <w:p w:rsidR="00E80F4A" w:rsidRPr="00D1597E" w:rsidRDefault="00E80F4A" w:rsidP="00F436F2">
      <w:pPr>
        <w:pStyle w:val="L4indent1"/>
      </w:pPr>
      <w:bookmarkStart w:id="413" w:name="_Ref404079525"/>
      <w:r w:rsidRPr="00E80F4A">
        <w:t>В сист</w:t>
      </w:r>
      <w:r>
        <w:t>е</w:t>
      </w:r>
      <w:r w:rsidRPr="00E80F4A">
        <w:t>ме</w:t>
      </w:r>
      <w:r>
        <w:t xml:space="preserve"> не должно быть активной блокировки (подтверждённой или неподтверждённой) с таким же значением </w:t>
      </w:r>
      <w:r>
        <w:rPr>
          <w:lang w:val="en-US"/>
        </w:rPr>
        <w:t>Block</w:t>
      </w:r>
      <w:r w:rsidRPr="00284092">
        <w:t>.</w:t>
      </w:r>
      <w:r>
        <w:rPr>
          <w:lang w:val="en-US"/>
        </w:rPr>
        <w:t>ID</w:t>
      </w:r>
      <w:r w:rsidR="00E5090E">
        <w:rPr>
          <w:rStyle w:val="aa"/>
          <w:lang w:val="en-US"/>
        </w:rPr>
        <w:footnoteReference w:id="3"/>
      </w:r>
      <w:r>
        <w:t>; иначе зафиксировать ошибку с кодом «</w:t>
      </w:r>
      <w:r w:rsidR="00A65C9C">
        <w:t>02</w:t>
      </w:r>
      <w:r>
        <w:t>».</w:t>
      </w:r>
      <w:bookmarkEnd w:id="413"/>
    </w:p>
    <w:p w:rsidR="00AA4159" w:rsidRDefault="00CC7419" w:rsidP="00F436F2">
      <w:pPr>
        <w:pStyle w:val="L4indent1"/>
      </w:pPr>
      <w:r>
        <w:t>Р</w:t>
      </w:r>
      <w:r w:rsidR="00284092">
        <w:t>еференс объекта внешней системы (</w:t>
      </w:r>
      <w:r w:rsidR="00AA4159">
        <w:t xml:space="preserve">поле </w:t>
      </w:r>
      <w:r w:rsidR="00284092">
        <w:rPr>
          <w:lang w:val="en-US"/>
        </w:rPr>
        <w:t>Block</w:t>
      </w:r>
      <w:r w:rsidR="00284092" w:rsidRPr="00284092">
        <w:t>.</w:t>
      </w:r>
      <w:r w:rsidR="00284092">
        <w:rPr>
          <w:lang w:val="en-US"/>
        </w:rPr>
        <w:t>ObjectReference</w:t>
      </w:r>
      <w:r w:rsidR="00284092">
        <w:t xml:space="preserve">) </w:t>
      </w:r>
      <w:r w:rsidR="00AA4159" w:rsidRPr="006B010C">
        <w:t>долж</w:t>
      </w:r>
      <w:r w:rsidR="00284092">
        <w:t>е</w:t>
      </w:r>
      <w:r w:rsidR="00AA4159" w:rsidRPr="006B010C">
        <w:t>н</w:t>
      </w:r>
      <w:r w:rsidR="00284092">
        <w:t xml:space="preserve"> быть заполнен</w:t>
      </w:r>
      <w:r w:rsidR="00AA4159">
        <w:t xml:space="preserve">; иначе </w:t>
      </w:r>
      <w:r w:rsidR="00284092">
        <w:t>зафиксировать ошибку с кодом «0</w:t>
      </w:r>
      <w:r w:rsidR="00FE4C5B">
        <w:t>4</w:t>
      </w:r>
      <w:r w:rsidR="00284092">
        <w:t>»</w:t>
      </w:r>
      <w:r>
        <w:t>.</w:t>
      </w:r>
    </w:p>
    <w:p w:rsidR="00D04810" w:rsidRDefault="00CC7419" w:rsidP="00AB5B84">
      <w:pPr>
        <w:pStyle w:val="L4indent1"/>
      </w:pPr>
      <w:r>
        <w:t>С</w:t>
      </w:r>
      <w:r w:rsidR="00F34319">
        <w:t>чёт</w:t>
      </w:r>
      <w:r w:rsidR="003A3EC7">
        <w:t xml:space="preserve"> </w:t>
      </w:r>
      <w:r>
        <w:t xml:space="preserve">ЦБ </w:t>
      </w:r>
      <w:r w:rsidR="00284092">
        <w:t xml:space="preserve">(поле </w:t>
      </w:r>
      <w:r w:rsidR="00284092">
        <w:rPr>
          <w:lang w:val="en-US"/>
        </w:rPr>
        <w:t>Block</w:t>
      </w:r>
      <w:r w:rsidR="00284092" w:rsidRPr="00284092">
        <w:t>.</w:t>
      </w:r>
      <w:r w:rsidR="00F34319">
        <w:rPr>
          <w:lang w:val="en-US"/>
        </w:rPr>
        <w:t>Account</w:t>
      </w:r>
      <w:r w:rsidR="00284092">
        <w:t xml:space="preserve">) </w:t>
      </w:r>
      <w:r w:rsidR="00284092" w:rsidRPr="006B010C">
        <w:t>долж</w:t>
      </w:r>
      <w:r w:rsidR="00284092">
        <w:t>е</w:t>
      </w:r>
      <w:r w:rsidR="00284092" w:rsidRPr="006B010C">
        <w:t>н</w:t>
      </w:r>
      <w:r w:rsidR="00284092">
        <w:t xml:space="preserve"> быть заполнен</w:t>
      </w:r>
      <w:r>
        <w:t xml:space="preserve"> и привязан</w:t>
      </w:r>
      <w:r w:rsidR="000340E0">
        <w:rPr>
          <w:rStyle w:val="aa"/>
        </w:rPr>
        <w:footnoteReference w:id="4"/>
      </w:r>
      <w:r>
        <w:t xml:space="preserve"> к открытому</w:t>
      </w:r>
      <w:r w:rsidR="000340E0">
        <w:rPr>
          <w:rStyle w:val="aa"/>
        </w:rPr>
        <w:footnoteReference w:id="5"/>
      </w:r>
      <w:r>
        <w:t xml:space="preserve"> счёту </w:t>
      </w:r>
      <w:r w:rsidR="00F23033">
        <w:t xml:space="preserve">или субсчёту </w:t>
      </w:r>
      <w:r>
        <w:rPr>
          <w:lang w:val="en-US"/>
        </w:rPr>
        <w:t>MIDAS</w:t>
      </w:r>
      <w:r w:rsidR="00284092">
        <w:t>; иначе зафиксировать ошибку с кодом «0</w:t>
      </w:r>
      <w:r w:rsidR="00FE4C5B">
        <w:t>5</w:t>
      </w:r>
      <w:r w:rsidR="00284092">
        <w:t>»</w:t>
      </w:r>
      <w:r w:rsidR="00A65C9C">
        <w:t>, «06»</w:t>
      </w:r>
      <w:r w:rsidR="009A0C2D">
        <w:t xml:space="preserve"> или «</w:t>
      </w:r>
      <w:r w:rsidR="00FE4C5B">
        <w:t>0</w:t>
      </w:r>
      <w:r w:rsidR="00A65C9C">
        <w:t>7</w:t>
      </w:r>
      <w:r w:rsidR="009A0C2D">
        <w:t>»</w:t>
      </w:r>
      <w:r>
        <w:t>.</w:t>
      </w:r>
    </w:p>
    <w:p w:rsidR="00584631" w:rsidRDefault="00584631" w:rsidP="00AB5B84">
      <w:pPr>
        <w:pStyle w:val="L4indent1"/>
      </w:pPr>
      <w:r>
        <w:t>Счёт</w:t>
      </w:r>
      <w:r w:rsidR="00897ACB">
        <w:t xml:space="preserve"> должен быть ритейловый</w:t>
      </w:r>
      <w:r w:rsidR="00897ACB">
        <w:rPr>
          <w:rStyle w:val="aa"/>
        </w:rPr>
        <w:footnoteReference w:id="6"/>
      </w:r>
      <w:r w:rsidR="00897ACB">
        <w:t>; иначе зафиксировать ошибку с кодом «</w:t>
      </w:r>
      <w:r w:rsidR="006F749B" w:rsidRPr="006F749B">
        <w:t>21</w:t>
      </w:r>
      <w:r w:rsidR="00897ACB">
        <w:t>».</w:t>
      </w:r>
    </w:p>
    <w:p w:rsidR="007D44F0" w:rsidRPr="00CC7419" w:rsidRDefault="00CC7419" w:rsidP="00AB5B84">
      <w:pPr>
        <w:pStyle w:val="L4indent1"/>
      </w:pPr>
      <w:bookmarkStart w:id="414" w:name="_Ref407272236"/>
      <w:r w:rsidRPr="00CC7419">
        <w:t xml:space="preserve">Сумма блокировки </w:t>
      </w:r>
      <w:r>
        <w:t xml:space="preserve">(поле </w:t>
      </w:r>
      <w:r>
        <w:rPr>
          <w:lang w:val="en-US"/>
        </w:rPr>
        <w:t>Block</w:t>
      </w:r>
      <w:r w:rsidRPr="00CC7419">
        <w:t>.</w:t>
      </w:r>
      <w:r>
        <w:rPr>
          <w:lang w:val="en-US"/>
        </w:rPr>
        <w:t>Amount</w:t>
      </w:r>
      <w:r>
        <w:t xml:space="preserve">) </w:t>
      </w:r>
      <w:r w:rsidRPr="00CC7419">
        <w:t>должна содержать положительное число, записанное в стандартной десятичной нотации</w:t>
      </w:r>
      <w:r w:rsidRPr="00DF2AE8">
        <w:t xml:space="preserve">. </w:t>
      </w:r>
      <w:r w:rsidRPr="00CC7419">
        <w:t xml:space="preserve">Количество значащих (ненулевых) цифр после десятичной точки не должно превышать максимально допустимое для </w:t>
      </w:r>
      <w:r w:rsidRPr="00CC7419">
        <w:lastRenderedPageBreak/>
        <w:t>валюты счёта</w:t>
      </w:r>
      <w:r w:rsidRPr="00CC7419">
        <w:rPr>
          <w:rStyle w:val="aa"/>
        </w:rPr>
        <w:footnoteReference w:id="7"/>
      </w:r>
      <w:r w:rsidRPr="00CC7419">
        <w:t xml:space="preserve">. </w:t>
      </w:r>
      <w:r w:rsidR="000340E0">
        <w:t xml:space="preserve">В пересчёте на минорные единицы валюты («копейки») сумма </w:t>
      </w:r>
      <w:r w:rsidR="000340E0" w:rsidRPr="00CC7419">
        <w:t xml:space="preserve">не </w:t>
      </w:r>
      <w:r w:rsidR="000340E0">
        <w:t xml:space="preserve">должна </w:t>
      </w:r>
      <w:r w:rsidR="000340E0" w:rsidRPr="00CC7419">
        <w:t>превосход</w:t>
      </w:r>
      <w:r w:rsidR="000340E0">
        <w:t>ить</w:t>
      </w:r>
      <w:r w:rsidR="003A3EC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-1</m:t>
        </m:r>
      </m:oMath>
      <w:r w:rsidR="000340E0" w:rsidRPr="00052580">
        <w:t>.</w:t>
      </w:r>
      <w:r w:rsidR="003A3EC7">
        <w:t xml:space="preserve"> </w:t>
      </w:r>
      <w:r w:rsidRPr="000340E0">
        <w:t xml:space="preserve">В противном </w:t>
      </w:r>
      <w:r>
        <w:t>случае зафиксировать ошибку с кодом «0</w:t>
      </w:r>
      <w:r w:rsidR="00A65C9C">
        <w:t>8</w:t>
      </w:r>
      <w:r w:rsidR="00770419">
        <w:t>»</w:t>
      </w:r>
      <w:r w:rsidR="00EF6563">
        <w:t>, «0</w:t>
      </w:r>
      <w:r w:rsidR="00A65C9C">
        <w:t>9</w:t>
      </w:r>
      <w:r w:rsidR="00EF6563">
        <w:t>» или «</w:t>
      </w:r>
      <w:r w:rsidR="00A65C9C">
        <w:t>1</w:t>
      </w:r>
      <w:r w:rsidR="00EF6563">
        <w:t>0»</w:t>
      </w:r>
      <w:r w:rsidR="00770419">
        <w:t>.</w:t>
      </w:r>
      <w:bookmarkEnd w:id="414"/>
    </w:p>
    <w:p w:rsidR="00CC7419" w:rsidRDefault="00CC7419" w:rsidP="00CC7419">
      <w:pPr>
        <w:pStyle w:val="L4indent1"/>
      </w:pPr>
      <w:r w:rsidRPr="00C17D74">
        <w:t xml:space="preserve">Даты </w:t>
      </w:r>
      <w:r w:rsidRPr="00CC7419">
        <w:t>начала и окончания действия блокировки (</w:t>
      </w:r>
      <w:r>
        <w:rPr>
          <w:lang w:val="en-US"/>
        </w:rPr>
        <w:t>Block</w:t>
      </w:r>
      <w:r w:rsidRPr="00CC7419">
        <w:t>.</w:t>
      </w:r>
      <w:r>
        <w:rPr>
          <w:lang w:val="en-US"/>
        </w:rPr>
        <w:t>Start</w:t>
      </w:r>
      <w:r w:rsidRPr="00CC7419">
        <w:t xml:space="preserve">Date и </w:t>
      </w:r>
      <w:r>
        <w:rPr>
          <w:lang w:val="en-US"/>
        </w:rPr>
        <w:t>Block</w:t>
      </w:r>
      <w:r w:rsidRPr="00CC7419">
        <w:t>.EndDate) могут содержать корректные даты</w:t>
      </w:r>
      <w:r w:rsidRPr="00CC7419">
        <w:rPr>
          <w:rStyle w:val="aa"/>
        </w:rPr>
        <w:footnoteReference w:id="8"/>
      </w:r>
      <w:r w:rsidRPr="00CC7419">
        <w:t xml:space="preserve">, либо быть не заполнены. В противном </w:t>
      </w:r>
      <w:r>
        <w:t>случае зафиксировать ошибку с кодом «</w:t>
      </w:r>
      <w:r w:rsidR="00EF6563">
        <w:t>1</w:t>
      </w:r>
      <w:r w:rsidR="00A65C9C">
        <w:t>1</w:t>
      </w:r>
      <w:r>
        <w:t>»</w:t>
      </w:r>
      <w:r w:rsidR="009A0C2D">
        <w:t xml:space="preserve"> или «</w:t>
      </w:r>
      <w:r w:rsidR="00EF6563">
        <w:t>1</w:t>
      </w:r>
      <w:r w:rsidR="00A65C9C">
        <w:t>2</w:t>
      </w:r>
      <w:r w:rsidR="009A0C2D">
        <w:t>»</w:t>
      </w:r>
      <w:r w:rsidRPr="00CC7419">
        <w:t>. Если не заполнена дата начала, используется текущая операционная дата. Если не заполнена дата окончания,</w:t>
      </w:r>
      <w:r w:rsidRPr="00C17D74">
        <w:t xml:space="preserve"> используется *HIVAL (без ограничения срока).</w:t>
      </w:r>
    </w:p>
    <w:p w:rsidR="000209A6" w:rsidRDefault="00490C4B" w:rsidP="00CC7419">
      <w:pPr>
        <w:pStyle w:val="L4indent1"/>
      </w:pPr>
      <w:r>
        <w:t xml:space="preserve">Дата окончания действия блокировки должна быть больше или равна дате начала действия блокировки. </w:t>
      </w:r>
      <w:r w:rsidRPr="00CC7419">
        <w:t xml:space="preserve">В противном </w:t>
      </w:r>
      <w:r>
        <w:t>случае зафиксировать ошибку с кодом «</w:t>
      </w:r>
      <w:r w:rsidR="00A65C9C">
        <w:t>13</w:t>
      </w:r>
      <w:r>
        <w:t>»</w:t>
      </w:r>
      <w:r w:rsidRPr="00CC7419">
        <w:t>.</w:t>
      </w:r>
    </w:p>
    <w:p w:rsidR="00774FDF" w:rsidRDefault="00774FDF" w:rsidP="00F436F2">
      <w:pPr>
        <w:pStyle w:val="L4indent1"/>
      </w:pPr>
      <w:r>
        <w:t xml:space="preserve">Дата начала действия блокировки должна быть меньше либо равна текущей операционной дате, либо не не заполнена. </w:t>
      </w:r>
      <w:r w:rsidRPr="00CC7419">
        <w:t xml:space="preserve">В противном </w:t>
      </w:r>
      <w:r>
        <w:t>случае зафиксировать ошибку с кодом «38»</w:t>
      </w:r>
      <w:r w:rsidRPr="00CC7419">
        <w:t>.</w:t>
      </w:r>
    </w:p>
    <w:p w:rsidR="00284092" w:rsidRDefault="00990667" w:rsidP="00F436F2">
      <w:pPr>
        <w:pStyle w:val="L4indent1"/>
      </w:pPr>
      <w:r>
        <w:t>Поле</w:t>
      </w:r>
      <w:r w:rsidR="003A3EC7">
        <w:t xml:space="preserve"> </w:t>
      </w:r>
      <w:r w:rsidR="009A0C2D">
        <w:rPr>
          <w:lang w:val="en-US"/>
        </w:rPr>
        <w:t>Block</w:t>
      </w:r>
      <w:r w:rsidR="009A0C2D" w:rsidRPr="009A0C2D">
        <w:t>.</w:t>
      </w:r>
      <w:r w:rsidR="009A0C2D">
        <w:rPr>
          <w:lang w:val="en-US"/>
        </w:rPr>
        <w:t>Use</w:t>
      </w:r>
      <w:r w:rsidR="009A0C2D">
        <w:t>Overdraft мо</w:t>
      </w:r>
      <w:r>
        <w:t>же</w:t>
      </w:r>
      <w:r w:rsidR="009A0C2D">
        <w:t>т быть незаполнен</w:t>
      </w:r>
      <w:r>
        <w:t>о</w:t>
      </w:r>
      <w:r w:rsidR="009A0C2D">
        <w:t>, либо должн</w:t>
      </w:r>
      <w:r>
        <w:t>о</w:t>
      </w:r>
      <w:r w:rsidR="009A0C2D">
        <w:t xml:space="preserve"> содержать одну из констант «0» либо «1». В противном случае </w:t>
      </w:r>
      <w:r w:rsidR="00284092">
        <w:t>зафиксировать ошибку с кодом «</w:t>
      </w:r>
      <w:r w:rsidR="00FE4C5B">
        <w:t>1</w:t>
      </w:r>
      <w:r w:rsidR="00A65C9C">
        <w:t>4</w:t>
      </w:r>
      <w:r w:rsidR="00284092">
        <w:t>»</w:t>
      </w:r>
      <w:r w:rsidR="009A0C2D">
        <w:t>.</w:t>
      </w:r>
    </w:p>
    <w:p w:rsidR="00284092" w:rsidRDefault="00A561F4" w:rsidP="00F436F2">
      <w:pPr>
        <w:pStyle w:val="L4indent1"/>
      </w:pPr>
      <w:r>
        <w:t>Идентификатор</w:t>
      </w:r>
      <w:r w:rsidR="00DF3F9A">
        <w:t xml:space="preserve"> родительской блокировки (группа </w:t>
      </w:r>
      <w:r w:rsidR="00DF3F9A">
        <w:rPr>
          <w:lang w:val="en-US"/>
        </w:rPr>
        <w:t>Block</w:t>
      </w:r>
      <w:r w:rsidR="00DF3F9A" w:rsidRPr="00DF3F9A">
        <w:t>.</w:t>
      </w:r>
      <w:r w:rsidR="00DF3F9A">
        <w:rPr>
          <w:lang w:val="en-US"/>
        </w:rPr>
        <w:t>ParentID</w:t>
      </w:r>
      <w:r w:rsidR="00DF3F9A">
        <w:t>)</w:t>
      </w:r>
      <w:r w:rsidR="003A3EC7">
        <w:t xml:space="preserve"> </w:t>
      </w:r>
      <w:r w:rsidR="00DF3F9A">
        <w:t xml:space="preserve">может быть либо целиком не заполнен, либо должны быть заполнены оба поля </w:t>
      </w:r>
      <w:r w:rsidR="00DF3F9A">
        <w:rPr>
          <w:lang w:val="en-US"/>
        </w:rPr>
        <w:t>Block</w:t>
      </w:r>
      <w:r w:rsidR="00DF3F9A" w:rsidRPr="00DF3F9A">
        <w:t>.</w:t>
      </w:r>
      <w:r w:rsidR="00DF3F9A">
        <w:rPr>
          <w:lang w:val="en-US"/>
        </w:rPr>
        <w:t>ParentID</w:t>
      </w:r>
      <w:r w:rsidR="00DF3F9A" w:rsidRPr="00DF3F9A">
        <w:t>.</w:t>
      </w:r>
      <w:r w:rsidR="00DF3F9A">
        <w:rPr>
          <w:lang w:val="en-US"/>
        </w:rPr>
        <w:t>SystemCode</w:t>
      </w:r>
      <w:r w:rsidR="003A3EC7">
        <w:t xml:space="preserve"> </w:t>
      </w:r>
      <w:r w:rsidR="00DF3F9A">
        <w:t xml:space="preserve">и </w:t>
      </w:r>
      <w:r w:rsidR="00DF3F9A">
        <w:rPr>
          <w:lang w:val="en-US"/>
        </w:rPr>
        <w:t>Block</w:t>
      </w:r>
      <w:r w:rsidR="00DF3F9A" w:rsidRPr="00DF3F9A">
        <w:t>.</w:t>
      </w:r>
      <w:r w:rsidR="00DF3F9A">
        <w:rPr>
          <w:lang w:val="en-US"/>
        </w:rPr>
        <w:t>ParentID</w:t>
      </w:r>
      <w:r w:rsidR="00DF3F9A" w:rsidRPr="00DF3F9A">
        <w:t>.</w:t>
      </w:r>
      <w:r w:rsidR="00DF3F9A">
        <w:rPr>
          <w:lang w:val="en-US"/>
        </w:rPr>
        <w:t>Reference</w:t>
      </w:r>
      <w:r w:rsidR="00DF3F9A" w:rsidRPr="00DF3F9A">
        <w:t xml:space="preserve">. </w:t>
      </w:r>
      <w:r w:rsidR="00DF3F9A">
        <w:t>И</w:t>
      </w:r>
      <w:r w:rsidR="00284092">
        <w:t>наче зафиксировать ошибку с кодом «</w:t>
      </w:r>
      <w:r w:rsidR="00DF3F9A">
        <w:t>1</w:t>
      </w:r>
      <w:r w:rsidR="00A65C9C">
        <w:t>8</w:t>
      </w:r>
      <w:r w:rsidR="00284092">
        <w:t>»</w:t>
      </w:r>
      <w:r w:rsidR="00FE4C5B">
        <w:t>.</w:t>
      </w:r>
    </w:p>
    <w:p w:rsidR="00112C3E" w:rsidRDefault="00E64CD2" w:rsidP="001C006D">
      <w:pPr>
        <w:pStyle w:val="3"/>
      </w:pPr>
      <w:bookmarkStart w:id="415" w:name="_Toc403730631"/>
      <w:bookmarkStart w:id="416" w:name="_Toc403730763"/>
      <w:bookmarkStart w:id="417" w:name="_Toc403730962"/>
      <w:bookmarkStart w:id="418" w:name="_Toc403739499"/>
      <w:bookmarkStart w:id="419" w:name="_Toc422234728"/>
      <w:r>
        <w:t>Для</w:t>
      </w:r>
      <w:r w:rsidR="003A3EC7">
        <w:rPr>
          <w:lang w:val="ru-RU"/>
        </w:rPr>
        <w:t xml:space="preserve"> </w:t>
      </w:r>
      <w:r>
        <w:t>формата</w:t>
      </w:r>
      <w:r w:rsidR="003A3EC7">
        <w:rPr>
          <w:lang w:val="ru-RU"/>
        </w:rPr>
        <w:t xml:space="preserve"> </w:t>
      </w:r>
      <w:r w:rsidRPr="00AA4159">
        <w:rPr>
          <w:rStyle w:val="Function"/>
        </w:rPr>
        <w:t>QueryAmountBlockCreate</w:t>
      </w:r>
      <w:bookmarkEnd w:id="415"/>
      <w:bookmarkEnd w:id="416"/>
      <w:bookmarkEnd w:id="417"/>
      <w:bookmarkEnd w:id="418"/>
      <w:bookmarkEnd w:id="419"/>
    </w:p>
    <w:p w:rsidR="00E64CD2" w:rsidRDefault="00112C3E" w:rsidP="00112C3E">
      <w:pPr>
        <w:pStyle w:val="L4indent1"/>
      </w:pPr>
      <w:r>
        <w:t>В</w:t>
      </w:r>
      <w:r w:rsidR="00E64CD2">
        <w:t xml:space="preserve">ыполняются все те же проверки, что и для </w:t>
      </w:r>
      <w:r w:rsidR="00E64CD2" w:rsidRPr="00AA4159">
        <w:rPr>
          <w:rStyle w:val="Function"/>
        </w:rPr>
        <w:t>QueryAmount</w:t>
      </w:r>
      <w:r w:rsidR="00E64CD2" w:rsidRPr="00FE596C">
        <w:rPr>
          <w:rStyle w:val="Function"/>
          <w:lang w:val="en-US"/>
        </w:rPr>
        <w:t>Pre</w:t>
      </w:r>
      <w:r w:rsidR="00E64CD2" w:rsidRPr="00AA4159">
        <w:rPr>
          <w:rStyle w:val="Function"/>
        </w:rPr>
        <w:t>BlockCreate</w:t>
      </w:r>
      <w:r w:rsidR="00E5090E" w:rsidRPr="00E5090E">
        <w:t>, кроме</w:t>
      </w:r>
      <w:r w:rsidR="003A3EC7">
        <w:t xml:space="preserve"> </w:t>
      </w:r>
      <w:r w:rsidR="00E44A3C">
        <w:fldChar w:fldCharType="begin"/>
      </w:r>
      <w:r w:rsidR="00E5090E">
        <w:instrText xml:space="preserve"> REF _Ref404079525 \r \h </w:instrText>
      </w:r>
      <w:r w:rsidR="00E44A3C">
        <w:fldChar w:fldCharType="separate"/>
      </w:r>
      <w:r w:rsidR="007A64CA">
        <w:t>4.4.1.2</w:t>
      </w:r>
      <w:r w:rsidR="00E44A3C">
        <w:fldChar w:fldCharType="end"/>
      </w:r>
      <w:r w:rsidR="00E64CD2" w:rsidRPr="00E5090E">
        <w:t>.</w:t>
      </w:r>
      <w:r w:rsidR="00FE596C">
        <w:t xml:space="preserve"> Также смотри пункт </w:t>
      </w:r>
      <w:r w:rsidR="00E44A3C">
        <w:fldChar w:fldCharType="begin"/>
      </w:r>
      <w:r w:rsidR="00FE596C">
        <w:instrText xml:space="preserve"> REF _Ref407272332 \r \h </w:instrText>
      </w:r>
      <w:r w:rsidR="00E44A3C">
        <w:fldChar w:fldCharType="separate"/>
      </w:r>
      <w:r w:rsidR="007A64CA">
        <w:t>4.4.2.5</w:t>
      </w:r>
      <w:r w:rsidR="00E44A3C">
        <w:fldChar w:fldCharType="end"/>
      </w:r>
      <w:r w:rsidR="00FE596C">
        <w:t xml:space="preserve"> по поводу проверки </w:t>
      </w:r>
      <w:r w:rsidR="00E44A3C">
        <w:fldChar w:fldCharType="begin"/>
      </w:r>
      <w:r w:rsidR="00FE596C">
        <w:instrText xml:space="preserve"> REF _Ref407272236 \r \h </w:instrText>
      </w:r>
      <w:r w:rsidR="00E44A3C">
        <w:fldChar w:fldCharType="separate"/>
      </w:r>
      <w:r w:rsidR="007A64CA">
        <w:t>4.4.1.6</w:t>
      </w:r>
      <w:r w:rsidR="00E44A3C">
        <w:fldChar w:fldCharType="end"/>
      </w:r>
      <w:r w:rsidR="00FE596C">
        <w:t>.</w:t>
      </w:r>
    </w:p>
    <w:p w:rsidR="00420132" w:rsidRPr="00E5090E" w:rsidRDefault="00420132" w:rsidP="00112C3E">
      <w:pPr>
        <w:pStyle w:val="L4indent1"/>
      </w:pPr>
      <w:r>
        <w:t xml:space="preserve">(вместо </w:t>
      </w:r>
      <w:r w:rsidR="00E44A3C">
        <w:fldChar w:fldCharType="begin"/>
      </w:r>
      <w:r>
        <w:instrText xml:space="preserve"> REF _Ref404079525 \r \h </w:instrText>
      </w:r>
      <w:r w:rsidR="00E44A3C">
        <w:fldChar w:fldCharType="separate"/>
      </w:r>
      <w:r w:rsidR="007A64CA">
        <w:t>4.4.1.2</w:t>
      </w:r>
      <w:r w:rsidR="00E44A3C">
        <w:fldChar w:fldCharType="end"/>
      </w:r>
      <w:r>
        <w:t xml:space="preserve">) </w:t>
      </w:r>
      <w:r w:rsidRPr="00E80F4A">
        <w:t>В сист</w:t>
      </w:r>
      <w:r>
        <w:t>е</w:t>
      </w:r>
      <w:r w:rsidRPr="00E80F4A">
        <w:t>ме</w:t>
      </w:r>
      <w:r>
        <w:t xml:space="preserve"> не должно быть активной подтверждённой блокировки с таким же значением </w:t>
      </w:r>
      <w:r>
        <w:rPr>
          <w:lang w:val="en-US"/>
        </w:rPr>
        <w:t>Block</w:t>
      </w:r>
      <w:r w:rsidRPr="00284092">
        <w:t>.</w:t>
      </w:r>
      <w:r>
        <w:rPr>
          <w:lang w:val="en-US"/>
        </w:rPr>
        <w:t>ID</w:t>
      </w:r>
      <w:r>
        <w:t>; иначе зафиксировать ошибку с кодом «02».</w:t>
      </w:r>
    </w:p>
    <w:p w:rsidR="00846E39" w:rsidRPr="00846E39" w:rsidRDefault="00846E39" w:rsidP="00FE596C">
      <w:pPr>
        <w:pStyle w:val="L4indent1"/>
      </w:pPr>
      <w:r>
        <w:t xml:space="preserve">Группа </w:t>
      </w:r>
      <w:r>
        <w:rPr>
          <w:lang w:val="en-US"/>
        </w:rPr>
        <w:t>Block</w:t>
      </w:r>
      <w:r w:rsidRPr="00846E39">
        <w:t>.</w:t>
      </w:r>
      <w:r>
        <w:rPr>
          <w:lang w:val="en-US"/>
        </w:rPr>
        <w:t>PreBlockID</w:t>
      </w:r>
      <w:r w:rsidRPr="00846E39">
        <w:t xml:space="preserve"> </w:t>
      </w:r>
      <w:r>
        <w:t xml:space="preserve">может быть не заполнена, либо должна совпадать с </w:t>
      </w:r>
      <w:r>
        <w:rPr>
          <w:lang w:val="en-US"/>
        </w:rPr>
        <w:t>Block</w:t>
      </w:r>
      <w:r w:rsidRPr="00284092">
        <w:t>.</w:t>
      </w:r>
      <w:r>
        <w:rPr>
          <w:lang w:val="en-US"/>
        </w:rPr>
        <w:t>ID</w:t>
      </w:r>
      <w:r>
        <w:t>; иначе зафиксировать ошибку с кодом «34».</w:t>
      </w:r>
    </w:p>
    <w:p w:rsidR="00FE596C" w:rsidRDefault="00FE596C" w:rsidP="00FE596C">
      <w:pPr>
        <w:pStyle w:val="L4indent1"/>
      </w:pPr>
      <w:r>
        <w:t xml:space="preserve">Поле </w:t>
      </w:r>
      <w:r>
        <w:rPr>
          <w:lang w:val="en-US"/>
        </w:rPr>
        <w:t>Block</w:t>
      </w:r>
      <w:r w:rsidRPr="00D04810">
        <w:t>.</w:t>
      </w:r>
      <w:r>
        <w:rPr>
          <w:lang w:val="en-US"/>
        </w:rPr>
        <w:t>AmountType</w:t>
      </w:r>
      <w:r w:rsidRPr="00D04810">
        <w:t xml:space="preserve"> должно быть заполнено и</w:t>
      </w:r>
      <w:r>
        <w:t xml:space="preserve"> содержать одну из констант: «*</w:t>
      </w:r>
      <w:r>
        <w:rPr>
          <w:lang w:val="en-US"/>
        </w:rPr>
        <w:t>AMOUNT</w:t>
      </w:r>
      <w:r>
        <w:t>», «*</w:t>
      </w:r>
      <w:r>
        <w:rPr>
          <w:lang w:val="en-US"/>
        </w:rPr>
        <w:t>EXCESS</w:t>
      </w:r>
      <w:r>
        <w:t>» или «*</w:t>
      </w:r>
      <w:r>
        <w:rPr>
          <w:lang w:val="en-US"/>
        </w:rPr>
        <w:t>PERCENT</w:t>
      </w:r>
      <w:r>
        <w:t>»; иначе зафиксировать ошибку с кодом «</w:t>
      </w:r>
      <w:r w:rsidR="003F79A4">
        <w:t>31</w:t>
      </w:r>
      <w:r>
        <w:t>».</w:t>
      </w:r>
    </w:p>
    <w:p w:rsidR="00FE596C" w:rsidRDefault="00FE596C" w:rsidP="00FE596C">
      <w:pPr>
        <w:pStyle w:val="L4indent1"/>
      </w:pPr>
      <w:bookmarkStart w:id="420" w:name="_Ref407272332"/>
      <w:r>
        <w:t xml:space="preserve">Проверка </w:t>
      </w:r>
      <w:r w:rsidR="00E44A3C">
        <w:fldChar w:fldCharType="begin"/>
      </w:r>
      <w:r>
        <w:instrText xml:space="preserve"> REF _Ref407272236 \r \h </w:instrText>
      </w:r>
      <w:r w:rsidR="00E44A3C">
        <w:fldChar w:fldCharType="separate"/>
      </w:r>
      <w:r w:rsidR="007A64CA">
        <w:t>4.4.1.6</w:t>
      </w:r>
      <w:r w:rsidR="00E44A3C">
        <w:fldChar w:fldCharType="end"/>
      </w:r>
      <w:r>
        <w:t xml:space="preserve"> выполняется только если т</w:t>
      </w:r>
      <w:r w:rsidRPr="00D04810">
        <w:t>ип суммы блокировки</w:t>
      </w:r>
      <w:r>
        <w:t xml:space="preserve"> </w:t>
      </w:r>
      <w:r w:rsidRPr="00D04810">
        <w:t>(</w:t>
      </w:r>
      <w:r>
        <w:t xml:space="preserve">поле </w:t>
      </w:r>
      <w:r>
        <w:rPr>
          <w:lang w:val="en-US"/>
        </w:rPr>
        <w:t>Block</w:t>
      </w:r>
      <w:r w:rsidRPr="00D04810">
        <w:t>.</w:t>
      </w:r>
      <w:r>
        <w:rPr>
          <w:lang w:val="en-US"/>
        </w:rPr>
        <w:t>AmountType</w:t>
      </w:r>
      <w:r w:rsidRPr="00D04810">
        <w:t xml:space="preserve">) </w:t>
      </w:r>
      <w:r>
        <w:t>равен «*</w:t>
      </w:r>
      <w:r>
        <w:rPr>
          <w:lang w:val="en-US"/>
        </w:rPr>
        <w:t>AMOUNT</w:t>
      </w:r>
      <w:r>
        <w:t>» или «*</w:t>
      </w:r>
      <w:r>
        <w:rPr>
          <w:lang w:val="en-US"/>
        </w:rPr>
        <w:t>EXCESS</w:t>
      </w:r>
      <w:r>
        <w:t>».</w:t>
      </w:r>
      <w:bookmarkEnd w:id="420"/>
    </w:p>
    <w:p w:rsidR="00FE596C" w:rsidRDefault="00FE596C" w:rsidP="00FE596C">
      <w:pPr>
        <w:pStyle w:val="L4indent1"/>
      </w:pPr>
      <w:r>
        <w:t xml:space="preserve">Если поле </w:t>
      </w:r>
      <w:r>
        <w:rPr>
          <w:lang w:val="en-US"/>
        </w:rPr>
        <w:t>Block</w:t>
      </w:r>
      <w:r w:rsidRPr="00D04810">
        <w:t>.</w:t>
      </w:r>
      <w:r>
        <w:rPr>
          <w:lang w:val="en-US"/>
        </w:rPr>
        <w:t>AmountType</w:t>
      </w:r>
      <w:r w:rsidRPr="00D04810">
        <w:t xml:space="preserve"> </w:t>
      </w:r>
      <w:r>
        <w:t>равен «*</w:t>
      </w:r>
      <w:r>
        <w:rPr>
          <w:lang w:val="en-US"/>
        </w:rPr>
        <w:t>PERCENT</w:t>
      </w:r>
      <w:r>
        <w:t xml:space="preserve">», то поле </w:t>
      </w:r>
      <w:r>
        <w:rPr>
          <w:lang w:val="en-US"/>
        </w:rPr>
        <w:t>Block</w:t>
      </w:r>
      <w:r w:rsidRPr="007D44F0">
        <w:t>.</w:t>
      </w:r>
      <w:r>
        <w:rPr>
          <w:lang w:val="en-US"/>
        </w:rPr>
        <w:t>Percent</w:t>
      </w:r>
      <w:r w:rsidRPr="007D44F0">
        <w:t xml:space="preserve"> </w:t>
      </w:r>
      <w:r>
        <w:t>должно содержать положительное чис</w:t>
      </w:r>
      <w:r w:rsidR="00F972AB">
        <w:t>ло, не превосходящее 100. Колич</w:t>
      </w:r>
      <w:r>
        <w:t>е</w:t>
      </w:r>
      <w:r w:rsidR="00F972AB">
        <w:t>с</w:t>
      </w:r>
      <w:r>
        <w:t>тво знаков после десятичной точки не должно превы</w:t>
      </w:r>
      <w:r w:rsidR="00F972AB">
        <w:t>ш</w:t>
      </w:r>
      <w:r>
        <w:t xml:space="preserve">ать 4. </w:t>
      </w:r>
      <w:r w:rsidRPr="000340E0">
        <w:t xml:space="preserve">В противном </w:t>
      </w:r>
      <w:r>
        <w:t>случае зафиксировать ошибку с кодом «</w:t>
      </w:r>
      <w:r w:rsidR="003F79A4">
        <w:t>32</w:t>
      </w:r>
      <w:r>
        <w:t>».</w:t>
      </w:r>
    </w:p>
    <w:p w:rsidR="00112C3E" w:rsidRDefault="00112C3E" w:rsidP="00112C3E">
      <w:pPr>
        <w:pStyle w:val="L4indent1"/>
      </w:pPr>
      <w:r>
        <w:t xml:space="preserve">Поле </w:t>
      </w:r>
      <w:r>
        <w:rPr>
          <w:lang w:val="en-US"/>
        </w:rPr>
        <w:t>Block</w:t>
      </w:r>
      <w:r w:rsidRPr="009A0C2D">
        <w:t>.</w:t>
      </w:r>
      <w:r>
        <w:rPr>
          <w:lang w:val="en-US"/>
        </w:rPr>
        <w:t>Use</w:t>
      </w:r>
      <w:r>
        <w:t>Overdraft должно быть заполнено; иначе зафиксировать ошибку с кодом «14».</w:t>
      </w:r>
    </w:p>
    <w:p w:rsidR="00112C3E" w:rsidRDefault="00990667" w:rsidP="00112C3E">
      <w:pPr>
        <w:pStyle w:val="L4indent1"/>
      </w:pPr>
      <w:r>
        <w:t xml:space="preserve">Поле </w:t>
      </w:r>
      <w:r>
        <w:rPr>
          <w:lang w:val="en-US"/>
        </w:rPr>
        <w:t>Block</w:t>
      </w:r>
      <w:r w:rsidRPr="009A0C2D">
        <w:t>.</w:t>
      </w:r>
      <w:r w:rsidRPr="009B251F">
        <w:rPr>
          <w:lang w:val="en-US"/>
        </w:rPr>
        <w:t>IgnoreBlockFlag</w:t>
      </w:r>
      <w:r>
        <w:t xml:space="preserve"> может быть не заполнено, либо должно содержать одну из констант «0» либо «1»; иначе зафиксировать ошибку с кодом «15». Если оно не</w:t>
      </w:r>
      <w:r w:rsidR="00112C3E">
        <w:t xml:space="preserve"> заполнено, использовать значение по умолчанию «0».</w:t>
      </w:r>
    </w:p>
    <w:p w:rsidR="00112C3E" w:rsidRPr="00E8197D" w:rsidRDefault="00990667" w:rsidP="00112C3E">
      <w:pPr>
        <w:pStyle w:val="L4indent1"/>
      </w:pPr>
      <w:r>
        <w:lastRenderedPageBreak/>
        <w:t xml:space="preserve">Поле </w:t>
      </w:r>
      <w:r>
        <w:rPr>
          <w:lang w:val="en-US"/>
        </w:rPr>
        <w:t>Block</w:t>
      </w:r>
      <w:r w:rsidRPr="009A0C2D">
        <w:t>.</w:t>
      </w:r>
      <w:r>
        <w:rPr>
          <w:lang w:val="en-US"/>
        </w:rPr>
        <w:t>IgnoreBalance</w:t>
      </w:r>
      <w:r>
        <w:t xml:space="preserve"> может быть не заполнено, либо должно содержать одну из констант «0» либо «1»; иначе зафиксировать ошибку с кодом «16». Если оно не заполнено, использовать значение по умолчанию «0».</w:t>
      </w:r>
    </w:p>
    <w:p w:rsidR="00E8197D" w:rsidRDefault="00E8197D" w:rsidP="00112C3E">
      <w:pPr>
        <w:pStyle w:val="L4indent1"/>
      </w:pPr>
      <w:r>
        <w:t xml:space="preserve">Поле </w:t>
      </w:r>
      <w:r w:rsidRPr="00E8197D">
        <w:t>Block.ProjectTrnTyp</w:t>
      </w:r>
      <w:r>
        <w:t xml:space="preserve"> должно быть заполнено; иначе зафиксировать ошибку с кодом «17».</w:t>
      </w:r>
    </w:p>
    <w:p w:rsidR="00663DE4" w:rsidRDefault="00663DE4" w:rsidP="00112C3E">
      <w:pPr>
        <w:pStyle w:val="L4indent1"/>
      </w:pPr>
      <w:r>
        <w:t xml:space="preserve">Поле </w:t>
      </w:r>
      <w:r w:rsidRPr="00E8197D">
        <w:t>Block.Project</w:t>
      </w:r>
      <w:r>
        <w:rPr>
          <w:lang w:val="en-US"/>
        </w:rPr>
        <w:t>Narrative</w:t>
      </w:r>
      <w:r>
        <w:t xml:space="preserve"> должно быть заполнено; иначе зафиксировать ошибку с кодом «1</w:t>
      </w:r>
      <w:r w:rsidR="00EE1B24">
        <w:t>9</w:t>
      </w:r>
      <w:r>
        <w:t>».</w:t>
      </w:r>
    </w:p>
    <w:p w:rsidR="000D719F" w:rsidRDefault="000D719F" w:rsidP="001C006D">
      <w:pPr>
        <w:pStyle w:val="3"/>
      </w:pPr>
      <w:bookmarkStart w:id="421" w:name="_Toc422234729"/>
      <w:bookmarkStart w:id="422" w:name="_Toc403730632"/>
      <w:bookmarkStart w:id="423" w:name="_Toc403730764"/>
      <w:bookmarkStart w:id="424" w:name="_Toc403730963"/>
      <w:bookmarkStart w:id="425" w:name="_Toc403739500"/>
      <w:r>
        <w:t>Для</w:t>
      </w:r>
      <w:r>
        <w:rPr>
          <w:lang w:val="ru-RU"/>
        </w:rPr>
        <w:t xml:space="preserve"> </w:t>
      </w:r>
      <w:r>
        <w:t>формата</w:t>
      </w:r>
      <w:r>
        <w:rPr>
          <w:lang w:val="ru-RU"/>
        </w:rPr>
        <w:t xml:space="preserve"> </w:t>
      </w:r>
      <w:r w:rsidRPr="000D719F">
        <w:rPr>
          <w:rStyle w:val="Function"/>
        </w:rPr>
        <w:t>QueryPreBlockPartialAuthorize</w:t>
      </w:r>
      <w:bookmarkEnd w:id="421"/>
    </w:p>
    <w:p w:rsidR="000D719F" w:rsidRPr="000D719F" w:rsidRDefault="000D719F" w:rsidP="000D719F">
      <w:pPr>
        <w:pStyle w:val="L4indent1"/>
      </w:pPr>
      <w:r>
        <w:t xml:space="preserve">Выполняются все те же проверки, что и для </w:t>
      </w:r>
      <w:r w:rsidRPr="00AA4159">
        <w:rPr>
          <w:rStyle w:val="Function"/>
        </w:rPr>
        <w:t>QueryAmountBlockCreate</w:t>
      </w:r>
      <w:r w:rsidRPr="000D719F">
        <w:t>.</w:t>
      </w:r>
    </w:p>
    <w:p w:rsidR="000D719F" w:rsidRPr="000D719F" w:rsidRDefault="000D719F" w:rsidP="000D719F">
      <w:pPr>
        <w:pStyle w:val="L4indent1"/>
      </w:pPr>
      <w:r>
        <w:t xml:space="preserve">Группа </w:t>
      </w:r>
      <w:r>
        <w:rPr>
          <w:lang w:val="en-US"/>
        </w:rPr>
        <w:t>Block</w:t>
      </w:r>
      <w:r w:rsidRPr="00D04810">
        <w:t>.</w:t>
      </w:r>
      <w:r>
        <w:rPr>
          <w:lang w:val="en-US"/>
        </w:rPr>
        <w:t>PreBlockID</w:t>
      </w:r>
      <w:r w:rsidRPr="000D719F">
        <w:t xml:space="preserve"> </w:t>
      </w:r>
      <w:r>
        <w:t xml:space="preserve">должна быть заполнена и не должна совпадать с </w:t>
      </w:r>
      <w:r>
        <w:rPr>
          <w:lang w:val="en-US"/>
        </w:rPr>
        <w:t>Block</w:t>
      </w:r>
      <w:r w:rsidRPr="000D719F">
        <w:t>.</w:t>
      </w:r>
      <w:r>
        <w:rPr>
          <w:lang w:val="en-US"/>
        </w:rPr>
        <w:t>ID</w:t>
      </w:r>
      <w:r w:rsidRPr="000D719F">
        <w:t xml:space="preserve">. </w:t>
      </w:r>
      <w:r>
        <w:t>В противном случае вернуть ошибку с кодом «</w:t>
      </w:r>
      <w:r w:rsidR="003F79A4">
        <w:t>33</w:t>
      </w:r>
      <w:r>
        <w:t>» или «</w:t>
      </w:r>
      <w:r w:rsidR="003F79A4">
        <w:t>34</w:t>
      </w:r>
      <w:r>
        <w:t>».</w:t>
      </w:r>
    </w:p>
    <w:p w:rsidR="00E64CD2" w:rsidRDefault="00E64CD2" w:rsidP="001C006D">
      <w:pPr>
        <w:pStyle w:val="3"/>
      </w:pPr>
      <w:bookmarkStart w:id="426" w:name="_Toc422234730"/>
      <w:r>
        <w:t>Для</w:t>
      </w:r>
      <w:r w:rsidR="003A3EC7">
        <w:rPr>
          <w:lang w:val="ru-RU"/>
        </w:rPr>
        <w:t xml:space="preserve"> </w:t>
      </w:r>
      <w:r>
        <w:t>формата</w:t>
      </w:r>
      <w:r w:rsidR="003A3EC7">
        <w:rPr>
          <w:lang w:val="ru-RU"/>
        </w:rPr>
        <w:t xml:space="preserve"> </w:t>
      </w:r>
      <w:r w:rsidRPr="00AA4159">
        <w:rPr>
          <w:rStyle w:val="Function"/>
        </w:rPr>
        <w:t>QueryAmountBlockCancel</w:t>
      </w:r>
      <w:bookmarkEnd w:id="422"/>
      <w:bookmarkEnd w:id="423"/>
      <w:bookmarkEnd w:id="424"/>
      <w:bookmarkEnd w:id="425"/>
      <w:bookmarkEnd w:id="426"/>
    </w:p>
    <w:p w:rsidR="00E64CD2" w:rsidRPr="00D1597E" w:rsidRDefault="00E64CD2" w:rsidP="00E64CD2">
      <w:pPr>
        <w:pStyle w:val="L4indent1"/>
      </w:pPr>
      <w:r>
        <w:t xml:space="preserve">Уникальный идентификатор блокировки (поля </w:t>
      </w:r>
      <w:r>
        <w:rPr>
          <w:lang w:val="en-US"/>
        </w:rPr>
        <w:t>Block</w:t>
      </w:r>
      <w:r w:rsidRPr="00284092">
        <w:t>.</w:t>
      </w:r>
      <w:r>
        <w:rPr>
          <w:lang w:val="en-US"/>
        </w:rPr>
        <w:t>ID</w:t>
      </w:r>
      <w:r w:rsidRPr="00284092">
        <w:t>.</w:t>
      </w:r>
      <w:r>
        <w:rPr>
          <w:lang w:val="en-US"/>
        </w:rPr>
        <w:t>SystemCode</w:t>
      </w:r>
      <w:r w:rsidR="003A3EC7">
        <w:t xml:space="preserve"> </w:t>
      </w:r>
      <w:r>
        <w:t xml:space="preserve">и </w:t>
      </w:r>
      <w:r>
        <w:rPr>
          <w:lang w:val="en-US"/>
        </w:rPr>
        <w:t>Block</w:t>
      </w:r>
      <w:r w:rsidRPr="00284092">
        <w:t>.</w:t>
      </w:r>
      <w:r>
        <w:rPr>
          <w:lang w:val="en-US"/>
        </w:rPr>
        <w:t>ID</w:t>
      </w:r>
      <w:r w:rsidRPr="00284092">
        <w:t>.</w:t>
      </w:r>
      <w:r>
        <w:rPr>
          <w:lang w:val="en-US"/>
        </w:rPr>
        <w:t>Reference</w:t>
      </w:r>
      <w:r w:rsidRPr="00284092">
        <w:t xml:space="preserve">) </w:t>
      </w:r>
      <w:r>
        <w:t>должен быть заполнен; иначе зафиксировать ошибку с кодом «01».</w:t>
      </w:r>
    </w:p>
    <w:p w:rsidR="00E64CD2" w:rsidRDefault="00FE4C5B" w:rsidP="00E64CD2">
      <w:pPr>
        <w:pStyle w:val="L4indent1"/>
      </w:pPr>
      <w:r>
        <w:t>Блокировка с указанным идентификатором (подтверждённая или неподтверждённая) должна присутс</w:t>
      </w:r>
      <w:r w:rsidR="008C574D">
        <w:t>тв</w:t>
      </w:r>
      <w:r>
        <w:t xml:space="preserve">овать в системе и быть активна. </w:t>
      </w:r>
      <w:r w:rsidR="00E64CD2">
        <w:t>Иначе зафиксировать ошибку с кодом «</w:t>
      </w:r>
      <w:r>
        <w:t>0</w:t>
      </w:r>
      <w:r w:rsidR="00A65C9C">
        <w:t>3</w:t>
      </w:r>
      <w:r w:rsidR="00E64CD2">
        <w:t>»</w:t>
      </w:r>
      <w:r>
        <w:t>.</w:t>
      </w:r>
    </w:p>
    <w:p w:rsidR="008C574D" w:rsidRDefault="008C574D" w:rsidP="001C006D">
      <w:pPr>
        <w:pStyle w:val="3"/>
      </w:pPr>
      <w:bookmarkStart w:id="427" w:name="_Toc403730633"/>
      <w:bookmarkStart w:id="428" w:name="_Toc403730765"/>
      <w:bookmarkStart w:id="429" w:name="_Toc403730964"/>
      <w:bookmarkStart w:id="430" w:name="_Toc403739501"/>
      <w:bookmarkStart w:id="431" w:name="_Toc422234731"/>
      <w:r>
        <w:t>Для</w:t>
      </w:r>
      <w:r w:rsidR="003A3EC7">
        <w:rPr>
          <w:lang w:val="ru-RU"/>
        </w:rPr>
        <w:t xml:space="preserve"> </w:t>
      </w:r>
      <w:r>
        <w:t>формата</w:t>
      </w:r>
      <w:r w:rsidR="003A3EC7">
        <w:rPr>
          <w:lang w:val="ru-RU"/>
        </w:rPr>
        <w:t xml:space="preserve"> </w:t>
      </w:r>
      <w:r w:rsidRPr="00AA4159">
        <w:rPr>
          <w:rStyle w:val="Function"/>
        </w:rPr>
        <w:t>QueryAmountBlock</w:t>
      </w:r>
      <w:r>
        <w:rPr>
          <w:rStyle w:val="Function"/>
          <w:lang w:val="en-US"/>
        </w:rPr>
        <w:t>Reverse</w:t>
      </w:r>
      <w:bookmarkEnd w:id="427"/>
      <w:bookmarkEnd w:id="428"/>
      <w:bookmarkEnd w:id="429"/>
      <w:bookmarkEnd w:id="430"/>
      <w:bookmarkEnd w:id="431"/>
    </w:p>
    <w:p w:rsidR="008C574D" w:rsidRPr="00D1597E" w:rsidRDefault="008C574D" w:rsidP="008C574D">
      <w:pPr>
        <w:pStyle w:val="L4indent1"/>
      </w:pPr>
      <w:r>
        <w:t xml:space="preserve">Уникальный идентификатор блокировки (поля </w:t>
      </w:r>
      <w:r>
        <w:rPr>
          <w:lang w:val="en-US"/>
        </w:rPr>
        <w:t>Block</w:t>
      </w:r>
      <w:r w:rsidRPr="00284092">
        <w:t>.</w:t>
      </w:r>
      <w:r>
        <w:rPr>
          <w:lang w:val="en-US"/>
        </w:rPr>
        <w:t>ID</w:t>
      </w:r>
      <w:r w:rsidRPr="00284092">
        <w:t>.</w:t>
      </w:r>
      <w:r>
        <w:rPr>
          <w:lang w:val="en-US"/>
        </w:rPr>
        <w:t>SystemCode</w:t>
      </w:r>
      <w:r w:rsidR="006C490A">
        <w:t xml:space="preserve"> </w:t>
      </w:r>
      <w:r>
        <w:t xml:space="preserve">и </w:t>
      </w:r>
      <w:r>
        <w:rPr>
          <w:lang w:val="en-US"/>
        </w:rPr>
        <w:t>Block</w:t>
      </w:r>
      <w:r w:rsidRPr="00284092">
        <w:t>.</w:t>
      </w:r>
      <w:r>
        <w:rPr>
          <w:lang w:val="en-US"/>
        </w:rPr>
        <w:t>ID</w:t>
      </w:r>
      <w:r w:rsidRPr="00284092">
        <w:t>.</w:t>
      </w:r>
      <w:r>
        <w:rPr>
          <w:lang w:val="en-US"/>
        </w:rPr>
        <w:t>Reference</w:t>
      </w:r>
      <w:r w:rsidRPr="00284092">
        <w:t xml:space="preserve">) </w:t>
      </w:r>
      <w:r>
        <w:t>должен быть заполнен; иначе зафиксировать ошибку с кодом «01».</w:t>
      </w:r>
    </w:p>
    <w:p w:rsidR="008C574D" w:rsidRDefault="008C574D" w:rsidP="008C574D">
      <w:pPr>
        <w:pStyle w:val="L4indent1"/>
      </w:pPr>
      <w:r>
        <w:t>Подтверждённая блокировка с указанным идентификатором должна присутствовать в системе и быть активна. Иначе зафиксировать ошибку с кодом «03».</w:t>
      </w:r>
    </w:p>
    <w:p w:rsidR="000F37D0" w:rsidRDefault="000F37D0" w:rsidP="001C006D">
      <w:pPr>
        <w:pStyle w:val="3"/>
      </w:pPr>
      <w:bookmarkStart w:id="432" w:name="_Toc403730634"/>
      <w:bookmarkStart w:id="433" w:name="_Toc403730766"/>
      <w:bookmarkStart w:id="434" w:name="_Toc403730965"/>
      <w:bookmarkStart w:id="435" w:name="_Toc403739502"/>
      <w:bookmarkStart w:id="436" w:name="_Toc422234732"/>
      <w:r>
        <w:t>Для</w:t>
      </w:r>
      <w:r w:rsidR="003A3EC7">
        <w:rPr>
          <w:lang w:val="ru-RU"/>
        </w:rPr>
        <w:t xml:space="preserve"> </w:t>
      </w:r>
      <w:r>
        <w:t>формата</w:t>
      </w:r>
      <w:r w:rsidR="003A3EC7">
        <w:rPr>
          <w:lang w:val="ru-RU"/>
        </w:rPr>
        <w:t xml:space="preserve"> </w:t>
      </w:r>
      <w:r w:rsidR="00A561F4" w:rsidRPr="00A561F4">
        <w:rPr>
          <w:rStyle w:val="Function"/>
        </w:rPr>
        <w:t>QueryMovementCreate</w:t>
      </w:r>
      <w:bookmarkEnd w:id="432"/>
      <w:bookmarkEnd w:id="433"/>
      <w:bookmarkEnd w:id="434"/>
      <w:bookmarkEnd w:id="435"/>
      <w:bookmarkEnd w:id="436"/>
    </w:p>
    <w:p w:rsidR="00A561F4" w:rsidRPr="00D1597E" w:rsidRDefault="00A561F4" w:rsidP="00A561F4">
      <w:pPr>
        <w:pStyle w:val="L4indent1"/>
      </w:pPr>
      <w:r>
        <w:t xml:space="preserve">Уникальный идентификатор движения (поля </w:t>
      </w:r>
      <w:r>
        <w:rPr>
          <w:lang w:val="en-US"/>
        </w:rPr>
        <w:t>Movement</w:t>
      </w:r>
      <w:r w:rsidRPr="00284092">
        <w:t>.</w:t>
      </w:r>
      <w:r>
        <w:rPr>
          <w:lang w:val="en-US"/>
        </w:rPr>
        <w:t>ID</w:t>
      </w:r>
      <w:r w:rsidRPr="00284092">
        <w:t>.</w:t>
      </w:r>
      <w:r>
        <w:rPr>
          <w:lang w:val="en-US"/>
        </w:rPr>
        <w:t>SystemCode</w:t>
      </w:r>
      <w:r w:rsidR="006C490A">
        <w:t xml:space="preserve"> </w:t>
      </w:r>
      <w:r>
        <w:t xml:space="preserve">и </w:t>
      </w:r>
      <w:r>
        <w:rPr>
          <w:lang w:val="en-US"/>
        </w:rPr>
        <w:t>Movement</w:t>
      </w:r>
      <w:r w:rsidRPr="00284092">
        <w:t>.</w:t>
      </w:r>
      <w:r>
        <w:rPr>
          <w:lang w:val="en-US"/>
        </w:rPr>
        <w:t>ID</w:t>
      </w:r>
      <w:r w:rsidRPr="00284092">
        <w:t>.</w:t>
      </w:r>
      <w:r>
        <w:rPr>
          <w:lang w:val="en-US"/>
        </w:rPr>
        <w:t>Reference</w:t>
      </w:r>
      <w:r w:rsidRPr="00284092">
        <w:t xml:space="preserve">) </w:t>
      </w:r>
      <w:r>
        <w:t>должен быть заполнен; иначе зафиксировать ошибку с кодом «51».</w:t>
      </w:r>
    </w:p>
    <w:p w:rsidR="00CB1B00" w:rsidRPr="00D1597E" w:rsidRDefault="00CB1B00" w:rsidP="00CB1B00">
      <w:pPr>
        <w:pStyle w:val="L4indent1"/>
      </w:pPr>
      <w:r w:rsidRPr="00E80F4A">
        <w:t>В сист</w:t>
      </w:r>
      <w:r>
        <w:t>е</w:t>
      </w:r>
      <w:r w:rsidRPr="00E80F4A">
        <w:t>ме</w:t>
      </w:r>
      <w:r>
        <w:t xml:space="preserve"> не должно быть движения с таким же значением </w:t>
      </w:r>
      <w:r>
        <w:rPr>
          <w:lang w:val="en-US"/>
        </w:rPr>
        <w:t>Movement</w:t>
      </w:r>
      <w:r w:rsidRPr="00284092">
        <w:t>.</w:t>
      </w:r>
      <w:r>
        <w:rPr>
          <w:lang w:val="en-US"/>
        </w:rPr>
        <w:t>ID</w:t>
      </w:r>
      <w:r w:rsidRPr="005E2A2E">
        <w:rPr>
          <w:rStyle w:val="aa"/>
        </w:rPr>
        <w:t xml:space="preserve"> </w:t>
      </w:r>
      <w:r>
        <w:rPr>
          <w:rStyle w:val="aa"/>
          <w:lang w:val="en-US"/>
        </w:rPr>
        <w:footnoteReference w:id="9"/>
      </w:r>
      <w:r>
        <w:t>; иначе зафиксировать ошибку с кодом «</w:t>
      </w:r>
      <w:r w:rsidR="00E8010E">
        <w:t>53</w:t>
      </w:r>
      <w:r>
        <w:t>».</w:t>
      </w:r>
    </w:p>
    <w:p w:rsidR="00A561F4" w:rsidRPr="00D1597E" w:rsidRDefault="00A561F4" w:rsidP="00A561F4">
      <w:pPr>
        <w:pStyle w:val="L4indent1"/>
      </w:pPr>
      <w:r>
        <w:t xml:space="preserve">Идентификатор блокировки (группа </w:t>
      </w:r>
      <w:r>
        <w:rPr>
          <w:lang w:val="en-US"/>
        </w:rPr>
        <w:t>Movement</w:t>
      </w:r>
      <w:r w:rsidRPr="00DF3F9A">
        <w:t>.</w:t>
      </w:r>
      <w:r>
        <w:rPr>
          <w:lang w:val="en-US"/>
        </w:rPr>
        <w:t>BlockID</w:t>
      </w:r>
      <w:r>
        <w:t>)</w:t>
      </w:r>
      <w:r w:rsidR="003A3EC7">
        <w:t xml:space="preserve"> </w:t>
      </w:r>
      <w:r>
        <w:t xml:space="preserve">может быть либо целиком не заполнен, либо должны быть заполнены оба поля </w:t>
      </w:r>
      <w:r>
        <w:rPr>
          <w:lang w:val="en-US"/>
        </w:rPr>
        <w:t>Movement</w:t>
      </w:r>
      <w:r w:rsidRPr="00DF3F9A">
        <w:t>.</w:t>
      </w:r>
      <w:r>
        <w:rPr>
          <w:lang w:val="en-US"/>
        </w:rPr>
        <w:t>BlockID</w:t>
      </w:r>
      <w:r w:rsidRPr="00DF3F9A">
        <w:t>.</w:t>
      </w:r>
      <w:r>
        <w:rPr>
          <w:lang w:val="en-US"/>
        </w:rPr>
        <w:t>SystemCode</w:t>
      </w:r>
      <w:r w:rsidR="006C490A">
        <w:t xml:space="preserve"> </w:t>
      </w:r>
      <w:r>
        <w:t xml:space="preserve">и </w:t>
      </w:r>
      <w:r>
        <w:rPr>
          <w:lang w:val="en-US"/>
        </w:rPr>
        <w:t>Movement</w:t>
      </w:r>
      <w:r w:rsidRPr="00DF3F9A">
        <w:t>.</w:t>
      </w:r>
      <w:r>
        <w:rPr>
          <w:lang w:val="en-US"/>
        </w:rPr>
        <w:t>BlockID</w:t>
      </w:r>
      <w:r w:rsidRPr="00DF3F9A">
        <w:t>.</w:t>
      </w:r>
      <w:r>
        <w:rPr>
          <w:lang w:val="en-US"/>
        </w:rPr>
        <w:t>Reference</w:t>
      </w:r>
      <w:r w:rsidRPr="00DF3F9A">
        <w:t xml:space="preserve">. </w:t>
      </w:r>
      <w:r>
        <w:t>Иначе зафиксировать ошибку с кодом «</w:t>
      </w:r>
      <w:r w:rsidRPr="00A561F4">
        <w:t>52</w:t>
      </w:r>
      <w:r>
        <w:t>».</w:t>
      </w:r>
    </w:p>
    <w:p w:rsidR="00A561F4" w:rsidRDefault="00A561F4" w:rsidP="00A561F4">
      <w:pPr>
        <w:pStyle w:val="L4indent1"/>
      </w:pPr>
      <w:r>
        <w:t xml:space="preserve">Референс объекта внешней системы (поле </w:t>
      </w:r>
      <w:r>
        <w:rPr>
          <w:lang w:val="en-US"/>
        </w:rPr>
        <w:t>Movement</w:t>
      </w:r>
      <w:r w:rsidRPr="00284092">
        <w:t>.</w:t>
      </w:r>
      <w:r>
        <w:rPr>
          <w:lang w:val="en-US"/>
        </w:rPr>
        <w:t>ObjectReference</w:t>
      </w:r>
      <w:r>
        <w:t xml:space="preserve">) </w:t>
      </w:r>
      <w:r w:rsidRPr="006B010C">
        <w:t>долж</w:t>
      </w:r>
      <w:r>
        <w:t>е</w:t>
      </w:r>
      <w:r w:rsidRPr="006B010C">
        <w:t>н</w:t>
      </w:r>
      <w:r>
        <w:t xml:space="preserve"> быть заполнен; иначе зафиксировать ошибку с кодом «</w:t>
      </w:r>
      <w:r w:rsidRPr="00A561F4">
        <w:t>5</w:t>
      </w:r>
      <w:r>
        <w:t>4».</w:t>
      </w:r>
    </w:p>
    <w:p w:rsidR="00A561F4" w:rsidRDefault="00A561F4" w:rsidP="00A561F4">
      <w:pPr>
        <w:pStyle w:val="L4indent1"/>
      </w:pPr>
      <w:r>
        <w:t xml:space="preserve">Счёт ЦБ (поле </w:t>
      </w:r>
      <w:r w:rsidR="00770419">
        <w:rPr>
          <w:lang w:val="en-US"/>
        </w:rPr>
        <w:t>Movement</w:t>
      </w:r>
      <w:r w:rsidRPr="00284092">
        <w:t>.</w:t>
      </w:r>
      <w:r>
        <w:rPr>
          <w:lang w:val="en-US"/>
        </w:rPr>
        <w:t>Account</w:t>
      </w:r>
      <w:r>
        <w:t xml:space="preserve">) </w:t>
      </w:r>
      <w:r w:rsidRPr="006B010C">
        <w:t>долж</w:t>
      </w:r>
      <w:r>
        <w:t>е</w:t>
      </w:r>
      <w:r w:rsidRPr="006B010C">
        <w:t>н</w:t>
      </w:r>
      <w:r>
        <w:t xml:space="preserve"> быть заполнен и привязан к открытому счёту </w:t>
      </w:r>
      <w:r w:rsidR="00F23033">
        <w:t xml:space="preserve">или субсчёту </w:t>
      </w:r>
      <w:r>
        <w:rPr>
          <w:lang w:val="en-US"/>
        </w:rPr>
        <w:t>MIDAS</w:t>
      </w:r>
      <w:r>
        <w:t>; иначе зафиксировать ошибку с кодом «</w:t>
      </w:r>
      <w:r w:rsidRPr="00A561F4">
        <w:t>5</w:t>
      </w:r>
      <w:r>
        <w:t>5»</w:t>
      </w:r>
      <w:r w:rsidR="002A5E02">
        <w:t>, «56»</w:t>
      </w:r>
      <w:r>
        <w:t xml:space="preserve"> или «</w:t>
      </w:r>
      <w:r w:rsidRPr="00A561F4">
        <w:t>5</w:t>
      </w:r>
      <w:r w:rsidR="002A5E02">
        <w:t>7</w:t>
      </w:r>
      <w:r>
        <w:t>».</w:t>
      </w:r>
    </w:p>
    <w:p w:rsidR="00897ACB" w:rsidRDefault="00897ACB" w:rsidP="00897ACB">
      <w:pPr>
        <w:pStyle w:val="L4indent1"/>
      </w:pPr>
      <w:del w:id="437" w:author="Renat Ismagilov" w:date="2016-02-29T15:16:00Z">
        <w:r w:rsidDel="00736C63">
          <w:lastRenderedPageBreak/>
          <w:delText>Счёт должен быть ритейловый</w:delText>
        </w:r>
        <w:r w:rsidDel="00736C63">
          <w:rPr>
            <w:rStyle w:val="aa"/>
          </w:rPr>
          <w:footnoteReference w:id="10"/>
        </w:r>
        <w:r w:rsidDel="00736C63">
          <w:delText>; иначе зафиксировать ошибку с кодом «</w:delText>
        </w:r>
        <w:r w:rsidR="006F749B" w:rsidRPr="006F749B" w:rsidDel="00736C63">
          <w:delText>83</w:delText>
        </w:r>
        <w:r w:rsidDel="00736C63">
          <w:delText>».</w:delText>
        </w:r>
      </w:del>
    </w:p>
    <w:p w:rsidR="00A561F4" w:rsidRPr="00CC7419" w:rsidRDefault="00A561F4" w:rsidP="00A561F4">
      <w:pPr>
        <w:pStyle w:val="L4indent1"/>
      </w:pPr>
      <w:r w:rsidRPr="00CC7419">
        <w:t xml:space="preserve">Сумма </w:t>
      </w:r>
      <w:r w:rsidR="00770419">
        <w:t>движения</w:t>
      </w:r>
      <w:r w:rsidR="00460D6B">
        <w:t xml:space="preserve"> </w:t>
      </w:r>
      <w:r>
        <w:t xml:space="preserve">(поле </w:t>
      </w:r>
      <w:r w:rsidR="00770419">
        <w:rPr>
          <w:lang w:val="en-US"/>
        </w:rPr>
        <w:t>Movement</w:t>
      </w:r>
      <w:r w:rsidRPr="00CC7419">
        <w:t>.</w:t>
      </w:r>
      <w:r>
        <w:rPr>
          <w:lang w:val="en-US"/>
        </w:rPr>
        <w:t>Amount</w:t>
      </w:r>
      <w:r>
        <w:t xml:space="preserve">) </w:t>
      </w:r>
      <w:r w:rsidRPr="00CC7419">
        <w:t>должна содержать положительное число, записанное в стандартной десятичной нотации</w:t>
      </w:r>
      <w:r w:rsidRPr="00DF2AE8">
        <w:t xml:space="preserve">. </w:t>
      </w:r>
      <w:r w:rsidRPr="00CC7419">
        <w:t xml:space="preserve">Количество значащих (ненулевых) цифр после десятичной точки не должно превышать максимально допустимое для валюты счёта. </w:t>
      </w:r>
      <w:r w:rsidR="00052580">
        <w:t xml:space="preserve">В пересчёте на минорные единицы валюты («копейки») сумма </w:t>
      </w:r>
      <w:r w:rsidR="00052580" w:rsidRPr="00CC7419">
        <w:t xml:space="preserve">не </w:t>
      </w:r>
      <w:r w:rsidR="00052580">
        <w:t xml:space="preserve">должна </w:t>
      </w:r>
      <w:r w:rsidR="00052580" w:rsidRPr="00CC7419">
        <w:t>превосход</w:t>
      </w:r>
      <w:r w:rsidR="00052580">
        <w:t>ить</w:t>
      </w:r>
      <w:r w:rsidR="003A3EC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-1</m:t>
        </m:r>
      </m:oMath>
      <w:r w:rsidR="00052580" w:rsidRPr="00052580">
        <w:t xml:space="preserve">. </w:t>
      </w:r>
      <w:r w:rsidRPr="00EF6563">
        <w:t xml:space="preserve">В противном </w:t>
      </w:r>
      <w:r>
        <w:t>случае зафиксировать ошибку с кодом «</w:t>
      </w:r>
      <w:r w:rsidR="00770419">
        <w:t>5</w:t>
      </w:r>
      <w:r w:rsidR="002A5E02">
        <w:t>8</w:t>
      </w:r>
      <w:r w:rsidR="00770419">
        <w:t>»</w:t>
      </w:r>
      <w:r w:rsidR="00EF6563">
        <w:t>, «5</w:t>
      </w:r>
      <w:r w:rsidR="002A5E02">
        <w:t>9</w:t>
      </w:r>
      <w:r w:rsidR="00EF6563">
        <w:t>» или «</w:t>
      </w:r>
      <w:r w:rsidR="002A5E02">
        <w:t>60</w:t>
      </w:r>
      <w:r w:rsidR="00EF6563">
        <w:t>»</w:t>
      </w:r>
      <w:r w:rsidR="00770419">
        <w:t>.</w:t>
      </w:r>
    </w:p>
    <w:p w:rsidR="00770419" w:rsidRDefault="00770419" w:rsidP="00770419">
      <w:pPr>
        <w:pStyle w:val="L4indent1"/>
      </w:pPr>
      <w:r>
        <w:t xml:space="preserve">Признак дебета/кредита (поле </w:t>
      </w:r>
      <w:r>
        <w:rPr>
          <w:lang w:val="en-US"/>
        </w:rPr>
        <w:t>Movement</w:t>
      </w:r>
      <w:r>
        <w:t>.</w:t>
      </w:r>
      <w:r>
        <w:rPr>
          <w:lang w:val="en-US"/>
        </w:rPr>
        <w:t>DebitCredit</w:t>
      </w:r>
      <w:r>
        <w:t>) должно содержать одну из констант «</w:t>
      </w:r>
      <w:r>
        <w:rPr>
          <w:lang w:val="en-US"/>
        </w:rPr>
        <w:t>D</w:t>
      </w:r>
      <w:r>
        <w:t>» или «</w:t>
      </w:r>
      <w:r>
        <w:rPr>
          <w:lang w:val="en-US"/>
        </w:rPr>
        <w:t>C</w:t>
      </w:r>
      <w:r>
        <w:t xml:space="preserve">». </w:t>
      </w:r>
      <w:r w:rsidRPr="00770419">
        <w:t xml:space="preserve">В противном </w:t>
      </w:r>
      <w:r>
        <w:t>случае зафиксировать ошибку с кодом «</w:t>
      </w:r>
      <w:r w:rsidR="00EF6563">
        <w:t>6</w:t>
      </w:r>
      <w:r w:rsidR="002A5E02">
        <w:t>1</w:t>
      </w:r>
      <w:r>
        <w:t>».</w:t>
      </w:r>
    </w:p>
    <w:p w:rsidR="00A37908" w:rsidRPr="00CC7419" w:rsidRDefault="00A37908" w:rsidP="00770419">
      <w:pPr>
        <w:pStyle w:val="L4indent1"/>
      </w:pPr>
      <w:r>
        <w:t>Если движение кредитовое (</w:t>
      </w:r>
      <w:r>
        <w:rPr>
          <w:lang w:val="en-US"/>
        </w:rPr>
        <w:t>Movement</w:t>
      </w:r>
      <w:r>
        <w:t>.</w:t>
      </w:r>
      <w:r>
        <w:rPr>
          <w:lang w:val="en-US"/>
        </w:rPr>
        <w:t>DebitCredit</w:t>
      </w:r>
      <w:r>
        <w:t xml:space="preserve"> = </w:t>
      </w:r>
      <w:r w:rsidRPr="00A37908">
        <w:t>'</w:t>
      </w:r>
      <w:r>
        <w:rPr>
          <w:lang w:val="en-US"/>
        </w:rPr>
        <w:t>C</w:t>
      </w:r>
      <w:r w:rsidRPr="00A37908">
        <w:t>'</w:t>
      </w:r>
      <w:r>
        <w:t>)</w:t>
      </w:r>
      <w:r w:rsidRPr="00A37908">
        <w:t xml:space="preserve">, </w:t>
      </w:r>
      <w:r>
        <w:t xml:space="preserve">группа </w:t>
      </w:r>
      <w:r>
        <w:rPr>
          <w:lang w:val="en-US"/>
        </w:rPr>
        <w:t>Movement</w:t>
      </w:r>
      <w:r w:rsidRPr="00DF3F9A">
        <w:t>.</w:t>
      </w:r>
      <w:r>
        <w:rPr>
          <w:lang w:val="en-US"/>
        </w:rPr>
        <w:t>BlockID</w:t>
      </w:r>
      <w:r>
        <w:t xml:space="preserve"> не </w:t>
      </w:r>
      <w:r w:rsidR="00B94382">
        <w:t>может</w:t>
      </w:r>
      <w:r>
        <w:t xml:space="preserve"> быть заполнена. В противном случае зафиксировать ошибку с кодом «</w:t>
      </w:r>
      <w:r w:rsidR="00EB7354">
        <w:t>62</w:t>
      </w:r>
      <w:r>
        <w:t>».</w:t>
      </w:r>
    </w:p>
    <w:p w:rsidR="00770419" w:rsidRDefault="00770419" w:rsidP="00770419">
      <w:pPr>
        <w:pStyle w:val="L4indent1"/>
      </w:pPr>
      <w:r>
        <w:t xml:space="preserve">Источник движения (поле </w:t>
      </w:r>
      <w:r>
        <w:rPr>
          <w:lang w:val="en-US"/>
        </w:rPr>
        <w:t>Movement</w:t>
      </w:r>
      <w:r w:rsidRPr="00CC7419">
        <w:t>.</w:t>
      </w:r>
      <w:r>
        <w:rPr>
          <w:lang w:val="en-US"/>
        </w:rPr>
        <w:t>SPOS</w:t>
      </w:r>
      <w:r>
        <w:t>)</w:t>
      </w:r>
      <w:r w:rsidR="00253008">
        <w:t xml:space="preserve"> </w:t>
      </w:r>
      <w:r>
        <w:t xml:space="preserve">должен быть заполнен. </w:t>
      </w:r>
      <w:r w:rsidRPr="00770419">
        <w:t xml:space="preserve">В противном </w:t>
      </w:r>
      <w:r>
        <w:t>случае зафиксировать ошибку с кодом «</w:t>
      </w:r>
      <w:r w:rsidR="00EF6563">
        <w:t>6</w:t>
      </w:r>
      <w:r w:rsidR="00EB7354">
        <w:t>3</w:t>
      </w:r>
      <w:r>
        <w:t>».</w:t>
      </w:r>
    </w:p>
    <w:p w:rsidR="00D76D9C" w:rsidRDefault="00D76D9C" w:rsidP="00D76D9C">
      <w:pPr>
        <w:pStyle w:val="L4indent1"/>
      </w:pPr>
      <w:r>
        <w:t xml:space="preserve">Референс проводки (поле </w:t>
      </w:r>
      <w:r>
        <w:rPr>
          <w:lang w:val="en-US"/>
        </w:rPr>
        <w:t>Movement</w:t>
      </w:r>
      <w:r w:rsidRPr="00CC7419">
        <w:t>.</w:t>
      </w:r>
      <w:r>
        <w:rPr>
          <w:lang w:val="en-US"/>
        </w:rPr>
        <w:t>OTRF</w:t>
      </w:r>
      <w:r>
        <w:t>)</w:t>
      </w:r>
      <w:r w:rsidR="003A3EC7">
        <w:t xml:space="preserve"> </w:t>
      </w:r>
      <w:r>
        <w:t xml:space="preserve">должен быть заполнен. </w:t>
      </w:r>
      <w:r w:rsidRPr="00770419">
        <w:t xml:space="preserve">В противном </w:t>
      </w:r>
      <w:r>
        <w:t>случае зафиксировать ошибку с кодом «6</w:t>
      </w:r>
      <w:r w:rsidR="00EB7354">
        <w:t>4</w:t>
      </w:r>
      <w:r>
        <w:t>».</w:t>
      </w:r>
    </w:p>
    <w:p w:rsidR="00770419" w:rsidRDefault="00D76D9C" w:rsidP="00A561F4">
      <w:pPr>
        <w:pStyle w:val="L4indent1"/>
      </w:pPr>
      <w:r>
        <w:t xml:space="preserve">Департамент (поле </w:t>
      </w:r>
      <w:r>
        <w:rPr>
          <w:lang w:val="en-US"/>
        </w:rPr>
        <w:t>Movement</w:t>
      </w:r>
      <w:r w:rsidRPr="00CC7419">
        <w:t>.</w:t>
      </w:r>
      <w:r>
        <w:rPr>
          <w:lang w:val="en-US"/>
        </w:rPr>
        <w:t>Department</w:t>
      </w:r>
      <w:r>
        <w:t>)</w:t>
      </w:r>
      <w:r w:rsidR="003A3EC7">
        <w:t xml:space="preserve"> </w:t>
      </w:r>
      <w:r>
        <w:t xml:space="preserve">должен быть заполнен и содержать </w:t>
      </w:r>
      <w:r w:rsidR="00052580">
        <w:t>допустимый</w:t>
      </w:r>
      <w:r w:rsidR="00052580">
        <w:rPr>
          <w:rStyle w:val="aa"/>
        </w:rPr>
        <w:footnoteReference w:id="11"/>
      </w:r>
      <w:r>
        <w:t xml:space="preserve"> код департамента. </w:t>
      </w:r>
      <w:r w:rsidRPr="00770419">
        <w:t xml:space="preserve">В противном </w:t>
      </w:r>
      <w:r>
        <w:t>случа</w:t>
      </w:r>
      <w:r w:rsidR="00654DB3">
        <w:t xml:space="preserve">е зафиксировать ошибку с кодом </w:t>
      </w:r>
      <w:r>
        <w:t>«6</w:t>
      </w:r>
      <w:r w:rsidR="00EB7354">
        <w:t>5</w:t>
      </w:r>
      <w:r>
        <w:t>».</w:t>
      </w:r>
    </w:p>
    <w:p w:rsidR="00375941" w:rsidRDefault="00375941" w:rsidP="00375941">
      <w:pPr>
        <w:pStyle w:val="L4indent1"/>
      </w:pPr>
      <w:r>
        <w:t xml:space="preserve">Код центра прибыли (поле </w:t>
      </w:r>
      <w:r>
        <w:rPr>
          <w:lang w:val="en-US"/>
        </w:rPr>
        <w:t>Movement</w:t>
      </w:r>
      <w:r w:rsidRPr="00CC7419">
        <w:t>.</w:t>
      </w:r>
      <w:r>
        <w:rPr>
          <w:lang w:val="en-US"/>
        </w:rPr>
        <w:t>ProfitCenter</w:t>
      </w:r>
      <w:r>
        <w:t>)</w:t>
      </w:r>
      <w:r w:rsidR="003A3EC7">
        <w:t xml:space="preserve"> </w:t>
      </w:r>
      <w:r>
        <w:t xml:space="preserve">может быть не заполнен, либо должен содержать </w:t>
      </w:r>
      <w:r w:rsidR="00052580">
        <w:t>допустимый</w:t>
      </w:r>
      <w:r w:rsidR="00052580">
        <w:rPr>
          <w:rStyle w:val="aa"/>
        </w:rPr>
        <w:footnoteReference w:id="12"/>
      </w:r>
      <w:r w:rsidR="003A3EC7">
        <w:t xml:space="preserve"> </w:t>
      </w:r>
      <w:r>
        <w:t xml:space="preserve">центр прибыли. </w:t>
      </w:r>
      <w:r w:rsidRPr="00770419">
        <w:t xml:space="preserve">В противном </w:t>
      </w:r>
      <w:r>
        <w:t>случае зафиксировать ошибку с кодом «6</w:t>
      </w:r>
      <w:r w:rsidR="00EB7354">
        <w:t>6</w:t>
      </w:r>
      <w:r>
        <w:t>».</w:t>
      </w:r>
    </w:p>
    <w:p w:rsidR="00375941" w:rsidRDefault="00497B90" w:rsidP="00A561F4">
      <w:pPr>
        <w:pStyle w:val="L4indent1"/>
      </w:pPr>
      <w:r>
        <w:t xml:space="preserve">Поле </w:t>
      </w:r>
      <w:r>
        <w:rPr>
          <w:lang w:val="en-US"/>
        </w:rPr>
        <w:t>Movement</w:t>
      </w:r>
      <w:r w:rsidRPr="00CC7419">
        <w:t>.</w:t>
      </w:r>
      <w:r>
        <w:rPr>
          <w:lang w:val="en-US"/>
        </w:rPr>
        <w:t>BookCode</w:t>
      </w:r>
      <w:r w:rsidRPr="00497B90">
        <w:t xml:space="preserve"> может быть не заполне</w:t>
      </w:r>
      <w:r w:rsidR="00DF1EAC">
        <w:t>но, либо должно сод</w:t>
      </w:r>
      <w:r>
        <w:t>ержат</w:t>
      </w:r>
      <w:r w:rsidR="00DF1EAC">
        <w:t>ь</w:t>
      </w:r>
      <w:r w:rsidR="003A3EC7">
        <w:t xml:space="preserve"> </w:t>
      </w:r>
      <w:r w:rsidR="00052580">
        <w:t>допустимый</w:t>
      </w:r>
      <w:r w:rsidR="00052580">
        <w:rPr>
          <w:rStyle w:val="aa"/>
        </w:rPr>
        <w:footnoteReference w:id="13"/>
      </w:r>
      <w:r>
        <w:t xml:space="preserve"> код. </w:t>
      </w:r>
      <w:r w:rsidRPr="00770419">
        <w:t xml:space="preserve">В противном </w:t>
      </w:r>
      <w:r>
        <w:t>случае зафиксировать ошибку с кодом «6</w:t>
      </w:r>
      <w:r w:rsidR="00EB7354">
        <w:t>7</w:t>
      </w:r>
      <w:r>
        <w:t>».</w:t>
      </w:r>
    </w:p>
    <w:p w:rsidR="00214E5D" w:rsidRDefault="00214E5D" w:rsidP="00A561F4">
      <w:pPr>
        <w:pStyle w:val="L4indent1"/>
      </w:pPr>
      <w:r>
        <w:t>Тип транзакции (</w:t>
      </w:r>
      <w:r>
        <w:rPr>
          <w:lang w:val="en-US"/>
        </w:rPr>
        <w:t>Movement</w:t>
      </w:r>
      <w:r>
        <w:t>.</w:t>
      </w:r>
      <w:r>
        <w:rPr>
          <w:lang w:val="en-US"/>
        </w:rPr>
        <w:t>PostingTrnTyp</w:t>
      </w:r>
      <w:r>
        <w:t>) должен быть заполнен допустимым</w:t>
      </w:r>
      <w:r w:rsidR="00052580">
        <w:rPr>
          <w:rStyle w:val="aa"/>
        </w:rPr>
        <w:footnoteReference w:id="14"/>
      </w:r>
      <w:r>
        <w:t xml:space="preserve"> значением, либо может быть не заполнен. Если он не заполнен, будет использоваться значение по умолчанию: 92000. В случае указания недопустимого значения зафиксировать ошибку с кодом «6</w:t>
      </w:r>
      <w:r w:rsidR="00EB7354">
        <w:t>8</w:t>
      </w:r>
      <w:r>
        <w:t>».</w:t>
      </w:r>
    </w:p>
    <w:p w:rsidR="00214E5D" w:rsidRDefault="00214E5D" w:rsidP="00A561F4">
      <w:pPr>
        <w:pStyle w:val="L4indent1"/>
      </w:pPr>
      <w:r>
        <w:t>Английский комментарий к проводке (</w:t>
      </w:r>
      <w:r>
        <w:rPr>
          <w:lang w:val="en-US"/>
        </w:rPr>
        <w:t>Movement</w:t>
      </w:r>
      <w:r w:rsidRPr="00214E5D">
        <w:t>.</w:t>
      </w:r>
      <w:r>
        <w:rPr>
          <w:lang w:val="en-US"/>
        </w:rPr>
        <w:t>PostingNarrative</w:t>
      </w:r>
      <w:r>
        <w:t>) должен быть заполнен. Иначе зафиксировать ошибку с кодом «6</w:t>
      </w:r>
      <w:r w:rsidR="00EB7354">
        <w:t>9</w:t>
      </w:r>
      <w:r>
        <w:t>».</w:t>
      </w:r>
    </w:p>
    <w:p w:rsidR="00214E5D" w:rsidRPr="00214E5D" w:rsidRDefault="00052580" w:rsidP="00A561F4">
      <w:pPr>
        <w:pStyle w:val="L4indent1"/>
      </w:pPr>
      <w:r>
        <w:t>Т</w:t>
      </w:r>
      <w:r w:rsidR="00214E5D">
        <w:t>ип проджекта (</w:t>
      </w:r>
      <w:r w:rsidR="00214E5D">
        <w:rPr>
          <w:lang w:val="en-US"/>
        </w:rPr>
        <w:t>Movement</w:t>
      </w:r>
      <w:r w:rsidR="00214E5D">
        <w:t>.</w:t>
      </w:r>
      <w:r w:rsidR="00214E5D">
        <w:rPr>
          <w:lang w:val="en-US"/>
        </w:rPr>
        <w:t>ProjectTrnTyp</w:t>
      </w:r>
      <w:r w:rsidR="00214E5D">
        <w:t xml:space="preserve">) </w:t>
      </w:r>
      <w:r>
        <w:t>должен быть заполнен. Иначе зафиксировать ошибку с кодом «</w:t>
      </w:r>
      <w:r w:rsidR="00EB7354">
        <w:t>70</w:t>
      </w:r>
      <w:r>
        <w:t>».</w:t>
      </w:r>
    </w:p>
    <w:p w:rsidR="00214E5D" w:rsidRDefault="00214E5D" w:rsidP="00A561F4">
      <w:pPr>
        <w:pStyle w:val="L4indent1"/>
      </w:pPr>
      <w:r>
        <w:t>Если описание проджекта (</w:t>
      </w:r>
      <w:r>
        <w:rPr>
          <w:lang w:val="en-US"/>
        </w:rPr>
        <w:t>Movement</w:t>
      </w:r>
      <w:r>
        <w:t>.</w:t>
      </w:r>
      <w:r>
        <w:rPr>
          <w:lang w:val="en-US"/>
        </w:rPr>
        <w:t>ProjectNarrative</w:t>
      </w:r>
      <w:r>
        <w:t xml:space="preserve">) не заполнено, используется значение из поля </w:t>
      </w:r>
      <w:r>
        <w:rPr>
          <w:lang w:val="en-US"/>
        </w:rPr>
        <w:t>Movement</w:t>
      </w:r>
      <w:r w:rsidRPr="00214E5D">
        <w:t>.</w:t>
      </w:r>
      <w:r>
        <w:rPr>
          <w:lang w:val="en-US"/>
        </w:rPr>
        <w:t>PostingNarrative</w:t>
      </w:r>
      <w:r>
        <w:t>.</w:t>
      </w:r>
    </w:p>
    <w:p w:rsidR="00214E5D" w:rsidRDefault="00214E5D" w:rsidP="00A561F4">
      <w:pPr>
        <w:pStyle w:val="L4indent1"/>
      </w:pPr>
      <w:r>
        <w:t>Дата поступления требования к счёту (</w:t>
      </w:r>
      <w:r>
        <w:rPr>
          <w:lang w:val="en-US"/>
        </w:rPr>
        <w:t>Movement</w:t>
      </w:r>
      <w:r w:rsidRPr="00214E5D">
        <w:t>.</w:t>
      </w:r>
      <w:r>
        <w:rPr>
          <w:lang w:val="en-US"/>
        </w:rPr>
        <w:t>EntryDate</w:t>
      </w:r>
      <w:r>
        <w:t xml:space="preserve">) может быть не заполнена, либо должна содержать корректную дату. </w:t>
      </w:r>
      <w:r w:rsidRPr="00CC7419">
        <w:t xml:space="preserve">В противном </w:t>
      </w:r>
      <w:r>
        <w:t>случае</w:t>
      </w:r>
      <w:r w:rsidR="00EB7354">
        <w:t>зафиксировать ошибку с кодом «71</w:t>
      </w:r>
      <w:r>
        <w:t>»</w:t>
      </w:r>
      <w:r w:rsidR="00340A66">
        <w:t>.</w:t>
      </w:r>
    </w:p>
    <w:p w:rsidR="00340A66" w:rsidRDefault="00340A66" w:rsidP="00A561F4">
      <w:pPr>
        <w:pStyle w:val="L4indent1"/>
      </w:pPr>
      <w:r>
        <w:t>Дата валютирования (</w:t>
      </w:r>
      <w:r>
        <w:rPr>
          <w:lang w:val="en-US"/>
        </w:rPr>
        <w:t>Movement</w:t>
      </w:r>
      <w:r w:rsidRPr="00214E5D">
        <w:t>.</w:t>
      </w:r>
      <w:r>
        <w:rPr>
          <w:lang w:val="en-US"/>
        </w:rPr>
        <w:t>ValueDate</w:t>
      </w:r>
      <w:r>
        <w:t>) может быть не заполнена</w:t>
      </w:r>
      <w:r w:rsidRPr="00340A66">
        <w:t xml:space="preserve"> (в </w:t>
      </w:r>
      <w:r>
        <w:t>э</w:t>
      </w:r>
      <w:r w:rsidRPr="00340A66">
        <w:t xml:space="preserve">том случае </w:t>
      </w:r>
      <w:r>
        <w:t>используется текущая операционная дата</w:t>
      </w:r>
      <w:r w:rsidRPr="00340A66">
        <w:t>)</w:t>
      </w:r>
      <w:r>
        <w:t xml:space="preserve">, либо должна содержать корректную дату. Дата валютирования не должна находиться слишком далеко в прошлом либо </w:t>
      </w:r>
      <w:r>
        <w:lastRenderedPageBreak/>
        <w:t>в будущем (конкретные ограничения задаются настройками системы</w:t>
      </w:r>
      <w:r w:rsidR="00883AF4">
        <w:rPr>
          <w:rStyle w:val="aa"/>
        </w:rPr>
        <w:footnoteReference w:id="15"/>
      </w:r>
      <w:r>
        <w:t xml:space="preserve">). </w:t>
      </w:r>
      <w:r w:rsidRPr="00CC7419">
        <w:t xml:space="preserve">В противном </w:t>
      </w:r>
      <w:r>
        <w:t>случае зафиксировать ошибку с кодом «</w:t>
      </w:r>
      <w:r w:rsidR="00EF6563">
        <w:t>7</w:t>
      </w:r>
      <w:r w:rsidR="00EB7354">
        <w:t>2</w:t>
      </w:r>
      <w:r>
        <w:t>».</w:t>
      </w:r>
    </w:p>
    <w:p w:rsidR="005E55D7" w:rsidRDefault="005E55D7" w:rsidP="005E55D7">
      <w:pPr>
        <w:pStyle w:val="L4indent1"/>
      </w:pPr>
      <w:r>
        <w:t>Комментарий к проводке (</w:t>
      </w:r>
      <w:r>
        <w:rPr>
          <w:lang w:val="en-US"/>
        </w:rPr>
        <w:t>Movement</w:t>
      </w:r>
      <w:r w:rsidRPr="00214E5D">
        <w:t>.</w:t>
      </w:r>
      <w:r>
        <w:rPr>
          <w:lang w:val="en-US"/>
        </w:rPr>
        <w:t>Comment</w:t>
      </w:r>
      <w:r>
        <w:t>) должен быть заполнен. Иначе зафиксировать ошибку с кодом «</w:t>
      </w:r>
      <w:r w:rsidR="00EF6563">
        <w:t>7</w:t>
      </w:r>
      <w:r w:rsidR="00EB7354">
        <w:t>3</w:t>
      </w:r>
      <w:r>
        <w:t>».</w:t>
      </w:r>
    </w:p>
    <w:p w:rsidR="00A561F4" w:rsidRDefault="005E55D7" w:rsidP="00A561F4">
      <w:pPr>
        <w:pStyle w:val="L4indent1"/>
      </w:pPr>
      <w:r>
        <w:t>Короткий комментарий к проводке (</w:t>
      </w:r>
      <w:r>
        <w:rPr>
          <w:lang w:val="en-US"/>
        </w:rPr>
        <w:t>Movement</w:t>
      </w:r>
      <w:r w:rsidRPr="00214E5D">
        <w:t>.</w:t>
      </w:r>
      <w:r>
        <w:rPr>
          <w:lang w:val="en-US"/>
        </w:rPr>
        <w:t>ShortComment</w:t>
      </w:r>
      <w:r>
        <w:t>) должен быть заполнен. Иначе зафиксировать ошибку с кодом «7</w:t>
      </w:r>
      <w:r w:rsidR="00EB7354">
        <w:t>4</w:t>
      </w:r>
      <w:r>
        <w:t>».</w:t>
      </w:r>
    </w:p>
    <w:p w:rsidR="005E55D7" w:rsidRDefault="00052580" w:rsidP="005E55D7">
      <w:pPr>
        <w:pStyle w:val="L4indent1"/>
      </w:pPr>
      <w:r>
        <w:t>Если движение дебетовое, п</w:t>
      </w:r>
      <w:r w:rsidR="005E55D7">
        <w:t xml:space="preserve">оле </w:t>
      </w:r>
      <w:r w:rsidR="005E55D7">
        <w:rPr>
          <w:lang w:val="en-US"/>
        </w:rPr>
        <w:t>Movement</w:t>
      </w:r>
      <w:r w:rsidR="005E55D7" w:rsidRPr="005E55D7">
        <w:t>.</w:t>
      </w:r>
      <w:r w:rsidR="005E55D7">
        <w:rPr>
          <w:lang w:val="en-US"/>
        </w:rPr>
        <w:t>Use</w:t>
      </w:r>
      <w:r w:rsidR="005E55D7">
        <w:t>Overdraft должно содержать одно из значений «0», «1»</w:t>
      </w:r>
      <w:r>
        <w:t>;и</w:t>
      </w:r>
      <w:r w:rsidR="005E55D7">
        <w:t>наче зафиксировать ошибку с кодом «7</w:t>
      </w:r>
      <w:r w:rsidR="00EB7354">
        <w:t>5</w:t>
      </w:r>
      <w:r w:rsidR="005E55D7">
        <w:t>».</w:t>
      </w:r>
      <w:r>
        <w:t xml:space="preserve"> Для кредитовых движений </w:t>
      </w:r>
      <w:r w:rsidR="00B94382">
        <w:t>проверка не производится</w:t>
      </w:r>
      <w:r>
        <w:t>.</w:t>
      </w:r>
    </w:p>
    <w:p w:rsidR="005E55D7" w:rsidRDefault="005E55D7" w:rsidP="00A561F4">
      <w:pPr>
        <w:pStyle w:val="L4indent1"/>
      </w:pPr>
      <w:r>
        <w:t xml:space="preserve">Поле </w:t>
      </w:r>
      <w:r>
        <w:rPr>
          <w:lang w:val="en-US"/>
        </w:rPr>
        <w:t>Movement</w:t>
      </w:r>
      <w:r w:rsidRPr="005E55D7">
        <w:t>.</w:t>
      </w:r>
      <w:r>
        <w:t>IgnoreBlockFlag должно содержать одно из значений «0», «1», либо быть не заполнено (в этом случае используется значение по умолчанию «0»). Иначе зафиксировать ошибку с кодом «7</w:t>
      </w:r>
      <w:r w:rsidR="00EB7354">
        <w:t>6</w:t>
      </w:r>
      <w:r>
        <w:t>».</w:t>
      </w:r>
    </w:p>
    <w:p w:rsidR="005E55D7" w:rsidRDefault="005E55D7" w:rsidP="00A561F4">
      <w:pPr>
        <w:pStyle w:val="L4indent1"/>
      </w:pPr>
      <w:r>
        <w:t xml:space="preserve">Поле </w:t>
      </w:r>
      <w:r>
        <w:rPr>
          <w:lang w:val="en-US"/>
        </w:rPr>
        <w:t>Movement</w:t>
      </w:r>
      <w:r w:rsidRPr="005E55D7">
        <w:t>.</w:t>
      </w:r>
      <w:r>
        <w:rPr>
          <w:lang w:val="en-US"/>
        </w:rPr>
        <w:t>IgnoreBalance</w:t>
      </w:r>
      <w:r>
        <w:t xml:space="preserve"> должно содержать одно из значений «0», «1», либо быть не заполнено (в этом случае используется значение по умолчанию «0»). Иначе зафиксировать ошибку с кодом «7</w:t>
      </w:r>
      <w:r w:rsidR="00EB7354">
        <w:t>7</w:t>
      </w:r>
      <w:r>
        <w:t>».</w:t>
      </w:r>
    </w:p>
    <w:p w:rsidR="005E55D7" w:rsidRPr="002C2982" w:rsidRDefault="005E55D7" w:rsidP="00A561F4">
      <w:pPr>
        <w:pStyle w:val="L4indent1"/>
      </w:pPr>
      <w:r>
        <w:t xml:space="preserve">Поле </w:t>
      </w:r>
      <w:r>
        <w:rPr>
          <w:lang w:val="en-US"/>
        </w:rPr>
        <w:t>Movement</w:t>
      </w:r>
      <w:r w:rsidRPr="005E55D7">
        <w:t>.</w:t>
      </w:r>
      <w:r>
        <w:rPr>
          <w:lang w:val="en-US"/>
        </w:rPr>
        <w:t>Storno</w:t>
      </w:r>
      <w:r>
        <w:t xml:space="preserve"> должно содержать одно из значений «0», «1», либо быть не заполнено (в этом случае используется значение по умолчанию «0»). Иначе зафиксировать ошибку с кодом «7</w:t>
      </w:r>
      <w:r w:rsidR="00EB7354">
        <w:t>8</w:t>
      </w:r>
      <w:r>
        <w:t>».</w:t>
      </w:r>
    </w:p>
    <w:p w:rsidR="002C2982" w:rsidRDefault="002C2982" w:rsidP="002C2982">
      <w:pPr>
        <w:pStyle w:val="3"/>
      </w:pPr>
      <w:bookmarkStart w:id="440" w:name="_Toc422234733"/>
      <w:r>
        <w:t>Для</w:t>
      </w:r>
      <w:r>
        <w:rPr>
          <w:lang w:val="ru-RU"/>
        </w:rPr>
        <w:t xml:space="preserve"> </w:t>
      </w:r>
      <w:r>
        <w:t>формата</w:t>
      </w:r>
      <w:r>
        <w:rPr>
          <w:lang w:val="ru-RU"/>
        </w:rPr>
        <w:t xml:space="preserve"> </w:t>
      </w:r>
      <w:r>
        <w:rPr>
          <w:rStyle w:val="Function"/>
          <w:lang w:val="en-US"/>
        </w:rPr>
        <w:t>AEMovementCreate</w:t>
      </w:r>
      <w:bookmarkEnd w:id="440"/>
    </w:p>
    <w:p w:rsidR="002C2982" w:rsidRDefault="002C2982" w:rsidP="002C2982">
      <w:pPr>
        <w:pStyle w:val="L4indent1"/>
      </w:pPr>
      <w:r>
        <w:t>Проверить, что в запросе ровно два движения: одно по дебету, другое по кредиту;</w:t>
      </w:r>
    </w:p>
    <w:p w:rsidR="002C2982" w:rsidRPr="00D1597E" w:rsidRDefault="002C2982" w:rsidP="002C2982">
      <w:pPr>
        <w:pStyle w:val="L4indent1"/>
      </w:pPr>
      <w:r>
        <w:t>Произвести</w:t>
      </w:r>
      <w:r w:rsidRPr="005E2A2E">
        <w:t xml:space="preserve"> те же проверки, что и для </w:t>
      </w:r>
      <w:r>
        <w:t xml:space="preserve">формата </w:t>
      </w:r>
      <w:r w:rsidRPr="00A561F4">
        <w:rPr>
          <w:rStyle w:val="Function"/>
        </w:rPr>
        <w:t>QueryMovementCreate</w:t>
      </w:r>
      <w:r>
        <w:t xml:space="preserve"> со следующими отличиями: разрешаются проводки по не</w:t>
      </w:r>
      <w:r w:rsidR="00C33F5D">
        <w:t>ритейл</w:t>
      </w:r>
      <w:r>
        <w:t>овым счетам. В этом случае их баланс не контролируется;</w:t>
      </w:r>
    </w:p>
    <w:p w:rsidR="00AA4159" w:rsidRDefault="003A36BA" w:rsidP="003A36BA">
      <w:pPr>
        <w:pStyle w:val="2"/>
      </w:pPr>
      <w:bookmarkStart w:id="441" w:name="_Toc422226826"/>
      <w:bookmarkStart w:id="442" w:name="_Toc422234734"/>
      <w:bookmarkStart w:id="443" w:name="_Ref402514564"/>
      <w:bookmarkStart w:id="444" w:name="_Toc403730232"/>
      <w:bookmarkStart w:id="445" w:name="_Toc403730635"/>
      <w:bookmarkStart w:id="446" w:name="_Toc403730767"/>
      <w:bookmarkStart w:id="447" w:name="_Toc403730966"/>
      <w:bookmarkStart w:id="448" w:name="_Toc403739503"/>
      <w:bookmarkStart w:id="449" w:name="_Toc422234735"/>
      <w:bookmarkEnd w:id="441"/>
      <w:bookmarkEnd w:id="442"/>
      <w:r>
        <w:t xml:space="preserve">Дальнейшая обработка </w:t>
      </w:r>
      <w:r w:rsidR="00A730A4">
        <w:t>записи</w:t>
      </w:r>
      <w:bookmarkEnd w:id="443"/>
      <w:bookmarkEnd w:id="444"/>
      <w:bookmarkEnd w:id="445"/>
      <w:bookmarkEnd w:id="446"/>
      <w:bookmarkEnd w:id="447"/>
      <w:bookmarkEnd w:id="448"/>
      <w:bookmarkEnd w:id="449"/>
    </w:p>
    <w:p w:rsidR="00295296" w:rsidRPr="007E6FD1" w:rsidRDefault="00295296" w:rsidP="001C006D">
      <w:pPr>
        <w:pStyle w:val="3"/>
      </w:pPr>
      <w:bookmarkStart w:id="450" w:name="_Toc403730636"/>
      <w:bookmarkStart w:id="451" w:name="_Toc403730768"/>
      <w:bookmarkStart w:id="452" w:name="_Toc403730967"/>
      <w:bookmarkStart w:id="453" w:name="_Toc403739504"/>
      <w:bookmarkStart w:id="454" w:name="_Toc422234736"/>
      <w:r>
        <w:t>Для</w:t>
      </w:r>
      <w:r w:rsidR="009A368C">
        <w:rPr>
          <w:lang w:val="ru-RU"/>
        </w:rPr>
        <w:t xml:space="preserve"> </w:t>
      </w:r>
      <w:r>
        <w:t>формата</w:t>
      </w:r>
      <w:r w:rsidR="009A368C">
        <w:rPr>
          <w:lang w:val="ru-RU"/>
        </w:rPr>
        <w:t xml:space="preserve"> </w:t>
      </w:r>
      <w:r w:rsidRPr="00C90E63">
        <w:rPr>
          <w:rStyle w:val="Function"/>
        </w:rPr>
        <w:t>Query</w:t>
      </w:r>
      <w:r w:rsidRPr="00B42683">
        <w:rPr>
          <w:rStyle w:val="Function"/>
        </w:rPr>
        <w:t>AmountPreBlock</w:t>
      </w:r>
      <w:r>
        <w:rPr>
          <w:rStyle w:val="Function"/>
          <w:lang w:val="en-US"/>
        </w:rPr>
        <w:t>Create</w:t>
      </w:r>
      <w:bookmarkEnd w:id="450"/>
      <w:bookmarkEnd w:id="451"/>
      <w:bookmarkEnd w:id="452"/>
      <w:bookmarkEnd w:id="453"/>
      <w:bookmarkEnd w:id="454"/>
    </w:p>
    <w:p w:rsidR="007E6FD1" w:rsidRPr="001D0384" w:rsidRDefault="00B22A5E" w:rsidP="007E6FD1">
      <w:pPr>
        <w:pStyle w:val="L4indent1"/>
      </w:pPr>
      <w:r>
        <w:t xml:space="preserve">Добавить запись в таблицу </w:t>
      </w:r>
      <w:r>
        <w:rPr>
          <w:lang w:val="en-US"/>
        </w:rPr>
        <w:t>IFXPPAB</w:t>
      </w:r>
      <w:r w:rsidRPr="006003F3">
        <w:t>P</w:t>
      </w:r>
      <w:r w:rsidR="002805B0" w:rsidRPr="002805B0">
        <w:t>:</w:t>
      </w:r>
    </w:p>
    <w:p w:rsidR="001D0384" w:rsidRDefault="001D0384" w:rsidP="0039127A">
      <w:pPr>
        <w:pStyle w:val="ac"/>
      </w:pPr>
      <w:r>
        <w:t>IFXPPAB</w:t>
      </w:r>
      <w:r w:rsidRPr="006003F3">
        <w:t>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ED0E14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D0E14" w:rsidRPr="003A7B0C" w:rsidRDefault="00ED0E14" w:rsidP="00137242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ED0E14" w:rsidRPr="003A7B0C" w:rsidRDefault="00ED0E14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ED0E14" w:rsidRPr="00ED0E14" w:rsidRDefault="00ED0E14" w:rsidP="00137242">
            <w:pPr>
              <w:pStyle w:val="TableCellText"/>
            </w:pPr>
            <w:r>
              <w:t>Чем заполнять</w:t>
            </w:r>
          </w:p>
        </w:tc>
      </w:tr>
      <w:tr w:rsidR="00DB62BF" w:rsidTr="00137242">
        <w:tc>
          <w:tcPr>
            <w:tcW w:w="0" w:type="auto"/>
          </w:tcPr>
          <w:p w:rsidR="00DB62BF" w:rsidRPr="003A7B0C" w:rsidRDefault="00DB62BF" w:rsidP="00137242">
            <w:pPr>
              <w:pStyle w:val="TableCellCode"/>
            </w:pPr>
            <w:r>
              <w:t>ABID</w:t>
            </w:r>
          </w:p>
        </w:tc>
        <w:tc>
          <w:tcPr>
            <w:tcW w:w="4536" w:type="dxa"/>
          </w:tcPr>
          <w:p w:rsidR="00DB62BF" w:rsidRPr="003A7B0C" w:rsidRDefault="00DB62BF" w:rsidP="00137242">
            <w:pPr>
              <w:pStyle w:val="TableCellText"/>
            </w:pPr>
            <w:r>
              <w:t>Внутренний индентификатор блокировки</w:t>
            </w:r>
          </w:p>
        </w:tc>
        <w:tc>
          <w:tcPr>
            <w:tcW w:w="4110" w:type="dxa"/>
          </w:tcPr>
          <w:p w:rsidR="00DB62BF" w:rsidRDefault="00DB62BF" w:rsidP="00137242">
            <w:pPr>
              <w:pStyle w:val="TableCellCode"/>
            </w:pPr>
            <w:r>
              <w:t>GenNewID('AB')</w:t>
            </w:r>
          </w:p>
        </w:tc>
      </w:tr>
      <w:tr w:rsidR="00DB62BF" w:rsidRPr="009254F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ABSTS</w:t>
            </w:r>
          </w:p>
        </w:tc>
        <w:tc>
          <w:tcPr>
            <w:tcW w:w="4536" w:type="dxa"/>
            <w:noWrap/>
            <w:hideMark/>
          </w:tcPr>
          <w:p w:rsidR="00DB62BF" w:rsidRPr="008D4B32" w:rsidRDefault="00DB62BF" w:rsidP="00137242">
            <w:pPr>
              <w:pStyle w:val="TableCellText"/>
            </w:pPr>
            <w:r>
              <w:t xml:space="preserve">Статус </w:t>
            </w:r>
            <w:r w:rsidRPr="008D4B32">
              <w:t>блокировки</w:t>
            </w:r>
            <w:r>
              <w:t xml:space="preserve"> (активна или удалена)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>'A'</w:t>
            </w:r>
          </w:p>
        </w:tc>
      </w:tr>
      <w:tr w:rsidR="00DB62BF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ABTYPE</w:t>
            </w:r>
          </w:p>
        </w:tc>
        <w:tc>
          <w:tcPr>
            <w:tcW w:w="4536" w:type="dxa"/>
            <w:noWrap/>
            <w:hideMark/>
          </w:tcPr>
          <w:p w:rsidR="00DB62BF" w:rsidRPr="008D4B32" w:rsidRDefault="00DB62BF" w:rsidP="00137242">
            <w:pPr>
              <w:pStyle w:val="TableCellText"/>
            </w:pPr>
            <w:r>
              <w:t>Тип</w:t>
            </w:r>
            <w:r w:rsidRPr="008D4B32">
              <w:t xml:space="preserve"> блокировки</w:t>
            </w:r>
            <w:r>
              <w:t xml:space="preserve"> (подтвержена или нет)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>'P'</w:t>
            </w:r>
          </w:p>
        </w:tc>
      </w:tr>
      <w:tr w:rsidR="003C62C6" w:rsidRPr="00A26CD6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C62C6" w:rsidRPr="00F32B8C" w:rsidRDefault="003C62C6" w:rsidP="00137242">
            <w:pPr>
              <w:pStyle w:val="TableCellCode"/>
            </w:pPr>
            <w:r w:rsidRPr="00F32B8C">
              <w:t>ABBLKSRC</w:t>
            </w:r>
          </w:p>
        </w:tc>
        <w:tc>
          <w:tcPr>
            <w:tcW w:w="4536" w:type="dxa"/>
            <w:vMerge w:val="restart"/>
          </w:tcPr>
          <w:p w:rsidR="003C62C6" w:rsidRPr="00285A65" w:rsidRDefault="003C62C6" w:rsidP="003C62C6">
            <w:pPr>
              <w:pStyle w:val="TableCellText"/>
            </w:pPr>
            <w:r w:rsidRPr="00E54041">
              <w:t>Идентификатор блокировки</w:t>
            </w:r>
          </w:p>
        </w:tc>
        <w:tc>
          <w:tcPr>
            <w:tcW w:w="4110" w:type="dxa"/>
          </w:tcPr>
          <w:p w:rsidR="003C62C6" w:rsidRPr="00D941A0" w:rsidRDefault="003C62C6" w:rsidP="00137242">
            <w:pPr>
              <w:pStyle w:val="TableCellCode"/>
            </w:pPr>
            <w:r w:rsidRPr="00D941A0">
              <w:t>Block.</w:t>
            </w:r>
            <w:r w:rsidRPr="00B82E11">
              <w:t>ID.</w:t>
            </w:r>
            <w:r w:rsidRPr="00D941A0">
              <w:t>SystemCode</w:t>
            </w:r>
          </w:p>
        </w:tc>
      </w:tr>
      <w:tr w:rsidR="003C62C6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3C62C6" w:rsidRPr="00F32B8C" w:rsidRDefault="003C62C6" w:rsidP="00137242">
            <w:pPr>
              <w:pStyle w:val="TableCellCode"/>
            </w:pPr>
            <w:r w:rsidRPr="00F32B8C">
              <w:t>ABBLKID</w:t>
            </w:r>
          </w:p>
        </w:tc>
        <w:tc>
          <w:tcPr>
            <w:tcW w:w="4536" w:type="dxa"/>
            <w:vMerge/>
            <w:noWrap/>
            <w:hideMark/>
          </w:tcPr>
          <w:p w:rsidR="003C62C6" w:rsidRPr="00E54041" w:rsidRDefault="003C62C6" w:rsidP="00137242">
            <w:pPr>
              <w:pStyle w:val="TableCellText"/>
            </w:pPr>
          </w:p>
        </w:tc>
        <w:tc>
          <w:tcPr>
            <w:tcW w:w="4110" w:type="dxa"/>
          </w:tcPr>
          <w:p w:rsidR="003C62C6" w:rsidRPr="00D941A0" w:rsidRDefault="003C62C6" w:rsidP="00137242">
            <w:pPr>
              <w:pStyle w:val="TableCellCode"/>
            </w:pPr>
            <w:r w:rsidRPr="00D941A0">
              <w:t>Block.</w:t>
            </w:r>
            <w:r w:rsidRPr="00B82E11">
              <w:t>ID.</w:t>
            </w:r>
            <w:r w:rsidRPr="00D941A0">
              <w:t>Reference</w:t>
            </w:r>
          </w:p>
        </w:tc>
      </w:tr>
      <w:tr w:rsidR="003C62C6" w:rsidRPr="00E1273F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lastRenderedPageBreak/>
              <w:t>A</w:t>
            </w:r>
            <w:r>
              <w:t>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4536" w:type="dxa"/>
            <w:vMerge w:val="restart"/>
            <w:noWrap/>
            <w:hideMark/>
          </w:tcPr>
          <w:p w:rsidR="003C62C6" w:rsidRPr="00E54041" w:rsidRDefault="003C62C6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285A65">
              <w:t>блокировки</w:t>
            </w:r>
          </w:p>
        </w:tc>
        <w:tc>
          <w:tcPr>
            <w:tcW w:w="4110" w:type="dxa"/>
          </w:tcPr>
          <w:p w:rsidR="003C62C6" w:rsidRPr="00B03CA5" w:rsidRDefault="003C62C6" w:rsidP="003C62C6">
            <w:pPr>
              <w:pStyle w:val="TableCellText"/>
            </w:pPr>
            <w:r w:rsidRPr="00413963">
              <w:t>Не заполняется</w:t>
            </w:r>
          </w:p>
        </w:tc>
      </w:tr>
      <w:tr w:rsidR="003C62C6" w:rsidRPr="00E1273F" w:rsidTr="00EE4AAF">
        <w:trPr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t>A</w:t>
            </w:r>
            <w:r w:rsidRPr="00A17264">
              <w:t>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4536" w:type="dxa"/>
            <w:vMerge/>
            <w:noWrap/>
            <w:hideMark/>
          </w:tcPr>
          <w:p w:rsidR="003C62C6" w:rsidRPr="00E54041" w:rsidRDefault="003C62C6" w:rsidP="00EE4AAF">
            <w:pPr>
              <w:pStyle w:val="TableCellText"/>
            </w:pPr>
          </w:p>
        </w:tc>
        <w:tc>
          <w:tcPr>
            <w:tcW w:w="4110" w:type="dxa"/>
          </w:tcPr>
          <w:p w:rsidR="003C62C6" w:rsidRPr="00B03CA5" w:rsidRDefault="003C62C6" w:rsidP="003C62C6">
            <w:pPr>
              <w:pStyle w:val="TableCellText"/>
            </w:pPr>
            <w:r w:rsidRPr="00413963">
              <w:t>Не заполняется</w:t>
            </w:r>
          </w:p>
        </w:tc>
      </w:tr>
      <w:tr w:rsidR="00DB62BF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ABOBJREF</w:t>
            </w:r>
          </w:p>
        </w:tc>
        <w:tc>
          <w:tcPr>
            <w:tcW w:w="4536" w:type="dxa"/>
            <w:noWrap/>
            <w:hideMark/>
          </w:tcPr>
          <w:p w:rsidR="00DB62BF" w:rsidRPr="00E54041" w:rsidRDefault="00DB62BF" w:rsidP="00137242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>Block.ObjectReference</w:t>
            </w:r>
          </w:p>
        </w:tc>
      </w:tr>
      <w:tr w:rsidR="00246980" w:rsidRPr="00D8677C" w:rsidTr="00F961E4">
        <w:trPr>
          <w:trHeight w:val="300"/>
        </w:trPr>
        <w:tc>
          <w:tcPr>
            <w:tcW w:w="1668" w:type="dxa"/>
            <w:noWrap/>
            <w:hideMark/>
          </w:tcPr>
          <w:p w:rsidR="00246980" w:rsidRDefault="00246980" w:rsidP="00F961E4">
            <w:pPr>
              <w:pStyle w:val="TableCellCode"/>
            </w:pPr>
            <w:r>
              <w:rPr>
                <w:lang w:val="en-US"/>
              </w:rPr>
              <w:t>AB</w:t>
            </w:r>
            <w:r>
              <w:t>CBAC</w:t>
            </w:r>
          </w:p>
        </w:tc>
        <w:tc>
          <w:tcPr>
            <w:tcW w:w="4536" w:type="dxa"/>
            <w:noWrap/>
            <w:hideMark/>
          </w:tcPr>
          <w:p w:rsidR="00246980" w:rsidRPr="00C53CB7" w:rsidRDefault="00246980" w:rsidP="00F961E4">
            <w:pPr>
              <w:pStyle w:val="TableCellText"/>
            </w:pPr>
            <w:r>
              <w:t>Счё</w:t>
            </w:r>
            <w:r w:rsidRPr="00E54041">
              <w:t>т в формате ЦБ</w:t>
            </w:r>
          </w:p>
        </w:tc>
        <w:tc>
          <w:tcPr>
            <w:tcW w:w="4110" w:type="dxa"/>
          </w:tcPr>
          <w:p w:rsidR="00246980" w:rsidRDefault="00246980" w:rsidP="00F961E4">
            <w:pPr>
              <w:pStyle w:val="TableCellCode"/>
            </w:pPr>
            <w:r w:rsidRPr="00B82E11">
              <w:t>Block</w:t>
            </w:r>
            <w:r>
              <w:t>.Account</w:t>
            </w:r>
          </w:p>
        </w:tc>
      </w:tr>
      <w:tr w:rsidR="00DB62BF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ABBRCA</w:t>
            </w:r>
          </w:p>
        </w:tc>
        <w:tc>
          <w:tcPr>
            <w:tcW w:w="4536" w:type="dxa"/>
            <w:vMerge w:val="restart"/>
            <w:noWrap/>
            <w:hideMark/>
          </w:tcPr>
          <w:p w:rsidR="00DB62BF" w:rsidRPr="00510E0A" w:rsidRDefault="00DB62BF" w:rsidP="00137242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 xml:space="preserve">т в формате </w:t>
            </w:r>
            <w:r>
              <w:t>MIDAS</w:t>
            </w:r>
          </w:p>
        </w:tc>
        <w:tc>
          <w:tcPr>
            <w:tcW w:w="4110" w:type="dxa"/>
            <w:vMerge w:val="restart"/>
          </w:tcPr>
          <w:p w:rsidR="00DB62BF" w:rsidRPr="007B17BE" w:rsidRDefault="00DB62BF" w:rsidP="007B17BE">
            <w:pPr>
              <w:pStyle w:val="TableCellText"/>
            </w:pPr>
            <w:r w:rsidRPr="003A2B3A">
              <w:t>Определяется по Block.Account (</w:t>
            </w:r>
            <w:r w:rsidR="007B17BE">
              <w:t xml:space="preserve">сначала по таблице субсчетов </w:t>
            </w:r>
            <w:r w:rsidR="007B17BE" w:rsidRPr="007B17BE">
              <w:t>IMBCBHC</w:t>
            </w:r>
            <w:r w:rsidR="007B17BE">
              <w:t xml:space="preserve">P, затем </w:t>
            </w:r>
            <w:r w:rsidRPr="003A2B3A">
              <w:t>по таблице IMBCBADP)</w:t>
            </w:r>
          </w:p>
        </w:tc>
      </w:tr>
      <w:tr w:rsidR="00DB62BF" w:rsidRPr="00D8677C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ABCNUM</w:t>
            </w:r>
          </w:p>
        </w:tc>
        <w:tc>
          <w:tcPr>
            <w:tcW w:w="4536" w:type="dxa"/>
            <w:vMerge/>
            <w:noWrap/>
            <w:hideMark/>
          </w:tcPr>
          <w:p w:rsidR="00DB62BF" w:rsidRPr="00E54041" w:rsidRDefault="00DB62BF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DB62BF" w:rsidRPr="003A2B3A" w:rsidRDefault="00DB62BF" w:rsidP="00137242">
            <w:pPr>
              <w:pStyle w:val="TableCellText"/>
            </w:pPr>
          </w:p>
        </w:tc>
      </w:tr>
      <w:tr w:rsidR="00DB62BF" w:rsidRPr="00D8677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ABCCY</w:t>
            </w:r>
          </w:p>
        </w:tc>
        <w:tc>
          <w:tcPr>
            <w:tcW w:w="4536" w:type="dxa"/>
            <w:vMerge/>
            <w:noWrap/>
            <w:hideMark/>
          </w:tcPr>
          <w:p w:rsidR="00DB62BF" w:rsidRPr="00E54041" w:rsidRDefault="00DB62BF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DB62BF" w:rsidRPr="003A2B3A" w:rsidRDefault="00DB62BF" w:rsidP="00137242">
            <w:pPr>
              <w:pStyle w:val="TableCellText"/>
            </w:pPr>
          </w:p>
        </w:tc>
      </w:tr>
      <w:tr w:rsidR="00DB62BF" w:rsidRPr="00D8677C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ABACOD</w:t>
            </w:r>
          </w:p>
        </w:tc>
        <w:tc>
          <w:tcPr>
            <w:tcW w:w="4536" w:type="dxa"/>
            <w:vMerge/>
            <w:noWrap/>
            <w:hideMark/>
          </w:tcPr>
          <w:p w:rsidR="00DB62BF" w:rsidRPr="00E54041" w:rsidRDefault="00DB62BF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DB62BF" w:rsidRPr="003A2B3A" w:rsidRDefault="00DB62BF" w:rsidP="00137242">
            <w:pPr>
              <w:pStyle w:val="TableCellText"/>
            </w:pPr>
          </w:p>
        </w:tc>
      </w:tr>
      <w:tr w:rsidR="00DB62BF" w:rsidRPr="00D8677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ABACSQ</w:t>
            </w:r>
          </w:p>
        </w:tc>
        <w:tc>
          <w:tcPr>
            <w:tcW w:w="4536" w:type="dxa"/>
            <w:vMerge/>
            <w:noWrap/>
            <w:hideMark/>
          </w:tcPr>
          <w:p w:rsidR="00DB62BF" w:rsidRPr="00E54041" w:rsidRDefault="00DB62BF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DB62BF" w:rsidRPr="003A2B3A" w:rsidRDefault="00DB62BF" w:rsidP="00137242">
            <w:pPr>
              <w:pStyle w:val="TableCellText"/>
            </w:pPr>
          </w:p>
        </w:tc>
      </w:tr>
      <w:tr w:rsidR="00FE596C" w:rsidRPr="00D8677C" w:rsidTr="00FE596C">
        <w:trPr>
          <w:trHeight w:val="300"/>
        </w:trPr>
        <w:tc>
          <w:tcPr>
            <w:tcW w:w="1668" w:type="dxa"/>
            <w:noWrap/>
            <w:hideMark/>
          </w:tcPr>
          <w:p w:rsidR="00FE596C" w:rsidRPr="00F961E4" w:rsidRDefault="00FE596C" w:rsidP="00FE596C">
            <w:pPr>
              <w:pStyle w:val="TableCellCode"/>
            </w:pPr>
            <w:r w:rsidRPr="00F961E4">
              <w:rPr>
                <w:rFonts w:cs="Consolas"/>
                <w:lang w:val="en-US"/>
              </w:rPr>
              <w:t>ABAMTTYPE</w:t>
            </w:r>
          </w:p>
        </w:tc>
        <w:tc>
          <w:tcPr>
            <w:tcW w:w="4536" w:type="dxa"/>
            <w:noWrap/>
            <w:hideMark/>
          </w:tcPr>
          <w:p w:rsidR="00FE596C" w:rsidRPr="00F961E4" w:rsidRDefault="00FE596C" w:rsidP="00FE596C">
            <w:pPr>
              <w:pStyle w:val="TableCellText"/>
            </w:pPr>
            <w:r w:rsidRPr="00F961E4">
              <w:t>Тип суммы блокировки</w:t>
            </w:r>
          </w:p>
        </w:tc>
        <w:tc>
          <w:tcPr>
            <w:tcW w:w="4110" w:type="dxa"/>
          </w:tcPr>
          <w:p w:rsidR="00FE596C" w:rsidRPr="00F961E4" w:rsidRDefault="00FE596C" w:rsidP="00FE596C">
            <w:pPr>
              <w:pStyle w:val="TableCellCode"/>
            </w:pPr>
            <w:r>
              <w:t>Block.AmountType</w:t>
            </w:r>
          </w:p>
        </w:tc>
      </w:tr>
      <w:tr w:rsidR="00FE596C" w:rsidRPr="00F961E4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E596C" w:rsidRPr="00F961E4" w:rsidRDefault="00FE596C" w:rsidP="00FE596C">
            <w:pPr>
              <w:pStyle w:val="TableCellCode"/>
            </w:pPr>
            <w:r w:rsidRPr="00F961E4">
              <w:rPr>
                <w:rFonts w:cs="Consolas"/>
                <w:lang w:val="en-US"/>
              </w:rPr>
              <w:t>ABEXCLIM</w:t>
            </w:r>
          </w:p>
        </w:tc>
        <w:tc>
          <w:tcPr>
            <w:tcW w:w="4536" w:type="dxa"/>
            <w:noWrap/>
            <w:hideMark/>
          </w:tcPr>
          <w:p w:rsidR="00FE596C" w:rsidRPr="00F961E4" w:rsidRDefault="00FE596C" w:rsidP="00FE596C">
            <w:pPr>
              <w:pStyle w:val="TableCellText"/>
            </w:pPr>
            <w:r w:rsidRPr="00F961E4">
              <w:t>Сумма, которая должна остаться на счёте</w:t>
            </w:r>
          </w:p>
        </w:tc>
        <w:tc>
          <w:tcPr>
            <w:tcW w:w="4110" w:type="dxa"/>
          </w:tcPr>
          <w:p w:rsidR="00FE596C" w:rsidRPr="00F961E4" w:rsidRDefault="00FE596C" w:rsidP="00FE596C">
            <w:pPr>
              <w:pStyle w:val="TableCellCode"/>
            </w:pPr>
            <w:r>
              <w:t>0</w:t>
            </w:r>
          </w:p>
        </w:tc>
      </w:tr>
      <w:tr w:rsidR="00FE596C" w:rsidRPr="00D8677C" w:rsidTr="00FE596C">
        <w:trPr>
          <w:trHeight w:val="300"/>
        </w:trPr>
        <w:tc>
          <w:tcPr>
            <w:tcW w:w="1668" w:type="dxa"/>
            <w:noWrap/>
            <w:hideMark/>
          </w:tcPr>
          <w:p w:rsidR="00FE596C" w:rsidRPr="00F961E4" w:rsidRDefault="00FE596C" w:rsidP="00FE596C">
            <w:pPr>
              <w:pStyle w:val="TableCellCode"/>
            </w:pPr>
            <w:r w:rsidRPr="00F961E4">
              <w:rPr>
                <w:rFonts w:cs="Consolas"/>
                <w:lang w:val="en-US"/>
              </w:rPr>
              <w:t>ABPERCENT</w:t>
            </w:r>
          </w:p>
        </w:tc>
        <w:tc>
          <w:tcPr>
            <w:tcW w:w="4536" w:type="dxa"/>
            <w:noWrap/>
            <w:hideMark/>
          </w:tcPr>
          <w:p w:rsidR="00FE596C" w:rsidRPr="00F961E4" w:rsidRDefault="00FE596C" w:rsidP="00FE596C">
            <w:pPr>
              <w:pStyle w:val="TableCellText"/>
            </w:pPr>
            <w:r w:rsidRPr="00F961E4">
              <w:t>Процент суммы остатка</w:t>
            </w:r>
          </w:p>
        </w:tc>
        <w:tc>
          <w:tcPr>
            <w:tcW w:w="4110" w:type="dxa"/>
          </w:tcPr>
          <w:p w:rsidR="00FE596C" w:rsidRPr="00F961E4" w:rsidRDefault="00FE596C" w:rsidP="00FE596C">
            <w:pPr>
              <w:pStyle w:val="TableCellCode"/>
            </w:pPr>
            <w:r>
              <w:t>0</w:t>
            </w:r>
          </w:p>
        </w:tc>
      </w:tr>
      <w:tr w:rsidR="00DB62BF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ABAMT</w:t>
            </w:r>
          </w:p>
        </w:tc>
        <w:tc>
          <w:tcPr>
            <w:tcW w:w="4536" w:type="dxa"/>
            <w:noWrap/>
            <w:hideMark/>
          </w:tcPr>
          <w:p w:rsidR="00DB62BF" w:rsidRPr="00E54041" w:rsidRDefault="00DB62BF" w:rsidP="00137242">
            <w:pPr>
              <w:pStyle w:val="TableCellText"/>
            </w:pPr>
            <w:r w:rsidRPr="00E54041">
              <w:t>Сумма блокировки в валюте счёта</w:t>
            </w:r>
          </w:p>
        </w:tc>
        <w:tc>
          <w:tcPr>
            <w:tcW w:w="4110" w:type="dxa"/>
          </w:tcPr>
          <w:p w:rsidR="00DB62BF" w:rsidRPr="003A2B3A" w:rsidRDefault="00DB62BF" w:rsidP="00137242">
            <w:pPr>
              <w:pStyle w:val="TableCellText"/>
            </w:pPr>
            <w:r w:rsidRPr="003A2B3A">
              <w:t>Определяется по Block.Amount (с учётом числа десятичных знаков валюты ABCCY)</w:t>
            </w:r>
          </w:p>
        </w:tc>
      </w:tr>
      <w:tr w:rsidR="00DB62BF" w:rsidRPr="00C64EE5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ABSTRD</w:t>
            </w:r>
          </w:p>
        </w:tc>
        <w:tc>
          <w:tcPr>
            <w:tcW w:w="4536" w:type="dxa"/>
            <w:noWrap/>
            <w:hideMark/>
          </w:tcPr>
          <w:p w:rsidR="00DB62BF" w:rsidRPr="00285A65" w:rsidRDefault="00DB62BF" w:rsidP="00137242">
            <w:pPr>
              <w:pStyle w:val="TableCellText"/>
            </w:pPr>
            <w:r w:rsidRPr="00285A65">
              <w:t>Дата начала действия блокировки</w:t>
            </w:r>
          </w:p>
        </w:tc>
        <w:tc>
          <w:tcPr>
            <w:tcW w:w="4110" w:type="dxa"/>
          </w:tcPr>
          <w:p w:rsidR="00DB62BF" w:rsidRPr="003A2B3A" w:rsidRDefault="00DB62BF" w:rsidP="00137242">
            <w:pPr>
              <w:pStyle w:val="TableCellText"/>
            </w:pPr>
            <w:r w:rsidRPr="003A2B3A">
              <w:t>Если поле Block.StartDate заполнено, то Block.StartDate; в противном случае — текущая рабочая дата.</w:t>
            </w:r>
            <w:r>
              <w:t xml:space="preserve"> </w:t>
            </w:r>
            <w:r w:rsidRPr="003A2B3A">
              <w:t>Дата указывается в формате MIDAS.</w:t>
            </w:r>
          </w:p>
        </w:tc>
      </w:tr>
      <w:tr w:rsidR="00DB62BF" w:rsidRPr="00DE50A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ABENDD</w:t>
            </w:r>
          </w:p>
        </w:tc>
        <w:tc>
          <w:tcPr>
            <w:tcW w:w="4536" w:type="dxa"/>
            <w:noWrap/>
            <w:hideMark/>
          </w:tcPr>
          <w:p w:rsidR="00DB62BF" w:rsidRPr="00AC0040" w:rsidRDefault="00DB62BF" w:rsidP="00137242">
            <w:pPr>
              <w:pStyle w:val="TableCellText"/>
            </w:pPr>
            <w:r w:rsidRPr="00AC0040">
              <w:t>Дата конца действия блокировки</w:t>
            </w:r>
          </w:p>
        </w:tc>
        <w:tc>
          <w:tcPr>
            <w:tcW w:w="4110" w:type="dxa"/>
          </w:tcPr>
          <w:p w:rsidR="00DB62BF" w:rsidRPr="003A2B3A" w:rsidRDefault="00DB62BF" w:rsidP="00137242">
            <w:pPr>
              <w:pStyle w:val="TableCellText"/>
            </w:pPr>
            <w:r w:rsidRPr="003A2B3A">
              <w:t xml:space="preserve">Если поле Block.EndDate заполнено, то Block.EndDate; в противном случае — </w:t>
            </w:r>
            <w:r w:rsidRPr="00DE50A5">
              <w:t>2245-10-14</w:t>
            </w:r>
            <w:r>
              <w:rPr>
                <w:rStyle w:val="aa"/>
              </w:rPr>
              <w:footnoteReference w:id="16"/>
            </w:r>
            <w:r w:rsidRPr="003A2B3A">
              <w:t>. Дата указывается в формате MIDAS.</w:t>
            </w:r>
          </w:p>
        </w:tc>
      </w:tr>
      <w:tr w:rsidR="00DB62BF" w:rsidRPr="00DE50A5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>
              <w:rPr>
                <w:rFonts w:cs="Consolas"/>
                <w:lang w:val="en-US"/>
              </w:rPr>
              <w:t>ABVALTYP</w:t>
            </w:r>
          </w:p>
        </w:tc>
        <w:tc>
          <w:tcPr>
            <w:tcW w:w="4536" w:type="dxa"/>
            <w:noWrap/>
            <w:hideMark/>
          </w:tcPr>
          <w:p w:rsidR="00DB62BF" w:rsidRPr="00AC0040" w:rsidRDefault="00DB62BF" w:rsidP="00137242">
            <w:pPr>
              <w:pStyle w:val="TableCellText"/>
            </w:pPr>
            <w:r>
              <w:t>Тип</w:t>
            </w:r>
            <w:r w:rsidRPr="00DE50A5">
              <w:rPr>
                <w:lang w:val="en-US"/>
              </w:rPr>
              <w:t xml:space="preserve"> </w:t>
            </w:r>
            <w:r>
              <w:t>валютирования</w:t>
            </w:r>
            <w:r w:rsidRPr="00DE50A5">
              <w:rPr>
                <w:lang w:val="en-US"/>
              </w:rPr>
              <w:t xml:space="preserve"> (</w:t>
            </w:r>
            <w:r>
              <w:rPr>
                <w:lang w:val="en-US"/>
              </w:rPr>
              <w:t>*CURDATE / *ENDDATE</w:t>
            </w:r>
            <w:r w:rsidRPr="00DE50A5">
              <w:rPr>
                <w:lang w:val="en-US"/>
              </w:rPr>
              <w:t>)</w:t>
            </w:r>
          </w:p>
        </w:tc>
        <w:tc>
          <w:tcPr>
            <w:tcW w:w="4110" w:type="dxa"/>
          </w:tcPr>
          <w:p w:rsidR="00DB62BF" w:rsidRPr="00413963" w:rsidRDefault="00DB62BF" w:rsidP="00137242">
            <w:pPr>
              <w:pStyle w:val="TableCellText"/>
              <w:rPr>
                <w:lang w:val="en-US"/>
              </w:rPr>
            </w:pPr>
            <w:r w:rsidRPr="00413963">
              <w:rPr>
                <w:lang w:val="en-US"/>
              </w:rPr>
              <w:t>Не заполняется</w:t>
            </w:r>
          </w:p>
        </w:tc>
      </w:tr>
      <w:tr w:rsidR="00DB62BF" w:rsidRPr="00DE50A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>
              <w:rPr>
                <w:rFonts w:cs="Consolas"/>
                <w:lang w:val="en-US"/>
              </w:rPr>
              <w:t>ABTRYP</w:t>
            </w:r>
          </w:p>
        </w:tc>
        <w:tc>
          <w:tcPr>
            <w:tcW w:w="4536" w:type="dxa"/>
            <w:noWrap/>
            <w:hideMark/>
          </w:tcPr>
          <w:p w:rsidR="00DB62BF" w:rsidRPr="00AC0040" w:rsidRDefault="00DB62BF" w:rsidP="00137242">
            <w:pPr>
              <w:pStyle w:val="TableCellText"/>
            </w:pPr>
            <w:r>
              <w:rPr>
                <w:lang w:val="en-US"/>
              </w:rPr>
              <w:t xml:space="preserve">Transaction Type </w:t>
            </w:r>
            <w:r>
              <w:t>для проджекта</w:t>
            </w:r>
          </w:p>
        </w:tc>
        <w:tc>
          <w:tcPr>
            <w:tcW w:w="4110" w:type="dxa"/>
          </w:tcPr>
          <w:p w:rsidR="00DB62BF" w:rsidRPr="003A2B3A" w:rsidRDefault="00DB62BF" w:rsidP="00137242">
            <w:pPr>
              <w:pStyle w:val="TableCellText"/>
            </w:pPr>
            <w:r w:rsidRPr="00413963">
              <w:rPr>
                <w:lang w:val="en-US"/>
              </w:rPr>
              <w:t>Не заполняется</w:t>
            </w:r>
          </w:p>
        </w:tc>
      </w:tr>
      <w:tr w:rsidR="00DB62BF" w:rsidRPr="00DE50A5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>
              <w:rPr>
                <w:rFonts w:cs="Consolas"/>
                <w:lang w:val="en-US"/>
              </w:rPr>
              <w:t>AB</w:t>
            </w:r>
            <w:r w:rsidRPr="00566772">
              <w:rPr>
                <w:rFonts w:cs="Consolas"/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DB62BF" w:rsidRPr="00AC0040" w:rsidRDefault="00DB62BF" w:rsidP="00137242">
            <w:pPr>
              <w:pStyle w:val="TableCellText"/>
            </w:pPr>
            <w:r>
              <w:rPr>
                <w:lang w:val="en-US"/>
              </w:rPr>
              <w:t>Transaction Number</w:t>
            </w:r>
            <w:r>
              <w:t xml:space="preserve"> для проджекта</w:t>
            </w:r>
          </w:p>
        </w:tc>
        <w:tc>
          <w:tcPr>
            <w:tcW w:w="4110" w:type="dxa"/>
          </w:tcPr>
          <w:p w:rsidR="00DB62BF" w:rsidRPr="003A2B3A" w:rsidRDefault="00DB62BF" w:rsidP="00137242">
            <w:pPr>
              <w:pStyle w:val="TableCellText"/>
            </w:pPr>
            <w:r w:rsidRPr="00413963">
              <w:rPr>
                <w:lang w:val="en-US"/>
              </w:rPr>
              <w:t>Не заполняется</w:t>
            </w:r>
          </w:p>
        </w:tc>
      </w:tr>
      <w:tr w:rsidR="00DB62BF" w:rsidRPr="00DE50A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663DE4" w:rsidRDefault="00DB62BF" w:rsidP="00137242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ABNRTD</w:t>
            </w:r>
          </w:p>
        </w:tc>
        <w:tc>
          <w:tcPr>
            <w:tcW w:w="4536" w:type="dxa"/>
            <w:noWrap/>
            <w:hideMark/>
          </w:tcPr>
          <w:p w:rsidR="00DB62BF" w:rsidRDefault="00DB62BF" w:rsidP="00137242">
            <w:pPr>
              <w:pStyle w:val="TableCellText"/>
              <w:rPr>
                <w:lang w:val="en-US"/>
              </w:rPr>
            </w:pPr>
            <w:r>
              <w:t xml:space="preserve">Комментарий к </w:t>
            </w:r>
            <w:r w:rsidRPr="0067145D">
              <w:t>проджект</w:t>
            </w:r>
            <w:r>
              <w:t>у</w:t>
            </w:r>
          </w:p>
        </w:tc>
        <w:tc>
          <w:tcPr>
            <w:tcW w:w="4110" w:type="dxa"/>
          </w:tcPr>
          <w:p w:rsidR="00DB62BF" w:rsidRPr="00413963" w:rsidRDefault="00DB62BF" w:rsidP="00137242">
            <w:pPr>
              <w:pStyle w:val="TableCellText"/>
              <w:rPr>
                <w:lang w:val="en-US"/>
              </w:rPr>
            </w:pPr>
            <w:r w:rsidRPr="00413963">
              <w:rPr>
                <w:lang w:val="en-US"/>
              </w:rPr>
              <w:t>Не заполняется</w:t>
            </w:r>
          </w:p>
        </w:tc>
      </w:tr>
      <w:tr w:rsidR="00DB62BF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ABUSEOVD</w:t>
            </w:r>
          </w:p>
        </w:tc>
        <w:tc>
          <w:tcPr>
            <w:tcW w:w="4536" w:type="dxa"/>
            <w:noWrap/>
            <w:hideMark/>
          </w:tcPr>
          <w:p w:rsidR="00DB62BF" w:rsidRPr="00285A65" w:rsidRDefault="00DB62BF" w:rsidP="00137242">
            <w:pPr>
              <w:pStyle w:val="TableCellText"/>
            </w:pPr>
            <w:r w:rsidRPr="00285A65">
              <w:t>Учитывать лимит овердрафта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>Block.UseOverdraft</w:t>
            </w:r>
          </w:p>
        </w:tc>
      </w:tr>
      <w:tr w:rsidR="00DB62BF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ABIGNBLK</w:t>
            </w:r>
          </w:p>
        </w:tc>
        <w:tc>
          <w:tcPr>
            <w:tcW w:w="4536" w:type="dxa"/>
            <w:noWrap/>
            <w:hideMark/>
          </w:tcPr>
          <w:p w:rsidR="00DB62BF" w:rsidRPr="00E54041" w:rsidRDefault="00DB62BF" w:rsidP="00137242">
            <w:pPr>
              <w:pStyle w:val="TableCellText"/>
            </w:pPr>
            <w:r w:rsidRPr="00285A65">
              <w:t>Флаг обхода блокировки all</w:t>
            </w:r>
            <w:r w:rsidR="00EE4AAF">
              <w:rPr>
                <w:lang w:val="en-US"/>
              </w:rPr>
              <w:t>/</w:t>
            </w:r>
            <w:r w:rsidRPr="00285A65">
              <w:t>credit</w:t>
            </w:r>
            <w:r>
              <w:t>/</w:t>
            </w:r>
            <w:r w:rsidRPr="00285A65">
              <w:t>debit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Text"/>
            </w:pPr>
            <w:r w:rsidRPr="00413963">
              <w:t>Не заполняется</w:t>
            </w:r>
          </w:p>
        </w:tc>
      </w:tr>
      <w:tr w:rsidR="00DB62BF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ABIGNBAL</w:t>
            </w:r>
          </w:p>
        </w:tc>
        <w:tc>
          <w:tcPr>
            <w:tcW w:w="4536" w:type="dxa"/>
            <w:noWrap/>
            <w:hideMark/>
          </w:tcPr>
          <w:p w:rsidR="00DB62BF" w:rsidRPr="00E54041" w:rsidRDefault="00DB62BF" w:rsidP="00137242">
            <w:pPr>
              <w:pStyle w:val="TableCellText"/>
            </w:pPr>
            <w:r w:rsidRPr="00285A65">
              <w:t>Флаг игнорирования доступного остатка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Text"/>
            </w:pPr>
            <w:r w:rsidRPr="00413963">
              <w:t>Не заполняется</w:t>
            </w:r>
          </w:p>
        </w:tc>
      </w:tr>
      <w:tr w:rsidR="00DB62BF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ABPARSRC</w:t>
            </w:r>
          </w:p>
        </w:tc>
        <w:tc>
          <w:tcPr>
            <w:tcW w:w="4536" w:type="dxa"/>
            <w:vMerge w:val="restart"/>
            <w:noWrap/>
            <w:hideMark/>
          </w:tcPr>
          <w:p w:rsidR="00DB62BF" w:rsidRPr="00D729B7" w:rsidRDefault="00DB62BF" w:rsidP="00137242">
            <w:pPr>
              <w:pStyle w:val="TableCellText"/>
            </w:pPr>
            <w:r>
              <w:t>Родительская блокировка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>Block.ParentID.SystemCode</w:t>
            </w:r>
          </w:p>
        </w:tc>
      </w:tr>
      <w:tr w:rsidR="00DB62BF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ABPARID</w:t>
            </w:r>
          </w:p>
        </w:tc>
        <w:tc>
          <w:tcPr>
            <w:tcW w:w="4536" w:type="dxa"/>
            <w:vMerge/>
            <w:noWrap/>
            <w:hideMark/>
          </w:tcPr>
          <w:p w:rsidR="00DB62BF" w:rsidRPr="00285A65" w:rsidRDefault="00DB62BF" w:rsidP="00137242">
            <w:pPr>
              <w:pStyle w:val="TableCellText"/>
            </w:pP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>Block.ParentID.Reference</w:t>
            </w:r>
          </w:p>
        </w:tc>
      </w:tr>
      <w:tr w:rsidR="00DB62BF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t>ABNARR</w:t>
            </w:r>
          </w:p>
        </w:tc>
        <w:tc>
          <w:tcPr>
            <w:tcW w:w="4536" w:type="dxa"/>
            <w:noWrap/>
            <w:hideMark/>
          </w:tcPr>
          <w:p w:rsidR="00DB62BF" w:rsidRPr="00C014FE" w:rsidRDefault="00DB62BF" w:rsidP="00137242">
            <w:pPr>
              <w:pStyle w:val="TableCellText"/>
            </w:pPr>
            <w:r>
              <w:t>Комментарий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>Block.Comment</w:t>
            </w:r>
          </w:p>
        </w:tc>
      </w:tr>
      <w:tr w:rsidR="00EE2967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EE2967" w:rsidRPr="00F32B8C" w:rsidRDefault="00EE2967" w:rsidP="00137242">
            <w:pPr>
              <w:pStyle w:val="TableCellCode"/>
            </w:pPr>
            <w:r>
              <w:rPr>
                <w:rFonts w:cs="Consolas"/>
                <w:lang w:val="en-US"/>
              </w:rPr>
              <w:t>ABLPD</w:t>
            </w:r>
          </w:p>
        </w:tc>
        <w:tc>
          <w:tcPr>
            <w:tcW w:w="4536" w:type="dxa"/>
            <w:noWrap/>
            <w:hideMark/>
          </w:tcPr>
          <w:p w:rsidR="00EE2967" w:rsidRDefault="00EE2967" w:rsidP="00137242">
            <w:pPr>
              <w:pStyle w:val="TableCellText"/>
            </w:pPr>
            <w:r>
              <w:t>Дата создания проджекта</w:t>
            </w:r>
          </w:p>
        </w:tc>
        <w:tc>
          <w:tcPr>
            <w:tcW w:w="4110" w:type="dxa"/>
          </w:tcPr>
          <w:p w:rsidR="00EE2967" w:rsidRPr="00EE2967" w:rsidRDefault="00EE296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62BF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B62BF" w:rsidRPr="00F32B8C" w:rsidRDefault="00DB62BF" w:rsidP="00137242">
            <w:pPr>
              <w:pStyle w:val="TableCellCode"/>
            </w:pPr>
            <w:r w:rsidRPr="00F32B8C">
              <w:lastRenderedPageBreak/>
              <w:t>ABDLTD</w:t>
            </w:r>
          </w:p>
        </w:tc>
        <w:tc>
          <w:tcPr>
            <w:tcW w:w="4536" w:type="dxa"/>
            <w:noWrap/>
            <w:hideMark/>
          </w:tcPr>
          <w:p w:rsidR="00DB62BF" w:rsidRPr="00DC6FFD" w:rsidRDefault="00DB62BF" w:rsidP="00137242">
            <w:pPr>
              <w:pStyle w:val="TableCellText"/>
            </w:pPr>
            <w:r>
              <w:t>Дата удаления</w:t>
            </w:r>
          </w:p>
        </w:tc>
        <w:tc>
          <w:tcPr>
            <w:tcW w:w="4110" w:type="dxa"/>
          </w:tcPr>
          <w:p w:rsidR="00DB62BF" w:rsidRPr="00D941A0" w:rsidRDefault="00DB62BF" w:rsidP="00137242">
            <w:pPr>
              <w:pStyle w:val="TableCellCode"/>
            </w:pPr>
            <w:r w:rsidRPr="00D941A0">
              <w:t xml:space="preserve">= </w:t>
            </w:r>
            <w:r w:rsidRPr="00D941A0">
              <w:rPr>
                <w:rFonts w:cs="Consolas"/>
              </w:rPr>
              <w:t>ABENDD</w:t>
            </w:r>
          </w:p>
        </w:tc>
      </w:tr>
      <w:tr w:rsidR="00DF3D84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DF3D84" w:rsidRPr="00DF3D84" w:rsidRDefault="00DF3D84" w:rsidP="00137242">
            <w:pPr>
              <w:pStyle w:val="TableCellCode"/>
              <w:rPr>
                <w:lang w:val="en-US"/>
              </w:rPr>
            </w:pPr>
            <w:r>
              <w:rPr>
                <w:rFonts w:cs="Consolas"/>
                <w:lang w:val="en-US"/>
              </w:rPr>
              <w:t>ABRRN</w:t>
            </w:r>
          </w:p>
        </w:tc>
        <w:tc>
          <w:tcPr>
            <w:tcW w:w="4536" w:type="dxa"/>
            <w:noWrap/>
            <w:hideMark/>
          </w:tcPr>
          <w:p w:rsidR="00DF3D84" w:rsidRDefault="00DF3D84" w:rsidP="00137242">
            <w:pPr>
              <w:pStyle w:val="TableCellText"/>
            </w:pPr>
            <w:r>
              <w:rPr>
                <w:lang w:val="en-US"/>
              </w:rPr>
              <w:t xml:space="preserve">RRN </w:t>
            </w:r>
            <w:r>
              <w:t xml:space="preserve">проджекта 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DF3D84" w:rsidRPr="00DF3D84" w:rsidRDefault="00DF3D84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3D84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F3D84" w:rsidRDefault="00DF3D84" w:rsidP="00137242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ABSTNRRN</w:t>
            </w:r>
          </w:p>
        </w:tc>
        <w:tc>
          <w:tcPr>
            <w:tcW w:w="4536" w:type="dxa"/>
            <w:noWrap/>
            <w:hideMark/>
          </w:tcPr>
          <w:p w:rsidR="00DF3D84" w:rsidRPr="00DF3D84" w:rsidRDefault="00DF3D84" w:rsidP="00137242">
            <w:pPr>
              <w:pStyle w:val="TableCellText"/>
            </w:pPr>
            <w:r>
              <w:rPr>
                <w:lang w:val="en-US"/>
              </w:rPr>
              <w:t>RRN</w:t>
            </w:r>
            <w:r w:rsidRPr="00DF3D84">
              <w:t xml:space="preserve"> </w:t>
            </w:r>
            <w:r>
              <w:t xml:space="preserve">сторнирующего проджекта 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DF3D84" w:rsidRDefault="00DF3D84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5296" w:rsidRPr="00C94781" w:rsidRDefault="00295296" w:rsidP="001C006D">
      <w:pPr>
        <w:pStyle w:val="3"/>
      </w:pPr>
      <w:bookmarkStart w:id="455" w:name="_Toc403730637"/>
      <w:bookmarkStart w:id="456" w:name="_Toc403730769"/>
      <w:bookmarkStart w:id="457" w:name="_Toc403730968"/>
      <w:bookmarkStart w:id="458" w:name="_Toc403739505"/>
      <w:bookmarkStart w:id="459" w:name="_Toc422234737"/>
      <w:r>
        <w:t>Для</w:t>
      </w:r>
      <w:r w:rsidR="009A368C">
        <w:rPr>
          <w:lang w:val="ru-RU"/>
        </w:rPr>
        <w:t xml:space="preserve"> </w:t>
      </w:r>
      <w:r>
        <w:t>формата</w:t>
      </w:r>
      <w:r w:rsidR="009A368C">
        <w:rPr>
          <w:lang w:val="ru-RU"/>
        </w:rPr>
        <w:t xml:space="preserve"> </w:t>
      </w:r>
      <w:r w:rsidRPr="00C90E63">
        <w:rPr>
          <w:rStyle w:val="Function"/>
        </w:rPr>
        <w:t>Query</w:t>
      </w:r>
      <w:r>
        <w:rPr>
          <w:rStyle w:val="Function"/>
        </w:rPr>
        <w:t>Amount</w:t>
      </w:r>
      <w:r w:rsidRPr="00B42683">
        <w:rPr>
          <w:rStyle w:val="Function"/>
        </w:rPr>
        <w:t>Block</w:t>
      </w:r>
      <w:r>
        <w:rPr>
          <w:rStyle w:val="Function"/>
          <w:lang w:val="en-US"/>
        </w:rPr>
        <w:t>Create</w:t>
      </w:r>
      <w:bookmarkEnd w:id="455"/>
      <w:bookmarkEnd w:id="456"/>
      <w:bookmarkEnd w:id="457"/>
      <w:bookmarkEnd w:id="458"/>
      <w:bookmarkEnd w:id="459"/>
    </w:p>
    <w:p w:rsidR="00C94781" w:rsidRPr="00C94781" w:rsidRDefault="00C94781" w:rsidP="00C94781">
      <w:pPr>
        <w:pStyle w:val="L4indent1"/>
      </w:pPr>
      <w:r>
        <w:t xml:space="preserve">Проверить, существует ли неподтверждённая блокировка (запись в таблице </w:t>
      </w:r>
      <w:r>
        <w:rPr>
          <w:lang w:val="en-US"/>
        </w:rPr>
        <w:t>IFXPPAB</w:t>
      </w:r>
      <w:r w:rsidRPr="006003F3">
        <w:t>P</w:t>
      </w:r>
      <w:r>
        <w:t xml:space="preserve">) с идентификатором </w:t>
      </w:r>
      <w:r>
        <w:rPr>
          <w:lang w:val="en-US"/>
        </w:rPr>
        <w:t>Block</w:t>
      </w:r>
      <w:r w:rsidRPr="00C94781">
        <w:t>.</w:t>
      </w:r>
      <w:r w:rsidR="00846E39">
        <w:rPr>
          <w:lang w:val="en-US"/>
        </w:rPr>
        <w:t>PreBlock</w:t>
      </w:r>
      <w:r>
        <w:rPr>
          <w:lang w:val="en-US"/>
        </w:rPr>
        <w:t>ID</w:t>
      </w:r>
      <w:r>
        <w:t>.</w:t>
      </w:r>
    </w:p>
    <w:p w:rsidR="009A3ACE" w:rsidRPr="002805B0" w:rsidRDefault="002805B0" w:rsidP="00C94781">
      <w:pPr>
        <w:pStyle w:val="L4indent1"/>
      </w:pPr>
      <w:r w:rsidRPr="002805B0">
        <w:t xml:space="preserve">Если </w:t>
      </w:r>
      <w:r w:rsidR="00151502">
        <w:t xml:space="preserve">неподтверждённая </w:t>
      </w:r>
      <w:r w:rsidR="009A3ACE">
        <w:t xml:space="preserve">блокировка </w:t>
      </w:r>
      <w:r w:rsidR="00DC4E1C">
        <w:t xml:space="preserve">существует, убедиться в совпадении её полей </w:t>
      </w:r>
      <w:r w:rsidR="00FC5E4B" w:rsidRPr="00FC5E4B">
        <w:t xml:space="preserve">ObjectReference, Account, </w:t>
      </w:r>
      <w:r w:rsidR="001863A5" w:rsidRPr="00FC5E4B">
        <w:t>Amount</w:t>
      </w:r>
      <w:r w:rsidR="00FC5E4B" w:rsidRPr="00FC5E4B">
        <w:t xml:space="preserve">, StartDate, </w:t>
      </w:r>
      <w:r w:rsidR="001863A5" w:rsidRPr="00FC5E4B">
        <w:t>EndDate</w:t>
      </w:r>
      <w:r w:rsidR="00FC5E4B" w:rsidRPr="00FC5E4B">
        <w:t>, UseOverdraft, Comment, ParentID</w:t>
      </w:r>
      <w:r w:rsidR="00DC4E1C">
        <w:t xml:space="preserve"> с соответствующими полями запроса.</w:t>
      </w:r>
      <w:r w:rsidR="009A3ACE">
        <w:t xml:space="preserve"> Каждое из перечисленных полей либо должно быть в обоих случаях незаполнено, либо заполнено одним и тем же значением.</w:t>
      </w:r>
      <w:r w:rsidR="009A3ACE">
        <w:br/>
        <w:t>Если обнаружились расхождения, зафиксировать ошибку с кодом «</w:t>
      </w:r>
      <w:r w:rsidR="00AA76CD">
        <w:t>20</w:t>
      </w:r>
      <w:r w:rsidR="009A3ACE">
        <w:t>».</w:t>
      </w:r>
    </w:p>
    <w:p w:rsidR="009A3ACE" w:rsidRPr="001D0384" w:rsidRDefault="009A3ACE" w:rsidP="00C94781">
      <w:pPr>
        <w:pStyle w:val="L4indent1"/>
      </w:pPr>
      <w:r>
        <w:t xml:space="preserve">Если неподтверждённая блокировка существует, </w:t>
      </w:r>
      <w:r w:rsidR="00C85DD1">
        <w:t xml:space="preserve">считать запись в память и внести следующие изменения (обновление </w:t>
      </w:r>
      <w:r w:rsidR="00C85DD1" w:rsidRPr="00C85DD1">
        <w:t>запис</w:t>
      </w:r>
      <w:r w:rsidR="00C85DD1">
        <w:t>и в БД</w:t>
      </w:r>
      <w:r w:rsidR="00C85DD1" w:rsidRPr="00C85DD1">
        <w:t xml:space="preserve"> буде</w:t>
      </w:r>
      <w:r w:rsidR="00C85DD1">
        <w:t xml:space="preserve">т произведена позже — в пункте </w:t>
      </w:r>
      <w:r w:rsidR="00E44A3C">
        <w:fldChar w:fldCharType="begin"/>
      </w:r>
      <w:r w:rsidR="00C85DD1">
        <w:instrText xml:space="preserve"> REF _Ref407014205 \r \h </w:instrText>
      </w:r>
      <w:r w:rsidR="00E44A3C">
        <w:fldChar w:fldCharType="separate"/>
      </w:r>
      <w:r w:rsidR="007A64CA">
        <w:t>4.5.2.8</w:t>
      </w:r>
      <w:r w:rsidR="00E44A3C">
        <w:fldChar w:fldCharType="end"/>
      </w:r>
      <w:r w:rsidR="00C85DD1">
        <w:t>)</w:t>
      </w:r>
      <w:r>
        <w:t>:</w:t>
      </w:r>
    </w:p>
    <w:p w:rsidR="001D0384" w:rsidRDefault="001D0384" w:rsidP="0039127A">
      <w:pPr>
        <w:pStyle w:val="ac"/>
      </w:pPr>
      <w:r>
        <w:t>IFXPPAB</w:t>
      </w:r>
      <w:r w:rsidRPr="006003F3">
        <w:t>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9A3ACE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A3ACE" w:rsidRPr="003A7B0C" w:rsidRDefault="009A3ACE" w:rsidP="00137242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9A3ACE" w:rsidRPr="003A7B0C" w:rsidRDefault="009A3ACE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9A3ACE" w:rsidRPr="00A06FEA" w:rsidRDefault="00A06FEA" w:rsidP="00137242">
            <w:pPr>
              <w:pStyle w:val="TableCellText"/>
              <w:rPr>
                <w:sz w:val="20"/>
              </w:rPr>
            </w:pPr>
            <w:r w:rsidRPr="00A06FEA">
              <w:t>Новое значение</w:t>
            </w:r>
          </w:p>
        </w:tc>
      </w:tr>
      <w:tr w:rsidR="003C62C6" w:rsidRPr="00E1273F" w:rsidTr="00EE4AAF">
        <w:trPr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t>A</w:t>
            </w:r>
            <w:r>
              <w:t>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4536" w:type="dxa"/>
            <w:vMerge w:val="restart"/>
            <w:noWrap/>
            <w:hideMark/>
          </w:tcPr>
          <w:p w:rsidR="003C62C6" w:rsidRPr="00E54041" w:rsidRDefault="003C62C6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285A65">
              <w:t>блокировки</w:t>
            </w:r>
          </w:p>
        </w:tc>
        <w:tc>
          <w:tcPr>
            <w:tcW w:w="4110" w:type="dxa"/>
          </w:tcPr>
          <w:p w:rsidR="003C62C6" w:rsidRPr="003C62C6" w:rsidRDefault="003C62C6" w:rsidP="003C62C6">
            <w:pPr>
              <w:pStyle w:val="TableCellCode"/>
            </w:pPr>
            <w:r>
              <w:t>= ABBLKSRC</w:t>
            </w:r>
          </w:p>
        </w:tc>
      </w:tr>
      <w:tr w:rsidR="003C62C6" w:rsidRPr="00E1273F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t>A</w:t>
            </w:r>
            <w:r w:rsidRPr="00A17264">
              <w:t>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4536" w:type="dxa"/>
            <w:vMerge/>
            <w:noWrap/>
            <w:hideMark/>
          </w:tcPr>
          <w:p w:rsidR="003C62C6" w:rsidRPr="00E54041" w:rsidRDefault="003C62C6" w:rsidP="00EE4AAF">
            <w:pPr>
              <w:pStyle w:val="TableCellText"/>
            </w:pPr>
          </w:p>
        </w:tc>
        <w:tc>
          <w:tcPr>
            <w:tcW w:w="4110" w:type="dxa"/>
          </w:tcPr>
          <w:p w:rsidR="003C62C6" w:rsidRPr="003C62C6" w:rsidRDefault="003C62C6" w:rsidP="003C62C6">
            <w:pPr>
              <w:pStyle w:val="TableCellCode"/>
            </w:pPr>
            <w:r>
              <w:t>= ABBLKID</w:t>
            </w:r>
          </w:p>
        </w:tc>
      </w:tr>
      <w:tr w:rsidR="009A3ACE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9A3ACE" w:rsidRPr="008D4B32" w:rsidRDefault="009A3ACE" w:rsidP="00137242">
            <w:pPr>
              <w:pStyle w:val="TableCellCode"/>
            </w:pPr>
            <w:r>
              <w:t>A</w:t>
            </w:r>
            <w:r w:rsidRPr="008D4B32">
              <w:t>BTYPE</w:t>
            </w:r>
          </w:p>
        </w:tc>
        <w:tc>
          <w:tcPr>
            <w:tcW w:w="4536" w:type="dxa"/>
            <w:noWrap/>
            <w:hideMark/>
          </w:tcPr>
          <w:p w:rsidR="009A3ACE" w:rsidRPr="008D4B32" w:rsidRDefault="009A3ACE" w:rsidP="00137242">
            <w:pPr>
              <w:pStyle w:val="TableCellText"/>
            </w:pPr>
            <w:r>
              <w:t>Тип</w:t>
            </w:r>
            <w:r w:rsidRPr="008D4B32">
              <w:t xml:space="preserve"> блокировки</w:t>
            </w:r>
            <w:r>
              <w:t xml:space="preserve"> (подтвержена или нет)</w:t>
            </w:r>
          </w:p>
        </w:tc>
        <w:tc>
          <w:tcPr>
            <w:tcW w:w="4110" w:type="dxa"/>
          </w:tcPr>
          <w:p w:rsidR="009A3ACE" w:rsidRPr="00D941A0" w:rsidRDefault="00D941A0" w:rsidP="00137242">
            <w:pPr>
              <w:pStyle w:val="TableCellCode"/>
            </w:pPr>
            <w:r w:rsidRPr="00D941A0">
              <w:t>'A'</w:t>
            </w:r>
          </w:p>
        </w:tc>
      </w:tr>
      <w:tr w:rsidR="00413963" w:rsidRPr="009254F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13963" w:rsidRDefault="00413963" w:rsidP="00137242">
            <w:pPr>
              <w:pStyle w:val="TableCellCode"/>
            </w:pPr>
            <w:r>
              <w:rPr>
                <w:rFonts w:cs="Consolas"/>
                <w:lang w:val="en-US"/>
              </w:rPr>
              <w:t>ABVALTYP</w:t>
            </w:r>
          </w:p>
        </w:tc>
        <w:tc>
          <w:tcPr>
            <w:tcW w:w="4536" w:type="dxa"/>
            <w:noWrap/>
            <w:hideMark/>
          </w:tcPr>
          <w:p w:rsidR="00413963" w:rsidRDefault="00413963" w:rsidP="00137242">
            <w:pPr>
              <w:pStyle w:val="TableCellText"/>
            </w:pPr>
            <w:r>
              <w:t>Тип</w:t>
            </w:r>
            <w:r w:rsidRPr="00DE50A5">
              <w:rPr>
                <w:lang w:val="en-US"/>
              </w:rPr>
              <w:t xml:space="preserve"> </w:t>
            </w:r>
            <w:r>
              <w:t>валютирования</w:t>
            </w:r>
            <w:r w:rsidRPr="00DE50A5">
              <w:rPr>
                <w:lang w:val="en-US"/>
              </w:rPr>
              <w:t xml:space="preserve"> (</w:t>
            </w:r>
            <w:r>
              <w:rPr>
                <w:lang w:val="en-US"/>
              </w:rPr>
              <w:t>*CURDATE / *ENDDATE</w:t>
            </w:r>
            <w:r w:rsidRPr="00DE50A5">
              <w:rPr>
                <w:lang w:val="en-US"/>
              </w:rPr>
              <w:t>)</w:t>
            </w:r>
          </w:p>
        </w:tc>
        <w:tc>
          <w:tcPr>
            <w:tcW w:w="4110" w:type="dxa"/>
          </w:tcPr>
          <w:p w:rsidR="00413963" w:rsidRPr="00D941A0" w:rsidRDefault="00413963" w:rsidP="00137242">
            <w:pPr>
              <w:pStyle w:val="TableCellCode"/>
            </w:pPr>
            <w:r>
              <w:t>'*CURDATE'</w:t>
            </w:r>
          </w:p>
        </w:tc>
      </w:tr>
      <w:tr w:rsidR="00413963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413963" w:rsidRDefault="00413963" w:rsidP="00137242">
            <w:pPr>
              <w:pStyle w:val="TableCellCode"/>
            </w:pPr>
            <w:r>
              <w:rPr>
                <w:rFonts w:cs="Consolas"/>
                <w:lang w:val="en-US"/>
              </w:rPr>
              <w:t>ABTRYP</w:t>
            </w:r>
          </w:p>
        </w:tc>
        <w:tc>
          <w:tcPr>
            <w:tcW w:w="4536" w:type="dxa"/>
            <w:noWrap/>
            <w:hideMark/>
          </w:tcPr>
          <w:p w:rsidR="00413963" w:rsidRDefault="00413963" w:rsidP="00137242">
            <w:pPr>
              <w:pStyle w:val="TableCellText"/>
            </w:pPr>
            <w:r>
              <w:rPr>
                <w:lang w:val="en-US"/>
              </w:rPr>
              <w:t xml:space="preserve">Transaction Type </w:t>
            </w:r>
            <w:r>
              <w:t>для проджекта</w:t>
            </w:r>
          </w:p>
        </w:tc>
        <w:tc>
          <w:tcPr>
            <w:tcW w:w="4110" w:type="dxa"/>
          </w:tcPr>
          <w:p w:rsidR="00413963" w:rsidRPr="00D941A0" w:rsidRDefault="00413963" w:rsidP="00137242">
            <w:pPr>
              <w:pStyle w:val="TableCellCode"/>
            </w:pPr>
            <w:r w:rsidRPr="00D941A0">
              <w:t>Block.</w:t>
            </w:r>
            <w:r w:rsidRPr="00DE50A5">
              <w:t>ProjectTrnTyp</w:t>
            </w:r>
          </w:p>
        </w:tc>
      </w:tr>
      <w:tr w:rsidR="00413963" w:rsidRPr="009254F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13963" w:rsidRDefault="00413963" w:rsidP="00137242">
            <w:pPr>
              <w:pStyle w:val="TableCellCode"/>
            </w:pPr>
            <w:r>
              <w:rPr>
                <w:rFonts w:cs="Consolas"/>
                <w:lang w:val="en-US"/>
              </w:rPr>
              <w:t>AB</w:t>
            </w:r>
            <w:r w:rsidRPr="00566772">
              <w:rPr>
                <w:rFonts w:cs="Consolas"/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413963" w:rsidRDefault="00413963" w:rsidP="00137242">
            <w:pPr>
              <w:pStyle w:val="TableCellText"/>
            </w:pPr>
            <w:r>
              <w:rPr>
                <w:lang w:val="en-US"/>
              </w:rPr>
              <w:t>Transaction Number</w:t>
            </w:r>
            <w:r>
              <w:t xml:space="preserve"> для проджекта</w:t>
            </w:r>
          </w:p>
        </w:tc>
        <w:tc>
          <w:tcPr>
            <w:tcW w:w="4110" w:type="dxa"/>
          </w:tcPr>
          <w:p w:rsidR="00413963" w:rsidRPr="00D941A0" w:rsidRDefault="00413963" w:rsidP="00137242">
            <w:pPr>
              <w:pStyle w:val="TableCellCode"/>
            </w:pPr>
            <w:r w:rsidRPr="00DE50A5">
              <w:t>Block.ProjectTrnNbr</w:t>
            </w:r>
          </w:p>
        </w:tc>
      </w:tr>
      <w:tr w:rsidR="00F959C6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ABNRTD</w:t>
            </w:r>
          </w:p>
        </w:tc>
        <w:tc>
          <w:tcPr>
            <w:tcW w:w="4536" w:type="dxa"/>
            <w:noWrap/>
            <w:hideMark/>
          </w:tcPr>
          <w:p w:rsidR="00F959C6" w:rsidRPr="00F959C6" w:rsidRDefault="00311343" w:rsidP="00137242">
            <w:pPr>
              <w:pStyle w:val="TableCellText"/>
            </w:pPr>
            <w:r>
              <w:t xml:space="preserve">Комментарий к </w:t>
            </w:r>
            <w:r w:rsidRPr="0067145D">
              <w:t>проджект</w:t>
            </w:r>
            <w:r>
              <w:t>у</w:t>
            </w:r>
          </w:p>
        </w:tc>
        <w:tc>
          <w:tcPr>
            <w:tcW w:w="4110" w:type="dxa"/>
          </w:tcPr>
          <w:p w:rsidR="00F959C6" w:rsidRPr="00F959C6" w:rsidRDefault="00F959C6" w:rsidP="00137242">
            <w:pPr>
              <w:pStyle w:val="TableCellCode"/>
              <w:rPr>
                <w:lang w:val="en-US"/>
              </w:rPr>
            </w:pPr>
            <w:r w:rsidRPr="00DE50A5">
              <w:t>Block.</w:t>
            </w:r>
            <w:r>
              <w:t>ProjectNarrative</w:t>
            </w:r>
          </w:p>
        </w:tc>
      </w:tr>
      <w:tr w:rsidR="00F959C6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</w:rPr>
              <w:t>IGNBLK</w:t>
            </w:r>
          </w:p>
        </w:tc>
        <w:tc>
          <w:tcPr>
            <w:tcW w:w="4536" w:type="dxa"/>
            <w:noWrap/>
            <w:hideMark/>
          </w:tcPr>
          <w:p w:rsidR="00F959C6" w:rsidRPr="00E54041" w:rsidRDefault="00F959C6" w:rsidP="00137242">
            <w:pPr>
              <w:pStyle w:val="TableCellText"/>
            </w:pPr>
            <w:r w:rsidRPr="00285A65">
              <w:t>Флаг обхода блокировки all</w:t>
            </w:r>
            <w:r>
              <w:rPr>
                <w:lang w:val="en-US"/>
              </w:rPr>
              <w:t>/</w:t>
            </w:r>
            <w:r w:rsidRPr="00285A65">
              <w:t>credit</w:t>
            </w:r>
            <w:r>
              <w:t>/</w:t>
            </w:r>
            <w:r w:rsidRPr="00285A65">
              <w:t>debit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Block.IgnoreBlockFlag</w:t>
            </w:r>
          </w:p>
        </w:tc>
      </w:tr>
      <w:tr w:rsidR="00F959C6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</w:rPr>
              <w:t>IGNBAL</w:t>
            </w:r>
          </w:p>
        </w:tc>
        <w:tc>
          <w:tcPr>
            <w:tcW w:w="4536" w:type="dxa"/>
            <w:noWrap/>
            <w:hideMark/>
          </w:tcPr>
          <w:p w:rsidR="00F959C6" w:rsidRPr="00E54041" w:rsidRDefault="00F959C6" w:rsidP="00137242">
            <w:pPr>
              <w:pStyle w:val="TableCellText"/>
            </w:pPr>
            <w:r w:rsidRPr="00285A65">
              <w:t>Флаг игнорирования доступного остатка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Block.IgnoreBalance</w:t>
            </w:r>
          </w:p>
        </w:tc>
      </w:tr>
    </w:tbl>
    <w:p w:rsidR="00C94781" w:rsidRPr="001D0384" w:rsidRDefault="009A3ACE" w:rsidP="00C94781">
      <w:pPr>
        <w:pStyle w:val="L4indent1"/>
      </w:pPr>
      <w:r>
        <w:t xml:space="preserve">Если неподтверждённой блокировки нет, </w:t>
      </w:r>
      <w:r w:rsidR="00C85DD1">
        <w:t>з</w:t>
      </w:r>
      <w:r w:rsidR="00C85DD1" w:rsidRPr="00C85DD1">
        <w:t>аполнить поля таблицы IFXPPABP</w:t>
      </w:r>
      <w:r w:rsidR="00C85DD1">
        <w:t xml:space="preserve"> (запись в БД</w:t>
      </w:r>
      <w:r w:rsidR="00C85DD1" w:rsidRPr="00C85DD1">
        <w:t xml:space="preserve"> буде</w:t>
      </w:r>
      <w:r w:rsidR="00C85DD1">
        <w:t xml:space="preserve">т произведена позже — в пункте </w:t>
      </w:r>
      <w:r w:rsidR="00E44A3C">
        <w:fldChar w:fldCharType="begin"/>
      </w:r>
      <w:r w:rsidR="00C85DD1">
        <w:instrText xml:space="preserve"> REF _Ref407014205 \r \h </w:instrText>
      </w:r>
      <w:r w:rsidR="00E44A3C">
        <w:fldChar w:fldCharType="separate"/>
      </w:r>
      <w:r w:rsidR="007A64CA">
        <w:t>4.5.2.8</w:t>
      </w:r>
      <w:r w:rsidR="00E44A3C">
        <w:fldChar w:fldCharType="end"/>
      </w:r>
      <w:r w:rsidR="00C85DD1">
        <w:t>)</w:t>
      </w:r>
      <w:r>
        <w:t>:</w:t>
      </w:r>
    </w:p>
    <w:p w:rsidR="001D0384" w:rsidRPr="0039127A" w:rsidRDefault="001D0384" w:rsidP="0039127A">
      <w:pPr>
        <w:pStyle w:val="ac"/>
      </w:pPr>
      <w:r w:rsidRPr="0039127A">
        <w:t>IFXPPABP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C94781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94781" w:rsidRPr="003A7B0C" w:rsidRDefault="00C94781" w:rsidP="00137242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C94781" w:rsidRPr="003A7B0C" w:rsidRDefault="00C94781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C94781" w:rsidRPr="00ED0E14" w:rsidRDefault="00C94781" w:rsidP="00137242">
            <w:pPr>
              <w:pStyle w:val="TableCellText"/>
            </w:pPr>
            <w:r>
              <w:t>Чем заполнять</w:t>
            </w:r>
          </w:p>
        </w:tc>
      </w:tr>
      <w:tr w:rsidR="00F429AD" w:rsidTr="00137242">
        <w:tc>
          <w:tcPr>
            <w:tcW w:w="0" w:type="auto"/>
          </w:tcPr>
          <w:p w:rsidR="00F429AD" w:rsidRPr="00F429AD" w:rsidRDefault="00F429AD" w:rsidP="00137242">
            <w:pPr>
              <w:pStyle w:val="TableCellCode"/>
            </w:pPr>
            <w:r>
              <w:t>ABID</w:t>
            </w:r>
          </w:p>
        </w:tc>
        <w:tc>
          <w:tcPr>
            <w:tcW w:w="4536" w:type="dxa"/>
          </w:tcPr>
          <w:p w:rsidR="00F429AD" w:rsidRPr="003A7B0C" w:rsidRDefault="00F429AD" w:rsidP="00137242">
            <w:pPr>
              <w:pStyle w:val="TableCellText"/>
            </w:pPr>
            <w:r>
              <w:t>Внутренний индентификатор блокировки</w:t>
            </w:r>
          </w:p>
        </w:tc>
        <w:tc>
          <w:tcPr>
            <w:tcW w:w="4110" w:type="dxa"/>
          </w:tcPr>
          <w:p w:rsidR="00F429AD" w:rsidRPr="004E41B5" w:rsidRDefault="004E41B5" w:rsidP="00137242">
            <w:pPr>
              <w:pStyle w:val="TableCellCode"/>
            </w:pPr>
            <w:r>
              <w:t>GenNewID('AB')</w:t>
            </w:r>
          </w:p>
        </w:tc>
      </w:tr>
      <w:tr w:rsidR="00F429AD" w:rsidRPr="009254F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Pr="008D4B32" w:rsidRDefault="00F429AD" w:rsidP="00137242">
            <w:pPr>
              <w:pStyle w:val="TableCellCode"/>
            </w:pPr>
            <w:bookmarkStart w:id="460" w:name="_Hlk400968417"/>
            <w:r>
              <w:t>A</w:t>
            </w:r>
            <w:r w:rsidRPr="008D4B32">
              <w:t>B</w:t>
            </w:r>
            <w:r>
              <w:t>STS</w:t>
            </w:r>
            <w:bookmarkEnd w:id="460"/>
          </w:p>
        </w:tc>
        <w:tc>
          <w:tcPr>
            <w:tcW w:w="4536" w:type="dxa"/>
            <w:noWrap/>
            <w:hideMark/>
          </w:tcPr>
          <w:p w:rsidR="00F429AD" w:rsidRPr="008D4B32" w:rsidRDefault="00F429AD" w:rsidP="00137242">
            <w:pPr>
              <w:pStyle w:val="TableCellText"/>
            </w:pPr>
            <w:r>
              <w:t xml:space="preserve">Статус </w:t>
            </w:r>
            <w:r w:rsidRPr="008D4B32">
              <w:t>блокировки</w:t>
            </w:r>
            <w:r>
              <w:t xml:space="preserve"> (активна или удалена)</w:t>
            </w:r>
          </w:p>
        </w:tc>
        <w:tc>
          <w:tcPr>
            <w:tcW w:w="4110" w:type="dxa"/>
          </w:tcPr>
          <w:p w:rsidR="00F429AD" w:rsidRPr="00D941A0" w:rsidRDefault="00F429AD" w:rsidP="00137242">
            <w:pPr>
              <w:pStyle w:val="TableCellCode"/>
            </w:pPr>
            <w:r w:rsidRPr="00D941A0">
              <w:t>'A'</w:t>
            </w:r>
          </w:p>
        </w:tc>
      </w:tr>
      <w:tr w:rsidR="00F429AD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F429AD" w:rsidRPr="008D4B32" w:rsidRDefault="00F429AD" w:rsidP="00137242">
            <w:pPr>
              <w:pStyle w:val="TableCellCode"/>
            </w:pPr>
            <w:r>
              <w:t>A</w:t>
            </w:r>
            <w:r w:rsidRPr="008D4B32">
              <w:t>BTYPE</w:t>
            </w:r>
          </w:p>
        </w:tc>
        <w:tc>
          <w:tcPr>
            <w:tcW w:w="4536" w:type="dxa"/>
            <w:noWrap/>
            <w:hideMark/>
          </w:tcPr>
          <w:p w:rsidR="00F429AD" w:rsidRPr="008D4B32" w:rsidRDefault="00F429AD" w:rsidP="00137242">
            <w:pPr>
              <w:pStyle w:val="TableCellText"/>
            </w:pPr>
            <w:r>
              <w:t>Тип</w:t>
            </w:r>
            <w:r w:rsidRPr="008D4B32">
              <w:t xml:space="preserve"> блокировки</w:t>
            </w:r>
            <w:r>
              <w:t xml:space="preserve"> (подтвержена или нет)</w:t>
            </w:r>
          </w:p>
        </w:tc>
        <w:tc>
          <w:tcPr>
            <w:tcW w:w="4110" w:type="dxa"/>
          </w:tcPr>
          <w:p w:rsidR="00F429AD" w:rsidRPr="00D941A0" w:rsidRDefault="00F429AD" w:rsidP="00137242">
            <w:pPr>
              <w:pStyle w:val="TableCellCode"/>
            </w:pPr>
            <w:r w:rsidRPr="00D941A0">
              <w:t>'A'</w:t>
            </w:r>
          </w:p>
        </w:tc>
      </w:tr>
      <w:tr w:rsidR="003C62C6" w:rsidRPr="00A26CD6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C62C6" w:rsidRDefault="003C62C6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ABBLKSRC</w:t>
            </w:r>
          </w:p>
        </w:tc>
        <w:tc>
          <w:tcPr>
            <w:tcW w:w="4536" w:type="dxa"/>
            <w:vMerge w:val="restart"/>
          </w:tcPr>
          <w:p w:rsidR="003C62C6" w:rsidRPr="00285A65" w:rsidRDefault="003C62C6" w:rsidP="003C62C6">
            <w:pPr>
              <w:pStyle w:val="TableCellText"/>
            </w:pPr>
            <w:r w:rsidRPr="00E54041">
              <w:t>Идентификатор блокировки</w:t>
            </w:r>
          </w:p>
        </w:tc>
        <w:tc>
          <w:tcPr>
            <w:tcW w:w="4110" w:type="dxa"/>
          </w:tcPr>
          <w:p w:rsidR="003C62C6" w:rsidRPr="00D941A0" w:rsidRDefault="003C62C6" w:rsidP="00137242">
            <w:pPr>
              <w:pStyle w:val="TableCellCode"/>
            </w:pPr>
            <w:r w:rsidRPr="00D941A0">
              <w:t>Block.</w:t>
            </w:r>
            <w:r w:rsidR="00846E39">
              <w:rPr>
                <w:lang w:val="en-US"/>
              </w:rPr>
              <w:t>PreBlock</w:t>
            </w:r>
            <w:r w:rsidRPr="00B82E11">
              <w:t>ID.</w:t>
            </w:r>
            <w:r w:rsidRPr="00D941A0">
              <w:t>SystemCode</w:t>
            </w:r>
          </w:p>
        </w:tc>
      </w:tr>
      <w:tr w:rsidR="003C62C6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3C62C6" w:rsidRDefault="003C62C6" w:rsidP="00137242">
            <w:pPr>
              <w:pStyle w:val="TableCellCode"/>
            </w:pPr>
            <w:r>
              <w:rPr>
                <w:rFonts w:cs="Consolas"/>
              </w:rPr>
              <w:lastRenderedPageBreak/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BLKID</w:t>
            </w:r>
          </w:p>
        </w:tc>
        <w:tc>
          <w:tcPr>
            <w:tcW w:w="4536" w:type="dxa"/>
            <w:vMerge/>
            <w:noWrap/>
            <w:hideMark/>
          </w:tcPr>
          <w:p w:rsidR="003C62C6" w:rsidRPr="00E54041" w:rsidRDefault="003C62C6" w:rsidP="00137242">
            <w:pPr>
              <w:pStyle w:val="TableCellText"/>
            </w:pPr>
          </w:p>
        </w:tc>
        <w:tc>
          <w:tcPr>
            <w:tcW w:w="4110" w:type="dxa"/>
          </w:tcPr>
          <w:p w:rsidR="003C62C6" w:rsidRPr="00D941A0" w:rsidRDefault="003C62C6" w:rsidP="00137242">
            <w:pPr>
              <w:pStyle w:val="TableCellCode"/>
            </w:pPr>
            <w:r w:rsidRPr="00D941A0">
              <w:t>Block.</w:t>
            </w:r>
            <w:r w:rsidR="00846E39">
              <w:rPr>
                <w:lang w:val="en-US"/>
              </w:rPr>
              <w:t>PreBlock</w:t>
            </w:r>
            <w:r w:rsidRPr="00B82E11">
              <w:t>ID.</w:t>
            </w:r>
            <w:r w:rsidRPr="00D941A0">
              <w:t>Reference</w:t>
            </w:r>
          </w:p>
        </w:tc>
      </w:tr>
      <w:tr w:rsidR="003C62C6" w:rsidRPr="00E1273F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t>A</w:t>
            </w:r>
            <w:r>
              <w:t>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4536" w:type="dxa"/>
            <w:vMerge w:val="restart"/>
            <w:noWrap/>
            <w:hideMark/>
          </w:tcPr>
          <w:p w:rsidR="003C62C6" w:rsidRPr="00E54041" w:rsidRDefault="003C62C6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285A65">
              <w:t>блокировки</w:t>
            </w:r>
          </w:p>
        </w:tc>
        <w:tc>
          <w:tcPr>
            <w:tcW w:w="4110" w:type="dxa"/>
          </w:tcPr>
          <w:p w:rsidR="003C62C6" w:rsidRPr="00B03CA5" w:rsidRDefault="003C62C6" w:rsidP="00EE4AAF">
            <w:pPr>
              <w:pStyle w:val="TableCellText"/>
            </w:pPr>
            <w:r w:rsidRPr="00413963">
              <w:t>Не заполняется</w:t>
            </w:r>
          </w:p>
        </w:tc>
      </w:tr>
      <w:tr w:rsidR="003C62C6" w:rsidRPr="00E1273F" w:rsidTr="00EE4AAF">
        <w:trPr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t>A</w:t>
            </w:r>
            <w:r w:rsidRPr="00A17264">
              <w:t>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4536" w:type="dxa"/>
            <w:vMerge/>
            <w:noWrap/>
            <w:hideMark/>
          </w:tcPr>
          <w:p w:rsidR="003C62C6" w:rsidRPr="00E54041" w:rsidRDefault="003C62C6" w:rsidP="00EE4AAF">
            <w:pPr>
              <w:pStyle w:val="TableCellText"/>
            </w:pPr>
          </w:p>
        </w:tc>
        <w:tc>
          <w:tcPr>
            <w:tcW w:w="4110" w:type="dxa"/>
          </w:tcPr>
          <w:p w:rsidR="003C62C6" w:rsidRPr="00B03CA5" w:rsidRDefault="003C62C6" w:rsidP="00EE4AAF">
            <w:pPr>
              <w:pStyle w:val="TableCellText"/>
            </w:pPr>
            <w:r w:rsidRPr="00413963">
              <w:t>Не заполняется</w:t>
            </w:r>
          </w:p>
        </w:tc>
      </w:tr>
      <w:tr w:rsidR="00F429AD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OBJREF</w:t>
            </w:r>
          </w:p>
        </w:tc>
        <w:tc>
          <w:tcPr>
            <w:tcW w:w="4536" w:type="dxa"/>
            <w:noWrap/>
            <w:hideMark/>
          </w:tcPr>
          <w:p w:rsidR="00F429AD" w:rsidRPr="00E54041" w:rsidRDefault="00F429AD" w:rsidP="00137242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  <w:tc>
          <w:tcPr>
            <w:tcW w:w="4110" w:type="dxa"/>
          </w:tcPr>
          <w:p w:rsidR="00F429AD" w:rsidRPr="00D941A0" w:rsidRDefault="00F429AD" w:rsidP="00137242">
            <w:pPr>
              <w:pStyle w:val="TableCellCode"/>
            </w:pPr>
            <w:r w:rsidRPr="00D941A0">
              <w:t>Block.ObjectReference</w:t>
            </w:r>
          </w:p>
        </w:tc>
      </w:tr>
      <w:tr w:rsidR="00246980" w:rsidRPr="00D8677C" w:rsidTr="00F961E4">
        <w:trPr>
          <w:trHeight w:val="300"/>
        </w:trPr>
        <w:tc>
          <w:tcPr>
            <w:tcW w:w="1668" w:type="dxa"/>
            <w:noWrap/>
            <w:hideMark/>
          </w:tcPr>
          <w:p w:rsidR="00246980" w:rsidRDefault="00246980" w:rsidP="00246980">
            <w:pPr>
              <w:pStyle w:val="TableCellCode"/>
            </w:pPr>
            <w:r>
              <w:rPr>
                <w:lang w:val="en-US"/>
              </w:rPr>
              <w:t>AB</w:t>
            </w:r>
            <w:r>
              <w:t>CBAC</w:t>
            </w:r>
          </w:p>
        </w:tc>
        <w:tc>
          <w:tcPr>
            <w:tcW w:w="4536" w:type="dxa"/>
            <w:noWrap/>
            <w:hideMark/>
          </w:tcPr>
          <w:p w:rsidR="00246980" w:rsidRPr="00C53CB7" w:rsidRDefault="00246980" w:rsidP="00F961E4">
            <w:pPr>
              <w:pStyle w:val="TableCellText"/>
            </w:pPr>
            <w:r>
              <w:t>Счё</w:t>
            </w:r>
            <w:r w:rsidRPr="00E54041">
              <w:t>т в формате ЦБ</w:t>
            </w:r>
          </w:p>
        </w:tc>
        <w:tc>
          <w:tcPr>
            <w:tcW w:w="4110" w:type="dxa"/>
          </w:tcPr>
          <w:p w:rsidR="00246980" w:rsidRDefault="00246980" w:rsidP="00F961E4">
            <w:pPr>
              <w:pStyle w:val="TableCellCode"/>
            </w:pPr>
            <w:r w:rsidRPr="00B82E11">
              <w:t>Block</w:t>
            </w:r>
            <w:r>
              <w:t>.Account</w:t>
            </w:r>
          </w:p>
        </w:tc>
      </w:tr>
      <w:tr w:rsidR="00F429AD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BRCA</w:t>
            </w:r>
          </w:p>
        </w:tc>
        <w:tc>
          <w:tcPr>
            <w:tcW w:w="4536" w:type="dxa"/>
            <w:vMerge w:val="restart"/>
            <w:noWrap/>
            <w:hideMark/>
          </w:tcPr>
          <w:p w:rsidR="00F429AD" w:rsidRPr="00510E0A" w:rsidRDefault="00F429AD" w:rsidP="00137242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 xml:space="preserve">т в формате </w:t>
            </w:r>
            <w:r>
              <w:t>MIDAS</w:t>
            </w:r>
          </w:p>
        </w:tc>
        <w:tc>
          <w:tcPr>
            <w:tcW w:w="4110" w:type="dxa"/>
            <w:vMerge w:val="restart"/>
          </w:tcPr>
          <w:p w:rsidR="00F429AD" w:rsidRPr="00B82E11" w:rsidRDefault="00F429AD" w:rsidP="00137242">
            <w:pPr>
              <w:pStyle w:val="TableCellText"/>
            </w:pPr>
            <w:r w:rsidRPr="00B82E11">
              <w:t>Определяется по Block.Account (</w:t>
            </w:r>
            <w:r w:rsidR="007B17BE">
              <w:t xml:space="preserve">сначала по таблице субсчетов </w:t>
            </w:r>
            <w:r w:rsidR="007B17BE" w:rsidRPr="007B17BE">
              <w:t>IMBCBHC</w:t>
            </w:r>
            <w:r w:rsidR="007B17BE">
              <w:t xml:space="preserve">P, затем </w:t>
            </w:r>
            <w:r w:rsidRPr="00B82E11">
              <w:t>по таблице IMBCBADP)</w:t>
            </w:r>
          </w:p>
        </w:tc>
      </w:tr>
      <w:tr w:rsidR="00F429AD" w:rsidRPr="00D8677C" w:rsidTr="00137242">
        <w:trPr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CNUM</w:t>
            </w:r>
          </w:p>
        </w:tc>
        <w:tc>
          <w:tcPr>
            <w:tcW w:w="4536" w:type="dxa"/>
            <w:vMerge/>
            <w:noWrap/>
            <w:hideMark/>
          </w:tcPr>
          <w:p w:rsidR="00F429AD" w:rsidRPr="00E54041" w:rsidRDefault="00F429AD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F429AD" w:rsidRPr="00B81944" w:rsidRDefault="00F429AD" w:rsidP="00137242">
            <w:pPr>
              <w:pStyle w:val="TableCellText"/>
              <w:rPr>
                <w:rFonts w:cs="Arial"/>
                <w:sz w:val="20"/>
                <w:szCs w:val="20"/>
              </w:rPr>
            </w:pPr>
          </w:p>
        </w:tc>
      </w:tr>
      <w:tr w:rsidR="00F429AD" w:rsidRPr="00D8677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CCY</w:t>
            </w:r>
          </w:p>
        </w:tc>
        <w:tc>
          <w:tcPr>
            <w:tcW w:w="4536" w:type="dxa"/>
            <w:vMerge/>
            <w:noWrap/>
            <w:hideMark/>
          </w:tcPr>
          <w:p w:rsidR="00F429AD" w:rsidRPr="00E54041" w:rsidRDefault="00F429AD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F429AD" w:rsidRPr="00B81944" w:rsidRDefault="00F429AD" w:rsidP="00137242">
            <w:pPr>
              <w:pStyle w:val="TableCellText"/>
              <w:rPr>
                <w:rFonts w:cs="Arial"/>
                <w:sz w:val="20"/>
                <w:szCs w:val="20"/>
              </w:rPr>
            </w:pPr>
          </w:p>
        </w:tc>
      </w:tr>
      <w:tr w:rsidR="00F429AD" w:rsidRPr="00D8677C" w:rsidTr="00137242">
        <w:trPr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ACOD</w:t>
            </w:r>
          </w:p>
        </w:tc>
        <w:tc>
          <w:tcPr>
            <w:tcW w:w="4536" w:type="dxa"/>
            <w:vMerge/>
            <w:noWrap/>
            <w:hideMark/>
          </w:tcPr>
          <w:p w:rsidR="00F429AD" w:rsidRPr="00E54041" w:rsidRDefault="00F429AD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F429AD" w:rsidRPr="00B81944" w:rsidRDefault="00F429AD" w:rsidP="00137242">
            <w:pPr>
              <w:pStyle w:val="TableCellText"/>
              <w:rPr>
                <w:rFonts w:cs="Arial"/>
                <w:sz w:val="20"/>
                <w:szCs w:val="20"/>
              </w:rPr>
            </w:pPr>
          </w:p>
        </w:tc>
      </w:tr>
      <w:tr w:rsidR="00F429AD" w:rsidRPr="00D8677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ACSQ</w:t>
            </w:r>
          </w:p>
        </w:tc>
        <w:tc>
          <w:tcPr>
            <w:tcW w:w="4536" w:type="dxa"/>
            <w:vMerge/>
            <w:noWrap/>
            <w:hideMark/>
          </w:tcPr>
          <w:p w:rsidR="00F429AD" w:rsidRPr="00E54041" w:rsidRDefault="00F429AD" w:rsidP="00137242">
            <w:pPr>
              <w:pStyle w:val="TableCellText"/>
            </w:pPr>
          </w:p>
        </w:tc>
        <w:tc>
          <w:tcPr>
            <w:tcW w:w="4110" w:type="dxa"/>
            <w:vMerge/>
          </w:tcPr>
          <w:p w:rsidR="00F429AD" w:rsidRPr="00B81944" w:rsidRDefault="00F429AD" w:rsidP="00137242">
            <w:pPr>
              <w:pStyle w:val="TableCellText"/>
              <w:rPr>
                <w:rFonts w:cs="Arial"/>
                <w:sz w:val="20"/>
                <w:szCs w:val="20"/>
              </w:rPr>
            </w:pPr>
          </w:p>
        </w:tc>
      </w:tr>
      <w:tr w:rsidR="00FE596C" w:rsidRPr="00D8677C" w:rsidTr="00FE596C">
        <w:trPr>
          <w:trHeight w:val="300"/>
        </w:trPr>
        <w:tc>
          <w:tcPr>
            <w:tcW w:w="1668" w:type="dxa"/>
            <w:noWrap/>
            <w:hideMark/>
          </w:tcPr>
          <w:p w:rsidR="00FE596C" w:rsidRPr="00F961E4" w:rsidRDefault="00FE596C" w:rsidP="00FE596C">
            <w:pPr>
              <w:pStyle w:val="TableCellCode"/>
            </w:pPr>
            <w:r w:rsidRPr="00F961E4">
              <w:rPr>
                <w:rFonts w:cs="Consolas"/>
                <w:lang w:val="en-US"/>
              </w:rPr>
              <w:t>ABAMTTYPE</w:t>
            </w:r>
          </w:p>
        </w:tc>
        <w:tc>
          <w:tcPr>
            <w:tcW w:w="4536" w:type="dxa"/>
            <w:noWrap/>
            <w:hideMark/>
          </w:tcPr>
          <w:p w:rsidR="00FE596C" w:rsidRPr="00F961E4" w:rsidRDefault="00FE596C" w:rsidP="00FE596C">
            <w:pPr>
              <w:pStyle w:val="TableCellText"/>
            </w:pPr>
            <w:r w:rsidRPr="00F961E4">
              <w:t>Тип суммы блокировки</w:t>
            </w:r>
          </w:p>
        </w:tc>
        <w:tc>
          <w:tcPr>
            <w:tcW w:w="4110" w:type="dxa"/>
          </w:tcPr>
          <w:p w:rsidR="00FE596C" w:rsidRPr="00F961E4" w:rsidRDefault="00FE596C" w:rsidP="00FE596C">
            <w:pPr>
              <w:pStyle w:val="TableCellCode"/>
            </w:pPr>
            <w:r>
              <w:t>Block.AmountType</w:t>
            </w:r>
          </w:p>
        </w:tc>
      </w:tr>
      <w:tr w:rsidR="00FE596C" w:rsidRPr="00EA5018" w:rsidTr="00FE5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E596C" w:rsidRPr="00F961E4" w:rsidRDefault="00FE596C" w:rsidP="00FE596C">
            <w:pPr>
              <w:pStyle w:val="TableCellCode"/>
            </w:pPr>
            <w:r w:rsidRPr="00F961E4">
              <w:rPr>
                <w:rFonts w:cs="Consolas"/>
                <w:lang w:val="en-US"/>
              </w:rPr>
              <w:t>ABEXCLIM</w:t>
            </w:r>
          </w:p>
        </w:tc>
        <w:tc>
          <w:tcPr>
            <w:tcW w:w="4536" w:type="dxa"/>
            <w:noWrap/>
            <w:hideMark/>
          </w:tcPr>
          <w:p w:rsidR="00FE596C" w:rsidRPr="00F961E4" w:rsidRDefault="00FE596C" w:rsidP="00FE596C">
            <w:pPr>
              <w:pStyle w:val="TableCellText"/>
            </w:pPr>
            <w:r w:rsidRPr="00F961E4">
              <w:t>Сумма, которая должна остаться на счёте</w:t>
            </w:r>
          </w:p>
        </w:tc>
        <w:tc>
          <w:tcPr>
            <w:tcW w:w="4110" w:type="dxa"/>
          </w:tcPr>
          <w:p w:rsidR="00FE596C" w:rsidRDefault="00FE596C" w:rsidP="00FE596C">
            <w:pPr>
              <w:pStyle w:val="TableCellText"/>
            </w:pPr>
            <w:r>
              <w:t>Если</w:t>
            </w:r>
            <w:r w:rsidRPr="00EA5018">
              <w:t xml:space="preserve"> </w:t>
            </w:r>
            <w:r w:rsidRPr="00EA5018">
              <w:rPr>
                <w:lang w:val="en-US"/>
              </w:rPr>
              <w:t>Block</w:t>
            </w:r>
            <w:r w:rsidRPr="00EA5018">
              <w:t>.</w:t>
            </w:r>
            <w:r w:rsidRPr="00EA5018">
              <w:rPr>
                <w:lang w:val="en-US"/>
              </w:rPr>
              <w:t>AmountType</w:t>
            </w:r>
            <w:r w:rsidRPr="00EA5018">
              <w:t xml:space="preserve"> = '*</w:t>
            </w:r>
            <w:r>
              <w:rPr>
                <w:lang w:val="en-US"/>
              </w:rPr>
              <w:t>EXCESS</w:t>
            </w:r>
            <w:r w:rsidRPr="00EA5018">
              <w:t xml:space="preserve">', </w:t>
            </w:r>
            <w:r>
              <w:t>то</w:t>
            </w:r>
            <w:r w:rsidRPr="00EA5018">
              <w:t xml:space="preserve"> </w:t>
            </w:r>
            <w:r>
              <w:t>о</w:t>
            </w:r>
            <w:r w:rsidRPr="00B82E11">
              <w:t>пределяется по Block.Amount (с учётом числа десятичных знаков валюты ABCCY)</w:t>
            </w:r>
            <w:r>
              <w:t>.</w:t>
            </w:r>
          </w:p>
          <w:p w:rsidR="00FE596C" w:rsidRPr="00EA5018" w:rsidRDefault="00FE596C" w:rsidP="00FE596C">
            <w:pPr>
              <w:pStyle w:val="TableCellText"/>
              <w:rPr>
                <w:lang w:val="en-US"/>
              </w:rPr>
            </w:pPr>
            <w:r>
              <w:t>Если</w:t>
            </w:r>
            <w:r w:rsidRPr="00EA5018">
              <w:rPr>
                <w:lang w:val="en-US"/>
              </w:rPr>
              <w:t xml:space="preserve"> Block.AmountType </w:t>
            </w:r>
            <w:r>
              <w:rPr>
                <w:lang w:val="en-US"/>
              </w:rPr>
              <w:t>≠</w:t>
            </w:r>
            <w:r w:rsidRPr="00EA5018">
              <w:rPr>
                <w:lang w:val="en-US"/>
              </w:rPr>
              <w:t xml:space="preserve"> '*</w:t>
            </w:r>
            <w:r>
              <w:rPr>
                <w:lang w:val="en-US"/>
              </w:rPr>
              <w:t>EXCESS</w:t>
            </w:r>
            <w:r w:rsidRPr="00EA5018">
              <w:rPr>
                <w:lang w:val="en-US"/>
              </w:rPr>
              <w:t xml:space="preserve">', </w:t>
            </w:r>
            <w:r>
              <w:t>то</w:t>
            </w:r>
            <w:r w:rsidRPr="00EA5018">
              <w:rPr>
                <w:lang w:val="en-US"/>
              </w:rPr>
              <w:t xml:space="preserve"> 0.</w:t>
            </w:r>
          </w:p>
        </w:tc>
      </w:tr>
      <w:tr w:rsidR="00FE596C" w:rsidRPr="00D8677C" w:rsidTr="00FE596C">
        <w:trPr>
          <w:trHeight w:val="300"/>
        </w:trPr>
        <w:tc>
          <w:tcPr>
            <w:tcW w:w="1668" w:type="dxa"/>
            <w:noWrap/>
            <w:hideMark/>
          </w:tcPr>
          <w:p w:rsidR="00FE596C" w:rsidRPr="00F961E4" w:rsidRDefault="00FE596C" w:rsidP="00FE596C">
            <w:pPr>
              <w:pStyle w:val="TableCellCode"/>
            </w:pPr>
            <w:r w:rsidRPr="00F961E4">
              <w:rPr>
                <w:rFonts w:cs="Consolas"/>
                <w:lang w:val="en-US"/>
              </w:rPr>
              <w:t>ABPERCENT</w:t>
            </w:r>
          </w:p>
        </w:tc>
        <w:tc>
          <w:tcPr>
            <w:tcW w:w="4536" w:type="dxa"/>
            <w:noWrap/>
            <w:hideMark/>
          </w:tcPr>
          <w:p w:rsidR="00FE596C" w:rsidRPr="00F961E4" w:rsidRDefault="00FE596C" w:rsidP="00FE596C">
            <w:pPr>
              <w:pStyle w:val="TableCellText"/>
            </w:pPr>
            <w:r w:rsidRPr="00F961E4">
              <w:t>Процент суммы остатка</w:t>
            </w:r>
          </w:p>
        </w:tc>
        <w:tc>
          <w:tcPr>
            <w:tcW w:w="4110" w:type="dxa"/>
          </w:tcPr>
          <w:p w:rsidR="00FE596C" w:rsidRPr="00EA5018" w:rsidRDefault="00FE596C" w:rsidP="00FE596C">
            <w:pPr>
              <w:pStyle w:val="TableCellText"/>
              <w:rPr>
                <w:lang w:val="en-US"/>
              </w:rPr>
            </w:pPr>
            <w:r>
              <w:t>Если</w:t>
            </w:r>
            <w:r w:rsidRPr="00EA5018">
              <w:rPr>
                <w:lang w:val="en-US"/>
              </w:rPr>
              <w:t xml:space="preserve"> Block.AmountType = '*</w:t>
            </w:r>
            <w:r>
              <w:rPr>
                <w:lang w:val="en-US"/>
              </w:rPr>
              <w:t>PERCENT</w:t>
            </w:r>
            <w:r w:rsidRPr="00EA5018">
              <w:rPr>
                <w:lang w:val="en-US"/>
              </w:rPr>
              <w:t xml:space="preserve">', </w:t>
            </w:r>
            <w:r>
              <w:t>то</w:t>
            </w:r>
            <w:r w:rsidRPr="00EA5018">
              <w:rPr>
                <w:lang w:val="en-US"/>
              </w:rPr>
              <w:t xml:space="preserve"> Block.</w:t>
            </w:r>
            <w:r>
              <w:rPr>
                <w:lang w:val="en-US"/>
              </w:rPr>
              <w:t>Percent</w:t>
            </w:r>
            <w:r w:rsidRPr="00EA5018">
              <w:rPr>
                <w:lang w:val="en-US"/>
              </w:rPr>
              <w:t>.</w:t>
            </w:r>
          </w:p>
          <w:p w:rsidR="00FE596C" w:rsidRPr="00EA5018" w:rsidRDefault="00FE596C" w:rsidP="00FE596C">
            <w:pPr>
              <w:pStyle w:val="TableCellText"/>
              <w:rPr>
                <w:lang w:val="en-US"/>
              </w:rPr>
            </w:pPr>
            <w:r>
              <w:t>Если</w:t>
            </w:r>
            <w:r w:rsidRPr="00EA5018">
              <w:rPr>
                <w:lang w:val="en-US"/>
              </w:rPr>
              <w:t xml:space="preserve"> Block.AmountType </w:t>
            </w:r>
            <w:r>
              <w:rPr>
                <w:lang w:val="en-US"/>
              </w:rPr>
              <w:t>≠</w:t>
            </w:r>
            <w:r w:rsidRPr="00EA5018">
              <w:rPr>
                <w:lang w:val="en-US"/>
              </w:rPr>
              <w:t xml:space="preserve"> '*</w:t>
            </w:r>
            <w:r>
              <w:rPr>
                <w:lang w:val="en-US"/>
              </w:rPr>
              <w:t>PERCENT</w:t>
            </w:r>
            <w:r w:rsidRPr="00EA5018">
              <w:rPr>
                <w:lang w:val="en-US"/>
              </w:rPr>
              <w:t xml:space="preserve">', </w:t>
            </w:r>
            <w:r>
              <w:t>то</w:t>
            </w:r>
            <w:r w:rsidRPr="00EA5018">
              <w:rPr>
                <w:lang w:val="en-US"/>
              </w:rPr>
              <w:t xml:space="preserve"> 0.</w:t>
            </w:r>
          </w:p>
        </w:tc>
      </w:tr>
      <w:tr w:rsidR="00F429AD" w:rsidRPr="00FE596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AMT</w:t>
            </w:r>
          </w:p>
        </w:tc>
        <w:tc>
          <w:tcPr>
            <w:tcW w:w="4536" w:type="dxa"/>
            <w:noWrap/>
            <w:hideMark/>
          </w:tcPr>
          <w:p w:rsidR="00F429AD" w:rsidRPr="00E54041" w:rsidRDefault="00F429AD" w:rsidP="00137242">
            <w:pPr>
              <w:pStyle w:val="TableCellText"/>
            </w:pPr>
            <w:r w:rsidRPr="00E54041">
              <w:t>Сумма блокировки в валюте счёта</w:t>
            </w:r>
          </w:p>
        </w:tc>
        <w:tc>
          <w:tcPr>
            <w:tcW w:w="4110" w:type="dxa"/>
          </w:tcPr>
          <w:p w:rsidR="00FE596C" w:rsidRDefault="00FE596C" w:rsidP="00FE596C">
            <w:pPr>
              <w:pStyle w:val="TableCellText"/>
            </w:pPr>
            <w:r>
              <w:t>Если</w:t>
            </w:r>
            <w:r w:rsidRPr="00EA5018">
              <w:t xml:space="preserve"> </w:t>
            </w:r>
            <w:r w:rsidRPr="00EA5018">
              <w:rPr>
                <w:lang w:val="en-US"/>
              </w:rPr>
              <w:t>Block</w:t>
            </w:r>
            <w:r w:rsidRPr="00EA5018">
              <w:t>.</w:t>
            </w:r>
            <w:r w:rsidRPr="00EA5018">
              <w:rPr>
                <w:lang w:val="en-US"/>
              </w:rPr>
              <w:t>AmountType</w:t>
            </w:r>
            <w:r w:rsidRPr="00EA5018">
              <w:t xml:space="preserve"> = '*</w:t>
            </w:r>
            <w:r>
              <w:rPr>
                <w:lang w:val="en-US"/>
              </w:rPr>
              <w:t>AMOUNT</w:t>
            </w:r>
            <w:r w:rsidRPr="00EA5018">
              <w:t xml:space="preserve">', </w:t>
            </w:r>
            <w:r>
              <w:t>то</w:t>
            </w:r>
            <w:r w:rsidRPr="00EA5018">
              <w:t xml:space="preserve"> </w:t>
            </w:r>
            <w:r>
              <w:t>о</w:t>
            </w:r>
            <w:r w:rsidRPr="00B82E11">
              <w:t>пределяется по Block.Amount (с учётом числа десятичных знаков валюты ABCCY)</w:t>
            </w:r>
            <w:r>
              <w:t>.</w:t>
            </w:r>
          </w:p>
          <w:p w:rsidR="00F429AD" w:rsidRPr="00FE596C" w:rsidRDefault="00FE596C" w:rsidP="00FE596C">
            <w:pPr>
              <w:pStyle w:val="TableCellText"/>
              <w:rPr>
                <w:lang w:val="en-US"/>
              </w:rPr>
            </w:pPr>
            <w:r>
              <w:t>Если</w:t>
            </w:r>
            <w:r w:rsidRPr="00EA5018">
              <w:rPr>
                <w:lang w:val="en-US"/>
              </w:rPr>
              <w:t xml:space="preserve"> Block.AmountType </w:t>
            </w:r>
            <w:r>
              <w:rPr>
                <w:lang w:val="en-US"/>
              </w:rPr>
              <w:t>≠</w:t>
            </w:r>
            <w:r w:rsidRPr="00EA5018">
              <w:rPr>
                <w:lang w:val="en-US"/>
              </w:rPr>
              <w:t xml:space="preserve"> '*</w:t>
            </w:r>
            <w:r>
              <w:rPr>
                <w:lang w:val="en-US"/>
              </w:rPr>
              <w:t>AMOUNT</w:t>
            </w:r>
            <w:r w:rsidRPr="00EA5018">
              <w:rPr>
                <w:lang w:val="en-US"/>
              </w:rPr>
              <w:t xml:space="preserve">', </w:t>
            </w:r>
            <w:r>
              <w:t>то</w:t>
            </w:r>
            <w:r w:rsidRPr="00EA5018">
              <w:rPr>
                <w:lang w:val="en-US"/>
              </w:rPr>
              <w:t xml:space="preserve"> 0.</w:t>
            </w:r>
          </w:p>
        </w:tc>
      </w:tr>
      <w:tr w:rsidR="00F429AD" w:rsidRPr="00AC0040" w:rsidTr="00137242">
        <w:trPr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STRD</w:t>
            </w:r>
          </w:p>
        </w:tc>
        <w:tc>
          <w:tcPr>
            <w:tcW w:w="4536" w:type="dxa"/>
            <w:noWrap/>
            <w:hideMark/>
          </w:tcPr>
          <w:p w:rsidR="00F429AD" w:rsidRPr="00285A65" w:rsidRDefault="00F429AD" w:rsidP="00137242">
            <w:pPr>
              <w:pStyle w:val="TableCellText"/>
            </w:pPr>
            <w:r w:rsidRPr="00285A65">
              <w:t>Дата начала действия блокировки</w:t>
            </w:r>
          </w:p>
        </w:tc>
        <w:tc>
          <w:tcPr>
            <w:tcW w:w="4110" w:type="dxa"/>
          </w:tcPr>
          <w:p w:rsidR="00F429AD" w:rsidRPr="00B82E11" w:rsidRDefault="00F429AD" w:rsidP="00137242">
            <w:pPr>
              <w:pStyle w:val="TableCellText"/>
            </w:pPr>
            <w:r w:rsidRPr="00B82E11">
              <w:t>Если поле Block.StartDate заполнено, то Block.StartDate; в противном случае — текущая рабочая дата. Дата указывается в формате MIDAS.</w:t>
            </w:r>
          </w:p>
        </w:tc>
      </w:tr>
      <w:tr w:rsidR="00F429AD" w:rsidRPr="004139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Pr="00AC0040" w:rsidRDefault="00F429AD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ENDD</w:t>
            </w:r>
          </w:p>
        </w:tc>
        <w:tc>
          <w:tcPr>
            <w:tcW w:w="4536" w:type="dxa"/>
            <w:noWrap/>
            <w:hideMark/>
          </w:tcPr>
          <w:p w:rsidR="00F429AD" w:rsidRPr="00AC0040" w:rsidRDefault="00F429AD" w:rsidP="00137242">
            <w:pPr>
              <w:pStyle w:val="TableCellText"/>
            </w:pPr>
            <w:r w:rsidRPr="00AC0040">
              <w:t>Дата конца действия блокировки</w:t>
            </w:r>
          </w:p>
        </w:tc>
        <w:tc>
          <w:tcPr>
            <w:tcW w:w="4110" w:type="dxa"/>
          </w:tcPr>
          <w:p w:rsidR="00F429AD" w:rsidRPr="00B81944" w:rsidRDefault="00F429AD" w:rsidP="00137242">
            <w:pPr>
              <w:pStyle w:val="TableCellText"/>
              <w:rPr>
                <w:rFonts w:cs="Arial"/>
                <w:sz w:val="20"/>
                <w:szCs w:val="20"/>
              </w:rPr>
            </w:pPr>
            <w:r w:rsidRPr="00B82E11">
              <w:t xml:space="preserve">Если поле Block.EndDate заполнено, то Block.EndDate; в противном случае — </w:t>
            </w:r>
            <w:r w:rsidRPr="00DE50A5">
              <w:t>2245-10-14</w:t>
            </w:r>
            <w:r w:rsidRPr="00B82E11">
              <w:t>. Дата указывается в формате MIDAS.</w:t>
            </w:r>
          </w:p>
        </w:tc>
      </w:tr>
      <w:tr w:rsidR="00F429AD" w:rsidRPr="00173415" w:rsidTr="00137242">
        <w:trPr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ABVALTYP</w:t>
            </w:r>
          </w:p>
        </w:tc>
        <w:tc>
          <w:tcPr>
            <w:tcW w:w="4536" w:type="dxa"/>
            <w:noWrap/>
            <w:hideMark/>
          </w:tcPr>
          <w:p w:rsidR="00F429AD" w:rsidRPr="00AC0040" w:rsidRDefault="00F429AD" w:rsidP="00137242">
            <w:pPr>
              <w:pStyle w:val="TableCellText"/>
            </w:pPr>
            <w:r>
              <w:t>Тип</w:t>
            </w:r>
            <w:r w:rsidRPr="00DE50A5">
              <w:rPr>
                <w:lang w:val="en-US"/>
              </w:rPr>
              <w:t xml:space="preserve"> </w:t>
            </w:r>
            <w:r>
              <w:t>валютирования</w:t>
            </w:r>
            <w:r w:rsidRPr="00DE50A5">
              <w:rPr>
                <w:lang w:val="en-US"/>
              </w:rPr>
              <w:t xml:space="preserve"> (</w:t>
            </w:r>
            <w:r>
              <w:rPr>
                <w:lang w:val="en-US"/>
              </w:rPr>
              <w:t>*CURDATE / *ENDDATE</w:t>
            </w:r>
            <w:r w:rsidRPr="00DE50A5">
              <w:rPr>
                <w:lang w:val="en-US"/>
              </w:rPr>
              <w:t>)</w:t>
            </w:r>
          </w:p>
        </w:tc>
        <w:tc>
          <w:tcPr>
            <w:tcW w:w="4110" w:type="dxa"/>
          </w:tcPr>
          <w:p w:rsidR="00F429AD" w:rsidRPr="00B82E11" w:rsidRDefault="00F429AD" w:rsidP="00137242">
            <w:pPr>
              <w:pStyle w:val="TableCellCode"/>
            </w:pPr>
            <w:r>
              <w:t>'*CURDATE'</w:t>
            </w:r>
          </w:p>
        </w:tc>
      </w:tr>
      <w:tr w:rsidR="00F429AD" w:rsidRPr="0017341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ABTRYP</w:t>
            </w:r>
          </w:p>
        </w:tc>
        <w:tc>
          <w:tcPr>
            <w:tcW w:w="4536" w:type="dxa"/>
            <w:noWrap/>
            <w:hideMark/>
          </w:tcPr>
          <w:p w:rsidR="00F429AD" w:rsidRPr="00AC0040" w:rsidRDefault="00F429AD" w:rsidP="00137242">
            <w:pPr>
              <w:pStyle w:val="TableCellText"/>
            </w:pPr>
            <w:r>
              <w:rPr>
                <w:lang w:val="en-US"/>
              </w:rPr>
              <w:t xml:space="preserve">Transaction Type </w:t>
            </w:r>
            <w:r>
              <w:t>для проджекта</w:t>
            </w:r>
          </w:p>
        </w:tc>
        <w:tc>
          <w:tcPr>
            <w:tcW w:w="4110" w:type="dxa"/>
          </w:tcPr>
          <w:p w:rsidR="00F429AD" w:rsidRPr="00B82E11" w:rsidRDefault="00F429AD" w:rsidP="00137242">
            <w:pPr>
              <w:pStyle w:val="TableCellCode"/>
            </w:pPr>
            <w:r w:rsidRPr="00D941A0">
              <w:t>Block.</w:t>
            </w:r>
            <w:r w:rsidRPr="00DE50A5">
              <w:t>ProjectTrnTyp</w:t>
            </w:r>
          </w:p>
        </w:tc>
      </w:tr>
      <w:tr w:rsidR="00F429AD" w:rsidRPr="00173415" w:rsidTr="00137242">
        <w:trPr>
          <w:trHeight w:val="300"/>
        </w:trPr>
        <w:tc>
          <w:tcPr>
            <w:tcW w:w="1668" w:type="dxa"/>
            <w:noWrap/>
            <w:hideMark/>
          </w:tcPr>
          <w:p w:rsidR="00F429AD" w:rsidRDefault="00F429AD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AB</w:t>
            </w:r>
            <w:r w:rsidRPr="00566772">
              <w:rPr>
                <w:rFonts w:cs="Consolas"/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F429AD" w:rsidRPr="00AC0040" w:rsidRDefault="00F429AD" w:rsidP="00137242">
            <w:pPr>
              <w:pStyle w:val="TableCellText"/>
            </w:pPr>
            <w:r>
              <w:rPr>
                <w:lang w:val="en-US"/>
              </w:rPr>
              <w:t>Transaction Number</w:t>
            </w:r>
            <w:r>
              <w:t xml:space="preserve"> для проджекта</w:t>
            </w:r>
          </w:p>
        </w:tc>
        <w:tc>
          <w:tcPr>
            <w:tcW w:w="4110" w:type="dxa"/>
          </w:tcPr>
          <w:p w:rsidR="00F429AD" w:rsidRPr="00B82E11" w:rsidRDefault="00F429AD" w:rsidP="00137242">
            <w:pPr>
              <w:pStyle w:val="TableCellCode"/>
            </w:pPr>
            <w:r w:rsidRPr="00DE50A5">
              <w:t>Block.ProjectTrnNbr</w:t>
            </w:r>
          </w:p>
        </w:tc>
      </w:tr>
      <w:tr w:rsidR="00F959C6" w:rsidRPr="0017341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ABNRTD</w:t>
            </w:r>
          </w:p>
        </w:tc>
        <w:tc>
          <w:tcPr>
            <w:tcW w:w="4536" w:type="dxa"/>
            <w:noWrap/>
            <w:hideMark/>
          </w:tcPr>
          <w:p w:rsidR="00F959C6" w:rsidRDefault="00311343" w:rsidP="00137242">
            <w:pPr>
              <w:pStyle w:val="TableCellText"/>
              <w:rPr>
                <w:lang w:val="en-US"/>
              </w:rPr>
            </w:pPr>
            <w:r>
              <w:t xml:space="preserve">Комментарий к </w:t>
            </w:r>
            <w:r w:rsidRPr="0067145D">
              <w:t>проджект</w:t>
            </w:r>
            <w:r>
              <w:t>у</w:t>
            </w:r>
          </w:p>
        </w:tc>
        <w:tc>
          <w:tcPr>
            <w:tcW w:w="4110" w:type="dxa"/>
          </w:tcPr>
          <w:p w:rsidR="00F959C6" w:rsidRPr="00DE50A5" w:rsidRDefault="00F959C6" w:rsidP="00137242">
            <w:pPr>
              <w:pStyle w:val="TableCellCode"/>
            </w:pPr>
            <w:r w:rsidRPr="00DE50A5">
              <w:t>Block.</w:t>
            </w:r>
            <w:r>
              <w:t>ProjectNarrative</w:t>
            </w:r>
          </w:p>
        </w:tc>
      </w:tr>
      <w:tr w:rsidR="00F959C6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USEOVD</w:t>
            </w:r>
          </w:p>
        </w:tc>
        <w:tc>
          <w:tcPr>
            <w:tcW w:w="4536" w:type="dxa"/>
            <w:noWrap/>
            <w:hideMark/>
          </w:tcPr>
          <w:p w:rsidR="00F959C6" w:rsidRPr="00285A65" w:rsidRDefault="00F959C6" w:rsidP="00137242">
            <w:pPr>
              <w:pStyle w:val="TableCellText"/>
            </w:pPr>
            <w:r w:rsidRPr="00285A65">
              <w:t>Учитывать лимит овердрафта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Block.UseOverdraft</w:t>
            </w:r>
          </w:p>
        </w:tc>
      </w:tr>
      <w:tr w:rsidR="00F959C6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</w:rPr>
              <w:t>IGNBLK</w:t>
            </w:r>
          </w:p>
        </w:tc>
        <w:tc>
          <w:tcPr>
            <w:tcW w:w="4536" w:type="dxa"/>
            <w:noWrap/>
            <w:hideMark/>
          </w:tcPr>
          <w:p w:rsidR="00F959C6" w:rsidRPr="00E54041" w:rsidRDefault="00F959C6" w:rsidP="00137242">
            <w:pPr>
              <w:pStyle w:val="TableCellText"/>
            </w:pPr>
            <w:r w:rsidRPr="00285A65">
              <w:t>Флаг обхода блокировки all</w:t>
            </w:r>
            <w:r w:rsidR="003C62C6">
              <w:rPr>
                <w:lang w:val="en-US"/>
              </w:rPr>
              <w:t>/</w:t>
            </w:r>
            <w:r w:rsidRPr="00285A65">
              <w:t>credit</w:t>
            </w:r>
            <w:r>
              <w:t>/</w:t>
            </w:r>
            <w:r w:rsidRPr="00285A65">
              <w:t>debit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Block.IgnoreBlockFlag</w:t>
            </w:r>
          </w:p>
        </w:tc>
      </w:tr>
      <w:tr w:rsidR="00F959C6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</w:rPr>
              <w:t>IGNBAL</w:t>
            </w:r>
          </w:p>
        </w:tc>
        <w:tc>
          <w:tcPr>
            <w:tcW w:w="4536" w:type="dxa"/>
            <w:noWrap/>
            <w:hideMark/>
          </w:tcPr>
          <w:p w:rsidR="00F959C6" w:rsidRPr="00E54041" w:rsidRDefault="00F959C6" w:rsidP="00137242">
            <w:pPr>
              <w:pStyle w:val="TableCellText"/>
            </w:pPr>
            <w:r w:rsidRPr="00285A65">
              <w:t>Флаг игнорирования доступного остатка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Block.IgnoreBalance</w:t>
            </w:r>
          </w:p>
        </w:tc>
      </w:tr>
      <w:tr w:rsidR="00F959C6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PARSRC</w:t>
            </w:r>
          </w:p>
        </w:tc>
        <w:tc>
          <w:tcPr>
            <w:tcW w:w="4536" w:type="dxa"/>
            <w:vMerge w:val="restart"/>
            <w:noWrap/>
            <w:hideMark/>
          </w:tcPr>
          <w:p w:rsidR="00F959C6" w:rsidRPr="00D729B7" w:rsidRDefault="00F959C6" w:rsidP="00137242">
            <w:pPr>
              <w:pStyle w:val="TableCellText"/>
            </w:pPr>
            <w:r>
              <w:t>Родительская блокировка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Block.ParentID.SystemCode</w:t>
            </w:r>
          </w:p>
        </w:tc>
      </w:tr>
      <w:tr w:rsidR="00F959C6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</w:pPr>
            <w:r>
              <w:rPr>
                <w:rFonts w:cs="Consolas"/>
              </w:rPr>
              <w:lastRenderedPageBreak/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PARID</w:t>
            </w:r>
          </w:p>
        </w:tc>
        <w:tc>
          <w:tcPr>
            <w:tcW w:w="4536" w:type="dxa"/>
            <w:vMerge/>
            <w:noWrap/>
            <w:hideMark/>
          </w:tcPr>
          <w:p w:rsidR="00F959C6" w:rsidRPr="00285A65" w:rsidRDefault="00F959C6" w:rsidP="00137242">
            <w:pPr>
              <w:pStyle w:val="TableCellText"/>
            </w:pP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Block.ParentID.Reference</w:t>
            </w:r>
          </w:p>
        </w:tc>
      </w:tr>
      <w:tr w:rsidR="00F959C6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Default="00F959C6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ABNARR</w:t>
            </w:r>
          </w:p>
        </w:tc>
        <w:tc>
          <w:tcPr>
            <w:tcW w:w="4536" w:type="dxa"/>
            <w:noWrap/>
            <w:hideMark/>
          </w:tcPr>
          <w:p w:rsidR="00F959C6" w:rsidRPr="00C014FE" w:rsidRDefault="00F959C6" w:rsidP="00137242">
            <w:pPr>
              <w:pStyle w:val="TableCellText"/>
            </w:pPr>
            <w:r>
              <w:t>Комментарий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>Block.Comment</w:t>
            </w:r>
          </w:p>
        </w:tc>
      </w:tr>
      <w:tr w:rsidR="00EE2967" w:rsidRPr="00285A65" w:rsidTr="00584631">
        <w:trPr>
          <w:trHeight w:val="300"/>
        </w:trPr>
        <w:tc>
          <w:tcPr>
            <w:tcW w:w="1668" w:type="dxa"/>
            <w:noWrap/>
            <w:hideMark/>
          </w:tcPr>
          <w:p w:rsidR="00EE2967" w:rsidRPr="00F32B8C" w:rsidRDefault="00EE2967" w:rsidP="00584631">
            <w:pPr>
              <w:pStyle w:val="TableCellCode"/>
            </w:pPr>
            <w:r>
              <w:rPr>
                <w:rFonts w:cs="Consolas"/>
                <w:lang w:val="en-US"/>
              </w:rPr>
              <w:t>ABLPD</w:t>
            </w:r>
          </w:p>
        </w:tc>
        <w:tc>
          <w:tcPr>
            <w:tcW w:w="4536" w:type="dxa"/>
            <w:noWrap/>
            <w:hideMark/>
          </w:tcPr>
          <w:p w:rsidR="00EE2967" w:rsidRDefault="00EE2967" w:rsidP="00584631">
            <w:pPr>
              <w:pStyle w:val="TableCellText"/>
            </w:pPr>
            <w:r>
              <w:t>Дата создания проджекта</w:t>
            </w:r>
          </w:p>
        </w:tc>
        <w:tc>
          <w:tcPr>
            <w:tcW w:w="4110" w:type="dxa"/>
          </w:tcPr>
          <w:p w:rsidR="00EE2967" w:rsidRPr="00EE2967" w:rsidRDefault="00EE2967" w:rsidP="0058463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59C6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Pr="00DC6FFD" w:rsidRDefault="00F959C6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ABDLTD</w:t>
            </w:r>
          </w:p>
        </w:tc>
        <w:tc>
          <w:tcPr>
            <w:tcW w:w="4536" w:type="dxa"/>
            <w:noWrap/>
            <w:hideMark/>
          </w:tcPr>
          <w:p w:rsidR="00F959C6" w:rsidRPr="00DC6FFD" w:rsidRDefault="00F959C6" w:rsidP="00137242">
            <w:pPr>
              <w:pStyle w:val="TableCellText"/>
            </w:pPr>
            <w:r>
              <w:t>Дата удаления</w:t>
            </w:r>
          </w:p>
        </w:tc>
        <w:tc>
          <w:tcPr>
            <w:tcW w:w="4110" w:type="dxa"/>
          </w:tcPr>
          <w:p w:rsidR="00F959C6" w:rsidRPr="00D941A0" w:rsidRDefault="00F959C6" w:rsidP="00137242">
            <w:pPr>
              <w:pStyle w:val="TableCellCode"/>
            </w:pPr>
            <w:r w:rsidRPr="00D941A0">
              <w:t xml:space="preserve">= </w:t>
            </w:r>
            <w:r w:rsidRPr="00D941A0">
              <w:rPr>
                <w:rFonts w:cs="Consolas"/>
              </w:rPr>
              <w:t>ABENDD</w:t>
            </w:r>
          </w:p>
        </w:tc>
      </w:tr>
      <w:tr w:rsidR="00DF3D84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DF3D84" w:rsidRDefault="00DF3D84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ABRRN</w:t>
            </w:r>
          </w:p>
        </w:tc>
        <w:tc>
          <w:tcPr>
            <w:tcW w:w="4536" w:type="dxa"/>
            <w:noWrap/>
            <w:hideMark/>
          </w:tcPr>
          <w:p w:rsidR="00DF3D84" w:rsidRDefault="00DF3D84" w:rsidP="00137242">
            <w:pPr>
              <w:pStyle w:val="TableCellText"/>
            </w:pPr>
            <w:r>
              <w:rPr>
                <w:lang w:val="en-US"/>
              </w:rPr>
              <w:t xml:space="preserve">RRN </w:t>
            </w:r>
            <w:r>
              <w:t xml:space="preserve">проджекта 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DF3D84" w:rsidRPr="00D941A0" w:rsidRDefault="00DF3D84" w:rsidP="00137242">
            <w:pPr>
              <w:pStyle w:val="TableCellCode"/>
            </w:pPr>
            <w:r>
              <w:t>Пока не заполнять</w:t>
            </w:r>
          </w:p>
        </w:tc>
      </w:tr>
      <w:tr w:rsidR="00DF3D84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</w:tcPr>
          <w:p w:rsidR="00DF3D84" w:rsidRDefault="00DF3D84" w:rsidP="00137242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ABSTNRRN</w:t>
            </w:r>
          </w:p>
        </w:tc>
        <w:tc>
          <w:tcPr>
            <w:tcW w:w="4536" w:type="dxa"/>
            <w:noWrap/>
          </w:tcPr>
          <w:p w:rsidR="00DF3D84" w:rsidRPr="00DF3D84" w:rsidRDefault="00DF3D84" w:rsidP="00137242">
            <w:pPr>
              <w:pStyle w:val="TableCellText"/>
            </w:pPr>
            <w:r>
              <w:rPr>
                <w:lang w:val="en-US"/>
              </w:rPr>
              <w:t>RRN</w:t>
            </w:r>
            <w:r w:rsidRPr="00DF3D84">
              <w:t xml:space="preserve"> </w:t>
            </w:r>
            <w:r>
              <w:t xml:space="preserve">сторнирующего проджекта 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DF3D84" w:rsidRDefault="00DF3D84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B05D7" w:rsidRDefault="00413963" w:rsidP="007B05D7">
      <w:pPr>
        <w:pStyle w:val="L4indent1"/>
      </w:pPr>
      <w:r>
        <w:t xml:space="preserve">Создать проджект с помощью программы </w:t>
      </w:r>
      <w:r>
        <w:rPr>
          <w:lang w:val="en-US"/>
        </w:rPr>
        <w:t>IFXPPMPR</w:t>
      </w:r>
      <w:r w:rsidR="007B05D7" w:rsidRPr="007B05D7">
        <w:t>:</w:t>
      </w:r>
    </w:p>
    <w:p w:rsidR="00D81C0E" w:rsidRPr="00D51527" w:rsidRDefault="00D51527" w:rsidP="00D81C0E">
      <w:pPr>
        <w:pStyle w:val="ac"/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F429AD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F429AD" w:rsidRPr="003A7B0C" w:rsidRDefault="00F429AD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F429AD" w:rsidRPr="003A7B0C" w:rsidRDefault="00F429AD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F429AD" w:rsidRPr="00ED0E14" w:rsidRDefault="00F429AD" w:rsidP="00137242">
            <w:pPr>
              <w:pStyle w:val="TableCellText"/>
            </w:pPr>
            <w:r>
              <w:t>Что передать</w:t>
            </w:r>
          </w:p>
        </w:tc>
      </w:tr>
      <w:tr w:rsidR="00F429AD" w:rsidRPr="009254F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F429AD" w:rsidRPr="00D96E29" w:rsidRDefault="00F429AD" w:rsidP="00137242">
            <w:pPr>
              <w:pStyle w:val="TableCellCode"/>
            </w:pPr>
            <w:r w:rsidRPr="00AE244F">
              <w:t>p@Action</w:t>
            </w:r>
          </w:p>
        </w:tc>
        <w:tc>
          <w:tcPr>
            <w:tcW w:w="4536" w:type="dxa"/>
            <w:noWrap/>
            <w:vAlign w:val="top"/>
            <w:hideMark/>
          </w:tcPr>
          <w:p w:rsidR="00F429AD" w:rsidRPr="00D96E29" w:rsidRDefault="00F429AD" w:rsidP="00137242">
            <w:pPr>
              <w:pStyle w:val="TableCellText"/>
            </w:pPr>
            <w:r w:rsidRPr="00AE244F">
              <w:t>Режим работы</w:t>
            </w:r>
          </w:p>
        </w:tc>
        <w:tc>
          <w:tcPr>
            <w:tcW w:w="4110" w:type="dxa"/>
          </w:tcPr>
          <w:p w:rsidR="00F429AD" w:rsidRPr="00950600" w:rsidRDefault="00F429AD" w:rsidP="00137242">
            <w:pPr>
              <w:pStyle w:val="TableCellCode"/>
            </w:pPr>
            <w:r>
              <w:rPr>
                <w:lang w:val="en-US"/>
              </w:rPr>
              <w:t>'*INPUT'</w:t>
            </w:r>
          </w:p>
        </w:tc>
      </w:tr>
      <w:tr w:rsidR="00F429AD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vAlign w:val="top"/>
            <w:hideMark/>
          </w:tcPr>
          <w:p w:rsidR="00F429AD" w:rsidRPr="00D96E29" w:rsidRDefault="00F429AD" w:rsidP="00137242">
            <w:pPr>
              <w:pStyle w:val="TableCellCode"/>
            </w:pPr>
            <w:r w:rsidRPr="00AE244F">
              <w:t>p@Block</w:t>
            </w:r>
          </w:p>
        </w:tc>
        <w:tc>
          <w:tcPr>
            <w:tcW w:w="4536" w:type="dxa"/>
            <w:noWrap/>
            <w:vAlign w:val="top"/>
            <w:hideMark/>
          </w:tcPr>
          <w:p w:rsidR="00F429AD" w:rsidRPr="003843C4" w:rsidRDefault="00F429AD" w:rsidP="00137242">
            <w:pPr>
              <w:pStyle w:val="TableCellText"/>
            </w:pPr>
            <w:r w:rsidRPr="00AE244F">
              <w:t>Блокировка</w:t>
            </w:r>
          </w:p>
        </w:tc>
        <w:tc>
          <w:tcPr>
            <w:tcW w:w="4110" w:type="dxa"/>
          </w:tcPr>
          <w:p w:rsidR="00F429AD" w:rsidRPr="004E41B5" w:rsidRDefault="004E41B5" w:rsidP="00137242">
            <w:pPr>
              <w:pStyle w:val="TableCellText"/>
            </w:pPr>
            <w:r>
              <w:t xml:space="preserve">Запись файла </w:t>
            </w:r>
            <w:r w:rsidRPr="0039127A">
              <w:t>IFXPPABP</w:t>
            </w:r>
            <w:r>
              <w:t xml:space="preserve"> по блокировке</w:t>
            </w:r>
          </w:p>
        </w:tc>
      </w:tr>
      <w:tr w:rsidR="00F429AD" w:rsidRPr="003843C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F429AD" w:rsidRPr="003843C4" w:rsidRDefault="00F429AD" w:rsidP="00137242">
            <w:pPr>
              <w:pStyle w:val="TableCellCode"/>
            </w:pPr>
            <w:r w:rsidRPr="00AE244F">
              <w:t>p@RtCd</w:t>
            </w:r>
          </w:p>
        </w:tc>
        <w:tc>
          <w:tcPr>
            <w:tcW w:w="4536" w:type="dxa"/>
            <w:noWrap/>
            <w:vAlign w:val="top"/>
            <w:hideMark/>
          </w:tcPr>
          <w:p w:rsidR="00F429AD" w:rsidRPr="00A17B1E" w:rsidRDefault="00F429AD" w:rsidP="00137242">
            <w:pPr>
              <w:pStyle w:val="TableCellText"/>
            </w:pPr>
            <w:r w:rsidRPr="00AE244F">
              <w:t>Код возврата</w:t>
            </w:r>
          </w:p>
        </w:tc>
        <w:tc>
          <w:tcPr>
            <w:tcW w:w="4110" w:type="dxa"/>
          </w:tcPr>
          <w:p w:rsidR="00F429AD" w:rsidRPr="00950600" w:rsidRDefault="00F429AD" w:rsidP="00137242">
            <w:pPr>
              <w:pStyle w:val="TableCellCode"/>
            </w:pPr>
          </w:p>
        </w:tc>
      </w:tr>
      <w:tr w:rsidR="00F429AD" w:rsidRPr="003843C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  <w:vAlign w:val="top"/>
          </w:tcPr>
          <w:p w:rsidR="00F429AD" w:rsidRPr="003843C4" w:rsidRDefault="00F429AD" w:rsidP="00137242">
            <w:pPr>
              <w:pStyle w:val="TableCellCode"/>
            </w:pPr>
            <w:r w:rsidRPr="00AE244F">
              <w:t>p@ErrM</w:t>
            </w:r>
          </w:p>
        </w:tc>
        <w:tc>
          <w:tcPr>
            <w:tcW w:w="4536" w:type="dxa"/>
            <w:vAlign w:val="top"/>
          </w:tcPr>
          <w:p w:rsidR="00F429AD" w:rsidRPr="00D96E29" w:rsidRDefault="00F429AD" w:rsidP="00137242">
            <w:pPr>
              <w:pStyle w:val="TableCellText"/>
            </w:pPr>
            <w:r w:rsidRPr="00AE244F">
              <w:t>Текст ошибки</w:t>
            </w:r>
          </w:p>
        </w:tc>
        <w:tc>
          <w:tcPr>
            <w:tcW w:w="4110" w:type="dxa"/>
          </w:tcPr>
          <w:p w:rsidR="00F429AD" w:rsidRPr="00950600" w:rsidRDefault="00F429AD" w:rsidP="00137242">
            <w:pPr>
              <w:pStyle w:val="TableCellCode"/>
            </w:pPr>
          </w:p>
        </w:tc>
      </w:tr>
    </w:tbl>
    <w:p w:rsidR="00A20CA8" w:rsidRDefault="003C58B4" w:rsidP="00C13C5B">
      <w:pPr>
        <w:pStyle w:val="L4indent1"/>
      </w:pPr>
      <w:r w:rsidRPr="00AD4E81">
        <w:t xml:space="preserve">Проанализировать результат работы </w:t>
      </w:r>
      <w:r w:rsidRPr="00A20CA8">
        <w:t>API</w:t>
      </w:r>
      <w:r w:rsidRPr="00AD4E81">
        <w:t>.</w:t>
      </w:r>
      <w:r w:rsidRPr="00F429AD">
        <w:t xml:space="preserve"> </w:t>
      </w:r>
      <w:r w:rsidRPr="00AD4E81">
        <w:t>Если код возврата (</w:t>
      </w:r>
      <w:r>
        <w:t>p</w:t>
      </w:r>
      <w:r w:rsidRPr="00F429AD">
        <w:t>@</w:t>
      </w:r>
      <w:r w:rsidRPr="00D96E29">
        <w:t>RtCd</w:t>
      </w:r>
      <w:r w:rsidRPr="00AD4E81">
        <w:t xml:space="preserve">) </w:t>
      </w:r>
      <w:r w:rsidRPr="00667DE0">
        <w:t>равен '</w:t>
      </w:r>
      <w:r>
        <w:t>1</w:t>
      </w:r>
      <w:r w:rsidRPr="00667DE0">
        <w:t>'</w:t>
      </w:r>
      <w:r w:rsidRPr="00AD4E81">
        <w:t xml:space="preserve">, зафиксировать ошибку с кодом </w:t>
      </w:r>
      <w:r w:rsidRPr="00AA76CD">
        <w:t>«</w:t>
      </w:r>
      <w:r>
        <w:t>22</w:t>
      </w:r>
      <w:r w:rsidRPr="00AA76CD">
        <w:t>»</w:t>
      </w:r>
      <w:r>
        <w:t>; если код возврата равен '2'</w:t>
      </w:r>
      <w:r w:rsidRPr="0053446E">
        <w:t xml:space="preserve">, </w:t>
      </w:r>
      <w:r>
        <w:t xml:space="preserve">зафиксировать ошибку с кодом </w:t>
      </w:r>
      <w:r w:rsidRPr="00AA76CD">
        <w:t>«</w:t>
      </w:r>
      <w:r>
        <w:t>25</w:t>
      </w:r>
      <w:r w:rsidRPr="00AA76CD">
        <w:t>»</w:t>
      </w:r>
      <w:r>
        <w:t xml:space="preserve"> </w:t>
      </w:r>
      <w:r w:rsidRPr="00AD4E81">
        <w:t xml:space="preserve">и сообщением </w:t>
      </w:r>
      <w:r>
        <w:t>p</w:t>
      </w:r>
      <w:r w:rsidRPr="0083653F">
        <w:t>@</w:t>
      </w:r>
      <w:r w:rsidRPr="00D96E29">
        <w:t>ErrM</w:t>
      </w:r>
      <w:r w:rsidRPr="00AD4E81">
        <w:t>.</w:t>
      </w:r>
    </w:p>
    <w:p w:rsidR="00C85DD1" w:rsidRPr="00C85DD1" w:rsidRDefault="00C010B3" w:rsidP="00C13C5B">
      <w:pPr>
        <w:pStyle w:val="L4indent1"/>
      </w:pPr>
      <w:r w:rsidRPr="00C010B3">
        <w:t>Обновить</w:t>
      </w:r>
      <w:r>
        <w:t xml:space="preserve"> подготовленную запись файла </w:t>
      </w:r>
      <w:r>
        <w:rPr>
          <w:lang w:val="en-US"/>
        </w:rPr>
        <w:t>IFXPPABP</w:t>
      </w:r>
      <w:r>
        <w:t xml:space="preserve"> из параметра </w:t>
      </w:r>
      <w:r w:rsidRPr="00AE244F">
        <w:t>p@Block</w:t>
      </w:r>
      <w:r>
        <w:t xml:space="preserve"> (программа </w:t>
      </w:r>
      <w:r>
        <w:rPr>
          <w:lang w:val="en-US"/>
        </w:rPr>
        <w:t>IFXPPMPR</w:t>
      </w:r>
      <w:r>
        <w:t xml:space="preserve"> могла изменить ряд полей).</w:t>
      </w:r>
    </w:p>
    <w:p w:rsidR="00C85DD1" w:rsidRDefault="00C85DD1" w:rsidP="00C13C5B">
      <w:pPr>
        <w:pStyle w:val="L4indent1"/>
      </w:pPr>
      <w:bookmarkStart w:id="461" w:name="_Ref407014205"/>
      <w:r>
        <w:t xml:space="preserve">Обновить/добавить запись в файле </w:t>
      </w:r>
      <w:r>
        <w:rPr>
          <w:lang w:val="en-US"/>
        </w:rPr>
        <w:t>IFXPPABP</w:t>
      </w:r>
      <w:r w:rsidRPr="00C85DD1">
        <w:t>.</w:t>
      </w:r>
      <w:bookmarkEnd w:id="461"/>
    </w:p>
    <w:p w:rsidR="000D719F" w:rsidRDefault="000D719F" w:rsidP="000D719F">
      <w:pPr>
        <w:pStyle w:val="3"/>
      </w:pPr>
      <w:bookmarkStart w:id="462" w:name="_Toc406684752"/>
      <w:bookmarkStart w:id="463" w:name="_Toc406749798"/>
      <w:bookmarkStart w:id="464" w:name="_Toc406755109"/>
      <w:bookmarkStart w:id="465" w:name="_Toc406755990"/>
      <w:bookmarkStart w:id="466" w:name="_Toc406756736"/>
      <w:bookmarkStart w:id="467" w:name="_Toc406756883"/>
      <w:bookmarkStart w:id="468" w:name="_Toc406757273"/>
      <w:bookmarkStart w:id="469" w:name="_Toc406757361"/>
      <w:bookmarkStart w:id="470" w:name="_Toc407017322"/>
      <w:bookmarkStart w:id="471" w:name="_Toc407017529"/>
      <w:bookmarkStart w:id="472" w:name="_Toc407017944"/>
      <w:bookmarkStart w:id="473" w:name="_Toc422234738"/>
      <w:bookmarkStart w:id="474" w:name="_Toc403730638"/>
      <w:bookmarkStart w:id="475" w:name="_Toc403730770"/>
      <w:bookmarkStart w:id="476" w:name="_Toc403730969"/>
      <w:bookmarkStart w:id="477" w:name="_Toc403739506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r>
        <w:t>Для</w:t>
      </w:r>
      <w:r>
        <w:rPr>
          <w:lang w:val="ru-RU"/>
        </w:rPr>
        <w:t xml:space="preserve"> </w:t>
      </w:r>
      <w:r>
        <w:t>формата</w:t>
      </w:r>
      <w:r>
        <w:rPr>
          <w:lang w:val="ru-RU"/>
        </w:rPr>
        <w:t xml:space="preserve"> </w:t>
      </w:r>
      <w:r w:rsidRPr="000D719F">
        <w:rPr>
          <w:rStyle w:val="Function"/>
        </w:rPr>
        <w:t>QueryPreBlockPartialAuthorize</w:t>
      </w:r>
      <w:bookmarkEnd w:id="473"/>
    </w:p>
    <w:p w:rsidR="000D719F" w:rsidRPr="000D719F" w:rsidRDefault="000D719F" w:rsidP="000D719F">
      <w:pPr>
        <w:pStyle w:val="L4indent1"/>
      </w:pPr>
      <w:r>
        <w:t>Проверить,</w:t>
      </w:r>
      <w:r w:rsidR="007507C4">
        <w:t xml:space="preserve"> что</w:t>
      </w:r>
      <w:r>
        <w:t xml:space="preserve"> существует </w:t>
      </w:r>
      <w:r w:rsidR="003F79A4">
        <w:t xml:space="preserve">активная </w:t>
      </w:r>
      <w:r>
        <w:t xml:space="preserve">неподтверждённая блокировка (запись в таблице </w:t>
      </w:r>
      <w:r w:rsidRPr="007507C4">
        <w:rPr>
          <w:lang w:val="en-US"/>
        </w:rPr>
        <w:t>IFXPPAB</w:t>
      </w:r>
      <w:r w:rsidRPr="006003F3">
        <w:t>P</w:t>
      </w:r>
      <w:r>
        <w:t xml:space="preserve">) с идентификатором </w:t>
      </w:r>
      <w:r w:rsidRPr="007507C4">
        <w:rPr>
          <w:lang w:val="en-US"/>
        </w:rPr>
        <w:t>Block</w:t>
      </w:r>
      <w:r w:rsidRPr="00C94781">
        <w:t>.</w:t>
      </w:r>
      <w:r w:rsidRPr="007507C4">
        <w:rPr>
          <w:lang w:val="en-US"/>
        </w:rPr>
        <w:t>PreBlockID</w:t>
      </w:r>
      <w:r>
        <w:t>.</w:t>
      </w:r>
      <w:r w:rsidR="007507C4">
        <w:t xml:space="preserve"> В противном случае зафиксировать ошибку с кодом «</w:t>
      </w:r>
      <w:r w:rsidR="003F79A4">
        <w:t>35</w:t>
      </w:r>
      <w:r w:rsidR="007507C4">
        <w:t>».</w:t>
      </w:r>
    </w:p>
    <w:p w:rsidR="000D719F" w:rsidRDefault="00966060" w:rsidP="000D719F">
      <w:pPr>
        <w:pStyle w:val="L4indent1"/>
      </w:pPr>
      <w:r>
        <w:t>У</w:t>
      </w:r>
      <w:r w:rsidR="000D719F">
        <w:t xml:space="preserve">бедиться в совпадении её полей </w:t>
      </w:r>
      <w:r w:rsidR="000D719F" w:rsidRPr="00FC5E4B">
        <w:t>ObjectReference, Account, StartDate, EndDate, UseOverdraft, Comment, ParentID</w:t>
      </w:r>
      <w:r w:rsidR="000D719F">
        <w:t xml:space="preserve"> с соответствующими полями запроса. Каждое из перечисленных полей либо должно быть в обоих случаях незаполнено, либо заполнено одним и тем же значением.</w:t>
      </w:r>
      <w:r w:rsidR="000D719F">
        <w:br/>
        <w:t>Если обнаружились расхождения, зафиксировать ошибку с кодом «20».</w:t>
      </w:r>
    </w:p>
    <w:p w:rsidR="00966060" w:rsidRPr="000A697C" w:rsidRDefault="00B242A4" w:rsidP="000D719F">
      <w:pPr>
        <w:pStyle w:val="L4indent1"/>
      </w:pPr>
      <w:bookmarkStart w:id="478" w:name="_Ref408837267"/>
      <w:r>
        <w:t>Вычислить</w:t>
      </w:r>
      <w:r w:rsidR="000A697C">
        <w:t xml:space="preserve"> сумм</w:t>
      </w:r>
      <w:r>
        <w:t>у</w:t>
      </w:r>
      <w:r w:rsidR="000A697C">
        <w:t xml:space="preserve"> частичного подтверждения</w:t>
      </w:r>
      <w:r w:rsidR="004F2FB8">
        <w:t>.</w:t>
      </w:r>
      <w:bookmarkEnd w:id="478"/>
    </w:p>
    <w:p w:rsidR="004F2FB8" w:rsidRDefault="000A697C" w:rsidP="004F2FB8">
      <w:pPr>
        <w:pStyle w:val="L5indent2"/>
      </w:pPr>
      <w:r>
        <w:t>Если</w:t>
      </w:r>
      <w:r w:rsidRPr="004F2FB8">
        <w:t xml:space="preserve"> </w:t>
      </w:r>
      <w:r w:rsidR="004F2FB8">
        <w:rPr>
          <w:lang w:val="en-US"/>
        </w:rPr>
        <w:t>Block</w:t>
      </w:r>
      <w:r w:rsidR="004F2FB8" w:rsidRPr="004F2FB8">
        <w:t>.</w:t>
      </w:r>
      <w:r w:rsidR="004F2FB8">
        <w:rPr>
          <w:lang w:val="en-US"/>
        </w:rPr>
        <w:t>AmountType</w:t>
      </w:r>
      <w:r w:rsidR="004F2FB8" w:rsidRPr="004F2FB8">
        <w:t xml:space="preserve"> = </w:t>
      </w:r>
      <w:r w:rsidR="007A05B7" w:rsidRPr="007A05B7">
        <w:t>'</w:t>
      </w:r>
      <w:r w:rsidR="004F2FB8" w:rsidRPr="004F2FB8">
        <w:t>*</w:t>
      </w:r>
      <w:r w:rsidR="004F2FB8">
        <w:rPr>
          <w:lang w:val="en-US"/>
        </w:rPr>
        <w:t>AMOUNT</w:t>
      </w:r>
      <w:r w:rsidR="007A05B7" w:rsidRPr="007A05B7">
        <w:t>'</w:t>
      </w:r>
      <w:r w:rsidR="004F2FB8" w:rsidRPr="004F2FB8">
        <w:t xml:space="preserve">, </w:t>
      </w:r>
      <w:r w:rsidR="00B242A4">
        <w:t xml:space="preserve">то </w:t>
      </w:r>
      <w:r w:rsidR="00B242A4" w:rsidRPr="007A05B7">
        <w:t>{</w:t>
      </w:r>
      <w:r w:rsidR="00B242A4">
        <w:t>сумма частичного подтверждения</w:t>
      </w:r>
      <w:r w:rsidR="00B242A4" w:rsidRPr="007A05B7">
        <w:t>}</w:t>
      </w:r>
      <w:r w:rsidR="00B242A4">
        <w:t xml:space="preserve"> = </w:t>
      </w:r>
      <w:r w:rsidR="004F2FB8">
        <w:rPr>
          <w:lang w:val="en-US"/>
        </w:rPr>
        <w:t>Block</w:t>
      </w:r>
      <w:r w:rsidR="004F2FB8" w:rsidRPr="004F2FB8">
        <w:t>.</w:t>
      </w:r>
      <w:r w:rsidR="004F2FB8">
        <w:rPr>
          <w:lang w:val="en-US"/>
        </w:rPr>
        <w:t>Amount</w:t>
      </w:r>
      <w:r w:rsidR="004F2FB8">
        <w:t>.</w:t>
      </w:r>
    </w:p>
    <w:p w:rsidR="007A05B7" w:rsidRDefault="004F2FB8" w:rsidP="000A697C">
      <w:pPr>
        <w:pStyle w:val="L5indent2"/>
      </w:pPr>
      <w:r>
        <w:t>Если</w:t>
      </w:r>
      <w:r w:rsidRPr="004F2FB8">
        <w:t xml:space="preserve"> </w:t>
      </w:r>
      <w:r w:rsidRPr="007A05B7">
        <w:rPr>
          <w:lang w:val="en-US"/>
        </w:rPr>
        <w:t>Block</w:t>
      </w:r>
      <w:r w:rsidRPr="004F2FB8">
        <w:t>.</w:t>
      </w:r>
      <w:r w:rsidRPr="007A05B7">
        <w:rPr>
          <w:lang w:val="en-US"/>
        </w:rPr>
        <w:t>AmountType</w:t>
      </w:r>
      <w:r w:rsidRPr="004F2FB8">
        <w:t xml:space="preserve"> = </w:t>
      </w:r>
      <w:r w:rsidR="007A05B7" w:rsidRPr="007A05B7">
        <w:t>'</w:t>
      </w:r>
      <w:r w:rsidRPr="004F2FB8">
        <w:t>*</w:t>
      </w:r>
      <w:r w:rsidRPr="007A05B7">
        <w:rPr>
          <w:lang w:val="en-US"/>
        </w:rPr>
        <w:t>EXCESS</w:t>
      </w:r>
      <w:r w:rsidR="007A05B7" w:rsidRPr="007A05B7">
        <w:t>'</w:t>
      </w:r>
      <w:r w:rsidRPr="004F2FB8">
        <w:t xml:space="preserve"> </w:t>
      </w:r>
      <w:r>
        <w:t>или</w:t>
      </w:r>
      <w:r w:rsidRPr="004F2FB8">
        <w:t xml:space="preserve"> </w:t>
      </w:r>
      <w:r w:rsidR="007A05B7" w:rsidRPr="007A05B7">
        <w:t>'</w:t>
      </w:r>
      <w:r w:rsidRPr="004F2FB8">
        <w:t>*</w:t>
      </w:r>
      <w:r w:rsidRPr="007A05B7">
        <w:rPr>
          <w:lang w:val="en-US"/>
        </w:rPr>
        <w:t>PERCENT</w:t>
      </w:r>
      <w:r w:rsidR="007A05B7" w:rsidRPr="007A05B7">
        <w:t>'</w:t>
      </w:r>
      <w:r w:rsidRPr="004F2FB8">
        <w:t xml:space="preserve">, </w:t>
      </w:r>
      <w:r>
        <w:t xml:space="preserve">необходимо определить доступный остаток по счёту с помощью программы </w:t>
      </w:r>
      <w:r w:rsidRPr="007A05B7">
        <w:rPr>
          <w:lang w:val="en-US"/>
        </w:rPr>
        <w:t>MMBGLBLR</w:t>
      </w:r>
      <w:r w:rsidR="007A05B7">
        <w:t>.</w:t>
      </w:r>
    </w:p>
    <w:p w:rsidR="000A697C" w:rsidRDefault="000A697C" w:rsidP="007A05B7">
      <w:pPr>
        <w:pStyle w:val="ac"/>
      </w:pPr>
      <w:r>
        <w:t>Параметры запуска</w:t>
      </w:r>
      <w:r w:rsidR="007A05B7">
        <w:t xml:space="preserve"> </w:t>
      </w:r>
      <w:r w:rsidR="007A05B7" w:rsidRPr="007A05B7">
        <w:rPr>
          <w:lang w:val="en-US"/>
        </w:rPr>
        <w:t>MMBGLBLR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2605"/>
        <w:gridCol w:w="2605"/>
        <w:gridCol w:w="5104"/>
      </w:tblGrid>
      <w:tr w:rsidR="000A697C" w:rsidTr="000A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0A697C" w:rsidRDefault="000A697C" w:rsidP="000A697C">
            <w:pPr>
              <w:pStyle w:val="TableCellText"/>
            </w:pPr>
            <w:r>
              <w:t>Параметр</w:t>
            </w:r>
          </w:p>
        </w:tc>
        <w:tc>
          <w:tcPr>
            <w:tcW w:w="2605" w:type="dxa"/>
          </w:tcPr>
          <w:p w:rsidR="000A697C" w:rsidRDefault="000A697C" w:rsidP="000A697C">
            <w:pPr>
              <w:pStyle w:val="TableCellText"/>
            </w:pPr>
            <w:r>
              <w:t>Описание</w:t>
            </w:r>
          </w:p>
        </w:tc>
        <w:tc>
          <w:tcPr>
            <w:tcW w:w="5104" w:type="dxa"/>
          </w:tcPr>
          <w:p w:rsidR="000A697C" w:rsidRDefault="000A697C" w:rsidP="000A697C">
            <w:pPr>
              <w:pStyle w:val="TableCellText"/>
            </w:pPr>
            <w:r>
              <w:t>Что передать</w:t>
            </w:r>
          </w:p>
        </w:tc>
      </w:tr>
      <w:tr w:rsidR="000A697C" w:rsidRPr="007A05B7" w:rsidTr="000A697C">
        <w:tc>
          <w:tcPr>
            <w:tcW w:w="2605" w:type="dxa"/>
          </w:tcPr>
          <w:p w:rsidR="000A697C" w:rsidRDefault="000A697C" w:rsidP="000A697C">
            <w:pPr>
              <w:pStyle w:val="TableCellCode"/>
            </w:pPr>
            <w:r>
              <w:rPr>
                <w:lang w:val="en-US"/>
              </w:rPr>
              <w:lastRenderedPageBreak/>
              <w:t>p1</w:t>
            </w:r>
            <w:r w:rsidRPr="00526559">
              <w:t>Mode</w:t>
            </w:r>
          </w:p>
        </w:tc>
        <w:tc>
          <w:tcPr>
            <w:tcW w:w="2605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  <w:r>
              <w:t>Режим работы</w:t>
            </w:r>
          </w:p>
        </w:tc>
        <w:tc>
          <w:tcPr>
            <w:tcW w:w="5104" w:type="dxa"/>
          </w:tcPr>
          <w:p w:rsidR="000A697C" w:rsidRPr="007A05B7" w:rsidRDefault="000A697C" w:rsidP="000A697C">
            <w:pPr>
              <w:pStyle w:val="TableCellText"/>
              <w:rPr>
                <w:rFonts w:cs="Consolas"/>
                <w:lang w:val="en-US"/>
              </w:rPr>
            </w:pPr>
            <w:r>
              <w:t>Если</w:t>
            </w:r>
            <w:r w:rsidRPr="007A05B7">
              <w:rPr>
                <w:lang w:val="en-US"/>
              </w:rPr>
              <w:t xml:space="preserve"> Block.</w:t>
            </w:r>
            <w:r w:rsidR="007A05B7" w:rsidRPr="007A05B7">
              <w:rPr>
                <w:lang w:val="en-US"/>
              </w:rPr>
              <w:t>UseOverdraft</w:t>
            </w:r>
            <w:r w:rsidRPr="007A05B7">
              <w:rPr>
                <w:rFonts w:cs="Consolas"/>
                <w:lang w:val="en-US"/>
              </w:rPr>
              <w:t xml:space="preserve"> = '1', </w:t>
            </w:r>
            <w:r>
              <w:rPr>
                <w:rFonts w:cs="Consolas"/>
              </w:rPr>
              <w:t>то</w:t>
            </w:r>
            <w:r w:rsidRPr="007A05B7">
              <w:rPr>
                <w:rFonts w:cs="Consolas"/>
                <w:lang w:val="en-US"/>
              </w:rPr>
              <w:t xml:space="preserve"> '*</w:t>
            </w:r>
            <w:r>
              <w:rPr>
                <w:rFonts w:cs="Consolas"/>
                <w:lang w:val="en-US"/>
              </w:rPr>
              <w:t>WITH</w:t>
            </w:r>
            <w:r w:rsidRPr="007A05B7">
              <w:rPr>
                <w:rFonts w:cs="Consolas"/>
                <w:lang w:val="en-US"/>
              </w:rPr>
              <w:t>_</w:t>
            </w:r>
            <w:r>
              <w:rPr>
                <w:rFonts w:cs="Consolas"/>
                <w:lang w:val="en-US"/>
              </w:rPr>
              <w:t>OVD</w:t>
            </w:r>
            <w:r w:rsidRPr="007A05B7">
              <w:rPr>
                <w:rFonts w:cs="Consolas"/>
                <w:lang w:val="en-US"/>
              </w:rPr>
              <w:t>'.</w:t>
            </w:r>
          </w:p>
          <w:p w:rsidR="000A697C" w:rsidRPr="007A05B7" w:rsidRDefault="000A697C" w:rsidP="000A697C">
            <w:pPr>
              <w:pStyle w:val="TableCellText"/>
              <w:rPr>
                <w:lang w:val="en-US"/>
              </w:rPr>
            </w:pPr>
            <w:r>
              <w:t>Если</w:t>
            </w:r>
            <w:r w:rsidRPr="007A05B7">
              <w:rPr>
                <w:lang w:val="en-US"/>
              </w:rPr>
              <w:t xml:space="preserve"> </w:t>
            </w:r>
            <w:r w:rsidR="007A05B7" w:rsidRPr="007A05B7">
              <w:rPr>
                <w:lang w:val="en-US"/>
              </w:rPr>
              <w:t>Block.UseOverdraft</w:t>
            </w:r>
            <w:r w:rsidRPr="007A05B7">
              <w:rPr>
                <w:rFonts w:cs="Consolas"/>
                <w:lang w:val="en-US"/>
              </w:rPr>
              <w:t xml:space="preserve"> = '0', </w:t>
            </w:r>
            <w:r>
              <w:rPr>
                <w:rFonts w:cs="Consolas"/>
              </w:rPr>
              <w:t>то</w:t>
            </w:r>
            <w:r w:rsidRPr="007A05B7">
              <w:rPr>
                <w:rFonts w:cs="Consolas"/>
                <w:lang w:val="en-US"/>
              </w:rPr>
              <w:t xml:space="preserve"> '*</w:t>
            </w:r>
            <w:r>
              <w:rPr>
                <w:rFonts w:cs="Consolas"/>
                <w:lang w:val="en-US"/>
              </w:rPr>
              <w:t>NO</w:t>
            </w:r>
            <w:r w:rsidRPr="007A05B7">
              <w:rPr>
                <w:rFonts w:cs="Consolas"/>
                <w:lang w:val="en-US"/>
              </w:rPr>
              <w:t>_</w:t>
            </w:r>
            <w:r>
              <w:rPr>
                <w:rFonts w:cs="Consolas"/>
                <w:lang w:val="en-US"/>
              </w:rPr>
              <w:t>OVD</w:t>
            </w:r>
            <w:r w:rsidRPr="007A05B7">
              <w:rPr>
                <w:rFonts w:cs="Consolas"/>
                <w:lang w:val="en-US"/>
              </w:rPr>
              <w:t>'.</w:t>
            </w:r>
          </w:p>
        </w:tc>
      </w:tr>
      <w:tr w:rsidR="000A697C" w:rsidRPr="00BE553A" w:rsidTr="000A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0A697C" w:rsidRPr="00BE553A" w:rsidRDefault="000A697C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p1MIAC</w:t>
            </w:r>
          </w:p>
        </w:tc>
        <w:tc>
          <w:tcPr>
            <w:tcW w:w="2605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  <w:r>
              <w:t>Счёт</w:t>
            </w:r>
            <w:r w:rsidRPr="001A07FD">
              <w:rPr>
                <w:lang w:val="en-US"/>
              </w:rPr>
              <w:t xml:space="preserve"> </w:t>
            </w:r>
            <w:r>
              <w:rPr>
                <w:lang w:val="en-US"/>
              </w:rPr>
              <w:t>MIDAS</w:t>
            </w:r>
            <w:r w:rsidRPr="001A07FD">
              <w:rPr>
                <w:lang w:val="en-US"/>
              </w:rPr>
              <w:t xml:space="preserve"> (</w:t>
            </w:r>
            <w:r>
              <w:t>в</w:t>
            </w:r>
            <w:r w:rsidRPr="001A07FD">
              <w:rPr>
                <w:lang w:val="en-US"/>
              </w:rPr>
              <w:t xml:space="preserve"> </w:t>
            </w:r>
            <w:r>
              <w:t>формате</w:t>
            </w:r>
            <w:r w:rsidRPr="001A07FD">
              <w:rPr>
                <w:lang w:val="en-US"/>
              </w:rPr>
              <w:t xml:space="preserve"> </w:t>
            </w:r>
            <w:r w:rsidRPr="00BE553A">
              <w:rPr>
                <w:rFonts w:ascii="Courier New" w:hAnsi="Courier New" w:cs="Courier New"/>
                <w:lang w:val="en-US"/>
              </w:rPr>
              <w:t>ClientCcyAcodSqBrc</w:t>
            </w:r>
            <w:r w:rsidRPr="001A07FD">
              <w:rPr>
                <w:lang w:val="en-US"/>
              </w:rPr>
              <w:t>)</w:t>
            </w:r>
          </w:p>
        </w:tc>
        <w:tc>
          <w:tcPr>
            <w:tcW w:w="5104" w:type="dxa"/>
          </w:tcPr>
          <w:p w:rsidR="000A697C" w:rsidRPr="007A05B7" w:rsidRDefault="007A05B7" w:rsidP="007A05B7">
            <w:pPr>
              <w:pStyle w:val="TableCellText"/>
            </w:pPr>
            <w:r>
              <w:t>Не заполняется</w:t>
            </w:r>
          </w:p>
        </w:tc>
      </w:tr>
      <w:tr w:rsidR="000A697C" w:rsidTr="000A697C">
        <w:tc>
          <w:tcPr>
            <w:tcW w:w="2605" w:type="dxa"/>
          </w:tcPr>
          <w:p w:rsidR="000A697C" w:rsidRDefault="000A697C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p1CBAC</w:t>
            </w:r>
          </w:p>
        </w:tc>
        <w:tc>
          <w:tcPr>
            <w:tcW w:w="2605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  <w:r>
              <w:t>Счёт ЦБ</w:t>
            </w:r>
          </w:p>
        </w:tc>
        <w:tc>
          <w:tcPr>
            <w:tcW w:w="5104" w:type="dxa"/>
          </w:tcPr>
          <w:p w:rsidR="000A697C" w:rsidRPr="007A05B7" w:rsidRDefault="007A05B7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Block.</w:t>
            </w:r>
            <w:r w:rsidRPr="00FC5E4B">
              <w:t>Account</w:t>
            </w:r>
          </w:p>
        </w:tc>
      </w:tr>
      <w:tr w:rsidR="000A697C" w:rsidTr="000A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0A697C" w:rsidRPr="00BE553A" w:rsidRDefault="000A697C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p1Balance</w:t>
            </w:r>
          </w:p>
        </w:tc>
        <w:tc>
          <w:tcPr>
            <w:tcW w:w="2605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  <w:r>
              <w:t>Сумма</w:t>
            </w:r>
          </w:p>
        </w:tc>
        <w:tc>
          <w:tcPr>
            <w:tcW w:w="5104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</w:p>
        </w:tc>
      </w:tr>
      <w:tr w:rsidR="000A697C" w:rsidRPr="00736C63" w:rsidTr="000A697C">
        <w:tc>
          <w:tcPr>
            <w:tcW w:w="2605" w:type="dxa"/>
          </w:tcPr>
          <w:p w:rsidR="000A697C" w:rsidRPr="00BE553A" w:rsidRDefault="000A697C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p1AP</w:t>
            </w:r>
          </w:p>
        </w:tc>
        <w:tc>
          <w:tcPr>
            <w:tcW w:w="2605" w:type="dxa"/>
          </w:tcPr>
          <w:p w:rsidR="000A697C" w:rsidRPr="001A07FD" w:rsidRDefault="000A697C" w:rsidP="000A697C">
            <w:pPr>
              <w:pStyle w:val="TableCellText"/>
            </w:pPr>
            <w:r>
              <w:t>Сторона баланса счёта (активный/пассивный)</w:t>
            </w:r>
          </w:p>
        </w:tc>
        <w:tc>
          <w:tcPr>
            <w:tcW w:w="5104" w:type="dxa"/>
          </w:tcPr>
          <w:p w:rsidR="000A697C" w:rsidRPr="00C86D82" w:rsidRDefault="000A697C" w:rsidP="000A697C">
            <w:pPr>
              <w:pStyle w:val="TableCellText"/>
            </w:pPr>
          </w:p>
        </w:tc>
      </w:tr>
      <w:tr w:rsidR="000A697C" w:rsidTr="000A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0A697C" w:rsidRPr="002C4631" w:rsidRDefault="000A697C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p1RtCd</w:t>
            </w:r>
          </w:p>
        </w:tc>
        <w:tc>
          <w:tcPr>
            <w:tcW w:w="2605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  <w:r>
              <w:t>Код возврата</w:t>
            </w:r>
          </w:p>
        </w:tc>
        <w:tc>
          <w:tcPr>
            <w:tcW w:w="5104" w:type="dxa"/>
          </w:tcPr>
          <w:p w:rsidR="000A697C" w:rsidRPr="00B516B4" w:rsidRDefault="000A697C" w:rsidP="000A697C">
            <w:pPr>
              <w:pStyle w:val="TableCellText"/>
              <w:rPr>
                <w:lang w:val="en-US"/>
              </w:rPr>
            </w:pPr>
          </w:p>
        </w:tc>
      </w:tr>
      <w:tr w:rsidR="000A697C" w:rsidTr="000A697C">
        <w:tc>
          <w:tcPr>
            <w:tcW w:w="2605" w:type="dxa"/>
          </w:tcPr>
          <w:p w:rsidR="000A697C" w:rsidRPr="002C4631" w:rsidRDefault="000A697C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p1ErrM</w:t>
            </w:r>
          </w:p>
        </w:tc>
        <w:tc>
          <w:tcPr>
            <w:tcW w:w="2605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  <w:r>
              <w:t>Сообщение об ошибке</w:t>
            </w:r>
          </w:p>
        </w:tc>
        <w:tc>
          <w:tcPr>
            <w:tcW w:w="5104" w:type="dxa"/>
          </w:tcPr>
          <w:p w:rsidR="000A697C" w:rsidRDefault="000A697C" w:rsidP="000A697C">
            <w:pPr>
              <w:pStyle w:val="TableCellText"/>
              <w:rPr>
                <w:lang w:val="en-US"/>
              </w:rPr>
            </w:pPr>
          </w:p>
        </w:tc>
      </w:tr>
    </w:tbl>
    <w:p w:rsidR="000A697C" w:rsidRDefault="000A697C" w:rsidP="007A05B7">
      <w:pPr>
        <w:pStyle w:val="L5indent2"/>
      </w:pPr>
      <w:r>
        <w:t xml:space="preserve">Если работа программы </w:t>
      </w:r>
      <w:r w:rsidR="007A05B7" w:rsidRPr="00BE553A">
        <w:rPr>
          <w:lang w:val="en-US"/>
        </w:rPr>
        <w:t>MMBGLBLR</w:t>
      </w:r>
      <w:r w:rsidR="007A05B7">
        <w:t xml:space="preserve"> </w:t>
      </w:r>
      <w:r>
        <w:t>завершилась с ошибкой (</w:t>
      </w:r>
      <w:r w:rsidRPr="003C58B4">
        <w:rPr>
          <w:lang w:val="en-US"/>
        </w:rPr>
        <w:t>p</w:t>
      </w:r>
      <w:r w:rsidRPr="001A07FD">
        <w:t>1</w:t>
      </w:r>
      <w:r w:rsidRPr="003C58B4">
        <w:rPr>
          <w:lang w:val="en-US"/>
        </w:rPr>
        <w:t>RtCd</w:t>
      </w:r>
      <w:r w:rsidRPr="001A07FD">
        <w:t xml:space="preserve"> = '1'</w:t>
      </w:r>
      <w:r>
        <w:t>)</w:t>
      </w:r>
      <w:r w:rsidRPr="001A07FD">
        <w:t xml:space="preserve">, </w:t>
      </w:r>
      <w:r w:rsidR="007A05B7">
        <w:t>зафиксировать ошибку с</w:t>
      </w:r>
      <w:r w:rsidRPr="0053446E">
        <w:t xml:space="preserve"> </w:t>
      </w:r>
      <w:r>
        <w:t xml:space="preserve">кодом </w:t>
      </w:r>
      <w:r w:rsidR="007A05B7">
        <w:t>«</w:t>
      </w:r>
      <w:r w:rsidR="003F79A4">
        <w:t>26</w:t>
      </w:r>
      <w:r w:rsidR="007A05B7">
        <w:t>»</w:t>
      </w:r>
      <w:r>
        <w:t>.</w:t>
      </w:r>
    </w:p>
    <w:p w:rsidR="007A05B7" w:rsidRDefault="007A05B7" w:rsidP="007A05B7">
      <w:pPr>
        <w:pStyle w:val="L5indent2"/>
      </w:pPr>
      <w:r>
        <w:t>Если счёт оказался активным (</w:t>
      </w:r>
      <w:r>
        <w:rPr>
          <w:lang w:val="en-US"/>
        </w:rPr>
        <w:t>p</w:t>
      </w:r>
      <w:r w:rsidRPr="007A05B7">
        <w:t>1</w:t>
      </w:r>
      <w:r>
        <w:rPr>
          <w:lang w:val="en-US"/>
        </w:rPr>
        <w:t>AP</w:t>
      </w:r>
      <w:r w:rsidRPr="007A05B7">
        <w:t xml:space="preserve"> = '*</w:t>
      </w:r>
      <w:r>
        <w:rPr>
          <w:lang w:val="en-US"/>
        </w:rPr>
        <w:t>ACTIVE</w:t>
      </w:r>
      <w:r w:rsidRPr="007A05B7">
        <w:t>'</w:t>
      </w:r>
      <w:r>
        <w:t>), зафиксировать ошибку с кодом «</w:t>
      </w:r>
      <w:r w:rsidR="003F79A4">
        <w:t>36</w:t>
      </w:r>
      <w:r>
        <w:t>».</w:t>
      </w:r>
    </w:p>
    <w:p w:rsidR="007A05B7" w:rsidRPr="007A05B7" w:rsidRDefault="007A05B7" w:rsidP="007A05B7">
      <w:pPr>
        <w:pStyle w:val="L5indent2"/>
      </w:pPr>
      <w:r w:rsidRPr="00D21348">
        <w:rPr>
          <w:rFonts w:cs="Consolas"/>
        </w:rPr>
        <w:t>Если</w:t>
      </w:r>
      <w:r w:rsidRPr="007A05B7">
        <w:rPr>
          <w:rFonts w:cs="Consolas"/>
        </w:rPr>
        <w:t xml:space="preserve"> </w:t>
      </w:r>
      <w:r w:rsidRPr="007A05B7">
        <w:rPr>
          <w:lang w:val="en-US"/>
        </w:rPr>
        <w:t>Block</w:t>
      </w:r>
      <w:r w:rsidRPr="007A05B7">
        <w:t>.</w:t>
      </w:r>
      <w:r w:rsidRPr="007A05B7">
        <w:rPr>
          <w:lang w:val="en-US"/>
        </w:rPr>
        <w:t>AmountType</w:t>
      </w:r>
      <w:r w:rsidRPr="007A05B7">
        <w:t xml:space="preserve"> = '*</w:t>
      </w:r>
      <w:r>
        <w:rPr>
          <w:lang w:val="en-US"/>
        </w:rPr>
        <w:t>EXCESS</w:t>
      </w:r>
      <w:r w:rsidRPr="007A05B7">
        <w:t xml:space="preserve">', </w:t>
      </w:r>
      <w:r w:rsidR="00B242A4">
        <w:t>то</w:t>
      </w:r>
      <w:r w:rsidRPr="007A05B7">
        <w:t xml:space="preserve"> {</w:t>
      </w:r>
      <w:r>
        <w:t>сумма частичного подтверждения</w:t>
      </w:r>
      <w:r w:rsidRPr="007A05B7">
        <w:t xml:space="preserve">} = </w:t>
      </w:r>
      <w:r>
        <w:rPr>
          <w:lang w:val="en-US"/>
        </w:rPr>
        <w:t>p</w:t>
      </w:r>
      <w:r w:rsidRPr="007A05B7">
        <w:t>1</w:t>
      </w:r>
      <w:r>
        <w:rPr>
          <w:lang w:val="en-US"/>
        </w:rPr>
        <w:t>Balance</w:t>
      </w:r>
      <w:r w:rsidRPr="007A05B7">
        <w:t xml:space="preserve"> – </w:t>
      </w:r>
      <w:r>
        <w:rPr>
          <w:lang w:val="en-US"/>
        </w:rPr>
        <w:t>B</w:t>
      </w:r>
      <w:r w:rsidRPr="00D21348">
        <w:rPr>
          <w:lang w:val="en-US"/>
        </w:rPr>
        <w:t>lock</w:t>
      </w:r>
      <w:r w:rsidRPr="007A05B7">
        <w:t>.</w:t>
      </w:r>
      <w:r>
        <w:rPr>
          <w:lang w:val="en-US"/>
        </w:rPr>
        <w:t>Amount</w:t>
      </w:r>
      <w:r w:rsidRPr="007A05B7">
        <w:t>.</w:t>
      </w:r>
    </w:p>
    <w:p w:rsidR="007A05B7" w:rsidRDefault="007A05B7" w:rsidP="007A05B7">
      <w:pPr>
        <w:pStyle w:val="L5indent2"/>
      </w:pPr>
      <w:r w:rsidRPr="00D21348">
        <w:rPr>
          <w:rFonts w:cs="Consolas"/>
        </w:rPr>
        <w:t>Если</w:t>
      </w:r>
      <w:r w:rsidRPr="007A05B7">
        <w:rPr>
          <w:rFonts w:cs="Consolas"/>
        </w:rPr>
        <w:t xml:space="preserve"> </w:t>
      </w:r>
      <w:r w:rsidRPr="007A05B7">
        <w:rPr>
          <w:lang w:val="en-US"/>
        </w:rPr>
        <w:t>Block</w:t>
      </w:r>
      <w:r w:rsidRPr="007A05B7">
        <w:t>.</w:t>
      </w:r>
      <w:r w:rsidRPr="007A05B7">
        <w:rPr>
          <w:lang w:val="en-US"/>
        </w:rPr>
        <w:t>AmountType</w:t>
      </w:r>
      <w:r w:rsidRPr="007A05B7">
        <w:t xml:space="preserve"> = '*</w:t>
      </w:r>
      <w:r>
        <w:rPr>
          <w:lang w:val="en-US"/>
        </w:rPr>
        <w:t>PERCENT</w:t>
      </w:r>
      <w:r w:rsidRPr="00977A0B">
        <w:t>'</w:t>
      </w:r>
      <w:r w:rsidRPr="007A05B7">
        <w:t xml:space="preserve">, </w:t>
      </w:r>
      <w:r w:rsidR="00B242A4">
        <w:t>то</w:t>
      </w:r>
      <w:r w:rsidRPr="007A05B7">
        <w:t xml:space="preserve"> {</w:t>
      </w:r>
      <w:r>
        <w:t>сумма частичного подтверждения</w:t>
      </w:r>
      <w:r w:rsidRPr="007A05B7">
        <w:t xml:space="preserve">} </w:t>
      </w:r>
      <w:r w:rsidRPr="00977A0B">
        <w:t xml:space="preserve">= </w:t>
      </w:r>
      <w:r>
        <w:rPr>
          <w:lang w:val="en-US"/>
        </w:rPr>
        <w:t>p</w:t>
      </w:r>
      <w:r w:rsidRPr="007A05B7">
        <w:t>1</w:t>
      </w:r>
      <w:r>
        <w:rPr>
          <w:lang w:val="en-US"/>
        </w:rPr>
        <w:t>Balance</w:t>
      </w:r>
      <w:r w:rsidRPr="007A05B7">
        <w:t xml:space="preserve"> </w:t>
      </w:r>
      <w:r w:rsidRPr="001F3EE6">
        <w:t xml:space="preserve">* </w:t>
      </w:r>
      <w:r>
        <w:rPr>
          <w:lang w:val="en-US"/>
        </w:rPr>
        <w:t>Block</w:t>
      </w:r>
      <w:r w:rsidRPr="001F3EE6">
        <w:t>.</w:t>
      </w:r>
      <w:r>
        <w:rPr>
          <w:lang w:val="en-US"/>
        </w:rPr>
        <w:t>Percent</w:t>
      </w:r>
      <w:r>
        <w:t xml:space="preserve"> / 100</w:t>
      </w:r>
      <w:r w:rsidRPr="001F3EE6">
        <w:t xml:space="preserve">. </w:t>
      </w:r>
      <w:r>
        <w:t>Округление производится по математическим правилам.</w:t>
      </w:r>
    </w:p>
    <w:p w:rsidR="001F1E45" w:rsidRDefault="001F1E45" w:rsidP="00B242A4">
      <w:pPr>
        <w:pStyle w:val="L4indent1"/>
      </w:pPr>
      <w:r>
        <w:t>Рассчитанная сумма должна быть положительной. В противном случае зафиксировать ошибку с кодом «22».</w:t>
      </w:r>
    </w:p>
    <w:p w:rsidR="007A05B7" w:rsidRDefault="007A05B7" w:rsidP="00B242A4">
      <w:pPr>
        <w:pStyle w:val="L4indent1"/>
      </w:pPr>
      <w:r>
        <w:t>Сравнить полученную сумму</w:t>
      </w:r>
      <w:r w:rsidRPr="007A05B7">
        <w:t xml:space="preserve"> </w:t>
      </w:r>
      <w:r>
        <w:t xml:space="preserve">частичного подтверждения с полем </w:t>
      </w:r>
      <w:r w:rsidRPr="007A05B7">
        <w:rPr>
          <w:lang w:val="en-US"/>
        </w:rPr>
        <w:t>ABAMT</w:t>
      </w:r>
      <w:r w:rsidRPr="004F2FB8">
        <w:t xml:space="preserve"> </w:t>
      </w:r>
      <w:r>
        <w:t>неподтверждённой блокировки. Если она оказалась больше, зафиксировать ошибку с кодом «</w:t>
      </w:r>
      <w:r w:rsidR="003F79A4">
        <w:t>37</w:t>
      </w:r>
      <w:r>
        <w:t>».</w:t>
      </w:r>
    </w:p>
    <w:p w:rsidR="007507C4" w:rsidRPr="00BD2778" w:rsidRDefault="007507C4" w:rsidP="000D719F">
      <w:pPr>
        <w:pStyle w:val="L4indent1"/>
      </w:pPr>
      <w:r>
        <w:t xml:space="preserve">Уменьшить сумму неподтверждённой блокировки </w:t>
      </w:r>
      <w:r w:rsidR="00BD2778">
        <w:t xml:space="preserve">на сумму частичного подтверждения </w:t>
      </w:r>
      <w:r>
        <w:t>(</w:t>
      </w:r>
      <w:r w:rsidR="00BD2778">
        <w:t xml:space="preserve">обновить запись </w:t>
      </w:r>
      <w:r>
        <w:t xml:space="preserve">в </w:t>
      </w:r>
      <w:r w:rsidR="00BD2778">
        <w:t xml:space="preserve">файле </w:t>
      </w:r>
      <w:r w:rsidR="00BD2778">
        <w:rPr>
          <w:lang w:val="en-US"/>
        </w:rPr>
        <w:t>IFXPPABP</w:t>
      </w:r>
      <w:r>
        <w:t>).</w:t>
      </w:r>
      <w:r w:rsidR="00BD2778" w:rsidRPr="00BD2778">
        <w:t xml:space="preserve"> </w:t>
      </w:r>
      <w:r w:rsidR="00BD2778">
        <w:t>Если после этого сумма неподтверждённой блокировки стала равна нулю, удалить блокировку</w:t>
      </w:r>
      <w:r w:rsidR="00BD2778" w:rsidRPr="00BD2778">
        <w:t>.</w:t>
      </w:r>
    </w:p>
    <w:p w:rsidR="00BD2778" w:rsidRDefault="00BD2778" w:rsidP="00BD2778">
      <w:pPr>
        <w:pStyle w:val="ac"/>
      </w:pPr>
      <w:r>
        <w:t>IFXPPAB</w:t>
      </w:r>
      <w:r w:rsidRPr="006003F3">
        <w:t>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BD2778" w:rsidTr="0046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D2778" w:rsidRPr="003A7B0C" w:rsidRDefault="00BD2778" w:rsidP="00467D8D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BD2778" w:rsidRPr="003A7B0C" w:rsidRDefault="00BD2778" w:rsidP="00467D8D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BD2778" w:rsidRPr="00A06FEA" w:rsidRDefault="00BD2778" w:rsidP="00467D8D">
            <w:pPr>
              <w:pStyle w:val="TableCellText"/>
              <w:rPr>
                <w:sz w:val="20"/>
              </w:rPr>
            </w:pPr>
            <w:r w:rsidRPr="00A06FEA">
              <w:t>Новое значение</w:t>
            </w:r>
          </w:p>
        </w:tc>
      </w:tr>
      <w:tr w:rsidR="00BD2778" w:rsidRPr="00FE596C" w:rsidTr="00467D8D">
        <w:trPr>
          <w:trHeight w:val="300"/>
        </w:trPr>
        <w:tc>
          <w:tcPr>
            <w:tcW w:w="1668" w:type="dxa"/>
            <w:noWrap/>
            <w:hideMark/>
          </w:tcPr>
          <w:p w:rsidR="00BD2778" w:rsidRDefault="00BD2778" w:rsidP="00467D8D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AMT</w:t>
            </w:r>
          </w:p>
        </w:tc>
        <w:tc>
          <w:tcPr>
            <w:tcW w:w="4536" w:type="dxa"/>
            <w:noWrap/>
            <w:hideMark/>
          </w:tcPr>
          <w:p w:rsidR="00BD2778" w:rsidRPr="00E54041" w:rsidRDefault="00BD2778" w:rsidP="00467D8D">
            <w:pPr>
              <w:pStyle w:val="TableCellText"/>
            </w:pPr>
            <w:r w:rsidRPr="00E54041">
              <w:t>Сумма блокировки в валюте счёта</w:t>
            </w:r>
          </w:p>
        </w:tc>
        <w:tc>
          <w:tcPr>
            <w:tcW w:w="4110" w:type="dxa"/>
          </w:tcPr>
          <w:p w:rsidR="00BD2778" w:rsidRPr="00BD2778" w:rsidRDefault="00BD2778" w:rsidP="00BD2778">
            <w:pPr>
              <w:pStyle w:val="TableCellCode"/>
              <w:rPr>
                <w:lang w:val="en-US"/>
              </w:rPr>
            </w:pPr>
            <w:r>
              <w:t xml:space="preserve">= </w:t>
            </w:r>
            <w:r>
              <w:rPr>
                <w:lang w:val="en-US"/>
              </w:rPr>
              <w:t xml:space="preserve">ABAMT </w:t>
            </w:r>
            <w:r w:rsidRPr="007A05B7">
              <w:t xml:space="preserve">– </w:t>
            </w:r>
            <w:r>
              <w:rPr>
                <w:lang w:val="en-US"/>
              </w:rPr>
              <w:t>{</w:t>
            </w:r>
            <w:r>
              <w:t>сумма частичного подтверждения</w:t>
            </w:r>
            <w:r>
              <w:rPr>
                <w:lang w:val="en-US"/>
              </w:rPr>
              <w:t>}</w:t>
            </w:r>
          </w:p>
        </w:tc>
      </w:tr>
      <w:tr w:rsidR="00BD2778" w:rsidRPr="00BD2778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D2778" w:rsidRPr="00DC6FFD" w:rsidRDefault="00BD2778" w:rsidP="00467D8D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ABDLTD</w:t>
            </w:r>
          </w:p>
        </w:tc>
        <w:tc>
          <w:tcPr>
            <w:tcW w:w="4536" w:type="dxa"/>
            <w:noWrap/>
            <w:hideMark/>
          </w:tcPr>
          <w:p w:rsidR="00BD2778" w:rsidRPr="00DC6FFD" w:rsidRDefault="00BD2778" w:rsidP="00467D8D">
            <w:pPr>
              <w:pStyle w:val="TableCellText"/>
            </w:pPr>
            <w:r>
              <w:t>Дата удаления</w:t>
            </w:r>
          </w:p>
        </w:tc>
        <w:tc>
          <w:tcPr>
            <w:tcW w:w="4110" w:type="dxa"/>
          </w:tcPr>
          <w:p w:rsidR="00BD2778" w:rsidRDefault="00BD2778" w:rsidP="00BD2778">
            <w:pPr>
              <w:pStyle w:val="TableCellText"/>
            </w:pPr>
            <w:r>
              <w:t xml:space="preserve">Если </w:t>
            </w: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AMT = 0, то т</w:t>
            </w:r>
            <w:r>
              <w:t>екущая операционная дата.</w:t>
            </w:r>
          </w:p>
          <w:p w:rsidR="00BD2778" w:rsidRPr="00D941A0" w:rsidRDefault="00BD2778" w:rsidP="00BD2778">
            <w:pPr>
              <w:pStyle w:val="TableCellText"/>
            </w:pPr>
            <w:r>
              <w:t>Иначе не изменяется.</w:t>
            </w:r>
          </w:p>
        </w:tc>
      </w:tr>
      <w:tr w:rsidR="00BD2778" w:rsidRPr="00736C63" w:rsidTr="00467D8D">
        <w:trPr>
          <w:trHeight w:val="300"/>
        </w:trPr>
        <w:tc>
          <w:tcPr>
            <w:tcW w:w="1668" w:type="dxa"/>
            <w:noWrap/>
            <w:hideMark/>
          </w:tcPr>
          <w:p w:rsidR="00BD2778" w:rsidRPr="008D4B32" w:rsidRDefault="00BD2778" w:rsidP="00467D8D">
            <w:pPr>
              <w:pStyle w:val="TableCellCode"/>
            </w:pPr>
            <w:r>
              <w:t>A</w:t>
            </w:r>
            <w:r w:rsidRPr="008D4B32">
              <w:t>B</w:t>
            </w:r>
            <w:r>
              <w:t>STS</w:t>
            </w:r>
          </w:p>
        </w:tc>
        <w:tc>
          <w:tcPr>
            <w:tcW w:w="4536" w:type="dxa"/>
            <w:noWrap/>
            <w:hideMark/>
          </w:tcPr>
          <w:p w:rsidR="00BD2778" w:rsidRPr="008D4B32" w:rsidRDefault="00BD2778" w:rsidP="00467D8D">
            <w:pPr>
              <w:pStyle w:val="TableCellText"/>
            </w:pPr>
            <w:r>
              <w:t xml:space="preserve">Статус </w:t>
            </w:r>
            <w:r w:rsidRPr="008D4B32">
              <w:t>блокировки</w:t>
            </w:r>
            <w:r>
              <w:t xml:space="preserve"> (активна или удалена)</w:t>
            </w:r>
          </w:p>
        </w:tc>
        <w:tc>
          <w:tcPr>
            <w:tcW w:w="4110" w:type="dxa"/>
          </w:tcPr>
          <w:p w:rsidR="00BD2778" w:rsidRDefault="00BD2778" w:rsidP="00BD2778">
            <w:pPr>
              <w:pStyle w:val="TableCellText"/>
            </w:pPr>
            <w:r>
              <w:t>Если A</w:t>
            </w:r>
            <w:r w:rsidRPr="00A17264">
              <w:t>B</w:t>
            </w:r>
            <w:r>
              <w:t>AMT = 0, то '</w:t>
            </w:r>
            <w:r>
              <w:rPr>
                <w:lang w:val="en-US"/>
              </w:rPr>
              <w:t>D</w:t>
            </w:r>
            <w:r w:rsidRPr="00D941A0">
              <w:t>'</w:t>
            </w:r>
            <w:r>
              <w:t>.</w:t>
            </w:r>
          </w:p>
          <w:p w:rsidR="00BD2778" w:rsidRPr="00D941A0" w:rsidRDefault="00BD2778" w:rsidP="00BD2778">
            <w:pPr>
              <w:pStyle w:val="TableCellText"/>
            </w:pPr>
            <w:r>
              <w:t>Иначе не изменяется.</w:t>
            </w:r>
          </w:p>
        </w:tc>
      </w:tr>
    </w:tbl>
    <w:p w:rsidR="007507C4" w:rsidRDefault="007507C4" w:rsidP="000D719F">
      <w:pPr>
        <w:pStyle w:val="L4indent1"/>
      </w:pPr>
      <w:r>
        <w:t>З</w:t>
      </w:r>
      <w:r w:rsidRPr="00C85DD1">
        <w:t>аполнить поля таблицы IFXPPABP</w:t>
      </w:r>
      <w:r>
        <w:t xml:space="preserve"> (запись в БД</w:t>
      </w:r>
      <w:r w:rsidRPr="00C85DD1">
        <w:t xml:space="preserve"> буде</w:t>
      </w:r>
      <w:r>
        <w:t xml:space="preserve">т произведена позже — в пункте </w:t>
      </w:r>
      <w:r w:rsidR="00E44A3C">
        <w:fldChar w:fldCharType="begin"/>
      </w:r>
      <w:r w:rsidR="009332E2">
        <w:instrText xml:space="preserve"> REF _Ref407357231 \r \h </w:instrText>
      </w:r>
      <w:r w:rsidR="00E44A3C">
        <w:fldChar w:fldCharType="separate"/>
      </w:r>
      <w:r w:rsidR="007A64CA">
        <w:t>4.5.3.11</w:t>
      </w:r>
      <w:r w:rsidR="00E44A3C">
        <w:fldChar w:fldCharType="end"/>
      </w:r>
      <w:r>
        <w:t>):</w:t>
      </w:r>
    </w:p>
    <w:p w:rsidR="000D719F" w:rsidRDefault="000D719F" w:rsidP="000D719F">
      <w:pPr>
        <w:pStyle w:val="ac"/>
      </w:pPr>
      <w:r>
        <w:t>IFXPPAB</w:t>
      </w:r>
      <w:r w:rsidRPr="006003F3">
        <w:t>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0D719F" w:rsidTr="00EE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D719F" w:rsidRPr="003A7B0C" w:rsidRDefault="000D719F" w:rsidP="00EE4AAF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0D719F" w:rsidRPr="003A7B0C" w:rsidRDefault="000D719F" w:rsidP="00EE4AAF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0D719F" w:rsidRPr="00A06FEA" w:rsidRDefault="000D719F" w:rsidP="00EE4AAF">
            <w:pPr>
              <w:pStyle w:val="TableCellText"/>
              <w:rPr>
                <w:sz w:val="20"/>
              </w:rPr>
            </w:pPr>
            <w:r w:rsidRPr="00A06FEA">
              <w:t>Новое значение</w:t>
            </w:r>
          </w:p>
        </w:tc>
      </w:tr>
      <w:tr w:rsidR="00966060" w:rsidRPr="00E1273F" w:rsidTr="00EE4AAF">
        <w:trPr>
          <w:trHeight w:val="300"/>
        </w:trPr>
        <w:tc>
          <w:tcPr>
            <w:tcW w:w="1668" w:type="dxa"/>
            <w:noWrap/>
            <w:hideMark/>
          </w:tcPr>
          <w:p w:rsidR="00966060" w:rsidRPr="00A17264" w:rsidRDefault="00966060" w:rsidP="00966060">
            <w:pPr>
              <w:pStyle w:val="TableCellCode"/>
            </w:pPr>
            <w:r>
              <w:rPr>
                <w:lang w:val="en-US"/>
              </w:rPr>
              <w:t>A</w:t>
            </w:r>
            <w:r>
              <w:t>B</w:t>
            </w:r>
            <w:r>
              <w:rPr>
                <w:lang w:val="en-US"/>
              </w:rPr>
              <w:t>BLK</w:t>
            </w:r>
            <w:r>
              <w:t>SRC</w:t>
            </w:r>
          </w:p>
        </w:tc>
        <w:tc>
          <w:tcPr>
            <w:tcW w:w="4536" w:type="dxa"/>
            <w:vMerge w:val="restart"/>
            <w:noWrap/>
            <w:hideMark/>
          </w:tcPr>
          <w:p w:rsidR="00966060" w:rsidRPr="00E54041" w:rsidRDefault="00966060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285A65">
              <w:t>блокировки</w:t>
            </w:r>
          </w:p>
        </w:tc>
        <w:tc>
          <w:tcPr>
            <w:tcW w:w="4110" w:type="dxa"/>
          </w:tcPr>
          <w:p w:rsidR="00966060" w:rsidRPr="003C62C6" w:rsidRDefault="00966060" w:rsidP="00966060">
            <w:pPr>
              <w:pStyle w:val="TableCellCode"/>
            </w:pPr>
            <w:r w:rsidRPr="00D941A0">
              <w:t>Block.</w:t>
            </w:r>
            <w:r>
              <w:rPr>
                <w:lang w:val="en-US"/>
              </w:rPr>
              <w:t>ID.SystemCode</w:t>
            </w:r>
          </w:p>
        </w:tc>
      </w:tr>
      <w:tr w:rsidR="00966060" w:rsidRPr="00E1273F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966060" w:rsidRPr="00A17264" w:rsidRDefault="00966060" w:rsidP="00EE4AAF">
            <w:pPr>
              <w:pStyle w:val="TableCellCode"/>
            </w:pPr>
            <w:r>
              <w:rPr>
                <w:lang w:val="en-US"/>
              </w:rPr>
              <w:lastRenderedPageBreak/>
              <w:t>A</w:t>
            </w:r>
            <w:r w:rsidRPr="00A17264">
              <w:t>B</w:t>
            </w:r>
            <w:r>
              <w:rPr>
                <w:lang w:val="en-US"/>
              </w:rPr>
              <w:t>BLK</w:t>
            </w:r>
            <w:r>
              <w:t>ID</w:t>
            </w:r>
          </w:p>
        </w:tc>
        <w:tc>
          <w:tcPr>
            <w:tcW w:w="4536" w:type="dxa"/>
            <w:vMerge/>
            <w:noWrap/>
            <w:hideMark/>
          </w:tcPr>
          <w:p w:rsidR="00966060" w:rsidRPr="00E54041" w:rsidRDefault="00966060" w:rsidP="00EE4AAF">
            <w:pPr>
              <w:pStyle w:val="TableCellText"/>
            </w:pPr>
          </w:p>
        </w:tc>
        <w:tc>
          <w:tcPr>
            <w:tcW w:w="4110" w:type="dxa"/>
          </w:tcPr>
          <w:p w:rsidR="00966060" w:rsidRPr="003C62C6" w:rsidRDefault="00966060" w:rsidP="00966060">
            <w:pPr>
              <w:pStyle w:val="TableCellCode"/>
            </w:pPr>
            <w:r w:rsidRPr="00D941A0">
              <w:t>Block.</w:t>
            </w:r>
            <w:r>
              <w:rPr>
                <w:lang w:val="en-US"/>
              </w:rPr>
              <w:t>ID.Reference</w:t>
            </w:r>
          </w:p>
        </w:tc>
      </w:tr>
      <w:tr w:rsidR="000D719F" w:rsidRPr="00E1273F" w:rsidTr="00EE4AAF">
        <w:trPr>
          <w:trHeight w:val="300"/>
        </w:trPr>
        <w:tc>
          <w:tcPr>
            <w:tcW w:w="1668" w:type="dxa"/>
            <w:noWrap/>
            <w:hideMark/>
          </w:tcPr>
          <w:p w:rsidR="000D719F" w:rsidRPr="00A17264" w:rsidRDefault="000D719F" w:rsidP="00EE4AAF">
            <w:pPr>
              <w:pStyle w:val="TableCellCode"/>
            </w:pPr>
            <w:r>
              <w:rPr>
                <w:lang w:val="en-US"/>
              </w:rPr>
              <w:t>A</w:t>
            </w:r>
            <w:r>
              <w:t>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4536" w:type="dxa"/>
            <w:vMerge w:val="restart"/>
            <w:noWrap/>
            <w:hideMark/>
          </w:tcPr>
          <w:p w:rsidR="000D719F" w:rsidRPr="00E54041" w:rsidRDefault="000D719F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285A65">
              <w:t>блокировки</w:t>
            </w:r>
          </w:p>
        </w:tc>
        <w:tc>
          <w:tcPr>
            <w:tcW w:w="4110" w:type="dxa"/>
          </w:tcPr>
          <w:p w:rsidR="000D719F" w:rsidRPr="003C62C6" w:rsidRDefault="00966060" w:rsidP="00966060">
            <w:pPr>
              <w:pStyle w:val="TableCellCode"/>
            </w:pPr>
            <w:r w:rsidRPr="00D941A0">
              <w:t>Block.</w:t>
            </w:r>
            <w:r w:rsidRPr="00DE50A5">
              <w:t>Pr</w:t>
            </w:r>
            <w:r>
              <w:rPr>
                <w:lang w:val="en-US"/>
              </w:rPr>
              <w:t>eBlockID.SystemCode</w:t>
            </w:r>
          </w:p>
        </w:tc>
      </w:tr>
      <w:tr w:rsidR="000D719F" w:rsidRPr="00E1273F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0D719F" w:rsidRPr="00A17264" w:rsidRDefault="000D719F" w:rsidP="00EE4AAF">
            <w:pPr>
              <w:pStyle w:val="TableCellCode"/>
            </w:pPr>
            <w:r>
              <w:rPr>
                <w:lang w:val="en-US"/>
              </w:rPr>
              <w:t>A</w:t>
            </w:r>
            <w:r w:rsidRPr="00A17264">
              <w:t>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4536" w:type="dxa"/>
            <w:vMerge/>
            <w:noWrap/>
            <w:hideMark/>
          </w:tcPr>
          <w:p w:rsidR="000D719F" w:rsidRPr="00E54041" w:rsidRDefault="000D719F" w:rsidP="00EE4AAF">
            <w:pPr>
              <w:pStyle w:val="TableCellText"/>
            </w:pPr>
          </w:p>
        </w:tc>
        <w:tc>
          <w:tcPr>
            <w:tcW w:w="4110" w:type="dxa"/>
          </w:tcPr>
          <w:p w:rsidR="000D719F" w:rsidRPr="003C62C6" w:rsidRDefault="00966060" w:rsidP="00966060">
            <w:pPr>
              <w:pStyle w:val="TableCellCode"/>
            </w:pPr>
            <w:r w:rsidRPr="00D941A0">
              <w:t>Block.</w:t>
            </w:r>
            <w:r w:rsidRPr="00DE50A5">
              <w:t>Pr</w:t>
            </w:r>
            <w:r>
              <w:rPr>
                <w:lang w:val="en-US"/>
              </w:rPr>
              <w:t>eBlockID.Reference</w:t>
            </w:r>
          </w:p>
        </w:tc>
      </w:tr>
      <w:tr w:rsidR="000D719F" w:rsidRPr="009254F4" w:rsidTr="00EE4AAF">
        <w:trPr>
          <w:trHeight w:val="300"/>
        </w:trPr>
        <w:tc>
          <w:tcPr>
            <w:tcW w:w="1668" w:type="dxa"/>
            <w:noWrap/>
            <w:hideMark/>
          </w:tcPr>
          <w:p w:rsidR="000D719F" w:rsidRPr="008D4B32" w:rsidRDefault="000D719F" w:rsidP="00EE4AAF">
            <w:pPr>
              <w:pStyle w:val="TableCellCode"/>
            </w:pPr>
            <w:r>
              <w:t>A</w:t>
            </w:r>
            <w:r w:rsidRPr="008D4B32">
              <w:t>BTYPE</w:t>
            </w:r>
          </w:p>
        </w:tc>
        <w:tc>
          <w:tcPr>
            <w:tcW w:w="4536" w:type="dxa"/>
            <w:noWrap/>
            <w:hideMark/>
          </w:tcPr>
          <w:p w:rsidR="000D719F" w:rsidRPr="008D4B32" w:rsidRDefault="000D719F" w:rsidP="00EE4AAF">
            <w:pPr>
              <w:pStyle w:val="TableCellText"/>
            </w:pPr>
            <w:r>
              <w:t>Тип</w:t>
            </w:r>
            <w:r w:rsidRPr="008D4B32">
              <w:t xml:space="preserve"> блокировки</w:t>
            </w:r>
            <w:r>
              <w:t xml:space="preserve"> (подтвержена или нет)</w:t>
            </w:r>
          </w:p>
        </w:tc>
        <w:tc>
          <w:tcPr>
            <w:tcW w:w="4110" w:type="dxa"/>
          </w:tcPr>
          <w:p w:rsidR="000D719F" w:rsidRPr="00D941A0" w:rsidRDefault="000D719F" w:rsidP="00EE4AAF">
            <w:pPr>
              <w:pStyle w:val="TableCellCode"/>
            </w:pPr>
            <w:r w:rsidRPr="00D941A0">
              <w:t>'A'</w:t>
            </w:r>
          </w:p>
        </w:tc>
      </w:tr>
      <w:tr w:rsidR="007507C4" w:rsidRPr="00D8677C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7507C4" w:rsidRPr="00F961E4" w:rsidRDefault="007507C4" w:rsidP="00EE4AAF">
            <w:pPr>
              <w:pStyle w:val="TableCellCode"/>
            </w:pPr>
            <w:r w:rsidRPr="00F961E4">
              <w:rPr>
                <w:rFonts w:cs="Consolas"/>
                <w:lang w:val="en-US"/>
              </w:rPr>
              <w:t>ABAMTTYPE</w:t>
            </w:r>
          </w:p>
        </w:tc>
        <w:tc>
          <w:tcPr>
            <w:tcW w:w="4536" w:type="dxa"/>
            <w:noWrap/>
            <w:hideMark/>
          </w:tcPr>
          <w:p w:rsidR="007507C4" w:rsidRPr="00F961E4" w:rsidRDefault="007507C4" w:rsidP="00EE4AAF">
            <w:pPr>
              <w:pStyle w:val="TableCellText"/>
            </w:pPr>
            <w:r w:rsidRPr="00F961E4">
              <w:t>Тип суммы блокировки</w:t>
            </w:r>
          </w:p>
        </w:tc>
        <w:tc>
          <w:tcPr>
            <w:tcW w:w="4110" w:type="dxa"/>
          </w:tcPr>
          <w:p w:rsidR="007507C4" w:rsidRPr="007A05B7" w:rsidRDefault="007A05B7" w:rsidP="00EE4AAF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'*AMOUNT'</w:t>
            </w:r>
          </w:p>
        </w:tc>
      </w:tr>
      <w:tr w:rsidR="007507C4" w:rsidRPr="003E4302" w:rsidTr="00EE4AAF">
        <w:trPr>
          <w:trHeight w:val="300"/>
        </w:trPr>
        <w:tc>
          <w:tcPr>
            <w:tcW w:w="1668" w:type="dxa"/>
            <w:noWrap/>
            <w:hideMark/>
          </w:tcPr>
          <w:p w:rsidR="007507C4" w:rsidRDefault="007507C4" w:rsidP="00EE4AAF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AMT</w:t>
            </w:r>
          </w:p>
        </w:tc>
        <w:tc>
          <w:tcPr>
            <w:tcW w:w="4536" w:type="dxa"/>
            <w:noWrap/>
            <w:hideMark/>
          </w:tcPr>
          <w:p w:rsidR="007507C4" w:rsidRPr="00E54041" w:rsidRDefault="007507C4" w:rsidP="00EE4AAF">
            <w:pPr>
              <w:pStyle w:val="TableCellText"/>
            </w:pPr>
            <w:r w:rsidRPr="00E54041">
              <w:t>Сумма блокировки в валюте счёта</w:t>
            </w:r>
          </w:p>
        </w:tc>
        <w:tc>
          <w:tcPr>
            <w:tcW w:w="4110" w:type="dxa"/>
          </w:tcPr>
          <w:p w:rsidR="007507C4" w:rsidRPr="00B242A4" w:rsidRDefault="00B242A4" w:rsidP="00EE4AAF">
            <w:pPr>
              <w:pStyle w:val="TableCellText"/>
            </w:pPr>
            <w:r w:rsidRPr="007A05B7">
              <w:t>{</w:t>
            </w:r>
            <w:r>
              <w:t>сумма частичного подтверждения</w:t>
            </w:r>
            <w:r w:rsidRPr="007A05B7">
              <w:t>}</w:t>
            </w:r>
            <w:r w:rsidRPr="00B242A4">
              <w:t xml:space="preserve"> (</w:t>
            </w:r>
            <w:r>
              <w:t xml:space="preserve">см. пункт </w:t>
            </w:r>
            <w:r w:rsidR="00E44A3C">
              <w:fldChar w:fldCharType="begin"/>
            </w:r>
            <w:r>
              <w:instrText xml:space="preserve"> REF _Ref408837267 \r \h </w:instrText>
            </w:r>
            <w:r w:rsidR="00E44A3C">
              <w:fldChar w:fldCharType="separate"/>
            </w:r>
            <w:r w:rsidR="007A64CA">
              <w:t>4.5.3.3</w:t>
            </w:r>
            <w:r w:rsidR="00E44A3C">
              <w:fldChar w:fldCharType="end"/>
            </w:r>
            <w:r w:rsidRPr="00B242A4">
              <w:t>)</w:t>
            </w:r>
          </w:p>
        </w:tc>
      </w:tr>
      <w:tr w:rsidR="000D719F" w:rsidRPr="00B242A4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0D719F" w:rsidRDefault="000D719F" w:rsidP="00EE4AAF">
            <w:pPr>
              <w:pStyle w:val="TableCellCode"/>
            </w:pPr>
            <w:r>
              <w:rPr>
                <w:rFonts w:cs="Consolas"/>
                <w:lang w:val="en-US"/>
              </w:rPr>
              <w:t>ABVALTYP</w:t>
            </w:r>
          </w:p>
        </w:tc>
        <w:tc>
          <w:tcPr>
            <w:tcW w:w="4536" w:type="dxa"/>
            <w:noWrap/>
            <w:hideMark/>
          </w:tcPr>
          <w:p w:rsidR="000D719F" w:rsidRDefault="000D719F" w:rsidP="00EE4AAF">
            <w:pPr>
              <w:pStyle w:val="TableCellText"/>
            </w:pPr>
            <w:r>
              <w:t>Тип</w:t>
            </w:r>
            <w:r w:rsidRPr="00B242A4">
              <w:t xml:space="preserve"> </w:t>
            </w:r>
            <w:r>
              <w:t>валютирования</w:t>
            </w:r>
            <w:r w:rsidRPr="00B242A4">
              <w:t xml:space="preserve"> (*</w:t>
            </w:r>
            <w:r>
              <w:rPr>
                <w:lang w:val="en-US"/>
              </w:rPr>
              <w:t>CURDATE</w:t>
            </w:r>
            <w:r w:rsidRPr="00B242A4">
              <w:t xml:space="preserve"> / *</w:t>
            </w:r>
            <w:r>
              <w:rPr>
                <w:lang w:val="en-US"/>
              </w:rPr>
              <w:t>ENDDATE</w:t>
            </w:r>
            <w:r w:rsidRPr="00B242A4">
              <w:t>)</w:t>
            </w:r>
          </w:p>
        </w:tc>
        <w:tc>
          <w:tcPr>
            <w:tcW w:w="4110" w:type="dxa"/>
          </w:tcPr>
          <w:p w:rsidR="000D719F" w:rsidRPr="00D941A0" w:rsidRDefault="000D719F" w:rsidP="00EE4AAF">
            <w:pPr>
              <w:pStyle w:val="TableCellCode"/>
            </w:pPr>
            <w:r>
              <w:t>'*CURDATE'</w:t>
            </w:r>
          </w:p>
        </w:tc>
      </w:tr>
      <w:tr w:rsidR="000D719F" w:rsidRPr="00B242A4" w:rsidTr="00EE4AAF">
        <w:trPr>
          <w:trHeight w:val="300"/>
        </w:trPr>
        <w:tc>
          <w:tcPr>
            <w:tcW w:w="1668" w:type="dxa"/>
            <w:noWrap/>
            <w:hideMark/>
          </w:tcPr>
          <w:p w:rsidR="000D719F" w:rsidRDefault="000D719F" w:rsidP="00EE4AAF">
            <w:pPr>
              <w:pStyle w:val="TableCellCode"/>
            </w:pPr>
            <w:r>
              <w:rPr>
                <w:rFonts w:cs="Consolas"/>
                <w:lang w:val="en-US"/>
              </w:rPr>
              <w:t>ABTRYP</w:t>
            </w:r>
          </w:p>
        </w:tc>
        <w:tc>
          <w:tcPr>
            <w:tcW w:w="4536" w:type="dxa"/>
            <w:noWrap/>
            <w:hideMark/>
          </w:tcPr>
          <w:p w:rsidR="000D719F" w:rsidRDefault="000D719F" w:rsidP="00EE4AAF">
            <w:pPr>
              <w:pStyle w:val="TableCellText"/>
            </w:pPr>
            <w:r>
              <w:rPr>
                <w:lang w:val="en-US"/>
              </w:rPr>
              <w:t>Transaction</w:t>
            </w:r>
            <w:r w:rsidRPr="00B242A4">
              <w:t xml:space="preserve"> </w:t>
            </w:r>
            <w:r>
              <w:rPr>
                <w:lang w:val="en-US"/>
              </w:rPr>
              <w:t>Type</w:t>
            </w:r>
            <w:r w:rsidRPr="00B242A4">
              <w:t xml:space="preserve"> </w:t>
            </w:r>
            <w:r>
              <w:t>для проджекта</w:t>
            </w:r>
          </w:p>
        </w:tc>
        <w:tc>
          <w:tcPr>
            <w:tcW w:w="4110" w:type="dxa"/>
          </w:tcPr>
          <w:p w:rsidR="000D719F" w:rsidRPr="00D941A0" w:rsidRDefault="000D719F" w:rsidP="00EE4AAF">
            <w:pPr>
              <w:pStyle w:val="TableCellCode"/>
            </w:pPr>
            <w:r w:rsidRPr="00D941A0">
              <w:t>Block.</w:t>
            </w:r>
            <w:r w:rsidRPr="00DE50A5">
              <w:t>ProjectTrnTyp</w:t>
            </w:r>
          </w:p>
        </w:tc>
      </w:tr>
      <w:tr w:rsidR="000D719F" w:rsidRPr="009254F4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0D719F" w:rsidRDefault="000D719F" w:rsidP="00EE4AAF">
            <w:pPr>
              <w:pStyle w:val="TableCellCode"/>
            </w:pPr>
            <w:r>
              <w:rPr>
                <w:rFonts w:cs="Consolas"/>
                <w:lang w:val="en-US"/>
              </w:rPr>
              <w:t>AB</w:t>
            </w:r>
            <w:r w:rsidRPr="00566772">
              <w:rPr>
                <w:rFonts w:cs="Consolas"/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0D719F" w:rsidRDefault="000D719F" w:rsidP="00EE4AAF">
            <w:pPr>
              <w:pStyle w:val="TableCellText"/>
            </w:pPr>
            <w:r>
              <w:rPr>
                <w:lang w:val="en-US"/>
              </w:rPr>
              <w:t>Transaction Number</w:t>
            </w:r>
            <w:r>
              <w:t xml:space="preserve"> для проджекта</w:t>
            </w:r>
          </w:p>
        </w:tc>
        <w:tc>
          <w:tcPr>
            <w:tcW w:w="4110" w:type="dxa"/>
          </w:tcPr>
          <w:p w:rsidR="000D719F" w:rsidRPr="00D941A0" w:rsidRDefault="000D719F" w:rsidP="00EE4AAF">
            <w:pPr>
              <w:pStyle w:val="TableCellCode"/>
            </w:pPr>
            <w:r w:rsidRPr="00DE50A5">
              <w:t>Block.ProjectTrnNbr</w:t>
            </w:r>
          </w:p>
        </w:tc>
      </w:tr>
      <w:tr w:rsidR="000D719F" w:rsidRPr="009254F4" w:rsidTr="00EE4AAF">
        <w:trPr>
          <w:trHeight w:val="300"/>
        </w:trPr>
        <w:tc>
          <w:tcPr>
            <w:tcW w:w="1668" w:type="dxa"/>
            <w:noWrap/>
            <w:hideMark/>
          </w:tcPr>
          <w:p w:rsidR="000D719F" w:rsidRDefault="000D719F" w:rsidP="00EE4AAF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ABNRTD</w:t>
            </w:r>
          </w:p>
        </w:tc>
        <w:tc>
          <w:tcPr>
            <w:tcW w:w="4536" w:type="dxa"/>
            <w:noWrap/>
            <w:hideMark/>
          </w:tcPr>
          <w:p w:rsidR="000D719F" w:rsidRPr="00F959C6" w:rsidRDefault="000D719F" w:rsidP="00EE4AAF">
            <w:pPr>
              <w:pStyle w:val="TableCellText"/>
            </w:pPr>
            <w:r>
              <w:t xml:space="preserve">Комментарий к </w:t>
            </w:r>
            <w:r w:rsidRPr="0067145D">
              <w:t>проджект</w:t>
            </w:r>
            <w:r>
              <w:t>у</w:t>
            </w:r>
          </w:p>
        </w:tc>
        <w:tc>
          <w:tcPr>
            <w:tcW w:w="4110" w:type="dxa"/>
          </w:tcPr>
          <w:p w:rsidR="000D719F" w:rsidRPr="00F959C6" w:rsidRDefault="000D719F" w:rsidP="00EE4AAF">
            <w:pPr>
              <w:pStyle w:val="TableCellCode"/>
              <w:rPr>
                <w:lang w:val="en-US"/>
              </w:rPr>
            </w:pPr>
            <w:r w:rsidRPr="00DE50A5">
              <w:t>Block.</w:t>
            </w:r>
            <w:r>
              <w:t>ProjectNarrative</w:t>
            </w:r>
          </w:p>
        </w:tc>
      </w:tr>
      <w:tr w:rsidR="000D719F" w:rsidRPr="00285A65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0D719F" w:rsidRDefault="000D719F" w:rsidP="00EE4AAF">
            <w:pPr>
              <w:pStyle w:val="TableCellCode"/>
            </w:pP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</w:rPr>
              <w:t>IGNBLK</w:t>
            </w:r>
          </w:p>
        </w:tc>
        <w:tc>
          <w:tcPr>
            <w:tcW w:w="4536" w:type="dxa"/>
            <w:noWrap/>
            <w:hideMark/>
          </w:tcPr>
          <w:p w:rsidR="000D719F" w:rsidRPr="00E54041" w:rsidRDefault="000D719F" w:rsidP="00EE4AAF">
            <w:pPr>
              <w:pStyle w:val="TableCellText"/>
            </w:pPr>
            <w:r w:rsidRPr="00285A65">
              <w:t>Флаг обхода блокировки all</w:t>
            </w:r>
            <w:r>
              <w:rPr>
                <w:lang w:val="en-US"/>
              </w:rPr>
              <w:t>/</w:t>
            </w:r>
            <w:r w:rsidRPr="00285A65">
              <w:t>credit</w:t>
            </w:r>
            <w:r>
              <w:t>/</w:t>
            </w:r>
            <w:r w:rsidRPr="00285A65">
              <w:t>debit</w:t>
            </w:r>
          </w:p>
        </w:tc>
        <w:tc>
          <w:tcPr>
            <w:tcW w:w="4110" w:type="dxa"/>
          </w:tcPr>
          <w:p w:rsidR="000D719F" w:rsidRPr="00D941A0" w:rsidRDefault="000D719F" w:rsidP="00EE4AAF">
            <w:pPr>
              <w:pStyle w:val="TableCellCode"/>
            </w:pPr>
            <w:r w:rsidRPr="00D941A0">
              <w:t>Block.IgnoreBlockFlag</w:t>
            </w:r>
          </w:p>
        </w:tc>
      </w:tr>
      <w:tr w:rsidR="000D719F" w:rsidRPr="00285A65" w:rsidTr="00EE4AAF">
        <w:trPr>
          <w:trHeight w:val="300"/>
        </w:trPr>
        <w:tc>
          <w:tcPr>
            <w:tcW w:w="1668" w:type="dxa"/>
            <w:noWrap/>
            <w:hideMark/>
          </w:tcPr>
          <w:p w:rsidR="000D719F" w:rsidRDefault="000D719F" w:rsidP="00EE4AAF">
            <w:pPr>
              <w:pStyle w:val="TableCellCode"/>
            </w:pP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</w:rPr>
              <w:t>IGNBAL</w:t>
            </w:r>
          </w:p>
        </w:tc>
        <w:tc>
          <w:tcPr>
            <w:tcW w:w="4536" w:type="dxa"/>
            <w:noWrap/>
            <w:hideMark/>
          </w:tcPr>
          <w:p w:rsidR="000D719F" w:rsidRPr="00E54041" w:rsidRDefault="000D719F" w:rsidP="00EE4AAF">
            <w:pPr>
              <w:pStyle w:val="TableCellText"/>
            </w:pPr>
            <w:r w:rsidRPr="00285A65">
              <w:t>Флаг игнорирования доступного остатка</w:t>
            </w:r>
          </w:p>
        </w:tc>
        <w:tc>
          <w:tcPr>
            <w:tcW w:w="4110" w:type="dxa"/>
          </w:tcPr>
          <w:p w:rsidR="000D719F" w:rsidRPr="00D941A0" w:rsidRDefault="000D719F" w:rsidP="00EE4AAF">
            <w:pPr>
              <w:pStyle w:val="TableCellCode"/>
            </w:pPr>
            <w:r w:rsidRPr="00D941A0">
              <w:t>Block.IgnoreBalance</w:t>
            </w:r>
          </w:p>
        </w:tc>
      </w:tr>
    </w:tbl>
    <w:p w:rsidR="007507C4" w:rsidRPr="007507C4" w:rsidRDefault="007507C4" w:rsidP="007507C4">
      <w:pPr>
        <w:rPr>
          <w:lang w:val="ru-RU"/>
        </w:rPr>
      </w:pPr>
      <w:r>
        <w:rPr>
          <w:lang w:val="ru-RU"/>
        </w:rPr>
        <w:t>Остальные поля копируются из неподтверждённой блокировки.</w:t>
      </w:r>
    </w:p>
    <w:p w:rsidR="000D719F" w:rsidRDefault="000D719F" w:rsidP="000D719F">
      <w:pPr>
        <w:pStyle w:val="L4indent1"/>
      </w:pPr>
      <w:r>
        <w:t xml:space="preserve">Создать проджект с помощью программы </w:t>
      </w:r>
      <w:r>
        <w:rPr>
          <w:lang w:val="en-US"/>
        </w:rPr>
        <w:t>IFXPPMPR</w:t>
      </w:r>
      <w:r w:rsidRPr="007B05D7">
        <w:t>:</w:t>
      </w:r>
    </w:p>
    <w:p w:rsidR="000D719F" w:rsidRPr="00D51527" w:rsidRDefault="000D719F" w:rsidP="000D719F">
      <w:pPr>
        <w:pStyle w:val="ac"/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0D719F" w:rsidTr="00EE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0D719F" w:rsidRPr="003A7B0C" w:rsidRDefault="000D719F" w:rsidP="00EE4AAF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0D719F" w:rsidRPr="003A7B0C" w:rsidRDefault="000D719F" w:rsidP="00EE4AAF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0D719F" w:rsidRPr="00ED0E14" w:rsidRDefault="000D719F" w:rsidP="00EE4AAF">
            <w:pPr>
              <w:pStyle w:val="TableCellText"/>
            </w:pPr>
            <w:r>
              <w:t>Что передать</w:t>
            </w:r>
          </w:p>
        </w:tc>
      </w:tr>
      <w:tr w:rsidR="000D719F" w:rsidRPr="009254F4" w:rsidTr="00EE4AAF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0D719F" w:rsidRPr="00D96E29" w:rsidRDefault="000D719F" w:rsidP="00EE4AAF">
            <w:pPr>
              <w:pStyle w:val="TableCellCode"/>
            </w:pPr>
            <w:r w:rsidRPr="00AE244F">
              <w:t>p@Action</w:t>
            </w:r>
          </w:p>
        </w:tc>
        <w:tc>
          <w:tcPr>
            <w:tcW w:w="4536" w:type="dxa"/>
            <w:noWrap/>
            <w:vAlign w:val="top"/>
            <w:hideMark/>
          </w:tcPr>
          <w:p w:rsidR="000D719F" w:rsidRPr="00D96E29" w:rsidRDefault="000D719F" w:rsidP="00EE4AAF">
            <w:pPr>
              <w:pStyle w:val="TableCellText"/>
            </w:pPr>
            <w:r w:rsidRPr="00AE244F">
              <w:t>Режим работы</w:t>
            </w:r>
          </w:p>
        </w:tc>
        <w:tc>
          <w:tcPr>
            <w:tcW w:w="4110" w:type="dxa"/>
          </w:tcPr>
          <w:p w:rsidR="000D719F" w:rsidRPr="00950600" w:rsidRDefault="000D719F" w:rsidP="00EE4AAF">
            <w:pPr>
              <w:pStyle w:val="TableCellCode"/>
            </w:pPr>
            <w:r>
              <w:rPr>
                <w:lang w:val="en-US"/>
              </w:rPr>
              <w:t>'*INPUT'</w:t>
            </w:r>
          </w:p>
        </w:tc>
      </w:tr>
      <w:tr w:rsidR="000D719F" w:rsidRPr="00736C63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vAlign w:val="top"/>
            <w:hideMark/>
          </w:tcPr>
          <w:p w:rsidR="000D719F" w:rsidRPr="00D96E29" w:rsidRDefault="000D719F" w:rsidP="00EE4AAF">
            <w:pPr>
              <w:pStyle w:val="TableCellCode"/>
            </w:pPr>
            <w:r w:rsidRPr="00AE244F">
              <w:t>p@Block</w:t>
            </w:r>
          </w:p>
        </w:tc>
        <w:tc>
          <w:tcPr>
            <w:tcW w:w="4536" w:type="dxa"/>
            <w:noWrap/>
            <w:vAlign w:val="top"/>
            <w:hideMark/>
          </w:tcPr>
          <w:p w:rsidR="000D719F" w:rsidRPr="003843C4" w:rsidRDefault="000D719F" w:rsidP="00EE4AAF">
            <w:pPr>
              <w:pStyle w:val="TableCellText"/>
            </w:pPr>
            <w:r w:rsidRPr="00AE244F">
              <w:t>Блокировка</w:t>
            </w:r>
          </w:p>
        </w:tc>
        <w:tc>
          <w:tcPr>
            <w:tcW w:w="4110" w:type="dxa"/>
          </w:tcPr>
          <w:p w:rsidR="000D719F" w:rsidRPr="004E41B5" w:rsidRDefault="000D719F" w:rsidP="00EE4AAF">
            <w:pPr>
              <w:pStyle w:val="TableCellText"/>
            </w:pPr>
            <w:r>
              <w:t xml:space="preserve">Запись файла </w:t>
            </w:r>
            <w:r w:rsidRPr="0039127A">
              <w:t>IFXPPABP</w:t>
            </w:r>
            <w:r>
              <w:t xml:space="preserve"> по блокировке</w:t>
            </w:r>
          </w:p>
        </w:tc>
      </w:tr>
      <w:tr w:rsidR="000D719F" w:rsidRPr="003843C4" w:rsidTr="00EE4AAF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0D719F" w:rsidRPr="003843C4" w:rsidRDefault="000D719F" w:rsidP="00EE4AAF">
            <w:pPr>
              <w:pStyle w:val="TableCellCode"/>
            </w:pPr>
            <w:r w:rsidRPr="00AE244F">
              <w:t>p@RtCd</w:t>
            </w:r>
          </w:p>
        </w:tc>
        <w:tc>
          <w:tcPr>
            <w:tcW w:w="4536" w:type="dxa"/>
            <w:noWrap/>
            <w:vAlign w:val="top"/>
            <w:hideMark/>
          </w:tcPr>
          <w:p w:rsidR="000D719F" w:rsidRPr="00A17B1E" w:rsidRDefault="000D719F" w:rsidP="00EE4AAF">
            <w:pPr>
              <w:pStyle w:val="TableCellText"/>
            </w:pPr>
            <w:r w:rsidRPr="00AE244F">
              <w:t>Код возврата</w:t>
            </w:r>
          </w:p>
        </w:tc>
        <w:tc>
          <w:tcPr>
            <w:tcW w:w="4110" w:type="dxa"/>
          </w:tcPr>
          <w:p w:rsidR="000D719F" w:rsidRPr="00950600" w:rsidRDefault="000D719F" w:rsidP="00EE4AAF">
            <w:pPr>
              <w:pStyle w:val="TableCellCode"/>
            </w:pPr>
          </w:p>
        </w:tc>
      </w:tr>
      <w:tr w:rsidR="000D719F" w:rsidRPr="003843C4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  <w:vAlign w:val="top"/>
          </w:tcPr>
          <w:p w:rsidR="000D719F" w:rsidRPr="003843C4" w:rsidRDefault="000D719F" w:rsidP="00EE4AAF">
            <w:pPr>
              <w:pStyle w:val="TableCellCode"/>
            </w:pPr>
            <w:r w:rsidRPr="00AE244F">
              <w:t>p@ErrM</w:t>
            </w:r>
          </w:p>
        </w:tc>
        <w:tc>
          <w:tcPr>
            <w:tcW w:w="4536" w:type="dxa"/>
            <w:vAlign w:val="top"/>
          </w:tcPr>
          <w:p w:rsidR="000D719F" w:rsidRPr="00D96E29" w:rsidRDefault="000D719F" w:rsidP="00EE4AAF">
            <w:pPr>
              <w:pStyle w:val="TableCellText"/>
            </w:pPr>
            <w:r w:rsidRPr="00AE244F">
              <w:t>Текст ошибки</w:t>
            </w:r>
          </w:p>
        </w:tc>
        <w:tc>
          <w:tcPr>
            <w:tcW w:w="4110" w:type="dxa"/>
          </w:tcPr>
          <w:p w:rsidR="000D719F" w:rsidRPr="00950600" w:rsidRDefault="000D719F" w:rsidP="00EE4AAF">
            <w:pPr>
              <w:pStyle w:val="TableCellCode"/>
            </w:pPr>
          </w:p>
        </w:tc>
      </w:tr>
    </w:tbl>
    <w:p w:rsidR="000D719F" w:rsidRDefault="003C58B4" w:rsidP="000D719F">
      <w:pPr>
        <w:pStyle w:val="L4indent1"/>
      </w:pPr>
      <w:r w:rsidRPr="00AD4E81">
        <w:t xml:space="preserve">Проанализировать результат работы </w:t>
      </w:r>
      <w:r w:rsidRPr="00A20CA8">
        <w:t>API</w:t>
      </w:r>
      <w:r w:rsidRPr="00AD4E81">
        <w:t>.</w:t>
      </w:r>
      <w:r w:rsidRPr="00F429AD">
        <w:t xml:space="preserve"> </w:t>
      </w:r>
      <w:r w:rsidRPr="00AD4E81">
        <w:t>Если код возврата (</w:t>
      </w:r>
      <w:r>
        <w:t>p</w:t>
      </w:r>
      <w:r w:rsidRPr="00F429AD">
        <w:t>@</w:t>
      </w:r>
      <w:r w:rsidRPr="00D96E29">
        <w:t>RtCd</w:t>
      </w:r>
      <w:r w:rsidRPr="00AD4E81">
        <w:t xml:space="preserve">) </w:t>
      </w:r>
      <w:r w:rsidRPr="00667DE0">
        <w:t>равен '</w:t>
      </w:r>
      <w:r>
        <w:t>1</w:t>
      </w:r>
      <w:r w:rsidRPr="00667DE0">
        <w:t>'</w:t>
      </w:r>
      <w:r w:rsidRPr="00AD4E81">
        <w:t xml:space="preserve">, зафиксировать ошибку с кодом </w:t>
      </w:r>
      <w:r w:rsidRPr="00AA76CD">
        <w:t>«</w:t>
      </w:r>
      <w:r>
        <w:t>22</w:t>
      </w:r>
      <w:r w:rsidRPr="00AA76CD">
        <w:t>»</w:t>
      </w:r>
      <w:r>
        <w:t>; если код возврата равен '2'</w:t>
      </w:r>
      <w:r w:rsidRPr="0053446E">
        <w:t xml:space="preserve">, </w:t>
      </w:r>
      <w:r>
        <w:t xml:space="preserve">зафиксировать ошибку с кодом </w:t>
      </w:r>
      <w:r w:rsidRPr="00AA76CD">
        <w:t>«</w:t>
      </w:r>
      <w:r>
        <w:t>25</w:t>
      </w:r>
      <w:r w:rsidRPr="00AA76CD">
        <w:t>»</w:t>
      </w:r>
      <w:r>
        <w:t xml:space="preserve"> </w:t>
      </w:r>
      <w:r w:rsidRPr="00AD4E81">
        <w:t xml:space="preserve">и сообщением </w:t>
      </w:r>
      <w:r>
        <w:t>p</w:t>
      </w:r>
      <w:r w:rsidRPr="0083653F">
        <w:t>@</w:t>
      </w:r>
      <w:r w:rsidRPr="00D96E29">
        <w:t>ErrM</w:t>
      </w:r>
      <w:r w:rsidRPr="00AD4E81">
        <w:t>.</w:t>
      </w:r>
    </w:p>
    <w:p w:rsidR="000D719F" w:rsidRPr="00C85DD1" w:rsidRDefault="000D719F" w:rsidP="000D719F">
      <w:pPr>
        <w:pStyle w:val="L4indent1"/>
      </w:pPr>
      <w:r w:rsidRPr="00C010B3">
        <w:t>Обновить</w:t>
      </w:r>
      <w:r>
        <w:t xml:space="preserve"> подготовленную запись файла </w:t>
      </w:r>
      <w:r>
        <w:rPr>
          <w:lang w:val="en-US"/>
        </w:rPr>
        <w:t>IFXPPABP</w:t>
      </w:r>
      <w:r>
        <w:t xml:space="preserve"> из параметра </w:t>
      </w:r>
      <w:r w:rsidRPr="00AE244F">
        <w:t>p@Block</w:t>
      </w:r>
      <w:r>
        <w:t xml:space="preserve"> (программа </w:t>
      </w:r>
      <w:r>
        <w:rPr>
          <w:lang w:val="en-US"/>
        </w:rPr>
        <w:t>IFXPPMPR</w:t>
      </w:r>
      <w:r>
        <w:t xml:space="preserve"> могла изменить ряд полей).</w:t>
      </w:r>
    </w:p>
    <w:p w:rsidR="000D719F" w:rsidRPr="000D719F" w:rsidRDefault="007507C4" w:rsidP="000D719F">
      <w:pPr>
        <w:pStyle w:val="L4indent1"/>
      </w:pPr>
      <w:bookmarkStart w:id="479" w:name="_Ref407357231"/>
      <w:r>
        <w:t>Д</w:t>
      </w:r>
      <w:r w:rsidR="000D719F">
        <w:t xml:space="preserve">обавить запись в файл </w:t>
      </w:r>
      <w:r w:rsidR="000D719F" w:rsidRPr="000D719F">
        <w:rPr>
          <w:lang w:val="en-US"/>
        </w:rPr>
        <w:t>IFXPPABP</w:t>
      </w:r>
      <w:r w:rsidR="000D719F" w:rsidRPr="00C85DD1">
        <w:t>.</w:t>
      </w:r>
      <w:bookmarkEnd w:id="479"/>
    </w:p>
    <w:p w:rsidR="00295296" w:rsidRPr="007B05D7" w:rsidRDefault="00295296" w:rsidP="001C006D">
      <w:pPr>
        <w:pStyle w:val="3"/>
      </w:pPr>
      <w:bookmarkStart w:id="480" w:name="_Toc422234739"/>
      <w:r>
        <w:t>Для</w:t>
      </w:r>
      <w:r w:rsidR="009A368C">
        <w:rPr>
          <w:lang w:val="ru-RU"/>
        </w:rPr>
        <w:t xml:space="preserve"> </w:t>
      </w:r>
      <w:r>
        <w:t>формата</w:t>
      </w:r>
      <w:r w:rsidR="009A368C">
        <w:rPr>
          <w:lang w:val="ru-RU"/>
        </w:rPr>
        <w:t xml:space="preserve"> </w:t>
      </w:r>
      <w:r w:rsidRPr="00AA4159">
        <w:rPr>
          <w:rStyle w:val="Function"/>
        </w:rPr>
        <w:t>QueryAmountBlockCancel</w:t>
      </w:r>
      <w:bookmarkEnd w:id="474"/>
      <w:bookmarkEnd w:id="475"/>
      <w:bookmarkEnd w:id="476"/>
      <w:bookmarkEnd w:id="477"/>
      <w:bookmarkEnd w:id="480"/>
    </w:p>
    <w:p w:rsidR="007B05D7" w:rsidRPr="00D81C0E" w:rsidRDefault="00C85DD1" w:rsidP="007B05D7">
      <w:pPr>
        <w:pStyle w:val="L4indent1"/>
      </w:pPr>
      <w:r>
        <w:t xml:space="preserve">Считать запись по блокировке в память и внести следующие изменения (обновление </w:t>
      </w:r>
      <w:r w:rsidRPr="00C85DD1">
        <w:t>запис</w:t>
      </w:r>
      <w:r>
        <w:t>и в БД</w:t>
      </w:r>
      <w:r w:rsidRPr="00C85DD1">
        <w:t xml:space="preserve"> буде</w:t>
      </w:r>
      <w:r>
        <w:t xml:space="preserve">т произведена позже — в пункте </w:t>
      </w:r>
      <w:r w:rsidR="00E44A3C">
        <w:fldChar w:fldCharType="begin"/>
      </w:r>
      <w:r w:rsidR="00DD2B6E">
        <w:instrText xml:space="preserve"> REF _Ref407015597 \r \h </w:instrText>
      </w:r>
      <w:r w:rsidR="00E44A3C">
        <w:fldChar w:fldCharType="separate"/>
      </w:r>
      <w:r w:rsidR="007A64CA">
        <w:t>4.5.4.5</w:t>
      </w:r>
      <w:r w:rsidR="00E44A3C">
        <w:fldChar w:fldCharType="end"/>
      </w:r>
      <w:r>
        <w:t>)</w:t>
      </w:r>
      <w:r w:rsidR="007B05D7">
        <w:t>:</w:t>
      </w:r>
    </w:p>
    <w:p w:rsidR="00D81C0E" w:rsidRPr="00C85DD1" w:rsidRDefault="00D81C0E" w:rsidP="00C85DD1">
      <w:pPr>
        <w:pStyle w:val="ac"/>
      </w:pPr>
      <w:r w:rsidRPr="00C85DD1">
        <w:t>IFXPPABP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7B05D7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B05D7" w:rsidRPr="003A7B0C" w:rsidRDefault="007B05D7" w:rsidP="00137242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7B05D7" w:rsidRPr="003A7B0C" w:rsidRDefault="007B05D7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7B05D7" w:rsidRPr="00ED0E14" w:rsidRDefault="007B05D7" w:rsidP="00137242">
            <w:pPr>
              <w:pStyle w:val="TableCellText"/>
            </w:pPr>
            <w:r>
              <w:t>Новое значение</w:t>
            </w:r>
          </w:p>
        </w:tc>
      </w:tr>
      <w:tr w:rsidR="007B05D7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7B05D7" w:rsidRPr="008D4B32" w:rsidRDefault="007B05D7" w:rsidP="00137242">
            <w:pPr>
              <w:pStyle w:val="TableCellCode"/>
            </w:pPr>
            <w:r>
              <w:t>A</w:t>
            </w:r>
            <w:r w:rsidRPr="008D4B32">
              <w:t>B</w:t>
            </w:r>
            <w:r>
              <w:t>STS</w:t>
            </w:r>
          </w:p>
        </w:tc>
        <w:tc>
          <w:tcPr>
            <w:tcW w:w="4536" w:type="dxa"/>
            <w:noWrap/>
            <w:hideMark/>
          </w:tcPr>
          <w:p w:rsidR="007B05D7" w:rsidRPr="008D4B32" w:rsidRDefault="007B05D7" w:rsidP="00137242">
            <w:pPr>
              <w:pStyle w:val="TableCellText"/>
            </w:pPr>
            <w:r>
              <w:t xml:space="preserve">Статус </w:t>
            </w:r>
            <w:r w:rsidRPr="008D4B32">
              <w:t>блокировки</w:t>
            </w:r>
            <w:r>
              <w:t xml:space="preserve"> (активна или удалена)</w:t>
            </w:r>
          </w:p>
        </w:tc>
        <w:tc>
          <w:tcPr>
            <w:tcW w:w="4110" w:type="dxa"/>
          </w:tcPr>
          <w:p w:rsidR="007B05D7" w:rsidRPr="00A06FEA" w:rsidRDefault="00A06FEA" w:rsidP="00137242">
            <w:pPr>
              <w:pStyle w:val="TableCellCode"/>
            </w:pPr>
            <w:r w:rsidRPr="00A06FEA">
              <w:t>'</w:t>
            </w:r>
            <w:r w:rsidR="007B05D7" w:rsidRPr="00A06FEA">
              <w:t>D</w:t>
            </w:r>
            <w:r w:rsidRPr="00A06FEA">
              <w:t>'</w:t>
            </w:r>
          </w:p>
        </w:tc>
      </w:tr>
      <w:tr w:rsidR="007B05D7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7B05D7" w:rsidRPr="00DC6FFD" w:rsidRDefault="007B05D7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ABDLTD</w:t>
            </w:r>
          </w:p>
        </w:tc>
        <w:tc>
          <w:tcPr>
            <w:tcW w:w="4536" w:type="dxa"/>
            <w:noWrap/>
            <w:hideMark/>
          </w:tcPr>
          <w:p w:rsidR="007B05D7" w:rsidRPr="00DC6FFD" w:rsidRDefault="007B05D7" w:rsidP="00137242">
            <w:pPr>
              <w:pStyle w:val="TableCellText"/>
            </w:pPr>
            <w:r>
              <w:t>Дата удаления</w:t>
            </w:r>
          </w:p>
        </w:tc>
        <w:tc>
          <w:tcPr>
            <w:tcW w:w="4110" w:type="dxa"/>
          </w:tcPr>
          <w:p w:rsidR="007B05D7" w:rsidRPr="00D91334" w:rsidRDefault="007B05D7" w:rsidP="00137242">
            <w:pPr>
              <w:pStyle w:val="TableCellText"/>
            </w:pPr>
            <w:r w:rsidRPr="00D91334">
              <w:t>Текущая операционная дата</w:t>
            </w:r>
          </w:p>
        </w:tc>
      </w:tr>
    </w:tbl>
    <w:p w:rsidR="00D51527" w:rsidRDefault="00C0457C" w:rsidP="00D51527">
      <w:pPr>
        <w:pStyle w:val="L4indent1"/>
      </w:pPr>
      <w:r>
        <w:t xml:space="preserve">Если блокировка </w:t>
      </w:r>
      <w:r w:rsidR="004F60F4">
        <w:t>п</w:t>
      </w:r>
      <w:r>
        <w:t>одтверждённая (</w:t>
      </w:r>
      <w:r>
        <w:rPr>
          <w:lang w:val="en-US"/>
        </w:rPr>
        <w:t>ABTYPE</w:t>
      </w:r>
      <w:r w:rsidRPr="00C0457C">
        <w:t xml:space="preserve"> = '</w:t>
      </w:r>
      <w:r>
        <w:rPr>
          <w:lang w:val="en-US"/>
        </w:rPr>
        <w:t>A</w:t>
      </w:r>
      <w:r w:rsidRPr="00C0457C">
        <w:t>'</w:t>
      </w:r>
      <w:r>
        <w:t>), с</w:t>
      </w:r>
      <w:r w:rsidR="00D51527">
        <w:t xml:space="preserve">торнировать проджект с помощью программы </w:t>
      </w:r>
      <w:r w:rsidR="00D51527" w:rsidRPr="00D51527">
        <w:t>IFXPPMPR</w:t>
      </w:r>
      <w:r w:rsidR="00D51527" w:rsidRPr="007B05D7">
        <w:t>:</w:t>
      </w:r>
    </w:p>
    <w:p w:rsidR="00D51527" w:rsidRPr="00C0457C" w:rsidRDefault="00D51527" w:rsidP="00D51527">
      <w:pPr>
        <w:pStyle w:val="ac"/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D51527" w:rsidRPr="00C0457C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D51527" w:rsidRPr="003A7B0C" w:rsidRDefault="00D51527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D51527" w:rsidRPr="003A7B0C" w:rsidRDefault="00D51527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D51527" w:rsidRPr="00ED0E14" w:rsidRDefault="00D51527" w:rsidP="00137242">
            <w:pPr>
              <w:pStyle w:val="TableCellText"/>
            </w:pPr>
            <w:r>
              <w:t>Что передать</w:t>
            </w:r>
          </w:p>
        </w:tc>
      </w:tr>
      <w:tr w:rsidR="00D51527" w:rsidRPr="00C0457C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Code"/>
            </w:pPr>
            <w:r w:rsidRPr="00AE244F">
              <w:t>p@Action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Text"/>
            </w:pPr>
            <w:r w:rsidRPr="00AE244F">
              <w:t>Режим работы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  <w:r w:rsidRPr="00C0457C">
              <w:t>'*</w:t>
            </w:r>
            <w:r>
              <w:rPr>
                <w:lang w:val="en-US"/>
              </w:rPr>
              <w:t>STORNO</w:t>
            </w:r>
            <w:r w:rsidRPr="00C0457C">
              <w:t>'</w:t>
            </w:r>
          </w:p>
        </w:tc>
      </w:tr>
      <w:tr w:rsidR="00D51527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Code"/>
            </w:pPr>
            <w:r w:rsidRPr="00AE244F">
              <w:t>p@Block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3843C4" w:rsidRDefault="00D51527" w:rsidP="00137242">
            <w:pPr>
              <w:pStyle w:val="TableCellText"/>
            </w:pPr>
            <w:r w:rsidRPr="00AE244F">
              <w:t>Блокировка</w:t>
            </w:r>
          </w:p>
        </w:tc>
        <w:tc>
          <w:tcPr>
            <w:tcW w:w="4110" w:type="dxa"/>
          </w:tcPr>
          <w:p w:rsidR="00D51527" w:rsidRPr="004E41B5" w:rsidRDefault="00D51527" w:rsidP="00137242">
            <w:pPr>
              <w:pStyle w:val="TableCellText"/>
            </w:pPr>
            <w:r>
              <w:t xml:space="preserve">Запись файла </w:t>
            </w:r>
            <w:r w:rsidRPr="0039127A">
              <w:t>IFXPPABP</w:t>
            </w:r>
            <w:r>
              <w:t xml:space="preserve"> по блокировке</w:t>
            </w:r>
          </w:p>
        </w:tc>
      </w:tr>
      <w:tr w:rsidR="00D51527" w:rsidRPr="003843C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3843C4" w:rsidRDefault="00D51527" w:rsidP="00137242">
            <w:pPr>
              <w:pStyle w:val="TableCellCode"/>
            </w:pPr>
            <w:r w:rsidRPr="00AE244F">
              <w:t>p@RtCd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A17B1E" w:rsidRDefault="00D51527" w:rsidP="00137242">
            <w:pPr>
              <w:pStyle w:val="TableCellText"/>
            </w:pPr>
            <w:r w:rsidRPr="00AE244F">
              <w:t>Код возврата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</w:p>
        </w:tc>
      </w:tr>
      <w:tr w:rsidR="00D51527" w:rsidRPr="003843C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  <w:vAlign w:val="top"/>
          </w:tcPr>
          <w:p w:rsidR="00D51527" w:rsidRPr="003843C4" w:rsidRDefault="00D51527" w:rsidP="00137242">
            <w:pPr>
              <w:pStyle w:val="TableCellCode"/>
            </w:pPr>
            <w:r w:rsidRPr="00AE244F">
              <w:t>p@ErrM</w:t>
            </w:r>
          </w:p>
        </w:tc>
        <w:tc>
          <w:tcPr>
            <w:tcW w:w="4536" w:type="dxa"/>
            <w:vAlign w:val="top"/>
          </w:tcPr>
          <w:p w:rsidR="00D51527" w:rsidRPr="00D96E29" w:rsidRDefault="00D51527" w:rsidP="00137242">
            <w:pPr>
              <w:pStyle w:val="TableCellText"/>
            </w:pPr>
            <w:r w:rsidRPr="00AE244F">
              <w:t>Текст ошибки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</w:p>
        </w:tc>
      </w:tr>
    </w:tbl>
    <w:p w:rsidR="00D51527" w:rsidRDefault="00D51527" w:rsidP="00C13C5B">
      <w:pPr>
        <w:pStyle w:val="L4indent1"/>
      </w:pPr>
      <w:r w:rsidRPr="00F65BAC">
        <w:t xml:space="preserve">Проанализировать результат работы </w:t>
      </w:r>
      <w:r w:rsidRPr="00A20CA8">
        <w:t>API</w:t>
      </w:r>
      <w:r w:rsidRPr="00F65BAC">
        <w:t xml:space="preserve">. </w:t>
      </w:r>
      <w:r w:rsidRPr="00D51527">
        <w:t>Если код возврата (</w:t>
      </w:r>
      <w:r>
        <w:t>p</w:t>
      </w:r>
      <w:r w:rsidRPr="00D51527">
        <w:t>@</w:t>
      </w:r>
      <w:r w:rsidRPr="00D96E29">
        <w:t>RtCd</w:t>
      </w:r>
      <w:r w:rsidRPr="00D51527">
        <w:t xml:space="preserve">) не равен '0', зафиксировать ошибку с кодом «25» и сообщением </w:t>
      </w:r>
      <w:r>
        <w:t>p</w:t>
      </w:r>
      <w:r w:rsidRPr="00D51527">
        <w:t>@</w:t>
      </w:r>
      <w:r w:rsidRPr="00D96E29">
        <w:t>ErrM</w:t>
      </w:r>
      <w:r w:rsidRPr="00D51527">
        <w:t>.</w:t>
      </w:r>
    </w:p>
    <w:p w:rsidR="00C85DD1" w:rsidRPr="00C85DD1" w:rsidRDefault="00C010B3" w:rsidP="00C85DD1">
      <w:pPr>
        <w:pStyle w:val="L4indent1"/>
      </w:pPr>
      <w:r w:rsidRPr="00C010B3">
        <w:t>Обновить</w:t>
      </w:r>
      <w:r>
        <w:t xml:space="preserve"> подготовленную запись файла </w:t>
      </w:r>
      <w:r>
        <w:rPr>
          <w:lang w:val="en-US"/>
        </w:rPr>
        <w:t>IFXPPABP</w:t>
      </w:r>
      <w:r>
        <w:t xml:space="preserve"> из параметра </w:t>
      </w:r>
      <w:r w:rsidRPr="00AE244F">
        <w:t>p@Block</w:t>
      </w:r>
      <w:r>
        <w:t xml:space="preserve"> (программа </w:t>
      </w:r>
      <w:r>
        <w:rPr>
          <w:lang w:val="en-US"/>
        </w:rPr>
        <w:t>IFXPPMPR</w:t>
      </w:r>
      <w:r>
        <w:t xml:space="preserve"> могла изменить ряд полей).</w:t>
      </w:r>
      <w:r w:rsidR="00C0457C">
        <w:t xml:space="preserve"> Для случая неподтверждённой блокировки этот пункт не требуется.</w:t>
      </w:r>
    </w:p>
    <w:p w:rsidR="00C85DD1" w:rsidRPr="00D51527" w:rsidRDefault="00C85DD1" w:rsidP="00C85DD1">
      <w:pPr>
        <w:pStyle w:val="L4indent1"/>
      </w:pPr>
      <w:bookmarkStart w:id="481" w:name="_Ref407015597"/>
      <w:r>
        <w:t xml:space="preserve">Обновить запись в файле </w:t>
      </w:r>
      <w:r>
        <w:rPr>
          <w:lang w:val="en-US"/>
        </w:rPr>
        <w:t>IFXPPABP</w:t>
      </w:r>
      <w:r w:rsidRPr="00C85DD1">
        <w:t>.</w:t>
      </w:r>
      <w:bookmarkEnd w:id="481"/>
    </w:p>
    <w:p w:rsidR="00295296" w:rsidRPr="006A0418" w:rsidRDefault="00295296" w:rsidP="00EF68AF">
      <w:pPr>
        <w:pStyle w:val="3"/>
      </w:pPr>
      <w:bookmarkStart w:id="482" w:name="_Toc406757363"/>
      <w:bookmarkStart w:id="483" w:name="_Toc407017324"/>
      <w:bookmarkStart w:id="484" w:name="_Toc407017531"/>
      <w:bookmarkStart w:id="485" w:name="_Toc407017946"/>
      <w:bookmarkStart w:id="486" w:name="_Toc406757364"/>
      <w:bookmarkStart w:id="487" w:name="_Toc407017325"/>
      <w:bookmarkStart w:id="488" w:name="_Toc407017532"/>
      <w:bookmarkStart w:id="489" w:name="_Toc407017947"/>
      <w:bookmarkStart w:id="490" w:name="_Toc406757393"/>
      <w:bookmarkStart w:id="491" w:name="_Toc407017354"/>
      <w:bookmarkStart w:id="492" w:name="_Toc407017561"/>
      <w:bookmarkStart w:id="493" w:name="_Toc407017976"/>
      <w:bookmarkStart w:id="494" w:name="_Toc406757394"/>
      <w:bookmarkStart w:id="495" w:name="_Toc407017355"/>
      <w:bookmarkStart w:id="496" w:name="_Toc407017562"/>
      <w:bookmarkStart w:id="497" w:name="_Toc407017977"/>
      <w:bookmarkStart w:id="498" w:name="_Toc403730639"/>
      <w:bookmarkStart w:id="499" w:name="_Toc403730771"/>
      <w:bookmarkStart w:id="500" w:name="_Toc403730970"/>
      <w:bookmarkStart w:id="501" w:name="_Toc403739507"/>
      <w:bookmarkStart w:id="502" w:name="_Toc422234740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r>
        <w:t>Для</w:t>
      </w:r>
      <w:r w:rsidR="009A368C">
        <w:t xml:space="preserve"> </w:t>
      </w:r>
      <w:r>
        <w:t>формата</w:t>
      </w:r>
      <w:r w:rsidR="009A368C">
        <w:t xml:space="preserve"> </w:t>
      </w:r>
      <w:r w:rsidRPr="00AA4159">
        <w:rPr>
          <w:rStyle w:val="Function"/>
        </w:rPr>
        <w:t>QueryAmountBlock</w:t>
      </w:r>
      <w:r>
        <w:rPr>
          <w:rStyle w:val="Function"/>
          <w:lang w:val="en-US"/>
        </w:rPr>
        <w:t>Reverse</w:t>
      </w:r>
      <w:bookmarkEnd w:id="498"/>
      <w:bookmarkEnd w:id="499"/>
      <w:bookmarkEnd w:id="500"/>
      <w:bookmarkEnd w:id="501"/>
      <w:bookmarkEnd w:id="502"/>
    </w:p>
    <w:p w:rsidR="00D51527" w:rsidRPr="00D51527" w:rsidRDefault="00D51527" w:rsidP="00D51527">
      <w:pPr>
        <w:pStyle w:val="L4indent1"/>
      </w:pPr>
      <w:r w:rsidRPr="00D51527">
        <w:t>Сторнировать проджект с помощью программы IFXPPMPR:</w:t>
      </w:r>
    </w:p>
    <w:p w:rsidR="00D51527" w:rsidRDefault="00D51527" w:rsidP="00D51527">
      <w:pPr>
        <w:pStyle w:val="ac"/>
        <w:rPr>
          <w:lang w:val="en-US"/>
        </w:rPr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D51527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D51527" w:rsidRPr="003A7B0C" w:rsidRDefault="00D51527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D51527" w:rsidRPr="003A7B0C" w:rsidRDefault="00D51527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D51527" w:rsidRPr="00ED0E14" w:rsidRDefault="00D51527" w:rsidP="00137242">
            <w:pPr>
              <w:pStyle w:val="TableCellText"/>
            </w:pPr>
            <w:r>
              <w:t>Что передать</w:t>
            </w:r>
          </w:p>
        </w:tc>
      </w:tr>
      <w:tr w:rsidR="00D51527" w:rsidRPr="009254F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Code"/>
            </w:pPr>
            <w:r w:rsidRPr="00AE244F">
              <w:t>p@Action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Text"/>
            </w:pPr>
            <w:r w:rsidRPr="00AE244F">
              <w:t>Режим работы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  <w:r>
              <w:rPr>
                <w:lang w:val="en-US"/>
              </w:rPr>
              <w:t>'*STORNO'</w:t>
            </w:r>
          </w:p>
        </w:tc>
      </w:tr>
      <w:tr w:rsidR="00D51527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Code"/>
            </w:pPr>
            <w:r w:rsidRPr="00AE244F">
              <w:t>p@Block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3843C4" w:rsidRDefault="00D51527" w:rsidP="00137242">
            <w:pPr>
              <w:pStyle w:val="TableCellText"/>
            </w:pPr>
            <w:r w:rsidRPr="00AE244F">
              <w:t>Блокировка</w:t>
            </w:r>
          </w:p>
        </w:tc>
        <w:tc>
          <w:tcPr>
            <w:tcW w:w="4110" w:type="dxa"/>
          </w:tcPr>
          <w:p w:rsidR="00D51527" w:rsidRPr="004E41B5" w:rsidRDefault="00D51527" w:rsidP="00137242">
            <w:pPr>
              <w:pStyle w:val="TableCellText"/>
            </w:pPr>
            <w:r>
              <w:t xml:space="preserve">Запись файла </w:t>
            </w:r>
            <w:r w:rsidRPr="0039127A">
              <w:t>IFXPPABP</w:t>
            </w:r>
            <w:r>
              <w:t xml:space="preserve"> по блокировке</w:t>
            </w:r>
          </w:p>
        </w:tc>
      </w:tr>
      <w:tr w:rsidR="00D51527" w:rsidRPr="003843C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3843C4" w:rsidRDefault="00D51527" w:rsidP="00137242">
            <w:pPr>
              <w:pStyle w:val="TableCellCode"/>
            </w:pPr>
            <w:r w:rsidRPr="00AE244F">
              <w:t>p@RtCd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A17B1E" w:rsidRDefault="00D51527" w:rsidP="00137242">
            <w:pPr>
              <w:pStyle w:val="TableCellText"/>
            </w:pPr>
            <w:r w:rsidRPr="00AE244F">
              <w:t>Код возврата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</w:p>
        </w:tc>
      </w:tr>
      <w:tr w:rsidR="00D51527" w:rsidRPr="003843C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  <w:vAlign w:val="top"/>
          </w:tcPr>
          <w:p w:rsidR="00D51527" w:rsidRPr="003843C4" w:rsidRDefault="00D51527" w:rsidP="00137242">
            <w:pPr>
              <w:pStyle w:val="TableCellCode"/>
            </w:pPr>
            <w:r w:rsidRPr="00AE244F">
              <w:t>p@ErrM</w:t>
            </w:r>
          </w:p>
        </w:tc>
        <w:tc>
          <w:tcPr>
            <w:tcW w:w="4536" w:type="dxa"/>
            <w:vAlign w:val="top"/>
          </w:tcPr>
          <w:p w:rsidR="00D51527" w:rsidRPr="00D96E29" w:rsidRDefault="00D51527" w:rsidP="00137242">
            <w:pPr>
              <w:pStyle w:val="TableCellText"/>
            </w:pPr>
            <w:r w:rsidRPr="00AE244F">
              <w:t>Текст ошибки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</w:p>
        </w:tc>
      </w:tr>
    </w:tbl>
    <w:p w:rsidR="00D51527" w:rsidRDefault="00D51527" w:rsidP="00C13C5B">
      <w:pPr>
        <w:pStyle w:val="L4indent1"/>
      </w:pPr>
      <w:r w:rsidRPr="00F65BAC">
        <w:t xml:space="preserve">Проанализировать результат работы </w:t>
      </w:r>
      <w:r w:rsidRPr="00A20CA8">
        <w:t>API</w:t>
      </w:r>
      <w:r w:rsidRPr="00F65BAC">
        <w:t xml:space="preserve">. </w:t>
      </w:r>
      <w:r w:rsidRPr="00D51527">
        <w:t>Если код возврата (</w:t>
      </w:r>
      <w:r>
        <w:t>p</w:t>
      </w:r>
      <w:r w:rsidRPr="00D51527">
        <w:t>@</w:t>
      </w:r>
      <w:r w:rsidRPr="00D96E29">
        <w:t>RtCd</w:t>
      </w:r>
      <w:r w:rsidRPr="00D51527">
        <w:t xml:space="preserve">) не равен '0', зафиксировать ошибку с кодом «25» и сообщением </w:t>
      </w:r>
      <w:r>
        <w:t>p</w:t>
      </w:r>
      <w:r w:rsidRPr="00D51527">
        <w:t>@</w:t>
      </w:r>
      <w:r w:rsidRPr="00D96E29">
        <w:t>ErrM</w:t>
      </w:r>
      <w:r w:rsidRPr="00D51527">
        <w:t>.</w:t>
      </w:r>
    </w:p>
    <w:p w:rsidR="00C010B3" w:rsidRPr="003C62C6" w:rsidRDefault="00C010B3" w:rsidP="00C13C5B">
      <w:pPr>
        <w:pStyle w:val="L4indent1"/>
      </w:pPr>
      <w:r w:rsidRPr="00C010B3">
        <w:t>Обновить</w:t>
      </w:r>
      <w:r>
        <w:t xml:space="preserve"> подготовленную запись файла </w:t>
      </w:r>
      <w:r>
        <w:rPr>
          <w:lang w:val="en-US"/>
        </w:rPr>
        <w:t>IFXPPABP</w:t>
      </w:r>
      <w:r>
        <w:t xml:space="preserve"> из параметра </w:t>
      </w:r>
      <w:r w:rsidRPr="00AE244F">
        <w:t>p@Block</w:t>
      </w:r>
      <w:r>
        <w:t xml:space="preserve"> (программа </w:t>
      </w:r>
      <w:r>
        <w:rPr>
          <w:lang w:val="en-US"/>
        </w:rPr>
        <w:t>IFXPPMPR</w:t>
      </w:r>
      <w:r>
        <w:t xml:space="preserve"> могла изменить ряд полей) и дополнительно </w:t>
      </w:r>
      <w:r w:rsidR="003C62C6">
        <w:t>обновить следующие поля:</w:t>
      </w:r>
    </w:p>
    <w:p w:rsidR="003C62C6" w:rsidRDefault="003C62C6" w:rsidP="003C62C6">
      <w:pPr>
        <w:pStyle w:val="ac"/>
      </w:pPr>
      <w:r>
        <w:t>IFXPPAB</w:t>
      </w:r>
      <w:r w:rsidRPr="006003F3">
        <w:t>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3C62C6" w:rsidTr="00EE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C62C6" w:rsidRPr="003A7B0C" w:rsidRDefault="003C62C6" w:rsidP="00EE4AAF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3C62C6" w:rsidRPr="003A7B0C" w:rsidRDefault="003C62C6" w:rsidP="00EE4AAF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3C62C6" w:rsidRPr="00A06FEA" w:rsidRDefault="003C62C6" w:rsidP="00EE4AAF">
            <w:pPr>
              <w:pStyle w:val="TableCellText"/>
              <w:rPr>
                <w:sz w:val="20"/>
              </w:rPr>
            </w:pPr>
            <w:r w:rsidRPr="00A06FEA">
              <w:t>Новое значение</w:t>
            </w:r>
          </w:p>
        </w:tc>
      </w:tr>
      <w:tr w:rsidR="003C62C6" w:rsidRPr="00E1273F" w:rsidTr="00EE4AAF">
        <w:trPr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t>A</w:t>
            </w:r>
            <w:r>
              <w:t>B</w:t>
            </w:r>
            <w:r>
              <w:rPr>
                <w:lang w:val="en-US"/>
              </w:rPr>
              <w:t>PRE</w:t>
            </w:r>
            <w:r>
              <w:t>SRC</w:t>
            </w:r>
          </w:p>
        </w:tc>
        <w:tc>
          <w:tcPr>
            <w:tcW w:w="4536" w:type="dxa"/>
            <w:vMerge w:val="restart"/>
            <w:noWrap/>
            <w:hideMark/>
          </w:tcPr>
          <w:p w:rsidR="003C62C6" w:rsidRPr="00E54041" w:rsidRDefault="003C62C6" w:rsidP="00EE4AAF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авторизуемой </w:t>
            </w:r>
            <w:r w:rsidRPr="00285A65">
              <w:t>блокировки</w:t>
            </w:r>
          </w:p>
        </w:tc>
        <w:tc>
          <w:tcPr>
            <w:tcW w:w="4110" w:type="dxa"/>
          </w:tcPr>
          <w:p w:rsidR="003C62C6" w:rsidRPr="003C62C6" w:rsidRDefault="003C62C6" w:rsidP="00EE4AAF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*Blanks</w:t>
            </w:r>
          </w:p>
        </w:tc>
      </w:tr>
      <w:tr w:rsidR="003C62C6" w:rsidRPr="00E1273F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C62C6" w:rsidRPr="00A17264" w:rsidRDefault="003C62C6" w:rsidP="00EE4AAF">
            <w:pPr>
              <w:pStyle w:val="TableCellCode"/>
            </w:pPr>
            <w:r>
              <w:rPr>
                <w:lang w:val="en-US"/>
              </w:rPr>
              <w:t>A</w:t>
            </w:r>
            <w:r w:rsidRPr="00A17264">
              <w:t>B</w:t>
            </w:r>
            <w:r>
              <w:rPr>
                <w:lang w:val="en-US"/>
              </w:rPr>
              <w:t>PRE</w:t>
            </w:r>
            <w:r>
              <w:t>ID</w:t>
            </w:r>
          </w:p>
        </w:tc>
        <w:tc>
          <w:tcPr>
            <w:tcW w:w="4536" w:type="dxa"/>
            <w:vMerge/>
            <w:noWrap/>
            <w:hideMark/>
          </w:tcPr>
          <w:p w:rsidR="003C62C6" w:rsidRPr="00E54041" w:rsidRDefault="003C62C6" w:rsidP="00EE4AAF">
            <w:pPr>
              <w:pStyle w:val="TableCellText"/>
            </w:pPr>
          </w:p>
        </w:tc>
        <w:tc>
          <w:tcPr>
            <w:tcW w:w="4110" w:type="dxa"/>
          </w:tcPr>
          <w:p w:rsidR="003C62C6" w:rsidRPr="003C62C6" w:rsidRDefault="003C62C6" w:rsidP="00EE4AAF">
            <w:pPr>
              <w:pStyle w:val="TableCellCode"/>
            </w:pPr>
            <w:r>
              <w:rPr>
                <w:lang w:val="en-US"/>
              </w:rPr>
              <w:t>*Blanks</w:t>
            </w:r>
          </w:p>
        </w:tc>
      </w:tr>
      <w:tr w:rsidR="003C62C6" w:rsidRPr="009254F4" w:rsidTr="00EE4AAF">
        <w:trPr>
          <w:trHeight w:val="300"/>
        </w:trPr>
        <w:tc>
          <w:tcPr>
            <w:tcW w:w="1668" w:type="dxa"/>
            <w:noWrap/>
            <w:hideMark/>
          </w:tcPr>
          <w:p w:rsidR="003C62C6" w:rsidRPr="008D4B32" w:rsidRDefault="003C62C6" w:rsidP="00EE4AAF">
            <w:pPr>
              <w:pStyle w:val="TableCellCode"/>
            </w:pPr>
            <w:r>
              <w:t>A</w:t>
            </w:r>
            <w:r w:rsidRPr="008D4B32">
              <w:t>BTYPE</w:t>
            </w:r>
          </w:p>
        </w:tc>
        <w:tc>
          <w:tcPr>
            <w:tcW w:w="4536" w:type="dxa"/>
            <w:noWrap/>
            <w:hideMark/>
          </w:tcPr>
          <w:p w:rsidR="003C62C6" w:rsidRPr="008D4B32" w:rsidRDefault="003C62C6" w:rsidP="00EE4AAF">
            <w:pPr>
              <w:pStyle w:val="TableCellText"/>
            </w:pPr>
            <w:r>
              <w:t>Тип</w:t>
            </w:r>
            <w:r w:rsidRPr="008D4B32">
              <w:t xml:space="preserve"> блокировки</w:t>
            </w:r>
            <w:r>
              <w:t xml:space="preserve"> (подтвержена или нет)</w:t>
            </w:r>
          </w:p>
        </w:tc>
        <w:tc>
          <w:tcPr>
            <w:tcW w:w="4110" w:type="dxa"/>
          </w:tcPr>
          <w:p w:rsidR="003C62C6" w:rsidRPr="00D941A0" w:rsidRDefault="003C62C6" w:rsidP="003C62C6">
            <w:pPr>
              <w:pStyle w:val="TableCellCode"/>
            </w:pPr>
            <w:r w:rsidRPr="00D941A0">
              <w:t>'</w:t>
            </w:r>
            <w:r>
              <w:rPr>
                <w:lang w:val="en-US"/>
              </w:rPr>
              <w:t>P</w:t>
            </w:r>
            <w:r w:rsidRPr="00D941A0">
              <w:t>'</w:t>
            </w:r>
          </w:p>
        </w:tc>
      </w:tr>
    </w:tbl>
    <w:p w:rsidR="00DF3D84" w:rsidRPr="00D81C0E" w:rsidRDefault="00DF3D84" w:rsidP="00DF3D84">
      <w:pPr>
        <w:pStyle w:val="L4indent1"/>
      </w:pPr>
      <w:r>
        <w:t xml:space="preserve">Обновить запись по блокировке в таблице </w:t>
      </w:r>
      <w:r>
        <w:rPr>
          <w:lang w:val="en-US"/>
        </w:rPr>
        <w:t>IFXPPAB</w:t>
      </w:r>
      <w:r w:rsidRPr="006003F3">
        <w:t>P</w:t>
      </w:r>
      <w:r w:rsidR="00C010B3" w:rsidRPr="00C010B3">
        <w:t>.</w:t>
      </w:r>
    </w:p>
    <w:p w:rsidR="00295296" w:rsidRDefault="00295296" w:rsidP="00EF68AF">
      <w:pPr>
        <w:pStyle w:val="3"/>
      </w:pPr>
      <w:bookmarkStart w:id="503" w:name="_Toc407351379"/>
      <w:bookmarkStart w:id="504" w:name="_Toc406757396"/>
      <w:bookmarkStart w:id="505" w:name="_Toc407017357"/>
      <w:bookmarkStart w:id="506" w:name="_Toc407017564"/>
      <w:bookmarkStart w:id="507" w:name="_Toc407017979"/>
      <w:bookmarkStart w:id="508" w:name="_Toc406757397"/>
      <w:bookmarkStart w:id="509" w:name="_Toc407017358"/>
      <w:bookmarkStart w:id="510" w:name="_Toc407017565"/>
      <w:bookmarkStart w:id="511" w:name="_Toc407017980"/>
      <w:bookmarkStart w:id="512" w:name="_Toc406757426"/>
      <w:bookmarkStart w:id="513" w:name="_Toc407017387"/>
      <w:bookmarkStart w:id="514" w:name="_Toc407017594"/>
      <w:bookmarkStart w:id="515" w:name="_Toc407018009"/>
      <w:bookmarkStart w:id="516" w:name="_Toc406757427"/>
      <w:bookmarkStart w:id="517" w:name="_Toc407017388"/>
      <w:bookmarkStart w:id="518" w:name="_Toc407017595"/>
      <w:bookmarkStart w:id="519" w:name="_Toc407018010"/>
      <w:bookmarkStart w:id="520" w:name="_Toc403730640"/>
      <w:bookmarkStart w:id="521" w:name="_Toc403730772"/>
      <w:bookmarkStart w:id="522" w:name="_Toc403730971"/>
      <w:bookmarkStart w:id="523" w:name="_Toc403739508"/>
      <w:bookmarkStart w:id="524" w:name="_Toc422234741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r>
        <w:lastRenderedPageBreak/>
        <w:t>Для</w:t>
      </w:r>
      <w:r w:rsidR="006C490A">
        <w:t xml:space="preserve"> </w:t>
      </w:r>
      <w:r>
        <w:t>формата</w:t>
      </w:r>
      <w:r w:rsidR="006C490A">
        <w:t xml:space="preserve"> </w:t>
      </w:r>
      <w:r w:rsidRPr="00A561F4">
        <w:rPr>
          <w:rStyle w:val="Function"/>
        </w:rPr>
        <w:t>QueryMovementCreate</w:t>
      </w:r>
      <w:bookmarkEnd w:id="520"/>
      <w:bookmarkEnd w:id="521"/>
      <w:bookmarkEnd w:id="522"/>
      <w:bookmarkEnd w:id="523"/>
      <w:bookmarkEnd w:id="524"/>
    </w:p>
    <w:p w:rsidR="00A069DD" w:rsidRPr="001D0384" w:rsidRDefault="00576C52" w:rsidP="00A069DD">
      <w:pPr>
        <w:pStyle w:val="L4indent1"/>
      </w:pPr>
      <w:bookmarkStart w:id="525" w:name="_Ref406752238"/>
      <w:r>
        <w:t xml:space="preserve">Заполнить поля </w:t>
      </w:r>
      <w:r w:rsidR="00A069DD">
        <w:t>таблиц</w:t>
      </w:r>
      <w:r>
        <w:t>ы</w:t>
      </w:r>
      <w:r w:rsidR="00A069DD">
        <w:t xml:space="preserve"> </w:t>
      </w:r>
      <w:r w:rsidR="00A069DD">
        <w:rPr>
          <w:lang w:val="en-US"/>
        </w:rPr>
        <w:t>IFXPPAM</w:t>
      </w:r>
      <w:r w:rsidR="00A069DD" w:rsidRPr="006003F3">
        <w:t>P</w:t>
      </w:r>
      <w:r>
        <w:t xml:space="preserve"> (запись будет произведена позже — в пункте </w:t>
      </w:r>
      <w:r w:rsidR="00E44A3C">
        <w:fldChar w:fldCharType="begin"/>
      </w:r>
      <w:r>
        <w:instrText xml:space="preserve"> REF _Ref406752677 \r \h </w:instrText>
      </w:r>
      <w:r w:rsidR="00E44A3C">
        <w:fldChar w:fldCharType="separate"/>
      </w:r>
      <w:ins w:id="526" w:author="Renat Ismagilov" w:date="2016-03-02T15:59:00Z">
        <w:r w:rsidR="00350DD7">
          <w:t>4.5.6.24</w:t>
        </w:r>
      </w:ins>
      <w:del w:id="527" w:author="Renat Ismagilov" w:date="2016-03-02T15:59:00Z">
        <w:r w:rsidR="007A64CA" w:rsidDel="00350DD7">
          <w:delText>4.5.6.22</w:delText>
        </w:r>
      </w:del>
      <w:r w:rsidR="00E44A3C">
        <w:fldChar w:fldCharType="end"/>
      </w:r>
      <w:r>
        <w:t>)</w:t>
      </w:r>
      <w:r w:rsidR="00A069DD" w:rsidRPr="002805B0">
        <w:t>:</w:t>
      </w:r>
      <w:bookmarkEnd w:id="525"/>
    </w:p>
    <w:p w:rsidR="00A069DD" w:rsidRDefault="00A069DD" w:rsidP="00A069DD">
      <w:pPr>
        <w:pStyle w:val="ac"/>
      </w:pPr>
      <w:r w:rsidRPr="00A069DD">
        <w:t>IFXPPAMP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B352C6" w:rsidTr="00AA0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352C6" w:rsidRPr="00B82E11" w:rsidRDefault="00B352C6" w:rsidP="00AA0184">
            <w:pPr>
              <w:pStyle w:val="TableCellText"/>
            </w:pPr>
            <w:r w:rsidRPr="00B82E11">
              <w:t>Имя поля</w:t>
            </w:r>
          </w:p>
        </w:tc>
        <w:tc>
          <w:tcPr>
            <w:tcW w:w="4536" w:type="dxa"/>
          </w:tcPr>
          <w:p w:rsidR="00B352C6" w:rsidRPr="00B82E11" w:rsidRDefault="00B352C6" w:rsidP="00AA0184">
            <w:pPr>
              <w:pStyle w:val="TableCellText"/>
            </w:pPr>
            <w:r w:rsidRPr="00B82E11">
              <w:t>Описание</w:t>
            </w:r>
          </w:p>
        </w:tc>
        <w:tc>
          <w:tcPr>
            <w:tcW w:w="4110" w:type="dxa"/>
          </w:tcPr>
          <w:p w:rsidR="00B352C6" w:rsidRPr="00B82E11" w:rsidRDefault="00B352C6" w:rsidP="00AA0184">
            <w:pPr>
              <w:pStyle w:val="TableCellText"/>
            </w:pPr>
            <w:r>
              <w:t>Чем заполнять</w:t>
            </w:r>
          </w:p>
        </w:tc>
      </w:tr>
      <w:tr w:rsidR="00B352C6" w:rsidRPr="00A26CD6" w:rsidTr="00AA0184">
        <w:tc>
          <w:tcPr>
            <w:tcW w:w="0" w:type="auto"/>
          </w:tcPr>
          <w:p w:rsidR="00B352C6" w:rsidRPr="004C07F2" w:rsidRDefault="00B352C6" w:rsidP="00AA0184">
            <w:pPr>
              <w:pStyle w:val="TableCellCode"/>
            </w:pPr>
            <w:r>
              <w:t>A</w:t>
            </w:r>
            <w:r>
              <w:rPr>
                <w:lang w:val="en-US"/>
              </w:rPr>
              <w:t>M</w:t>
            </w:r>
            <w:r>
              <w:t>ID</w:t>
            </w:r>
          </w:p>
        </w:tc>
        <w:tc>
          <w:tcPr>
            <w:tcW w:w="4536" w:type="dxa"/>
          </w:tcPr>
          <w:p w:rsidR="00B352C6" w:rsidRPr="006C4FFE" w:rsidRDefault="00B352C6" w:rsidP="00AA0184">
            <w:pPr>
              <w:pStyle w:val="TableCellText"/>
              <w:rPr>
                <w:rFonts w:cs="Arial"/>
              </w:rPr>
            </w:pPr>
            <w:r>
              <w:t>Внутренний индентификатор движения</w:t>
            </w:r>
          </w:p>
        </w:tc>
        <w:tc>
          <w:tcPr>
            <w:tcW w:w="4110" w:type="dxa"/>
          </w:tcPr>
          <w:p w:rsidR="00B352C6" w:rsidRPr="00D67369" w:rsidRDefault="00B352C6" w:rsidP="002567AD">
            <w:pPr>
              <w:pStyle w:val="TableCellCode"/>
            </w:pPr>
            <w:r>
              <w:t>GenNewID('AM')</w:t>
            </w:r>
          </w:p>
        </w:tc>
      </w:tr>
      <w:tr w:rsidR="00B352C6" w:rsidRPr="00A26CD6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B352C6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MMVMSRC</w:t>
            </w:r>
          </w:p>
        </w:tc>
        <w:tc>
          <w:tcPr>
            <w:tcW w:w="4536" w:type="dxa"/>
          </w:tcPr>
          <w:p w:rsidR="00B352C6" w:rsidRPr="00E22955" w:rsidRDefault="00B352C6" w:rsidP="00AA0184">
            <w:pPr>
              <w:pStyle w:val="TableCellText"/>
            </w:pPr>
            <w:r w:rsidRPr="00285A65">
              <w:t xml:space="preserve">Код системы-инициатора </w:t>
            </w:r>
            <w:r>
              <w:t>движения</w:t>
            </w:r>
          </w:p>
        </w:tc>
        <w:tc>
          <w:tcPr>
            <w:tcW w:w="4110" w:type="dxa"/>
          </w:tcPr>
          <w:p w:rsidR="00B352C6" w:rsidRPr="00285A65" w:rsidRDefault="00B352C6" w:rsidP="002567AD">
            <w:pPr>
              <w:pStyle w:val="TableCellCode"/>
            </w:pPr>
            <w:r>
              <w:t>Movement</w:t>
            </w:r>
            <w:r w:rsidRPr="00D941A0">
              <w:t>.</w:t>
            </w:r>
            <w:r w:rsidRPr="00B82E11">
              <w:t>ID.</w:t>
            </w:r>
            <w:r w:rsidRPr="00D941A0">
              <w:t>SystemCode</w:t>
            </w:r>
          </w:p>
        </w:tc>
      </w:tr>
      <w:tr w:rsidR="00B352C6" w:rsidRPr="00A069DD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MMVMID</w:t>
            </w:r>
          </w:p>
        </w:tc>
        <w:tc>
          <w:tcPr>
            <w:tcW w:w="4536" w:type="dxa"/>
            <w:noWrap/>
            <w:hideMark/>
          </w:tcPr>
          <w:p w:rsidR="00B352C6" w:rsidRPr="00E54041" w:rsidRDefault="00B352C6" w:rsidP="00AA0184">
            <w:pPr>
              <w:pStyle w:val="TableCellText"/>
            </w:pPr>
            <w:r w:rsidRPr="00E54041">
              <w:t xml:space="preserve">Идентификатор </w:t>
            </w:r>
            <w:r>
              <w:t xml:space="preserve">движения </w:t>
            </w:r>
            <w:r w:rsidRPr="00E54041">
              <w:t>во внешней системе</w:t>
            </w:r>
          </w:p>
        </w:tc>
        <w:tc>
          <w:tcPr>
            <w:tcW w:w="4110" w:type="dxa"/>
          </w:tcPr>
          <w:p w:rsidR="00B352C6" w:rsidRPr="00E54041" w:rsidRDefault="00B352C6" w:rsidP="002567AD">
            <w:pPr>
              <w:pStyle w:val="TableCellCode"/>
            </w:pPr>
            <w:r>
              <w:t>Movement</w:t>
            </w:r>
            <w:r w:rsidRPr="00D941A0">
              <w:t>.</w:t>
            </w:r>
            <w:r w:rsidRPr="00B82E11">
              <w:t>ID.</w:t>
            </w:r>
            <w:r w:rsidRPr="00D941A0">
              <w:t>Reference</w:t>
            </w:r>
          </w:p>
        </w:tc>
      </w:tr>
      <w:tr w:rsidR="00B352C6" w:rsidRPr="00A26CD6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B352C6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MBLKSRC</w:t>
            </w:r>
          </w:p>
        </w:tc>
        <w:tc>
          <w:tcPr>
            <w:tcW w:w="4536" w:type="dxa"/>
            <w:vMerge w:val="restart"/>
          </w:tcPr>
          <w:p w:rsidR="00B352C6" w:rsidRPr="00E22955" w:rsidRDefault="00B352C6" w:rsidP="00AA0184">
            <w:pPr>
              <w:pStyle w:val="TableCellText"/>
            </w:pPr>
            <w:r>
              <w:t>Идентификатор блокировки</w:t>
            </w:r>
          </w:p>
        </w:tc>
        <w:tc>
          <w:tcPr>
            <w:tcW w:w="4110" w:type="dxa"/>
          </w:tcPr>
          <w:p w:rsidR="00B352C6" w:rsidRDefault="00B352C6" w:rsidP="002567AD">
            <w:pPr>
              <w:pStyle w:val="TableCellCode"/>
            </w:pPr>
            <w:r>
              <w:t>Movement</w:t>
            </w:r>
            <w:r w:rsidRPr="00D941A0">
              <w:t>.</w:t>
            </w:r>
            <w:r>
              <w:t>Block</w:t>
            </w:r>
            <w:r w:rsidRPr="00B82E11">
              <w:t>ID.</w:t>
            </w:r>
            <w:r w:rsidRPr="00D941A0">
              <w:t>SystemCode</w:t>
            </w:r>
          </w:p>
        </w:tc>
      </w:tr>
      <w:tr w:rsidR="00B352C6" w:rsidRPr="00285A65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MBLKID</w:t>
            </w:r>
          </w:p>
        </w:tc>
        <w:tc>
          <w:tcPr>
            <w:tcW w:w="4536" w:type="dxa"/>
            <w:vMerge/>
            <w:noWrap/>
            <w:hideMark/>
          </w:tcPr>
          <w:p w:rsidR="00B352C6" w:rsidRPr="00E54041" w:rsidRDefault="00B352C6" w:rsidP="00AA0184">
            <w:pPr>
              <w:pStyle w:val="TableCellText"/>
            </w:pPr>
          </w:p>
        </w:tc>
        <w:tc>
          <w:tcPr>
            <w:tcW w:w="4110" w:type="dxa"/>
          </w:tcPr>
          <w:p w:rsidR="00B352C6" w:rsidRPr="00E54041" w:rsidRDefault="00B352C6" w:rsidP="002567AD">
            <w:pPr>
              <w:pStyle w:val="TableCellCode"/>
            </w:pPr>
            <w:r>
              <w:t>Movement</w:t>
            </w:r>
            <w:r w:rsidRPr="00D941A0">
              <w:t>.</w:t>
            </w:r>
            <w:r>
              <w:t>Block</w:t>
            </w:r>
            <w:r w:rsidRPr="00B82E11">
              <w:t>ID.</w:t>
            </w:r>
            <w:r w:rsidRPr="00D941A0">
              <w:t>Reference</w:t>
            </w:r>
          </w:p>
        </w:tc>
      </w:tr>
      <w:tr w:rsidR="00B352C6" w:rsidRPr="00285A65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MOBJREF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  <w:tc>
          <w:tcPr>
            <w:tcW w:w="4110" w:type="dxa"/>
          </w:tcPr>
          <w:p w:rsidR="00B352C6" w:rsidRPr="00E54041" w:rsidRDefault="00B352C6" w:rsidP="002567AD">
            <w:pPr>
              <w:pStyle w:val="TableCellCode"/>
            </w:pPr>
            <w:r>
              <w:t>Movement.ObjectReference</w:t>
            </w:r>
          </w:p>
        </w:tc>
      </w:tr>
      <w:tr w:rsidR="009D7E74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9D7E74" w:rsidRPr="009D7E74" w:rsidRDefault="009D7E74" w:rsidP="00AA0184">
            <w:pPr>
              <w:pStyle w:val="TableCellCode"/>
              <w:rPr>
                <w:lang w:val="en-US"/>
              </w:rPr>
            </w:pPr>
            <w:r>
              <w:t>AMADDREF</w:t>
            </w:r>
          </w:p>
        </w:tc>
        <w:tc>
          <w:tcPr>
            <w:tcW w:w="4536" w:type="dxa"/>
            <w:noWrap/>
            <w:hideMark/>
          </w:tcPr>
          <w:p w:rsidR="009D7E74" w:rsidRDefault="009D7E74" w:rsidP="00AA0184">
            <w:pPr>
              <w:pStyle w:val="TableCellText"/>
            </w:pPr>
            <w:r>
              <w:t>Дополнительный референс</w:t>
            </w:r>
          </w:p>
        </w:tc>
        <w:tc>
          <w:tcPr>
            <w:tcW w:w="4110" w:type="dxa"/>
          </w:tcPr>
          <w:p w:rsidR="009D7E74" w:rsidRPr="009D7E74" w:rsidRDefault="009D7E74" w:rsidP="009D7E74">
            <w:pPr>
              <w:pStyle w:val="TableCellCode"/>
              <w:rPr>
                <w:lang w:val="en-US"/>
              </w:rPr>
            </w:pPr>
            <w:r>
              <w:t>Movement.</w:t>
            </w:r>
            <w:r>
              <w:rPr>
                <w:lang w:val="en-US"/>
              </w:rPr>
              <w:t>Additional</w:t>
            </w:r>
            <w:r>
              <w:t>Reference</w:t>
            </w:r>
          </w:p>
        </w:tc>
      </w:tr>
      <w:tr w:rsidR="00B352C6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MCBAC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>
              <w:t>Счё</w:t>
            </w:r>
            <w:r w:rsidRPr="00E54041">
              <w:t>т в формате ЦБ</w:t>
            </w:r>
          </w:p>
        </w:tc>
        <w:tc>
          <w:tcPr>
            <w:tcW w:w="4110" w:type="dxa"/>
          </w:tcPr>
          <w:p w:rsidR="00B352C6" w:rsidRDefault="00B352C6" w:rsidP="002567AD">
            <w:pPr>
              <w:pStyle w:val="TableCellCode"/>
            </w:pPr>
            <w:r>
              <w:t>Movement.Account</w:t>
            </w:r>
          </w:p>
        </w:tc>
      </w:tr>
      <w:tr w:rsidR="00B352C6" w:rsidRPr="00736C63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BRCA</w:t>
            </w:r>
          </w:p>
        </w:tc>
        <w:tc>
          <w:tcPr>
            <w:tcW w:w="4536" w:type="dxa"/>
            <w:vMerge w:val="restart"/>
            <w:noWrap/>
            <w:hideMark/>
          </w:tcPr>
          <w:p w:rsidR="00B352C6" w:rsidRPr="00510E0A" w:rsidRDefault="00B352C6" w:rsidP="00AA0184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 xml:space="preserve">т в формате </w:t>
            </w:r>
            <w:r>
              <w:t>MIDAS</w:t>
            </w:r>
          </w:p>
        </w:tc>
        <w:tc>
          <w:tcPr>
            <w:tcW w:w="4110" w:type="dxa"/>
            <w:vMerge w:val="restart"/>
          </w:tcPr>
          <w:p w:rsidR="00B352C6" w:rsidRPr="00E54041" w:rsidRDefault="00B352C6" w:rsidP="00AA0184">
            <w:pPr>
              <w:pStyle w:val="TableCellText"/>
            </w:pPr>
            <w:r w:rsidRPr="00B82E11">
              <w:t>Определяется по Movement.Account (</w:t>
            </w:r>
            <w:r w:rsidR="007B17BE">
              <w:t xml:space="preserve">сначала по таблице субсчетов </w:t>
            </w:r>
            <w:r w:rsidR="007B17BE" w:rsidRPr="007B17BE">
              <w:t>IMBCBHC</w:t>
            </w:r>
            <w:r w:rsidR="007B17BE">
              <w:t xml:space="preserve">P, затем </w:t>
            </w:r>
            <w:r w:rsidRPr="00B82E11">
              <w:t>по таблице IMBCBADP)</w:t>
            </w:r>
            <w:r>
              <w:t>.</w:t>
            </w:r>
          </w:p>
        </w:tc>
      </w:tr>
      <w:tr w:rsidR="00B352C6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CNUM</w:t>
            </w:r>
          </w:p>
        </w:tc>
        <w:tc>
          <w:tcPr>
            <w:tcW w:w="4536" w:type="dxa"/>
            <w:vMerge/>
            <w:noWrap/>
            <w:hideMark/>
          </w:tcPr>
          <w:p w:rsidR="00B352C6" w:rsidRPr="00E54041" w:rsidRDefault="00B352C6" w:rsidP="00AA0184">
            <w:pPr>
              <w:pStyle w:val="TableCellText"/>
            </w:pPr>
          </w:p>
        </w:tc>
        <w:tc>
          <w:tcPr>
            <w:tcW w:w="4110" w:type="dxa"/>
            <w:vMerge/>
          </w:tcPr>
          <w:p w:rsidR="00B352C6" w:rsidRPr="00E54041" w:rsidRDefault="00B352C6" w:rsidP="00AA0184">
            <w:pPr>
              <w:pStyle w:val="TableCellText"/>
            </w:pPr>
          </w:p>
        </w:tc>
      </w:tr>
      <w:tr w:rsidR="00B352C6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CCY</w:t>
            </w:r>
          </w:p>
        </w:tc>
        <w:tc>
          <w:tcPr>
            <w:tcW w:w="4536" w:type="dxa"/>
            <w:vMerge/>
            <w:noWrap/>
            <w:hideMark/>
          </w:tcPr>
          <w:p w:rsidR="00B352C6" w:rsidRPr="00E54041" w:rsidRDefault="00B352C6" w:rsidP="00AA0184">
            <w:pPr>
              <w:pStyle w:val="TableCellText"/>
            </w:pPr>
          </w:p>
        </w:tc>
        <w:tc>
          <w:tcPr>
            <w:tcW w:w="4110" w:type="dxa"/>
            <w:vMerge/>
          </w:tcPr>
          <w:p w:rsidR="00B352C6" w:rsidRPr="00E54041" w:rsidRDefault="00B352C6" w:rsidP="00AA0184">
            <w:pPr>
              <w:pStyle w:val="TableCellText"/>
            </w:pPr>
          </w:p>
        </w:tc>
      </w:tr>
      <w:tr w:rsidR="00B352C6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ACOD</w:t>
            </w:r>
          </w:p>
        </w:tc>
        <w:tc>
          <w:tcPr>
            <w:tcW w:w="4536" w:type="dxa"/>
            <w:vMerge/>
            <w:noWrap/>
            <w:hideMark/>
          </w:tcPr>
          <w:p w:rsidR="00B352C6" w:rsidRPr="00E54041" w:rsidRDefault="00B352C6" w:rsidP="00AA0184">
            <w:pPr>
              <w:pStyle w:val="TableCellText"/>
            </w:pPr>
          </w:p>
        </w:tc>
        <w:tc>
          <w:tcPr>
            <w:tcW w:w="4110" w:type="dxa"/>
            <w:vMerge/>
          </w:tcPr>
          <w:p w:rsidR="00B352C6" w:rsidRPr="00E54041" w:rsidRDefault="00B352C6" w:rsidP="00AA0184">
            <w:pPr>
              <w:pStyle w:val="TableCellText"/>
            </w:pPr>
          </w:p>
        </w:tc>
      </w:tr>
      <w:tr w:rsidR="00B352C6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rFonts w:cs="Consolas"/>
              </w:rPr>
              <w:t>A</w:t>
            </w:r>
            <w:r>
              <w:rPr>
                <w:rFonts w:cs="Consolas"/>
                <w:lang w:val="en-US"/>
              </w:rPr>
              <w:t>M</w:t>
            </w:r>
            <w:r>
              <w:rPr>
                <w:rFonts w:cs="Consolas"/>
              </w:rPr>
              <w:t>ACSQ</w:t>
            </w:r>
          </w:p>
        </w:tc>
        <w:tc>
          <w:tcPr>
            <w:tcW w:w="4536" w:type="dxa"/>
            <w:vMerge/>
            <w:noWrap/>
            <w:hideMark/>
          </w:tcPr>
          <w:p w:rsidR="00B352C6" w:rsidRPr="00E54041" w:rsidRDefault="00B352C6" w:rsidP="00AA0184">
            <w:pPr>
              <w:pStyle w:val="TableCellText"/>
            </w:pPr>
          </w:p>
        </w:tc>
        <w:tc>
          <w:tcPr>
            <w:tcW w:w="4110" w:type="dxa"/>
            <w:vMerge/>
          </w:tcPr>
          <w:p w:rsidR="00B352C6" w:rsidRPr="00E54041" w:rsidRDefault="00B352C6" w:rsidP="00AA0184">
            <w:pPr>
              <w:pStyle w:val="TableCellText"/>
            </w:pPr>
          </w:p>
        </w:tc>
      </w:tr>
      <w:tr w:rsidR="00B352C6" w:rsidRPr="00736C63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>
              <w:t>MAMT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E54041">
              <w:t xml:space="preserve">Сумма </w:t>
            </w:r>
            <w:r>
              <w:t>движения</w:t>
            </w:r>
            <w:r w:rsidRPr="00E54041">
              <w:t xml:space="preserve"> в валюте счёта</w:t>
            </w:r>
          </w:p>
        </w:tc>
        <w:tc>
          <w:tcPr>
            <w:tcW w:w="4110" w:type="dxa"/>
          </w:tcPr>
          <w:p w:rsidR="00B352C6" w:rsidRPr="00E54041" w:rsidRDefault="00B352C6" w:rsidP="00AA0184">
            <w:pPr>
              <w:pStyle w:val="TableCellText"/>
            </w:pPr>
            <w:r w:rsidRPr="00B82E11">
              <w:t>Определяется по Movement.A</w:t>
            </w:r>
            <w:r>
              <w:rPr>
                <w:lang w:val="en-US"/>
              </w:rPr>
              <w:t>m</w:t>
            </w:r>
            <w:r w:rsidRPr="00B82E11">
              <w:t>ount</w:t>
            </w:r>
            <w:r w:rsidRPr="00D67369">
              <w:t xml:space="preserve"> (</w:t>
            </w:r>
            <w:r>
              <w:t xml:space="preserve">с учётом числа десятичных знаков валюты </w:t>
            </w:r>
            <w:r>
              <w:rPr>
                <w:lang w:val="en-US"/>
              </w:rPr>
              <w:t>CCY</w:t>
            </w:r>
            <w:r w:rsidRPr="00D67369">
              <w:t>).</w:t>
            </w:r>
          </w:p>
        </w:tc>
      </w:tr>
      <w:tr w:rsidR="00B352C6" w:rsidRPr="00736C63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Pr="003A2F19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</w:t>
            </w:r>
            <w:r>
              <w:rPr>
                <w:lang w:val="en-US"/>
              </w:rPr>
              <w:t>PST</w:t>
            </w:r>
            <w:r w:rsidRPr="003A2F19">
              <w:t>D</w:t>
            </w:r>
          </w:p>
        </w:tc>
        <w:tc>
          <w:tcPr>
            <w:tcW w:w="4536" w:type="dxa"/>
            <w:noWrap/>
            <w:hideMark/>
          </w:tcPr>
          <w:p w:rsidR="00B352C6" w:rsidRPr="00216BD1" w:rsidRDefault="00B352C6" w:rsidP="00AA0184">
            <w:pPr>
              <w:pStyle w:val="TableCellText"/>
            </w:pPr>
            <w:r w:rsidRPr="003A2F19">
              <w:t xml:space="preserve">Дата </w:t>
            </w:r>
            <w:r>
              <w:t>проводки</w:t>
            </w:r>
          </w:p>
        </w:tc>
        <w:tc>
          <w:tcPr>
            <w:tcW w:w="4110" w:type="dxa"/>
          </w:tcPr>
          <w:p w:rsidR="00B352C6" w:rsidRPr="00D67369" w:rsidRDefault="00B352C6" w:rsidP="00AA0184">
            <w:pPr>
              <w:pStyle w:val="TableCellText"/>
            </w:pPr>
            <w:r>
              <w:t xml:space="preserve">Текущая операционная дата. </w:t>
            </w:r>
            <w:r w:rsidRPr="00B82E11">
              <w:t>Дата указывается в формате MIDAS.</w:t>
            </w:r>
          </w:p>
        </w:tc>
      </w:tr>
      <w:tr w:rsidR="00B352C6" w:rsidRPr="00D67369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Pr="003A2F19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MVALD</w:t>
            </w:r>
          </w:p>
        </w:tc>
        <w:tc>
          <w:tcPr>
            <w:tcW w:w="4536" w:type="dxa"/>
            <w:noWrap/>
            <w:hideMark/>
          </w:tcPr>
          <w:p w:rsidR="00B352C6" w:rsidRPr="003A2F19" w:rsidRDefault="00B352C6" w:rsidP="00AA0184">
            <w:pPr>
              <w:pStyle w:val="TableCellText"/>
            </w:pPr>
            <w:r w:rsidRPr="003A2F19">
              <w:t>Дата валютирования</w:t>
            </w:r>
          </w:p>
        </w:tc>
        <w:tc>
          <w:tcPr>
            <w:tcW w:w="4110" w:type="dxa"/>
          </w:tcPr>
          <w:p w:rsidR="00B352C6" w:rsidRPr="003A2F19" w:rsidRDefault="00B352C6" w:rsidP="00AA0184">
            <w:pPr>
              <w:pStyle w:val="TableCellText"/>
            </w:pPr>
            <w:r w:rsidRPr="00B82E11">
              <w:t xml:space="preserve">Если поле Movement.ValueDate заполнено, то Movement.ValueDate; в противном случае — текущая </w:t>
            </w:r>
            <w:r>
              <w:t xml:space="preserve">операционная </w:t>
            </w:r>
            <w:r w:rsidRPr="00B82E11">
              <w:t>дата. Дата указывается в формате MIDAS.</w:t>
            </w:r>
          </w:p>
        </w:tc>
      </w:tr>
      <w:tr w:rsidR="00B352C6" w:rsidRPr="00285A65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MDRCR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>
              <w:t>Признак дебет/кредит</w:t>
            </w:r>
          </w:p>
        </w:tc>
        <w:tc>
          <w:tcPr>
            <w:tcW w:w="4110" w:type="dxa"/>
          </w:tcPr>
          <w:p w:rsidR="00B352C6" w:rsidRPr="00B352C6" w:rsidRDefault="00B352C6" w:rsidP="00AA0184">
            <w:pPr>
              <w:pStyle w:val="TableCellText"/>
              <w:rPr>
                <w:lang w:val="en-US"/>
              </w:rPr>
            </w:pPr>
            <w:r w:rsidRPr="00B82E11">
              <w:t>Если</w:t>
            </w:r>
            <w:r w:rsidRPr="00AC3DF7">
              <w:rPr>
                <w:lang w:val="en-US"/>
              </w:rPr>
              <w:t xml:space="preserve">Movement.DebitCredit = 'D', </w:t>
            </w:r>
            <w:r w:rsidRPr="00B82E11">
              <w:t>то</w:t>
            </w:r>
            <w:r>
              <w:rPr>
                <w:lang w:val="en-US"/>
              </w:rPr>
              <w:t xml:space="preserve"> 0</w:t>
            </w:r>
            <w:r w:rsidRPr="00AC3DF7">
              <w:rPr>
                <w:lang w:val="en-US"/>
              </w:rPr>
              <w:t>.</w:t>
            </w:r>
            <w:r w:rsidRPr="00AC3DF7">
              <w:rPr>
                <w:lang w:val="en-US"/>
              </w:rPr>
              <w:br/>
            </w:r>
            <w:r>
              <w:t>Е</w:t>
            </w:r>
            <w:r w:rsidRPr="00B82E11">
              <w:t>сли</w:t>
            </w:r>
            <w:r>
              <w:rPr>
                <w:lang w:val="en-US"/>
              </w:rPr>
              <w:t>Movement.DebitCredit = 'C</w:t>
            </w:r>
            <w:r w:rsidRPr="00AC3DF7">
              <w:rPr>
                <w:lang w:val="en-US"/>
              </w:rPr>
              <w:t xml:space="preserve">', </w:t>
            </w:r>
            <w:r w:rsidRPr="00B82E11">
              <w:t>то</w:t>
            </w:r>
            <w:r w:rsidRPr="00B352C6">
              <w:rPr>
                <w:lang w:val="en-US"/>
              </w:rPr>
              <w:t xml:space="preserve"> </w:t>
            </w:r>
            <w:r>
              <w:rPr>
                <w:lang w:val="en-US"/>
              </w:rPr>
              <w:t>1.</w:t>
            </w:r>
          </w:p>
        </w:tc>
      </w:tr>
      <w:tr w:rsidR="00B352C6" w:rsidRPr="00285A65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MSPOS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Источник проводок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 w:rsidRPr="00B82E11">
              <w:t>Movement.SPOS</w:t>
            </w:r>
          </w:p>
        </w:tc>
      </w:tr>
      <w:tr w:rsidR="00B352C6" w:rsidRPr="00C53CB7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MOTRF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Идентификатор проводки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 w:rsidRPr="00B82E11">
              <w:t>Movement.OTRF</w:t>
            </w:r>
          </w:p>
        </w:tc>
      </w:tr>
      <w:tr w:rsidR="00B352C6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</w:t>
            </w:r>
            <w:r w:rsidR="002567AD" w:rsidRPr="00CB2DAC">
              <w:t>DPMT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Департамент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 w:rsidRPr="00B82E11">
              <w:t>Movement.Department</w:t>
            </w:r>
          </w:p>
        </w:tc>
      </w:tr>
      <w:tr w:rsidR="00B352C6" w:rsidRPr="00D8677C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MPRFC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Центр прибыли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 w:rsidRPr="00B82E11">
              <w:t>Movement.ProfitCenter</w:t>
            </w:r>
          </w:p>
        </w:tc>
      </w:tr>
      <w:tr w:rsidR="00B352C6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MBOKC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Book</w:t>
            </w:r>
            <w:r>
              <w:rPr>
                <w:lang w:val="en-US"/>
              </w:rPr>
              <w:t xml:space="preserve"> </w:t>
            </w:r>
            <w:r w:rsidRPr="00C53CB7">
              <w:t>Code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 w:rsidRPr="00B82E11">
              <w:t>Movement.BookCode</w:t>
            </w:r>
          </w:p>
        </w:tc>
      </w:tr>
      <w:tr w:rsidR="00B352C6" w:rsidRPr="00736C63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MTRAT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Тип транзакции</w:t>
            </w:r>
          </w:p>
        </w:tc>
        <w:tc>
          <w:tcPr>
            <w:tcW w:w="4110" w:type="dxa"/>
          </w:tcPr>
          <w:p w:rsidR="00B352C6" w:rsidRPr="00C53CB7" w:rsidRDefault="00B352C6" w:rsidP="00465BC3">
            <w:pPr>
              <w:pStyle w:val="TableCellText"/>
            </w:pPr>
            <w:r>
              <w:t xml:space="preserve">Если поле </w:t>
            </w:r>
            <w:r>
              <w:rPr>
                <w:lang w:val="en-US"/>
              </w:rPr>
              <w:t>Movement</w:t>
            </w:r>
            <w:r>
              <w:t>.</w:t>
            </w:r>
            <w:r>
              <w:rPr>
                <w:lang w:val="en-US"/>
              </w:rPr>
              <w:t>PostingTrnTyp</w:t>
            </w:r>
            <w:r>
              <w:t xml:space="preserve"> заполнено, то </w:t>
            </w:r>
            <w:r>
              <w:rPr>
                <w:lang w:val="en-US"/>
              </w:rPr>
              <w:t>Movement</w:t>
            </w:r>
            <w:r>
              <w:t>.</w:t>
            </w:r>
            <w:r>
              <w:rPr>
                <w:lang w:val="en-US"/>
              </w:rPr>
              <w:t>PostingTrnTyp</w:t>
            </w:r>
            <w:r>
              <w:t>; в противном случае 92000.</w:t>
            </w:r>
          </w:p>
        </w:tc>
      </w:tr>
      <w:tr w:rsidR="00B352C6" w:rsidRPr="00D8677C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MPNAR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Английский комментарий к проводке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 w:rsidRPr="00B82E11">
              <w:t>Movement.PostingNarrative</w:t>
            </w:r>
          </w:p>
        </w:tc>
      </w:tr>
      <w:tr w:rsidR="00B352C6" w:rsidRPr="00285A65" w:rsidTr="00AA0184">
        <w:trPr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lastRenderedPageBreak/>
              <w:t>A</w:t>
            </w:r>
            <w:r w:rsidRPr="00106428">
              <w:t>MTRYP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Transaction</w:t>
            </w:r>
            <w:r w:rsidR="00E326C7">
              <w:t xml:space="preserve"> </w:t>
            </w:r>
            <w:r w:rsidRPr="00C53CB7">
              <w:t>Type для проджекта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>
              <w:t>Movement.ProjectTrnTyp</w:t>
            </w:r>
          </w:p>
        </w:tc>
      </w:tr>
      <w:tr w:rsidR="00B352C6" w:rsidRPr="00285A65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B352C6" w:rsidRPr="00106428" w:rsidRDefault="00B352C6" w:rsidP="00AA0184">
            <w:pPr>
              <w:pStyle w:val="TableCellCode"/>
            </w:pPr>
            <w:r>
              <w:rPr>
                <w:lang w:val="en-US"/>
              </w:rPr>
              <w:t>A</w:t>
            </w:r>
            <w:r w:rsidRPr="00106428">
              <w:t>MTNMR</w:t>
            </w:r>
          </w:p>
        </w:tc>
        <w:tc>
          <w:tcPr>
            <w:tcW w:w="4536" w:type="dxa"/>
            <w:noWrap/>
            <w:hideMark/>
          </w:tcPr>
          <w:p w:rsidR="00B352C6" w:rsidRPr="00C53CB7" w:rsidRDefault="00B352C6" w:rsidP="00AA0184">
            <w:pPr>
              <w:pStyle w:val="TableCellText"/>
            </w:pPr>
            <w:r w:rsidRPr="00C53CB7">
              <w:t>Transaction</w:t>
            </w:r>
            <w:r w:rsidR="00E326C7">
              <w:t xml:space="preserve"> </w:t>
            </w:r>
            <w:r w:rsidRPr="00C53CB7">
              <w:t>Number для проджекта</w:t>
            </w:r>
          </w:p>
        </w:tc>
        <w:tc>
          <w:tcPr>
            <w:tcW w:w="4110" w:type="dxa"/>
          </w:tcPr>
          <w:p w:rsidR="00B352C6" w:rsidRPr="00C53CB7" w:rsidRDefault="00B352C6" w:rsidP="002567AD">
            <w:pPr>
              <w:pStyle w:val="TableCellCode"/>
            </w:pPr>
            <w:r>
              <w:t>Movement.ProjectTrnNbr</w:t>
            </w:r>
          </w:p>
        </w:tc>
      </w:tr>
      <w:tr w:rsidR="00F959C6" w:rsidRPr="00285A65" w:rsidTr="00AA0184">
        <w:trPr>
          <w:trHeight w:val="300"/>
        </w:trPr>
        <w:tc>
          <w:tcPr>
            <w:tcW w:w="1668" w:type="dxa"/>
            <w:noWrap/>
            <w:hideMark/>
          </w:tcPr>
          <w:p w:rsidR="00F959C6" w:rsidRDefault="00F959C6" w:rsidP="00F959C6">
            <w:pPr>
              <w:pStyle w:val="TableCellCode"/>
              <w:rPr>
                <w:lang w:val="en-US"/>
              </w:rPr>
            </w:pPr>
            <w:r>
              <w:rPr>
                <w:rFonts w:cs="Consolas"/>
                <w:lang w:val="en-US"/>
              </w:rPr>
              <w:t>A</w:t>
            </w:r>
            <w:r>
              <w:rPr>
                <w:rFonts w:cs="Consolas"/>
              </w:rPr>
              <w:t>М</w:t>
            </w:r>
            <w:r>
              <w:rPr>
                <w:rFonts w:cs="Consolas"/>
                <w:lang w:val="en-US"/>
              </w:rPr>
              <w:t>NRTD</w:t>
            </w:r>
          </w:p>
        </w:tc>
        <w:tc>
          <w:tcPr>
            <w:tcW w:w="4536" w:type="dxa"/>
            <w:noWrap/>
            <w:hideMark/>
          </w:tcPr>
          <w:p w:rsidR="00F959C6" w:rsidRPr="00C53CB7" w:rsidRDefault="00311343" w:rsidP="00F959C6">
            <w:pPr>
              <w:pStyle w:val="TableCellText"/>
            </w:pPr>
            <w:r>
              <w:t xml:space="preserve">Комментарий к </w:t>
            </w:r>
            <w:r w:rsidRPr="0067145D">
              <w:t>проджект</w:t>
            </w:r>
            <w:r>
              <w:t>у</w:t>
            </w:r>
          </w:p>
        </w:tc>
        <w:tc>
          <w:tcPr>
            <w:tcW w:w="4110" w:type="dxa"/>
          </w:tcPr>
          <w:p w:rsidR="00F959C6" w:rsidRDefault="00F959C6" w:rsidP="00F959C6">
            <w:pPr>
              <w:pStyle w:val="TableCellCode"/>
            </w:pPr>
            <w:r>
              <w:t>Movement</w:t>
            </w:r>
            <w:r w:rsidRPr="00DE50A5">
              <w:t>.</w:t>
            </w:r>
            <w:r>
              <w:t>ProjectNarrative</w:t>
            </w:r>
          </w:p>
        </w:tc>
      </w:tr>
      <w:tr w:rsidR="00F959C6" w:rsidRPr="00A069DD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Pr="00216BD1" w:rsidRDefault="00F959C6" w:rsidP="00F959C6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A2F19">
              <w:t>MOED</w:t>
            </w:r>
          </w:p>
        </w:tc>
        <w:tc>
          <w:tcPr>
            <w:tcW w:w="4536" w:type="dxa"/>
            <w:noWrap/>
            <w:hideMark/>
          </w:tcPr>
          <w:p w:rsidR="00F959C6" w:rsidRPr="009254F4" w:rsidRDefault="00F959C6" w:rsidP="00F959C6">
            <w:pPr>
              <w:pStyle w:val="TableCellText"/>
            </w:pPr>
            <w:r w:rsidRPr="009254F4">
              <w:t>Дата и время поступления требования к сч</w:t>
            </w:r>
            <w:r>
              <w:t>ё</w:t>
            </w:r>
            <w:r w:rsidRPr="009254F4">
              <w:t>ту</w:t>
            </w:r>
          </w:p>
        </w:tc>
        <w:tc>
          <w:tcPr>
            <w:tcW w:w="4110" w:type="dxa"/>
          </w:tcPr>
          <w:p w:rsidR="00F959C6" w:rsidRPr="009254F4" w:rsidRDefault="00F959C6" w:rsidP="00F959C6">
            <w:pPr>
              <w:pStyle w:val="TableCellCode"/>
            </w:pPr>
            <w:r>
              <w:t>Movement.EntryDate</w:t>
            </w:r>
          </w:p>
        </w:tc>
      </w:tr>
      <w:tr w:rsidR="00F959C6" w:rsidRPr="007E381C" w:rsidTr="00AA0184">
        <w:trPr>
          <w:trHeight w:val="300"/>
        </w:trPr>
        <w:tc>
          <w:tcPr>
            <w:tcW w:w="1668" w:type="dxa"/>
            <w:noWrap/>
            <w:hideMark/>
          </w:tcPr>
          <w:p w:rsidR="00F959C6" w:rsidRPr="003A2F19" w:rsidRDefault="00F959C6" w:rsidP="00F959C6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MRNAR</w:t>
            </w:r>
          </w:p>
        </w:tc>
        <w:tc>
          <w:tcPr>
            <w:tcW w:w="4536" w:type="dxa"/>
            <w:noWrap/>
            <w:hideMark/>
          </w:tcPr>
          <w:p w:rsidR="00F959C6" w:rsidRPr="003A2F19" w:rsidRDefault="00F959C6" w:rsidP="00F959C6">
            <w:pPr>
              <w:pStyle w:val="TableCellText"/>
            </w:pPr>
            <w:r w:rsidRPr="003A2F19">
              <w:t>Русский комментарий к проводке</w:t>
            </w:r>
          </w:p>
        </w:tc>
        <w:tc>
          <w:tcPr>
            <w:tcW w:w="4110" w:type="dxa"/>
          </w:tcPr>
          <w:p w:rsidR="00F959C6" w:rsidRPr="003A2F19" w:rsidRDefault="00F959C6" w:rsidP="00F959C6">
            <w:pPr>
              <w:pStyle w:val="TableCellCode"/>
            </w:pPr>
            <w:r>
              <w:t>Movement.Comment</w:t>
            </w:r>
          </w:p>
        </w:tc>
      </w:tr>
      <w:tr w:rsidR="00F959C6" w:rsidRPr="00A069DD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Pr="003A2F19" w:rsidRDefault="00F959C6" w:rsidP="00F959C6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MSRNAR</w:t>
            </w:r>
          </w:p>
        </w:tc>
        <w:tc>
          <w:tcPr>
            <w:tcW w:w="4536" w:type="dxa"/>
            <w:noWrap/>
            <w:hideMark/>
          </w:tcPr>
          <w:p w:rsidR="00F959C6" w:rsidRPr="009254F4" w:rsidRDefault="00F959C6" w:rsidP="00F959C6">
            <w:pPr>
              <w:pStyle w:val="TableCellText"/>
            </w:pPr>
            <w:r w:rsidRPr="009254F4">
              <w:t>Короткий русский комментарий к проводке</w:t>
            </w:r>
          </w:p>
        </w:tc>
        <w:tc>
          <w:tcPr>
            <w:tcW w:w="4110" w:type="dxa"/>
          </w:tcPr>
          <w:p w:rsidR="00F959C6" w:rsidRPr="009254F4" w:rsidRDefault="00F959C6" w:rsidP="00F959C6">
            <w:pPr>
              <w:pStyle w:val="TableCellCode"/>
            </w:pPr>
            <w:r>
              <w:t>Movement.ShortComment</w:t>
            </w:r>
          </w:p>
        </w:tc>
      </w:tr>
      <w:tr w:rsidR="00F959C6" w:rsidRPr="003A2F19" w:rsidTr="00AA0184">
        <w:trPr>
          <w:trHeight w:val="300"/>
        </w:trPr>
        <w:tc>
          <w:tcPr>
            <w:tcW w:w="1668" w:type="dxa"/>
            <w:noWrap/>
            <w:hideMark/>
          </w:tcPr>
          <w:p w:rsidR="00F959C6" w:rsidRPr="003A2F19" w:rsidRDefault="00F959C6" w:rsidP="00F959C6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MUSEOVD</w:t>
            </w:r>
          </w:p>
        </w:tc>
        <w:tc>
          <w:tcPr>
            <w:tcW w:w="4536" w:type="dxa"/>
            <w:noWrap/>
            <w:hideMark/>
          </w:tcPr>
          <w:p w:rsidR="00F959C6" w:rsidRPr="003A2F19" w:rsidRDefault="00F959C6" w:rsidP="00F959C6">
            <w:pPr>
              <w:pStyle w:val="TableCellText"/>
            </w:pPr>
            <w:r w:rsidRPr="003A2F19">
              <w:t>Учитывать лимит овердрафта</w:t>
            </w:r>
          </w:p>
        </w:tc>
        <w:tc>
          <w:tcPr>
            <w:tcW w:w="4110" w:type="dxa"/>
          </w:tcPr>
          <w:p w:rsidR="00F959C6" w:rsidRPr="003A2F19" w:rsidRDefault="00F959C6" w:rsidP="00F959C6">
            <w:pPr>
              <w:pStyle w:val="TableCellCode"/>
            </w:pPr>
            <w:r>
              <w:t>Movement.UseOverdraft</w:t>
            </w:r>
          </w:p>
        </w:tc>
      </w:tr>
      <w:tr w:rsidR="00F959C6" w:rsidRPr="00C64EE5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Pr="003A2F19" w:rsidRDefault="00F959C6" w:rsidP="00F959C6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MIGNBLK</w:t>
            </w:r>
          </w:p>
        </w:tc>
        <w:tc>
          <w:tcPr>
            <w:tcW w:w="4536" w:type="dxa"/>
            <w:noWrap/>
            <w:hideMark/>
          </w:tcPr>
          <w:p w:rsidR="00F959C6" w:rsidRPr="003A2F19" w:rsidRDefault="00F959C6" w:rsidP="00F959C6">
            <w:pPr>
              <w:pStyle w:val="TableCellText"/>
            </w:pPr>
            <w:r w:rsidRPr="003A2F19">
              <w:t>Флаг обхода блокировки all</w:t>
            </w:r>
            <w:r>
              <w:t>/</w:t>
            </w:r>
            <w:r w:rsidRPr="003A2F19">
              <w:t>credit</w:t>
            </w:r>
            <w:r>
              <w:t>/</w:t>
            </w:r>
            <w:r w:rsidRPr="003A2F19">
              <w:t>debit</w:t>
            </w:r>
          </w:p>
        </w:tc>
        <w:tc>
          <w:tcPr>
            <w:tcW w:w="4110" w:type="dxa"/>
          </w:tcPr>
          <w:p w:rsidR="00F959C6" w:rsidRPr="003A2F19" w:rsidRDefault="00F959C6" w:rsidP="00F959C6">
            <w:pPr>
              <w:pStyle w:val="TableCellCode"/>
            </w:pPr>
            <w:r>
              <w:t>Movement.IgnoreBlockFlag</w:t>
            </w:r>
          </w:p>
        </w:tc>
      </w:tr>
      <w:tr w:rsidR="00F959C6" w:rsidRPr="003A2F19" w:rsidTr="00AA0184">
        <w:trPr>
          <w:trHeight w:val="300"/>
        </w:trPr>
        <w:tc>
          <w:tcPr>
            <w:tcW w:w="1668" w:type="dxa"/>
            <w:noWrap/>
            <w:hideMark/>
          </w:tcPr>
          <w:p w:rsidR="00F959C6" w:rsidRPr="003A2F19" w:rsidRDefault="00F959C6" w:rsidP="00F959C6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MIGNBAL</w:t>
            </w:r>
          </w:p>
        </w:tc>
        <w:tc>
          <w:tcPr>
            <w:tcW w:w="4536" w:type="dxa"/>
            <w:noWrap/>
            <w:hideMark/>
          </w:tcPr>
          <w:p w:rsidR="00F959C6" w:rsidRPr="003A2F19" w:rsidRDefault="00F959C6" w:rsidP="00F959C6">
            <w:pPr>
              <w:pStyle w:val="TableCellText"/>
            </w:pPr>
            <w:r w:rsidRPr="003A2F19">
              <w:t>Флаг игнорирования доступного остатка</w:t>
            </w:r>
          </w:p>
        </w:tc>
        <w:tc>
          <w:tcPr>
            <w:tcW w:w="4110" w:type="dxa"/>
          </w:tcPr>
          <w:p w:rsidR="00F959C6" w:rsidRPr="003A2F19" w:rsidRDefault="00F959C6" w:rsidP="00F959C6">
            <w:pPr>
              <w:pStyle w:val="TableCellCode"/>
            </w:pPr>
            <w:r>
              <w:t>Movement.IgnoreBalance</w:t>
            </w:r>
          </w:p>
        </w:tc>
      </w:tr>
      <w:tr w:rsidR="00F959C6" w:rsidRPr="003A2F19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Pr="003A2F19" w:rsidRDefault="00F959C6" w:rsidP="00F959C6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MSTORNO</w:t>
            </w:r>
          </w:p>
        </w:tc>
        <w:tc>
          <w:tcPr>
            <w:tcW w:w="4536" w:type="dxa"/>
            <w:noWrap/>
            <w:hideMark/>
          </w:tcPr>
          <w:p w:rsidR="00F959C6" w:rsidRPr="003A2F19" w:rsidRDefault="00F959C6" w:rsidP="00F959C6">
            <w:pPr>
              <w:pStyle w:val="TableCellText"/>
            </w:pPr>
            <w:r w:rsidRPr="003A2F19">
              <w:t>Движение является СТОРНО</w:t>
            </w:r>
          </w:p>
        </w:tc>
        <w:tc>
          <w:tcPr>
            <w:tcW w:w="4110" w:type="dxa"/>
          </w:tcPr>
          <w:p w:rsidR="00F959C6" w:rsidRPr="003A2F19" w:rsidRDefault="00F959C6" w:rsidP="00F959C6">
            <w:pPr>
              <w:pStyle w:val="TableCellCode"/>
            </w:pPr>
            <w:r>
              <w:t>Movement.Storno</w:t>
            </w:r>
          </w:p>
        </w:tc>
      </w:tr>
      <w:tr w:rsidR="00F959C6" w:rsidRPr="00A069DD" w:rsidTr="00AA0184">
        <w:trPr>
          <w:trHeight w:val="300"/>
        </w:trPr>
        <w:tc>
          <w:tcPr>
            <w:tcW w:w="1668" w:type="dxa"/>
            <w:noWrap/>
            <w:hideMark/>
          </w:tcPr>
          <w:p w:rsidR="00F959C6" w:rsidRPr="003A2F19" w:rsidRDefault="00F959C6" w:rsidP="00F959C6">
            <w:pPr>
              <w:pStyle w:val="TableCellCode"/>
            </w:pPr>
            <w:r>
              <w:rPr>
                <w:lang w:val="en-US"/>
              </w:rPr>
              <w:t>A</w:t>
            </w:r>
            <w:r w:rsidRPr="003A2F19">
              <w:t>MPRIMEID</w:t>
            </w:r>
          </w:p>
        </w:tc>
        <w:tc>
          <w:tcPr>
            <w:tcW w:w="4536" w:type="dxa"/>
            <w:noWrap/>
            <w:hideMark/>
          </w:tcPr>
          <w:p w:rsidR="00F959C6" w:rsidRPr="009254F4" w:rsidRDefault="00F959C6" w:rsidP="00F959C6">
            <w:pPr>
              <w:pStyle w:val="TableCellText"/>
            </w:pPr>
            <w:r w:rsidRPr="009254F4">
              <w:t xml:space="preserve">Идентификатор блокировки средств на карте в системе </w:t>
            </w:r>
            <w:r w:rsidRPr="003A2F19">
              <w:t>Prime</w:t>
            </w:r>
          </w:p>
        </w:tc>
        <w:tc>
          <w:tcPr>
            <w:tcW w:w="4110" w:type="dxa"/>
          </w:tcPr>
          <w:p w:rsidR="00F959C6" w:rsidRPr="009254F4" w:rsidRDefault="00F959C6" w:rsidP="00F959C6">
            <w:pPr>
              <w:pStyle w:val="TableCellCode"/>
            </w:pPr>
            <w:r>
              <w:t>Movement.PrimeBlockID</w:t>
            </w:r>
          </w:p>
        </w:tc>
      </w:tr>
      <w:tr w:rsidR="009D7E74" w:rsidRPr="00651058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9D7E74" w:rsidRDefault="009D7E74" w:rsidP="00C85DD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AMFAN</w:t>
            </w:r>
          </w:p>
        </w:tc>
        <w:tc>
          <w:tcPr>
            <w:tcW w:w="4536" w:type="dxa"/>
            <w:noWrap/>
            <w:hideMark/>
          </w:tcPr>
          <w:p w:rsidR="009D7E74" w:rsidRPr="009D7E74" w:rsidRDefault="009D7E74" w:rsidP="007028F9">
            <w:pPr>
              <w:pStyle w:val="TableCellText"/>
            </w:pPr>
            <w:r>
              <w:t>Флаг необходимости создавать веерные проводки</w:t>
            </w:r>
          </w:p>
        </w:tc>
        <w:tc>
          <w:tcPr>
            <w:tcW w:w="4110" w:type="dxa"/>
          </w:tcPr>
          <w:p w:rsidR="009D7E74" w:rsidRPr="009D7E74" w:rsidRDefault="009D7E74" w:rsidP="009D7E74">
            <w:pPr>
              <w:pStyle w:val="TableCellCode"/>
              <w:rPr>
                <w:lang w:val="en-US"/>
              </w:rPr>
            </w:pPr>
            <w:r>
              <w:t>Movement.</w:t>
            </w:r>
            <w:r w:rsidRPr="009D7E74">
              <w:t>Fan</w:t>
            </w:r>
          </w:p>
        </w:tc>
      </w:tr>
      <w:tr w:rsidR="007028F9" w:rsidRPr="00651058" w:rsidTr="00C85DD1">
        <w:trPr>
          <w:trHeight w:val="300"/>
        </w:trPr>
        <w:tc>
          <w:tcPr>
            <w:tcW w:w="1668" w:type="dxa"/>
            <w:noWrap/>
            <w:hideMark/>
          </w:tcPr>
          <w:p w:rsidR="007028F9" w:rsidRPr="0062547E" w:rsidRDefault="007028F9" w:rsidP="00C85DD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AMPSTRRN</w:t>
            </w:r>
          </w:p>
        </w:tc>
        <w:tc>
          <w:tcPr>
            <w:tcW w:w="4536" w:type="dxa"/>
            <w:noWrap/>
            <w:hideMark/>
          </w:tcPr>
          <w:p w:rsidR="007028F9" w:rsidRPr="00216BD1" w:rsidRDefault="007028F9" w:rsidP="007028F9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RRN </w:t>
            </w:r>
            <w:r>
              <w:t xml:space="preserve">проводки в </w:t>
            </w:r>
            <w:r>
              <w:rPr>
                <w:lang w:val="en-US"/>
              </w:rPr>
              <w:t>GLPOSTPA</w:t>
            </w:r>
          </w:p>
        </w:tc>
        <w:tc>
          <w:tcPr>
            <w:tcW w:w="4110" w:type="dxa"/>
          </w:tcPr>
          <w:p w:rsidR="007028F9" w:rsidRPr="002567AD" w:rsidRDefault="007028F9" w:rsidP="00C85DD1">
            <w:pPr>
              <w:pStyle w:val="TableCellText"/>
            </w:pPr>
            <w:r>
              <w:t>Пока не заполнять</w:t>
            </w:r>
          </w:p>
        </w:tc>
      </w:tr>
      <w:tr w:rsidR="00F959C6" w:rsidRPr="00651058" w:rsidTr="00AA0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959C6" w:rsidRPr="0062547E" w:rsidRDefault="00F959C6" w:rsidP="00F959C6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</w:t>
            </w:r>
            <w:r w:rsidR="007028F9">
              <w:rPr>
                <w:lang w:val="en-US"/>
              </w:rPr>
              <w:t>PRJ</w:t>
            </w:r>
            <w:r>
              <w:rPr>
                <w:lang w:val="en-US"/>
              </w:rPr>
              <w:t>RRN</w:t>
            </w:r>
          </w:p>
        </w:tc>
        <w:tc>
          <w:tcPr>
            <w:tcW w:w="4536" w:type="dxa"/>
            <w:noWrap/>
            <w:hideMark/>
          </w:tcPr>
          <w:p w:rsidR="00F959C6" w:rsidRPr="00216BD1" w:rsidRDefault="00F959C6" w:rsidP="007028F9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RRN </w:t>
            </w:r>
            <w:r w:rsidR="007028F9">
              <w:t>проджекта</w:t>
            </w:r>
            <w:r>
              <w:t xml:space="preserve"> в </w:t>
            </w:r>
            <w:r w:rsidR="007028F9"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F959C6" w:rsidRPr="002567AD" w:rsidRDefault="00F959C6" w:rsidP="00F959C6">
            <w:pPr>
              <w:pStyle w:val="TableCellText"/>
            </w:pPr>
            <w:r>
              <w:t>Пока не заполнять</w:t>
            </w:r>
          </w:p>
        </w:tc>
      </w:tr>
    </w:tbl>
    <w:p w:rsidR="00756AE8" w:rsidRPr="00756AE8" w:rsidRDefault="00756AE8" w:rsidP="00693E7B">
      <w:pPr>
        <w:pStyle w:val="L4indent1"/>
      </w:pPr>
      <w:r>
        <w:t xml:space="preserve">Если IgnoreBlockFlag = </w:t>
      </w:r>
      <w:r w:rsidRPr="00756AE8">
        <w:t xml:space="preserve">'0', </w:t>
      </w:r>
      <w:r>
        <w:t xml:space="preserve">проверить, что по счёту не установлен запрет на осуществление движения (поле </w:t>
      </w:r>
      <w:r w:rsidRPr="00756AE8">
        <w:rPr>
          <w:lang w:val="en-US"/>
        </w:rPr>
        <w:t>ACCNTAB</w:t>
      </w:r>
      <w:r w:rsidRPr="00756AE8">
        <w:t>.</w:t>
      </w:r>
      <w:r w:rsidRPr="00756AE8">
        <w:rPr>
          <w:lang w:val="en-US"/>
        </w:rPr>
        <w:t>RETB</w:t>
      </w:r>
      <w:r w:rsidRPr="00756AE8">
        <w:t>).</w:t>
      </w:r>
    </w:p>
    <w:p w:rsidR="00756AE8" w:rsidRPr="00756AE8" w:rsidRDefault="00756AE8" w:rsidP="00756AE8">
      <w:pPr>
        <w:pStyle w:val="ac"/>
      </w:pPr>
      <w:r>
        <w:t>ACCNTAB.RETB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1488"/>
        <w:gridCol w:w="4413"/>
        <w:gridCol w:w="4413"/>
      </w:tblGrid>
      <w:tr w:rsidR="00756AE8" w:rsidTr="00756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</w:tcPr>
          <w:p w:rsidR="00756AE8" w:rsidRPr="00756AE8" w:rsidRDefault="00756AE8" w:rsidP="00756AE8">
            <w:pPr>
              <w:pStyle w:val="TableCellText"/>
            </w:pPr>
            <w:r>
              <w:t>Номер бита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Описание блока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Вывод</w:t>
            </w:r>
          </w:p>
        </w:tc>
      </w:tr>
      <w:tr w:rsidR="00756AE8" w:rsidTr="00756AE8">
        <w:tc>
          <w:tcPr>
            <w:tcW w:w="1488" w:type="dxa"/>
          </w:tcPr>
          <w:p w:rsidR="00756AE8" w:rsidRDefault="00756AE8" w:rsidP="00756AE8">
            <w:pPr>
              <w:pStyle w:val="TableCellText"/>
            </w:pPr>
            <w:r>
              <w:t>0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 w:rsidRPr="00756AE8">
              <w:t>Refer</w:t>
            </w:r>
            <w:r w:rsidR="008B18A3">
              <w:t xml:space="preserve"> </w:t>
            </w:r>
            <w:r w:rsidRPr="00756AE8">
              <w:t>all</w:t>
            </w:r>
            <w:r w:rsidR="008B18A3">
              <w:t xml:space="preserve"> </w:t>
            </w:r>
            <w:r w:rsidRPr="00756AE8">
              <w:t>debits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Запрещены дебетовые движения</w:t>
            </w:r>
          </w:p>
        </w:tc>
      </w:tr>
      <w:tr w:rsidR="00756AE8" w:rsidTr="00756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88" w:type="dxa"/>
          </w:tcPr>
          <w:p w:rsidR="00756AE8" w:rsidRDefault="00756AE8" w:rsidP="00756AE8">
            <w:pPr>
              <w:pStyle w:val="TableCellText"/>
            </w:pPr>
            <w:r>
              <w:t>1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 w:rsidRPr="00756AE8">
              <w:t>Refer</w:t>
            </w:r>
            <w:r w:rsidR="008B18A3">
              <w:t xml:space="preserve"> </w:t>
            </w:r>
            <w:r w:rsidRPr="00756AE8">
              <w:t>all</w:t>
            </w:r>
            <w:r w:rsidR="008B18A3">
              <w:t xml:space="preserve"> </w:t>
            </w:r>
            <w:r w:rsidRPr="00756AE8">
              <w:t>credits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Запрещены кредитовые движения</w:t>
            </w:r>
          </w:p>
        </w:tc>
      </w:tr>
      <w:tr w:rsidR="00756AE8" w:rsidTr="00756AE8">
        <w:tc>
          <w:tcPr>
            <w:tcW w:w="1488" w:type="dxa"/>
          </w:tcPr>
          <w:p w:rsidR="00756AE8" w:rsidRDefault="00756AE8" w:rsidP="00756AE8">
            <w:pPr>
              <w:pStyle w:val="TableCellText"/>
            </w:pPr>
            <w:r>
              <w:t>2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 w:rsidRPr="00756AE8">
              <w:t>Block</w:t>
            </w:r>
            <w:r w:rsidR="008B18A3">
              <w:t xml:space="preserve"> </w:t>
            </w:r>
            <w:r w:rsidRPr="00756AE8">
              <w:t>all</w:t>
            </w:r>
            <w:r w:rsidR="008B18A3">
              <w:t xml:space="preserve"> </w:t>
            </w:r>
            <w:r w:rsidRPr="00756AE8">
              <w:t>debits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Запрещены дебетовые движения</w:t>
            </w:r>
          </w:p>
        </w:tc>
      </w:tr>
      <w:tr w:rsidR="00756AE8" w:rsidTr="00756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88" w:type="dxa"/>
          </w:tcPr>
          <w:p w:rsidR="00756AE8" w:rsidRDefault="00756AE8" w:rsidP="00756AE8">
            <w:pPr>
              <w:pStyle w:val="TableCellText"/>
            </w:pPr>
            <w:r>
              <w:t>3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 w:rsidRPr="00756AE8">
              <w:t>Block</w:t>
            </w:r>
            <w:r w:rsidR="008B18A3">
              <w:t xml:space="preserve"> </w:t>
            </w:r>
            <w:r w:rsidRPr="00756AE8">
              <w:t>all</w:t>
            </w:r>
            <w:r w:rsidR="008B18A3">
              <w:t xml:space="preserve"> </w:t>
            </w:r>
            <w:r w:rsidRPr="00756AE8">
              <w:t>credits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Запрещены кредитовые движения</w:t>
            </w:r>
          </w:p>
        </w:tc>
      </w:tr>
      <w:tr w:rsidR="00756AE8" w:rsidTr="00756AE8">
        <w:tc>
          <w:tcPr>
            <w:tcW w:w="1488" w:type="dxa"/>
          </w:tcPr>
          <w:p w:rsidR="00756AE8" w:rsidRDefault="00756AE8" w:rsidP="00756AE8">
            <w:pPr>
              <w:pStyle w:val="TableCellText"/>
            </w:pPr>
            <w:r>
              <w:t>4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 w:rsidRPr="00756AE8">
              <w:t>Inactive</w:t>
            </w:r>
            <w:r w:rsidR="008B18A3">
              <w:t xml:space="preserve"> </w:t>
            </w:r>
            <w:r w:rsidRPr="00756AE8">
              <w:t>Account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Запрещены любые движения</w:t>
            </w:r>
          </w:p>
        </w:tc>
      </w:tr>
      <w:tr w:rsidR="00756AE8" w:rsidTr="00756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88" w:type="dxa"/>
          </w:tcPr>
          <w:p w:rsidR="00756AE8" w:rsidRDefault="00756AE8" w:rsidP="00756AE8">
            <w:pPr>
              <w:pStyle w:val="TableCellText"/>
            </w:pPr>
            <w:r>
              <w:t>6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 w:rsidRPr="00756AE8">
              <w:t>Bankrupt/liquidated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Запрещены любые движения</w:t>
            </w:r>
          </w:p>
        </w:tc>
      </w:tr>
      <w:tr w:rsidR="00756AE8" w:rsidTr="00756AE8">
        <w:tc>
          <w:tcPr>
            <w:tcW w:w="1488" w:type="dxa"/>
          </w:tcPr>
          <w:p w:rsidR="00756AE8" w:rsidRDefault="00756AE8" w:rsidP="00756AE8">
            <w:pPr>
              <w:pStyle w:val="TableCellText"/>
            </w:pPr>
            <w:r>
              <w:t>7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 w:rsidRPr="00756AE8">
              <w:t>Bad</w:t>
            </w:r>
            <w:r w:rsidR="008B18A3">
              <w:t xml:space="preserve"> </w:t>
            </w:r>
            <w:r w:rsidRPr="00756AE8">
              <w:t>Debt</w:t>
            </w:r>
          </w:p>
        </w:tc>
        <w:tc>
          <w:tcPr>
            <w:tcW w:w="4413" w:type="dxa"/>
          </w:tcPr>
          <w:p w:rsidR="00756AE8" w:rsidRDefault="00756AE8" w:rsidP="00756AE8">
            <w:pPr>
              <w:pStyle w:val="TableCellText"/>
            </w:pPr>
            <w:r>
              <w:t>Запрещены любые движения</w:t>
            </w:r>
          </w:p>
        </w:tc>
      </w:tr>
    </w:tbl>
    <w:p w:rsidR="00756AE8" w:rsidRPr="00FB7293" w:rsidRDefault="00FB7293" w:rsidP="00756AE8">
      <w:pPr>
        <w:rPr>
          <w:lang w:val="ru-RU"/>
        </w:rPr>
      </w:pPr>
      <w:r>
        <w:rPr>
          <w:lang w:val="ru-RU"/>
        </w:rPr>
        <w:t>Если запрет стоит, зафиксировать ошибку с кодом «</w:t>
      </w:r>
      <w:r w:rsidR="00EB7354">
        <w:rPr>
          <w:lang w:val="ru-RU"/>
        </w:rPr>
        <w:t>79</w:t>
      </w:r>
      <w:r w:rsidRPr="00FB7293">
        <w:rPr>
          <w:lang w:val="ru-RU"/>
        </w:rPr>
        <w:t>».</w:t>
      </w:r>
    </w:p>
    <w:p w:rsidR="00693E7B" w:rsidRPr="00C94781" w:rsidRDefault="00693E7B" w:rsidP="00693E7B">
      <w:pPr>
        <w:pStyle w:val="L4indent1"/>
      </w:pPr>
      <w:r>
        <w:t>Если передан идентификатор блокировки (</w:t>
      </w:r>
      <w:r>
        <w:rPr>
          <w:lang w:val="en-US"/>
        </w:rPr>
        <w:t>Movement</w:t>
      </w:r>
      <w:r w:rsidRPr="00693E7B">
        <w:t>.</w:t>
      </w:r>
      <w:r>
        <w:rPr>
          <w:lang w:val="en-US"/>
        </w:rPr>
        <w:t>BlockID</w:t>
      </w:r>
      <w:r>
        <w:t xml:space="preserve">), проверить, существует ли блокировка (запись в таблице </w:t>
      </w:r>
      <w:r>
        <w:rPr>
          <w:lang w:val="en-US"/>
        </w:rPr>
        <w:t>IFXPPAB</w:t>
      </w:r>
      <w:r w:rsidRPr="006003F3">
        <w:t>P</w:t>
      </w:r>
      <w:r>
        <w:t>) с таким идентификатором.</w:t>
      </w:r>
    </w:p>
    <w:p w:rsidR="00693E7B" w:rsidRDefault="00693E7B" w:rsidP="00693E7B">
      <w:pPr>
        <w:pStyle w:val="L4indent1"/>
      </w:pPr>
      <w:r w:rsidRPr="002805B0">
        <w:t xml:space="preserve">Если </w:t>
      </w:r>
      <w:r>
        <w:t>такая блокировка существует и она неподтверждённая, убедиться в совпадении её полей ObjectReference</w:t>
      </w:r>
      <w:r w:rsidRPr="00F83466">
        <w:t xml:space="preserve">, </w:t>
      </w:r>
      <w:r>
        <w:t>Account</w:t>
      </w:r>
      <w:r w:rsidRPr="00F83466">
        <w:t xml:space="preserve">, </w:t>
      </w:r>
      <w:r>
        <w:t>Amount</w:t>
      </w:r>
      <w:r w:rsidR="00FE596C">
        <w:t xml:space="preserve"> (сравнивается с полем </w:t>
      </w:r>
      <w:r w:rsidR="00FE596C">
        <w:rPr>
          <w:lang w:val="en-US"/>
        </w:rPr>
        <w:t>ABAMT</w:t>
      </w:r>
      <w:r w:rsidR="00FE596C">
        <w:t>)</w:t>
      </w:r>
      <w:r w:rsidRPr="00F83466">
        <w:t xml:space="preserve">, </w:t>
      </w:r>
      <w:r>
        <w:t>UseOverdraft</w:t>
      </w:r>
      <w:r w:rsidRPr="00F83466">
        <w:t xml:space="preserve">, </w:t>
      </w:r>
      <w:r>
        <w:t>Comment с соответствующими полями запроса. Каждое из перечисленных полей либо должно быть в обоих случаях незаполнено, либо заполнено одним и тем же значением.</w:t>
      </w:r>
      <w:r>
        <w:br/>
        <w:t>Если обнаружились расхождения, зафиксировать ошибку с кодом «</w:t>
      </w:r>
      <w:r w:rsidR="00AA76CD">
        <w:t>80</w:t>
      </w:r>
      <w:r>
        <w:t>».</w:t>
      </w:r>
    </w:p>
    <w:p w:rsidR="00693E7B" w:rsidRPr="00693E7B" w:rsidRDefault="00693E7B" w:rsidP="00693E7B">
      <w:pPr>
        <w:pStyle w:val="L4indent1"/>
      </w:pPr>
      <w:r w:rsidRPr="002805B0">
        <w:lastRenderedPageBreak/>
        <w:t xml:space="preserve">Если </w:t>
      </w:r>
      <w:r>
        <w:t>такая блокировка существует и она подтверждённая, убедиться в совпадении её полей ObjectReference</w:t>
      </w:r>
      <w:r w:rsidRPr="00F83466">
        <w:t xml:space="preserve">, </w:t>
      </w:r>
      <w:r>
        <w:t>Account</w:t>
      </w:r>
      <w:r w:rsidRPr="00F83466">
        <w:t xml:space="preserve">, </w:t>
      </w:r>
      <w:r>
        <w:t>Amount</w:t>
      </w:r>
      <w:r w:rsidR="00FE596C">
        <w:t xml:space="preserve"> (сравнивается с полем </w:t>
      </w:r>
      <w:r w:rsidR="00FE596C">
        <w:rPr>
          <w:lang w:val="en-US"/>
        </w:rPr>
        <w:t>ABAMT</w:t>
      </w:r>
      <w:r w:rsidR="00FE596C">
        <w:t>)</w:t>
      </w:r>
      <w:r w:rsidRPr="00F83466">
        <w:t xml:space="preserve">, </w:t>
      </w:r>
      <w:r>
        <w:t>UseOverdraft</w:t>
      </w:r>
      <w:r w:rsidRPr="00F83466">
        <w:t xml:space="preserve">, </w:t>
      </w:r>
      <w:r>
        <w:t>IgnoreBlockFlag</w:t>
      </w:r>
      <w:r w:rsidRPr="00221504">
        <w:t xml:space="preserve">, </w:t>
      </w:r>
      <w:r>
        <w:t>IgnoreBalance</w:t>
      </w:r>
      <w:r w:rsidRPr="00221504">
        <w:t xml:space="preserve">, </w:t>
      </w:r>
      <w:r>
        <w:t>Comment с соответствующими полями запроса. Каждое из перечисленных полей либо должно быть в обоих случаях незаполнено, либо заполнено одним и тем же значением.</w:t>
      </w:r>
      <w:r>
        <w:br/>
        <w:t>Если обнаружились расхождения, зафиксировать ошибку с кодом «</w:t>
      </w:r>
      <w:r w:rsidR="00AA76CD">
        <w:t>81</w:t>
      </w:r>
      <w:r>
        <w:t>».</w:t>
      </w:r>
    </w:p>
    <w:p w:rsidR="00100B54" w:rsidRPr="00D81C0E" w:rsidRDefault="00693E7B" w:rsidP="00100B54">
      <w:pPr>
        <w:pStyle w:val="L4indent1"/>
      </w:pPr>
      <w:r w:rsidRPr="002805B0">
        <w:t xml:space="preserve">Если </w:t>
      </w:r>
      <w:r>
        <w:t xml:space="preserve">такая блокировка существует, </w:t>
      </w:r>
      <w:r w:rsidR="00E326C7">
        <w:t xml:space="preserve">считать запись по блокировке в память и внести следующие изменения (обновление </w:t>
      </w:r>
      <w:r w:rsidR="00E326C7" w:rsidRPr="00C85DD1">
        <w:t>запис</w:t>
      </w:r>
      <w:r w:rsidR="00E326C7">
        <w:t>и в БД</w:t>
      </w:r>
      <w:r w:rsidR="00E326C7" w:rsidRPr="00C85DD1">
        <w:t xml:space="preserve"> буде</w:t>
      </w:r>
      <w:r w:rsidR="00E326C7">
        <w:t xml:space="preserve">т произведена позже — в пункте </w:t>
      </w:r>
      <w:r w:rsidR="00E44A3C">
        <w:fldChar w:fldCharType="begin"/>
      </w:r>
      <w:r w:rsidR="00211662">
        <w:instrText xml:space="preserve"> REF _Ref407016014 \r \h </w:instrText>
      </w:r>
      <w:r w:rsidR="00E44A3C">
        <w:fldChar w:fldCharType="separate"/>
      </w:r>
      <w:r w:rsidR="007A64CA">
        <w:t>4.5.6.10</w:t>
      </w:r>
      <w:r w:rsidR="00E44A3C">
        <w:fldChar w:fldCharType="end"/>
      </w:r>
      <w:r w:rsidR="00E326C7">
        <w:t>)</w:t>
      </w:r>
      <w:r w:rsidR="00100B54">
        <w:t>:</w:t>
      </w:r>
    </w:p>
    <w:p w:rsidR="00D81C0E" w:rsidRDefault="00D81C0E" w:rsidP="00D81C0E">
      <w:pPr>
        <w:pStyle w:val="ac"/>
      </w:pPr>
      <w:r>
        <w:t>IFXPPAB</w:t>
      </w:r>
      <w:r w:rsidRPr="006003F3">
        <w:t>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100B54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00B54" w:rsidRPr="003A7B0C" w:rsidRDefault="00100B54" w:rsidP="00137242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100B54" w:rsidRPr="003A7B0C" w:rsidRDefault="00100B54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100B54" w:rsidRPr="00ED0E14" w:rsidRDefault="00100B54" w:rsidP="00137242">
            <w:pPr>
              <w:pStyle w:val="TableCellText"/>
            </w:pPr>
            <w:r>
              <w:t>Новое значение</w:t>
            </w:r>
          </w:p>
        </w:tc>
      </w:tr>
      <w:tr w:rsidR="00693E7B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693E7B" w:rsidRPr="008D4B32" w:rsidRDefault="00693E7B" w:rsidP="00137242">
            <w:pPr>
              <w:pStyle w:val="TableCellCode"/>
            </w:pPr>
            <w:r>
              <w:t>A</w:t>
            </w:r>
            <w:r w:rsidRPr="008D4B32">
              <w:t>B</w:t>
            </w:r>
            <w:r>
              <w:t>STS</w:t>
            </w:r>
          </w:p>
        </w:tc>
        <w:tc>
          <w:tcPr>
            <w:tcW w:w="4536" w:type="dxa"/>
            <w:noWrap/>
            <w:hideMark/>
          </w:tcPr>
          <w:p w:rsidR="00693E7B" w:rsidRPr="008D4B32" w:rsidRDefault="00693E7B" w:rsidP="00137242">
            <w:pPr>
              <w:pStyle w:val="TableCellText"/>
            </w:pPr>
            <w:r>
              <w:t xml:space="preserve">Статус </w:t>
            </w:r>
            <w:r w:rsidRPr="008D4B32">
              <w:t>блокировки</w:t>
            </w:r>
            <w:r>
              <w:t xml:space="preserve"> (активна или удалена)</w:t>
            </w:r>
          </w:p>
        </w:tc>
        <w:tc>
          <w:tcPr>
            <w:tcW w:w="4110" w:type="dxa"/>
          </w:tcPr>
          <w:p w:rsidR="00693E7B" w:rsidRPr="00A06FEA" w:rsidRDefault="00693E7B" w:rsidP="00137242">
            <w:pPr>
              <w:pStyle w:val="TableCellCode"/>
            </w:pPr>
            <w:r w:rsidRPr="00A06FEA">
              <w:t>'</w:t>
            </w:r>
            <w:r>
              <w:t>M</w:t>
            </w:r>
            <w:r w:rsidRPr="00A06FEA">
              <w:t>'</w:t>
            </w:r>
          </w:p>
        </w:tc>
      </w:tr>
      <w:tr w:rsidR="00693E7B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693E7B" w:rsidRPr="00DC6FFD" w:rsidRDefault="00693E7B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</w:rPr>
              <w:t>ABDLTD</w:t>
            </w:r>
          </w:p>
        </w:tc>
        <w:tc>
          <w:tcPr>
            <w:tcW w:w="4536" w:type="dxa"/>
            <w:noWrap/>
            <w:hideMark/>
          </w:tcPr>
          <w:p w:rsidR="00693E7B" w:rsidRPr="00DC6FFD" w:rsidRDefault="00693E7B" w:rsidP="00137242">
            <w:pPr>
              <w:pStyle w:val="TableCellText"/>
            </w:pPr>
            <w:r>
              <w:t>Дата удаления</w:t>
            </w:r>
          </w:p>
        </w:tc>
        <w:tc>
          <w:tcPr>
            <w:tcW w:w="4110" w:type="dxa"/>
          </w:tcPr>
          <w:p w:rsidR="00693E7B" w:rsidRPr="00B82E11" w:rsidRDefault="00693E7B" w:rsidP="00137242">
            <w:pPr>
              <w:pStyle w:val="TableCellText"/>
            </w:pPr>
            <w:r w:rsidRPr="00B82E11">
              <w:t>Текущая операционная дата</w:t>
            </w:r>
          </w:p>
        </w:tc>
      </w:tr>
    </w:tbl>
    <w:p w:rsidR="00D51527" w:rsidRPr="00D51527" w:rsidRDefault="00D51527" w:rsidP="00D51527">
      <w:pPr>
        <w:pStyle w:val="L4indent1"/>
      </w:pPr>
      <w:r w:rsidRPr="002805B0">
        <w:t xml:space="preserve">Если </w:t>
      </w:r>
      <w:r>
        <w:t>такая блокировка существует и она подтверждённая, с</w:t>
      </w:r>
      <w:r w:rsidRPr="00D51527">
        <w:t>торнировать проджект с помощью программы IFXPPMPR:</w:t>
      </w:r>
    </w:p>
    <w:p w:rsidR="00D51527" w:rsidRDefault="00D51527" w:rsidP="00D51527">
      <w:pPr>
        <w:pStyle w:val="ac"/>
        <w:rPr>
          <w:lang w:val="en-US"/>
        </w:rPr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D51527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D51527" w:rsidRPr="003A7B0C" w:rsidRDefault="00D51527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D51527" w:rsidRPr="003A7B0C" w:rsidRDefault="00D51527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D51527" w:rsidRPr="00ED0E14" w:rsidRDefault="00D51527" w:rsidP="00137242">
            <w:pPr>
              <w:pStyle w:val="TableCellText"/>
            </w:pPr>
            <w:r>
              <w:t>Что передать</w:t>
            </w:r>
          </w:p>
        </w:tc>
      </w:tr>
      <w:tr w:rsidR="00D51527" w:rsidRPr="009254F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Code"/>
            </w:pPr>
            <w:r w:rsidRPr="00AE244F">
              <w:t>p@Action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Text"/>
            </w:pPr>
            <w:r w:rsidRPr="00AE244F">
              <w:t>Режим работы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  <w:r>
              <w:rPr>
                <w:lang w:val="en-US"/>
              </w:rPr>
              <w:t>'*STORNO'</w:t>
            </w:r>
          </w:p>
        </w:tc>
      </w:tr>
      <w:tr w:rsidR="00D51527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D96E29" w:rsidRDefault="00D51527" w:rsidP="00137242">
            <w:pPr>
              <w:pStyle w:val="TableCellCode"/>
            </w:pPr>
            <w:r w:rsidRPr="00AE244F">
              <w:t>p@Block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3843C4" w:rsidRDefault="00D51527" w:rsidP="00137242">
            <w:pPr>
              <w:pStyle w:val="TableCellText"/>
            </w:pPr>
            <w:r w:rsidRPr="00AE244F">
              <w:t>Блокировка</w:t>
            </w:r>
          </w:p>
        </w:tc>
        <w:tc>
          <w:tcPr>
            <w:tcW w:w="4110" w:type="dxa"/>
          </w:tcPr>
          <w:p w:rsidR="00D51527" w:rsidRPr="004E41B5" w:rsidRDefault="00D51527" w:rsidP="00137242">
            <w:pPr>
              <w:pStyle w:val="TableCellText"/>
            </w:pPr>
            <w:r>
              <w:t xml:space="preserve">Запись файла </w:t>
            </w:r>
            <w:r w:rsidRPr="0039127A">
              <w:t>IFXPPABP</w:t>
            </w:r>
            <w:r>
              <w:t xml:space="preserve"> по блокировке</w:t>
            </w:r>
          </w:p>
        </w:tc>
      </w:tr>
      <w:tr w:rsidR="00D51527" w:rsidRPr="003843C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D51527" w:rsidRPr="003843C4" w:rsidRDefault="00D51527" w:rsidP="00137242">
            <w:pPr>
              <w:pStyle w:val="TableCellCode"/>
            </w:pPr>
            <w:r w:rsidRPr="00AE244F">
              <w:t>p@RtCd</w:t>
            </w:r>
          </w:p>
        </w:tc>
        <w:tc>
          <w:tcPr>
            <w:tcW w:w="4536" w:type="dxa"/>
            <w:noWrap/>
            <w:vAlign w:val="top"/>
            <w:hideMark/>
          </w:tcPr>
          <w:p w:rsidR="00D51527" w:rsidRPr="00A17B1E" w:rsidRDefault="00D51527" w:rsidP="00137242">
            <w:pPr>
              <w:pStyle w:val="TableCellText"/>
            </w:pPr>
            <w:r w:rsidRPr="00AE244F">
              <w:t>Код возврата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</w:p>
        </w:tc>
      </w:tr>
      <w:tr w:rsidR="00D51527" w:rsidRPr="003843C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  <w:vAlign w:val="top"/>
          </w:tcPr>
          <w:p w:rsidR="00D51527" w:rsidRPr="003843C4" w:rsidRDefault="00D51527" w:rsidP="00137242">
            <w:pPr>
              <w:pStyle w:val="TableCellCode"/>
            </w:pPr>
            <w:r w:rsidRPr="00AE244F">
              <w:t>p@ErrM</w:t>
            </w:r>
          </w:p>
        </w:tc>
        <w:tc>
          <w:tcPr>
            <w:tcW w:w="4536" w:type="dxa"/>
            <w:vAlign w:val="top"/>
          </w:tcPr>
          <w:p w:rsidR="00D51527" w:rsidRPr="00D96E29" w:rsidRDefault="00D51527" w:rsidP="00137242">
            <w:pPr>
              <w:pStyle w:val="TableCellText"/>
            </w:pPr>
            <w:r w:rsidRPr="00AE244F">
              <w:t>Текст ошибки</w:t>
            </w:r>
          </w:p>
        </w:tc>
        <w:tc>
          <w:tcPr>
            <w:tcW w:w="4110" w:type="dxa"/>
          </w:tcPr>
          <w:p w:rsidR="00D51527" w:rsidRPr="00950600" w:rsidRDefault="00D51527" w:rsidP="00137242">
            <w:pPr>
              <w:pStyle w:val="TableCellCode"/>
            </w:pPr>
          </w:p>
        </w:tc>
      </w:tr>
    </w:tbl>
    <w:p w:rsidR="00D51527" w:rsidRDefault="00D51527" w:rsidP="00C13C5B">
      <w:pPr>
        <w:pStyle w:val="L4indent1"/>
      </w:pPr>
      <w:r w:rsidRPr="00F65BAC">
        <w:t xml:space="preserve">Проанализировать результат работы </w:t>
      </w:r>
      <w:r w:rsidRPr="00A20CA8">
        <w:t>API</w:t>
      </w:r>
      <w:r w:rsidRPr="00F65BAC">
        <w:t xml:space="preserve">. </w:t>
      </w:r>
      <w:r w:rsidRPr="00D51527">
        <w:t>Если код возврата (</w:t>
      </w:r>
      <w:r>
        <w:t>p</w:t>
      </w:r>
      <w:r w:rsidRPr="00D51527">
        <w:t>@</w:t>
      </w:r>
      <w:r w:rsidRPr="00D96E29">
        <w:t>RtCd</w:t>
      </w:r>
      <w:r w:rsidRPr="00D51527">
        <w:t xml:space="preserve">) не равен '0', зафиксировать ошибку с кодом «85» и сообщением </w:t>
      </w:r>
      <w:r>
        <w:t>p</w:t>
      </w:r>
      <w:r w:rsidRPr="00D51527">
        <w:t>@</w:t>
      </w:r>
      <w:r w:rsidRPr="00D96E29">
        <w:t>ErrM</w:t>
      </w:r>
      <w:r w:rsidRPr="00D51527">
        <w:t>.</w:t>
      </w:r>
    </w:p>
    <w:p w:rsidR="00211662" w:rsidRPr="00C85DD1" w:rsidRDefault="00C010B3" w:rsidP="00211662">
      <w:pPr>
        <w:pStyle w:val="L4indent1"/>
        <w:spacing w:after="96"/>
      </w:pPr>
      <w:r w:rsidRPr="00C010B3">
        <w:t>Обновить</w:t>
      </w:r>
      <w:r>
        <w:t xml:space="preserve"> подготовленную запись файла </w:t>
      </w:r>
      <w:r>
        <w:rPr>
          <w:lang w:val="en-US"/>
        </w:rPr>
        <w:t>IFXPPABP</w:t>
      </w:r>
      <w:r>
        <w:t xml:space="preserve"> из параметра </w:t>
      </w:r>
      <w:r w:rsidRPr="00AE244F">
        <w:t>p@Block</w:t>
      </w:r>
      <w:r>
        <w:t xml:space="preserve"> (программа </w:t>
      </w:r>
      <w:r>
        <w:rPr>
          <w:lang w:val="en-US"/>
        </w:rPr>
        <w:t>IFXPPMPR</w:t>
      </w:r>
      <w:r>
        <w:t xml:space="preserve"> могла изменить ряд полей)</w:t>
      </w:r>
      <w:r w:rsidRPr="00C010B3">
        <w:t>.</w:t>
      </w:r>
    </w:p>
    <w:p w:rsidR="00211662" w:rsidRPr="00D51527" w:rsidRDefault="00211662" w:rsidP="00211662">
      <w:pPr>
        <w:pStyle w:val="L4indent1"/>
      </w:pPr>
      <w:bookmarkStart w:id="528" w:name="_Ref407016014"/>
      <w:r>
        <w:t xml:space="preserve">Обновить запись в файле </w:t>
      </w:r>
      <w:r>
        <w:rPr>
          <w:lang w:val="en-US"/>
        </w:rPr>
        <w:t>IFXPPABP</w:t>
      </w:r>
      <w:r w:rsidRPr="00C85DD1">
        <w:t>.</w:t>
      </w:r>
      <w:bookmarkEnd w:id="528"/>
    </w:p>
    <w:p w:rsidR="00E76C8C" w:rsidRPr="00E76C8C" w:rsidRDefault="00B94382" w:rsidP="00613619">
      <w:pPr>
        <w:pStyle w:val="L4indent1"/>
      </w:pPr>
      <w:r>
        <w:t xml:space="preserve">Если IgnoreBalance = </w:t>
      </w:r>
      <w:r w:rsidRPr="00B94382">
        <w:t>'0'</w:t>
      </w:r>
      <w:r w:rsidR="00E76C8C" w:rsidRPr="00E76C8C">
        <w:t>,</w:t>
      </w:r>
      <w:r w:rsidR="00897ACB">
        <w:t xml:space="preserve"> </w:t>
      </w:r>
      <w:r w:rsidR="00E76C8C">
        <w:rPr>
          <w:rFonts w:cs="Consolas"/>
        </w:rPr>
        <w:t xml:space="preserve">с помощью прогаммы </w:t>
      </w:r>
      <w:r w:rsidR="00E76C8C" w:rsidRPr="00BE553A">
        <w:rPr>
          <w:lang w:val="en-US"/>
        </w:rPr>
        <w:t>MMBGLBLR</w:t>
      </w:r>
      <w:r w:rsidR="00E76C8C">
        <w:rPr>
          <w:rFonts w:cs="Consolas"/>
        </w:rPr>
        <w:t xml:space="preserve"> определить остаток на счёте. В противном случае считать, что на счёте достаточно денег для любой операции (</w:t>
      </w:r>
      <w:r w:rsidR="00E76C8C">
        <w:rPr>
          <w:lang w:val="en-US"/>
        </w:rPr>
        <w:t>p</w:t>
      </w:r>
      <w:r w:rsidR="00E76C8C" w:rsidRPr="00E76C8C">
        <w:t>1</w:t>
      </w:r>
      <w:r w:rsidR="00E76C8C">
        <w:rPr>
          <w:lang w:val="en-US"/>
        </w:rPr>
        <w:t>Balance</w:t>
      </w:r>
      <w:r w:rsidR="00E76C8C" w:rsidRPr="00E76C8C">
        <w:t xml:space="preserve"> </w:t>
      </w:r>
      <w:r w:rsidR="00E76C8C">
        <w:rPr>
          <w:rFonts w:cs="Consolas"/>
        </w:rPr>
        <w:t xml:space="preserve">= </w:t>
      </w:r>
      <w:r w:rsidR="00E76C8C" w:rsidRPr="00EF7345">
        <w:rPr>
          <w:rFonts w:cs="Consolas"/>
        </w:rPr>
        <w:t>*</w:t>
      </w:r>
      <w:r w:rsidR="00E76C8C">
        <w:rPr>
          <w:rFonts w:cs="Consolas"/>
          <w:lang w:val="en-US"/>
        </w:rPr>
        <w:t>HIVAL</w:t>
      </w:r>
      <w:r w:rsidR="00E76C8C">
        <w:rPr>
          <w:rFonts w:cs="Consolas"/>
        </w:rPr>
        <w:t>).</w:t>
      </w:r>
    </w:p>
    <w:p w:rsidR="00E76C8C" w:rsidRDefault="00E76C8C" w:rsidP="00E76C8C">
      <w:pPr>
        <w:pStyle w:val="ac"/>
      </w:pPr>
      <w:r>
        <w:t>Параметры запуска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2605"/>
        <w:gridCol w:w="2605"/>
        <w:gridCol w:w="5104"/>
      </w:tblGrid>
      <w:tr w:rsidR="00E76C8C" w:rsidTr="0048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E76C8C" w:rsidRDefault="00E76C8C" w:rsidP="00483EDC">
            <w:pPr>
              <w:pStyle w:val="TableCellText"/>
            </w:pPr>
            <w:r>
              <w:t>Параметр</w:t>
            </w:r>
          </w:p>
        </w:tc>
        <w:tc>
          <w:tcPr>
            <w:tcW w:w="2605" w:type="dxa"/>
          </w:tcPr>
          <w:p w:rsidR="00E76C8C" w:rsidRDefault="00E76C8C" w:rsidP="00483EDC">
            <w:pPr>
              <w:pStyle w:val="TableCellText"/>
            </w:pPr>
            <w:r>
              <w:t>Описание</w:t>
            </w:r>
          </w:p>
        </w:tc>
        <w:tc>
          <w:tcPr>
            <w:tcW w:w="5104" w:type="dxa"/>
          </w:tcPr>
          <w:p w:rsidR="00E76C8C" w:rsidRDefault="00E76C8C" w:rsidP="00483EDC">
            <w:pPr>
              <w:pStyle w:val="TableCellText"/>
            </w:pPr>
            <w:r>
              <w:t>Что передать</w:t>
            </w:r>
          </w:p>
        </w:tc>
      </w:tr>
      <w:tr w:rsidR="00E76C8C" w:rsidRPr="00E76C8C" w:rsidTr="00483EDC">
        <w:tc>
          <w:tcPr>
            <w:tcW w:w="2605" w:type="dxa"/>
          </w:tcPr>
          <w:p w:rsidR="00E76C8C" w:rsidRDefault="00E76C8C" w:rsidP="00483EDC">
            <w:pPr>
              <w:pStyle w:val="TableCellCode"/>
            </w:pPr>
            <w:r>
              <w:rPr>
                <w:lang w:val="en-US"/>
              </w:rPr>
              <w:t>p1</w:t>
            </w:r>
            <w:r w:rsidRPr="00526559">
              <w:t>Mode</w:t>
            </w:r>
          </w:p>
        </w:tc>
        <w:tc>
          <w:tcPr>
            <w:tcW w:w="2605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  <w:r>
              <w:t>Режим работы</w:t>
            </w:r>
          </w:p>
        </w:tc>
        <w:tc>
          <w:tcPr>
            <w:tcW w:w="5104" w:type="dxa"/>
          </w:tcPr>
          <w:p w:rsidR="00E76C8C" w:rsidRPr="00E76C8C" w:rsidRDefault="00E76C8C" w:rsidP="00483EDC">
            <w:pPr>
              <w:pStyle w:val="TableCellText"/>
              <w:rPr>
                <w:rFonts w:cs="Consolas"/>
                <w:lang w:val="en-US"/>
              </w:rPr>
            </w:pPr>
            <w:r>
              <w:t>Если</w:t>
            </w:r>
            <w:r w:rsidRPr="00E76C8C">
              <w:rPr>
                <w:lang w:val="en-US"/>
              </w:rPr>
              <w:t xml:space="preserve"> UseOverdraft </w:t>
            </w:r>
            <w:r w:rsidRPr="00E76C8C">
              <w:rPr>
                <w:rFonts w:cs="Consolas"/>
                <w:lang w:val="en-US"/>
              </w:rPr>
              <w:t xml:space="preserve">= '1', </w:t>
            </w:r>
            <w:r>
              <w:rPr>
                <w:rFonts w:cs="Consolas"/>
              </w:rPr>
              <w:t>то</w:t>
            </w:r>
            <w:r w:rsidRPr="00E76C8C">
              <w:rPr>
                <w:rFonts w:cs="Consolas"/>
                <w:lang w:val="en-US"/>
              </w:rPr>
              <w:t xml:space="preserve"> '*</w:t>
            </w:r>
            <w:r>
              <w:rPr>
                <w:rFonts w:cs="Consolas"/>
                <w:lang w:val="en-US"/>
              </w:rPr>
              <w:t>WITH</w:t>
            </w:r>
            <w:r w:rsidRPr="00E76C8C">
              <w:rPr>
                <w:rFonts w:cs="Consolas"/>
                <w:lang w:val="en-US"/>
              </w:rPr>
              <w:t>_</w:t>
            </w:r>
            <w:r>
              <w:rPr>
                <w:rFonts w:cs="Consolas"/>
                <w:lang w:val="en-US"/>
              </w:rPr>
              <w:t>OVD</w:t>
            </w:r>
            <w:r w:rsidRPr="00E76C8C">
              <w:rPr>
                <w:rFonts w:cs="Consolas"/>
                <w:lang w:val="en-US"/>
              </w:rPr>
              <w:t>'.</w:t>
            </w:r>
          </w:p>
          <w:p w:rsidR="00E76C8C" w:rsidRPr="00E76C8C" w:rsidRDefault="00E76C8C" w:rsidP="00483EDC">
            <w:pPr>
              <w:pStyle w:val="TableCellText"/>
              <w:rPr>
                <w:lang w:val="en-US"/>
              </w:rPr>
            </w:pPr>
            <w:r>
              <w:t>Если</w:t>
            </w:r>
            <w:r w:rsidRPr="00E76C8C">
              <w:rPr>
                <w:lang w:val="en-US"/>
              </w:rPr>
              <w:t xml:space="preserve"> UseOverdraft </w:t>
            </w:r>
            <w:r w:rsidRPr="00E76C8C">
              <w:rPr>
                <w:rFonts w:cs="Consolas"/>
                <w:lang w:val="en-US"/>
              </w:rPr>
              <w:t xml:space="preserve">= '0', </w:t>
            </w:r>
            <w:r>
              <w:rPr>
                <w:rFonts w:cs="Consolas"/>
              </w:rPr>
              <w:t>то</w:t>
            </w:r>
            <w:r w:rsidRPr="00E76C8C">
              <w:rPr>
                <w:rFonts w:cs="Consolas"/>
                <w:lang w:val="en-US"/>
              </w:rPr>
              <w:t xml:space="preserve"> '*</w:t>
            </w:r>
            <w:r>
              <w:rPr>
                <w:rFonts w:cs="Consolas"/>
                <w:lang w:val="en-US"/>
              </w:rPr>
              <w:t>NO</w:t>
            </w:r>
            <w:r w:rsidRPr="00E76C8C">
              <w:rPr>
                <w:rFonts w:cs="Consolas"/>
                <w:lang w:val="en-US"/>
              </w:rPr>
              <w:t>_</w:t>
            </w:r>
            <w:r>
              <w:rPr>
                <w:rFonts w:cs="Consolas"/>
                <w:lang w:val="en-US"/>
              </w:rPr>
              <w:t>OVD</w:t>
            </w:r>
            <w:r w:rsidRPr="00E76C8C">
              <w:rPr>
                <w:rFonts w:cs="Consolas"/>
                <w:lang w:val="en-US"/>
              </w:rPr>
              <w:t>'.</w:t>
            </w:r>
          </w:p>
        </w:tc>
      </w:tr>
      <w:tr w:rsidR="00E76C8C" w:rsidRPr="00BE553A" w:rsidTr="00483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76C8C" w:rsidRPr="00BE553A" w:rsidRDefault="00E76C8C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p1MIAC</w:t>
            </w:r>
          </w:p>
        </w:tc>
        <w:tc>
          <w:tcPr>
            <w:tcW w:w="2605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  <w:r>
              <w:t>Счёт</w:t>
            </w:r>
            <w:r w:rsidRPr="001A07FD">
              <w:rPr>
                <w:lang w:val="en-US"/>
              </w:rPr>
              <w:t xml:space="preserve"> </w:t>
            </w:r>
            <w:r>
              <w:rPr>
                <w:lang w:val="en-US"/>
              </w:rPr>
              <w:t>MIDAS</w:t>
            </w:r>
            <w:r w:rsidRPr="001A07FD">
              <w:rPr>
                <w:lang w:val="en-US"/>
              </w:rPr>
              <w:t xml:space="preserve"> (</w:t>
            </w:r>
            <w:r>
              <w:t>в</w:t>
            </w:r>
            <w:r w:rsidRPr="001A07FD">
              <w:rPr>
                <w:lang w:val="en-US"/>
              </w:rPr>
              <w:t xml:space="preserve"> </w:t>
            </w:r>
            <w:r>
              <w:t>формате</w:t>
            </w:r>
            <w:r w:rsidRPr="001A07FD">
              <w:rPr>
                <w:lang w:val="en-US"/>
              </w:rPr>
              <w:t xml:space="preserve"> </w:t>
            </w:r>
            <w:r w:rsidRPr="00BE553A">
              <w:rPr>
                <w:rFonts w:ascii="Courier New" w:hAnsi="Courier New" w:cs="Courier New"/>
                <w:lang w:val="en-US"/>
              </w:rPr>
              <w:t>ClientCcyAcodSqBrc</w:t>
            </w:r>
            <w:r w:rsidRPr="001A07FD">
              <w:rPr>
                <w:lang w:val="en-US"/>
              </w:rPr>
              <w:t>)</w:t>
            </w:r>
          </w:p>
        </w:tc>
        <w:tc>
          <w:tcPr>
            <w:tcW w:w="5104" w:type="dxa"/>
          </w:tcPr>
          <w:p w:rsidR="00E76C8C" w:rsidRPr="00E76C8C" w:rsidRDefault="00E76C8C" w:rsidP="00E76C8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CNUM + CCY + ACOD + ACSQ + BRCA</w:t>
            </w:r>
          </w:p>
        </w:tc>
      </w:tr>
      <w:tr w:rsidR="00E76C8C" w:rsidTr="00483EDC">
        <w:tc>
          <w:tcPr>
            <w:tcW w:w="2605" w:type="dxa"/>
          </w:tcPr>
          <w:p w:rsidR="00E76C8C" w:rsidRDefault="00E76C8C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p1CBAC</w:t>
            </w:r>
          </w:p>
        </w:tc>
        <w:tc>
          <w:tcPr>
            <w:tcW w:w="2605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  <w:r>
              <w:t>Счёт ЦБ</w:t>
            </w:r>
          </w:p>
        </w:tc>
        <w:tc>
          <w:tcPr>
            <w:tcW w:w="5104" w:type="dxa"/>
          </w:tcPr>
          <w:p w:rsidR="00E76C8C" w:rsidRPr="001A07FD" w:rsidRDefault="00E76C8C" w:rsidP="00483EDC">
            <w:pPr>
              <w:pStyle w:val="TableCellCode"/>
              <w:rPr>
                <w:lang w:val="en-US"/>
              </w:rPr>
            </w:pPr>
            <w:r>
              <w:t>Account</w:t>
            </w:r>
          </w:p>
        </w:tc>
      </w:tr>
      <w:tr w:rsidR="00E76C8C" w:rsidTr="00483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76C8C" w:rsidRPr="00BE553A" w:rsidRDefault="00E76C8C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p1Balance</w:t>
            </w:r>
          </w:p>
        </w:tc>
        <w:tc>
          <w:tcPr>
            <w:tcW w:w="2605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  <w:r>
              <w:t>Сумма</w:t>
            </w:r>
          </w:p>
        </w:tc>
        <w:tc>
          <w:tcPr>
            <w:tcW w:w="5104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</w:p>
        </w:tc>
      </w:tr>
      <w:tr w:rsidR="00E76C8C" w:rsidRPr="00736C63" w:rsidTr="00483EDC">
        <w:tc>
          <w:tcPr>
            <w:tcW w:w="2605" w:type="dxa"/>
          </w:tcPr>
          <w:p w:rsidR="00E76C8C" w:rsidRPr="00BE553A" w:rsidRDefault="00E76C8C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p1AP</w:t>
            </w:r>
          </w:p>
        </w:tc>
        <w:tc>
          <w:tcPr>
            <w:tcW w:w="2605" w:type="dxa"/>
          </w:tcPr>
          <w:p w:rsidR="00E76C8C" w:rsidRPr="001A07FD" w:rsidRDefault="00E76C8C" w:rsidP="00483EDC">
            <w:pPr>
              <w:pStyle w:val="TableCellText"/>
            </w:pPr>
            <w:r>
              <w:t>Сторона баланса счёта (активный/пассивный)</w:t>
            </w:r>
          </w:p>
        </w:tc>
        <w:tc>
          <w:tcPr>
            <w:tcW w:w="5104" w:type="dxa"/>
          </w:tcPr>
          <w:p w:rsidR="00E76C8C" w:rsidRPr="00E76C8C" w:rsidRDefault="00E76C8C" w:rsidP="00483EDC">
            <w:pPr>
              <w:pStyle w:val="TableCellText"/>
            </w:pPr>
          </w:p>
        </w:tc>
      </w:tr>
      <w:tr w:rsidR="00E76C8C" w:rsidTr="00483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76C8C" w:rsidRPr="002C4631" w:rsidRDefault="00E76C8C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p1RtCd</w:t>
            </w:r>
          </w:p>
        </w:tc>
        <w:tc>
          <w:tcPr>
            <w:tcW w:w="2605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  <w:r>
              <w:t>Код возврата</w:t>
            </w:r>
          </w:p>
        </w:tc>
        <w:tc>
          <w:tcPr>
            <w:tcW w:w="5104" w:type="dxa"/>
          </w:tcPr>
          <w:p w:rsidR="00E76C8C" w:rsidRPr="00B516B4" w:rsidRDefault="00E76C8C" w:rsidP="00483EDC">
            <w:pPr>
              <w:pStyle w:val="TableCellText"/>
              <w:rPr>
                <w:lang w:val="en-US"/>
              </w:rPr>
            </w:pPr>
          </w:p>
        </w:tc>
      </w:tr>
      <w:tr w:rsidR="00E76C8C" w:rsidTr="00483EDC">
        <w:tc>
          <w:tcPr>
            <w:tcW w:w="2605" w:type="dxa"/>
          </w:tcPr>
          <w:p w:rsidR="00E76C8C" w:rsidRPr="002C4631" w:rsidRDefault="00E76C8C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lastRenderedPageBreak/>
              <w:t>p1ErrM</w:t>
            </w:r>
          </w:p>
        </w:tc>
        <w:tc>
          <w:tcPr>
            <w:tcW w:w="2605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  <w:r>
              <w:t>Сообщение об ошибке</w:t>
            </w:r>
          </w:p>
        </w:tc>
        <w:tc>
          <w:tcPr>
            <w:tcW w:w="5104" w:type="dxa"/>
          </w:tcPr>
          <w:p w:rsidR="00E76C8C" w:rsidRDefault="00E76C8C" w:rsidP="00483EDC">
            <w:pPr>
              <w:pStyle w:val="TableCellText"/>
              <w:rPr>
                <w:lang w:val="en-US"/>
              </w:rPr>
            </w:pPr>
          </w:p>
        </w:tc>
      </w:tr>
    </w:tbl>
    <w:p w:rsidR="003F0D7B" w:rsidRPr="003F0D7B" w:rsidRDefault="003F0D7B" w:rsidP="00613619">
      <w:pPr>
        <w:pStyle w:val="L4indent1"/>
        <w:rPr>
          <w:ins w:id="529" w:author="Renat Ismagilov" w:date="2016-02-29T15:27:00Z"/>
        </w:rPr>
      </w:pPr>
      <w:ins w:id="530" w:author="Renat Ismagilov" w:date="2016-02-29T15:27:00Z">
        <w:r>
          <w:t xml:space="preserve">Если </w:t>
        </w:r>
      </w:ins>
      <w:ins w:id="531" w:author="Renat Ismagilov" w:date="2016-02-29T15:28:00Z">
        <w:r>
          <w:t xml:space="preserve">код возврата </w:t>
        </w:r>
      </w:ins>
      <w:ins w:id="532" w:author="Renat Ismagilov" w:date="2016-02-29T15:27:00Z">
        <w:r>
          <w:t>программ</w:t>
        </w:r>
      </w:ins>
      <w:ins w:id="533" w:author="Renat Ismagilov" w:date="2016-02-29T15:28:00Z">
        <w:r>
          <w:t>ы</w:t>
        </w:r>
      </w:ins>
      <w:ins w:id="534" w:author="Renat Ismagilov" w:date="2016-02-29T15:27:00Z">
        <w:r>
          <w:t xml:space="preserve"> </w:t>
        </w:r>
        <w:r w:rsidRPr="00BE553A">
          <w:rPr>
            <w:lang w:val="en-US"/>
          </w:rPr>
          <w:t>MMBGLBLR</w:t>
        </w:r>
      </w:ins>
      <w:ins w:id="535" w:author="Renat Ismagilov" w:date="2016-02-29T15:28:00Z">
        <w:r>
          <w:t xml:space="preserve">  (</w:t>
        </w:r>
        <w:r>
          <w:rPr>
            <w:lang w:val="en-US"/>
          </w:rPr>
          <w:t>p</w:t>
        </w:r>
        <w:r w:rsidRPr="003F0D7B">
          <w:t>1</w:t>
        </w:r>
        <w:r>
          <w:rPr>
            <w:lang w:val="en-US"/>
          </w:rPr>
          <w:t>RtCd</w:t>
        </w:r>
        <w:r>
          <w:t xml:space="preserve">) равен </w:t>
        </w:r>
        <w:r w:rsidRPr="003F0D7B">
          <w:t>‘4’ (</w:t>
        </w:r>
        <w:r>
          <w:t>что означает «</w:t>
        </w:r>
        <w:r w:rsidRPr="003F0D7B">
          <w:t>Счёт не р</w:t>
        </w:r>
      </w:ins>
      <w:ins w:id="536" w:author="Renat Ismagilov" w:date="2016-02-29T15:29:00Z">
        <w:r>
          <w:t>и</w:t>
        </w:r>
      </w:ins>
      <w:ins w:id="537" w:author="Renat Ismagilov" w:date="2016-02-29T15:28:00Z">
        <w:r w:rsidRPr="003F0D7B">
          <w:t>тейловый</w:t>
        </w:r>
      </w:ins>
      <w:ins w:id="538" w:author="Renat Ismagilov" w:date="2016-02-29T15:29:00Z">
        <w:r>
          <w:t xml:space="preserve">»), тогда </w:t>
        </w:r>
      </w:ins>
      <w:ins w:id="539" w:author="Renat Ismagilov" w:date="2016-02-29T15:30:00Z">
        <w:r>
          <w:t>не считаем это ошибкой, но в дальнейшем (в п.</w:t>
        </w:r>
      </w:ins>
      <w:ins w:id="540" w:author="Renat Ismagilov" w:date="2016-03-02T15:37:00Z">
        <w:r w:rsidR="00D151AB">
          <w:fldChar w:fldCharType="begin"/>
        </w:r>
        <w:r w:rsidR="00D151AB">
          <w:instrText xml:space="preserve"> REF _Ref444523472 \r \h </w:instrText>
        </w:r>
      </w:ins>
      <w:r w:rsidR="00D151AB">
        <w:fldChar w:fldCharType="separate"/>
      </w:r>
      <w:ins w:id="541" w:author="Renat Ismagilov" w:date="2016-03-02T15:37:00Z">
        <w:r w:rsidR="00D151AB">
          <w:t>4.5.6.21</w:t>
        </w:r>
        <w:r w:rsidR="00D151AB">
          <w:fldChar w:fldCharType="end"/>
        </w:r>
      </w:ins>
      <w:ins w:id="542" w:author="Renat Ismagilov" w:date="2016-02-29T15:35:00Z">
        <w:r>
          <w:t>)</w:t>
        </w:r>
      </w:ins>
      <w:ins w:id="543" w:author="Renat Ismagilov" w:date="2016-02-29T15:37:00Z">
        <w:r w:rsidR="00B127B3">
          <w:t xml:space="preserve"> не создаём по этому счёту проджект.</w:t>
        </w:r>
      </w:ins>
      <w:ins w:id="544" w:author="Renat Ismagilov" w:date="2016-02-29T15:58:00Z">
        <w:r w:rsidR="00EA1BC8">
          <w:t xml:space="preserve"> Кроме того, поле «</w:t>
        </w:r>
        <w:r w:rsidR="00EA1BC8">
          <w:rPr>
            <w:lang w:val="en-US"/>
          </w:rPr>
          <w:t>Transaction</w:t>
        </w:r>
        <w:r w:rsidR="00EA1BC8" w:rsidRPr="00EA1BC8">
          <w:t xml:space="preserve"> </w:t>
        </w:r>
        <w:r w:rsidR="00EA1BC8">
          <w:rPr>
            <w:lang w:val="en-US"/>
          </w:rPr>
          <w:t>type</w:t>
        </w:r>
        <w:r w:rsidR="00EA1BC8">
          <w:t>» (</w:t>
        </w:r>
        <w:r w:rsidR="00EA1BC8" w:rsidRPr="00EA1BC8">
          <w:t>IFXPPAMP.</w:t>
        </w:r>
      </w:ins>
      <w:ins w:id="545" w:author="Renat Ismagilov" w:date="2016-02-29T16:02:00Z">
        <w:r w:rsidR="00EA1BC8">
          <w:rPr>
            <w:lang w:val="en-US"/>
          </w:rPr>
          <w:t>AM</w:t>
        </w:r>
      </w:ins>
      <w:ins w:id="546" w:author="Renat Ismagilov" w:date="2016-02-29T15:58:00Z">
        <w:r w:rsidR="00EA1BC8" w:rsidRPr="00EA1BC8">
          <w:t>TRAT</w:t>
        </w:r>
        <w:r w:rsidR="00EA1BC8">
          <w:t xml:space="preserve">) в этом случае </w:t>
        </w:r>
      </w:ins>
      <w:ins w:id="547" w:author="Renat Ismagilov" w:date="2016-02-29T15:59:00Z">
        <w:r w:rsidR="00EA1BC8">
          <w:t>равно 00000.</w:t>
        </w:r>
      </w:ins>
    </w:p>
    <w:p w:rsidR="00B94382" w:rsidRDefault="00E76C8C" w:rsidP="00613619">
      <w:pPr>
        <w:pStyle w:val="L4indent1"/>
      </w:pPr>
      <w:r>
        <w:rPr>
          <w:rFonts w:cs="Consolas"/>
        </w:rPr>
        <w:t>Если движение дебетовое и счёт пассивный</w:t>
      </w:r>
      <w:r w:rsidRPr="00E76C8C">
        <w:rPr>
          <w:rFonts w:cs="Consolas"/>
        </w:rPr>
        <w:t xml:space="preserve"> (</w:t>
      </w:r>
      <w:r>
        <w:rPr>
          <w:lang w:val="en-US"/>
        </w:rPr>
        <w:t>p</w:t>
      </w:r>
      <w:r w:rsidRPr="00E76C8C">
        <w:t>1</w:t>
      </w:r>
      <w:r>
        <w:rPr>
          <w:lang w:val="en-US"/>
        </w:rPr>
        <w:t>AP</w:t>
      </w:r>
      <w:r w:rsidRPr="00E76C8C">
        <w:t xml:space="preserve"> = '*</w:t>
      </w:r>
      <w:r>
        <w:rPr>
          <w:lang w:val="en-US"/>
        </w:rPr>
        <w:t>PASSIVE</w:t>
      </w:r>
      <w:r w:rsidRPr="00E76C8C">
        <w:t>'</w:t>
      </w:r>
      <w:r w:rsidRPr="00E76C8C">
        <w:rPr>
          <w:rFonts w:cs="Consolas"/>
        </w:rPr>
        <w:t>)</w:t>
      </w:r>
      <w:r>
        <w:rPr>
          <w:rFonts w:cs="Consolas"/>
        </w:rPr>
        <w:t>, проверить, что сумма предполагаемого движения не превышает доступный остаток по счёту (</w:t>
      </w:r>
      <w:r>
        <w:rPr>
          <w:rFonts w:cs="Consolas"/>
          <w:lang w:val="en-US"/>
        </w:rPr>
        <w:t>p</w:t>
      </w:r>
      <w:r w:rsidRPr="00E76C8C">
        <w:rPr>
          <w:rFonts w:cs="Consolas"/>
        </w:rPr>
        <w:t>1</w:t>
      </w:r>
      <w:r>
        <w:rPr>
          <w:rFonts w:cs="Consolas"/>
          <w:lang w:val="en-US"/>
        </w:rPr>
        <w:t>Balance</w:t>
      </w:r>
      <w:r>
        <w:rPr>
          <w:rFonts w:cs="Consolas"/>
        </w:rPr>
        <w:t>)</w:t>
      </w:r>
      <w:r w:rsidR="00B94382" w:rsidRPr="00B94382">
        <w:t xml:space="preserve">. </w:t>
      </w:r>
      <w:r w:rsidR="00B94382">
        <w:t>Если денег на счёте недостаточно, зафиксировать ошибку с кодом «</w:t>
      </w:r>
      <w:r w:rsidR="00EB7354">
        <w:t>82</w:t>
      </w:r>
      <w:r w:rsidR="00B94382">
        <w:t>».</w:t>
      </w:r>
    </w:p>
    <w:p w:rsidR="00897ACB" w:rsidRDefault="00897ACB" w:rsidP="00613619">
      <w:pPr>
        <w:pStyle w:val="L4indent1"/>
      </w:pPr>
      <w:r>
        <w:t>Аналогичная проверка баланса производится в случае кредитового движения и активного счёта.</w:t>
      </w:r>
    </w:p>
    <w:p w:rsidR="00613619" w:rsidRPr="00D81C0E" w:rsidRDefault="00D941A0" w:rsidP="00613619">
      <w:pPr>
        <w:pStyle w:val="L4indent1"/>
      </w:pPr>
      <w:bookmarkStart w:id="548" w:name="_Ref444528636"/>
      <w:r>
        <w:t>Ввести основную</w:t>
      </w:r>
      <w:r w:rsidR="009A368C">
        <w:t xml:space="preserve"> </w:t>
      </w:r>
      <w:r>
        <w:t xml:space="preserve">полупроводку с помощью программы </w:t>
      </w:r>
      <w:r w:rsidRPr="00D941A0">
        <w:rPr>
          <w:lang w:val="en-US"/>
        </w:rPr>
        <w:t>MMBGLGPI</w:t>
      </w:r>
      <w:r w:rsidR="005A442B">
        <w:t>2</w:t>
      </w:r>
      <w:r w:rsidRPr="0091791D">
        <w:t>:</w:t>
      </w:r>
      <w:bookmarkEnd w:id="548"/>
    </w:p>
    <w:p w:rsidR="00D81C0E" w:rsidRPr="00A427FF" w:rsidRDefault="00A427FF" w:rsidP="00A427FF">
      <w:pPr>
        <w:pStyle w:val="ac"/>
      </w:pPr>
      <w:r w:rsidRPr="00A427FF"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ED57D6" w:rsidRPr="00706A57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D57D6" w:rsidRPr="003A7B0C" w:rsidRDefault="00ED57D6" w:rsidP="00137242">
            <w:pPr>
              <w:pStyle w:val="TableCellText"/>
            </w:pPr>
            <w:bookmarkStart w:id="549" w:name="_Toc361311005"/>
            <w:bookmarkStart w:id="550" w:name="_Toc361316561"/>
            <w:bookmarkEnd w:id="549"/>
            <w:bookmarkEnd w:id="550"/>
            <w:r>
              <w:t>Параметр</w:t>
            </w:r>
          </w:p>
        </w:tc>
        <w:tc>
          <w:tcPr>
            <w:tcW w:w="4536" w:type="dxa"/>
          </w:tcPr>
          <w:p w:rsidR="00ED57D6" w:rsidRPr="003A7B0C" w:rsidRDefault="00ED57D6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ED57D6" w:rsidRPr="00ED0E14" w:rsidRDefault="00ED57D6" w:rsidP="00137242">
            <w:pPr>
              <w:pStyle w:val="TableCellText"/>
            </w:pPr>
            <w:r>
              <w:t>Что передать</w:t>
            </w:r>
          </w:p>
        </w:tc>
      </w:tr>
      <w:tr w:rsidR="00ED57D6" w:rsidRPr="00706A57" w:rsidTr="00137242">
        <w:trPr>
          <w:trHeight w:val="300"/>
        </w:trPr>
        <w:tc>
          <w:tcPr>
            <w:tcW w:w="1668" w:type="dxa"/>
            <w:noWrap/>
            <w:hideMark/>
          </w:tcPr>
          <w:p w:rsidR="00ED57D6" w:rsidRPr="00706A57" w:rsidRDefault="0000354D" w:rsidP="00137242">
            <w:pPr>
              <w:pStyle w:val="TableCellCode"/>
            </w:pPr>
            <w:r w:rsidRPr="0000354D">
              <w:t>Mode</w:t>
            </w:r>
          </w:p>
        </w:tc>
        <w:tc>
          <w:tcPr>
            <w:tcW w:w="4536" w:type="dxa"/>
            <w:noWrap/>
            <w:hideMark/>
          </w:tcPr>
          <w:p w:rsidR="00ED57D6" w:rsidRPr="002E1158" w:rsidRDefault="00D941A0" w:rsidP="00137242">
            <w:pPr>
              <w:pStyle w:val="TableCellText"/>
            </w:pPr>
            <w:r>
              <w:t>Режим работы</w:t>
            </w:r>
          </w:p>
        </w:tc>
        <w:tc>
          <w:tcPr>
            <w:tcW w:w="4110" w:type="dxa"/>
          </w:tcPr>
          <w:p w:rsidR="00ED57D6" w:rsidRPr="00B82E11" w:rsidRDefault="00D941A0" w:rsidP="00137242">
            <w:pPr>
              <w:pStyle w:val="TableCellCode"/>
            </w:pPr>
            <w:r w:rsidRPr="00B82E11">
              <w:t>'W'</w:t>
            </w:r>
          </w:p>
        </w:tc>
      </w:tr>
      <w:tr w:rsidR="002567AD" w:rsidRPr="00651058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706A57" w:rsidRDefault="002567AD" w:rsidP="00137242">
            <w:pPr>
              <w:pStyle w:val="TableCellCode"/>
            </w:pPr>
            <w:r w:rsidRPr="008F11D6">
              <w:t>BRCA</w:t>
            </w:r>
          </w:p>
        </w:tc>
        <w:tc>
          <w:tcPr>
            <w:tcW w:w="4536" w:type="dxa"/>
            <w:vMerge w:val="restart"/>
            <w:noWrap/>
            <w:hideMark/>
          </w:tcPr>
          <w:p w:rsidR="002567AD" w:rsidRPr="00F12255" w:rsidRDefault="002567AD" w:rsidP="00137242">
            <w:pPr>
              <w:pStyle w:val="TableCellText"/>
            </w:pPr>
            <w:r>
              <w:t>MIDAS account</w:t>
            </w:r>
          </w:p>
        </w:tc>
        <w:tc>
          <w:tcPr>
            <w:tcW w:w="4110" w:type="dxa"/>
          </w:tcPr>
          <w:p w:rsidR="002567AD" w:rsidRPr="00B82E11" w:rsidRDefault="002567AD" w:rsidP="00137242">
            <w:pPr>
              <w:pStyle w:val="TableCellCode"/>
            </w:pPr>
            <w:r>
              <w:rPr>
                <w:lang w:val="en-US"/>
              </w:rPr>
              <w:t>AMBRCA</w:t>
            </w:r>
          </w:p>
        </w:tc>
      </w:tr>
      <w:tr w:rsidR="002567AD" w:rsidRPr="00D96E29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8F11D6" w:rsidRDefault="002567AD" w:rsidP="00137242">
            <w:pPr>
              <w:pStyle w:val="TableCellCode"/>
            </w:pPr>
            <w:r w:rsidRPr="008F11D6">
              <w:t>CNUM</w:t>
            </w:r>
          </w:p>
        </w:tc>
        <w:tc>
          <w:tcPr>
            <w:tcW w:w="4536" w:type="dxa"/>
            <w:vMerge/>
            <w:noWrap/>
            <w:hideMark/>
          </w:tcPr>
          <w:p w:rsidR="002567AD" w:rsidRPr="00D96E29" w:rsidRDefault="002567AD" w:rsidP="00137242">
            <w:pPr>
              <w:pStyle w:val="TableCellTex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2567AD" w:rsidRPr="00F959C6" w:rsidRDefault="002567AD" w:rsidP="00137242">
            <w:pPr>
              <w:pStyle w:val="TableCellCode"/>
            </w:pPr>
            <w:r w:rsidRPr="00F959C6">
              <w:t>AMCNUM</w:t>
            </w:r>
          </w:p>
        </w:tc>
      </w:tr>
      <w:tr w:rsidR="002567AD" w:rsidRPr="00D96E29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8F11D6" w:rsidRDefault="002567AD" w:rsidP="00137242">
            <w:pPr>
              <w:pStyle w:val="TableCellCode"/>
            </w:pPr>
            <w:r w:rsidRPr="008F11D6">
              <w:t xml:space="preserve">CCY </w:t>
            </w:r>
          </w:p>
        </w:tc>
        <w:tc>
          <w:tcPr>
            <w:tcW w:w="4536" w:type="dxa"/>
            <w:vMerge/>
            <w:noWrap/>
            <w:hideMark/>
          </w:tcPr>
          <w:p w:rsidR="002567AD" w:rsidRPr="00F12255" w:rsidRDefault="002567AD" w:rsidP="00137242">
            <w:pPr>
              <w:pStyle w:val="TableCellText"/>
            </w:pPr>
          </w:p>
        </w:tc>
        <w:tc>
          <w:tcPr>
            <w:tcW w:w="4110" w:type="dxa"/>
          </w:tcPr>
          <w:p w:rsidR="002567AD" w:rsidRPr="00F959C6" w:rsidRDefault="002567AD" w:rsidP="00137242">
            <w:pPr>
              <w:pStyle w:val="TableCellCode"/>
            </w:pPr>
            <w:r w:rsidRPr="00F959C6">
              <w:t>AMCCY</w:t>
            </w:r>
          </w:p>
        </w:tc>
      </w:tr>
      <w:tr w:rsidR="002567AD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8F11D6" w:rsidRDefault="002567AD" w:rsidP="00137242">
            <w:pPr>
              <w:pStyle w:val="TableCellCode"/>
            </w:pPr>
            <w:r w:rsidRPr="008F11D6">
              <w:t>ACOD</w:t>
            </w:r>
          </w:p>
        </w:tc>
        <w:tc>
          <w:tcPr>
            <w:tcW w:w="4536" w:type="dxa"/>
            <w:vMerge/>
            <w:noWrap/>
            <w:hideMark/>
          </w:tcPr>
          <w:p w:rsidR="002567AD" w:rsidRPr="00D96E29" w:rsidRDefault="002567AD" w:rsidP="00137242">
            <w:pPr>
              <w:pStyle w:val="TableCellText"/>
            </w:pPr>
          </w:p>
        </w:tc>
        <w:tc>
          <w:tcPr>
            <w:tcW w:w="4110" w:type="dxa"/>
            <w:shd w:val="clear" w:color="auto" w:fill="C6D9F1" w:themeFill="text2" w:themeFillTint="33"/>
          </w:tcPr>
          <w:p w:rsidR="002567AD" w:rsidRPr="00F959C6" w:rsidRDefault="002567AD" w:rsidP="00137242">
            <w:pPr>
              <w:pStyle w:val="TableCellCode"/>
            </w:pPr>
            <w:r w:rsidRPr="00F959C6">
              <w:t>AMACOD</w:t>
            </w:r>
          </w:p>
        </w:tc>
      </w:tr>
      <w:tr w:rsidR="002567AD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Default="002567AD" w:rsidP="00137242">
            <w:pPr>
              <w:pStyle w:val="TableCellCode"/>
            </w:pPr>
            <w:r w:rsidRPr="008F11D6">
              <w:t>ACSQ</w:t>
            </w:r>
          </w:p>
        </w:tc>
        <w:tc>
          <w:tcPr>
            <w:tcW w:w="4536" w:type="dxa"/>
            <w:vMerge/>
            <w:noWrap/>
            <w:hideMark/>
          </w:tcPr>
          <w:p w:rsidR="002567AD" w:rsidRPr="00D96E29" w:rsidRDefault="002567AD" w:rsidP="00137242">
            <w:pPr>
              <w:pStyle w:val="TableCellText"/>
            </w:pPr>
          </w:p>
        </w:tc>
        <w:tc>
          <w:tcPr>
            <w:tcW w:w="4110" w:type="dxa"/>
          </w:tcPr>
          <w:p w:rsidR="002567AD" w:rsidRPr="00F959C6" w:rsidRDefault="002567AD" w:rsidP="00137242">
            <w:pPr>
              <w:pStyle w:val="TableCellCode"/>
            </w:pPr>
            <w:r w:rsidRPr="00F959C6">
              <w:t>AMACSQ</w:t>
            </w:r>
          </w:p>
        </w:tc>
      </w:tr>
      <w:tr w:rsidR="002567AD" w:rsidRPr="00D206A1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C70A48" w:rsidRDefault="002567AD" w:rsidP="00137242">
            <w:pPr>
              <w:pStyle w:val="TableCellCode"/>
            </w:pPr>
            <w:r w:rsidRPr="00C70A48">
              <w:t>PSTD</w:t>
            </w:r>
          </w:p>
        </w:tc>
        <w:tc>
          <w:tcPr>
            <w:tcW w:w="4536" w:type="dxa"/>
            <w:noWrap/>
            <w:hideMark/>
          </w:tcPr>
          <w:p w:rsidR="002567AD" w:rsidRPr="00D941A0" w:rsidRDefault="002567AD" w:rsidP="00137242">
            <w:pPr>
              <w:pStyle w:val="TableCellText"/>
            </w:pPr>
            <w:r>
              <w:t>Posting date</w:t>
            </w:r>
          </w:p>
        </w:tc>
        <w:tc>
          <w:tcPr>
            <w:tcW w:w="4110" w:type="dxa"/>
          </w:tcPr>
          <w:p w:rsidR="002567AD" w:rsidRPr="00B82E11" w:rsidRDefault="002567AD" w:rsidP="00137242">
            <w:pPr>
              <w:pStyle w:val="TableCellCode"/>
            </w:pPr>
            <w:r>
              <w:t>0</w:t>
            </w:r>
          </w:p>
        </w:tc>
      </w:tr>
      <w:tr w:rsidR="002567AD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C70A48" w:rsidRDefault="002567AD" w:rsidP="00137242">
            <w:pPr>
              <w:pStyle w:val="TableCellCode"/>
            </w:pPr>
            <w:r w:rsidRPr="00C70A48">
              <w:t>VALD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Value date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AMVALD</w:t>
            </w:r>
          </w:p>
        </w:tc>
      </w:tr>
      <w:tr w:rsidR="002567AD" w:rsidRPr="00D67369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D67369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PSTA</w:t>
            </w:r>
          </w:p>
        </w:tc>
        <w:tc>
          <w:tcPr>
            <w:tcW w:w="4536" w:type="dxa"/>
            <w:noWrap/>
            <w:hideMark/>
          </w:tcPr>
          <w:p w:rsidR="002567AD" w:rsidRPr="00D67369" w:rsidRDefault="002567AD" w:rsidP="00137242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Posting Amount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AMPSTA</w:t>
            </w:r>
          </w:p>
        </w:tc>
      </w:tr>
      <w:tr w:rsidR="002567AD" w:rsidRPr="00AC3DF7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C70A48" w:rsidRDefault="002567AD" w:rsidP="00137242">
            <w:pPr>
              <w:pStyle w:val="TableCellCode"/>
            </w:pPr>
            <w:r w:rsidRPr="00C70A48">
              <w:t>DRCR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Debit/Credit indicator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AMDRCR</w:t>
            </w:r>
          </w:p>
        </w:tc>
      </w:tr>
      <w:tr w:rsidR="002567AD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C70A48" w:rsidRDefault="002567AD" w:rsidP="00137242">
            <w:pPr>
              <w:pStyle w:val="TableCellCode"/>
            </w:pPr>
            <w:r w:rsidRPr="00C70A48">
              <w:t>PNAR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Narrative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AMPNAR</w:t>
            </w:r>
          </w:p>
        </w:tc>
      </w:tr>
      <w:tr w:rsidR="002567AD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Default="002567AD" w:rsidP="00137242">
            <w:pPr>
              <w:pStyle w:val="TableCellCode"/>
            </w:pPr>
            <w:r w:rsidRPr="00C70A48">
              <w:t>OTRF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Original Transaction Reference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AMOTRF</w:t>
            </w:r>
          </w:p>
        </w:tc>
      </w:tr>
      <w:tr w:rsidR="002567AD" w:rsidRPr="00667DE0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C70A48" w:rsidRDefault="002567AD" w:rsidP="00137242">
            <w:pPr>
              <w:pStyle w:val="TableCellCode"/>
            </w:pPr>
            <w:r w:rsidRPr="0000354D">
              <w:t>ASOC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Associated customer</w:t>
            </w:r>
          </w:p>
        </w:tc>
        <w:tc>
          <w:tcPr>
            <w:tcW w:w="4110" w:type="dxa"/>
          </w:tcPr>
          <w:p w:rsidR="002567AD" w:rsidRPr="006D521C" w:rsidRDefault="002567AD" w:rsidP="00137242">
            <w:pPr>
              <w:pStyle w:val="TableCellText"/>
            </w:pPr>
            <w:r>
              <w:rPr>
                <w:lang w:val="en-US"/>
              </w:rPr>
              <w:t xml:space="preserve">CNUM </w:t>
            </w:r>
            <w:r>
              <w:t>из контрпроводки</w:t>
            </w:r>
          </w:p>
        </w:tc>
      </w:tr>
      <w:tr w:rsidR="002567AD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CB2DAC" w:rsidRDefault="002567AD" w:rsidP="00137242">
            <w:pPr>
              <w:pStyle w:val="TableCellCode"/>
            </w:pPr>
            <w:r w:rsidRPr="00CB2DAC">
              <w:t>SPOS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Source of posting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AMSPOS</w:t>
            </w:r>
          </w:p>
        </w:tc>
      </w:tr>
      <w:tr w:rsidR="002567AD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CB2DAC" w:rsidRDefault="002567AD" w:rsidP="00137242">
            <w:pPr>
              <w:pStyle w:val="TableCellCode"/>
            </w:pPr>
            <w:r w:rsidRPr="00CB2DAC">
              <w:t>DPMT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bookmarkStart w:id="551" w:name="_Hlk402280263"/>
            <w:r>
              <w:t>Department</w:t>
            </w:r>
            <w:bookmarkEnd w:id="551"/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</w:t>
            </w:r>
            <w:r w:rsidRPr="00CB2DAC">
              <w:t>DPMT</w:t>
            </w:r>
          </w:p>
        </w:tc>
      </w:tr>
      <w:tr w:rsidR="002567AD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CB2DAC" w:rsidRDefault="002567AD" w:rsidP="00137242">
            <w:pPr>
              <w:pStyle w:val="TableCellCode"/>
            </w:pPr>
            <w:r w:rsidRPr="00CB2DAC">
              <w:t>SWCR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SWIFT common reference</w:t>
            </w:r>
          </w:p>
        </w:tc>
        <w:tc>
          <w:tcPr>
            <w:tcW w:w="4110" w:type="dxa"/>
          </w:tcPr>
          <w:p w:rsidR="002567AD" w:rsidRPr="00253008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</w:t>
            </w:r>
            <w:r w:rsidR="00253008">
              <w:rPr>
                <w:lang w:val="en-US"/>
              </w:rPr>
              <w:t>ID</w:t>
            </w:r>
          </w:p>
        </w:tc>
      </w:tr>
      <w:tr w:rsidR="002567AD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CB2DAC" w:rsidRDefault="002567AD" w:rsidP="00137242">
            <w:pPr>
              <w:pStyle w:val="TableCellCode"/>
            </w:pPr>
            <w:r w:rsidRPr="00CB2DAC">
              <w:t>PRFC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Profit center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AMPRFC</w:t>
            </w:r>
          </w:p>
        </w:tc>
      </w:tr>
      <w:tr w:rsidR="002567AD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Default="002567AD" w:rsidP="00137242">
            <w:pPr>
              <w:pStyle w:val="TableCellCode"/>
            </w:pPr>
            <w:r w:rsidRPr="00CB2DAC">
              <w:t>BOKC</w:t>
            </w:r>
          </w:p>
        </w:tc>
        <w:tc>
          <w:tcPr>
            <w:tcW w:w="4536" w:type="dxa"/>
            <w:noWrap/>
            <w:hideMark/>
          </w:tcPr>
          <w:p w:rsidR="002567AD" w:rsidRPr="00D96E29" w:rsidRDefault="002567AD" w:rsidP="00137242">
            <w:pPr>
              <w:pStyle w:val="TableCellText"/>
            </w:pPr>
            <w:r>
              <w:t>Book code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</w:t>
            </w:r>
            <w:r w:rsidRPr="00CB2DAC">
              <w:t>BOKC</w:t>
            </w:r>
          </w:p>
        </w:tc>
      </w:tr>
      <w:tr w:rsidR="002567AD" w:rsidRPr="00651058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00354D" w:rsidRDefault="002567AD" w:rsidP="00137242">
            <w:pPr>
              <w:pStyle w:val="TableCellCode"/>
            </w:pPr>
            <w:r>
              <w:t>TRAT</w:t>
            </w:r>
          </w:p>
        </w:tc>
        <w:tc>
          <w:tcPr>
            <w:tcW w:w="4536" w:type="dxa"/>
            <w:noWrap/>
            <w:hideMark/>
          </w:tcPr>
          <w:p w:rsidR="002567AD" w:rsidRPr="00BB500E" w:rsidRDefault="002567AD" w:rsidP="00137242">
            <w:pPr>
              <w:pStyle w:val="TableCellText"/>
            </w:pPr>
            <w:r>
              <w:t>Transaction type</w:t>
            </w:r>
          </w:p>
        </w:tc>
        <w:tc>
          <w:tcPr>
            <w:tcW w:w="4110" w:type="dxa"/>
          </w:tcPr>
          <w:p w:rsidR="002567AD" w:rsidRPr="002567AD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AM</w:t>
            </w:r>
            <w:r>
              <w:t>TRAT</w:t>
            </w:r>
          </w:p>
        </w:tc>
      </w:tr>
      <w:tr w:rsidR="002567AD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526559" w:rsidRDefault="002567AD" w:rsidP="00137242">
            <w:pPr>
              <w:pStyle w:val="TableCellCode"/>
            </w:pPr>
            <w:r w:rsidRPr="0000354D">
              <w:lastRenderedPageBreak/>
              <w:t>ErrN</w:t>
            </w:r>
          </w:p>
        </w:tc>
        <w:tc>
          <w:tcPr>
            <w:tcW w:w="4536" w:type="dxa"/>
            <w:noWrap/>
            <w:hideMark/>
          </w:tcPr>
          <w:p w:rsidR="002567AD" w:rsidRPr="003125AC" w:rsidRDefault="002567AD" w:rsidP="00137242">
            <w:pPr>
              <w:pStyle w:val="TableCellText"/>
            </w:pPr>
            <w:r>
              <w:t>Код ошибки</w:t>
            </w:r>
          </w:p>
        </w:tc>
        <w:tc>
          <w:tcPr>
            <w:tcW w:w="4110" w:type="dxa"/>
          </w:tcPr>
          <w:p w:rsidR="002567AD" w:rsidRPr="003125AC" w:rsidRDefault="002567AD" w:rsidP="00137242">
            <w:pPr>
              <w:pStyle w:val="TableCellCode"/>
              <w:rPr>
                <w:sz w:val="20"/>
                <w:szCs w:val="20"/>
              </w:rPr>
            </w:pPr>
          </w:p>
        </w:tc>
      </w:tr>
      <w:tr w:rsidR="002567AD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2567AD" w:rsidRPr="005A442B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ErrM</w:t>
            </w:r>
          </w:p>
        </w:tc>
        <w:tc>
          <w:tcPr>
            <w:tcW w:w="4536" w:type="dxa"/>
            <w:noWrap/>
            <w:hideMark/>
          </w:tcPr>
          <w:p w:rsidR="002567AD" w:rsidRPr="005A442B" w:rsidRDefault="002567AD" w:rsidP="00137242">
            <w:pPr>
              <w:pStyle w:val="TableCellText"/>
            </w:pPr>
            <w:r>
              <w:t>Текст ошибки</w:t>
            </w:r>
          </w:p>
        </w:tc>
        <w:tc>
          <w:tcPr>
            <w:tcW w:w="4110" w:type="dxa"/>
          </w:tcPr>
          <w:p w:rsidR="002567AD" w:rsidRPr="003125AC" w:rsidRDefault="002567AD" w:rsidP="00137242">
            <w:pPr>
              <w:pStyle w:val="TableCellCode"/>
              <w:rPr>
                <w:sz w:val="20"/>
                <w:szCs w:val="20"/>
              </w:rPr>
            </w:pPr>
          </w:p>
        </w:tc>
      </w:tr>
      <w:tr w:rsidR="002567AD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2567AD" w:rsidRPr="00AB5188" w:rsidRDefault="002567AD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RRN</w:t>
            </w:r>
          </w:p>
        </w:tc>
        <w:tc>
          <w:tcPr>
            <w:tcW w:w="4536" w:type="dxa"/>
            <w:noWrap/>
            <w:hideMark/>
          </w:tcPr>
          <w:p w:rsidR="002567AD" w:rsidRPr="00AB5188" w:rsidRDefault="002567AD" w:rsidP="00137242">
            <w:pPr>
              <w:pStyle w:val="TableCellText"/>
            </w:pPr>
            <w:r>
              <w:rPr>
                <w:lang w:val="en-US"/>
              </w:rPr>
              <w:t>RRN</w:t>
            </w:r>
            <w:r>
              <w:t xml:space="preserve"> созданной записи (в </w:t>
            </w:r>
            <w:r>
              <w:rPr>
                <w:lang w:val="en-US"/>
              </w:rPr>
              <w:t>GLPOSTPA</w:t>
            </w:r>
            <w:r w:rsidRPr="00AB5188">
              <w:t>)</w:t>
            </w:r>
          </w:p>
        </w:tc>
        <w:tc>
          <w:tcPr>
            <w:tcW w:w="4110" w:type="dxa"/>
          </w:tcPr>
          <w:p w:rsidR="002567AD" w:rsidRPr="003125AC" w:rsidRDefault="002567AD" w:rsidP="00137242">
            <w:pPr>
              <w:pStyle w:val="TableCellCode"/>
              <w:rPr>
                <w:sz w:val="20"/>
                <w:szCs w:val="20"/>
              </w:rPr>
            </w:pPr>
          </w:p>
        </w:tc>
      </w:tr>
    </w:tbl>
    <w:p w:rsidR="007C6F84" w:rsidRDefault="00706A57" w:rsidP="00C13C5B">
      <w:pPr>
        <w:pStyle w:val="L4indent1"/>
      </w:pPr>
      <w:r w:rsidRPr="00AD4E81">
        <w:t>Проанализировать результат работы программы. Если код ошибки (</w:t>
      </w:r>
      <w:r>
        <w:t>ErrN</w:t>
      </w:r>
      <w:r w:rsidRPr="00AD4E81">
        <w:t xml:space="preserve">) не </w:t>
      </w:r>
      <w:r w:rsidRPr="00667DE0">
        <w:t>равен 0</w:t>
      </w:r>
      <w:r w:rsidRPr="00AD4E81">
        <w:t xml:space="preserve">, зафиксировать ошибку с кодом </w:t>
      </w:r>
      <w:r w:rsidR="00AA76CD" w:rsidRPr="00AA76CD">
        <w:t>«</w:t>
      </w:r>
      <w:r w:rsidR="00AA76CD">
        <w:t>86</w:t>
      </w:r>
      <w:r w:rsidR="00AA76CD" w:rsidRPr="00AA76CD">
        <w:t>»</w:t>
      </w:r>
      <w:r w:rsidRPr="00AD4E81">
        <w:t>.</w:t>
      </w:r>
    </w:p>
    <w:p w:rsidR="00C008B0" w:rsidRPr="00C54FA0" w:rsidRDefault="00C008B0" w:rsidP="00D941A0">
      <w:pPr>
        <w:pStyle w:val="L4indent1"/>
        <w:rPr>
          <w:ins w:id="552" w:author="Renat Ismagilov" w:date="2016-02-29T16:29:00Z"/>
        </w:rPr>
      </w:pPr>
      <w:bookmarkStart w:id="553" w:name="_Ref406752244"/>
      <w:r>
        <w:t xml:space="preserve">Записать </w:t>
      </w:r>
      <w:r>
        <w:rPr>
          <w:lang w:val="en-US"/>
        </w:rPr>
        <w:t>RRN</w:t>
      </w:r>
      <w:r w:rsidRPr="00576C52">
        <w:t xml:space="preserve"> </w:t>
      </w:r>
      <w:r>
        <w:t xml:space="preserve">созданной записи в поле </w:t>
      </w:r>
      <w:r>
        <w:rPr>
          <w:lang w:val="en-US"/>
        </w:rPr>
        <w:t>AM</w:t>
      </w:r>
      <w:r w:rsidR="00DF6677">
        <w:rPr>
          <w:lang w:val="en-US"/>
        </w:rPr>
        <w:t>PST</w:t>
      </w:r>
      <w:r>
        <w:rPr>
          <w:lang w:val="en-US"/>
        </w:rPr>
        <w:t>RRN</w:t>
      </w:r>
      <w:r>
        <w:t>.</w:t>
      </w:r>
      <w:bookmarkEnd w:id="553"/>
    </w:p>
    <w:p w:rsidR="00C54FA0" w:rsidRPr="00C54FA0" w:rsidRDefault="00C54FA0" w:rsidP="00D941A0">
      <w:pPr>
        <w:pStyle w:val="L4indent1"/>
        <w:rPr>
          <w:ins w:id="554" w:author="Renat Ismagilov" w:date="2016-02-29T16:30:00Z"/>
        </w:rPr>
      </w:pPr>
      <w:ins w:id="555" w:author="Renat Ismagilov" w:date="2016-02-29T16:29:00Z">
        <w:r w:rsidRPr="00C54FA0">
          <w:t xml:space="preserve"> </w:t>
        </w:r>
      </w:ins>
      <w:bookmarkStart w:id="556" w:name="_Ref444527703"/>
      <w:ins w:id="557" w:author="Renat Ismagilov" w:date="2016-02-29T16:30:00Z">
        <w:r>
          <w:t>Проверить, что существует счёт парной полупроводки</w:t>
        </w:r>
        <w:r w:rsidRPr="00C54FA0">
          <w:t>:</w:t>
        </w:r>
        <w:bookmarkEnd w:id="556"/>
      </w:ins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C54FA0" w:rsidRPr="00007150" w:rsidTr="00797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ins w:id="558" w:author="Renat Ismagilov" w:date="2016-02-29T16:30:00Z"/>
        </w:trPr>
        <w:tc>
          <w:tcPr>
            <w:tcW w:w="1668" w:type="dxa"/>
            <w:noWrap/>
            <w:hideMark/>
          </w:tcPr>
          <w:p w:rsidR="00C54FA0" w:rsidRPr="00FA07AF" w:rsidRDefault="00C54FA0" w:rsidP="007972DB">
            <w:pPr>
              <w:pStyle w:val="TableCellCode"/>
              <w:rPr>
                <w:ins w:id="559" w:author="Renat Ismagilov" w:date="2016-02-29T16:30:00Z"/>
                <w:b w:val="0"/>
              </w:rPr>
            </w:pPr>
            <w:ins w:id="560" w:author="Renat Ismagilov" w:date="2016-02-29T16:30:00Z">
              <w:r w:rsidRPr="00FA07AF">
                <w:rPr>
                  <w:b w:val="0"/>
                </w:rPr>
                <w:t>BRCA</w:t>
              </w:r>
            </w:ins>
          </w:p>
        </w:tc>
        <w:tc>
          <w:tcPr>
            <w:tcW w:w="4536" w:type="dxa"/>
            <w:vMerge w:val="restart"/>
            <w:noWrap/>
            <w:hideMark/>
          </w:tcPr>
          <w:p w:rsidR="00C54FA0" w:rsidRPr="00FA07AF" w:rsidRDefault="00C54FA0" w:rsidP="007972DB">
            <w:pPr>
              <w:pStyle w:val="TableCellText"/>
              <w:rPr>
                <w:ins w:id="561" w:author="Renat Ismagilov" w:date="2016-02-29T16:30:00Z"/>
                <w:b w:val="0"/>
              </w:rPr>
            </w:pPr>
            <w:ins w:id="562" w:author="Renat Ismagilov" w:date="2016-02-29T16:30:00Z">
              <w:r w:rsidRPr="00FA07AF">
                <w:rPr>
                  <w:b w:val="0"/>
                </w:rPr>
                <w:t>MIDAS account</w:t>
              </w:r>
            </w:ins>
          </w:p>
        </w:tc>
        <w:tc>
          <w:tcPr>
            <w:tcW w:w="4110" w:type="dxa"/>
          </w:tcPr>
          <w:p w:rsidR="00C54FA0" w:rsidRDefault="00007150" w:rsidP="00FA07AF">
            <w:pPr>
              <w:pStyle w:val="TableCellText"/>
              <w:rPr>
                <w:ins w:id="563" w:author="Renat Ismagilov" w:date="2016-02-29T17:56:00Z"/>
                <w:b w:val="0"/>
              </w:rPr>
            </w:pPr>
            <w:ins w:id="564" w:author="Renat Ismagilov" w:date="2016-02-29T16:47:00Z">
              <w:r w:rsidRPr="00FA07AF">
                <w:rPr>
                  <w:b w:val="0"/>
                </w:rPr>
                <w:t xml:space="preserve">На основе </w:t>
              </w:r>
            </w:ins>
            <w:ins w:id="565" w:author="Renat Ismagilov" w:date="2016-02-29T17:02:00Z">
              <w:r w:rsidR="00FA07AF">
                <w:rPr>
                  <w:b w:val="0"/>
                </w:rPr>
                <w:t>бранча</w:t>
              </w:r>
            </w:ins>
            <w:ins w:id="566" w:author="Renat Ismagilov" w:date="2016-02-29T16:30:00Z">
              <w:r w:rsidR="00C54FA0" w:rsidRPr="00FA07AF">
                <w:rPr>
                  <w:b w:val="0"/>
                </w:rPr>
                <w:t xml:space="preserve"> основной полупроводки</w:t>
              </w:r>
            </w:ins>
            <w:ins w:id="567" w:author="Renat Ismagilov" w:date="2016-02-29T16:47:00Z">
              <w:r w:rsidRPr="00FA07AF">
                <w:rPr>
                  <w:b w:val="0"/>
                </w:rPr>
                <w:t xml:space="preserve"> </w:t>
              </w:r>
            </w:ins>
            <w:ins w:id="568" w:author="Renat Ismagilov" w:date="2016-02-29T17:01:00Z">
              <w:r w:rsidR="00FA07AF" w:rsidRPr="00FA07AF">
                <w:rPr>
                  <w:b w:val="0"/>
                </w:rPr>
                <w:t xml:space="preserve">(из п. </w:t>
              </w:r>
              <w:r w:rsidR="00FA07AF" w:rsidRPr="00FA07AF">
                <w:fldChar w:fldCharType="begin"/>
              </w:r>
              <w:r w:rsidR="00FA07AF" w:rsidRPr="00FA07AF">
                <w:rPr>
                  <w:b w:val="0"/>
                </w:rPr>
                <w:instrText xml:space="preserve"> REF _Ref444528636 \r \h </w:instrText>
              </w:r>
            </w:ins>
            <w:r w:rsidR="00FA07AF">
              <w:rPr>
                <w:b w:val="0"/>
              </w:rPr>
              <w:instrText xml:space="preserve"> \* MERGEFORMAT </w:instrText>
            </w:r>
            <w:r w:rsidR="00FA07AF" w:rsidRPr="00FA07AF">
              <w:fldChar w:fldCharType="separate"/>
            </w:r>
            <w:ins w:id="569" w:author="Renat Ismagilov" w:date="2016-02-29T17:01:00Z">
              <w:r w:rsidR="00FA07AF" w:rsidRPr="00FA07AF">
                <w:rPr>
                  <w:b w:val="0"/>
                </w:rPr>
                <w:t>4.5.6.15</w:t>
              </w:r>
              <w:r w:rsidR="00FA07AF" w:rsidRPr="00FA07AF">
                <w:fldChar w:fldCharType="end"/>
              </w:r>
              <w:r w:rsidR="00FA07AF" w:rsidRPr="00FA07AF">
                <w:rPr>
                  <w:b w:val="0"/>
                </w:rPr>
                <w:t xml:space="preserve">) </w:t>
              </w:r>
            </w:ins>
            <w:ins w:id="570" w:author="Renat Ismagilov" w:date="2016-02-29T16:47:00Z">
              <w:r w:rsidRPr="00FA07AF">
                <w:rPr>
                  <w:b w:val="0"/>
                </w:rPr>
                <w:t xml:space="preserve">вычислить </w:t>
              </w:r>
            </w:ins>
            <w:ins w:id="571" w:author="Renat Ismagilov" w:date="2016-02-29T16:59:00Z">
              <w:r w:rsidR="00FA07AF" w:rsidRPr="00FA07AF">
                <w:rPr>
                  <w:b w:val="0"/>
                </w:rPr>
                <w:t>бранч головного офиса.</w:t>
              </w:r>
            </w:ins>
            <w:ins w:id="572" w:author="Renat Ismagilov" w:date="2016-02-29T17:56:00Z">
              <w:r w:rsidR="00AB5882">
                <w:rPr>
                  <w:b w:val="0"/>
                </w:rPr>
                <w:t xml:space="preserve"> Это и будет </w:t>
              </w:r>
              <w:r w:rsidR="00AB5882">
                <w:rPr>
                  <w:b w:val="0"/>
                  <w:lang w:val="en-US"/>
                </w:rPr>
                <w:t>BRCA</w:t>
              </w:r>
              <w:r w:rsidR="00AB5882" w:rsidRPr="00AB5882">
                <w:rPr>
                  <w:b w:val="0"/>
                </w:rPr>
                <w:t xml:space="preserve"> </w:t>
              </w:r>
              <w:r w:rsidR="00AB5882">
                <w:rPr>
                  <w:b w:val="0"/>
                </w:rPr>
                <w:t>парной полупроводки.</w:t>
              </w:r>
            </w:ins>
          </w:p>
          <w:p w:rsidR="00AB5882" w:rsidRDefault="00AB5882" w:rsidP="00FA07AF">
            <w:pPr>
              <w:pStyle w:val="TableCellText"/>
              <w:rPr>
                <w:ins w:id="573" w:author="Renat Ismagilov" w:date="2016-02-29T17:58:00Z"/>
                <w:b w:val="0"/>
              </w:rPr>
            </w:pPr>
            <w:ins w:id="574" w:author="Renat Ismagilov" w:date="2016-02-29T17:57:00Z">
              <w:r>
                <w:rPr>
                  <w:b w:val="0"/>
                </w:rPr>
                <w:t xml:space="preserve">Далее, проверить, что существует запись в таблице </w:t>
              </w:r>
              <w:r w:rsidRPr="00AB5882">
                <w:rPr>
                  <w:b w:val="0"/>
                  <w:lang w:val="en-US"/>
                </w:rPr>
                <w:t>IFXPPTA</w:t>
              </w:r>
              <w:r w:rsidRPr="00AB5882">
                <w:rPr>
                  <w:b w:val="0"/>
                </w:rPr>
                <w:t>P по ключу</w:t>
              </w:r>
              <w:r>
                <w:rPr>
                  <w:b w:val="0"/>
                </w:rPr>
                <w:t xml:space="preserve"> </w:t>
              </w:r>
              <w:r>
                <w:rPr>
                  <w:b w:val="0"/>
                  <w:lang w:val="en-US"/>
                </w:rPr>
                <w:t>BRCA</w:t>
              </w:r>
              <w:r>
                <w:rPr>
                  <w:b w:val="0"/>
                </w:rPr>
                <w:t>.</w:t>
              </w:r>
            </w:ins>
          </w:p>
          <w:p w:rsidR="00AB5882" w:rsidRPr="00AB5882" w:rsidRDefault="00AB5882" w:rsidP="00FA07AF">
            <w:pPr>
              <w:pStyle w:val="TableCellText"/>
              <w:rPr>
                <w:ins w:id="575" w:author="Renat Ismagilov" w:date="2016-02-29T16:30:00Z"/>
                <w:b w:val="0"/>
              </w:rPr>
            </w:pPr>
            <w:ins w:id="576" w:author="Renat Ismagilov" w:date="2016-02-29T17:58:00Z">
              <w:r>
                <w:rPr>
                  <w:b w:val="0"/>
                </w:rPr>
                <w:t>Если не существует, зафиксировать ошибку с кодом «98</w:t>
              </w:r>
            </w:ins>
            <w:ins w:id="577" w:author="Renat Ismagilov" w:date="2016-02-29T17:59:00Z">
              <w:r>
                <w:rPr>
                  <w:b w:val="0"/>
                </w:rPr>
                <w:t>»</w:t>
              </w:r>
            </w:ins>
          </w:p>
        </w:tc>
      </w:tr>
      <w:tr w:rsidR="00C54FA0" w:rsidRPr="00C54FA0" w:rsidTr="007972DB">
        <w:trPr>
          <w:trHeight w:val="300"/>
          <w:ins w:id="578" w:author="Renat Ismagilov" w:date="2016-02-29T16:30:00Z"/>
        </w:trPr>
        <w:tc>
          <w:tcPr>
            <w:tcW w:w="1668" w:type="dxa"/>
            <w:noWrap/>
            <w:hideMark/>
          </w:tcPr>
          <w:p w:rsidR="00C54FA0" w:rsidRPr="008F11D6" w:rsidRDefault="00C54FA0" w:rsidP="007972DB">
            <w:pPr>
              <w:pStyle w:val="TableCellCode"/>
              <w:rPr>
                <w:ins w:id="579" w:author="Renat Ismagilov" w:date="2016-02-29T16:30:00Z"/>
              </w:rPr>
            </w:pPr>
            <w:ins w:id="580" w:author="Renat Ismagilov" w:date="2016-02-29T16:30:00Z">
              <w:r w:rsidRPr="008F11D6">
                <w:t>CNUM</w:t>
              </w:r>
            </w:ins>
          </w:p>
        </w:tc>
        <w:tc>
          <w:tcPr>
            <w:tcW w:w="4536" w:type="dxa"/>
            <w:vMerge/>
            <w:noWrap/>
            <w:hideMark/>
          </w:tcPr>
          <w:p w:rsidR="00C54FA0" w:rsidRPr="00D96E29" w:rsidRDefault="00C54FA0" w:rsidP="007972DB">
            <w:pPr>
              <w:pStyle w:val="TableCellText"/>
              <w:rPr>
                <w:ins w:id="581" w:author="Renat Ismagilov" w:date="2016-02-29T16:30:00Z"/>
              </w:rPr>
            </w:pPr>
          </w:p>
        </w:tc>
        <w:tc>
          <w:tcPr>
            <w:tcW w:w="4110" w:type="dxa"/>
          </w:tcPr>
          <w:p w:rsidR="00C54FA0" w:rsidRPr="00DF0A6F" w:rsidRDefault="00DF0A6F" w:rsidP="007972DB">
            <w:pPr>
              <w:pStyle w:val="TableCellText"/>
              <w:rPr>
                <w:ins w:id="582" w:author="Renat Ismagilov" w:date="2016-02-29T16:30:00Z"/>
              </w:rPr>
            </w:pPr>
            <w:ins w:id="583" w:author="Renat Ismagilov" w:date="2016-03-02T15:41:00Z">
              <w:r>
                <w:t xml:space="preserve">Внутренний клиент отделения </w:t>
              </w:r>
              <w:r>
                <w:rPr>
                  <w:lang w:val="en-US"/>
                </w:rPr>
                <w:t>BRCA</w:t>
              </w:r>
              <w:r w:rsidRPr="00DF0A6F">
                <w:t xml:space="preserve"> (</w:t>
              </w:r>
              <w:r>
                <w:rPr>
                  <w:lang w:val="en-US"/>
                </w:rPr>
                <w:t>SDBRCHPD</w:t>
              </w:r>
              <w:r w:rsidRPr="00DF0A6F">
                <w:t>.</w:t>
              </w:r>
              <w:r>
                <w:rPr>
                  <w:lang w:val="en-US"/>
                </w:rPr>
                <w:t>A</w:t>
              </w:r>
              <w:r w:rsidRPr="00DF0A6F">
                <w:t>8</w:t>
              </w:r>
              <w:r>
                <w:rPr>
                  <w:lang w:val="en-US"/>
                </w:rPr>
                <w:t>BICN</w:t>
              </w:r>
              <w:r w:rsidRPr="00DF0A6F">
                <w:t>)</w:t>
              </w:r>
            </w:ins>
          </w:p>
        </w:tc>
      </w:tr>
      <w:tr w:rsidR="00C54FA0" w:rsidRPr="00FA07AF" w:rsidTr="007972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ins w:id="584" w:author="Renat Ismagilov" w:date="2016-02-29T16:30:00Z"/>
        </w:trPr>
        <w:tc>
          <w:tcPr>
            <w:tcW w:w="1668" w:type="dxa"/>
            <w:noWrap/>
            <w:hideMark/>
          </w:tcPr>
          <w:p w:rsidR="00C54FA0" w:rsidRPr="008F11D6" w:rsidRDefault="00C54FA0" w:rsidP="007972DB">
            <w:pPr>
              <w:pStyle w:val="TableCellCode"/>
              <w:rPr>
                <w:ins w:id="585" w:author="Renat Ismagilov" w:date="2016-02-29T16:30:00Z"/>
              </w:rPr>
            </w:pPr>
            <w:ins w:id="586" w:author="Renat Ismagilov" w:date="2016-02-29T16:30:00Z">
              <w:r w:rsidRPr="008F11D6">
                <w:t xml:space="preserve">CCY </w:t>
              </w:r>
            </w:ins>
          </w:p>
        </w:tc>
        <w:tc>
          <w:tcPr>
            <w:tcW w:w="4536" w:type="dxa"/>
            <w:vMerge/>
            <w:noWrap/>
            <w:hideMark/>
          </w:tcPr>
          <w:p w:rsidR="00C54FA0" w:rsidRPr="00F12255" w:rsidRDefault="00C54FA0" w:rsidP="007972DB">
            <w:pPr>
              <w:pStyle w:val="TableCellText"/>
              <w:rPr>
                <w:ins w:id="587" w:author="Renat Ismagilov" w:date="2016-02-29T16:30:00Z"/>
              </w:rPr>
            </w:pPr>
          </w:p>
        </w:tc>
        <w:tc>
          <w:tcPr>
            <w:tcW w:w="4110" w:type="dxa"/>
          </w:tcPr>
          <w:p w:rsidR="00C54FA0" w:rsidRPr="00B82E11" w:rsidRDefault="00C54FA0" w:rsidP="007972DB">
            <w:pPr>
              <w:pStyle w:val="TableCellText"/>
              <w:rPr>
                <w:ins w:id="588" w:author="Renat Ismagilov" w:date="2016-02-29T16:30:00Z"/>
              </w:rPr>
            </w:pPr>
            <w:ins w:id="589" w:author="Renat Ismagilov" w:date="2016-02-29T16:30:00Z">
              <w:r w:rsidRPr="00B82E11">
                <w:t>CCY из основной полупроводки</w:t>
              </w:r>
            </w:ins>
          </w:p>
        </w:tc>
      </w:tr>
      <w:tr w:rsidR="00C54FA0" w:rsidRPr="00C54FA0" w:rsidTr="007972DB">
        <w:trPr>
          <w:trHeight w:val="300"/>
          <w:ins w:id="590" w:author="Renat Ismagilov" w:date="2016-02-29T16:30:00Z"/>
        </w:trPr>
        <w:tc>
          <w:tcPr>
            <w:tcW w:w="1668" w:type="dxa"/>
            <w:noWrap/>
            <w:hideMark/>
          </w:tcPr>
          <w:p w:rsidR="00C54FA0" w:rsidRPr="008F11D6" w:rsidRDefault="00C54FA0" w:rsidP="007972DB">
            <w:pPr>
              <w:pStyle w:val="TableCellCode"/>
              <w:rPr>
                <w:ins w:id="591" w:author="Renat Ismagilov" w:date="2016-02-29T16:30:00Z"/>
              </w:rPr>
            </w:pPr>
            <w:ins w:id="592" w:author="Renat Ismagilov" w:date="2016-02-29T16:30:00Z">
              <w:r w:rsidRPr="008F11D6">
                <w:t>ACOD</w:t>
              </w:r>
            </w:ins>
          </w:p>
        </w:tc>
        <w:tc>
          <w:tcPr>
            <w:tcW w:w="4536" w:type="dxa"/>
            <w:vMerge/>
            <w:noWrap/>
            <w:hideMark/>
          </w:tcPr>
          <w:p w:rsidR="00C54FA0" w:rsidRPr="00D96E29" w:rsidRDefault="00C54FA0" w:rsidP="007972DB">
            <w:pPr>
              <w:pStyle w:val="TableCellText"/>
              <w:rPr>
                <w:ins w:id="593" w:author="Renat Ismagilov" w:date="2016-02-29T16:30:00Z"/>
              </w:rPr>
            </w:pPr>
          </w:p>
        </w:tc>
        <w:tc>
          <w:tcPr>
            <w:tcW w:w="4110" w:type="dxa"/>
          </w:tcPr>
          <w:p w:rsidR="00C54FA0" w:rsidRPr="00DF0A6F" w:rsidRDefault="00C54FA0" w:rsidP="007972DB">
            <w:pPr>
              <w:pStyle w:val="TableCellText"/>
              <w:rPr>
                <w:ins w:id="594" w:author="Renat Ismagilov" w:date="2016-02-29T16:30:00Z"/>
                <w:lang w:val="en-US"/>
              </w:rPr>
            </w:pPr>
            <w:ins w:id="595" w:author="Renat Ismagilov" w:date="2016-02-29T16:30:00Z">
              <w:r>
                <w:t xml:space="preserve">Определяется по файлу </w:t>
              </w:r>
              <w:r>
                <w:rPr>
                  <w:lang w:val="en-US"/>
                </w:rPr>
                <w:t>IFXPPTA</w:t>
              </w:r>
              <w:r w:rsidRPr="006003F3">
                <w:t>P</w:t>
              </w:r>
              <w:r>
                <w:t xml:space="preserve"> для отделения </w:t>
              </w:r>
              <w:r>
                <w:rPr>
                  <w:lang w:val="en-US"/>
                </w:rPr>
                <w:t>BRCA</w:t>
              </w:r>
            </w:ins>
            <w:ins w:id="596" w:author="Renat Ismagilov" w:date="2016-03-02T15:47:00Z">
              <w:r w:rsidR="00DF0A6F" w:rsidRPr="00DF0A6F">
                <w:t xml:space="preserve"> (</w:t>
              </w:r>
              <w:r w:rsidR="00DF0A6F">
                <w:rPr>
                  <w:lang w:val="en-US"/>
                </w:rPr>
                <w:t>IFXPPTA</w:t>
              </w:r>
              <w:r w:rsidR="00DF0A6F" w:rsidRPr="006003F3">
                <w:t>P</w:t>
              </w:r>
              <w:r w:rsidR="00DF0A6F" w:rsidRPr="00DF0A6F">
                <w:t>.</w:t>
              </w:r>
              <w:r w:rsidR="00DF0A6F">
                <w:t xml:space="preserve"> </w:t>
              </w:r>
              <w:r w:rsidR="00DF0A6F" w:rsidRPr="00DF0A6F">
                <w:t>TAACOD</w:t>
              </w:r>
              <w:r w:rsidR="00DF0A6F">
                <w:rPr>
                  <w:lang w:val="en-US"/>
                </w:rPr>
                <w:t>)</w:t>
              </w:r>
            </w:ins>
          </w:p>
        </w:tc>
      </w:tr>
      <w:tr w:rsidR="00C54FA0" w:rsidRPr="00C54FA0" w:rsidTr="007972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ins w:id="597" w:author="Renat Ismagilov" w:date="2016-02-29T16:30:00Z"/>
        </w:trPr>
        <w:tc>
          <w:tcPr>
            <w:tcW w:w="1668" w:type="dxa"/>
            <w:noWrap/>
            <w:hideMark/>
          </w:tcPr>
          <w:p w:rsidR="00C54FA0" w:rsidRDefault="00C54FA0" w:rsidP="007972DB">
            <w:pPr>
              <w:pStyle w:val="TableCellCode"/>
              <w:rPr>
                <w:ins w:id="598" w:author="Renat Ismagilov" w:date="2016-02-29T16:30:00Z"/>
              </w:rPr>
            </w:pPr>
            <w:ins w:id="599" w:author="Renat Ismagilov" w:date="2016-02-29T16:30:00Z">
              <w:r w:rsidRPr="008F11D6">
                <w:t>ACSQ</w:t>
              </w:r>
            </w:ins>
          </w:p>
        </w:tc>
        <w:tc>
          <w:tcPr>
            <w:tcW w:w="4536" w:type="dxa"/>
            <w:vMerge/>
            <w:noWrap/>
            <w:hideMark/>
          </w:tcPr>
          <w:p w:rsidR="00C54FA0" w:rsidRPr="00D96E29" w:rsidRDefault="00C54FA0" w:rsidP="007972DB">
            <w:pPr>
              <w:pStyle w:val="TableCellText"/>
              <w:rPr>
                <w:ins w:id="600" w:author="Renat Ismagilov" w:date="2016-02-29T16:30:00Z"/>
              </w:rPr>
            </w:pPr>
          </w:p>
        </w:tc>
        <w:tc>
          <w:tcPr>
            <w:tcW w:w="4110" w:type="dxa"/>
          </w:tcPr>
          <w:p w:rsidR="00C54FA0" w:rsidRPr="00B82E11" w:rsidRDefault="00C54FA0" w:rsidP="00DF0A6F">
            <w:pPr>
              <w:pStyle w:val="TableCellText"/>
              <w:rPr>
                <w:ins w:id="601" w:author="Renat Ismagilov" w:date="2016-02-29T16:30:00Z"/>
              </w:rPr>
            </w:pPr>
            <w:ins w:id="602" w:author="Renat Ismagilov" w:date="2016-02-29T16:30:00Z">
              <w:r>
                <w:t xml:space="preserve">Определяется по файлу </w:t>
              </w:r>
              <w:r>
                <w:rPr>
                  <w:lang w:val="en-US"/>
                </w:rPr>
                <w:t>IFXPPTA</w:t>
              </w:r>
              <w:r w:rsidRPr="006003F3">
                <w:t>P</w:t>
              </w:r>
              <w:r>
                <w:t xml:space="preserve"> для отделения </w:t>
              </w:r>
              <w:r>
                <w:rPr>
                  <w:lang w:val="en-US"/>
                </w:rPr>
                <w:t>BRCA</w:t>
              </w:r>
            </w:ins>
            <w:ins w:id="603" w:author="Renat Ismagilov" w:date="2016-03-02T15:47:00Z">
              <w:r w:rsidR="00DF0A6F" w:rsidRPr="00DF0A6F">
                <w:t xml:space="preserve"> (</w:t>
              </w:r>
              <w:r w:rsidR="00DF0A6F">
                <w:rPr>
                  <w:lang w:val="en-US"/>
                </w:rPr>
                <w:t>IFXPPTA</w:t>
              </w:r>
              <w:r w:rsidR="00DF0A6F" w:rsidRPr="006003F3">
                <w:t>P</w:t>
              </w:r>
              <w:r w:rsidR="00DF0A6F" w:rsidRPr="00DF0A6F">
                <w:t>.</w:t>
              </w:r>
              <w:r w:rsidR="00DF0A6F">
                <w:t xml:space="preserve"> </w:t>
              </w:r>
              <w:r w:rsidR="00DF0A6F" w:rsidRPr="00DF0A6F">
                <w:t>TAAC</w:t>
              </w:r>
              <w:r w:rsidR="00DF0A6F">
                <w:rPr>
                  <w:lang w:val="en-US"/>
                </w:rPr>
                <w:t>SQ)</w:t>
              </w:r>
            </w:ins>
          </w:p>
        </w:tc>
      </w:tr>
    </w:tbl>
    <w:p w:rsidR="00D63DD0" w:rsidRDefault="00D63DD0" w:rsidP="00007150">
      <w:pPr>
        <w:pStyle w:val="L4indent1"/>
        <w:numPr>
          <w:ilvl w:val="0"/>
          <w:numId w:val="0"/>
        </w:numPr>
        <w:rPr>
          <w:ins w:id="604" w:author="Renat Ismagilov" w:date="2016-03-02T15:58:00Z"/>
        </w:rPr>
      </w:pPr>
    </w:p>
    <w:p w:rsidR="00C54FA0" w:rsidRDefault="00007150" w:rsidP="00007150">
      <w:pPr>
        <w:pStyle w:val="L4indent1"/>
        <w:numPr>
          <w:ilvl w:val="0"/>
          <w:numId w:val="0"/>
        </w:numPr>
        <w:rPr>
          <w:ins w:id="605" w:author="Renat Ismagilov" w:date="2016-03-02T15:45:00Z"/>
        </w:rPr>
      </w:pPr>
      <w:ins w:id="606" w:author="Renat Ismagilov" w:date="2016-02-29T16:45:00Z">
        <w:r>
          <w:t>Если счёт не существует, создать его</w:t>
        </w:r>
      </w:ins>
      <w:ins w:id="607" w:author="Renat Ismagilov" w:date="2016-03-02T15:41:00Z">
        <w:r w:rsidR="00DF0A6F" w:rsidRPr="00DF0A6F">
          <w:t xml:space="preserve"> </w:t>
        </w:r>
        <w:r w:rsidR="00DF0A6F">
          <w:t xml:space="preserve">с помощью программы </w:t>
        </w:r>
        <w:r w:rsidR="00DF0A6F" w:rsidRPr="00DF0A6F">
          <w:t>CBDRCOA1C</w:t>
        </w:r>
      </w:ins>
      <w:ins w:id="608" w:author="Renat Ismagilov" w:date="2016-02-29T16:45:00Z">
        <w:r>
          <w:t>.</w:t>
        </w:r>
      </w:ins>
    </w:p>
    <w:p w:rsidR="00DF0A6F" w:rsidRDefault="00DF0A6F" w:rsidP="00DF0A6F">
      <w:pPr>
        <w:pStyle w:val="ac"/>
        <w:rPr>
          <w:ins w:id="609" w:author="Renat Ismagilov" w:date="2016-03-02T15:45:00Z"/>
        </w:rPr>
      </w:pPr>
      <w:ins w:id="610" w:author="Renat Ismagilov" w:date="2016-03-02T15:45:00Z">
        <w:r>
          <w:t>Параметры вызова</w:t>
        </w:r>
      </w:ins>
    </w:p>
    <w:tbl>
      <w:tblPr>
        <w:tblStyle w:val="TheBest"/>
        <w:tblW w:w="10421" w:type="dxa"/>
        <w:tblLook w:val="04A0" w:firstRow="1" w:lastRow="0" w:firstColumn="1" w:lastColumn="0" w:noHBand="0" w:noVBand="1"/>
      </w:tblPr>
      <w:tblGrid>
        <w:gridCol w:w="1914"/>
        <w:gridCol w:w="2389"/>
        <w:gridCol w:w="2694"/>
        <w:gridCol w:w="3424"/>
      </w:tblGrid>
      <w:tr w:rsidR="00D63DD0" w:rsidTr="00D63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11" w:author="Renat Ismagilov" w:date="2016-03-02T15:45:00Z"/>
        </w:trPr>
        <w:tc>
          <w:tcPr>
            <w:tcW w:w="1914" w:type="dxa"/>
          </w:tcPr>
          <w:p w:rsidR="00D63DD0" w:rsidRDefault="00D63DD0" w:rsidP="007972DB">
            <w:pPr>
              <w:pStyle w:val="TableCellText"/>
              <w:rPr>
                <w:ins w:id="612" w:author="Renat Ismagilov" w:date="2016-03-02T15:45:00Z"/>
              </w:rPr>
            </w:pPr>
            <w:ins w:id="613" w:author="Renat Ismagilov" w:date="2016-03-02T15:45:00Z">
              <w:r>
                <w:t>Параметр</w:t>
              </w:r>
            </w:ins>
          </w:p>
        </w:tc>
        <w:tc>
          <w:tcPr>
            <w:tcW w:w="2389" w:type="dxa"/>
          </w:tcPr>
          <w:p w:rsidR="00D63DD0" w:rsidRDefault="00D63DD0" w:rsidP="007972DB">
            <w:pPr>
              <w:pStyle w:val="TableCellText"/>
              <w:rPr>
                <w:ins w:id="614" w:author="Renat Ismagilov" w:date="2016-03-02T15:45:00Z"/>
              </w:rPr>
            </w:pPr>
            <w:ins w:id="615" w:author="Renat Ismagilov" w:date="2016-03-02T15:45:00Z">
              <w:r>
                <w:t>Описание</w:t>
              </w:r>
            </w:ins>
          </w:p>
        </w:tc>
        <w:tc>
          <w:tcPr>
            <w:tcW w:w="2694" w:type="dxa"/>
          </w:tcPr>
          <w:p w:rsidR="00D63DD0" w:rsidRDefault="00D63DD0" w:rsidP="007972DB">
            <w:pPr>
              <w:pStyle w:val="TableCellText"/>
              <w:rPr>
                <w:ins w:id="616" w:author="Renat Ismagilov" w:date="2016-03-02T15:56:00Z"/>
              </w:rPr>
            </w:pPr>
            <w:ins w:id="617" w:author="Renat Ismagilov" w:date="2016-03-02T15:56:00Z">
              <w:r>
                <w:t>Размерность</w:t>
              </w:r>
            </w:ins>
          </w:p>
        </w:tc>
        <w:tc>
          <w:tcPr>
            <w:tcW w:w="3424" w:type="dxa"/>
          </w:tcPr>
          <w:p w:rsidR="00D63DD0" w:rsidRDefault="00D63DD0" w:rsidP="007972DB">
            <w:pPr>
              <w:pStyle w:val="TableCellText"/>
              <w:rPr>
                <w:ins w:id="618" w:author="Renat Ismagilov" w:date="2016-03-02T15:45:00Z"/>
              </w:rPr>
            </w:pPr>
            <w:ins w:id="619" w:author="Renat Ismagilov" w:date="2016-03-02T15:45:00Z">
              <w:r>
                <w:t>Что передать</w:t>
              </w:r>
            </w:ins>
          </w:p>
        </w:tc>
      </w:tr>
      <w:tr w:rsidR="00D63DD0" w:rsidRPr="00BE553A" w:rsidTr="00D63DD0">
        <w:trPr>
          <w:ins w:id="620" w:author="Renat Ismagilov" w:date="2016-03-02T15:45:00Z"/>
        </w:trPr>
        <w:tc>
          <w:tcPr>
            <w:tcW w:w="1914" w:type="dxa"/>
          </w:tcPr>
          <w:p w:rsidR="00D63DD0" w:rsidRPr="00BE553A" w:rsidRDefault="00D63DD0" w:rsidP="007972DB">
            <w:pPr>
              <w:pStyle w:val="TableCellCode"/>
              <w:rPr>
                <w:ins w:id="621" w:author="Renat Ismagilov" w:date="2016-03-02T15:45:00Z"/>
                <w:lang w:val="en-US"/>
              </w:rPr>
            </w:pPr>
            <w:ins w:id="622" w:author="Renat Ismagilov" w:date="2016-03-02T15:46:00Z">
              <w:r w:rsidRPr="00DF0A6F">
                <w:rPr>
                  <w:lang w:val="en-US"/>
                </w:rPr>
                <w:t>p6_Account</w:t>
              </w:r>
            </w:ins>
          </w:p>
        </w:tc>
        <w:tc>
          <w:tcPr>
            <w:tcW w:w="2389" w:type="dxa"/>
          </w:tcPr>
          <w:p w:rsidR="00D63DD0" w:rsidRPr="00D63DD0" w:rsidRDefault="00D63DD0" w:rsidP="00DF0A6F">
            <w:pPr>
              <w:pStyle w:val="TableCellText"/>
              <w:rPr>
                <w:ins w:id="623" w:author="Renat Ismagilov" w:date="2016-03-02T15:45:00Z"/>
                <w:lang w:val="en-US"/>
              </w:rPr>
            </w:pPr>
            <w:ins w:id="624" w:author="Renat Ismagilov" w:date="2016-03-02T15:45:00Z">
              <w:r>
                <w:t>Счёт</w:t>
              </w:r>
              <w:r w:rsidRPr="001A07FD">
                <w:rPr>
                  <w:lang w:val="en-US"/>
                </w:rPr>
                <w:t xml:space="preserve"> </w:t>
              </w:r>
              <w:r>
                <w:rPr>
                  <w:lang w:val="en-US"/>
                </w:rPr>
                <w:t>MIDAS</w:t>
              </w:r>
              <w:r w:rsidRPr="001A07FD">
                <w:rPr>
                  <w:lang w:val="en-US"/>
                </w:rPr>
                <w:t xml:space="preserve"> (</w:t>
              </w:r>
              <w:r>
                <w:t>в</w:t>
              </w:r>
              <w:r w:rsidRPr="001A07FD">
                <w:rPr>
                  <w:lang w:val="en-US"/>
                </w:rPr>
                <w:t xml:space="preserve"> </w:t>
              </w:r>
              <w:r>
                <w:t>формате</w:t>
              </w:r>
              <w:r w:rsidRPr="001A07FD">
                <w:rPr>
                  <w:lang w:val="en-US"/>
                </w:rPr>
                <w:t xml:space="preserve"> </w:t>
              </w:r>
            </w:ins>
            <w:ins w:id="625" w:author="Renat Ismagilov" w:date="2016-03-02T15:46:00Z">
              <w:r>
                <w:rPr>
                  <w:lang w:val="en-US"/>
                </w:rPr>
                <w:t>Brc</w:t>
              </w:r>
            </w:ins>
            <w:ins w:id="626" w:author="Renat Ismagilov" w:date="2016-03-02T15:45:00Z">
              <w:r w:rsidRPr="00BE553A">
                <w:rPr>
                  <w:rFonts w:ascii="Courier New" w:hAnsi="Courier New" w:cs="Courier New"/>
                  <w:lang w:val="en-US"/>
                </w:rPr>
                <w:t>ClientCcyAcodSq</w:t>
              </w:r>
              <w:r w:rsidRPr="001A07FD">
                <w:rPr>
                  <w:lang w:val="en-US"/>
                </w:rPr>
                <w:t>)</w:t>
              </w:r>
            </w:ins>
            <w:ins w:id="627" w:author="Renat Ismagilov" w:date="2016-03-02T15:5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2694" w:type="dxa"/>
          </w:tcPr>
          <w:p w:rsidR="00D63DD0" w:rsidRPr="00D63DD0" w:rsidRDefault="00D63DD0" w:rsidP="007972DB">
            <w:pPr>
              <w:pStyle w:val="TableCellCode"/>
              <w:rPr>
                <w:ins w:id="628" w:author="Renat Ismagilov" w:date="2016-03-02T15:56:00Z"/>
                <w:lang w:val="en-US"/>
              </w:rPr>
            </w:pPr>
            <w:ins w:id="629" w:author="Renat Ismagilov" w:date="2016-03-02T15:56:00Z">
              <w:r>
                <w:rPr>
                  <w:lang w:val="en-US"/>
                </w:rPr>
                <w:t>Char(18)</w:t>
              </w:r>
            </w:ins>
          </w:p>
        </w:tc>
        <w:tc>
          <w:tcPr>
            <w:tcW w:w="3424" w:type="dxa"/>
          </w:tcPr>
          <w:p w:rsidR="00D63DD0" w:rsidRPr="00E76C8C" w:rsidRDefault="00D63DD0" w:rsidP="007972DB">
            <w:pPr>
              <w:pStyle w:val="TableCellCode"/>
              <w:rPr>
                <w:ins w:id="630" w:author="Renat Ismagilov" w:date="2016-03-02T15:45:00Z"/>
                <w:lang w:val="en-US"/>
              </w:rPr>
            </w:pPr>
            <w:ins w:id="631" w:author="Renat Ismagilov" w:date="2016-03-02T15:46:00Z">
              <w:r>
                <w:rPr>
                  <w:lang w:val="en-US"/>
                </w:rPr>
                <w:t xml:space="preserve">BRCA + </w:t>
              </w:r>
            </w:ins>
            <w:ins w:id="632" w:author="Renat Ismagilov" w:date="2016-03-02T15:45:00Z">
              <w:r>
                <w:rPr>
                  <w:lang w:val="en-US"/>
                </w:rPr>
                <w:t>CNUM + CCY + ACOD + ACSQ</w:t>
              </w:r>
            </w:ins>
          </w:p>
        </w:tc>
      </w:tr>
      <w:tr w:rsidR="00D63DD0" w:rsidTr="00D63D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633" w:author="Renat Ismagilov" w:date="2016-03-02T15:45:00Z"/>
        </w:trPr>
        <w:tc>
          <w:tcPr>
            <w:tcW w:w="1914" w:type="dxa"/>
          </w:tcPr>
          <w:p w:rsidR="00D63DD0" w:rsidRDefault="00D63DD0" w:rsidP="007972DB">
            <w:pPr>
              <w:pStyle w:val="TableCellCode"/>
              <w:rPr>
                <w:ins w:id="634" w:author="Renat Ismagilov" w:date="2016-03-02T15:45:00Z"/>
                <w:lang w:val="en-US"/>
              </w:rPr>
            </w:pPr>
            <w:ins w:id="635" w:author="Renat Ismagilov" w:date="2016-03-02T15:46:00Z">
              <w:r w:rsidRPr="00DF0A6F">
                <w:rPr>
                  <w:lang w:val="en-US"/>
                </w:rPr>
                <w:t>p6_AccName</w:t>
              </w:r>
            </w:ins>
          </w:p>
        </w:tc>
        <w:tc>
          <w:tcPr>
            <w:tcW w:w="2389" w:type="dxa"/>
          </w:tcPr>
          <w:p w:rsidR="00D63DD0" w:rsidRPr="00D63DD0" w:rsidRDefault="00D63DD0" w:rsidP="007972DB">
            <w:pPr>
              <w:pStyle w:val="TableCellText"/>
              <w:rPr>
                <w:ins w:id="636" w:author="Renat Ismagilov" w:date="2016-03-02T15:45:00Z"/>
                <w:lang w:val="en-US"/>
              </w:rPr>
            </w:pPr>
            <w:ins w:id="637" w:author="Renat Ismagilov" w:date="2016-03-02T15:47:00Z">
              <w:r w:rsidRPr="00D63DD0">
                <w:rPr>
                  <w:lang w:val="en-US"/>
                </w:rPr>
                <w:t>Short acc</w:t>
              </w:r>
              <w:r>
                <w:rPr>
                  <w:lang w:val="en-US"/>
                </w:rPr>
                <w:t>ount</w:t>
              </w:r>
              <w:r w:rsidRPr="00D63DD0">
                <w:rPr>
                  <w:lang w:val="en-US"/>
                </w:rPr>
                <w:t xml:space="preserve"> name</w:t>
              </w:r>
            </w:ins>
          </w:p>
        </w:tc>
        <w:tc>
          <w:tcPr>
            <w:tcW w:w="2694" w:type="dxa"/>
          </w:tcPr>
          <w:p w:rsidR="00D63DD0" w:rsidRDefault="00D63DD0" w:rsidP="007972DB">
            <w:pPr>
              <w:pStyle w:val="TableCellCode"/>
              <w:rPr>
                <w:ins w:id="638" w:author="Renat Ismagilov" w:date="2016-03-02T15:56:00Z"/>
                <w:lang w:val="en-US"/>
              </w:rPr>
            </w:pPr>
            <w:ins w:id="639" w:author="Renat Ismagilov" w:date="2016-03-02T15:56:00Z">
              <w:r>
                <w:rPr>
                  <w:lang w:val="en-US"/>
                </w:rPr>
                <w:t>Char(20)</w:t>
              </w:r>
            </w:ins>
          </w:p>
        </w:tc>
        <w:tc>
          <w:tcPr>
            <w:tcW w:w="3424" w:type="dxa"/>
          </w:tcPr>
          <w:p w:rsidR="00D63DD0" w:rsidRPr="00DF0A6F" w:rsidRDefault="00D63DD0" w:rsidP="007972DB">
            <w:pPr>
              <w:pStyle w:val="TableCellCode"/>
              <w:rPr>
                <w:ins w:id="640" w:author="Renat Ismagilov" w:date="2016-03-02T15:45:00Z"/>
                <w:lang w:val="en-US"/>
              </w:rPr>
            </w:pPr>
            <w:ins w:id="641" w:author="Renat Ismagilov" w:date="2016-03-02T15:47:00Z">
              <w:r>
                <w:rPr>
                  <w:lang w:val="en-US"/>
                </w:rPr>
                <w:t>IFXPPTA</w:t>
              </w:r>
              <w:r w:rsidRPr="006003F3">
                <w:t>P</w:t>
              </w:r>
              <w:r>
                <w:rPr>
                  <w:lang w:val="en-US"/>
                </w:rPr>
                <w:t>.</w:t>
              </w:r>
            </w:ins>
            <w:ins w:id="642" w:author="Renat Ismagilov" w:date="2016-03-02T15:48:00Z">
              <w:r w:rsidRPr="00DF0A6F">
                <w:rPr>
                  <w:lang w:val="en-US"/>
                </w:rPr>
                <w:t>TAACNM</w:t>
              </w:r>
            </w:ins>
          </w:p>
        </w:tc>
      </w:tr>
      <w:tr w:rsidR="00D63DD0" w:rsidTr="00D63DD0">
        <w:trPr>
          <w:ins w:id="643" w:author="Renat Ismagilov" w:date="2016-03-02T15:45:00Z"/>
        </w:trPr>
        <w:tc>
          <w:tcPr>
            <w:tcW w:w="1914" w:type="dxa"/>
          </w:tcPr>
          <w:p w:rsidR="00D63DD0" w:rsidRPr="00BE553A" w:rsidRDefault="00D63DD0" w:rsidP="00D63DD0">
            <w:pPr>
              <w:pStyle w:val="TableCellCode"/>
              <w:rPr>
                <w:ins w:id="644" w:author="Renat Ismagilov" w:date="2016-03-02T15:45:00Z"/>
                <w:lang w:val="en-US"/>
              </w:rPr>
            </w:pPr>
            <w:ins w:id="645" w:author="Renat Ismagilov" w:date="2016-03-02T15:53:00Z">
              <w:r w:rsidRPr="00DF0A6F">
                <w:rPr>
                  <w:lang w:val="en-US"/>
                </w:rPr>
                <w:t>p6_</w:t>
              </w:r>
              <w:r>
                <w:rPr>
                  <w:lang w:val="en-US"/>
                </w:rPr>
                <w:t>QTemp</w:t>
              </w:r>
            </w:ins>
          </w:p>
        </w:tc>
        <w:tc>
          <w:tcPr>
            <w:tcW w:w="2389" w:type="dxa"/>
          </w:tcPr>
          <w:p w:rsidR="00D63DD0" w:rsidRPr="00D63DD0" w:rsidRDefault="00D63DD0" w:rsidP="007972DB">
            <w:pPr>
              <w:pStyle w:val="TableCellText"/>
              <w:rPr>
                <w:ins w:id="646" w:author="Renat Ismagilov" w:date="2016-03-02T15:45:00Z"/>
                <w:lang w:val="en-US"/>
              </w:rPr>
            </w:pPr>
            <w:ins w:id="647" w:author="Renat Ismagilov" w:date="2016-03-02T15:53:00Z">
              <w:r w:rsidRPr="00D63DD0">
                <w:rPr>
                  <w:lang w:val="en-US"/>
                </w:rPr>
                <w:t>Create in QTEMP work file flag</w:t>
              </w:r>
            </w:ins>
          </w:p>
        </w:tc>
        <w:tc>
          <w:tcPr>
            <w:tcW w:w="2694" w:type="dxa"/>
          </w:tcPr>
          <w:p w:rsidR="00D63DD0" w:rsidRDefault="00D63DD0" w:rsidP="007972DB">
            <w:pPr>
              <w:pStyle w:val="TableCellText"/>
              <w:rPr>
                <w:ins w:id="648" w:author="Renat Ismagilov" w:date="2016-03-02T15:56:00Z"/>
                <w:lang w:val="en-US"/>
              </w:rPr>
            </w:pPr>
            <w:ins w:id="649" w:author="Renat Ismagilov" w:date="2016-03-02T15:56:00Z">
              <w:r>
                <w:rPr>
                  <w:lang w:val="en-US"/>
                </w:rPr>
                <w:t>Char(1)</w:t>
              </w:r>
            </w:ins>
          </w:p>
        </w:tc>
        <w:tc>
          <w:tcPr>
            <w:tcW w:w="3424" w:type="dxa"/>
          </w:tcPr>
          <w:p w:rsidR="00D63DD0" w:rsidRDefault="00D63DD0" w:rsidP="007972DB">
            <w:pPr>
              <w:pStyle w:val="TableCellText"/>
              <w:rPr>
                <w:ins w:id="650" w:author="Renat Ismagilov" w:date="2016-03-02T15:45:00Z"/>
                <w:lang w:val="en-US"/>
              </w:rPr>
            </w:pPr>
            <w:ins w:id="651" w:author="Renat Ismagilov" w:date="2016-03-02T15:53:00Z">
              <w:r>
                <w:rPr>
                  <w:lang w:val="en-US"/>
                </w:rPr>
                <w:t>‘Y’</w:t>
              </w:r>
            </w:ins>
          </w:p>
        </w:tc>
      </w:tr>
      <w:tr w:rsidR="00D63DD0" w:rsidRPr="00736C63" w:rsidTr="00D63D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652" w:author="Renat Ismagilov" w:date="2016-03-02T15:45:00Z"/>
        </w:trPr>
        <w:tc>
          <w:tcPr>
            <w:tcW w:w="1914" w:type="dxa"/>
          </w:tcPr>
          <w:p w:rsidR="00D63DD0" w:rsidRPr="00BE553A" w:rsidRDefault="00D63DD0" w:rsidP="007972DB">
            <w:pPr>
              <w:pStyle w:val="TableCellCode"/>
              <w:rPr>
                <w:ins w:id="653" w:author="Renat Ismagilov" w:date="2016-03-02T15:45:00Z"/>
                <w:lang w:val="en-US"/>
              </w:rPr>
            </w:pPr>
            <w:ins w:id="654" w:author="Renat Ismagilov" w:date="2016-03-02T15:48:00Z">
              <w:r w:rsidRPr="00DF0A6F">
                <w:rPr>
                  <w:lang w:val="en-US"/>
                </w:rPr>
                <w:t>p6_DACO</w:t>
              </w:r>
            </w:ins>
          </w:p>
        </w:tc>
        <w:tc>
          <w:tcPr>
            <w:tcW w:w="2389" w:type="dxa"/>
          </w:tcPr>
          <w:p w:rsidR="00D63DD0" w:rsidRPr="00DF0A6F" w:rsidRDefault="00D63DD0" w:rsidP="007972DB">
            <w:pPr>
              <w:pStyle w:val="TableCellText"/>
              <w:rPr>
                <w:ins w:id="655" w:author="Renat Ismagilov" w:date="2016-03-02T15:45:00Z"/>
              </w:rPr>
            </w:pPr>
            <w:ins w:id="656" w:author="Renat Ismagilov" w:date="2016-03-02T15:48:00Z">
              <w:r>
                <w:t>Дата открытия счёта</w:t>
              </w:r>
            </w:ins>
          </w:p>
        </w:tc>
        <w:tc>
          <w:tcPr>
            <w:tcW w:w="2694" w:type="dxa"/>
          </w:tcPr>
          <w:p w:rsidR="00D63DD0" w:rsidRDefault="00D63DD0" w:rsidP="00D63DD0">
            <w:pPr>
              <w:pStyle w:val="TableCellText"/>
              <w:rPr>
                <w:ins w:id="657" w:author="Renat Ismagilov" w:date="2016-03-02T15:56:00Z"/>
              </w:rPr>
            </w:pPr>
            <w:ins w:id="658" w:author="Renat Ismagilov" w:date="2016-03-02T15:57:00Z">
              <w:r>
                <w:rPr>
                  <w:lang w:val="en-US"/>
                </w:rPr>
                <w:t>Decimal(5,0)</w:t>
              </w:r>
            </w:ins>
          </w:p>
        </w:tc>
        <w:tc>
          <w:tcPr>
            <w:tcW w:w="3424" w:type="dxa"/>
          </w:tcPr>
          <w:p w:rsidR="00D63DD0" w:rsidRPr="00DF0A6F" w:rsidRDefault="00D63DD0" w:rsidP="007972DB">
            <w:pPr>
              <w:pStyle w:val="TableCellText"/>
              <w:rPr>
                <w:ins w:id="659" w:author="Renat Ismagilov" w:date="2016-03-02T15:45:00Z"/>
              </w:rPr>
            </w:pPr>
            <w:ins w:id="660" w:author="Renat Ismagilov" w:date="2016-03-02T15:49:00Z">
              <w:r>
                <w:t xml:space="preserve">Текущая дата в формате </w:t>
              </w:r>
              <w:r>
                <w:rPr>
                  <w:lang w:val="en-US"/>
                </w:rPr>
                <w:t>Midas</w:t>
              </w:r>
            </w:ins>
          </w:p>
        </w:tc>
      </w:tr>
      <w:tr w:rsidR="00D63DD0" w:rsidRPr="00D63DD0" w:rsidTr="00D63DD0">
        <w:trPr>
          <w:ins w:id="661" w:author="Renat Ismagilov" w:date="2016-03-02T15:45:00Z"/>
        </w:trPr>
        <w:tc>
          <w:tcPr>
            <w:tcW w:w="1914" w:type="dxa"/>
          </w:tcPr>
          <w:p w:rsidR="00D63DD0" w:rsidRPr="002C4631" w:rsidRDefault="00D63DD0" w:rsidP="007972DB">
            <w:pPr>
              <w:pStyle w:val="TableCellCode"/>
              <w:rPr>
                <w:ins w:id="662" w:author="Renat Ismagilov" w:date="2016-03-02T15:45:00Z"/>
                <w:lang w:val="en-US"/>
              </w:rPr>
            </w:pPr>
            <w:ins w:id="663" w:author="Renat Ismagilov" w:date="2016-03-02T15:49:00Z">
              <w:r w:rsidRPr="00DF0A6F">
                <w:rPr>
                  <w:lang w:val="en-US"/>
                </w:rPr>
                <w:t>p6_RtCd</w:t>
              </w:r>
            </w:ins>
          </w:p>
        </w:tc>
        <w:tc>
          <w:tcPr>
            <w:tcW w:w="2389" w:type="dxa"/>
          </w:tcPr>
          <w:p w:rsidR="00D63DD0" w:rsidRDefault="00D63DD0" w:rsidP="007972DB">
            <w:pPr>
              <w:pStyle w:val="TableCellText"/>
              <w:rPr>
                <w:ins w:id="664" w:author="Renat Ismagilov" w:date="2016-03-02T15:45:00Z"/>
                <w:lang w:val="en-US"/>
              </w:rPr>
            </w:pPr>
            <w:ins w:id="665" w:author="Renat Ismagilov" w:date="2016-03-02T15:45:00Z">
              <w:r>
                <w:t>Код возврата</w:t>
              </w:r>
            </w:ins>
          </w:p>
        </w:tc>
        <w:tc>
          <w:tcPr>
            <w:tcW w:w="2694" w:type="dxa"/>
          </w:tcPr>
          <w:p w:rsidR="00D63DD0" w:rsidRPr="00B516B4" w:rsidRDefault="00D63DD0" w:rsidP="007972DB">
            <w:pPr>
              <w:pStyle w:val="TableCellText"/>
              <w:rPr>
                <w:ins w:id="666" w:author="Renat Ismagilov" w:date="2016-03-02T15:56:00Z"/>
                <w:lang w:val="en-US"/>
              </w:rPr>
            </w:pPr>
            <w:ins w:id="667" w:author="Renat Ismagilov" w:date="2016-03-02T15:57:00Z">
              <w:r>
                <w:rPr>
                  <w:lang w:val="en-US"/>
                </w:rPr>
                <w:t>Char(1)</w:t>
              </w:r>
            </w:ins>
          </w:p>
        </w:tc>
        <w:tc>
          <w:tcPr>
            <w:tcW w:w="3424" w:type="dxa"/>
          </w:tcPr>
          <w:p w:rsidR="00D63DD0" w:rsidRPr="00D63DD0" w:rsidRDefault="00D63DD0" w:rsidP="007972DB">
            <w:pPr>
              <w:pStyle w:val="TableCellText"/>
              <w:rPr>
                <w:ins w:id="668" w:author="Renat Ismagilov" w:date="2016-03-02T15:57:00Z"/>
              </w:rPr>
            </w:pPr>
            <w:ins w:id="669" w:author="Renat Ismagilov" w:date="2016-03-02T15:57:00Z">
              <w:r>
                <w:t>Выходной параметр</w:t>
              </w:r>
              <w:r w:rsidRPr="00D63DD0">
                <w:t>:</w:t>
              </w:r>
            </w:ins>
          </w:p>
          <w:p w:rsidR="00D63DD0" w:rsidRDefault="00D63DD0" w:rsidP="007972DB">
            <w:pPr>
              <w:pStyle w:val="TableCellText"/>
              <w:rPr>
                <w:ins w:id="670" w:author="Renat Ismagilov" w:date="2016-03-02T15:57:00Z"/>
              </w:rPr>
            </w:pPr>
            <w:ins w:id="671" w:author="Renat Ismagilov" w:date="2016-03-02T15:57:00Z">
              <w:r w:rsidRPr="00D63DD0">
                <w:t>‘</w:t>
              </w:r>
              <w:r>
                <w:rPr>
                  <w:lang w:val="en-US"/>
                </w:rPr>
                <w:t>N</w:t>
              </w:r>
              <w:r w:rsidRPr="00D63DD0">
                <w:t xml:space="preserve">’ = </w:t>
              </w:r>
              <w:r>
                <w:t>счёт успешно создан</w:t>
              </w:r>
            </w:ins>
          </w:p>
          <w:p w:rsidR="00D63DD0" w:rsidRPr="00D63DD0" w:rsidRDefault="00D63DD0" w:rsidP="007972DB">
            <w:pPr>
              <w:pStyle w:val="TableCellText"/>
              <w:rPr>
                <w:ins w:id="672" w:author="Renat Ismagilov" w:date="2016-03-02T15:45:00Z"/>
              </w:rPr>
            </w:pPr>
            <w:ins w:id="673" w:author="Renat Ismagilov" w:date="2016-03-02T15:57:00Z">
              <w:r>
                <w:rPr>
                  <w:lang w:val="en-US"/>
                </w:rPr>
                <w:t xml:space="preserve">‘Y’ = </w:t>
              </w:r>
              <w:r>
                <w:t>ошибка при создании</w:t>
              </w:r>
            </w:ins>
          </w:p>
        </w:tc>
      </w:tr>
      <w:tr w:rsidR="00D63DD0" w:rsidRPr="00D63DD0" w:rsidTr="00D63D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674" w:author="Renat Ismagilov" w:date="2016-03-02T15:45:00Z"/>
        </w:trPr>
        <w:tc>
          <w:tcPr>
            <w:tcW w:w="1914" w:type="dxa"/>
          </w:tcPr>
          <w:p w:rsidR="00D63DD0" w:rsidRPr="002C4631" w:rsidRDefault="00D63DD0" w:rsidP="007972DB">
            <w:pPr>
              <w:pStyle w:val="TableCellCode"/>
              <w:rPr>
                <w:ins w:id="675" w:author="Renat Ismagilov" w:date="2016-03-02T15:45:00Z"/>
                <w:lang w:val="en-US"/>
              </w:rPr>
            </w:pPr>
            <w:ins w:id="676" w:author="Renat Ismagilov" w:date="2016-03-02T15:49:00Z">
              <w:r w:rsidRPr="00DF0A6F">
                <w:rPr>
                  <w:lang w:val="en-US"/>
                </w:rPr>
                <w:t>p6_ErrM</w:t>
              </w:r>
            </w:ins>
          </w:p>
        </w:tc>
        <w:tc>
          <w:tcPr>
            <w:tcW w:w="2389" w:type="dxa"/>
          </w:tcPr>
          <w:p w:rsidR="00D63DD0" w:rsidRDefault="00D63DD0" w:rsidP="007972DB">
            <w:pPr>
              <w:pStyle w:val="TableCellText"/>
              <w:rPr>
                <w:ins w:id="677" w:author="Renat Ismagilov" w:date="2016-03-02T15:45:00Z"/>
                <w:lang w:val="en-US"/>
              </w:rPr>
            </w:pPr>
            <w:ins w:id="678" w:author="Renat Ismagilov" w:date="2016-03-02T15:45:00Z">
              <w:r>
                <w:t>Сообщение об ошибке</w:t>
              </w:r>
            </w:ins>
          </w:p>
        </w:tc>
        <w:tc>
          <w:tcPr>
            <w:tcW w:w="2694" w:type="dxa"/>
          </w:tcPr>
          <w:p w:rsidR="00D63DD0" w:rsidRDefault="00D63DD0" w:rsidP="007972DB">
            <w:pPr>
              <w:pStyle w:val="TableCellText"/>
              <w:rPr>
                <w:ins w:id="679" w:author="Renat Ismagilov" w:date="2016-03-02T15:56:00Z"/>
                <w:lang w:val="en-US"/>
              </w:rPr>
            </w:pPr>
            <w:ins w:id="680" w:author="Renat Ismagilov" w:date="2016-03-02T15:58:00Z">
              <w:r>
                <w:rPr>
                  <w:lang w:val="en-US"/>
                </w:rPr>
                <w:t>Char(</w:t>
              </w:r>
              <w:r>
                <w:t>80</w:t>
              </w:r>
              <w:r>
                <w:rPr>
                  <w:lang w:val="en-US"/>
                </w:rPr>
                <w:t>)</w:t>
              </w:r>
            </w:ins>
          </w:p>
        </w:tc>
        <w:tc>
          <w:tcPr>
            <w:tcW w:w="3424" w:type="dxa"/>
          </w:tcPr>
          <w:p w:rsidR="00D63DD0" w:rsidRPr="00D63DD0" w:rsidRDefault="00D63DD0" w:rsidP="007972DB">
            <w:pPr>
              <w:pStyle w:val="TableCellText"/>
              <w:rPr>
                <w:ins w:id="681" w:author="Renat Ismagilov" w:date="2016-03-02T15:45:00Z"/>
              </w:rPr>
            </w:pPr>
            <w:ins w:id="682" w:author="Renat Ismagilov" w:date="2016-03-02T15:58:00Z">
              <w:r>
                <w:t xml:space="preserve">Выходной параметр. Заполняется в случае ошибки, иначе пусто. </w:t>
              </w:r>
            </w:ins>
          </w:p>
        </w:tc>
      </w:tr>
    </w:tbl>
    <w:p w:rsidR="00DF0A6F" w:rsidRPr="00007150" w:rsidRDefault="00DF0A6F" w:rsidP="00007150">
      <w:pPr>
        <w:pStyle w:val="L4indent1"/>
        <w:numPr>
          <w:ilvl w:val="0"/>
          <w:numId w:val="0"/>
        </w:numPr>
      </w:pPr>
    </w:p>
    <w:p w:rsidR="00D941A0" w:rsidRPr="00D81C0E" w:rsidRDefault="00D941A0" w:rsidP="00D941A0">
      <w:pPr>
        <w:pStyle w:val="L4indent1"/>
      </w:pPr>
      <w:r w:rsidRPr="00C13C5B">
        <w:t>Ввести парную</w:t>
      </w:r>
      <w:r w:rsidR="009A368C" w:rsidRPr="00C13C5B">
        <w:t xml:space="preserve"> </w:t>
      </w:r>
      <w:r w:rsidRPr="00C13C5B">
        <w:t>полупроводку с помощью программы MMBGLGPI</w:t>
      </w:r>
      <w:r w:rsidR="00AA76CD">
        <w:t>2</w:t>
      </w:r>
      <w:r w:rsidRPr="00D941A0">
        <w:t>:</w:t>
      </w:r>
    </w:p>
    <w:p w:rsidR="00DE50A5" w:rsidRPr="00C13C5B" w:rsidRDefault="00A427FF" w:rsidP="00A427FF">
      <w:pPr>
        <w:pStyle w:val="ac"/>
      </w:pPr>
      <w:r w:rsidRPr="00C13C5B"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390D7F" w:rsidRPr="00D63DD0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90D7F" w:rsidRPr="00C13C5B" w:rsidRDefault="00390D7F" w:rsidP="00137242">
            <w:pPr>
              <w:pStyle w:val="TableCellText"/>
            </w:pPr>
            <w:r w:rsidRPr="00C13C5B">
              <w:t>Параметр</w:t>
            </w:r>
          </w:p>
        </w:tc>
        <w:tc>
          <w:tcPr>
            <w:tcW w:w="4536" w:type="dxa"/>
          </w:tcPr>
          <w:p w:rsidR="00390D7F" w:rsidRPr="003A7B0C" w:rsidRDefault="00390D7F" w:rsidP="00137242">
            <w:pPr>
              <w:pStyle w:val="TableCellText"/>
            </w:pPr>
            <w:r w:rsidRPr="00C13C5B">
              <w:t>Описание</w:t>
            </w:r>
          </w:p>
        </w:tc>
        <w:tc>
          <w:tcPr>
            <w:tcW w:w="4110" w:type="dxa"/>
          </w:tcPr>
          <w:p w:rsidR="00390D7F" w:rsidRPr="00ED0E14" w:rsidRDefault="00390D7F" w:rsidP="00137242">
            <w:pPr>
              <w:pStyle w:val="TableCellText"/>
            </w:pPr>
            <w:r w:rsidRPr="00C13C5B">
              <w:t>Что передать</w:t>
            </w:r>
          </w:p>
        </w:tc>
      </w:tr>
      <w:tr w:rsidR="00390D7F" w:rsidRPr="007B05D7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CC65AE" w:rsidRDefault="00390D7F" w:rsidP="00137242">
            <w:pPr>
              <w:pStyle w:val="TableCellCode"/>
            </w:pPr>
            <w:r w:rsidRPr="0000354D">
              <w:lastRenderedPageBreak/>
              <w:t>Mode</w:t>
            </w:r>
          </w:p>
        </w:tc>
        <w:tc>
          <w:tcPr>
            <w:tcW w:w="4536" w:type="dxa"/>
            <w:noWrap/>
            <w:hideMark/>
          </w:tcPr>
          <w:p w:rsidR="00390D7F" w:rsidRPr="002E1158" w:rsidRDefault="00390D7F" w:rsidP="00137242">
            <w:pPr>
              <w:pStyle w:val="TableCellText"/>
            </w:pPr>
            <w:r>
              <w:t>Режим работы</w:t>
            </w:r>
          </w:p>
        </w:tc>
        <w:tc>
          <w:tcPr>
            <w:tcW w:w="4110" w:type="dxa"/>
          </w:tcPr>
          <w:p w:rsidR="00390D7F" w:rsidRPr="00B82E11" w:rsidRDefault="00390D7F" w:rsidP="00137242">
            <w:pPr>
              <w:pStyle w:val="TableCellCode"/>
            </w:pPr>
            <w:r w:rsidRPr="00B82E11">
              <w:t>'W'</w:t>
            </w:r>
          </w:p>
        </w:tc>
      </w:tr>
      <w:tr w:rsidR="00390D7F" w:rsidRPr="00007150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8F11D6" w:rsidRDefault="00390D7F" w:rsidP="00137242">
            <w:pPr>
              <w:pStyle w:val="TableCellCode"/>
            </w:pPr>
            <w:r w:rsidRPr="008F11D6">
              <w:t>BRCA</w:t>
            </w:r>
          </w:p>
        </w:tc>
        <w:tc>
          <w:tcPr>
            <w:tcW w:w="4536" w:type="dxa"/>
            <w:vMerge w:val="restart"/>
            <w:noWrap/>
            <w:hideMark/>
          </w:tcPr>
          <w:p w:rsidR="00390D7F" w:rsidRPr="00F12255" w:rsidRDefault="00390D7F" w:rsidP="00137242">
            <w:pPr>
              <w:pStyle w:val="TableCellText"/>
            </w:pPr>
            <w:r>
              <w:t>MIDAS account</w:t>
            </w:r>
          </w:p>
        </w:tc>
        <w:tc>
          <w:tcPr>
            <w:tcW w:w="4110" w:type="dxa"/>
          </w:tcPr>
          <w:p w:rsidR="00390D7F" w:rsidRPr="00B82E11" w:rsidRDefault="00007150" w:rsidP="00137242">
            <w:pPr>
              <w:pStyle w:val="TableCellText"/>
            </w:pPr>
            <w:ins w:id="683" w:author="Renat Ismagilov" w:date="2016-02-29T16:46:00Z">
              <w:r>
                <w:t xml:space="preserve">из п. </w:t>
              </w:r>
              <w:r>
                <w:fldChar w:fldCharType="begin"/>
              </w:r>
              <w:r>
                <w:instrText xml:space="preserve"> REF _Ref444527703 \r \h </w:instrText>
              </w:r>
            </w:ins>
            <w:ins w:id="684" w:author="Renat Ismagilov" w:date="2016-02-29T16:46:00Z">
              <w:r>
                <w:fldChar w:fldCharType="separate"/>
              </w:r>
              <w:r>
                <w:t>4.5.6.18</w:t>
              </w:r>
              <w:r>
                <w:fldChar w:fldCharType="end"/>
              </w:r>
            </w:ins>
            <w:del w:id="685" w:author="Renat Ismagilov" w:date="2016-02-29T16:45:00Z">
              <w:r w:rsidR="00B74F5F" w:rsidRPr="00B82E11" w:rsidDel="00007150">
                <w:delText>BRCA из основной полупроводки</w:delText>
              </w:r>
            </w:del>
          </w:p>
        </w:tc>
      </w:tr>
      <w:tr w:rsidR="00390D7F" w:rsidRPr="00736C63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8F11D6" w:rsidRDefault="00390D7F" w:rsidP="00137242">
            <w:pPr>
              <w:pStyle w:val="TableCellCode"/>
            </w:pPr>
            <w:r w:rsidRPr="008F11D6">
              <w:t>CNUM</w:t>
            </w:r>
          </w:p>
        </w:tc>
        <w:tc>
          <w:tcPr>
            <w:tcW w:w="4536" w:type="dxa"/>
            <w:vMerge/>
            <w:noWrap/>
            <w:hideMark/>
          </w:tcPr>
          <w:p w:rsidR="00390D7F" w:rsidRPr="00D96E29" w:rsidRDefault="00390D7F" w:rsidP="00137242">
            <w:pPr>
              <w:pStyle w:val="TableCellText"/>
            </w:pPr>
          </w:p>
        </w:tc>
        <w:tc>
          <w:tcPr>
            <w:tcW w:w="4110" w:type="dxa"/>
          </w:tcPr>
          <w:p w:rsidR="00390D7F" w:rsidRPr="00B82E11" w:rsidRDefault="00007150" w:rsidP="00137242">
            <w:pPr>
              <w:pStyle w:val="TableCellText"/>
            </w:pPr>
            <w:ins w:id="686" w:author="Renat Ismagilov" w:date="2016-02-29T16:46:00Z">
              <w:r>
                <w:t xml:space="preserve">из п. </w:t>
              </w:r>
              <w:r>
                <w:fldChar w:fldCharType="begin"/>
              </w:r>
              <w:r>
                <w:instrText xml:space="preserve"> REF _Ref444527703 \r \h </w:instrText>
              </w:r>
            </w:ins>
            <w:ins w:id="687" w:author="Renat Ismagilov" w:date="2016-02-29T16:46:00Z">
              <w:r>
                <w:fldChar w:fldCharType="separate"/>
              </w:r>
              <w:r>
                <w:t>4.5.6.18</w:t>
              </w:r>
              <w:r>
                <w:fldChar w:fldCharType="end"/>
              </w:r>
            </w:ins>
            <w:del w:id="688" w:author="Renat Ismagilov" w:date="2016-02-29T16:46:00Z">
              <w:r w:rsidR="00B74F5F" w:rsidRPr="00B82E11" w:rsidDel="00007150">
                <w:delText>Внутренний клиент отделения BRCA (SDBRCHPD.A8BICN)</w:delText>
              </w:r>
            </w:del>
          </w:p>
        </w:tc>
      </w:tr>
      <w:tr w:rsidR="00390D7F" w:rsidRPr="00007150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8F11D6" w:rsidRDefault="00390D7F" w:rsidP="00137242">
            <w:pPr>
              <w:pStyle w:val="TableCellCode"/>
            </w:pPr>
            <w:r w:rsidRPr="008F11D6">
              <w:t xml:space="preserve">CCY </w:t>
            </w:r>
          </w:p>
        </w:tc>
        <w:tc>
          <w:tcPr>
            <w:tcW w:w="4536" w:type="dxa"/>
            <w:vMerge/>
            <w:noWrap/>
            <w:hideMark/>
          </w:tcPr>
          <w:p w:rsidR="00390D7F" w:rsidRPr="00F12255" w:rsidRDefault="00390D7F" w:rsidP="00137242">
            <w:pPr>
              <w:pStyle w:val="TableCellText"/>
            </w:pPr>
          </w:p>
        </w:tc>
        <w:tc>
          <w:tcPr>
            <w:tcW w:w="4110" w:type="dxa"/>
          </w:tcPr>
          <w:p w:rsidR="00390D7F" w:rsidRPr="00B82E11" w:rsidRDefault="00007150" w:rsidP="00137242">
            <w:pPr>
              <w:pStyle w:val="TableCellText"/>
            </w:pPr>
            <w:ins w:id="689" w:author="Renat Ismagilov" w:date="2016-02-29T16:46:00Z">
              <w:r>
                <w:t xml:space="preserve">из п. </w:t>
              </w:r>
              <w:r>
                <w:fldChar w:fldCharType="begin"/>
              </w:r>
              <w:r>
                <w:instrText xml:space="preserve"> REF _Ref444527703 \r \h </w:instrText>
              </w:r>
            </w:ins>
            <w:ins w:id="690" w:author="Renat Ismagilov" w:date="2016-02-29T16:46:00Z">
              <w:r>
                <w:fldChar w:fldCharType="separate"/>
              </w:r>
              <w:r>
                <w:t>4.5.6.18</w:t>
              </w:r>
              <w:r>
                <w:fldChar w:fldCharType="end"/>
              </w:r>
            </w:ins>
            <w:del w:id="691" w:author="Renat Ismagilov" w:date="2016-02-29T16:46:00Z">
              <w:r w:rsidR="00816A7D" w:rsidRPr="00B82E11" w:rsidDel="00007150">
                <w:delText>CCY из основной полупроводки</w:delText>
              </w:r>
            </w:del>
          </w:p>
        </w:tc>
      </w:tr>
      <w:tr w:rsidR="00390D7F" w:rsidRPr="00736C63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8F11D6" w:rsidRDefault="00390D7F" w:rsidP="00137242">
            <w:pPr>
              <w:pStyle w:val="TableCellCode"/>
            </w:pPr>
            <w:r w:rsidRPr="008F11D6">
              <w:t>ACOD</w:t>
            </w:r>
          </w:p>
        </w:tc>
        <w:tc>
          <w:tcPr>
            <w:tcW w:w="4536" w:type="dxa"/>
            <w:vMerge/>
            <w:noWrap/>
            <w:hideMark/>
          </w:tcPr>
          <w:p w:rsidR="00390D7F" w:rsidRPr="00D96E29" w:rsidRDefault="00390D7F" w:rsidP="00137242">
            <w:pPr>
              <w:pStyle w:val="TableCellText"/>
            </w:pPr>
          </w:p>
        </w:tc>
        <w:tc>
          <w:tcPr>
            <w:tcW w:w="4110" w:type="dxa"/>
          </w:tcPr>
          <w:p w:rsidR="00390D7F" w:rsidRPr="00D46C40" w:rsidRDefault="00007150" w:rsidP="00137242">
            <w:pPr>
              <w:pStyle w:val="TableCellText"/>
            </w:pPr>
            <w:ins w:id="692" w:author="Renat Ismagilov" w:date="2016-02-29T16:46:00Z">
              <w:r>
                <w:t xml:space="preserve">из п. </w:t>
              </w:r>
              <w:r>
                <w:fldChar w:fldCharType="begin"/>
              </w:r>
              <w:r>
                <w:instrText xml:space="preserve"> REF _Ref444527703 \r \h </w:instrText>
              </w:r>
            </w:ins>
            <w:ins w:id="693" w:author="Renat Ismagilov" w:date="2016-02-29T16:46:00Z">
              <w:r>
                <w:fldChar w:fldCharType="separate"/>
              </w:r>
              <w:r>
                <w:t>4.5.6.18</w:t>
              </w:r>
              <w:r>
                <w:fldChar w:fldCharType="end"/>
              </w:r>
            </w:ins>
            <w:del w:id="694" w:author="Renat Ismagilov" w:date="2016-02-29T16:46:00Z">
              <w:r w:rsidR="00D46C40" w:rsidDel="00007150">
                <w:delText xml:space="preserve">Определяется по файлу </w:delText>
              </w:r>
              <w:r w:rsidR="00D46C40" w:rsidDel="00007150">
                <w:rPr>
                  <w:lang w:val="en-US"/>
                </w:rPr>
                <w:delText>IFXPPTA</w:delText>
              </w:r>
              <w:r w:rsidR="00D46C40" w:rsidRPr="006003F3" w:rsidDel="00007150">
                <w:delText>P</w:delText>
              </w:r>
              <w:r w:rsidR="00D46C40" w:rsidDel="00007150">
                <w:delText xml:space="preserve"> для отделения </w:delText>
              </w:r>
              <w:r w:rsidR="00D46C40" w:rsidDel="00007150">
                <w:rPr>
                  <w:lang w:val="en-US"/>
                </w:rPr>
                <w:delText>BRCA</w:delText>
              </w:r>
            </w:del>
          </w:p>
        </w:tc>
      </w:tr>
      <w:tr w:rsidR="00390D7F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Default="00390D7F" w:rsidP="00137242">
            <w:pPr>
              <w:pStyle w:val="TableCellCode"/>
            </w:pPr>
            <w:r w:rsidRPr="008F11D6">
              <w:t>ACSQ</w:t>
            </w:r>
          </w:p>
        </w:tc>
        <w:tc>
          <w:tcPr>
            <w:tcW w:w="4536" w:type="dxa"/>
            <w:vMerge/>
            <w:noWrap/>
            <w:hideMark/>
          </w:tcPr>
          <w:p w:rsidR="00390D7F" w:rsidRPr="00D96E29" w:rsidRDefault="00390D7F" w:rsidP="00137242">
            <w:pPr>
              <w:pStyle w:val="TableCellText"/>
            </w:pPr>
          </w:p>
        </w:tc>
        <w:tc>
          <w:tcPr>
            <w:tcW w:w="4110" w:type="dxa"/>
          </w:tcPr>
          <w:p w:rsidR="00390D7F" w:rsidRPr="00B82E11" w:rsidRDefault="00007150" w:rsidP="00137242">
            <w:pPr>
              <w:pStyle w:val="TableCellText"/>
            </w:pPr>
            <w:ins w:id="695" w:author="Renat Ismagilov" w:date="2016-02-29T16:46:00Z">
              <w:r>
                <w:t xml:space="preserve">из п. </w:t>
              </w:r>
              <w:r>
                <w:fldChar w:fldCharType="begin"/>
              </w:r>
              <w:r>
                <w:instrText xml:space="preserve"> REF _Ref444527703 \r \h </w:instrText>
              </w:r>
            </w:ins>
            <w:ins w:id="696" w:author="Renat Ismagilov" w:date="2016-02-29T16:46:00Z">
              <w:r>
                <w:fldChar w:fldCharType="separate"/>
              </w:r>
              <w:r>
                <w:t>4.5.6.18</w:t>
              </w:r>
              <w:r>
                <w:fldChar w:fldCharType="end"/>
              </w:r>
            </w:ins>
            <w:del w:id="697" w:author="Renat Ismagilov" w:date="2016-02-29T16:46:00Z">
              <w:r w:rsidR="00D46C40" w:rsidDel="00007150">
                <w:delText xml:space="preserve">Определяется по файлу </w:delText>
              </w:r>
              <w:r w:rsidR="00D46C40" w:rsidDel="00007150">
                <w:rPr>
                  <w:lang w:val="en-US"/>
                </w:rPr>
                <w:delText>IFXPPTA</w:delText>
              </w:r>
              <w:r w:rsidR="00D46C40" w:rsidRPr="006003F3" w:rsidDel="00007150">
                <w:delText>P</w:delText>
              </w:r>
              <w:r w:rsidR="00D46C40" w:rsidDel="00007150">
                <w:delText xml:space="preserve"> для отделения </w:delText>
              </w:r>
              <w:r w:rsidR="00D46C40" w:rsidDel="00007150">
                <w:rPr>
                  <w:lang w:val="en-US"/>
                </w:rPr>
                <w:delText>BRCA</w:delText>
              </w:r>
            </w:del>
          </w:p>
        </w:tc>
      </w:tr>
      <w:tr w:rsidR="00390D7F" w:rsidRPr="00667DE0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C70A48" w:rsidRDefault="00390D7F" w:rsidP="00137242">
            <w:pPr>
              <w:pStyle w:val="TableCellCode"/>
            </w:pPr>
            <w:r w:rsidRPr="00C70A48">
              <w:t>PSTD</w:t>
            </w:r>
          </w:p>
        </w:tc>
        <w:tc>
          <w:tcPr>
            <w:tcW w:w="4536" w:type="dxa"/>
            <w:noWrap/>
            <w:hideMark/>
          </w:tcPr>
          <w:p w:rsidR="00390D7F" w:rsidRPr="00D941A0" w:rsidRDefault="00390D7F" w:rsidP="00137242">
            <w:pPr>
              <w:pStyle w:val="TableCellText"/>
            </w:pPr>
            <w:r>
              <w:t>Posting</w:t>
            </w:r>
            <w:r w:rsidR="00044C88">
              <w:t xml:space="preserve"> </w:t>
            </w:r>
            <w:r>
              <w:t>date</w:t>
            </w:r>
          </w:p>
        </w:tc>
        <w:tc>
          <w:tcPr>
            <w:tcW w:w="4110" w:type="dxa"/>
          </w:tcPr>
          <w:p w:rsidR="00390D7F" w:rsidRPr="00B82E11" w:rsidRDefault="00667DE0" w:rsidP="00137242">
            <w:pPr>
              <w:pStyle w:val="TableCellCode"/>
            </w:pPr>
            <w:r>
              <w:t>0</w:t>
            </w:r>
          </w:p>
        </w:tc>
      </w:tr>
      <w:tr w:rsidR="00390D7F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C70A48" w:rsidRDefault="00390D7F" w:rsidP="00137242">
            <w:pPr>
              <w:pStyle w:val="TableCellCode"/>
            </w:pPr>
            <w:r w:rsidRPr="00C70A48">
              <w:t>VALD</w:t>
            </w:r>
          </w:p>
        </w:tc>
        <w:tc>
          <w:tcPr>
            <w:tcW w:w="4536" w:type="dxa"/>
            <w:noWrap/>
            <w:hideMark/>
          </w:tcPr>
          <w:p w:rsidR="00390D7F" w:rsidRPr="00D96E29" w:rsidRDefault="00390D7F" w:rsidP="00137242">
            <w:pPr>
              <w:pStyle w:val="TableCellText"/>
            </w:pPr>
            <w:r>
              <w:t>Value</w:t>
            </w:r>
            <w:r w:rsidR="00044C88">
              <w:t xml:space="preserve"> </w:t>
            </w:r>
            <w:r>
              <w:t>date</w:t>
            </w:r>
          </w:p>
        </w:tc>
        <w:tc>
          <w:tcPr>
            <w:tcW w:w="4110" w:type="dxa"/>
          </w:tcPr>
          <w:p w:rsidR="00390D7F" w:rsidRPr="00576C52" w:rsidRDefault="00576C52" w:rsidP="00137242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VALD </w:t>
            </w:r>
            <w:r>
              <w:t>из основной полупроводки.</w:t>
            </w:r>
          </w:p>
        </w:tc>
      </w:tr>
      <w:tr w:rsidR="00390D7F" w:rsidRPr="00736C63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C70A48" w:rsidRDefault="00390D7F" w:rsidP="00137242">
            <w:pPr>
              <w:pStyle w:val="TableCellCode"/>
            </w:pPr>
            <w:r w:rsidRPr="00C70A48">
              <w:t>DRCR</w:t>
            </w:r>
          </w:p>
        </w:tc>
        <w:tc>
          <w:tcPr>
            <w:tcW w:w="4536" w:type="dxa"/>
            <w:noWrap/>
            <w:hideMark/>
          </w:tcPr>
          <w:p w:rsidR="00390D7F" w:rsidRPr="00D96E29" w:rsidRDefault="00390D7F" w:rsidP="00137242">
            <w:pPr>
              <w:pStyle w:val="TableCellText"/>
            </w:pPr>
            <w:r>
              <w:t>Debit/Credit</w:t>
            </w:r>
            <w:r w:rsidR="00044C88">
              <w:t xml:space="preserve"> </w:t>
            </w:r>
            <w:r>
              <w:t>indicator</w:t>
            </w:r>
          </w:p>
        </w:tc>
        <w:tc>
          <w:tcPr>
            <w:tcW w:w="4110" w:type="dxa"/>
          </w:tcPr>
          <w:p w:rsidR="00390D7F" w:rsidRPr="00AC3DF7" w:rsidRDefault="00AC3DF7" w:rsidP="00137242">
            <w:pPr>
              <w:pStyle w:val="TableCellText"/>
            </w:pPr>
            <w:r>
              <w:t xml:space="preserve">Противоположный к </w:t>
            </w:r>
            <w:r>
              <w:rPr>
                <w:lang w:val="en-US"/>
              </w:rPr>
              <w:t>DRCR</w:t>
            </w:r>
            <w:r w:rsidR="00576C52" w:rsidRPr="00576C52">
              <w:t xml:space="preserve"> </w:t>
            </w:r>
            <w:r>
              <w:t>из основной полупроводки.</w:t>
            </w:r>
          </w:p>
        </w:tc>
      </w:tr>
      <w:tr w:rsidR="00390D7F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AC3DF7" w:rsidRDefault="00390D7F" w:rsidP="00137242">
            <w:pPr>
              <w:pStyle w:val="TableCellCode"/>
              <w:rPr>
                <w:lang w:val="en-US"/>
              </w:rPr>
            </w:pPr>
            <w:r w:rsidRPr="00AC3DF7">
              <w:rPr>
                <w:lang w:val="en-US"/>
              </w:rPr>
              <w:t>PNAR</w:t>
            </w:r>
          </w:p>
        </w:tc>
        <w:tc>
          <w:tcPr>
            <w:tcW w:w="4536" w:type="dxa"/>
            <w:noWrap/>
            <w:hideMark/>
          </w:tcPr>
          <w:p w:rsidR="00390D7F" w:rsidRPr="00AC3DF7" w:rsidRDefault="00390D7F" w:rsidP="00137242">
            <w:pPr>
              <w:pStyle w:val="TableCellText"/>
              <w:rPr>
                <w:lang w:val="en-US"/>
              </w:rPr>
            </w:pPr>
            <w:r w:rsidRPr="00AC3DF7">
              <w:rPr>
                <w:lang w:val="en-US"/>
              </w:rPr>
              <w:t>Narrative</w:t>
            </w:r>
          </w:p>
        </w:tc>
        <w:tc>
          <w:tcPr>
            <w:tcW w:w="4110" w:type="dxa"/>
          </w:tcPr>
          <w:p w:rsidR="00390D7F" w:rsidRPr="00AC3DF7" w:rsidRDefault="00576C52" w:rsidP="00137242">
            <w:pPr>
              <w:pStyle w:val="TableCellText"/>
            </w:pPr>
            <w:r>
              <w:t>PNAR из основной полупроводки.</w:t>
            </w:r>
          </w:p>
        </w:tc>
      </w:tr>
      <w:tr w:rsidR="00390D7F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AC3DF7" w:rsidRDefault="00390D7F" w:rsidP="00137242">
            <w:pPr>
              <w:pStyle w:val="TableCellCode"/>
              <w:rPr>
                <w:lang w:val="en-US"/>
              </w:rPr>
            </w:pPr>
            <w:r w:rsidRPr="00AC3DF7">
              <w:rPr>
                <w:lang w:val="en-US"/>
              </w:rPr>
              <w:t>OTRF</w:t>
            </w:r>
          </w:p>
        </w:tc>
        <w:tc>
          <w:tcPr>
            <w:tcW w:w="4536" w:type="dxa"/>
            <w:noWrap/>
            <w:hideMark/>
          </w:tcPr>
          <w:p w:rsidR="00390D7F" w:rsidRPr="00AC3DF7" w:rsidRDefault="00390D7F" w:rsidP="00137242">
            <w:pPr>
              <w:pStyle w:val="TableCellText"/>
              <w:rPr>
                <w:lang w:val="en-US"/>
              </w:rPr>
            </w:pPr>
            <w:r w:rsidRPr="00AC3DF7">
              <w:rPr>
                <w:lang w:val="en-US"/>
              </w:rPr>
              <w:t>Original Transaction Reference</w:t>
            </w:r>
          </w:p>
        </w:tc>
        <w:tc>
          <w:tcPr>
            <w:tcW w:w="4110" w:type="dxa"/>
          </w:tcPr>
          <w:p w:rsidR="00390D7F" w:rsidRPr="00AC3DF7" w:rsidRDefault="00576C52" w:rsidP="00137242">
            <w:pPr>
              <w:pStyle w:val="TableCellText"/>
            </w:pPr>
            <w:r>
              <w:t>OTRF из основной полупроводки.</w:t>
            </w:r>
          </w:p>
        </w:tc>
      </w:tr>
      <w:tr w:rsidR="00390D7F" w:rsidRPr="003125A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AC3DF7" w:rsidRDefault="00390D7F" w:rsidP="00137242">
            <w:pPr>
              <w:pStyle w:val="TableCellCode"/>
              <w:rPr>
                <w:lang w:val="en-US"/>
              </w:rPr>
            </w:pPr>
            <w:r w:rsidRPr="00AC3DF7">
              <w:rPr>
                <w:lang w:val="en-US"/>
              </w:rPr>
              <w:t>ASOC</w:t>
            </w:r>
          </w:p>
        </w:tc>
        <w:tc>
          <w:tcPr>
            <w:tcW w:w="4536" w:type="dxa"/>
            <w:noWrap/>
            <w:hideMark/>
          </w:tcPr>
          <w:p w:rsidR="00390D7F" w:rsidRPr="00AC3DF7" w:rsidRDefault="00390D7F" w:rsidP="00137242">
            <w:pPr>
              <w:pStyle w:val="TableCellText"/>
              <w:rPr>
                <w:lang w:val="en-US"/>
              </w:rPr>
            </w:pPr>
            <w:r w:rsidRPr="00AC3DF7">
              <w:rPr>
                <w:lang w:val="en-US"/>
              </w:rPr>
              <w:t>Associated customer</w:t>
            </w:r>
          </w:p>
        </w:tc>
        <w:tc>
          <w:tcPr>
            <w:tcW w:w="4110" w:type="dxa"/>
          </w:tcPr>
          <w:p w:rsidR="00390D7F" w:rsidRPr="003125AC" w:rsidRDefault="00F91C35" w:rsidP="00137242">
            <w:pPr>
              <w:pStyle w:val="TableCellText"/>
            </w:pPr>
            <w:r w:rsidRPr="00AC3DF7">
              <w:rPr>
                <w:lang w:val="en-US"/>
              </w:rPr>
              <w:t xml:space="preserve">CNUM </w:t>
            </w:r>
            <w:r>
              <w:t>из</w:t>
            </w:r>
            <w:r w:rsidR="00576C52">
              <w:rPr>
                <w:lang w:val="en-US"/>
              </w:rPr>
              <w:t xml:space="preserve"> </w:t>
            </w:r>
            <w:r>
              <w:t>основной полупроводки</w:t>
            </w:r>
          </w:p>
        </w:tc>
      </w:tr>
      <w:tr w:rsidR="00390D7F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CB2DAC" w:rsidRDefault="00390D7F" w:rsidP="00137242">
            <w:pPr>
              <w:pStyle w:val="TableCellCode"/>
            </w:pPr>
            <w:r w:rsidRPr="00CB2DAC">
              <w:t>SPOS</w:t>
            </w:r>
          </w:p>
        </w:tc>
        <w:tc>
          <w:tcPr>
            <w:tcW w:w="4536" w:type="dxa"/>
            <w:noWrap/>
            <w:hideMark/>
          </w:tcPr>
          <w:p w:rsidR="00390D7F" w:rsidRPr="00D96E29" w:rsidRDefault="00390D7F" w:rsidP="00137242">
            <w:pPr>
              <w:pStyle w:val="TableCellText"/>
            </w:pPr>
            <w:r>
              <w:t>Source</w:t>
            </w:r>
            <w:r w:rsidR="00044C88">
              <w:t xml:space="preserve"> </w:t>
            </w:r>
            <w:r>
              <w:t>of</w:t>
            </w:r>
            <w:r w:rsidR="00044C88">
              <w:t xml:space="preserve"> </w:t>
            </w:r>
            <w:r>
              <w:t>posting</w:t>
            </w:r>
          </w:p>
        </w:tc>
        <w:tc>
          <w:tcPr>
            <w:tcW w:w="4110" w:type="dxa"/>
          </w:tcPr>
          <w:p w:rsidR="00390D7F" w:rsidRPr="003125AC" w:rsidRDefault="00576C52" w:rsidP="00137242">
            <w:pPr>
              <w:pStyle w:val="TableCellText"/>
            </w:pPr>
            <w:r>
              <w:rPr>
                <w:lang w:val="en-US"/>
              </w:rPr>
              <w:t xml:space="preserve">SPOS </w:t>
            </w:r>
            <w:r>
              <w:t>из основной полупроводки.</w:t>
            </w:r>
          </w:p>
        </w:tc>
      </w:tr>
      <w:tr w:rsidR="00390D7F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CB2DAC" w:rsidRDefault="00390D7F" w:rsidP="00137242">
            <w:pPr>
              <w:pStyle w:val="TableCellCode"/>
            </w:pPr>
            <w:r w:rsidRPr="00CB2DAC">
              <w:t>DPMT</w:t>
            </w:r>
          </w:p>
        </w:tc>
        <w:tc>
          <w:tcPr>
            <w:tcW w:w="4536" w:type="dxa"/>
            <w:noWrap/>
            <w:hideMark/>
          </w:tcPr>
          <w:p w:rsidR="00390D7F" w:rsidRPr="00D96E29" w:rsidRDefault="00390D7F" w:rsidP="00137242">
            <w:pPr>
              <w:pStyle w:val="TableCellText"/>
            </w:pPr>
            <w:r>
              <w:t>Department</w:t>
            </w:r>
          </w:p>
        </w:tc>
        <w:tc>
          <w:tcPr>
            <w:tcW w:w="4110" w:type="dxa"/>
          </w:tcPr>
          <w:p w:rsidR="00390D7F" w:rsidRPr="003125AC" w:rsidRDefault="00576C52" w:rsidP="00137242">
            <w:pPr>
              <w:pStyle w:val="TableCellText"/>
            </w:pPr>
            <w:r>
              <w:rPr>
                <w:lang w:val="en-US"/>
              </w:rPr>
              <w:t xml:space="preserve">DPMT </w:t>
            </w:r>
            <w:r>
              <w:t>из основной полупроводки.</w:t>
            </w:r>
          </w:p>
        </w:tc>
      </w:tr>
      <w:tr w:rsidR="00390D7F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CB2DAC" w:rsidRDefault="00390D7F" w:rsidP="00137242">
            <w:pPr>
              <w:pStyle w:val="TableCellCode"/>
            </w:pPr>
            <w:r w:rsidRPr="00CB2DAC">
              <w:t>SWCR</w:t>
            </w:r>
          </w:p>
        </w:tc>
        <w:tc>
          <w:tcPr>
            <w:tcW w:w="4536" w:type="dxa"/>
            <w:noWrap/>
            <w:hideMark/>
          </w:tcPr>
          <w:p w:rsidR="00390D7F" w:rsidRPr="00D96E29" w:rsidRDefault="00390D7F" w:rsidP="00137242">
            <w:pPr>
              <w:pStyle w:val="TableCellText"/>
            </w:pPr>
            <w:r>
              <w:t>SWIFT common</w:t>
            </w:r>
            <w:r w:rsidR="00044C88">
              <w:t xml:space="preserve"> </w:t>
            </w:r>
            <w:r>
              <w:t>reference</w:t>
            </w:r>
          </w:p>
        </w:tc>
        <w:tc>
          <w:tcPr>
            <w:tcW w:w="4110" w:type="dxa"/>
          </w:tcPr>
          <w:p w:rsidR="00390D7F" w:rsidRPr="003125AC" w:rsidRDefault="00576C52" w:rsidP="00137242">
            <w:pPr>
              <w:pStyle w:val="TableCellText"/>
            </w:pPr>
            <w:r>
              <w:rPr>
                <w:lang w:val="en-US"/>
              </w:rPr>
              <w:t xml:space="preserve">SWCR </w:t>
            </w:r>
            <w:r>
              <w:t>из основной полупроводки.</w:t>
            </w:r>
          </w:p>
        </w:tc>
      </w:tr>
      <w:tr w:rsidR="00390D7F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CB2DAC" w:rsidRDefault="00390D7F" w:rsidP="00137242">
            <w:pPr>
              <w:pStyle w:val="TableCellCode"/>
            </w:pPr>
            <w:r w:rsidRPr="00CB2DAC">
              <w:t>PRFC</w:t>
            </w:r>
          </w:p>
        </w:tc>
        <w:tc>
          <w:tcPr>
            <w:tcW w:w="4536" w:type="dxa"/>
            <w:noWrap/>
            <w:hideMark/>
          </w:tcPr>
          <w:p w:rsidR="00390D7F" w:rsidRPr="00D96E29" w:rsidRDefault="00390D7F" w:rsidP="00137242">
            <w:pPr>
              <w:pStyle w:val="TableCellText"/>
            </w:pPr>
            <w:r>
              <w:t>Profit</w:t>
            </w:r>
            <w:r w:rsidR="00044C88">
              <w:t xml:space="preserve"> </w:t>
            </w:r>
            <w:r>
              <w:t>center</w:t>
            </w:r>
          </w:p>
        </w:tc>
        <w:tc>
          <w:tcPr>
            <w:tcW w:w="4110" w:type="dxa"/>
          </w:tcPr>
          <w:p w:rsidR="00390D7F" w:rsidRPr="003125AC" w:rsidRDefault="00576C52" w:rsidP="00137242">
            <w:pPr>
              <w:pStyle w:val="TableCellText"/>
            </w:pPr>
            <w:r>
              <w:rPr>
                <w:lang w:val="en-US"/>
              </w:rPr>
              <w:t xml:space="preserve">PRFC </w:t>
            </w:r>
            <w:r>
              <w:t>из основной полупроводки.</w:t>
            </w:r>
          </w:p>
        </w:tc>
      </w:tr>
      <w:tr w:rsidR="00390D7F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Default="00390D7F" w:rsidP="00137242">
            <w:pPr>
              <w:pStyle w:val="TableCellCode"/>
            </w:pPr>
            <w:r w:rsidRPr="00CB2DAC">
              <w:t>BOKC</w:t>
            </w:r>
          </w:p>
        </w:tc>
        <w:tc>
          <w:tcPr>
            <w:tcW w:w="4536" w:type="dxa"/>
            <w:noWrap/>
            <w:hideMark/>
          </w:tcPr>
          <w:p w:rsidR="00390D7F" w:rsidRPr="00D96E29" w:rsidRDefault="00390D7F" w:rsidP="00137242">
            <w:pPr>
              <w:pStyle w:val="TableCellText"/>
            </w:pPr>
            <w:r>
              <w:t>Book</w:t>
            </w:r>
            <w:r w:rsidR="00044C88">
              <w:t xml:space="preserve"> </w:t>
            </w:r>
            <w:r>
              <w:t>code</w:t>
            </w:r>
          </w:p>
        </w:tc>
        <w:tc>
          <w:tcPr>
            <w:tcW w:w="4110" w:type="dxa"/>
          </w:tcPr>
          <w:p w:rsidR="00390D7F" w:rsidRPr="003125AC" w:rsidRDefault="00576C52" w:rsidP="00137242">
            <w:pPr>
              <w:pStyle w:val="TableCellText"/>
            </w:pPr>
            <w:r>
              <w:rPr>
                <w:lang w:val="en-US"/>
              </w:rPr>
              <w:t xml:space="preserve">BOKC </w:t>
            </w:r>
            <w:r>
              <w:t>из основной полупроводки.</w:t>
            </w:r>
          </w:p>
        </w:tc>
      </w:tr>
      <w:tr w:rsidR="00390D7F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390D7F" w:rsidRPr="0000354D" w:rsidRDefault="00390D7F" w:rsidP="00137242">
            <w:pPr>
              <w:pStyle w:val="TableCellCode"/>
            </w:pPr>
            <w:r>
              <w:t>TRAT</w:t>
            </w:r>
          </w:p>
        </w:tc>
        <w:tc>
          <w:tcPr>
            <w:tcW w:w="4536" w:type="dxa"/>
            <w:noWrap/>
            <w:hideMark/>
          </w:tcPr>
          <w:p w:rsidR="00390D7F" w:rsidRPr="00BB500E" w:rsidRDefault="00390D7F" w:rsidP="00137242">
            <w:pPr>
              <w:pStyle w:val="TableCellText"/>
            </w:pPr>
            <w:bookmarkStart w:id="698" w:name="_Hlk422230356"/>
            <w:r>
              <w:t>Transaction</w:t>
            </w:r>
            <w:r w:rsidR="00044C88">
              <w:t xml:space="preserve"> </w:t>
            </w:r>
            <w:r>
              <w:t>type</w:t>
            </w:r>
            <w:bookmarkEnd w:id="698"/>
          </w:p>
        </w:tc>
        <w:tc>
          <w:tcPr>
            <w:tcW w:w="4110" w:type="dxa"/>
          </w:tcPr>
          <w:p w:rsidR="00390D7F" w:rsidRPr="003125AC" w:rsidRDefault="005251E8" w:rsidP="00137242">
            <w:pPr>
              <w:pStyle w:val="TableCellCode"/>
            </w:pPr>
            <w:r>
              <w:t>00000</w:t>
            </w:r>
          </w:p>
        </w:tc>
      </w:tr>
      <w:tr w:rsidR="00390D7F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390D7F" w:rsidRPr="00526559" w:rsidRDefault="00390D7F" w:rsidP="00137242">
            <w:pPr>
              <w:pStyle w:val="TableCellCode"/>
            </w:pPr>
            <w:r w:rsidRPr="0000354D">
              <w:t>ErrN</w:t>
            </w:r>
          </w:p>
        </w:tc>
        <w:tc>
          <w:tcPr>
            <w:tcW w:w="4536" w:type="dxa"/>
            <w:noWrap/>
            <w:hideMark/>
          </w:tcPr>
          <w:p w:rsidR="00390D7F" w:rsidRPr="003125AC" w:rsidRDefault="00390D7F" w:rsidP="00137242">
            <w:pPr>
              <w:pStyle w:val="TableCellText"/>
            </w:pPr>
            <w:r>
              <w:t>Код ошибки</w:t>
            </w:r>
          </w:p>
        </w:tc>
        <w:tc>
          <w:tcPr>
            <w:tcW w:w="4110" w:type="dxa"/>
          </w:tcPr>
          <w:p w:rsidR="00390D7F" w:rsidRPr="003125AC" w:rsidRDefault="00390D7F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  <w:tr w:rsidR="00AB5188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AB5188" w:rsidRPr="005A442B" w:rsidRDefault="00AB5188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ErrM</w:t>
            </w:r>
          </w:p>
        </w:tc>
        <w:tc>
          <w:tcPr>
            <w:tcW w:w="4536" w:type="dxa"/>
            <w:noWrap/>
            <w:hideMark/>
          </w:tcPr>
          <w:p w:rsidR="00AB5188" w:rsidRPr="005A442B" w:rsidRDefault="00AB5188" w:rsidP="00137242">
            <w:pPr>
              <w:pStyle w:val="TableCellText"/>
            </w:pPr>
            <w:r>
              <w:t>Текст ошибки</w:t>
            </w:r>
          </w:p>
        </w:tc>
        <w:tc>
          <w:tcPr>
            <w:tcW w:w="4110" w:type="dxa"/>
          </w:tcPr>
          <w:p w:rsidR="00AB5188" w:rsidRPr="003125AC" w:rsidRDefault="00AB5188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  <w:tr w:rsidR="00AB5188" w:rsidRPr="00736C63" w:rsidTr="00137242">
        <w:trPr>
          <w:trHeight w:val="300"/>
        </w:trPr>
        <w:tc>
          <w:tcPr>
            <w:tcW w:w="1668" w:type="dxa"/>
            <w:noWrap/>
          </w:tcPr>
          <w:p w:rsidR="00AB5188" w:rsidRPr="00AB5188" w:rsidRDefault="00AB5188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RRN</w:t>
            </w:r>
          </w:p>
        </w:tc>
        <w:tc>
          <w:tcPr>
            <w:tcW w:w="4536" w:type="dxa"/>
            <w:noWrap/>
          </w:tcPr>
          <w:p w:rsidR="00AB5188" w:rsidRPr="00AB5188" w:rsidRDefault="00AB5188" w:rsidP="00137242">
            <w:pPr>
              <w:pStyle w:val="TableCellText"/>
            </w:pPr>
            <w:r>
              <w:rPr>
                <w:lang w:val="en-US"/>
              </w:rPr>
              <w:t>RRN</w:t>
            </w:r>
            <w:r w:rsidR="00044C88">
              <w:t xml:space="preserve"> </w:t>
            </w:r>
            <w:r>
              <w:t xml:space="preserve">созданной записи (в </w:t>
            </w:r>
            <w:r>
              <w:rPr>
                <w:lang w:val="en-US"/>
              </w:rPr>
              <w:t>GLPOSTPA</w:t>
            </w:r>
            <w:r w:rsidRPr="00AB5188">
              <w:t>)</w:t>
            </w:r>
          </w:p>
        </w:tc>
        <w:tc>
          <w:tcPr>
            <w:tcW w:w="4110" w:type="dxa"/>
          </w:tcPr>
          <w:p w:rsidR="00AB5188" w:rsidRPr="003125AC" w:rsidRDefault="00AB5188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E22585" w:rsidRPr="00576C52" w:rsidRDefault="00E22585" w:rsidP="00C13C5B">
      <w:pPr>
        <w:pStyle w:val="L4indent1"/>
      </w:pPr>
      <w:r w:rsidRPr="0039127A">
        <w:t>Проанализировать результат работы программы. Если код ошибки (</w:t>
      </w:r>
      <w:r>
        <w:t>ErrN</w:t>
      </w:r>
      <w:r w:rsidRPr="0039127A">
        <w:t>) не равен</w:t>
      </w:r>
      <w:r w:rsidRPr="00667DE0">
        <w:t xml:space="preserve"> 0</w:t>
      </w:r>
      <w:r w:rsidRPr="0039127A">
        <w:t xml:space="preserve">, зафиксировать ошибку с кодом </w:t>
      </w:r>
      <w:r w:rsidR="00AA76CD" w:rsidRPr="00AA76CD">
        <w:t>«</w:t>
      </w:r>
      <w:r w:rsidR="00AA76CD">
        <w:t>86</w:t>
      </w:r>
      <w:r w:rsidR="00AA76CD" w:rsidRPr="00AA76CD">
        <w:t>»</w:t>
      </w:r>
      <w:r w:rsidRPr="0039127A">
        <w:t>.</w:t>
      </w:r>
    </w:p>
    <w:p w:rsidR="0039127A" w:rsidRPr="00D81C0E" w:rsidRDefault="0039127A" w:rsidP="0039127A">
      <w:pPr>
        <w:pStyle w:val="L4indent1"/>
      </w:pPr>
      <w:bookmarkStart w:id="699" w:name="_Ref444523472"/>
      <w:r w:rsidRPr="0039127A">
        <w:t xml:space="preserve">Ввести проджект с движением с помощью программы </w:t>
      </w:r>
      <w:r w:rsidR="00DF6677">
        <w:rPr>
          <w:lang w:val="en-US"/>
        </w:rPr>
        <w:t>MMBGL</w:t>
      </w:r>
      <w:r w:rsidR="00DF6677" w:rsidRPr="0039127A">
        <w:t>SU0</w:t>
      </w:r>
      <w:r>
        <w:rPr>
          <w:rStyle w:val="aa"/>
        </w:rPr>
        <w:footnoteReference w:id="17"/>
      </w:r>
      <w:r w:rsidRPr="0039127A">
        <w:t>:</w:t>
      </w:r>
      <w:bookmarkEnd w:id="699"/>
    </w:p>
    <w:p w:rsidR="00DF6677" w:rsidRDefault="00A427FF" w:rsidP="00D81C0E">
      <w:pPr>
        <w:pStyle w:val="ac"/>
        <w:rPr>
          <w:lang w:val="en-US"/>
        </w:rPr>
      </w:pPr>
      <w:r w:rsidRPr="00A427FF"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DF6677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F6677" w:rsidRPr="003A7B0C" w:rsidRDefault="00DF6677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DF6677" w:rsidRPr="003A7B0C" w:rsidRDefault="00DF6677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DF6677" w:rsidRPr="00ED0E14" w:rsidRDefault="00DF6677" w:rsidP="00137242">
            <w:pPr>
              <w:pStyle w:val="TableCellText"/>
            </w:pPr>
            <w:r>
              <w:t>Что передать</w:t>
            </w:r>
          </w:p>
        </w:tc>
      </w:tr>
      <w:tr w:rsidR="006061E1" w:rsidRPr="007E381C" w:rsidTr="00F961E4">
        <w:trPr>
          <w:trHeight w:val="300"/>
        </w:trPr>
        <w:tc>
          <w:tcPr>
            <w:tcW w:w="1668" w:type="dxa"/>
            <w:noWrap/>
            <w:hideMark/>
          </w:tcPr>
          <w:p w:rsidR="006061E1" w:rsidRPr="00526559" w:rsidRDefault="006061E1" w:rsidP="00F961E4">
            <w:pPr>
              <w:pStyle w:val="TableCellCode"/>
            </w:pPr>
            <w:r>
              <w:rPr>
                <w:lang w:val="en-US"/>
              </w:rPr>
              <w:t>p0</w:t>
            </w:r>
            <w:r w:rsidRPr="00526559">
              <w:t>Mode</w:t>
            </w:r>
          </w:p>
        </w:tc>
        <w:tc>
          <w:tcPr>
            <w:tcW w:w="4536" w:type="dxa"/>
            <w:noWrap/>
            <w:hideMark/>
          </w:tcPr>
          <w:p w:rsidR="006061E1" w:rsidRPr="0061666E" w:rsidRDefault="006061E1" w:rsidP="00F961E4">
            <w:pPr>
              <w:pStyle w:val="TableCellText"/>
            </w:pPr>
            <w:r w:rsidRPr="0061666E">
              <w:t>Режим работы</w:t>
            </w:r>
          </w:p>
        </w:tc>
        <w:tc>
          <w:tcPr>
            <w:tcW w:w="4110" w:type="dxa"/>
          </w:tcPr>
          <w:p w:rsidR="006061E1" w:rsidRPr="00B82E11" w:rsidRDefault="006061E1" w:rsidP="00F961E4">
            <w:pPr>
              <w:pStyle w:val="TableCellCode"/>
            </w:pPr>
            <w:r w:rsidRPr="00B82E11">
              <w:t>' ' (Пробел)</w:t>
            </w:r>
          </w:p>
        </w:tc>
      </w:tr>
      <w:tr w:rsidR="00DF6677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F6677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CC65AE">
              <w:t>BRCA</w:t>
            </w:r>
          </w:p>
        </w:tc>
        <w:tc>
          <w:tcPr>
            <w:tcW w:w="4536" w:type="dxa"/>
            <w:vMerge w:val="restart"/>
          </w:tcPr>
          <w:p w:rsidR="00DF6677" w:rsidRPr="0061666E" w:rsidRDefault="00DF6677" w:rsidP="00137242">
            <w:pPr>
              <w:pStyle w:val="TableCellText"/>
            </w:pPr>
            <w:r w:rsidRPr="0061666E">
              <w:t>Midas account</w:t>
            </w:r>
          </w:p>
        </w:tc>
        <w:tc>
          <w:tcPr>
            <w:tcW w:w="4110" w:type="dxa"/>
          </w:tcPr>
          <w:p w:rsidR="00DF6677" w:rsidRDefault="00DF6677" w:rsidP="00137242">
            <w:pPr>
              <w:pStyle w:val="TableCellCode"/>
            </w:pPr>
            <w:r>
              <w:t>AMBRCA</w:t>
            </w:r>
          </w:p>
        </w:tc>
      </w:tr>
      <w:tr w:rsidR="00DF6677" w:rsidTr="00137242">
        <w:tc>
          <w:tcPr>
            <w:tcW w:w="0" w:type="auto"/>
          </w:tcPr>
          <w:p w:rsidR="00DF6677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CC65AE">
              <w:t>CNUM</w:t>
            </w:r>
          </w:p>
        </w:tc>
        <w:tc>
          <w:tcPr>
            <w:tcW w:w="4536" w:type="dxa"/>
            <w:vMerge/>
          </w:tcPr>
          <w:p w:rsidR="00DF6677" w:rsidRPr="0061666E" w:rsidRDefault="00DF6677" w:rsidP="00137242">
            <w:pPr>
              <w:pStyle w:val="TableCellText"/>
            </w:pPr>
          </w:p>
        </w:tc>
        <w:tc>
          <w:tcPr>
            <w:tcW w:w="4110" w:type="dxa"/>
          </w:tcPr>
          <w:p w:rsidR="00DF6677" w:rsidRDefault="00DF6677" w:rsidP="00137242">
            <w:pPr>
              <w:pStyle w:val="TableCellCode"/>
            </w:pPr>
            <w:r>
              <w:t>AMCNUM</w:t>
            </w:r>
          </w:p>
        </w:tc>
      </w:tr>
      <w:tr w:rsidR="00DF6677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F6677" w:rsidRDefault="00DF6677" w:rsidP="00137242">
            <w:pPr>
              <w:pStyle w:val="TableCellCode"/>
            </w:pPr>
            <w:r>
              <w:rPr>
                <w:lang w:val="en-US"/>
              </w:rPr>
              <w:lastRenderedPageBreak/>
              <w:t>p0</w:t>
            </w:r>
            <w:r w:rsidRPr="00CC65AE">
              <w:t xml:space="preserve">CCY </w:t>
            </w:r>
          </w:p>
        </w:tc>
        <w:tc>
          <w:tcPr>
            <w:tcW w:w="4536" w:type="dxa"/>
            <w:vMerge/>
          </w:tcPr>
          <w:p w:rsidR="00DF6677" w:rsidRPr="0061666E" w:rsidRDefault="00DF6677" w:rsidP="00137242">
            <w:pPr>
              <w:pStyle w:val="TableCellText"/>
            </w:pPr>
          </w:p>
        </w:tc>
        <w:tc>
          <w:tcPr>
            <w:tcW w:w="4110" w:type="dxa"/>
          </w:tcPr>
          <w:p w:rsidR="00DF6677" w:rsidRDefault="00DF6677" w:rsidP="00137242">
            <w:pPr>
              <w:pStyle w:val="TableCellCode"/>
            </w:pPr>
            <w:r>
              <w:t>AMCCY</w:t>
            </w:r>
          </w:p>
        </w:tc>
      </w:tr>
      <w:tr w:rsidR="00DF6677" w:rsidTr="00137242">
        <w:tc>
          <w:tcPr>
            <w:tcW w:w="0" w:type="auto"/>
          </w:tcPr>
          <w:p w:rsidR="00DF6677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CC65AE">
              <w:t>ACOD</w:t>
            </w:r>
          </w:p>
        </w:tc>
        <w:tc>
          <w:tcPr>
            <w:tcW w:w="4536" w:type="dxa"/>
            <w:vMerge/>
          </w:tcPr>
          <w:p w:rsidR="00DF6677" w:rsidRPr="0061666E" w:rsidRDefault="00DF6677" w:rsidP="00137242">
            <w:pPr>
              <w:pStyle w:val="TableCellText"/>
            </w:pPr>
          </w:p>
        </w:tc>
        <w:tc>
          <w:tcPr>
            <w:tcW w:w="4110" w:type="dxa"/>
          </w:tcPr>
          <w:p w:rsidR="00DF6677" w:rsidRDefault="00DF6677" w:rsidP="00137242">
            <w:pPr>
              <w:pStyle w:val="TableCellCode"/>
            </w:pPr>
            <w:r>
              <w:t>AMACOD</w:t>
            </w:r>
          </w:p>
        </w:tc>
      </w:tr>
      <w:tr w:rsidR="00DF6677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F6677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CC65AE">
              <w:t>ACSQ</w:t>
            </w:r>
          </w:p>
        </w:tc>
        <w:tc>
          <w:tcPr>
            <w:tcW w:w="4536" w:type="dxa"/>
            <w:vMerge/>
          </w:tcPr>
          <w:p w:rsidR="00DF6677" w:rsidRPr="0061666E" w:rsidRDefault="00DF6677" w:rsidP="00137242">
            <w:pPr>
              <w:pStyle w:val="TableCellText"/>
            </w:pPr>
          </w:p>
        </w:tc>
        <w:tc>
          <w:tcPr>
            <w:tcW w:w="4110" w:type="dxa"/>
          </w:tcPr>
          <w:p w:rsidR="00DF6677" w:rsidRDefault="00DF6677" w:rsidP="00137242">
            <w:pPr>
              <w:pStyle w:val="TableCellCode"/>
            </w:pPr>
            <w:r>
              <w:t>AMACSQ</w:t>
            </w:r>
          </w:p>
        </w:tc>
      </w:tr>
      <w:tr w:rsidR="00DF6677" w:rsidRPr="006618F2" w:rsidTr="00137242">
        <w:trPr>
          <w:trHeight w:val="300"/>
        </w:trPr>
        <w:tc>
          <w:tcPr>
            <w:tcW w:w="1668" w:type="dxa"/>
            <w:noWrap/>
            <w:hideMark/>
          </w:tcPr>
          <w:p w:rsidR="00DF6677" w:rsidRPr="00CC65AE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CC65AE">
              <w:t>PSTA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 w:rsidRPr="0061666E">
              <w:t>Movement Amount</w:t>
            </w:r>
          </w:p>
        </w:tc>
        <w:tc>
          <w:tcPr>
            <w:tcW w:w="4110" w:type="dxa"/>
          </w:tcPr>
          <w:p w:rsidR="00DF6677" w:rsidRPr="00B82E11" w:rsidRDefault="00DF6677" w:rsidP="00137242">
            <w:pPr>
              <w:pStyle w:val="TableCellCode"/>
            </w:pPr>
            <w:r>
              <w:t>AMPSTA</w:t>
            </w:r>
          </w:p>
        </w:tc>
      </w:tr>
      <w:tr w:rsidR="00DF6677" w:rsidRPr="00687A0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F6677" w:rsidRPr="00CC65AE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CC65AE">
              <w:t>DRCR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 w:rsidRPr="0061666E">
              <w:t>Debit or Credit</w:t>
            </w:r>
          </w:p>
        </w:tc>
        <w:tc>
          <w:tcPr>
            <w:tcW w:w="4110" w:type="dxa"/>
          </w:tcPr>
          <w:p w:rsidR="00DF6677" w:rsidRPr="00DF6677" w:rsidRDefault="00DF6677" w:rsidP="00137242">
            <w:pPr>
              <w:pStyle w:val="TableCellCod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AMDRCR</w:t>
            </w:r>
          </w:p>
        </w:tc>
      </w:tr>
      <w:tr w:rsidR="00DF6677" w:rsidRPr="00D941A0" w:rsidTr="00137242">
        <w:trPr>
          <w:trHeight w:val="300"/>
        </w:trPr>
        <w:tc>
          <w:tcPr>
            <w:tcW w:w="1668" w:type="dxa"/>
            <w:noWrap/>
            <w:hideMark/>
          </w:tcPr>
          <w:p w:rsidR="00DF6677" w:rsidRPr="00573A92" w:rsidRDefault="00DF667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Pr="00573A92">
              <w:rPr>
                <w:lang w:val="en-US"/>
              </w:rPr>
              <w:t>VALD</w:t>
            </w:r>
          </w:p>
        </w:tc>
        <w:tc>
          <w:tcPr>
            <w:tcW w:w="4536" w:type="dxa"/>
            <w:noWrap/>
            <w:hideMark/>
          </w:tcPr>
          <w:p w:rsidR="00DF6677" w:rsidRPr="00573A92" w:rsidRDefault="00DF6677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Value Date</w:t>
            </w:r>
          </w:p>
        </w:tc>
        <w:tc>
          <w:tcPr>
            <w:tcW w:w="4110" w:type="dxa"/>
          </w:tcPr>
          <w:p w:rsidR="00DF6677" w:rsidRPr="000827AE" w:rsidRDefault="00DF6677" w:rsidP="00137242">
            <w:pPr>
              <w:pStyle w:val="TableCellCode"/>
            </w:pPr>
            <w:r>
              <w:t>AMVALD</w:t>
            </w:r>
          </w:p>
        </w:tc>
      </w:tr>
      <w:tr w:rsidR="00DF6677" w:rsidRPr="00D96E29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F6677" w:rsidRPr="00573A92" w:rsidRDefault="00DF667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Pr="00573A92">
              <w:rPr>
                <w:lang w:val="en-US"/>
              </w:rPr>
              <w:t>TRYP</w:t>
            </w:r>
          </w:p>
        </w:tc>
        <w:tc>
          <w:tcPr>
            <w:tcW w:w="4536" w:type="dxa"/>
            <w:noWrap/>
            <w:hideMark/>
          </w:tcPr>
          <w:p w:rsidR="00DF6677" w:rsidRPr="00573A92" w:rsidRDefault="00DF6677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Transaction Type</w:t>
            </w:r>
          </w:p>
        </w:tc>
        <w:tc>
          <w:tcPr>
            <w:tcW w:w="4110" w:type="dxa"/>
          </w:tcPr>
          <w:p w:rsidR="00DF6677" w:rsidRPr="00F43620" w:rsidRDefault="00DF6677" w:rsidP="00137242">
            <w:pPr>
              <w:pStyle w:val="TableCellCode"/>
            </w:pPr>
            <w:r>
              <w:t>A</w:t>
            </w:r>
            <w:r w:rsidRPr="00106428">
              <w:t>MTRYP</w:t>
            </w:r>
          </w:p>
        </w:tc>
      </w:tr>
      <w:tr w:rsidR="00DF6677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DF6677" w:rsidRPr="00573A92" w:rsidRDefault="00DF667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Pr="00573A92">
              <w:rPr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DF6677" w:rsidRPr="00573A92" w:rsidRDefault="00DF6677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Transaction Number</w:t>
            </w:r>
          </w:p>
        </w:tc>
        <w:tc>
          <w:tcPr>
            <w:tcW w:w="4110" w:type="dxa"/>
          </w:tcPr>
          <w:p w:rsidR="00DF6677" w:rsidRPr="00782BD8" w:rsidRDefault="00DF6677" w:rsidP="00137242">
            <w:pPr>
              <w:pStyle w:val="TableCellCode"/>
            </w:pPr>
            <w:r>
              <w:t>AMTNMR</w:t>
            </w:r>
          </w:p>
        </w:tc>
      </w:tr>
      <w:tr w:rsidR="00DF6677" w:rsidRPr="002B085A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F6677" w:rsidRPr="00573A92" w:rsidRDefault="00DF667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Pr="00573A92">
              <w:rPr>
                <w:lang w:val="en-US"/>
              </w:rPr>
              <w:t>PNAR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 w:rsidRPr="00573A92">
              <w:rPr>
                <w:lang w:val="en-US"/>
              </w:rPr>
              <w:t>Narrat</w:t>
            </w:r>
            <w:r w:rsidRPr="0061666E">
              <w:t>ive Description</w:t>
            </w:r>
          </w:p>
        </w:tc>
        <w:tc>
          <w:tcPr>
            <w:tcW w:w="4110" w:type="dxa"/>
          </w:tcPr>
          <w:p w:rsidR="00DF6677" w:rsidRPr="00782BD8" w:rsidRDefault="00DF6677" w:rsidP="00137242">
            <w:pPr>
              <w:pStyle w:val="TableCellCode"/>
            </w:pPr>
            <w:r>
              <w:t>AMNRTD</w:t>
            </w:r>
          </w:p>
        </w:tc>
      </w:tr>
      <w:tr w:rsidR="00DF6677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DF6677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CC65AE">
              <w:t>CQNR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 w:rsidRPr="0061666E">
              <w:t>Cheque Number</w:t>
            </w:r>
          </w:p>
        </w:tc>
        <w:tc>
          <w:tcPr>
            <w:tcW w:w="4110" w:type="dxa"/>
          </w:tcPr>
          <w:p w:rsidR="00DF6677" w:rsidRPr="00782BD8" w:rsidRDefault="000961A9" w:rsidP="00137242">
            <w:pPr>
              <w:pStyle w:val="TableCellCode"/>
            </w:pPr>
            <w:r>
              <w:rPr>
                <w:lang w:val="en-US"/>
              </w:rPr>
              <w:t>3</w:t>
            </w:r>
            <w:r w:rsidR="00DF6677">
              <w:t>0</w:t>
            </w:r>
          </w:p>
        </w:tc>
      </w:tr>
      <w:tr w:rsidR="00DF6677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F6677" w:rsidRPr="00526559" w:rsidRDefault="00DF6677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Pr="00526559">
              <w:t>RvIn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>
              <w:t>Признак сторнирования</w:t>
            </w:r>
          </w:p>
        </w:tc>
        <w:tc>
          <w:tcPr>
            <w:tcW w:w="4110" w:type="dxa"/>
          </w:tcPr>
          <w:p w:rsidR="00DF6677" w:rsidRPr="00B82E11" w:rsidRDefault="00DF6677" w:rsidP="00137242">
            <w:pPr>
              <w:pStyle w:val="TableCellCode"/>
            </w:pPr>
            <w:r w:rsidRPr="00B82E11">
              <w:t>' ' (Пробел)</w:t>
            </w:r>
          </w:p>
        </w:tc>
      </w:tr>
      <w:tr w:rsidR="00DF6677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DF6677" w:rsidRPr="00496BE5" w:rsidRDefault="00DF667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Pr="00526559">
              <w:t>Rt</w:t>
            </w:r>
            <w:r>
              <w:rPr>
                <w:lang w:val="en-US"/>
              </w:rPr>
              <w:t>Cd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 w:rsidRPr="0061666E">
              <w:t>Код возврата</w:t>
            </w:r>
          </w:p>
        </w:tc>
        <w:tc>
          <w:tcPr>
            <w:tcW w:w="4110" w:type="dxa"/>
          </w:tcPr>
          <w:p w:rsidR="00DF6677" w:rsidRPr="00D941A0" w:rsidRDefault="00DF6677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  <w:tr w:rsidR="00DF6677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F6677" w:rsidRDefault="00DF667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p0ErrM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>
              <w:t>Сообщение об ошибке</w:t>
            </w:r>
          </w:p>
        </w:tc>
        <w:tc>
          <w:tcPr>
            <w:tcW w:w="4110" w:type="dxa"/>
          </w:tcPr>
          <w:p w:rsidR="00DF6677" w:rsidRPr="00D941A0" w:rsidRDefault="00DF6677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  <w:tr w:rsidR="00DF6677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DF6677" w:rsidRDefault="00DF667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p0RRN</w:t>
            </w:r>
          </w:p>
        </w:tc>
        <w:tc>
          <w:tcPr>
            <w:tcW w:w="4536" w:type="dxa"/>
            <w:noWrap/>
            <w:hideMark/>
          </w:tcPr>
          <w:p w:rsidR="00DF6677" w:rsidRPr="0061666E" w:rsidRDefault="00DF6677" w:rsidP="00137242">
            <w:pPr>
              <w:pStyle w:val="TableCellText"/>
            </w:pPr>
            <w:r>
              <w:rPr>
                <w:lang w:val="en-US"/>
              </w:rPr>
              <w:t xml:space="preserve">RRN </w:t>
            </w:r>
            <w:r w:rsidR="00E326C7">
              <w:t xml:space="preserve">проджекта </w:t>
            </w:r>
            <w:r>
              <w:t xml:space="preserve">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DF6677" w:rsidRPr="00D941A0" w:rsidRDefault="00DF6677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39127A" w:rsidRPr="00DF6677" w:rsidRDefault="0039127A" w:rsidP="00C13C5B">
      <w:pPr>
        <w:pStyle w:val="L4indent1"/>
      </w:pPr>
      <w:r w:rsidRPr="0039127A">
        <w:t>Проанализировать результат работы программы. Если код возврата (</w:t>
      </w:r>
      <w:r w:rsidR="00DF6677">
        <w:rPr>
          <w:lang w:val="en-US"/>
        </w:rPr>
        <w:t>p</w:t>
      </w:r>
      <w:r w:rsidR="00DF6677" w:rsidRPr="00DF6677">
        <w:t>0</w:t>
      </w:r>
      <w:r w:rsidR="00DF6677" w:rsidRPr="00526559">
        <w:t>Rt</w:t>
      </w:r>
      <w:r w:rsidR="00DF6677">
        <w:rPr>
          <w:lang w:val="en-US"/>
        </w:rPr>
        <w:t>Cd</w:t>
      </w:r>
      <w:r w:rsidRPr="0039127A">
        <w:t xml:space="preserve">) не </w:t>
      </w:r>
      <w:r w:rsidRPr="00667DE0">
        <w:t xml:space="preserve">равен </w:t>
      </w:r>
      <w:r w:rsidR="00DF6677" w:rsidRPr="00DF6677">
        <w:t>0</w:t>
      </w:r>
      <w:r w:rsidRPr="0039127A">
        <w:t xml:space="preserve">, зафиксировать ошибку с кодом </w:t>
      </w:r>
      <w:r w:rsidR="00AA76CD" w:rsidRPr="00AA76CD">
        <w:t>«</w:t>
      </w:r>
      <w:r w:rsidR="00AA76CD">
        <w:t>87</w:t>
      </w:r>
      <w:r w:rsidR="00AA76CD" w:rsidRPr="00AA76CD">
        <w:t>»</w:t>
      </w:r>
      <w:r w:rsidRPr="0039127A">
        <w:t>.</w:t>
      </w:r>
    </w:p>
    <w:p w:rsidR="00DF6677" w:rsidRPr="00C008B0" w:rsidRDefault="00DF6677" w:rsidP="00DF6677">
      <w:pPr>
        <w:pStyle w:val="L4indent1"/>
      </w:pPr>
      <w:bookmarkStart w:id="700" w:name="_Ref407013242"/>
      <w:r>
        <w:t xml:space="preserve">Записать </w:t>
      </w:r>
      <w:r>
        <w:rPr>
          <w:lang w:val="en-US"/>
        </w:rPr>
        <w:t>RRN</w:t>
      </w:r>
      <w:r w:rsidRPr="00576C52">
        <w:t xml:space="preserve"> </w:t>
      </w:r>
      <w:r>
        <w:t xml:space="preserve">созданной записи в поле </w:t>
      </w:r>
      <w:r>
        <w:rPr>
          <w:lang w:val="en-US"/>
        </w:rPr>
        <w:t>AMPRJRRN</w:t>
      </w:r>
      <w:r>
        <w:t>.</w:t>
      </w:r>
      <w:bookmarkEnd w:id="700"/>
    </w:p>
    <w:p w:rsidR="00576C52" w:rsidRDefault="00576C52" w:rsidP="00C13C5B">
      <w:pPr>
        <w:pStyle w:val="L4indent1"/>
      </w:pPr>
      <w:bookmarkStart w:id="701" w:name="_Ref406752677"/>
      <w:r>
        <w:t xml:space="preserve">Добавить запись, подготовленную в пунктах </w:t>
      </w:r>
      <w:r w:rsidR="00E44A3C">
        <w:fldChar w:fldCharType="begin"/>
      </w:r>
      <w:r>
        <w:instrText xml:space="preserve"> REF _Ref406752238 \r \h </w:instrText>
      </w:r>
      <w:r w:rsidR="00E44A3C">
        <w:fldChar w:fldCharType="separate"/>
      </w:r>
      <w:r w:rsidR="00B127B3">
        <w:t>4.5.6.1</w:t>
      </w:r>
      <w:r w:rsidR="00E44A3C">
        <w:fldChar w:fldCharType="end"/>
      </w:r>
      <w:r w:rsidR="00DF6677" w:rsidRPr="00DF6677">
        <w:t>,</w:t>
      </w:r>
      <w:r>
        <w:t xml:space="preserve"> </w:t>
      </w:r>
      <w:r w:rsidR="00E44A3C">
        <w:fldChar w:fldCharType="begin"/>
      </w:r>
      <w:r>
        <w:instrText xml:space="preserve"> REF _Ref406752244 \r \h </w:instrText>
      </w:r>
      <w:r w:rsidR="00E44A3C">
        <w:fldChar w:fldCharType="separate"/>
      </w:r>
      <w:ins w:id="702" w:author="Renat Ismagilov" w:date="2016-02-29T15:44:00Z">
        <w:r w:rsidR="00B127B3">
          <w:t>4.5.6.17</w:t>
        </w:r>
      </w:ins>
      <w:del w:id="703" w:author="Renat Ismagilov" w:date="2016-02-29T15:44:00Z">
        <w:r w:rsidR="007A64CA" w:rsidDel="00B127B3">
          <w:delText>4.5.6.16</w:delText>
        </w:r>
      </w:del>
      <w:r w:rsidR="00E44A3C">
        <w:fldChar w:fldCharType="end"/>
      </w:r>
      <w:r w:rsidR="00DF6677" w:rsidRPr="00DF6677">
        <w:t xml:space="preserve"> </w:t>
      </w:r>
      <w:r w:rsidR="00DF6677">
        <w:t xml:space="preserve">и </w:t>
      </w:r>
      <w:r w:rsidR="00E44A3C">
        <w:fldChar w:fldCharType="begin"/>
      </w:r>
      <w:r w:rsidR="00DF6677">
        <w:instrText xml:space="preserve"> REF _Ref407013242 \r \h </w:instrText>
      </w:r>
      <w:r w:rsidR="00E44A3C">
        <w:fldChar w:fldCharType="separate"/>
      </w:r>
      <w:ins w:id="704" w:author="Renat Ismagilov" w:date="2016-02-29T15:44:00Z">
        <w:r w:rsidR="00B127B3">
          <w:t>4.5.6.22</w:t>
        </w:r>
      </w:ins>
      <w:del w:id="705" w:author="Renat Ismagilov" w:date="2016-02-29T15:44:00Z">
        <w:r w:rsidR="007A64CA" w:rsidDel="00B127B3">
          <w:delText>4.5.6.21</w:delText>
        </w:r>
      </w:del>
      <w:r w:rsidR="00E44A3C">
        <w:fldChar w:fldCharType="end"/>
      </w:r>
      <w:r>
        <w:t xml:space="preserve">, в файл </w:t>
      </w:r>
      <w:r w:rsidRPr="00576C52">
        <w:rPr>
          <w:lang w:val="en-US"/>
        </w:rPr>
        <w:t>IFXPPAMP</w:t>
      </w:r>
      <w:r w:rsidRPr="00576C52">
        <w:t>.</w:t>
      </w:r>
      <w:bookmarkEnd w:id="701"/>
    </w:p>
    <w:p w:rsidR="00E6476B" w:rsidRPr="00E6476B" w:rsidRDefault="002C2982" w:rsidP="002C2982">
      <w:pPr>
        <w:pStyle w:val="3"/>
        <w:rPr>
          <w:rStyle w:val="Function"/>
          <w:rFonts w:ascii="Arial" w:hAnsi="Arial"/>
          <w:lang w:val="en-US"/>
        </w:rPr>
      </w:pPr>
      <w:bookmarkStart w:id="706" w:name="_Toc422234742"/>
      <w:r>
        <w:t>Для формата</w:t>
      </w:r>
      <w:r>
        <w:rPr>
          <w:lang w:val="ru-RU"/>
        </w:rPr>
        <w:t xml:space="preserve"> </w:t>
      </w:r>
      <w:r w:rsidRPr="002C2982">
        <w:rPr>
          <w:rStyle w:val="Function"/>
        </w:rPr>
        <w:t>AEMovementCreate</w:t>
      </w:r>
      <w:bookmarkEnd w:id="706"/>
    </w:p>
    <w:p w:rsidR="002C2982" w:rsidRPr="00AE6FB2" w:rsidRDefault="00E6476B" w:rsidP="00AE6FB2">
      <w:pPr>
        <w:pStyle w:val="4"/>
        <w:numPr>
          <w:ilvl w:val="0"/>
          <w:numId w:val="0"/>
        </w:numPr>
        <w:ind w:left="567"/>
        <w:rPr>
          <w:b w:val="0"/>
          <w:i w:val="0"/>
          <w:lang w:val="ru-RU"/>
        </w:rPr>
      </w:pPr>
      <w:r w:rsidRPr="00AE6FB2">
        <w:rPr>
          <w:b w:val="0"/>
          <w:i w:val="0"/>
          <w:lang w:val="ru-RU"/>
        </w:rPr>
        <w:t>П</w:t>
      </w:r>
      <w:r w:rsidR="002C2982" w:rsidRPr="00AE6FB2">
        <w:rPr>
          <w:b w:val="0"/>
          <w:i w:val="0"/>
          <w:lang w:val="ru-RU"/>
        </w:rPr>
        <w:t xml:space="preserve">роизводятся те же действия, что и для формата </w:t>
      </w:r>
      <w:r w:rsidR="002C2982" w:rsidRPr="00AE6FB2">
        <w:rPr>
          <w:b w:val="0"/>
          <w:i w:val="0"/>
        </w:rPr>
        <w:t>QueryMovementCreate</w:t>
      </w:r>
      <w:r w:rsidR="002C2982" w:rsidRPr="00AE6FB2">
        <w:rPr>
          <w:b w:val="0"/>
          <w:i w:val="0"/>
          <w:lang w:val="ru-RU"/>
        </w:rPr>
        <w:t xml:space="preserve"> со следующими отличиями:</w:t>
      </w:r>
    </w:p>
    <w:p w:rsidR="002C2982" w:rsidRDefault="002C2982" w:rsidP="002C2982">
      <w:pPr>
        <w:pStyle w:val="L4indent1"/>
      </w:pPr>
      <w:r>
        <w:t xml:space="preserve">Вместо создания проводок по одной на каждое движения при помощи программы </w:t>
      </w:r>
      <w:r w:rsidRPr="00D941A0">
        <w:rPr>
          <w:lang w:val="en-US"/>
        </w:rPr>
        <w:t>MMBGLGPI</w:t>
      </w:r>
      <w:r>
        <w:t xml:space="preserve">2, производится создание проводок сразу по паре движений по дебету и по кредиту при помощи программы </w:t>
      </w:r>
      <w:r>
        <w:rPr>
          <w:lang w:val="en-US"/>
        </w:rPr>
        <w:t>MMBGLAPR</w:t>
      </w:r>
      <w:r w:rsidRPr="005E2A2E">
        <w:t>:</w:t>
      </w:r>
    </w:p>
    <w:p w:rsidR="0043333E" w:rsidRPr="00430AA5" w:rsidRDefault="0043333E" w:rsidP="0043333E">
      <w:pPr>
        <w:pStyle w:val="L4indent1"/>
        <w:numPr>
          <w:ilvl w:val="0"/>
          <w:numId w:val="0"/>
        </w:numPr>
        <w:ind w:left="1429"/>
      </w:pP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2196"/>
        <w:gridCol w:w="4536"/>
        <w:gridCol w:w="3582"/>
      </w:tblGrid>
      <w:tr w:rsidR="00430AA5" w:rsidRPr="00706A57" w:rsidTr="0043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30AA5" w:rsidRPr="003A7B0C" w:rsidRDefault="00430AA5" w:rsidP="006742A1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430AA5" w:rsidRPr="003A7B0C" w:rsidRDefault="00430AA5" w:rsidP="006742A1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3780" w:type="dxa"/>
          </w:tcPr>
          <w:p w:rsidR="00430AA5" w:rsidRPr="00ED0E14" w:rsidRDefault="00430AA5" w:rsidP="006742A1">
            <w:pPr>
              <w:pStyle w:val="TableCellText"/>
            </w:pPr>
            <w:r>
              <w:t>Что передать</w:t>
            </w:r>
          </w:p>
        </w:tc>
      </w:tr>
      <w:tr w:rsidR="00430AA5" w:rsidRPr="00706A57" w:rsidTr="0043333E">
        <w:trPr>
          <w:trHeight w:val="300"/>
        </w:trPr>
        <w:tc>
          <w:tcPr>
            <w:tcW w:w="1998" w:type="dxa"/>
            <w:noWrap/>
            <w:hideMark/>
          </w:tcPr>
          <w:p w:rsidR="00430AA5" w:rsidRPr="00706A57" w:rsidRDefault="00430AA5" w:rsidP="006742A1">
            <w:pPr>
              <w:pStyle w:val="TableCellCode"/>
            </w:pPr>
            <w:r w:rsidRPr="0000354D">
              <w:t>Mode</w:t>
            </w:r>
          </w:p>
        </w:tc>
        <w:tc>
          <w:tcPr>
            <w:tcW w:w="4536" w:type="dxa"/>
            <w:noWrap/>
            <w:hideMark/>
          </w:tcPr>
          <w:p w:rsidR="00430AA5" w:rsidRPr="002E1158" w:rsidRDefault="00430AA5" w:rsidP="006742A1">
            <w:pPr>
              <w:pStyle w:val="TableCellText"/>
            </w:pPr>
            <w:r>
              <w:t>Режим работы</w:t>
            </w:r>
          </w:p>
        </w:tc>
        <w:tc>
          <w:tcPr>
            <w:tcW w:w="3780" w:type="dxa"/>
          </w:tcPr>
          <w:p w:rsidR="00430AA5" w:rsidRPr="00B82E11" w:rsidRDefault="00430AA5" w:rsidP="006742A1">
            <w:pPr>
              <w:pStyle w:val="TableCellCode"/>
            </w:pPr>
            <w:r w:rsidRPr="00B82E11">
              <w:t>'</w:t>
            </w:r>
            <w:r>
              <w:rPr>
                <w:lang w:val="en-US"/>
              </w:rPr>
              <w:t>*</w:t>
            </w:r>
            <w:r w:rsidRPr="00B82E11">
              <w:t>W</w:t>
            </w:r>
            <w:r>
              <w:rPr>
                <w:lang w:val="en-US"/>
              </w:rPr>
              <w:t>ORK</w:t>
            </w:r>
            <w:r w:rsidRPr="00B82E11">
              <w:t>'</w:t>
            </w:r>
          </w:p>
        </w:tc>
      </w:tr>
      <w:tr w:rsidR="00430AA5" w:rsidRPr="00736C63" w:rsidTr="00433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998" w:type="dxa"/>
            <w:noWrap/>
            <w:hideMark/>
          </w:tcPr>
          <w:p w:rsidR="00430AA5" w:rsidRPr="00430AA5" w:rsidRDefault="00430AA5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Posting1</w:t>
            </w:r>
          </w:p>
        </w:tc>
        <w:tc>
          <w:tcPr>
            <w:tcW w:w="4536" w:type="dxa"/>
            <w:noWrap/>
            <w:hideMark/>
          </w:tcPr>
          <w:p w:rsidR="00430AA5" w:rsidRPr="00430AA5" w:rsidRDefault="00430AA5" w:rsidP="006742A1">
            <w:pPr>
              <w:pStyle w:val="TableCellText"/>
            </w:pPr>
            <w:r>
              <w:t>Проводка по дебету</w:t>
            </w:r>
          </w:p>
        </w:tc>
        <w:tc>
          <w:tcPr>
            <w:tcW w:w="3780" w:type="dxa"/>
          </w:tcPr>
          <w:p w:rsidR="00430AA5" w:rsidRPr="00430AA5" w:rsidRDefault="00430AA5" w:rsidP="006742A1">
            <w:pPr>
              <w:pStyle w:val="TableCellCode"/>
            </w:pPr>
            <w:r w:rsidRPr="00430AA5">
              <w:rPr>
                <w:rFonts w:ascii="Arial" w:hAnsi="Arial" w:cs="Times New Roman"/>
                <w:bCs/>
                <w:szCs w:val="28"/>
              </w:rPr>
              <w:t xml:space="preserve">Структуру dsGLPOSTPA, заполненную аналогично заполнению полей для вызова MMBGLGPI2 при обработке формата </w:t>
            </w:r>
            <w:r w:rsidRPr="00A561F4">
              <w:rPr>
                <w:rStyle w:val="Function"/>
              </w:rPr>
              <w:t>QueryMovementCreate</w:t>
            </w:r>
            <w:r w:rsidRPr="00430AA5">
              <w:rPr>
                <w:rFonts w:ascii="Arial" w:hAnsi="Arial" w:cs="Times New Roman"/>
                <w:bCs/>
                <w:szCs w:val="28"/>
              </w:rPr>
              <w:t xml:space="preserve"> </w:t>
            </w:r>
            <w:r>
              <w:rPr>
                <w:rFonts w:ascii="Arial" w:hAnsi="Arial" w:cs="Times New Roman"/>
                <w:bCs/>
                <w:szCs w:val="28"/>
              </w:rPr>
              <w:t>при создании движения по дебету</w:t>
            </w:r>
          </w:p>
        </w:tc>
      </w:tr>
      <w:tr w:rsidR="00430AA5" w:rsidRPr="00736C63" w:rsidTr="0043333E">
        <w:trPr>
          <w:trHeight w:val="300"/>
        </w:trPr>
        <w:tc>
          <w:tcPr>
            <w:tcW w:w="1998" w:type="dxa"/>
            <w:noWrap/>
            <w:hideMark/>
          </w:tcPr>
          <w:p w:rsidR="00430AA5" w:rsidRPr="00430AA5" w:rsidRDefault="00430AA5" w:rsidP="006742A1">
            <w:pPr>
              <w:pStyle w:val="TableCellCode"/>
            </w:pPr>
            <w:r>
              <w:rPr>
                <w:lang w:val="en-US"/>
              </w:rPr>
              <w:lastRenderedPageBreak/>
              <w:t>Posting</w:t>
            </w:r>
            <w:r>
              <w:t>2</w:t>
            </w:r>
          </w:p>
        </w:tc>
        <w:tc>
          <w:tcPr>
            <w:tcW w:w="4536" w:type="dxa"/>
            <w:noWrap/>
            <w:hideMark/>
          </w:tcPr>
          <w:p w:rsidR="00430AA5" w:rsidRPr="00D96E29" w:rsidRDefault="00430AA5" w:rsidP="00430AA5">
            <w:pPr>
              <w:pStyle w:val="TableCellText"/>
            </w:pPr>
            <w:r>
              <w:t>Проводка по кредиту</w:t>
            </w:r>
          </w:p>
        </w:tc>
        <w:tc>
          <w:tcPr>
            <w:tcW w:w="3780" w:type="dxa"/>
          </w:tcPr>
          <w:p w:rsidR="00430AA5" w:rsidRPr="005E2A2E" w:rsidRDefault="00430AA5" w:rsidP="00021571">
            <w:pPr>
              <w:pStyle w:val="TableCellCode"/>
            </w:pPr>
            <w:r w:rsidRPr="00430AA5">
              <w:rPr>
                <w:rFonts w:ascii="Arial" w:hAnsi="Arial" w:cs="Times New Roman"/>
                <w:bCs/>
                <w:szCs w:val="28"/>
              </w:rPr>
              <w:t>Структуру dsGLPOSTPA, заполненную аналогично заполнению полей для вызова MMBGLGPI2 при обработке формата</w:t>
            </w:r>
            <w:r>
              <w:t xml:space="preserve"> </w:t>
            </w:r>
            <w:r w:rsidRPr="00A561F4">
              <w:rPr>
                <w:rStyle w:val="Function"/>
              </w:rPr>
              <w:t>QueryMovementCreate</w:t>
            </w:r>
            <w:r>
              <w:rPr>
                <w:rFonts w:ascii="Arial" w:hAnsi="Arial" w:cs="Times New Roman"/>
                <w:bCs/>
                <w:szCs w:val="28"/>
              </w:rPr>
              <w:t xml:space="preserve"> при создании движения по </w:t>
            </w:r>
            <w:r w:rsidR="00021571">
              <w:rPr>
                <w:rFonts w:ascii="Arial" w:hAnsi="Arial" w:cs="Times New Roman"/>
                <w:bCs/>
                <w:szCs w:val="28"/>
              </w:rPr>
              <w:t>кредиту</w:t>
            </w:r>
          </w:p>
        </w:tc>
      </w:tr>
      <w:tr w:rsidR="00430AA5" w:rsidRPr="00D67369" w:rsidTr="00433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998" w:type="dxa"/>
            <w:noWrap/>
            <w:hideMark/>
          </w:tcPr>
          <w:p w:rsidR="00430AA5" w:rsidRPr="00430AA5" w:rsidRDefault="00430AA5" w:rsidP="006742A1">
            <w:pPr>
              <w:pStyle w:val="TableCellCode"/>
              <w:rPr>
                <w:lang w:val="en-US"/>
              </w:rPr>
            </w:pPr>
            <w:r>
              <w:t>CreateMainPostings</w:t>
            </w:r>
          </w:p>
        </w:tc>
        <w:tc>
          <w:tcPr>
            <w:tcW w:w="4536" w:type="dxa"/>
            <w:noWrap/>
            <w:hideMark/>
          </w:tcPr>
          <w:p w:rsidR="00430AA5" w:rsidRPr="00430AA5" w:rsidRDefault="00430AA5" w:rsidP="006742A1">
            <w:pPr>
              <w:pStyle w:val="TableCellText"/>
            </w:pPr>
            <w:r>
              <w:rPr>
                <w:lang w:val="en-US"/>
              </w:rPr>
              <w:t>Создавать ли основые проводки</w:t>
            </w:r>
          </w:p>
        </w:tc>
        <w:tc>
          <w:tcPr>
            <w:tcW w:w="3780" w:type="dxa"/>
          </w:tcPr>
          <w:p w:rsidR="00430AA5" w:rsidRPr="00430AA5" w:rsidRDefault="00430AA5" w:rsidP="006742A1">
            <w:pPr>
              <w:pStyle w:val="TableCellCode"/>
              <w:rPr>
                <w:lang w:val="en-US"/>
              </w:rPr>
            </w:pPr>
            <w:r>
              <w:t>'*CREATE'</w:t>
            </w:r>
          </w:p>
        </w:tc>
      </w:tr>
      <w:tr w:rsidR="00430AA5" w:rsidRPr="00AC3DF7" w:rsidTr="0043333E">
        <w:trPr>
          <w:trHeight w:val="300"/>
        </w:trPr>
        <w:tc>
          <w:tcPr>
            <w:tcW w:w="1998" w:type="dxa"/>
            <w:noWrap/>
            <w:hideMark/>
          </w:tcPr>
          <w:p w:rsidR="00430AA5" w:rsidRPr="00430AA5" w:rsidRDefault="00430AA5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ConversionInBranch</w:t>
            </w:r>
          </w:p>
        </w:tc>
        <w:tc>
          <w:tcPr>
            <w:tcW w:w="4536" w:type="dxa"/>
            <w:noWrap/>
            <w:hideMark/>
          </w:tcPr>
          <w:p w:rsidR="00430AA5" w:rsidRPr="00430AA5" w:rsidRDefault="00430AA5" w:rsidP="006742A1">
            <w:pPr>
              <w:pStyle w:val="TableCellText"/>
            </w:pPr>
            <w:r w:rsidRPr="005E2A2E">
              <w:t>Конверсия в бранче по дебету или по кредиту</w:t>
            </w:r>
          </w:p>
        </w:tc>
        <w:tc>
          <w:tcPr>
            <w:tcW w:w="3780" w:type="dxa"/>
          </w:tcPr>
          <w:p w:rsidR="00430AA5" w:rsidRPr="00430AA5" w:rsidRDefault="00430AA5" w:rsidP="00430AA5">
            <w:pPr>
              <w:pStyle w:val="TableCellCode"/>
              <w:rPr>
                <w:lang w:val="en-US"/>
              </w:rPr>
            </w:pPr>
            <w:r>
              <w:t>'*</w:t>
            </w:r>
            <w:r>
              <w:rPr>
                <w:lang w:val="en-US"/>
              </w:rPr>
              <w:t>DEBIT</w:t>
            </w:r>
            <w:r>
              <w:t>'</w:t>
            </w:r>
          </w:p>
        </w:tc>
      </w:tr>
      <w:tr w:rsidR="00430AA5" w:rsidRPr="007E381C" w:rsidTr="00433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998" w:type="dxa"/>
            <w:noWrap/>
            <w:hideMark/>
          </w:tcPr>
          <w:p w:rsidR="00430AA5" w:rsidRPr="00526559" w:rsidRDefault="00430AA5" w:rsidP="006742A1">
            <w:pPr>
              <w:pStyle w:val="TableCellCode"/>
            </w:pPr>
            <w:r w:rsidRPr="0000354D">
              <w:t>ErrN</w:t>
            </w:r>
          </w:p>
        </w:tc>
        <w:tc>
          <w:tcPr>
            <w:tcW w:w="4536" w:type="dxa"/>
            <w:noWrap/>
            <w:hideMark/>
          </w:tcPr>
          <w:p w:rsidR="00430AA5" w:rsidRPr="003125AC" w:rsidRDefault="00430AA5" w:rsidP="006742A1">
            <w:pPr>
              <w:pStyle w:val="TableCellText"/>
            </w:pPr>
            <w:r>
              <w:t>Код ошибки</w:t>
            </w:r>
          </w:p>
        </w:tc>
        <w:tc>
          <w:tcPr>
            <w:tcW w:w="3780" w:type="dxa"/>
          </w:tcPr>
          <w:p w:rsidR="00430AA5" w:rsidRPr="003125AC" w:rsidRDefault="00430AA5" w:rsidP="006742A1">
            <w:pPr>
              <w:pStyle w:val="TableCellCode"/>
              <w:rPr>
                <w:sz w:val="20"/>
                <w:szCs w:val="20"/>
              </w:rPr>
            </w:pPr>
          </w:p>
        </w:tc>
      </w:tr>
      <w:tr w:rsidR="00430AA5" w:rsidRPr="007E381C" w:rsidTr="0043333E">
        <w:trPr>
          <w:trHeight w:val="300"/>
        </w:trPr>
        <w:tc>
          <w:tcPr>
            <w:tcW w:w="1998" w:type="dxa"/>
            <w:noWrap/>
            <w:hideMark/>
          </w:tcPr>
          <w:p w:rsidR="00430AA5" w:rsidRPr="005A442B" w:rsidRDefault="00430AA5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ErrM</w:t>
            </w:r>
          </w:p>
        </w:tc>
        <w:tc>
          <w:tcPr>
            <w:tcW w:w="4536" w:type="dxa"/>
            <w:noWrap/>
            <w:hideMark/>
          </w:tcPr>
          <w:p w:rsidR="00430AA5" w:rsidRPr="005A442B" w:rsidRDefault="00430AA5" w:rsidP="006742A1">
            <w:pPr>
              <w:pStyle w:val="TableCellText"/>
            </w:pPr>
            <w:r>
              <w:t>Текст ошибки</w:t>
            </w:r>
          </w:p>
        </w:tc>
        <w:tc>
          <w:tcPr>
            <w:tcW w:w="3780" w:type="dxa"/>
          </w:tcPr>
          <w:p w:rsidR="00430AA5" w:rsidRPr="003125AC" w:rsidRDefault="00430AA5" w:rsidP="006742A1">
            <w:pPr>
              <w:pStyle w:val="TableCellCode"/>
              <w:rPr>
                <w:sz w:val="20"/>
                <w:szCs w:val="20"/>
              </w:rPr>
            </w:pPr>
          </w:p>
        </w:tc>
      </w:tr>
      <w:tr w:rsidR="00430AA5" w:rsidRPr="00F5400A" w:rsidTr="00433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998" w:type="dxa"/>
            <w:noWrap/>
            <w:hideMark/>
          </w:tcPr>
          <w:p w:rsidR="00430AA5" w:rsidRPr="00AB5188" w:rsidRDefault="0043333E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NumOfCreatedPostings</w:t>
            </w:r>
          </w:p>
        </w:tc>
        <w:tc>
          <w:tcPr>
            <w:tcW w:w="4536" w:type="dxa"/>
            <w:noWrap/>
            <w:hideMark/>
          </w:tcPr>
          <w:p w:rsidR="00430AA5" w:rsidRPr="0043333E" w:rsidRDefault="0043333E" w:rsidP="006742A1">
            <w:pPr>
              <w:pStyle w:val="TableCellText"/>
            </w:pPr>
            <w:r>
              <w:rPr>
                <w:lang w:val="en-US"/>
              </w:rPr>
              <w:t>Количество созданных полупроводок</w:t>
            </w:r>
          </w:p>
        </w:tc>
        <w:tc>
          <w:tcPr>
            <w:tcW w:w="3780" w:type="dxa"/>
          </w:tcPr>
          <w:p w:rsidR="00430AA5" w:rsidRPr="003125AC" w:rsidRDefault="00430AA5" w:rsidP="006742A1">
            <w:pPr>
              <w:pStyle w:val="TableCellCode"/>
              <w:rPr>
                <w:sz w:val="20"/>
                <w:szCs w:val="20"/>
              </w:rPr>
            </w:pPr>
          </w:p>
        </w:tc>
      </w:tr>
      <w:tr w:rsidR="0043333E" w:rsidRPr="00F5400A" w:rsidTr="0043333E">
        <w:trPr>
          <w:trHeight w:val="300"/>
        </w:trPr>
        <w:tc>
          <w:tcPr>
            <w:tcW w:w="1998" w:type="dxa"/>
            <w:noWrap/>
          </w:tcPr>
          <w:p w:rsidR="0043333E" w:rsidRDefault="0043333E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CreatedPostings</w:t>
            </w:r>
          </w:p>
        </w:tc>
        <w:tc>
          <w:tcPr>
            <w:tcW w:w="4536" w:type="dxa"/>
            <w:noWrap/>
          </w:tcPr>
          <w:p w:rsidR="0043333E" w:rsidRPr="0043333E" w:rsidRDefault="0043333E" w:rsidP="006742A1">
            <w:pPr>
              <w:pStyle w:val="TableCellText"/>
            </w:pPr>
            <w:r>
              <w:t>Созданные полупроводки</w:t>
            </w:r>
          </w:p>
        </w:tc>
        <w:tc>
          <w:tcPr>
            <w:tcW w:w="3780" w:type="dxa"/>
          </w:tcPr>
          <w:p w:rsidR="0043333E" w:rsidRPr="003125AC" w:rsidRDefault="0043333E" w:rsidP="006742A1">
            <w:pPr>
              <w:pStyle w:val="TableCellCode"/>
              <w:rPr>
                <w:sz w:val="20"/>
                <w:szCs w:val="20"/>
              </w:rPr>
            </w:pPr>
          </w:p>
        </w:tc>
      </w:tr>
      <w:tr w:rsidR="0043333E" w:rsidRPr="00F5400A" w:rsidTr="004333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998" w:type="dxa"/>
            <w:noWrap/>
          </w:tcPr>
          <w:p w:rsidR="0043333E" w:rsidRDefault="0043333E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CreatedPostingsRRNs</w:t>
            </w:r>
          </w:p>
        </w:tc>
        <w:tc>
          <w:tcPr>
            <w:tcW w:w="4536" w:type="dxa"/>
            <w:noWrap/>
          </w:tcPr>
          <w:p w:rsidR="0043333E" w:rsidRPr="0043333E" w:rsidRDefault="0043333E" w:rsidP="006742A1">
            <w:pPr>
              <w:pStyle w:val="TableCellText"/>
            </w:pPr>
            <w:r>
              <w:t>RRN созданных полупроводок</w:t>
            </w:r>
          </w:p>
        </w:tc>
        <w:tc>
          <w:tcPr>
            <w:tcW w:w="3780" w:type="dxa"/>
          </w:tcPr>
          <w:p w:rsidR="0043333E" w:rsidRPr="003125AC" w:rsidRDefault="0043333E" w:rsidP="006742A1">
            <w:pPr>
              <w:pStyle w:val="TableCellCode"/>
              <w:rPr>
                <w:sz w:val="20"/>
                <w:szCs w:val="20"/>
              </w:rPr>
            </w:pPr>
          </w:p>
        </w:tc>
      </w:tr>
    </w:tbl>
    <w:p w:rsidR="0043333E" w:rsidRPr="005E2A2E" w:rsidRDefault="0043333E" w:rsidP="0043333E">
      <w:pPr>
        <w:pStyle w:val="L4indent1"/>
        <w:numPr>
          <w:ilvl w:val="0"/>
          <w:numId w:val="0"/>
        </w:numPr>
        <w:ind w:left="1429"/>
      </w:pPr>
      <w:r>
        <w:t>В случае ошибки при вызове данной программы возвращается ошибка с кодом 8</w:t>
      </w:r>
      <w:r w:rsidRPr="005E2A2E">
        <w:t>8</w:t>
      </w:r>
      <w:r>
        <w:t>.</w:t>
      </w:r>
    </w:p>
    <w:p w:rsidR="00430AA5" w:rsidRPr="0039127A" w:rsidRDefault="0043333E" w:rsidP="002C2982">
      <w:pPr>
        <w:pStyle w:val="L4indent1"/>
      </w:pPr>
      <w:r>
        <w:t xml:space="preserve">Балансы проверяются только по </w:t>
      </w:r>
      <w:r w:rsidR="00C33F5D">
        <w:t>ритейл</w:t>
      </w:r>
      <w:r>
        <w:t xml:space="preserve">овым счетам, аналогично проджекты создаются только по </w:t>
      </w:r>
      <w:r w:rsidR="00C33F5D">
        <w:t>ритейл</w:t>
      </w:r>
      <w:r>
        <w:t>овым счетам</w:t>
      </w:r>
      <w:r w:rsidR="00DD33F5">
        <w:t xml:space="preserve">. Кроме того, по неритейловым счетам используется </w:t>
      </w:r>
      <w:r w:rsidR="00DD33F5" w:rsidRPr="00DD33F5">
        <w:t>Transaction type</w:t>
      </w:r>
      <w:r w:rsidR="00DD33F5">
        <w:t xml:space="preserve"> 00000</w:t>
      </w:r>
      <w:r>
        <w:t>;</w:t>
      </w:r>
    </w:p>
    <w:p w:rsidR="00496188" w:rsidRDefault="00496188" w:rsidP="00496188">
      <w:pPr>
        <w:pStyle w:val="2"/>
      </w:pPr>
      <w:bookmarkStart w:id="707" w:name="_Ref404005089"/>
      <w:bookmarkStart w:id="708" w:name="_Toc422234743"/>
      <w:bookmarkStart w:id="709" w:name="_Toc403730233"/>
      <w:bookmarkStart w:id="710" w:name="_Toc403730641"/>
      <w:bookmarkStart w:id="711" w:name="_Toc403730773"/>
      <w:bookmarkStart w:id="712" w:name="_Toc403730972"/>
      <w:bookmarkStart w:id="713" w:name="_Toc403739509"/>
      <w:r>
        <w:t>Технические подробности</w:t>
      </w:r>
      <w:bookmarkEnd w:id="707"/>
      <w:bookmarkEnd w:id="708"/>
    </w:p>
    <w:p w:rsidR="00496188" w:rsidRDefault="00496188" w:rsidP="00496188">
      <w:pPr>
        <w:rPr>
          <w:lang w:val="ru-RU"/>
        </w:rPr>
      </w:pPr>
      <w:r>
        <w:rPr>
          <w:lang w:val="ru-RU"/>
        </w:rPr>
        <w:t xml:space="preserve">Программа </w:t>
      </w:r>
      <w:r>
        <w:t>AOMPOSU</w:t>
      </w:r>
      <w:r w:rsidRPr="00496188">
        <w:rPr>
          <w:lang w:val="ru-RU"/>
        </w:rPr>
        <w:t xml:space="preserve">0 </w:t>
      </w:r>
      <w:r>
        <w:rPr>
          <w:lang w:val="ru-RU"/>
        </w:rPr>
        <w:t xml:space="preserve">требует для своей работы </w:t>
      </w:r>
      <w:r>
        <w:t>Commitment</w:t>
      </w:r>
      <w:r w:rsidR="009A368C">
        <w:rPr>
          <w:lang w:val="ru-RU"/>
        </w:rPr>
        <w:t xml:space="preserve"> </w:t>
      </w:r>
      <w:r>
        <w:t>Control</w:t>
      </w:r>
      <w:r w:rsidR="009A368C">
        <w:rPr>
          <w:lang w:val="ru-RU"/>
        </w:rPr>
        <w:t xml:space="preserve"> </w:t>
      </w:r>
      <w:r>
        <w:rPr>
          <w:lang w:val="ru-RU"/>
        </w:rPr>
        <w:t xml:space="preserve">и запускается в </w:t>
      </w:r>
      <w:r>
        <w:t>Default</w:t>
      </w:r>
      <w:r w:rsidR="009A368C">
        <w:rPr>
          <w:lang w:val="ru-RU"/>
        </w:rPr>
        <w:t xml:space="preserve"> </w:t>
      </w:r>
      <w:r>
        <w:t>Activation</w:t>
      </w:r>
      <w:r w:rsidR="009A368C">
        <w:rPr>
          <w:lang w:val="ru-RU"/>
        </w:rPr>
        <w:t xml:space="preserve"> </w:t>
      </w:r>
      <w:r>
        <w:t>Group</w:t>
      </w:r>
      <w:r>
        <w:rPr>
          <w:lang w:val="ru-RU"/>
        </w:rPr>
        <w:t xml:space="preserve">. Хендлер адаптера должен запускаться в </w:t>
      </w:r>
      <w:r>
        <w:t>Activation</w:t>
      </w:r>
      <w:r w:rsidR="009A368C">
        <w:rPr>
          <w:lang w:val="ru-RU"/>
        </w:rPr>
        <w:t xml:space="preserve"> </w:t>
      </w:r>
      <w:r>
        <w:t>Group</w:t>
      </w:r>
      <w:r w:rsidRPr="00496188">
        <w:rPr>
          <w:lang w:val="ru-RU"/>
        </w:rPr>
        <w:t xml:space="preserve"> *</w:t>
      </w:r>
      <w:r>
        <w:t>CALLER</w:t>
      </w:r>
      <w:r w:rsidR="009A368C">
        <w:rPr>
          <w:lang w:val="ru-RU"/>
        </w:rPr>
        <w:t xml:space="preserve"> </w:t>
      </w:r>
      <w:r>
        <w:rPr>
          <w:lang w:val="ru-RU"/>
        </w:rPr>
        <w:t xml:space="preserve">и не может стартовать </w:t>
      </w:r>
      <w:r>
        <w:t>Commitment</w:t>
      </w:r>
      <w:r w:rsidR="009A368C">
        <w:rPr>
          <w:lang w:val="ru-RU"/>
        </w:rPr>
        <w:t xml:space="preserve"> </w:t>
      </w:r>
      <w:r>
        <w:t>Control</w:t>
      </w:r>
      <w:r w:rsidR="009A368C">
        <w:rPr>
          <w:lang w:val="ru-RU"/>
        </w:rPr>
        <w:t xml:space="preserve"> </w:t>
      </w:r>
      <w:r>
        <w:rPr>
          <w:lang w:val="ru-RU"/>
        </w:rPr>
        <w:t xml:space="preserve">на уровне </w:t>
      </w:r>
      <w:r w:rsidRPr="00496188">
        <w:rPr>
          <w:lang w:val="ru-RU"/>
        </w:rPr>
        <w:t>*</w:t>
      </w:r>
      <w:r>
        <w:t>JOB</w:t>
      </w:r>
      <w:r w:rsidR="009A368C">
        <w:rPr>
          <w:lang w:val="ru-RU"/>
        </w:rPr>
        <w:t xml:space="preserve"> </w:t>
      </w:r>
      <w:r>
        <w:rPr>
          <w:lang w:val="ru-RU"/>
        </w:rPr>
        <w:t xml:space="preserve">из-за конфликтов с </w:t>
      </w:r>
      <w:r>
        <w:t>Commitment</w:t>
      </w:r>
      <w:r w:rsidR="009A368C">
        <w:rPr>
          <w:lang w:val="ru-RU"/>
        </w:rPr>
        <w:t xml:space="preserve"> </w:t>
      </w:r>
      <w:r>
        <w:t>Control</w:t>
      </w:r>
      <w:r w:rsidRPr="00496188">
        <w:rPr>
          <w:lang w:val="ru-RU"/>
        </w:rPr>
        <w:t>'</w:t>
      </w:r>
      <w:r>
        <w:rPr>
          <w:lang w:val="ru-RU"/>
        </w:rPr>
        <w:t>ем самого адаптера (тот</w:t>
      </w:r>
      <w:r w:rsidRPr="00496188">
        <w:rPr>
          <w:lang w:val="ru-RU"/>
        </w:rPr>
        <w:t xml:space="preserve"> делает </w:t>
      </w:r>
      <w:r>
        <w:t>MQBEGIN</w:t>
      </w:r>
      <w:r>
        <w:rPr>
          <w:lang w:val="ru-RU"/>
        </w:rPr>
        <w:t>)</w:t>
      </w:r>
      <w:r w:rsidRPr="00496188">
        <w:rPr>
          <w:lang w:val="ru-RU"/>
        </w:rPr>
        <w:t>.</w:t>
      </w:r>
    </w:p>
    <w:p w:rsidR="00496188" w:rsidRPr="00496188" w:rsidRDefault="00496188" w:rsidP="00496188">
      <w:pPr>
        <w:rPr>
          <w:lang w:val="ru-RU"/>
        </w:rPr>
      </w:pPr>
      <w:r>
        <w:rPr>
          <w:lang w:val="ru-RU"/>
        </w:rPr>
        <w:t xml:space="preserve">При этом функциональность программ, работающих в </w:t>
      </w:r>
      <w:r>
        <w:t>Default</w:t>
      </w:r>
      <w:r w:rsidR="009A368C">
        <w:rPr>
          <w:lang w:val="ru-RU"/>
        </w:rPr>
        <w:t xml:space="preserve"> </w:t>
      </w:r>
      <w:r>
        <w:t>Activation</w:t>
      </w:r>
      <w:r w:rsidR="009A368C">
        <w:rPr>
          <w:lang w:val="ru-RU"/>
        </w:rPr>
        <w:t xml:space="preserve"> </w:t>
      </w:r>
      <w:r>
        <w:t>Group</w:t>
      </w:r>
      <w:r>
        <w:rPr>
          <w:lang w:val="ru-RU"/>
        </w:rPr>
        <w:t>,</w:t>
      </w:r>
      <w:r w:rsidR="009A368C">
        <w:rPr>
          <w:lang w:val="ru-RU"/>
        </w:rPr>
        <w:t xml:space="preserve"> </w:t>
      </w:r>
      <w:r>
        <w:rPr>
          <w:lang w:val="ru-RU"/>
        </w:rPr>
        <w:t>существенно ограничена (например, они не могут иметь процедуры).</w:t>
      </w:r>
    </w:p>
    <w:p w:rsidR="00496188" w:rsidRPr="00496188" w:rsidRDefault="00496188" w:rsidP="00496188">
      <w:pPr>
        <w:rPr>
          <w:lang w:val="ru-RU"/>
        </w:rPr>
      </w:pPr>
      <w:r>
        <w:rPr>
          <w:lang w:val="ru-RU"/>
        </w:rPr>
        <w:t>Для решения этой проблемы используется следующий</w:t>
      </w:r>
      <w:r w:rsidR="009A368C">
        <w:rPr>
          <w:lang w:val="ru-RU"/>
        </w:rPr>
        <w:t xml:space="preserve"> </w:t>
      </w:r>
      <w:r>
        <w:t>workaround</w:t>
      </w:r>
      <w:r w:rsidRPr="00496188">
        <w:rPr>
          <w:lang w:val="ru-RU"/>
        </w:rPr>
        <w:t>:</w:t>
      </w:r>
    </w:p>
    <w:p w:rsidR="00496188" w:rsidRDefault="00496188" w:rsidP="00496188">
      <w:pPr>
        <w:pStyle w:val="BulletList"/>
      </w:pPr>
      <w:r>
        <w:t>В качестве хендлера</w:t>
      </w:r>
      <w:r w:rsidR="009A368C">
        <w:t xml:space="preserve"> </w:t>
      </w:r>
      <w:r>
        <w:rPr>
          <w:lang w:val="en-US"/>
        </w:rPr>
        <w:t>MA</w:t>
      </w:r>
      <w:r w:rsidR="009A368C">
        <w:t xml:space="preserve"> </w:t>
      </w:r>
      <w:r w:rsidR="005251E8">
        <w:t>указывается программ</w:t>
      </w:r>
      <w:r>
        <w:t xml:space="preserve">а </w:t>
      </w:r>
      <w:r w:rsidR="00A1570D" w:rsidRPr="00A1570D">
        <w:rPr>
          <w:lang w:val="en-US"/>
        </w:rPr>
        <w:t>IFXPPMH</w:t>
      </w:r>
      <w:r w:rsidR="00A1570D" w:rsidRPr="006F749B">
        <w:t>1</w:t>
      </w:r>
      <w:r w:rsidR="00A1570D" w:rsidRPr="00A1570D">
        <w:rPr>
          <w:lang w:val="en-US"/>
        </w:rPr>
        <w:t>C</w:t>
      </w:r>
      <w:r w:rsidRPr="00496188">
        <w:t xml:space="preserve">, </w:t>
      </w:r>
      <w:r>
        <w:t>которая запускается в Activation</w:t>
      </w:r>
      <w:r w:rsidR="009A368C">
        <w:t xml:space="preserve"> </w:t>
      </w:r>
      <w:r>
        <w:t>Group</w:t>
      </w:r>
      <w:r w:rsidRPr="00496188">
        <w:t xml:space="preserve"> *</w:t>
      </w:r>
      <w:r>
        <w:t>CALLER</w:t>
      </w:r>
      <w:r w:rsidR="009A368C">
        <w:t xml:space="preserve"> </w:t>
      </w:r>
      <w:r>
        <w:t xml:space="preserve">и вызывает программу </w:t>
      </w:r>
      <w:r>
        <w:rPr>
          <w:lang w:val="en-US"/>
        </w:rPr>
        <w:t>IFXPPMH</w:t>
      </w:r>
      <w:r>
        <w:t>2</w:t>
      </w:r>
      <w:r>
        <w:rPr>
          <w:lang w:val="en-US"/>
        </w:rPr>
        <w:t>R</w:t>
      </w:r>
      <w:r>
        <w:t>.</w:t>
      </w:r>
    </w:p>
    <w:p w:rsidR="00496188" w:rsidRPr="00496188" w:rsidRDefault="00496188" w:rsidP="00496188">
      <w:pPr>
        <w:pStyle w:val="BulletList"/>
      </w:pPr>
      <w:r>
        <w:t>Программа</w:t>
      </w:r>
      <w:r w:rsidR="009A368C">
        <w:t xml:space="preserve"> </w:t>
      </w:r>
      <w:r>
        <w:rPr>
          <w:lang w:val="en-US"/>
        </w:rPr>
        <w:t>IFXPPMH</w:t>
      </w:r>
      <w:r w:rsidRPr="00496188">
        <w:t>2</w:t>
      </w:r>
      <w:r>
        <w:rPr>
          <w:lang w:val="en-US"/>
        </w:rPr>
        <w:t>R</w:t>
      </w:r>
      <w:r w:rsidR="009A368C">
        <w:t xml:space="preserve"> </w:t>
      </w:r>
      <w:r>
        <w:t>запускается</w:t>
      </w:r>
      <w:r w:rsidR="009A368C">
        <w:t xml:space="preserve"> </w:t>
      </w:r>
      <w:r>
        <w:t>в</w:t>
      </w:r>
      <w:r w:rsidR="009A368C">
        <w:t xml:space="preserve"> </w:t>
      </w:r>
      <w:r>
        <w:rPr>
          <w:lang w:val="en-US"/>
        </w:rPr>
        <w:t>Default</w:t>
      </w:r>
      <w:r w:rsidR="009A368C">
        <w:t xml:space="preserve"> </w:t>
      </w:r>
      <w:r>
        <w:rPr>
          <w:lang w:val="en-US"/>
        </w:rPr>
        <w:t>Activation</w:t>
      </w:r>
      <w:r w:rsidR="009A368C">
        <w:t xml:space="preserve"> </w:t>
      </w:r>
      <w:r>
        <w:rPr>
          <w:lang w:val="en-US"/>
        </w:rPr>
        <w:t>Group</w:t>
      </w:r>
      <w:r w:rsidRPr="00496188">
        <w:t xml:space="preserve">, </w:t>
      </w:r>
      <w:r>
        <w:t xml:space="preserve">стартует </w:t>
      </w:r>
      <w:r>
        <w:rPr>
          <w:lang w:val="en-US"/>
        </w:rPr>
        <w:t>Commitment</w:t>
      </w:r>
      <w:r w:rsidR="009A368C">
        <w:t xml:space="preserve"> </w:t>
      </w:r>
      <w:r>
        <w:rPr>
          <w:lang w:val="en-US"/>
        </w:rPr>
        <w:t>Control</w:t>
      </w:r>
      <w:r w:rsidR="009A368C">
        <w:t xml:space="preserve"> </w:t>
      </w:r>
      <w:r>
        <w:t xml:space="preserve">на уровне </w:t>
      </w:r>
      <w:r w:rsidRPr="00496188">
        <w:t>*</w:t>
      </w:r>
      <w:r>
        <w:rPr>
          <w:lang w:val="en-US"/>
        </w:rPr>
        <w:t>ACTGRP</w:t>
      </w:r>
      <w:r w:rsidR="00BE40C9">
        <w:t xml:space="preserve"> (при первом запуске)</w:t>
      </w:r>
      <w:r w:rsidR="009A368C">
        <w:t xml:space="preserve"> </w:t>
      </w:r>
      <w:r>
        <w:t>и</w:t>
      </w:r>
      <w:r w:rsidR="009A368C">
        <w:t xml:space="preserve"> </w:t>
      </w:r>
      <w:r w:rsidR="006F749B">
        <w:t xml:space="preserve">реализует всю логику, описанную в разделе </w:t>
      </w:r>
      <w:r w:rsidR="00E44A3C">
        <w:fldChar w:fldCharType="begin"/>
      </w:r>
      <w:r w:rsidR="006F749B">
        <w:instrText xml:space="preserve"> REF _Ref404076600 \r \h </w:instrText>
      </w:r>
      <w:r w:rsidR="00E44A3C">
        <w:fldChar w:fldCharType="separate"/>
      </w:r>
      <w:r w:rsidR="007A64CA">
        <w:t>4</w:t>
      </w:r>
      <w:r w:rsidR="00E44A3C">
        <w:fldChar w:fldCharType="end"/>
      </w:r>
      <w:r>
        <w:t>.</w:t>
      </w:r>
    </w:p>
    <w:p w:rsidR="003A36BA" w:rsidRPr="00085B4F" w:rsidRDefault="003A36BA" w:rsidP="00085B4F">
      <w:pPr>
        <w:pStyle w:val="1"/>
      </w:pPr>
      <w:bookmarkStart w:id="714" w:name="_Toc422234744"/>
      <w:r w:rsidRPr="00085B4F">
        <w:lastRenderedPageBreak/>
        <w:t>Прочие изменения</w:t>
      </w:r>
      <w:bookmarkEnd w:id="709"/>
      <w:bookmarkEnd w:id="710"/>
      <w:bookmarkEnd w:id="711"/>
      <w:bookmarkEnd w:id="712"/>
      <w:bookmarkEnd w:id="713"/>
      <w:bookmarkEnd w:id="714"/>
    </w:p>
    <w:p w:rsidR="0062298C" w:rsidRDefault="0062298C" w:rsidP="003A36BA">
      <w:pPr>
        <w:pStyle w:val="2"/>
        <w:rPr>
          <w:lang w:val="en-US"/>
        </w:rPr>
      </w:pPr>
      <w:bookmarkStart w:id="715" w:name="_Ref404006802"/>
      <w:bookmarkStart w:id="716" w:name="_Toc422234745"/>
      <w:bookmarkStart w:id="717" w:name="_Hlk400985569"/>
      <w:bookmarkStart w:id="718" w:name="_Ref400985600"/>
      <w:bookmarkStart w:id="719" w:name="_Toc403730234"/>
      <w:bookmarkStart w:id="720" w:name="_Toc403730642"/>
      <w:bookmarkStart w:id="721" w:name="_Toc403730774"/>
      <w:bookmarkStart w:id="722" w:name="_Toc403730973"/>
      <w:bookmarkStart w:id="723" w:name="_Toc403739510"/>
      <w:r>
        <w:rPr>
          <w:lang w:val="en-US"/>
        </w:rPr>
        <w:t>IFXPP</w:t>
      </w:r>
      <w:r w:rsidR="00341DAB">
        <w:rPr>
          <w:lang w:val="en-US"/>
        </w:rPr>
        <w:t>STR — RPGLE — Start / stop requests processing</w:t>
      </w:r>
      <w:bookmarkEnd w:id="715"/>
      <w:bookmarkEnd w:id="716"/>
    </w:p>
    <w:p w:rsidR="00341DAB" w:rsidRDefault="00341DAB" w:rsidP="00341DAB">
      <w:pPr>
        <w:rPr>
          <w:lang w:val="ru-RU"/>
        </w:rPr>
      </w:pPr>
      <w:r>
        <w:rPr>
          <w:lang w:val="ru-RU"/>
        </w:rPr>
        <w:t>Новая программа,</w:t>
      </w:r>
      <w:r w:rsidRPr="006F749B">
        <w:rPr>
          <w:lang w:val="ru-RU"/>
        </w:rPr>
        <w:t xml:space="preserve"> работа</w:t>
      </w:r>
      <w:r>
        <w:rPr>
          <w:lang w:val="ru-RU"/>
        </w:rPr>
        <w:t>ю</w:t>
      </w:r>
      <w:r w:rsidRPr="006F749B">
        <w:rPr>
          <w:lang w:val="ru-RU"/>
        </w:rPr>
        <w:t>щ</w:t>
      </w:r>
      <w:r>
        <w:rPr>
          <w:lang w:val="ru-RU"/>
        </w:rPr>
        <w:t xml:space="preserve">ая в </w:t>
      </w:r>
      <w:r>
        <w:t>COB</w:t>
      </w:r>
      <w:r w:rsidR="009A368C">
        <w:rPr>
          <w:lang w:val="ru-RU"/>
        </w:rPr>
        <w:t xml:space="preserve"> </w:t>
      </w:r>
      <w:r>
        <w:t>Be</w:t>
      </w:r>
      <w:r w:rsidRPr="006F749B">
        <w:t>fore</w:t>
      </w:r>
      <w:r w:rsidR="009A368C" w:rsidRPr="006F749B">
        <w:rPr>
          <w:lang w:val="ru-RU"/>
        </w:rPr>
        <w:t xml:space="preserve"> </w:t>
      </w:r>
      <w:r w:rsidRPr="006F749B">
        <w:rPr>
          <w:lang w:val="ru-RU"/>
        </w:rPr>
        <w:t xml:space="preserve">и </w:t>
      </w:r>
      <w:r>
        <w:t>C</w:t>
      </w:r>
      <w:r w:rsidRPr="006F749B">
        <w:t>O</w:t>
      </w:r>
      <w:r>
        <w:t>B</w:t>
      </w:r>
      <w:r w:rsidR="009A368C">
        <w:rPr>
          <w:lang w:val="ru-RU"/>
        </w:rPr>
        <w:t xml:space="preserve"> </w:t>
      </w:r>
      <w:r>
        <w:t>After</w:t>
      </w:r>
      <w:r w:rsidRPr="00341DAB">
        <w:rPr>
          <w:lang w:val="ru-RU"/>
        </w:rPr>
        <w:t>.</w:t>
      </w:r>
    </w:p>
    <w:p w:rsidR="00341DAB" w:rsidRPr="006F749B" w:rsidRDefault="00341DAB" w:rsidP="00341DAB">
      <w:pPr>
        <w:pStyle w:val="ac"/>
        <w:rPr>
          <w:lang w:val="en-US"/>
        </w:rPr>
      </w:pPr>
      <w:r>
        <w:t>Параме</w:t>
      </w:r>
      <w:r w:rsidRPr="006F749B">
        <w:rPr>
          <w:lang w:val="en-US"/>
        </w:rPr>
        <w:t>тры запуск</w:t>
      </w:r>
      <w:r>
        <w:t>а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427FF" w:rsidTr="00A4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A427FF" w:rsidRPr="006F749B" w:rsidRDefault="00A427FF" w:rsidP="00341DAB">
            <w:pPr>
              <w:pStyle w:val="TableCellText"/>
              <w:rPr>
                <w:lang w:val="en-US"/>
              </w:rPr>
            </w:pPr>
            <w:r w:rsidRPr="006F749B">
              <w:rPr>
                <w:lang w:val="en-US"/>
              </w:rPr>
              <w:t>Пара</w:t>
            </w:r>
            <w:r>
              <w:t>ме</w:t>
            </w:r>
            <w:r w:rsidRPr="006F749B">
              <w:rPr>
                <w:lang w:val="en-US"/>
              </w:rPr>
              <w:t>тр</w:t>
            </w:r>
          </w:p>
        </w:tc>
        <w:tc>
          <w:tcPr>
            <w:tcW w:w="2605" w:type="dxa"/>
          </w:tcPr>
          <w:p w:rsidR="00A427FF" w:rsidRDefault="00A427FF" w:rsidP="00341DAB">
            <w:pPr>
              <w:pStyle w:val="TableCellText"/>
            </w:pPr>
            <w:r w:rsidRPr="006F749B">
              <w:rPr>
                <w:lang w:val="en-US"/>
              </w:rPr>
              <w:t>Тип</w:t>
            </w:r>
          </w:p>
        </w:tc>
        <w:tc>
          <w:tcPr>
            <w:tcW w:w="2605" w:type="dxa"/>
          </w:tcPr>
          <w:p w:rsidR="00A427FF" w:rsidRDefault="00A427FF" w:rsidP="00341DAB">
            <w:pPr>
              <w:pStyle w:val="TableCellText"/>
            </w:pPr>
            <w:r>
              <w:t>Входной/выходной</w:t>
            </w:r>
          </w:p>
        </w:tc>
        <w:tc>
          <w:tcPr>
            <w:tcW w:w="2606" w:type="dxa"/>
          </w:tcPr>
          <w:p w:rsidR="00A427FF" w:rsidRDefault="00A427FF" w:rsidP="00341DAB">
            <w:pPr>
              <w:pStyle w:val="TableCellText"/>
            </w:pPr>
            <w:r>
              <w:t>Описание</w:t>
            </w:r>
          </w:p>
        </w:tc>
      </w:tr>
      <w:tr w:rsidR="00A427FF" w:rsidTr="00A427FF">
        <w:tc>
          <w:tcPr>
            <w:tcW w:w="2605" w:type="dxa"/>
          </w:tcPr>
          <w:p w:rsidR="00A427FF" w:rsidRPr="00341DAB" w:rsidRDefault="00A427FF" w:rsidP="000263E8">
            <w:pPr>
              <w:pStyle w:val="TableCellCode"/>
            </w:pPr>
            <w:r>
              <w:t>p@Action</w:t>
            </w:r>
          </w:p>
        </w:tc>
        <w:tc>
          <w:tcPr>
            <w:tcW w:w="2605" w:type="dxa"/>
          </w:tcPr>
          <w:p w:rsidR="00A427FF" w:rsidRPr="00341DAB" w:rsidRDefault="00A427FF" w:rsidP="00341DAB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605" w:type="dxa"/>
          </w:tcPr>
          <w:p w:rsidR="00A427FF" w:rsidRPr="00341DAB" w:rsidRDefault="00A427FF" w:rsidP="00341DAB">
            <w:pPr>
              <w:pStyle w:val="TableCellText"/>
            </w:pPr>
            <w:r>
              <w:t>Входной</w:t>
            </w:r>
          </w:p>
        </w:tc>
        <w:tc>
          <w:tcPr>
            <w:tcW w:w="2606" w:type="dxa"/>
          </w:tcPr>
          <w:p w:rsidR="00A427FF" w:rsidRDefault="00A427FF" w:rsidP="00341DAB">
            <w:pPr>
              <w:pStyle w:val="TableCellText"/>
            </w:pPr>
            <w:r>
              <w:t>Режим работы</w:t>
            </w:r>
          </w:p>
        </w:tc>
      </w:tr>
    </w:tbl>
    <w:p w:rsidR="00341DAB" w:rsidRPr="004B116D" w:rsidRDefault="00341DAB" w:rsidP="00341DAB">
      <w:pPr>
        <w:rPr>
          <w:lang w:val="ru-RU"/>
        </w:rPr>
      </w:pPr>
      <w:r>
        <w:rPr>
          <w:lang w:val="ru-RU"/>
        </w:rPr>
        <w:t xml:space="preserve">Параметр </w:t>
      </w:r>
      <w:r>
        <w:t>p</w:t>
      </w:r>
      <w:r w:rsidRPr="00341DAB">
        <w:rPr>
          <w:lang w:val="ru-RU"/>
        </w:rPr>
        <w:t>@</w:t>
      </w:r>
      <w:r>
        <w:t>Action</w:t>
      </w:r>
      <w:r>
        <w:rPr>
          <w:lang w:val="ru-RU"/>
        </w:rPr>
        <w:t xml:space="preserve"> имеет два допустимых значения: </w:t>
      </w:r>
      <w:r w:rsidRPr="00341DAB">
        <w:rPr>
          <w:lang w:val="ru-RU"/>
        </w:rPr>
        <w:t>*</w:t>
      </w:r>
      <w:r>
        <w:t>START</w:t>
      </w:r>
      <w:r w:rsidR="009A368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41DAB">
        <w:rPr>
          <w:lang w:val="ru-RU"/>
        </w:rPr>
        <w:t>*</w:t>
      </w:r>
      <w:r>
        <w:t>STOP</w:t>
      </w:r>
      <w:r w:rsidRPr="00341DAB">
        <w:rPr>
          <w:lang w:val="ru-RU"/>
        </w:rPr>
        <w:t>.</w:t>
      </w:r>
    </w:p>
    <w:p w:rsidR="00341DAB" w:rsidRPr="00341DAB" w:rsidRDefault="00341DAB" w:rsidP="00341DAB">
      <w:pPr>
        <w:pStyle w:val="L3"/>
        <w:rPr>
          <w:lang w:val="en-US"/>
        </w:rPr>
      </w:pPr>
      <w:r>
        <w:t>Режим *START</w:t>
      </w:r>
    </w:p>
    <w:p w:rsidR="00341DAB" w:rsidRDefault="00FC7AC5" w:rsidP="00FC7AC5">
      <w:pPr>
        <w:pStyle w:val="L4indent1"/>
      </w:pPr>
      <w:r>
        <w:t xml:space="preserve">Проверить, что в системе уже запущен 75-й поток </w:t>
      </w:r>
      <w:r>
        <w:rPr>
          <w:lang w:val="en-US"/>
        </w:rPr>
        <w:t>MA</w:t>
      </w:r>
      <w:r w:rsidRPr="00FC7AC5">
        <w:t xml:space="preserve">. </w:t>
      </w:r>
      <w:r>
        <w:t>Если нет, запустить его.</w:t>
      </w:r>
    </w:p>
    <w:p w:rsidR="00477B5A" w:rsidRDefault="00477B5A" w:rsidP="00FC7AC5">
      <w:pPr>
        <w:pStyle w:val="L4indent1"/>
      </w:pPr>
      <w:r>
        <w:t xml:space="preserve">Проверить, что в системе уже запущен 76-й поток </w:t>
      </w:r>
      <w:r>
        <w:rPr>
          <w:lang w:val="en-US"/>
        </w:rPr>
        <w:t>MA</w:t>
      </w:r>
      <w:r w:rsidRPr="00FC7AC5">
        <w:t xml:space="preserve">. </w:t>
      </w:r>
      <w:r>
        <w:t>Если нет, запустить его.</w:t>
      </w:r>
    </w:p>
    <w:p w:rsidR="00FC7AC5" w:rsidRPr="00FC7AC5" w:rsidRDefault="00FC7AC5" w:rsidP="00FC7AC5">
      <w:pPr>
        <w:pStyle w:val="L4indent1"/>
      </w:pPr>
      <w:r>
        <w:t xml:space="preserve">Отправить во входную очередь </w:t>
      </w:r>
      <w:r w:rsidR="00477B5A">
        <w:t>каждого адаптера (75 и 76 потоки)</w:t>
      </w:r>
      <w:r>
        <w:t xml:space="preserve"> </w:t>
      </w:r>
      <w:r>
        <w:rPr>
          <w:lang w:val="en-US"/>
        </w:rPr>
        <w:t>MQ</w:t>
      </w:r>
      <w:r w:rsidRPr="00FC7AC5">
        <w:t>-</w:t>
      </w:r>
      <w:r w:rsidR="00605C65">
        <w:t>сообщение в</w:t>
      </w:r>
      <w:r w:rsidR="009A368C">
        <w:t xml:space="preserve"> </w:t>
      </w:r>
      <w:r w:rsidR="00605C65">
        <w:t xml:space="preserve">формате </w:t>
      </w:r>
      <w:r w:rsidR="00605C65" w:rsidRPr="00FC7AC5">
        <w:rPr>
          <w:rStyle w:val="Function"/>
        </w:rPr>
        <w:t>ControlCommand</w:t>
      </w:r>
      <w:r w:rsidR="00605C65">
        <w:t xml:space="preserve"> с указанием </w:t>
      </w:r>
      <w:r w:rsidR="00605C65">
        <w:rPr>
          <w:lang w:val="en-US"/>
        </w:rPr>
        <w:t>Action</w:t>
      </w:r>
      <w:r w:rsidR="00605C65" w:rsidRPr="00605C65">
        <w:t xml:space="preserve"> = *</w:t>
      </w:r>
      <w:r w:rsidR="00605C65">
        <w:rPr>
          <w:lang w:val="en-US"/>
        </w:rPr>
        <w:t>START</w:t>
      </w:r>
      <w:r w:rsidR="00605C65">
        <w:t xml:space="preserve"> (</w:t>
      </w:r>
      <w:r>
        <w:t>можно начинать отвечать на запросы</w:t>
      </w:r>
      <w:r w:rsidR="00605C65">
        <w:t>)</w:t>
      </w:r>
      <w:r>
        <w:t>.</w:t>
      </w:r>
    </w:p>
    <w:p w:rsidR="00341DAB" w:rsidRDefault="00341DAB" w:rsidP="00341DAB">
      <w:pPr>
        <w:pStyle w:val="L3"/>
      </w:pPr>
      <w:r>
        <w:t xml:space="preserve">Режим </w:t>
      </w:r>
      <w:r w:rsidRPr="00FC7AC5">
        <w:t>*</w:t>
      </w:r>
      <w:r>
        <w:rPr>
          <w:lang w:val="en-US"/>
        </w:rPr>
        <w:t>STOP</w:t>
      </w:r>
    </w:p>
    <w:p w:rsidR="00605C65" w:rsidRPr="00FC7AC5" w:rsidRDefault="00605C65" w:rsidP="00605C65">
      <w:pPr>
        <w:pStyle w:val="L4indent1"/>
      </w:pPr>
      <w:r>
        <w:t xml:space="preserve">Отправить во входную очередь </w:t>
      </w:r>
      <w:r w:rsidR="00477B5A">
        <w:t xml:space="preserve">каждого адаптера (75 и 76 потоки) </w:t>
      </w:r>
      <w:r>
        <w:rPr>
          <w:lang w:val="en-US"/>
        </w:rPr>
        <w:t>MQ</w:t>
      </w:r>
      <w:r w:rsidRPr="00FC7AC5">
        <w:t>-</w:t>
      </w:r>
      <w:r>
        <w:t>сообщение в</w:t>
      </w:r>
      <w:r w:rsidR="009A368C">
        <w:t xml:space="preserve"> </w:t>
      </w:r>
      <w:r>
        <w:t xml:space="preserve">формате </w:t>
      </w:r>
      <w:r w:rsidRPr="00FC7AC5">
        <w:rPr>
          <w:rStyle w:val="Function"/>
        </w:rPr>
        <w:t>ControlCommand</w:t>
      </w:r>
      <w:r>
        <w:t xml:space="preserve"> с указанием </w:t>
      </w:r>
      <w:r>
        <w:rPr>
          <w:lang w:val="en-US"/>
        </w:rPr>
        <w:t>Action</w:t>
      </w:r>
      <w:r w:rsidRPr="00605C65">
        <w:t xml:space="preserve"> = *</w:t>
      </w:r>
      <w:r>
        <w:rPr>
          <w:lang w:val="en-US"/>
        </w:rPr>
        <w:t>STOP</w:t>
      </w:r>
      <w:r>
        <w:t xml:space="preserve"> (необходимо закрыть файлы и перестать отвечать на запросы).</w:t>
      </w:r>
    </w:p>
    <w:p w:rsidR="006618F2" w:rsidRDefault="006618F2" w:rsidP="003A36BA">
      <w:pPr>
        <w:pStyle w:val="2"/>
        <w:rPr>
          <w:lang w:val="en-US"/>
        </w:rPr>
      </w:pPr>
      <w:bookmarkStart w:id="724" w:name="_Toc422234746"/>
      <w:r>
        <w:rPr>
          <w:lang w:val="en-US"/>
        </w:rPr>
        <w:t>IFXPPMPR — RPGLE — Make project for block</w:t>
      </w:r>
      <w:bookmarkEnd w:id="724"/>
    </w:p>
    <w:p w:rsidR="006618F2" w:rsidRDefault="006618F2" w:rsidP="006618F2">
      <w:pPr>
        <w:rPr>
          <w:lang w:val="ru-RU"/>
        </w:rPr>
      </w:pPr>
      <w:r>
        <w:rPr>
          <w:lang w:val="ru-RU"/>
        </w:rPr>
        <w:t>Новая программа</w:t>
      </w:r>
      <w:r w:rsidRPr="006618F2">
        <w:rPr>
          <w:lang w:val="ru-RU"/>
        </w:rPr>
        <w:t xml:space="preserve"> (</w:t>
      </w:r>
      <w:r>
        <w:t>API</w:t>
      </w:r>
      <w:r w:rsidRPr="006618F2">
        <w:rPr>
          <w:lang w:val="ru-RU"/>
        </w:rPr>
        <w:t>)</w:t>
      </w:r>
      <w:r>
        <w:rPr>
          <w:lang w:val="ru-RU"/>
        </w:rPr>
        <w:t xml:space="preserve">, осуществляющая ввод или сторнирование проджекта по </w:t>
      </w:r>
      <w:r w:rsidR="002A6775">
        <w:rPr>
          <w:lang w:val="ru-RU"/>
        </w:rPr>
        <w:t xml:space="preserve">подтверждённой </w:t>
      </w:r>
      <w:r>
        <w:rPr>
          <w:lang w:val="ru-RU"/>
        </w:rPr>
        <w:t>блокировке</w:t>
      </w:r>
      <w:r w:rsidRPr="00341DAB">
        <w:rPr>
          <w:lang w:val="ru-RU"/>
        </w:rPr>
        <w:t>.</w:t>
      </w:r>
    </w:p>
    <w:p w:rsidR="006618F2" w:rsidRDefault="006618F2" w:rsidP="006618F2">
      <w:pPr>
        <w:pStyle w:val="ac"/>
      </w:pPr>
      <w:r>
        <w:t>Параметры запуска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0827AE" w:rsidTr="00A42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0827AE" w:rsidRDefault="000827AE" w:rsidP="006618F2">
            <w:pPr>
              <w:pStyle w:val="TableCellText"/>
            </w:pPr>
            <w:r>
              <w:t>Параметр</w:t>
            </w:r>
          </w:p>
        </w:tc>
        <w:tc>
          <w:tcPr>
            <w:tcW w:w="2605" w:type="dxa"/>
          </w:tcPr>
          <w:p w:rsidR="000827AE" w:rsidRDefault="000827AE" w:rsidP="006618F2">
            <w:pPr>
              <w:pStyle w:val="TableCellText"/>
            </w:pPr>
            <w:r>
              <w:t>Тип</w:t>
            </w:r>
          </w:p>
        </w:tc>
        <w:tc>
          <w:tcPr>
            <w:tcW w:w="2605" w:type="dxa"/>
          </w:tcPr>
          <w:p w:rsidR="000827AE" w:rsidRDefault="000827AE" w:rsidP="006618F2">
            <w:pPr>
              <w:pStyle w:val="TableCellText"/>
            </w:pPr>
            <w:r>
              <w:t>Входной/выходной</w:t>
            </w:r>
          </w:p>
        </w:tc>
        <w:tc>
          <w:tcPr>
            <w:tcW w:w="2606" w:type="dxa"/>
          </w:tcPr>
          <w:p w:rsidR="000827AE" w:rsidRPr="000827AE" w:rsidRDefault="000827AE" w:rsidP="006618F2">
            <w:pPr>
              <w:pStyle w:val="TableCellText"/>
            </w:pPr>
            <w:r>
              <w:t>Описание</w:t>
            </w:r>
          </w:p>
        </w:tc>
      </w:tr>
      <w:tr w:rsidR="000827AE" w:rsidTr="00A427FF">
        <w:tc>
          <w:tcPr>
            <w:tcW w:w="2605" w:type="dxa"/>
          </w:tcPr>
          <w:p w:rsidR="000827AE" w:rsidRPr="00341DAB" w:rsidRDefault="000827AE" w:rsidP="005F627D">
            <w:pPr>
              <w:pStyle w:val="TableCellCode"/>
            </w:pPr>
            <w:r>
              <w:t>p@Action</w:t>
            </w:r>
          </w:p>
        </w:tc>
        <w:tc>
          <w:tcPr>
            <w:tcW w:w="2605" w:type="dxa"/>
          </w:tcPr>
          <w:p w:rsidR="000827AE" w:rsidRPr="00341DAB" w:rsidRDefault="000827AE" w:rsidP="006618F2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605" w:type="dxa"/>
          </w:tcPr>
          <w:p w:rsidR="000827AE" w:rsidRPr="00341DAB" w:rsidRDefault="000827AE" w:rsidP="006618F2">
            <w:pPr>
              <w:pStyle w:val="TableCellText"/>
            </w:pPr>
            <w:r>
              <w:t>Входной</w:t>
            </w:r>
          </w:p>
        </w:tc>
        <w:tc>
          <w:tcPr>
            <w:tcW w:w="2606" w:type="dxa"/>
          </w:tcPr>
          <w:p w:rsidR="000827AE" w:rsidRDefault="000827AE" w:rsidP="006618F2">
            <w:pPr>
              <w:pStyle w:val="TableCellText"/>
            </w:pPr>
            <w:r>
              <w:t>Режим работы</w:t>
            </w:r>
          </w:p>
        </w:tc>
      </w:tr>
      <w:tr w:rsidR="000827AE" w:rsidTr="00A42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0827AE" w:rsidRPr="002A6775" w:rsidRDefault="000827AE" w:rsidP="005F627D">
            <w:pPr>
              <w:pStyle w:val="TableCellCode"/>
            </w:pPr>
            <w:r>
              <w:t>p@Block</w:t>
            </w:r>
          </w:p>
        </w:tc>
        <w:tc>
          <w:tcPr>
            <w:tcW w:w="2605" w:type="dxa"/>
          </w:tcPr>
          <w:p w:rsidR="000827AE" w:rsidRPr="002A6775" w:rsidRDefault="000827AE" w:rsidP="002A6775">
            <w:pPr>
              <w:pStyle w:val="TableCellText"/>
              <w:rPr>
                <w:lang w:val="en-US"/>
              </w:rPr>
            </w:pPr>
            <w:r>
              <w:t>IFXPPABP</w:t>
            </w:r>
            <w:r w:rsidR="0040607D">
              <w:rPr>
                <w:lang w:val="en-US"/>
              </w:rPr>
              <w:t xml:space="preserve"> </w:t>
            </w:r>
            <w:r>
              <w:rPr>
                <w:lang w:val="en-US"/>
              </w:rPr>
              <w:t>%</w:t>
            </w:r>
            <w:r w:rsidR="0040607D">
              <w:rPr>
                <w:lang w:val="en-US"/>
              </w:rPr>
              <w:t xml:space="preserve"> </w:t>
            </w:r>
            <w:r>
              <w:rPr>
                <w:lang w:val="en-US"/>
              </w:rPr>
              <w:t>RowType</w:t>
            </w:r>
          </w:p>
        </w:tc>
        <w:tc>
          <w:tcPr>
            <w:tcW w:w="2605" w:type="dxa"/>
          </w:tcPr>
          <w:p w:rsidR="000827AE" w:rsidRPr="00EE2967" w:rsidRDefault="000827AE" w:rsidP="006618F2">
            <w:pPr>
              <w:pStyle w:val="TableCellText"/>
              <w:rPr>
                <w:lang w:val="en-US"/>
              </w:rPr>
            </w:pPr>
            <w:r>
              <w:t>Входно</w:t>
            </w:r>
            <w:r w:rsidR="00EE2967">
              <w:rPr>
                <w:lang w:val="en-US"/>
              </w:rPr>
              <w:t>-</w:t>
            </w:r>
            <w:r w:rsidR="00EE2967">
              <w:t>выходной</w:t>
            </w:r>
          </w:p>
        </w:tc>
        <w:tc>
          <w:tcPr>
            <w:tcW w:w="2606" w:type="dxa"/>
          </w:tcPr>
          <w:p w:rsidR="000827AE" w:rsidRDefault="000827AE" w:rsidP="006618F2">
            <w:pPr>
              <w:pStyle w:val="TableCellText"/>
            </w:pPr>
            <w:r>
              <w:t>Блокировка</w:t>
            </w:r>
          </w:p>
        </w:tc>
      </w:tr>
      <w:tr w:rsidR="000827AE" w:rsidTr="00A427FF">
        <w:tc>
          <w:tcPr>
            <w:tcW w:w="2605" w:type="dxa"/>
          </w:tcPr>
          <w:p w:rsidR="000827AE" w:rsidRDefault="000827AE" w:rsidP="005F627D">
            <w:pPr>
              <w:pStyle w:val="TableCellCode"/>
            </w:pPr>
            <w:r>
              <w:t>p@RtCd</w:t>
            </w:r>
          </w:p>
        </w:tc>
        <w:tc>
          <w:tcPr>
            <w:tcW w:w="2605" w:type="dxa"/>
          </w:tcPr>
          <w:p w:rsidR="000827AE" w:rsidRDefault="000827AE" w:rsidP="006618F2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605" w:type="dxa"/>
          </w:tcPr>
          <w:p w:rsidR="000827AE" w:rsidRPr="002A6775" w:rsidRDefault="000827AE" w:rsidP="006618F2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0827AE" w:rsidRDefault="000827AE" w:rsidP="006618F2">
            <w:pPr>
              <w:pStyle w:val="TableCellText"/>
            </w:pPr>
            <w:r>
              <w:t>Код возврата</w:t>
            </w:r>
          </w:p>
        </w:tc>
      </w:tr>
      <w:tr w:rsidR="000827AE" w:rsidTr="00A42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0827AE" w:rsidRPr="002A6775" w:rsidRDefault="000827AE" w:rsidP="005F627D">
            <w:pPr>
              <w:pStyle w:val="TableCellCode"/>
            </w:pPr>
            <w:r>
              <w:t>p@ErrM</w:t>
            </w:r>
          </w:p>
        </w:tc>
        <w:tc>
          <w:tcPr>
            <w:tcW w:w="2605" w:type="dxa"/>
          </w:tcPr>
          <w:p w:rsidR="000827AE" w:rsidRDefault="000827AE" w:rsidP="002A677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Char(80)</w:t>
            </w:r>
          </w:p>
        </w:tc>
        <w:tc>
          <w:tcPr>
            <w:tcW w:w="2605" w:type="dxa"/>
          </w:tcPr>
          <w:p w:rsidR="000827AE" w:rsidRPr="002A6775" w:rsidRDefault="000827AE" w:rsidP="0040607D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0827AE" w:rsidRDefault="000827AE" w:rsidP="0040607D">
            <w:pPr>
              <w:pStyle w:val="TableCellText"/>
            </w:pPr>
            <w:r>
              <w:t>Текст ошибки</w:t>
            </w:r>
          </w:p>
        </w:tc>
      </w:tr>
    </w:tbl>
    <w:p w:rsidR="000363C2" w:rsidRDefault="000363C2" w:rsidP="000363C2">
      <w:pPr>
        <w:pStyle w:val="ac"/>
      </w:pPr>
      <w:r>
        <w:t>Допустимые значения параметра p@Action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2513"/>
        <w:gridCol w:w="7943"/>
      </w:tblGrid>
      <w:tr w:rsidR="000363C2" w:rsidTr="0003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3" w:type="dxa"/>
          </w:tcPr>
          <w:p w:rsidR="000363C2" w:rsidRDefault="000363C2" w:rsidP="00C6616B">
            <w:pPr>
              <w:pStyle w:val="TableCellText"/>
            </w:pPr>
            <w:r>
              <w:t>Значение</w:t>
            </w:r>
          </w:p>
        </w:tc>
        <w:tc>
          <w:tcPr>
            <w:tcW w:w="7943" w:type="dxa"/>
          </w:tcPr>
          <w:p w:rsidR="000363C2" w:rsidRDefault="000363C2" w:rsidP="00C6616B">
            <w:pPr>
              <w:pStyle w:val="TableCellText"/>
            </w:pPr>
            <w:r>
              <w:t>Смысл</w:t>
            </w:r>
          </w:p>
        </w:tc>
      </w:tr>
      <w:tr w:rsidR="000363C2" w:rsidRPr="00736C63" w:rsidTr="000363C2">
        <w:tc>
          <w:tcPr>
            <w:tcW w:w="2513" w:type="dxa"/>
          </w:tcPr>
          <w:p w:rsidR="000363C2" w:rsidRPr="000363C2" w:rsidRDefault="000363C2" w:rsidP="000363C2">
            <w:pPr>
              <w:pStyle w:val="TableCellCode"/>
              <w:rPr>
                <w:lang w:val="en-US"/>
              </w:rPr>
            </w:pPr>
            <w:r w:rsidRPr="00341DAB">
              <w:t>*</w:t>
            </w:r>
            <w:r>
              <w:rPr>
                <w:lang w:val="en-US"/>
              </w:rPr>
              <w:t>INPUT</w:t>
            </w:r>
          </w:p>
        </w:tc>
        <w:tc>
          <w:tcPr>
            <w:tcW w:w="7943" w:type="dxa"/>
          </w:tcPr>
          <w:p w:rsidR="000363C2" w:rsidRPr="000363C2" w:rsidRDefault="000363C2" w:rsidP="000363C2">
            <w:pPr>
              <w:pStyle w:val="TableCellText"/>
            </w:pPr>
            <w:r>
              <w:t xml:space="preserve">Создание проджекта при первоначальном вводе блокировки </w:t>
            </w:r>
          </w:p>
        </w:tc>
      </w:tr>
      <w:tr w:rsidR="000363C2" w:rsidRPr="00736C63" w:rsidTr="0003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3" w:type="dxa"/>
          </w:tcPr>
          <w:p w:rsidR="000363C2" w:rsidRPr="000363C2" w:rsidRDefault="000363C2" w:rsidP="00C6616B">
            <w:pPr>
              <w:pStyle w:val="TableCellCode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RECREATE</w:t>
            </w:r>
          </w:p>
        </w:tc>
        <w:tc>
          <w:tcPr>
            <w:tcW w:w="7943" w:type="dxa"/>
          </w:tcPr>
          <w:p w:rsidR="000363C2" w:rsidRPr="000363C2" w:rsidRDefault="000363C2" w:rsidP="000363C2">
            <w:pPr>
              <w:pStyle w:val="TableCellText"/>
            </w:pPr>
            <w:r>
              <w:t>Утреннее пересоздание проджекта по уже существующей блокировке</w:t>
            </w:r>
          </w:p>
        </w:tc>
      </w:tr>
      <w:tr w:rsidR="000363C2" w:rsidTr="000363C2">
        <w:trPr>
          <w:trHeight w:val="28"/>
        </w:trPr>
        <w:tc>
          <w:tcPr>
            <w:tcW w:w="2513" w:type="dxa"/>
          </w:tcPr>
          <w:p w:rsidR="000363C2" w:rsidRDefault="000363C2" w:rsidP="00C6616B">
            <w:pPr>
              <w:pStyle w:val="TableCellCode"/>
            </w:pPr>
            <w:r>
              <w:lastRenderedPageBreak/>
              <w:t>*STORNO</w:t>
            </w:r>
          </w:p>
        </w:tc>
        <w:tc>
          <w:tcPr>
            <w:tcW w:w="7943" w:type="dxa"/>
          </w:tcPr>
          <w:p w:rsidR="000363C2" w:rsidRPr="000363C2" w:rsidRDefault="000363C2" w:rsidP="00C6616B">
            <w:pPr>
              <w:pStyle w:val="TableCellText"/>
            </w:pPr>
            <w:r>
              <w:t>Сторнирование проджекта</w:t>
            </w:r>
          </w:p>
        </w:tc>
      </w:tr>
      <w:tr w:rsidR="005203B3" w:rsidRPr="00736C63" w:rsidTr="0003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"/>
        </w:trPr>
        <w:tc>
          <w:tcPr>
            <w:tcW w:w="2513" w:type="dxa"/>
          </w:tcPr>
          <w:p w:rsidR="005203B3" w:rsidRPr="005203B3" w:rsidRDefault="005203B3" w:rsidP="00C6616B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*TERMINATE</w:t>
            </w:r>
          </w:p>
        </w:tc>
        <w:tc>
          <w:tcPr>
            <w:tcW w:w="7943" w:type="dxa"/>
          </w:tcPr>
          <w:p w:rsidR="005203B3" w:rsidRPr="005203B3" w:rsidRDefault="005203B3" w:rsidP="00C6616B">
            <w:pPr>
              <w:pStyle w:val="TableCellText"/>
            </w:pPr>
            <w:r>
              <w:t>Освобожение ресурсов и выход из программы</w:t>
            </w:r>
          </w:p>
        </w:tc>
      </w:tr>
    </w:tbl>
    <w:p w:rsidR="002A6775" w:rsidRDefault="002A6775" w:rsidP="006618F2">
      <w:pPr>
        <w:rPr>
          <w:lang w:val="ru-RU"/>
        </w:rPr>
      </w:pPr>
      <w:r>
        <w:rPr>
          <w:lang w:val="ru-RU"/>
        </w:rPr>
        <w:t xml:space="preserve">Параметр </w:t>
      </w:r>
      <w:r>
        <w:t>p</w:t>
      </w:r>
      <w:r w:rsidRPr="002A6775">
        <w:rPr>
          <w:lang w:val="ru-RU"/>
        </w:rPr>
        <w:t>@</w:t>
      </w:r>
      <w:r>
        <w:t>Block</w:t>
      </w:r>
      <w:r>
        <w:rPr>
          <w:lang w:val="ru-RU"/>
        </w:rPr>
        <w:t xml:space="preserve"> должен содержать прочитанную запись файла </w:t>
      </w:r>
      <w:r>
        <w:t>IFXPPABP</w:t>
      </w:r>
      <w:r w:rsidRPr="002A6775">
        <w:rPr>
          <w:lang w:val="ru-RU"/>
        </w:rPr>
        <w:t xml:space="preserve"> (</w:t>
      </w:r>
      <w:r>
        <w:rPr>
          <w:lang w:val="ru-RU"/>
        </w:rPr>
        <w:t>чтение самого файла не производится</w:t>
      </w:r>
      <w:r w:rsidRPr="002A6775">
        <w:rPr>
          <w:lang w:val="ru-RU"/>
        </w:rPr>
        <w:t>)</w:t>
      </w:r>
      <w:r>
        <w:rPr>
          <w:lang w:val="ru-RU"/>
        </w:rPr>
        <w:t>.</w:t>
      </w:r>
    </w:p>
    <w:p w:rsidR="003C58B4" w:rsidRDefault="003C58B4" w:rsidP="003C58B4">
      <w:pPr>
        <w:rPr>
          <w:lang w:val="ru-RU"/>
        </w:rPr>
      </w:pPr>
      <w:r>
        <w:rPr>
          <w:lang w:val="ru-RU"/>
        </w:rPr>
        <w:t xml:space="preserve">Параметр </w:t>
      </w:r>
      <w:r>
        <w:t>p</w:t>
      </w:r>
      <w:r w:rsidRPr="002A6775">
        <w:rPr>
          <w:lang w:val="ru-RU"/>
        </w:rPr>
        <w:t>@</w:t>
      </w:r>
      <w:r>
        <w:t>RtCd</w:t>
      </w:r>
      <w:r>
        <w:rPr>
          <w:lang w:val="ru-RU"/>
        </w:rPr>
        <w:t xml:space="preserve"> может принимать следующие значения: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2513"/>
        <w:gridCol w:w="7943"/>
      </w:tblGrid>
      <w:tr w:rsidR="003C58B4" w:rsidTr="000A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3" w:type="dxa"/>
          </w:tcPr>
          <w:p w:rsidR="003C58B4" w:rsidRDefault="003C58B4" w:rsidP="000A697C">
            <w:pPr>
              <w:pStyle w:val="TableCellText"/>
            </w:pPr>
            <w:r>
              <w:t>Значение</w:t>
            </w:r>
          </w:p>
        </w:tc>
        <w:tc>
          <w:tcPr>
            <w:tcW w:w="7943" w:type="dxa"/>
          </w:tcPr>
          <w:p w:rsidR="003C58B4" w:rsidRDefault="003C58B4" w:rsidP="000A697C">
            <w:pPr>
              <w:pStyle w:val="TableCellText"/>
            </w:pPr>
            <w:r>
              <w:t>Смысл</w:t>
            </w:r>
          </w:p>
        </w:tc>
      </w:tr>
      <w:tr w:rsidR="003C58B4" w:rsidRPr="001D78D6" w:rsidTr="000A697C">
        <w:tc>
          <w:tcPr>
            <w:tcW w:w="2513" w:type="dxa"/>
          </w:tcPr>
          <w:p w:rsidR="003C58B4" w:rsidRPr="0053446E" w:rsidRDefault="003C58B4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'0'</w:t>
            </w:r>
          </w:p>
        </w:tc>
        <w:tc>
          <w:tcPr>
            <w:tcW w:w="7943" w:type="dxa"/>
          </w:tcPr>
          <w:p w:rsidR="003C58B4" w:rsidRPr="0053446E" w:rsidRDefault="003C58B4" w:rsidP="000A697C">
            <w:pPr>
              <w:pStyle w:val="TableCellText"/>
              <w:rPr>
                <w:lang w:val="en-US"/>
              </w:rPr>
            </w:pPr>
            <w:r>
              <w:t>Обработка прошла успешно</w:t>
            </w:r>
          </w:p>
        </w:tc>
      </w:tr>
      <w:tr w:rsidR="003C58B4" w:rsidRPr="001D78D6" w:rsidTr="000A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3" w:type="dxa"/>
          </w:tcPr>
          <w:p w:rsidR="003C58B4" w:rsidRPr="0053446E" w:rsidRDefault="003C58B4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'1'</w:t>
            </w:r>
          </w:p>
        </w:tc>
        <w:tc>
          <w:tcPr>
            <w:tcW w:w="7943" w:type="dxa"/>
          </w:tcPr>
          <w:p w:rsidR="003C58B4" w:rsidRPr="0053446E" w:rsidRDefault="003C58B4" w:rsidP="000A697C">
            <w:pPr>
              <w:pStyle w:val="TableCellText"/>
            </w:pPr>
            <w:r>
              <w:t>Недостаточно денег на счёте</w:t>
            </w:r>
          </w:p>
        </w:tc>
      </w:tr>
      <w:tr w:rsidR="003C58B4" w:rsidTr="000A697C">
        <w:trPr>
          <w:trHeight w:val="28"/>
        </w:trPr>
        <w:tc>
          <w:tcPr>
            <w:tcW w:w="2513" w:type="dxa"/>
          </w:tcPr>
          <w:p w:rsidR="003C58B4" w:rsidRPr="0053446E" w:rsidRDefault="003C58B4" w:rsidP="000A69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'2'</w:t>
            </w:r>
          </w:p>
        </w:tc>
        <w:tc>
          <w:tcPr>
            <w:tcW w:w="7943" w:type="dxa"/>
          </w:tcPr>
          <w:p w:rsidR="003C58B4" w:rsidRPr="000363C2" w:rsidRDefault="003C58B4" w:rsidP="000A697C">
            <w:pPr>
              <w:pStyle w:val="TableCellText"/>
            </w:pPr>
            <w:r>
              <w:t>Прочие ошибки</w:t>
            </w:r>
          </w:p>
        </w:tc>
      </w:tr>
    </w:tbl>
    <w:p w:rsidR="003C58B4" w:rsidRPr="002A6775" w:rsidRDefault="003C58B4" w:rsidP="003C58B4">
      <w:pPr>
        <w:rPr>
          <w:lang w:val="ru-RU"/>
        </w:rPr>
      </w:pPr>
      <w:r>
        <w:rPr>
          <w:lang w:val="ru-RU"/>
        </w:rPr>
        <w:t xml:space="preserve">В случае </w:t>
      </w:r>
      <w:r>
        <w:t>p</w:t>
      </w:r>
      <w:r w:rsidRPr="002A6775">
        <w:rPr>
          <w:lang w:val="ru-RU"/>
        </w:rPr>
        <w:t>@</w:t>
      </w:r>
      <w:r>
        <w:t>RtCd</w:t>
      </w:r>
      <w:r>
        <w:rPr>
          <w:lang w:val="ru-RU"/>
        </w:rPr>
        <w:t xml:space="preserve"> = </w:t>
      </w:r>
      <w:r w:rsidRPr="0053446E">
        <w:rPr>
          <w:lang w:val="ru-RU"/>
        </w:rPr>
        <w:t xml:space="preserve">'2' </w:t>
      </w:r>
      <w:r>
        <w:rPr>
          <w:lang w:val="ru-RU"/>
        </w:rPr>
        <w:t xml:space="preserve">параметр </w:t>
      </w:r>
      <w:r>
        <w:t>p</w:t>
      </w:r>
      <w:r w:rsidRPr="002A6775">
        <w:rPr>
          <w:lang w:val="ru-RU"/>
        </w:rPr>
        <w:t>@</w:t>
      </w:r>
      <w:r>
        <w:t>ErrM</w:t>
      </w:r>
      <w:r>
        <w:rPr>
          <w:lang w:val="ru-RU"/>
        </w:rPr>
        <w:t xml:space="preserve"> будет содержать сообщение об ошибке.</w:t>
      </w:r>
    </w:p>
    <w:p w:rsidR="006618F2" w:rsidRDefault="002A6775" w:rsidP="002A6775">
      <w:pPr>
        <w:pStyle w:val="ac"/>
      </w:pPr>
      <w:r>
        <w:t>Алгоритм работы</w:t>
      </w:r>
    </w:p>
    <w:p w:rsidR="005203B3" w:rsidRPr="00EE2967" w:rsidRDefault="005203B3" w:rsidP="002A6775">
      <w:pPr>
        <w:pStyle w:val="L3"/>
      </w:pPr>
      <w:r>
        <w:t>Если</w:t>
      </w:r>
      <w:r w:rsidRPr="005203B3">
        <w:t xml:space="preserve"> </w:t>
      </w:r>
      <w:r w:rsidRPr="005203B3">
        <w:rPr>
          <w:lang w:val="en-US"/>
        </w:rPr>
        <w:t>p</w:t>
      </w:r>
      <w:r w:rsidRPr="005203B3">
        <w:t>@</w:t>
      </w:r>
      <w:r w:rsidRPr="005203B3">
        <w:rPr>
          <w:lang w:val="en-US"/>
        </w:rPr>
        <w:t>Action</w:t>
      </w:r>
      <w:r w:rsidRPr="005203B3">
        <w:t xml:space="preserve"> = '*</w:t>
      </w:r>
      <w:r>
        <w:rPr>
          <w:lang w:val="en-US"/>
        </w:rPr>
        <w:t>TERMINATE</w:t>
      </w:r>
      <w:r w:rsidRPr="005203B3">
        <w:t xml:space="preserve">', </w:t>
      </w:r>
      <w:r>
        <w:t xml:space="preserve">вызвать программу </w:t>
      </w:r>
      <w:r>
        <w:rPr>
          <w:lang w:val="en-US"/>
        </w:rPr>
        <w:t>MMBGL</w:t>
      </w:r>
      <w:r w:rsidRPr="005910A3">
        <w:rPr>
          <w:lang w:val="en-US"/>
        </w:rPr>
        <w:t>SU</w:t>
      </w:r>
      <w:r w:rsidRPr="005203B3">
        <w:t>0</w:t>
      </w:r>
      <w:r>
        <w:t xml:space="preserve"> с кодом действия </w:t>
      </w:r>
      <w:r>
        <w:rPr>
          <w:lang w:val="en-US"/>
        </w:rPr>
        <w:t>p</w:t>
      </w:r>
      <w:r w:rsidRPr="005203B3">
        <w:t>@</w:t>
      </w:r>
      <w:r w:rsidRPr="00526559">
        <w:t>Mode</w:t>
      </w:r>
      <w:r>
        <w:t xml:space="preserve"> = </w:t>
      </w:r>
      <w:r w:rsidRPr="005203B3">
        <w:t>'</w:t>
      </w:r>
      <w:r>
        <w:rPr>
          <w:lang w:val="en-US"/>
        </w:rPr>
        <w:t>C</w:t>
      </w:r>
      <w:r w:rsidRPr="005203B3">
        <w:t xml:space="preserve">', </w:t>
      </w:r>
      <w:r>
        <w:t xml:space="preserve">взвести индикатор </w:t>
      </w:r>
      <w:r>
        <w:rPr>
          <w:lang w:val="en-US"/>
        </w:rPr>
        <w:t>LR</w:t>
      </w:r>
      <w:r w:rsidRPr="005203B3">
        <w:t xml:space="preserve"> </w:t>
      </w:r>
      <w:r>
        <w:t>и</w:t>
      </w:r>
      <w:r w:rsidRPr="005203B3">
        <w:t xml:space="preserve"> </w:t>
      </w:r>
      <w:r>
        <w:t>завершить работу.</w:t>
      </w:r>
    </w:p>
    <w:p w:rsidR="00EE2967" w:rsidRPr="005203B3" w:rsidRDefault="00EE2967" w:rsidP="002A6775">
      <w:pPr>
        <w:pStyle w:val="L3"/>
      </w:pPr>
      <w:r>
        <w:t>Проверить, что проджект по блокировке ещё не создан (</w:t>
      </w:r>
      <w:r>
        <w:rPr>
          <w:lang w:val="en-US"/>
        </w:rPr>
        <w:t>p</w:t>
      </w:r>
      <w:r w:rsidRPr="00EE2967">
        <w:t>@</w:t>
      </w:r>
      <w:r>
        <w:rPr>
          <w:lang w:val="en-US"/>
        </w:rPr>
        <w:t>Block</w:t>
      </w:r>
      <w:r w:rsidRPr="00EE2967">
        <w:t>.</w:t>
      </w:r>
      <w:r>
        <w:rPr>
          <w:lang w:val="en-US"/>
        </w:rPr>
        <w:t>ABLPD</w:t>
      </w:r>
      <w:r w:rsidRPr="00EE2967">
        <w:t xml:space="preserve"> </w:t>
      </w:r>
      <w:r>
        <w:t>меньше текущей даты).</w:t>
      </w:r>
      <w:r w:rsidR="00181922" w:rsidRPr="00181922">
        <w:t xml:space="preserve"> </w:t>
      </w:r>
      <w:r w:rsidR="00181922">
        <w:t xml:space="preserve">В противном случае закончить работу с кодом </w:t>
      </w:r>
      <w:r w:rsidR="00181922" w:rsidRPr="003F2036">
        <w:t>'0'.</w:t>
      </w:r>
    </w:p>
    <w:p w:rsidR="001F3EE6" w:rsidRDefault="001F3EE6" w:rsidP="001F3EE6">
      <w:pPr>
        <w:pStyle w:val="L3"/>
      </w:pPr>
      <w:r>
        <w:t xml:space="preserve">Проверить, что текущая операционная дата попадает в диапазон между </w:t>
      </w:r>
      <w:r w:rsidRPr="00E9221B">
        <w:t>p@Block.</w:t>
      </w:r>
      <w:r w:rsidRPr="00E9221B">
        <w:rPr>
          <w:lang w:val="en-US"/>
        </w:rPr>
        <w:t>ABSTRD</w:t>
      </w:r>
      <w:r w:rsidRPr="003F2036">
        <w:t xml:space="preserve"> </w:t>
      </w:r>
      <w:r>
        <w:t xml:space="preserve">и </w:t>
      </w:r>
      <w:r w:rsidRPr="00E9221B">
        <w:t>p@Block.</w:t>
      </w:r>
      <w:r w:rsidRPr="00E9221B">
        <w:rPr>
          <w:lang w:val="en-US"/>
        </w:rPr>
        <w:t>ABENDD</w:t>
      </w:r>
      <w:r w:rsidRPr="003F2036">
        <w:t xml:space="preserve">. </w:t>
      </w:r>
      <w:r>
        <w:t xml:space="preserve">В противном случае закончить работу с кодом </w:t>
      </w:r>
      <w:r w:rsidRPr="003F2036">
        <w:t>'0'.</w:t>
      </w:r>
    </w:p>
    <w:p w:rsidR="0040607D" w:rsidRPr="0040607D" w:rsidRDefault="0040607D" w:rsidP="002A6775">
      <w:pPr>
        <w:pStyle w:val="L3"/>
      </w:pPr>
      <w:r>
        <w:t>Провести валидацию входных параметров. Если хотя бы одна не пройдена, завершить работу с ошибкой</w:t>
      </w:r>
      <w:r w:rsidR="003C58B4" w:rsidRPr="0053446E">
        <w:t xml:space="preserve"> (</w:t>
      </w:r>
      <w:r w:rsidR="003C58B4">
        <w:t>и</w:t>
      </w:r>
      <w:r w:rsidR="003C58B4" w:rsidRPr="0053446E">
        <w:t xml:space="preserve"> </w:t>
      </w:r>
      <w:r w:rsidR="003C58B4">
        <w:t xml:space="preserve">кодом </w:t>
      </w:r>
      <w:r w:rsidR="003C58B4" w:rsidRPr="0053446E">
        <w:t>'2')</w:t>
      </w:r>
      <w:r w:rsidR="003C58B4">
        <w:t>.</w:t>
      </w:r>
    </w:p>
    <w:p w:rsidR="0040607D" w:rsidRDefault="002A6775" w:rsidP="002A6775">
      <w:pPr>
        <w:pStyle w:val="L4indent1"/>
      </w:pPr>
      <w:r>
        <w:t>Проверить, что блокировка подтверждённая (</w:t>
      </w:r>
      <w:r w:rsidRPr="0040607D">
        <w:rPr>
          <w:lang w:val="en-US"/>
        </w:rPr>
        <w:t>ABTYPE</w:t>
      </w:r>
      <w:r w:rsidRPr="002A6775">
        <w:t xml:space="preserve"> = '</w:t>
      </w:r>
      <w:r w:rsidRPr="0040607D">
        <w:rPr>
          <w:lang w:val="en-US"/>
        </w:rPr>
        <w:t>A</w:t>
      </w:r>
      <w:r w:rsidRPr="002A6775">
        <w:t>'</w:t>
      </w:r>
      <w:r>
        <w:t>).</w:t>
      </w:r>
    </w:p>
    <w:p w:rsidR="002A6775" w:rsidRDefault="002A6775" w:rsidP="002A6775">
      <w:pPr>
        <w:pStyle w:val="L4indent1"/>
      </w:pPr>
      <w:r>
        <w:t>Проверить, что статус блокировки допускает запрошенное действие: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5157"/>
        <w:gridCol w:w="5157"/>
      </w:tblGrid>
      <w:tr w:rsidR="002A6775" w:rsidTr="002A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7" w:type="dxa"/>
          </w:tcPr>
          <w:p w:rsidR="002A6775" w:rsidRPr="002A6775" w:rsidRDefault="002A6775" w:rsidP="002A6775">
            <w:pPr>
              <w:pStyle w:val="TableCellText"/>
              <w:rPr>
                <w:lang w:val="en-US"/>
              </w:rPr>
            </w:pPr>
            <w:r>
              <w:t>Статус</w:t>
            </w:r>
            <w:r>
              <w:rPr>
                <w:lang w:val="en-US"/>
              </w:rPr>
              <w:t xml:space="preserve"> (ABSTS)</w:t>
            </w:r>
          </w:p>
        </w:tc>
        <w:tc>
          <w:tcPr>
            <w:tcW w:w="5157" w:type="dxa"/>
          </w:tcPr>
          <w:p w:rsidR="002A6775" w:rsidRPr="002A6775" w:rsidRDefault="002A6775" w:rsidP="0040607D">
            <w:pPr>
              <w:pStyle w:val="TableCellText"/>
            </w:pPr>
            <w:r>
              <w:t>Допустимое действие (</w:t>
            </w:r>
            <w:r>
              <w:rPr>
                <w:lang w:val="en-US"/>
              </w:rPr>
              <w:t>p@Action</w:t>
            </w:r>
            <w:r>
              <w:t>)</w:t>
            </w:r>
          </w:p>
        </w:tc>
      </w:tr>
      <w:tr w:rsidR="002A6775" w:rsidTr="002A6775">
        <w:tc>
          <w:tcPr>
            <w:tcW w:w="5157" w:type="dxa"/>
          </w:tcPr>
          <w:p w:rsidR="002A6775" w:rsidRPr="00341DAB" w:rsidRDefault="002A6775" w:rsidP="005F627D">
            <w:pPr>
              <w:pStyle w:val="TableCellCode"/>
            </w:pPr>
            <w:r>
              <w:t>A</w:t>
            </w:r>
          </w:p>
        </w:tc>
        <w:tc>
          <w:tcPr>
            <w:tcW w:w="5157" w:type="dxa"/>
          </w:tcPr>
          <w:p w:rsidR="002A6775" w:rsidRPr="00341DAB" w:rsidRDefault="002A6775" w:rsidP="005F627D">
            <w:pPr>
              <w:pStyle w:val="TableCellCode"/>
            </w:pPr>
            <w:r w:rsidRPr="00341DAB">
              <w:t>*</w:t>
            </w:r>
            <w:r w:rsidR="000363C2">
              <w:rPr>
                <w:lang w:val="en-US"/>
              </w:rPr>
              <w:t>INPUT</w:t>
            </w:r>
            <w:r w:rsidR="000363C2">
              <w:t xml:space="preserve">, </w:t>
            </w:r>
            <w:r w:rsidR="000363C2">
              <w:rPr>
                <w:lang w:val="en-US"/>
              </w:rPr>
              <w:t>*RE</w:t>
            </w:r>
            <w:r>
              <w:t>CREATE</w:t>
            </w:r>
            <w:r w:rsidR="00C86D82">
              <w:t xml:space="preserve">, </w:t>
            </w:r>
            <w:r w:rsidR="00C86D82" w:rsidRPr="00341DAB">
              <w:t>*</w:t>
            </w:r>
            <w:r w:rsidR="00C86D82">
              <w:t>STORNO</w:t>
            </w:r>
          </w:p>
        </w:tc>
      </w:tr>
      <w:tr w:rsidR="002A6775" w:rsidRPr="000363C2" w:rsidTr="002A67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57" w:type="dxa"/>
          </w:tcPr>
          <w:p w:rsidR="002A6775" w:rsidRPr="000363C2" w:rsidRDefault="002A6775" w:rsidP="005F627D">
            <w:pPr>
              <w:pStyle w:val="TableCellCode"/>
              <w:rPr>
                <w:lang w:val="en-US"/>
              </w:rPr>
            </w:pPr>
            <w:r>
              <w:t>D</w:t>
            </w:r>
            <w:r w:rsidR="000363C2">
              <w:rPr>
                <w:lang w:val="en-US"/>
              </w:rPr>
              <w:t>, M</w:t>
            </w:r>
          </w:p>
        </w:tc>
        <w:tc>
          <w:tcPr>
            <w:tcW w:w="5157" w:type="dxa"/>
          </w:tcPr>
          <w:p w:rsidR="002A6775" w:rsidRPr="002A6775" w:rsidRDefault="002A6775" w:rsidP="005F627D">
            <w:pPr>
              <w:pStyle w:val="TableCellCode"/>
            </w:pPr>
            <w:r w:rsidRPr="00341DAB">
              <w:t>*</w:t>
            </w:r>
            <w:r>
              <w:t>STORNO</w:t>
            </w:r>
          </w:p>
        </w:tc>
      </w:tr>
    </w:tbl>
    <w:p w:rsidR="0040607D" w:rsidRDefault="0040607D" w:rsidP="0040607D">
      <w:pPr>
        <w:pStyle w:val="L4indent1"/>
      </w:pPr>
      <w:bookmarkStart w:id="725" w:name="_Ref406672148"/>
      <w:r>
        <w:t>Проверить, что счёт присутствует в системе и не является закрытым</w:t>
      </w:r>
      <w:r w:rsidRPr="00CF30A2">
        <w:t>.</w:t>
      </w:r>
    </w:p>
    <w:p w:rsidR="0040607D" w:rsidRDefault="000363C2" w:rsidP="0040607D">
      <w:pPr>
        <w:pStyle w:val="L4indent1"/>
      </w:pPr>
      <w:r w:rsidRPr="000363C2">
        <w:t>(</w:t>
      </w:r>
      <w:r>
        <w:t xml:space="preserve">Только в режиме </w:t>
      </w:r>
      <w:r w:rsidRPr="000363C2">
        <w:t>*</w:t>
      </w:r>
      <w:r>
        <w:rPr>
          <w:lang w:val="en-US"/>
        </w:rPr>
        <w:t>INPUT</w:t>
      </w:r>
      <w:r w:rsidRPr="000363C2">
        <w:t xml:space="preserve">) </w:t>
      </w:r>
      <w:r w:rsidR="0040607D">
        <w:t>Если p@Block</w:t>
      </w:r>
      <w:r w:rsidR="0040607D" w:rsidRPr="0040607D">
        <w:t>.</w:t>
      </w:r>
      <w:r w:rsidR="0040607D">
        <w:rPr>
          <w:rFonts w:cs="Consolas"/>
        </w:rPr>
        <w:t>A</w:t>
      </w:r>
      <w:r w:rsidR="0040607D" w:rsidRPr="008944A9">
        <w:rPr>
          <w:rFonts w:cs="Consolas"/>
        </w:rPr>
        <w:t>B</w:t>
      </w:r>
      <w:r w:rsidR="0040607D">
        <w:rPr>
          <w:rFonts w:cs="Consolas"/>
        </w:rPr>
        <w:t>IGNBLK</w:t>
      </w:r>
      <w:r w:rsidR="0040607D">
        <w:t xml:space="preserve"> = </w:t>
      </w:r>
      <w:r w:rsidR="0040607D" w:rsidRPr="0040607D">
        <w:t>'0'</w:t>
      </w:r>
      <w:r w:rsidR="0040607D">
        <w:t xml:space="preserve">, проверить, что по счёту не стоит </w:t>
      </w:r>
      <w:r>
        <w:t>запрета на дебетовые движения (биты номер 0</w:t>
      </w:r>
      <w:r w:rsidRPr="000363C2">
        <w:t xml:space="preserve">, 2, 4, 6, 7 </w:t>
      </w:r>
      <w:r>
        <w:t xml:space="preserve">поля </w:t>
      </w:r>
      <w:r w:rsidR="0040607D">
        <w:t>ACCNTAB</w:t>
      </w:r>
      <w:r w:rsidR="0040607D" w:rsidRPr="00CF30A2">
        <w:t>.</w:t>
      </w:r>
      <w:r w:rsidR="0040607D">
        <w:t>RETB</w:t>
      </w:r>
      <w:r>
        <w:t>).</w:t>
      </w:r>
    </w:p>
    <w:p w:rsidR="00FE596C" w:rsidRDefault="000363C2" w:rsidP="005F627D">
      <w:pPr>
        <w:pStyle w:val="L3"/>
      </w:pPr>
      <w:bookmarkStart w:id="726" w:name="_Ref407724167"/>
      <w:bookmarkStart w:id="727" w:name="_Ref407279052"/>
      <w:r w:rsidRPr="000363C2">
        <w:t>(</w:t>
      </w:r>
      <w:r>
        <w:t xml:space="preserve">Только в режиме </w:t>
      </w:r>
      <w:r w:rsidRPr="000363C2">
        <w:t>*</w:t>
      </w:r>
      <w:r>
        <w:rPr>
          <w:lang w:val="en-US"/>
        </w:rPr>
        <w:t>INPUT</w:t>
      </w:r>
      <w:r w:rsidRPr="000363C2">
        <w:t xml:space="preserve">) </w:t>
      </w:r>
      <w:r w:rsidR="0040607D">
        <w:t>Если p@Block</w:t>
      </w:r>
      <w:r w:rsidR="0040607D" w:rsidRPr="0040607D">
        <w:t>.</w:t>
      </w:r>
      <w:r w:rsidR="0040607D">
        <w:rPr>
          <w:rFonts w:cs="Consolas"/>
        </w:rPr>
        <w:t>A</w:t>
      </w:r>
      <w:r w:rsidR="0040607D" w:rsidRPr="008944A9">
        <w:rPr>
          <w:rFonts w:cs="Consolas"/>
        </w:rPr>
        <w:t>B</w:t>
      </w:r>
      <w:r w:rsidR="0040607D">
        <w:rPr>
          <w:rFonts w:cs="Consolas"/>
        </w:rPr>
        <w:t xml:space="preserve">IGNBAL = </w:t>
      </w:r>
      <w:r w:rsidR="0040607D" w:rsidRPr="0040607D">
        <w:rPr>
          <w:rFonts w:cs="Consolas"/>
        </w:rPr>
        <w:t>'0'</w:t>
      </w:r>
      <w:r w:rsidR="0040607D">
        <w:rPr>
          <w:rFonts w:cs="Consolas"/>
        </w:rPr>
        <w:t>,</w:t>
      </w:r>
      <w:r w:rsidR="00EF7345">
        <w:rPr>
          <w:rFonts w:cs="Consolas"/>
        </w:rPr>
        <w:t xml:space="preserve"> с помощью прог</w:t>
      </w:r>
      <w:r w:rsidR="001A0DC2">
        <w:rPr>
          <w:rFonts w:cs="Consolas"/>
        </w:rPr>
        <w:t>р</w:t>
      </w:r>
      <w:r w:rsidR="00EF7345">
        <w:rPr>
          <w:rFonts w:cs="Consolas"/>
        </w:rPr>
        <w:t xml:space="preserve">аммы </w:t>
      </w:r>
      <w:r w:rsidR="00EF7345" w:rsidRPr="00BE553A">
        <w:rPr>
          <w:lang w:val="en-US"/>
        </w:rPr>
        <w:t>MMBGLBLR</w:t>
      </w:r>
      <w:r w:rsidR="00EF7345">
        <w:rPr>
          <w:rFonts w:cs="Consolas"/>
        </w:rPr>
        <w:t xml:space="preserve"> определить остаток на счёте</w:t>
      </w:r>
      <w:bookmarkEnd w:id="726"/>
      <w:r w:rsidR="00EF7345">
        <w:rPr>
          <w:rFonts w:cs="Consolas"/>
        </w:rPr>
        <w:t xml:space="preserve">. В противном случае считать, что на счёте достаточно денег для любой операции (остаток = </w:t>
      </w:r>
      <w:r w:rsidR="00EF7345" w:rsidRPr="00EF7345">
        <w:rPr>
          <w:rFonts w:cs="Consolas"/>
        </w:rPr>
        <w:t>*</w:t>
      </w:r>
      <w:r w:rsidR="00EF7345">
        <w:rPr>
          <w:rFonts w:cs="Consolas"/>
          <w:lang w:val="en-US"/>
        </w:rPr>
        <w:t>HIVAL</w:t>
      </w:r>
      <w:r w:rsidR="00EF7345">
        <w:rPr>
          <w:rFonts w:cs="Consolas"/>
        </w:rPr>
        <w:t>)</w:t>
      </w:r>
      <w:bookmarkStart w:id="728" w:name="_Ref406678179"/>
      <w:bookmarkEnd w:id="727"/>
      <w:r w:rsidR="00EF7345" w:rsidRPr="00EF7345">
        <w:t>.</w:t>
      </w:r>
    </w:p>
    <w:p w:rsidR="001A07FD" w:rsidRDefault="001A07FD" w:rsidP="001A07FD">
      <w:pPr>
        <w:pStyle w:val="ac"/>
      </w:pPr>
      <w:r>
        <w:t>Параметры запуска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2605"/>
        <w:gridCol w:w="2605"/>
        <w:gridCol w:w="5104"/>
      </w:tblGrid>
      <w:tr w:rsidR="001A07FD" w:rsidTr="001A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1A07FD" w:rsidRDefault="001A07FD" w:rsidP="00483EDC">
            <w:pPr>
              <w:pStyle w:val="TableCellText"/>
            </w:pPr>
            <w:r>
              <w:t>Параметр</w:t>
            </w:r>
          </w:p>
        </w:tc>
        <w:tc>
          <w:tcPr>
            <w:tcW w:w="2605" w:type="dxa"/>
          </w:tcPr>
          <w:p w:rsidR="001A07FD" w:rsidRDefault="001A07FD" w:rsidP="00483EDC">
            <w:pPr>
              <w:pStyle w:val="TableCellText"/>
            </w:pPr>
            <w:r>
              <w:t>Описание</w:t>
            </w:r>
          </w:p>
        </w:tc>
        <w:tc>
          <w:tcPr>
            <w:tcW w:w="5104" w:type="dxa"/>
          </w:tcPr>
          <w:p w:rsidR="001A07FD" w:rsidRDefault="001A07FD" w:rsidP="00483EDC">
            <w:pPr>
              <w:pStyle w:val="TableCellText"/>
            </w:pPr>
            <w:r>
              <w:t>Что передать</w:t>
            </w:r>
          </w:p>
        </w:tc>
      </w:tr>
      <w:tr w:rsidR="001A07FD" w:rsidRPr="00736C63" w:rsidTr="001A07FD">
        <w:tc>
          <w:tcPr>
            <w:tcW w:w="2605" w:type="dxa"/>
          </w:tcPr>
          <w:p w:rsidR="001A07FD" w:rsidRDefault="001A07FD" w:rsidP="00483EDC">
            <w:pPr>
              <w:pStyle w:val="TableCellCode"/>
            </w:pPr>
            <w:r>
              <w:rPr>
                <w:lang w:val="en-US"/>
              </w:rPr>
              <w:t>p1</w:t>
            </w:r>
            <w:r w:rsidRPr="00526559">
              <w:t>Mode</w:t>
            </w:r>
          </w:p>
        </w:tc>
        <w:tc>
          <w:tcPr>
            <w:tcW w:w="2605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  <w:r>
              <w:t>Режим работы</w:t>
            </w:r>
          </w:p>
        </w:tc>
        <w:tc>
          <w:tcPr>
            <w:tcW w:w="5104" w:type="dxa"/>
          </w:tcPr>
          <w:p w:rsidR="001A07FD" w:rsidRPr="001A07FD" w:rsidRDefault="001A07FD" w:rsidP="001A07FD">
            <w:pPr>
              <w:pStyle w:val="TableCellText"/>
              <w:rPr>
                <w:rFonts w:cs="Consolas"/>
              </w:rPr>
            </w:pPr>
            <w:r>
              <w:t>Если p@Block</w:t>
            </w:r>
            <w:r w:rsidRPr="0040607D">
              <w:t>.</w:t>
            </w: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  <w:lang w:val="en-US"/>
              </w:rPr>
              <w:t>USEOVD</w:t>
            </w:r>
            <w:r w:rsidRPr="001A07FD">
              <w:rPr>
                <w:rFonts w:cs="Consolas"/>
              </w:rPr>
              <w:t xml:space="preserve"> = '1', </w:t>
            </w:r>
            <w:r>
              <w:rPr>
                <w:rFonts w:cs="Consolas"/>
              </w:rPr>
              <w:t xml:space="preserve">то </w:t>
            </w:r>
            <w:r w:rsidRPr="001A07FD">
              <w:rPr>
                <w:rFonts w:cs="Consolas"/>
              </w:rPr>
              <w:t>'*</w:t>
            </w:r>
            <w:r>
              <w:rPr>
                <w:rFonts w:cs="Consolas"/>
                <w:lang w:val="en-US"/>
              </w:rPr>
              <w:t>WITH</w:t>
            </w:r>
            <w:r w:rsidRPr="001A07FD">
              <w:rPr>
                <w:rFonts w:cs="Consolas"/>
              </w:rPr>
              <w:t>_</w:t>
            </w:r>
            <w:r>
              <w:rPr>
                <w:rFonts w:cs="Consolas"/>
                <w:lang w:val="en-US"/>
              </w:rPr>
              <w:t>OVD</w:t>
            </w:r>
            <w:r w:rsidRPr="001A07FD">
              <w:rPr>
                <w:rFonts w:cs="Consolas"/>
              </w:rPr>
              <w:t>'.</w:t>
            </w:r>
          </w:p>
          <w:p w:rsidR="001A07FD" w:rsidRPr="001A07FD" w:rsidRDefault="001A07FD" w:rsidP="001A07FD">
            <w:pPr>
              <w:pStyle w:val="TableCellText"/>
            </w:pPr>
            <w:r>
              <w:t>Если p@Block</w:t>
            </w:r>
            <w:r w:rsidRPr="0040607D">
              <w:t>.</w:t>
            </w:r>
            <w:r>
              <w:rPr>
                <w:rFonts w:cs="Consolas"/>
              </w:rPr>
              <w:t>A</w:t>
            </w:r>
            <w:r w:rsidRPr="008944A9">
              <w:rPr>
                <w:rFonts w:cs="Consolas"/>
              </w:rPr>
              <w:t>B</w:t>
            </w:r>
            <w:r>
              <w:rPr>
                <w:rFonts w:cs="Consolas"/>
                <w:lang w:val="en-US"/>
              </w:rPr>
              <w:t>USEOVD</w:t>
            </w:r>
            <w:r>
              <w:rPr>
                <w:rFonts w:cs="Consolas"/>
              </w:rPr>
              <w:t xml:space="preserve"> = '</w:t>
            </w:r>
            <w:r w:rsidRPr="001A07FD">
              <w:rPr>
                <w:rFonts w:cs="Consolas"/>
              </w:rPr>
              <w:t xml:space="preserve">0', </w:t>
            </w:r>
            <w:r>
              <w:rPr>
                <w:rFonts w:cs="Consolas"/>
              </w:rPr>
              <w:t xml:space="preserve">то </w:t>
            </w:r>
            <w:r w:rsidRPr="001A07FD">
              <w:rPr>
                <w:rFonts w:cs="Consolas"/>
              </w:rPr>
              <w:t>'*</w:t>
            </w:r>
            <w:r>
              <w:rPr>
                <w:rFonts w:cs="Consolas"/>
                <w:lang w:val="en-US"/>
              </w:rPr>
              <w:t>NO</w:t>
            </w:r>
            <w:r w:rsidRPr="001A07FD">
              <w:rPr>
                <w:rFonts w:cs="Consolas"/>
              </w:rPr>
              <w:t>_</w:t>
            </w:r>
            <w:r>
              <w:rPr>
                <w:rFonts w:cs="Consolas"/>
                <w:lang w:val="en-US"/>
              </w:rPr>
              <w:t>OVD</w:t>
            </w:r>
            <w:r w:rsidRPr="001A07FD">
              <w:rPr>
                <w:rFonts w:cs="Consolas"/>
              </w:rPr>
              <w:t>'.</w:t>
            </w:r>
          </w:p>
        </w:tc>
      </w:tr>
      <w:tr w:rsidR="001A07FD" w:rsidRPr="00BE553A" w:rsidTr="001A0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1A07FD" w:rsidRPr="00BE553A" w:rsidRDefault="001A07FD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p1MIAC</w:t>
            </w:r>
          </w:p>
        </w:tc>
        <w:tc>
          <w:tcPr>
            <w:tcW w:w="2605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  <w:r>
              <w:t>Счёт</w:t>
            </w:r>
            <w:r w:rsidRPr="001A07FD">
              <w:rPr>
                <w:lang w:val="en-US"/>
              </w:rPr>
              <w:t xml:space="preserve"> </w:t>
            </w:r>
            <w:r>
              <w:rPr>
                <w:lang w:val="en-US"/>
              </w:rPr>
              <w:t>MIDAS</w:t>
            </w:r>
            <w:r w:rsidRPr="001A07FD">
              <w:rPr>
                <w:lang w:val="en-US"/>
              </w:rPr>
              <w:t xml:space="preserve"> (</w:t>
            </w:r>
            <w:r>
              <w:t>в</w:t>
            </w:r>
            <w:r w:rsidRPr="001A07FD">
              <w:rPr>
                <w:lang w:val="en-US"/>
              </w:rPr>
              <w:t xml:space="preserve"> </w:t>
            </w:r>
            <w:r>
              <w:t>формате</w:t>
            </w:r>
            <w:r w:rsidRPr="001A07FD">
              <w:rPr>
                <w:lang w:val="en-US"/>
              </w:rPr>
              <w:t xml:space="preserve"> </w:t>
            </w:r>
            <w:r w:rsidRPr="00BE553A">
              <w:rPr>
                <w:rFonts w:ascii="Courier New" w:hAnsi="Courier New" w:cs="Courier New"/>
                <w:lang w:val="en-US"/>
              </w:rPr>
              <w:t>ClientCcyAcodSqBrc</w:t>
            </w:r>
            <w:r w:rsidRPr="001A07FD">
              <w:rPr>
                <w:lang w:val="en-US"/>
              </w:rPr>
              <w:t>)</w:t>
            </w:r>
          </w:p>
        </w:tc>
        <w:tc>
          <w:tcPr>
            <w:tcW w:w="5104" w:type="dxa"/>
          </w:tcPr>
          <w:p w:rsidR="001A07FD" w:rsidRPr="00C86D82" w:rsidRDefault="001A07FD" w:rsidP="001A07FD">
            <w:pPr>
              <w:pStyle w:val="TableCellCode"/>
              <w:rPr>
                <w:lang w:val="en-US"/>
              </w:rPr>
            </w:pPr>
            <w:r w:rsidRPr="00C86D82">
              <w:rPr>
                <w:lang w:val="en-US"/>
              </w:rPr>
              <w:t>p@Block.ABCNUM + p@Block.ABCCY + p@Block.ABACOD + p@Block.ABACSQ + p@Block.ABBRCA</w:t>
            </w:r>
          </w:p>
        </w:tc>
      </w:tr>
      <w:tr w:rsidR="001A07FD" w:rsidTr="001A07FD">
        <w:tc>
          <w:tcPr>
            <w:tcW w:w="2605" w:type="dxa"/>
          </w:tcPr>
          <w:p w:rsidR="001A07FD" w:rsidRDefault="001A07FD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p1CBAC</w:t>
            </w:r>
          </w:p>
        </w:tc>
        <w:tc>
          <w:tcPr>
            <w:tcW w:w="2605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  <w:r>
              <w:t>Счёт ЦБ</w:t>
            </w:r>
          </w:p>
        </w:tc>
        <w:tc>
          <w:tcPr>
            <w:tcW w:w="5104" w:type="dxa"/>
          </w:tcPr>
          <w:p w:rsidR="001A07FD" w:rsidRPr="001A07FD" w:rsidRDefault="001A07FD" w:rsidP="001A07FD">
            <w:pPr>
              <w:pStyle w:val="TableCellCode"/>
              <w:rPr>
                <w:lang w:val="en-US"/>
              </w:rPr>
            </w:pPr>
            <w:r w:rsidRPr="001A07FD">
              <w:t>p@Block</w:t>
            </w:r>
            <w:r>
              <w:t>.AB</w:t>
            </w:r>
            <w:r>
              <w:rPr>
                <w:lang w:val="en-US"/>
              </w:rPr>
              <w:t>CBAC</w:t>
            </w:r>
          </w:p>
        </w:tc>
      </w:tr>
      <w:tr w:rsidR="001A07FD" w:rsidTr="001A0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1A07FD" w:rsidRPr="00BE553A" w:rsidRDefault="001A07FD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p1Balance</w:t>
            </w:r>
          </w:p>
        </w:tc>
        <w:tc>
          <w:tcPr>
            <w:tcW w:w="2605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  <w:r>
              <w:t>Сумма</w:t>
            </w:r>
          </w:p>
        </w:tc>
        <w:tc>
          <w:tcPr>
            <w:tcW w:w="5104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</w:p>
        </w:tc>
      </w:tr>
      <w:tr w:rsidR="001A07FD" w:rsidRPr="00736C63" w:rsidTr="001A07FD">
        <w:tc>
          <w:tcPr>
            <w:tcW w:w="2605" w:type="dxa"/>
          </w:tcPr>
          <w:p w:rsidR="001A07FD" w:rsidRPr="00BE553A" w:rsidRDefault="001A07FD" w:rsidP="001A07FD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lastRenderedPageBreak/>
              <w:t>p1AP</w:t>
            </w:r>
          </w:p>
        </w:tc>
        <w:tc>
          <w:tcPr>
            <w:tcW w:w="2605" w:type="dxa"/>
          </w:tcPr>
          <w:p w:rsidR="001A07FD" w:rsidRPr="001A07FD" w:rsidRDefault="001A07FD" w:rsidP="00483EDC">
            <w:pPr>
              <w:pStyle w:val="TableCellText"/>
            </w:pPr>
            <w:r>
              <w:t>Сторона баланса счёта (активный/пассивный)</w:t>
            </w:r>
          </w:p>
        </w:tc>
        <w:tc>
          <w:tcPr>
            <w:tcW w:w="5104" w:type="dxa"/>
          </w:tcPr>
          <w:p w:rsidR="001A07FD" w:rsidRPr="00C86D82" w:rsidRDefault="001A07FD" w:rsidP="00483EDC">
            <w:pPr>
              <w:pStyle w:val="TableCellText"/>
            </w:pPr>
          </w:p>
        </w:tc>
      </w:tr>
      <w:tr w:rsidR="001A07FD" w:rsidTr="001A0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1A07FD" w:rsidRPr="002C4631" w:rsidRDefault="001A07FD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p1RtCd</w:t>
            </w:r>
          </w:p>
        </w:tc>
        <w:tc>
          <w:tcPr>
            <w:tcW w:w="2605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  <w:r>
              <w:t>Код возврата</w:t>
            </w:r>
          </w:p>
        </w:tc>
        <w:tc>
          <w:tcPr>
            <w:tcW w:w="5104" w:type="dxa"/>
          </w:tcPr>
          <w:p w:rsidR="001A07FD" w:rsidRPr="00B516B4" w:rsidRDefault="001A07FD" w:rsidP="00483EDC">
            <w:pPr>
              <w:pStyle w:val="TableCellText"/>
              <w:rPr>
                <w:lang w:val="en-US"/>
              </w:rPr>
            </w:pPr>
          </w:p>
        </w:tc>
      </w:tr>
      <w:tr w:rsidR="001A07FD" w:rsidTr="001A07FD">
        <w:tc>
          <w:tcPr>
            <w:tcW w:w="2605" w:type="dxa"/>
          </w:tcPr>
          <w:p w:rsidR="001A07FD" w:rsidRPr="002C4631" w:rsidRDefault="001A07FD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p1ErrM</w:t>
            </w:r>
          </w:p>
        </w:tc>
        <w:tc>
          <w:tcPr>
            <w:tcW w:w="2605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  <w:r>
              <w:t>Сообщение об ошибке</w:t>
            </w:r>
          </w:p>
        </w:tc>
        <w:tc>
          <w:tcPr>
            <w:tcW w:w="5104" w:type="dxa"/>
          </w:tcPr>
          <w:p w:rsidR="001A07FD" w:rsidRDefault="001A07FD" w:rsidP="00483EDC">
            <w:pPr>
              <w:pStyle w:val="TableCellText"/>
              <w:rPr>
                <w:lang w:val="en-US"/>
              </w:rPr>
            </w:pPr>
          </w:p>
        </w:tc>
      </w:tr>
    </w:tbl>
    <w:p w:rsidR="003C58B4" w:rsidRDefault="001A07FD" w:rsidP="005F627D">
      <w:pPr>
        <w:pStyle w:val="L3"/>
      </w:pPr>
      <w:r>
        <w:t>Если работа программы завершилась с ошибкой (</w:t>
      </w:r>
      <w:r w:rsidRPr="003C58B4">
        <w:rPr>
          <w:lang w:val="en-US"/>
        </w:rPr>
        <w:t>p</w:t>
      </w:r>
      <w:r w:rsidRPr="001A07FD">
        <w:t>1</w:t>
      </w:r>
      <w:r w:rsidRPr="003C58B4">
        <w:rPr>
          <w:lang w:val="en-US"/>
        </w:rPr>
        <w:t>RtCd</w:t>
      </w:r>
      <w:r w:rsidRPr="001A07FD">
        <w:t xml:space="preserve"> = '1'</w:t>
      </w:r>
      <w:r>
        <w:t>)</w:t>
      </w:r>
      <w:r w:rsidRPr="001A07FD">
        <w:t xml:space="preserve">, </w:t>
      </w:r>
      <w:r>
        <w:t xml:space="preserve">также </w:t>
      </w:r>
      <w:r w:rsidR="00EF7345">
        <w:t>завершить работу с ошибкой</w:t>
      </w:r>
      <w:r w:rsidR="003C58B4" w:rsidRPr="0053446E">
        <w:t xml:space="preserve"> (</w:t>
      </w:r>
      <w:r w:rsidR="00BE56B3">
        <w:rPr>
          <w:lang w:val="en-US"/>
        </w:rPr>
        <w:t>c</w:t>
      </w:r>
      <w:r w:rsidR="003C58B4" w:rsidRPr="0053446E">
        <w:t xml:space="preserve"> </w:t>
      </w:r>
      <w:r w:rsidR="003C58B4">
        <w:t xml:space="preserve">кодом </w:t>
      </w:r>
      <w:r w:rsidR="003C58B4" w:rsidRPr="0053446E">
        <w:t>'2')</w:t>
      </w:r>
      <w:r w:rsidR="00EF7345">
        <w:t>.</w:t>
      </w:r>
    </w:p>
    <w:p w:rsidR="00BE56B3" w:rsidRDefault="00BE56B3" w:rsidP="005F627D">
      <w:pPr>
        <w:pStyle w:val="L3"/>
      </w:pPr>
      <w:r>
        <w:t>Если счёт активный (</w:t>
      </w:r>
      <w:r>
        <w:rPr>
          <w:lang w:val="en-US"/>
        </w:rPr>
        <w:t>p</w:t>
      </w:r>
      <w:r w:rsidRPr="00BE56B3">
        <w:t>1</w:t>
      </w:r>
      <w:r>
        <w:rPr>
          <w:lang w:val="en-US"/>
        </w:rPr>
        <w:t>AP</w:t>
      </w:r>
      <w:r>
        <w:t xml:space="preserve"> = </w:t>
      </w:r>
      <w:r w:rsidRPr="00BE56B3">
        <w:t>'*</w:t>
      </w:r>
      <w:r>
        <w:rPr>
          <w:lang w:val="en-US"/>
        </w:rPr>
        <w:t>ACTIVE</w:t>
      </w:r>
      <w:r w:rsidRPr="00BE56B3">
        <w:t>'</w:t>
      </w:r>
      <w:r>
        <w:t>)</w:t>
      </w:r>
      <w:r w:rsidRPr="00BE56B3">
        <w:t xml:space="preserve"> </w:t>
      </w:r>
      <w:r>
        <w:t xml:space="preserve">и </w:t>
      </w:r>
      <w:r w:rsidRPr="00D21348">
        <w:rPr>
          <w:rFonts w:cs="Consolas"/>
          <w:lang w:val="en-US"/>
        </w:rPr>
        <w:t>p</w:t>
      </w:r>
      <w:r w:rsidRPr="00D21348">
        <w:rPr>
          <w:rFonts w:cs="Consolas"/>
        </w:rPr>
        <w:t>@</w:t>
      </w:r>
      <w:r w:rsidRPr="00D21348">
        <w:rPr>
          <w:rFonts w:cs="Consolas"/>
          <w:lang w:val="en-US"/>
        </w:rPr>
        <w:t>Blo</w:t>
      </w:r>
      <w:r>
        <w:rPr>
          <w:lang w:val="en-US"/>
        </w:rPr>
        <w:t>ck</w:t>
      </w:r>
      <w:r w:rsidRPr="00977A0B">
        <w:t>.</w:t>
      </w:r>
      <w:r>
        <w:rPr>
          <w:lang w:val="en-US"/>
        </w:rPr>
        <w:t>ABAMTTYPE</w:t>
      </w:r>
      <w:r w:rsidRPr="00977A0B">
        <w:t xml:space="preserve"> </w:t>
      </w:r>
      <w:r>
        <w:t>≠</w:t>
      </w:r>
      <w:r w:rsidRPr="00977A0B">
        <w:t xml:space="preserve"> '*</w:t>
      </w:r>
      <w:r>
        <w:rPr>
          <w:lang w:val="en-US"/>
        </w:rPr>
        <w:t>AMOUNT</w:t>
      </w:r>
      <w:r w:rsidRPr="00977A0B">
        <w:t>'</w:t>
      </w:r>
      <w:r>
        <w:t xml:space="preserve">, завершить работу с ошибкой </w:t>
      </w:r>
      <w:r w:rsidRPr="00BE56B3">
        <w:t>"</w:t>
      </w:r>
      <w:r>
        <w:t>Для блокировки по активному счёту необходимо явное указание суммы</w:t>
      </w:r>
      <w:r w:rsidRPr="00BE56B3">
        <w:t xml:space="preserve">" </w:t>
      </w:r>
      <w:r w:rsidRPr="0053446E">
        <w:t>(</w:t>
      </w:r>
      <w:r>
        <w:rPr>
          <w:lang w:val="en-US"/>
        </w:rPr>
        <w:t>c</w:t>
      </w:r>
      <w:r w:rsidRPr="0053446E">
        <w:t xml:space="preserve"> </w:t>
      </w:r>
      <w:r>
        <w:t xml:space="preserve">кодом </w:t>
      </w:r>
      <w:r w:rsidRPr="0053446E">
        <w:t>'2')</w:t>
      </w:r>
      <w:r w:rsidRPr="00BE56B3">
        <w:t>.</w:t>
      </w:r>
    </w:p>
    <w:p w:rsidR="00FE596C" w:rsidRPr="00F5393D" w:rsidRDefault="00FE596C" w:rsidP="00FE596C">
      <w:pPr>
        <w:pStyle w:val="L3"/>
        <w:rPr>
          <w:rFonts w:cs="Consolas"/>
        </w:rPr>
      </w:pPr>
      <w:bookmarkStart w:id="729" w:name="_Ref407352366"/>
      <w:r w:rsidRPr="00D21348">
        <w:rPr>
          <w:rFonts w:cs="Consolas"/>
        </w:rPr>
        <w:t>(Т</w:t>
      </w:r>
      <w:r>
        <w:t>олько в режим</w:t>
      </w:r>
      <w:r w:rsidRPr="00F5393D">
        <w:t>е *</w:t>
      </w:r>
      <w:r w:rsidRPr="00D21348">
        <w:rPr>
          <w:lang w:val="en-US"/>
        </w:rPr>
        <w:t>INPU</w:t>
      </w:r>
      <w:r>
        <w:rPr>
          <w:lang w:val="en-US"/>
        </w:rPr>
        <w:t>T</w:t>
      </w:r>
      <w:r w:rsidRPr="00F5393D">
        <w:t>) Вычис</w:t>
      </w:r>
      <w:r>
        <w:t xml:space="preserve">лить </w:t>
      </w:r>
      <w:r w:rsidR="00EF7345">
        <w:t xml:space="preserve">требуемую </w:t>
      </w:r>
      <w:r>
        <w:t>сумму блоки</w:t>
      </w:r>
      <w:r w:rsidRPr="00D21348">
        <w:rPr>
          <w:rFonts w:cs="Consolas"/>
        </w:rPr>
        <w:t>ро</w:t>
      </w:r>
      <w:r w:rsidRPr="00F5393D">
        <w:rPr>
          <w:rFonts w:cs="Consolas"/>
        </w:rPr>
        <w:t>вки.</w:t>
      </w:r>
      <w:bookmarkEnd w:id="729"/>
    </w:p>
    <w:p w:rsidR="00FE596C" w:rsidRPr="00D21348" w:rsidRDefault="00FE596C" w:rsidP="00FE596C">
      <w:pPr>
        <w:pStyle w:val="L4indent1"/>
        <w:rPr>
          <w:rFonts w:cs="Consolas"/>
        </w:rPr>
      </w:pPr>
      <w:r w:rsidRPr="00F5393D">
        <w:rPr>
          <w:rFonts w:cs="Consolas"/>
        </w:rPr>
        <w:t>Е</w:t>
      </w:r>
      <w:r w:rsidRPr="00D21348">
        <w:rPr>
          <w:rFonts w:cs="Consolas"/>
        </w:rPr>
        <w:t xml:space="preserve">сли </w:t>
      </w:r>
      <w:r w:rsidRPr="00D21348">
        <w:rPr>
          <w:rFonts w:cs="Consolas"/>
          <w:lang w:val="en-US"/>
        </w:rPr>
        <w:t>p</w:t>
      </w:r>
      <w:r w:rsidRPr="00D21348">
        <w:rPr>
          <w:rFonts w:cs="Consolas"/>
        </w:rPr>
        <w:t>@</w:t>
      </w:r>
      <w:r w:rsidRPr="00D21348">
        <w:rPr>
          <w:rFonts w:cs="Consolas"/>
          <w:lang w:val="en-US"/>
        </w:rPr>
        <w:t>Blo</w:t>
      </w:r>
      <w:r>
        <w:rPr>
          <w:lang w:val="en-US"/>
        </w:rPr>
        <w:t>ck</w:t>
      </w:r>
      <w:r w:rsidRPr="00977A0B">
        <w:t>.</w:t>
      </w:r>
      <w:r>
        <w:rPr>
          <w:lang w:val="en-US"/>
        </w:rPr>
        <w:t>ABAMTTYPE</w:t>
      </w:r>
      <w:r w:rsidRPr="00977A0B">
        <w:t xml:space="preserve"> = '*</w:t>
      </w:r>
      <w:r>
        <w:rPr>
          <w:lang w:val="en-US"/>
        </w:rPr>
        <w:t>AMOUNT</w:t>
      </w:r>
      <w:r w:rsidRPr="00977A0B">
        <w:t xml:space="preserve">', </w:t>
      </w:r>
      <w:r>
        <w:t>ничего делать не</w:t>
      </w:r>
      <w:r w:rsidRPr="00F5393D">
        <w:t xml:space="preserve"> нужно,</w:t>
      </w:r>
      <w:r>
        <w:t xml:space="preserve"> </w:t>
      </w:r>
      <w:r w:rsidRPr="00F5393D">
        <w:t>иско</w:t>
      </w:r>
      <w:r>
        <w:t>мая сумма уже запис</w:t>
      </w:r>
      <w:r w:rsidRPr="00D21348">
        <w:rPr>
          <w:rFonts w:cs="Consolas"/>
        </w:rPr>
        <w:t xml:space="preserve">ана в </w:t>
      </w:r>
      <w:r w:rsidRPr="00D21348">
        <w:rPr>
          <w:rFonts w:cs="Consolas"/>
          <w:lang w:val="en-US"/>
        </w:rPr>
        <w:t>p</w:t>
      </w:r>
      <w:r w:rsidRPr="00D21348">
        <w:rPr>
          <w:rFonts w:cs="Consolas"/>
        </w:rPr>
        <w:t>@</w:t>
      </w:r>
      <w:r w:rsidRPr="00D21348">
        <w:rPr>
          <w:rFonts w:cs="Consolas"/>
          <w:lang w:val="en-US"/>
        </w:rPr>
        <w:t>Block</w:t>
      </w:r>
      <w:r w:rsidRPr="00D21348">
        <w:rPr>
          <w:rFonts w:cs="Consolas"/>
        </w:rPr>
        <w:t>.</w:t>
      </w:r>
      <w:r w:rsidRPr="00D21348">
        <w:rPr>
          <w:rFonts w:cs="Consolas"/>
          <w:lang w:val="en-US"/>
        </w:rPr>
        <w:t>ABAMT</w:t>
      </w:r>
      <w:r w:rsidRPr="00D21348">
        <w:rPr>
          <w:rFonts w:cs="Consolas"/>
        </w:rPr>
        <w:t>.</w:t>
      </w:r>
    </w:p>
    <w:p w:rsidR="00FE596C" w:rsidRPr="00977A0B" w:rsidRDefault="00FE596C" w:rsidP="00FE596C">
      <w:pPr>
        <w:pStyle w:val="L4indent1"/>
      </w:pPr>
      <w:bookmarkStart w:id="730" w:name="_Ref408836499"/>
      <w:r w:rsidRPr="00D21348">
        <w:rPr>
          <w:rFonts w:cs="Consolas"/>
        </w:rPr>
        <w:t xml:space="preserve">Если </w:t>
      </w:r>
      <w:r w:rsidRPr="00D21348">
        <w:rPr>
          <w:rFonts w:cs="Consolas"/>
          <w:lang w:val="en-US"/>
        </w:rPr>
        <w:t>p</w:t>
      </w:r>
      <w:r w:rsidRPr="00D21348">
        <w:rPr>
          <w:rFonts w:cs="Consolas"/>
        </w:rPr>
        <w:t>@</w:t>
      </w:r>
      <w:r w:rsidRPr="00D21348">
        <w:rPr>
          <w:rFonts w:cs="Consolas"/>
          <w:lang w:val="en-US"/>
        </w:rPr>
        <w:t>Block</w:t>
      </w:r>
      <w:r w:rsidRPr="00D21348">
        <w:rPr>
          <w:rFonts w:cs="Consolas"/>
        </w:rPr>
        <w:t>.</w:t>
      </w:r>
      <w:r w:rsidRPr="00D21348">
        <w:rPr>
          <w:rFonts w:cs="Consolas"/>
          <w:lang w:val="en-US"/>
        </w:rPr>
        <w:t>ABAMTT</w:t>
      </w:r>
      <w:r>
        <w:rPr>
          <w:lang w:val="en-US"/>
        </w:rPr>
        <w:t>YPE</w:t>
      </w:r>
      <w:r w:rsidRPr="00977A0B">
        <w:t xml:space="preserve"> = '*</w:t>
      </w:r>
      <w:r>
        <w:rPr>
          <w:lang w:val="en-US"/>
        </w:rPr>
        <w:t>EXCESS</w:t>
      </w:r>
      <w:r w:rsidRPr="00977A0B">
        <w:t xml:space="preserve">', </w:t>
      </w:r>
      <w:r>
        <w:t xml:space="preserve">присвоить </w:t>
      </w:r>
      <w:r>
        <w:rPr>
          <w:lang w:val="en-US"/>
        </w:rPr>
        <w:t>p</w:t>
      </w:r>
      <w:r w:rsidRPr="00977A0B">
        <w:t>@</w:t>
      </w:r>
      <w:r>
        <w:rPr>
          <w:lang w:val="en-US"/>
        </w:rPr>
        <w:t>Block</w:t>
      </w:r>
      <w:r w:rsidRPr="00977A0B">
        <w:t>.</w:t>
      </w:r>
      <w:r>
        <w:rPr>
          <w:lang w:val="en-US"/>
        </w:rPr>
        <w:t>ABAMT</w:t>
      </w:r>
      <w:r w:rsidRPr="00977A0B">
        <w:t xml:space="preserve"> = {</w:t>
      </w:r>
      <w:r>
        <w:t>остаток на счёте</w:t>
      </w:r>
      <w:r w:rsidRPr="00977A0B">
        <w:t>}</w:t>
      </w:r>
      <w:r>
        <w:rPr>
          <w:rStyle w:val="aa"/>
        </w:rPr>
        <w:footnoteReference w:id="18"/>
      </w:r>
      <w:r w:rsidRPr="001F3EE6">
        <w:t xml:space="preserve"> – </w:t>
      </w:r>
      <w:r>
        <w:rPr>
          <w:lang w:val="en-US"/>
        </w:rPr>
        <w:t>p</w:t>
      </w:r>
      <w:r w:rsidRPr="00977A0B">
        <w:t>@</w:t>
      </w:r>
      <w:r>
        <w:rPr>
          <w:lang w:val="en-US"/>
        </w:rPr>
        <w:t>B</w:t>
      </w:r>
      <w:r w:rsidRPr="00D21348">
        <w:rPr>
          <w:lang w:val="en-US"/>
        </w:rPr>
        <w:t>lock</w:t>
      </w:r>
      <w:r w:rsidRPr="00F5393D">
        <w:t>.</w:t>
      </w:r>
      <w:r w:rsidRPr="00D21348">
        <w:rPr>
          <w:lang w:val="en-US"/>
        </w:rPr>
        <w:t>AB</w:t>
      </w:r>
      <w:r>
        <w:rPr>
          <w:lang w:val="en-US"/>
        </w:rPr>
        <w:t>E</w:t>
      </w:r>
      <w:r w:rsidRPr="00D21348">
        <w:rPr>
          <w:lang w:val="en-US"/>
        </w:rPr>
        <w:t>XC</w:t>
      </w:r>
      <w:r>
        <w:rPr>
          <w:lang w:val="en-US"/>
        </w:rPr>
        <w:t>LIM</w:t>
      </w:r>
      <w:r w:rsidRPr="001F3EE6">
        <w:t>.</w:t>
      </w:r>
      <w:bookmarkEnd w:id="730"/>
    </w:p>
    <w:p w:rsidR="00FE596C" w:rsidRDefault="00FE596C" w:rsidP="00FE596C">
      <w:pPr>
        <w:pStyle w:val="L4indent1"/>
      </w:pPr>
      <w:bookmarkStart w:id="731" w:name="_Ref408836504"/>
      <w:r>
        <w:t xml:space="preserve">Если </w:t>
      </w:r>
      <w:r>
        <w:rPr>
          <w:lang w:val="en-US"/>
        </w:rPr>
        <w:t>p</w:t>
      </w:r>
      <w:r w:rsidRPr="00977A0B">
        <w:t>@</w:t>
      </w:r>
      <w:r>
        <w:rPr>
          <w:lang w:val="en-US"/>
        </w:rPr>
        <w:t>Block</w:t>
      </w:r>
      <w:r w:rsidRPr="00977A0B">
        <w:t>.</w:t>
      </w:r>
      <w:r>
        <w:rPr>
          <w:lang w:val="en-US"/>
        </w:rPr>
        <w:t>ABAMTTYPE</w:t>
      </w:r>
      <w:r w:rsidRPr="00977A0B">
        <w:t xml:space="preserve"> = '*</w:t>
      </w:r>
      <w:r>
        <w:rPr>
          <w:lang w:val="en-US"/>
        </w:rPr>
        <w:t>PERCENT</w:t>
      </w:r>
      <w:r w:rsidRPr="00977A0B">
        <w:t xml:space="preserve">', </w:t>
      </w:r>
      <w:r>
        <w:t xml:space="preserve">присвоить </w:t>
      </w:r>
      <w:r>
        <w:rPr>
          <w:lang w:val="en-US"/>
        </w:rPr>
        <w:t>p</w:t>
      </w:r>
      <w:r w:rsidRPr="00977A0B">
        <w:t>@</w:t>
      </w:r>
      <w:r>
        <w:rPr>
          <w:lang w:val="en-US"/>
        </w:rPr>
        <w:t>Block</w:t>
      </w:r>
      <w:r w:rsidRPr="00977A0B">
        <w:t>.</w:t>
      </w:r>
      <w:r>
        <w:rPr>
          <w:lang w:val="en-US"/>
        </w:rPr>
        <w:t>ABAMT</w:t>
      </w:r>
      <w:r w:rsidRPr="00977A0B">
        <w:t xml:space="preserve"> = {</w:t>
      </w:r>
      <w:r>
        <w:t xml:space="preserve">остаток на </w:t>
      </w:r>
      <w:r w:rsidRPr="00F5393D">
        <w:t>счёте}</w:t>
      </w:r>
      <w:r w:rsidRPr="001F3EE6">
        <w:t xml:space="preserve"> * </w:t>
      </w:r>
      <w:r>
        <w:rPr>
          <w:lang w:val="en-US"/>
        </w:rPr>
        <w:t>p</w:t>
      </w:r>
      <w:r w:rsidRPr="00977A0B">
        <w:t>@</w:t>
      </w:r>
      <w:r>
        <w:rPr>
          <w:lang w:val="en-US"/>
        </w:rPr>
        <w:t>Block</w:t>
      </w:r>
      <w:r w:rsidRPr="001F3EE6">
        <w:t>.</w:t>
      </w:r>
      <w:r w:rsidRPr="00D21348">
        <w:rPr>
          <w:lang w:val="en-US"/>
        </w:rPr>
        <w:t>ABPERC</w:t>
      </w:r>
      <w:r>
        <w:rPr>
          <w:lang w:val="en-US"/>
        </w:rPr>
        <w:t>ENT</w:t>
      </w:r>
      <w:r>
        <w:t xml:space="preserve"> / 100</w:t>
      </w:r>
      <w:r w:rsidRPr="001F3EE6">
        <w:t xml:space="preserve">. </w:t>
      </w:r>
      <w:r>
        <w:t>Округление производится по математическим правилам.</w:t>
      </w:r>
      <w:bookmarkEnd w:id="731"/>
    </w:p>
    <w:p w:rsidR="00EF7345" w:rsidRDefault="00EF7345" w:rsidP="00FE596C">
      <w:pPr>
        <w:pStyle w:val="L4indent1"/>
      </w:pPr>
      <w:r>
        <w:t>Если полученная сумма (</w:t>
      </w:r>
      <w:r>
        <w:rPr>
          <w:lang w:val="en-US"/>
        </w:rPr>
        <w:t>p</w:t>
      </w:r>
      <w:r w:rsidRPr="00977A0B">
        <w:t>@</w:t>
      </w:r>
      <w:r>
        <w:rPr>
          <w:lang w:val="en-US"/>
        </w:rPr>
        <w:t>Block</w:t>
      </w:r>
      <w:r w:rsidRPr="00977A0B">
        <w:t>.</w:t>
      </w:r>
      <w:r>
        <w:rPr>
          <w:lang w:val="en-US"/>
        </w:rPr>
        <w:t>ABAMT</w:t>
      </w:r>
      <w:r>
        <w:t>) меньше либо равна нулю, завершить работу с ошибкой "на счёте недостаточно средств".</w:t>
      </w:r>
    </w:p>
    <w:p w:rsidR="00EF7345" w:rsidRPr="00B13D8E" w:rsidRDefault="00EF7345" w:rsidP="00EF7345">
      <w:pPr>
        <w:pStyle w:val="L3"/>
      </w:pPr>
      <w:r>
        <w:t xml:space="preserve">Сравнить сумму блокировки (пункт </w:t>
      </w:r>
      <w:r w:rsidR="00E44A3C">
        <w:fldChar w:fldCharType="begin"/>
      </w:r>
      <w:r>
        <w:instrText xml:space="preserve"> REF _Ref407352366 \r \h </w:instrText>
      </w:r>
      <w:r w:rsidR="00E44A3C">
        <w:fldChar w:fldCharType="separate"/>
      </w:r>
      <w:r w:rsidR="007A64CA">
        <w:t>5.2.8</w:t>
      </w:r>
      <w:r w:rsidR="00E44A3C">
        <w:fldChar w:fldCharType="end"/>
      </w:r>
      <w:r>
        <w:t xml:space="preserve">) с остатком на счёте (пункт </w:t>
      </w:r>
      <w:r w:rsidR="00E44A3C">
        <w:fldChar w:fldCharType="begin"/>
      </w:r>
      <w:r>
        <w:instrText xml:space="preserve"> REF _Ref407724167 \r \h </w:instrText>
      </w:r>
      <w:r w:rsidR="00E44A3C">
        <w:fldChar w:fldCharType="separate"/>
      </w:r>
      <w:r w:rsidR="007A64CA">
        <w:t>5.2.5</w:t>
      </w:r>
      <w:r w:rsidR="00E44A3C">
        <w:fldChar w:fldCharType="end"/>
      </w:r>
      <w:r>
        <w:t xml:space="preserve">). </w:t>
      </w:r>
      <w:r w:rsidR="00FE596C">
        <w:t xml:space="preserve">Если </w:t>
      </w:r>
      <w:r>
        <w:t>денег на счёте недостаточно для у</w:t>
      </w:r>
      <w:r w:rsidR="003C58B4">
        <w:t>с</w:t>
      </w:r>
      <w:r>
        <w:t xml:space="preserve">тановки запрошенной блокировки, завершить работу с </w:t>
      </w:r>
      <w:r w:rsidR="003C58B4">
        <w:t xml:space="preserve">кодом </w:t>
      </w:r>
      <w:r w:rsidR="003C58B4" w:rsidRPr="003C58B4">
        <w:t>'1'</w:t>
      </w:r>
      <w:r>
        <w:t>.</w:t>
      </w:r>
    </w:p>
    <w:p w:rsidR="000827AE" w:rsidRDefault="00573A92" w:rsidP="005F627D">
      <w:pPr>
        <w:pStyle w:val="L3"/>
      </w:pPr>
      <w:bookmarkStart w:id="732" w:name="_Ref407355092"/>
      <w:r w:rsidRPr="00EE2967">
        <w:rPr>
          <w:rFonts w:cs="Consolas"/>
        </w:rPr>
        <w:t>Вы</w:t>
      </w:r>
      <w:r>
        <w:t>числить требу</w:t>
      </w:r>
      <w:r w:rsidRPr="00D91798">
        <w:t>емую да</w:t>
      </w:r>
      <w:r>
        <w:t>т</w:t>
      </w:r>
      <w:r w:rsidRPr="00D91798">
        <w:t>у валют</w:t>
      </w:r>
      <w:r>
        <w:t>ирования.</w:t>
      </w:r>
      <w:bookmarkEnd w:id="725"/>
      <w:bookmarkEnd w:id="728"/>
      <w:bookmarkEnd w:id="732"/>
    </w:p>
    <w:p w:rsidR="000827AE" w:rsidRDefault="000827AE" w:rsidP="000827AE">
      <w:pPr>
        <w:pStyle w:val="L4indent1"/>
      </w:pPr>
      <w:r>
        <w:t>Если</w:t>
      </w:r>
      <w:r w:rsidRPr="000827AE">
        <w:t xml:space="preserve"> </w:t>
      </w:r>
      <w:r w:rsidR="0040607D">
        <w:t>p</w:t>
      </w:r>
      <w:r w:rsidR="0040607D" w:rsidRPr="00EE2967">
        <w:rPr>
          <w:rFonts w:cs="Consolas"/>
        </w:rPr>
        <w:t>@B</w:t>
      </w:r>
      <w:r w:rsidR="0040607D" w:rsidRPr="00EE2967">
        <w:rPr>
          <w:rFonts w:cs="Consolas"/>
          <w:lang w:val="en-US"/>
        </w:rPr>
        <w:t>lock</w:t>
      </w:r>
      <w:r w:rsidR="0040607D" w:rsidRPr="00181922">
        <w:rPr>
          <w:rFonts w:cs="Consolas"/>
        </w:rPr>
        <w:t>.</w:t>
      </w:r>
      <w:r w:rsidRPr="00EE2967">
        <w:rPr>
          <w:rFonts w:cs="Consolas"/>
          <w:lang w:val="en-US"/>
        </w:rPr>
        <w:t>ABVALTYP</w:t>
      </w:r>
      <w:r w:rsidRPr="00EE2967">
        <w:rPr>
          <w:rFonts w:cs="Consolas"/>
        </w:rPr>
        <w:t xml:space="preserve"> =</w:t>
      </w:r>
      <w:r w:rsidRPr="000827AE">
        <w:t xml:space="preserve"> '*</w:t>
      </w:r>
      <w:r>
        <w:rPr>
          <w:lang w:val="en-US"/>
        </w:rPr>
        <w:t>CURDATE</w:t>
      </w:r>
      <w:r w:rsidRPr="000827AE">
        <w:t xml:space="preserve">', </w:t>
      </w:r>
      <w:r>
        <w:t>использовать текущую дату.</w:t>
      </w:r>
    </w:p>
    <w:p w:rsidR="00573A92" w:rsidRPr="000827AE" w:rsidRDefault="000827AE" w:rsidP="000827AE">
      <w:pPr>
        <w:pStyle w:val="L4indent1"/>
      </w:pPr>
      <w:r>
        <w:t>Ес</w:t>
      </w:r>
      <w:r w:rsidRPr="00181922">
        <w:t xml:space="preserve">ли </w:t>
      </w:r>
      <w:r w:rsidR="0040607D" w:rsidRPr="00EE2967">
        <w:rPr>
          <w:lang w:val="en-US"/>
        </w:rPr>
        <w:t>p</w:t>
      </w:r>
      <w:r w:rsidR="0040607D" w:rsidRPr="00181922">
        <w:t>@</w:t>
      </w:r>
      <w:r w:rsidR="0040607D" w:rsidRPr="00EE2967">
        <w:rPr>
          <w:lang w:val="en-US"/>
        </w:rPr>
        <w:t>Bl</w:t>
      </w:r>
      <w:r w:rsidR="0040607D">
        <w:t>o</w:t>
      </w:r>
      <w:r w:rsidR="0040607D" w:rsidRPr="00EE2967">
        <w:rPr>
          <w:lang w:val="en-US"/>
        </w:rPr>
        <w:t>ck</w:t>
      </w:r>
      <w:r w:rsidR="0040607D" w:rsidRPr="00181922">
        <w:t>.</w:t>
      </w:r>
      <w:r w:rsidRPr="00EE2967">
        <w:rPr>
          <w:lang w:val="en-US"/>
        </w:rPr>
        <w:t>A</w:t>
      </w:r>
      <w:r w:rsidRPr="000827AE">
        <w:rPr>
          <w:lang w:val="en-US"/>
        </w:rPr>
        <w:t>BVALTYP</w:t>
      </w:r>
      <w:r w:rsidRPr="000827AE">
        <w:t xml:space="preserve"> = '*</w:t>
      </w:r>
      <w:r>
        <w:rPr>
          <w:lang w:val="en-US"/>
        </w:rPr>
        <w:t>END</w:t>
      </w:r>
      <w:r w:rsidRPr="000827AE">
        <w:rPr>
          <w:lang w:val="en-US"/>
        </w:rPr>
        <w:t>DATE</w:t>
      </w:r>
      <w:r w:rsidRPr="00EE2967">
        <w:rPr>
          <w:rFonts w:cs="Consolas"/>
        </w:rPr>
        <w:t>', использовать дату окончания срока бло</w:t>
      </w:r>
      <w:r>
        <w:t>кировки (</w:t>
      </w:r>
      <w:r w:rsidR="0040607D">
        <w:t>p@Block</w:t>
      </w:r>
      <w:r w:rsidR="0040607D" w:rsidRPr="0040607D">
        <w:t>.</w:t>
      </w:r>
      <w:r>
        <w:rPr>
          <w:lang w:val="en-US"/>
        </w:rPr>
        <w:t>ABENDD</w:t>
      </w:r>
      <w:r>
        <w:t>).</w:t>
      </w:r>
    </w:p>
    <w:p w:rsidR="005F627D" w:rsidRPr="00D81C0E" w:rsidRDefault="005F627D" w:rsidP="005F627D">
      <w:pPr>
        <w:pStyle w:val="L3"/>
      </w:pPr>
      <w:r w:rsidRPr="0039127A">
        <w:t>Ввести проджект с движением с помощью прог</w:t>
      </w:r>
      <w:r w:rsidRPr="00181922">
        <w:t xml:space="preserve">раммы </w:t>
      </w:r>
      <w:r w:rsidR="00496BE5" w:rsidRPr="00EE2967">
        <w:rPr>
          <w:lang w:val="en-US"/>
        </w:rPr>
        <w:t>M</w:t>
      </w:r>
      <w:r w:rsidR="00496BE5">
        <w:rPr>
          <w:lang w:val="en-US"/>
        </w:rPr>
        <w:t>M</w:t>
      </w:r>
      <w:r w:rsidR="00496BE5" w:rsidRPr="00EE2967">
        <w:rPr>
          <w:lang w:val="en-US"/>
        </w:rPr>
        <w:t>BGLS</w:t>
      </w:r>
      <w:r w:rsidR="00496BE5" w:rsidRPr="005910A3">
        <w:rPr>
          <w:lang w:val="en-US"/>
        </w:rPr>
        <w:t>U</w:t>
      </w:r>
      <w:r w:rsidR="00496BE5" w:rsidRPr="005203B3">
        <w:t>0</w:t>
      </w:r>
      <w:r w:rsidRPr="0039127A">
        <w:t>:</w:t>
      </w:r>
    </w:p>
    <w:p w:rsidR="005F627D" w:rsidRPr="00C6616B" w:rsidRDefault="00C6616B" w:rsidP="005F627D">
      <w:pPr>
        <w:pStyle w:val="ac"/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E13DC2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13DC2" w:rsidRPr="003A7B0C" w:rsidRDefault="00E13DC2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E13DC2" w:rsidRPr="003A7B0C" w:rsidRDefault="00E13DC2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E13DC2" w:rsidRPr="00ED0E14" w:rsidRDefault="00E13DC2" w:rsidP="00137242">
            <w:pPr>
              <w:pStyle w:val="TableCellText"/>
            </w:pPr>
            <w:r>
              <w:t>Что передать</w:t>
            </w:r>
          </w:p>
        </w:tc>
      </w:tr>
      <w:tr w:rsidR="006061E1" w:rsidRPr="007E381C" w:rsidTr="00F961E4">
        <w:trPr>
          <w:trHeight w:val="300"/>
        </w:trPr>
        <w:tc>
          <w:tcPr>
            <w:tcW w:w="1668" w:type="dxa"/>
            <w:noWrap/>
            <w:hideMark/>
          </w:tcPr>
          <w:p w:rsidR="006061E1" w:rsidRPr="00526559" w:rsidRDefault="006061E1" w:rsidP="00F961E4">
            <w:pPr>
              <w:pStyle w:val="TableCellCode"/>
            </w:pPr>
            <w:r>
              <w:rPr>
                <w:lang w:val="en-US"/>
              </w:rPr>
              <w:t>p0</w:t>
            </w:r>
            <w:r w:rsidRPr="00526559">
              <w:t>Mode</w:t>
            </w:r>
          </w:p>
        </w:tc>
        <w:tc>
          <w:tcPr>
            <w:tcW w:w="4536" w:type="dxa"/>
            <w:noWrap/>
            <w:hideMark/>
          </w:tcPr>
          <w:p w:rsidR="006061E1" w:rsidRPr="0061666E" w:rsidRDefault="006061E1" w:rsidP="00F961E4">
            <w:pPr>
              <w:pStyle w:val="TableCellText"/>
            </w:pPr>
            <w:r w:rsidRPr="0061666E">
              <w:t>Режим работы</w:t>
            </w:r>
          </w:p>
        </w:tc>
        <w:tc>
          <w:tcPr>
            <w:tcW w:w="4110" w:type="dxa"/>
          </w:tcPr>
          <w:p w:rsidR="006061E1" w:rsidRPr="00B82E11" w:rsidRDefault="006061E1" w:rsidP="00F961E4">
            <w:pPr>
              <w:pStyle w:val="TableCellCode"/>
            </w:pPr>
            <w:r w:rsidRPr="00B82E11">
              <w:t>' ' (</w:t>
            </w:r>
            <w:r w:rsidRPr="00EE2967">
              <w:rPr>
                <w:lang w:val="en-US"/>
              </w:rPr>
              <w:t>Пробел</w:t>
            </w:r>
            <w:r w:rsidRPr="00B82E11">
              <w:t>)</w:t>
            </w:r>
          </w:p>
        </w:tc>
      </w:tr>
      <w:tr w:rsidR="00E13DC2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13DC2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CC65AE">
              <w:t>BRCA</w:t>
            </w:r>
          </w:p>
        </w:tc>
        <w:tc>
          <w:tcPr>
            <w:tcW w:w="4536" w:type="dxa"/>
            <w:vMerge w:val="restart"/>
          </w:tcPr>
          <w:p w:rsidR="00E13DC2" w:rsidRPr="0061666E" w:rsidRDefault="00E13DC2" w:rsidP="00137242">
            <w:pPr>
              <w:pStyle w:val="TableCellText"/>
            </w:pPr>
            <w:r w:rsidRPr="0061666E">
              <w:t>M</w:t>
            </w:r>
            <w:r w:rsidRPr="00EE2967">
              <w:rPr>
                <w:lang w:val="en-US"/>
              </w:rPr>
              <w:t>idas a</w:t>
            </w:r>
            <w:r w:rsidRPr="0061666E">
              <w:t>ccount</w:t>
            </w:r>
          </w:p>
        </w:tc>
        <w:tc>
          <w:tcPr>
            <w:tcW w:w="4110" w:type="dxa"/>
          </w:tcPr>
          <w:p w:rsidR="00E13DC2" w:rsidRDefault="0040607D" w:rsidP="00137242">
            <w:pPr>
              <w:pStyle w:val="TableCellCode"/>
            </w:pPr>
            <w:r>
              <w:t>p@Block</w:t>
            </w:r>
            <w:r>
              <w:rPr>
                <w:lang w:val="en-US"/>
              </w:rPr>
              <w:t>.</w:t>
            </w:r>
            <w:r w:rsidR="00E13DC2">
              <w:t>A</w:t>
            </w:r>
            <w:r w:rsidR="00E13DC2" w:rsidRPr="00A17264">
              <w:t>B</w:t>
            </w:r>
            <w:r w:rsidR="00E13DC2">
              <w:t>BRCA</w:t>
            </w:r>
          </w:p>
        </w:tc>
      </w:tr>
      <w:tr w:rsidR="00E13DC2" w:rsidTr="00137242">
        <w:tc>
          <w:tcPr>
            <w:tcW w:w="0" w:type="auto"/>
          </w:tcPr>
          <w:p w:rsidR="00E13DC2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CC65AE">
              <w:t>CNUM</w:t>
            </w:r>
          </w:p>
        </w:tc>
        <w:tc>
          <w:tcPr>
            <w:tcW w:w="4536" w:type="dxa"/>
            <w:vMerge/>
          </w:tcPr>
          <w:p w:rsidR="00E13DC2" w:rsidRPr="0061666E" w:rsidRDefault="00E13DC2" w:rsidP="00137242">
            <w:pPr>
              <w:pStyle w:val="TableCellText"/>
            </w:pPr>
          </w:p>
        </w:tc>
        <w:tc>
          <w:tcPr>
            <w:tcW w:w="4110" w:type="dxa"/>
          </w:tcPr>
          <w:p w:rsidR="00E13DC2" w:rsidRDefault="0040607D" w:rsidP="00137242">
            <w:pPr>
              <w:pStyle w:val="TableCellCode"/>
            </w:pPr>
            <w:r>
              <w:t>p@Block</w:t>
            </w:r>
            <w:r>
              <w:rPr>
                <w:lang w:val="en-US"/>
              </w:rPr>
              <w:t>.</w:t>
            </w:r>
            <w:r w:rsidR="00E13DC2">
              <w:t>A</w:t>
            </w:r>
            <w:r w:rsidR="00E13DC2" w:rsidRPr="00A17264">
              <w:t>B</w:t>
            </w:r>
            <w:r w:rsidR="00E13DC2">
              <w:t>CNUM</w:t>
            </w:r>
          </w:p>
        </w:tc>
      </w:tr>
      <w:tr w:rsidR="00E13DC2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13DC2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CC65AE">
              <w:t xml:space="preserve">CCY </w:t>
            </w:r>
          </w:p>
        </w:tc>
        <w:tc>
          <w:tcPr>
            <w:tcW w:w="4536" w:type="dxa"/>
            <w:vMerge/>
          </w:tcPr>
          <w:p w:rsidR="00E13DC2" w:rsidRPr="0061666E" w:rsidRDefault="00E13DC2" w:rsidP="00137242">
            <w:pPr>
              <w:pStyle w:val="TableCellText"/>
            </w:pPr>
          </w:p>
        </w:tc>
        <w:tc>
          <w:tcPr>
            <w:tcW w:w="4110" w:type="dxa"/>
          </w:tcPr>
          <w:p w:rsidR="00E13DC2" w:rsidRDefault="0040607D" w:rsidP="00137242">
            <w:pPr>
              <w:pStyle w:val="TableCellCode"/>
            </w:pPr>
            <w:r>
              <w:t>p@Block</w:t>
            </w:r>
            <w:r>
              <w:rPr>
                <w:lang w:val="en-US"/>
              </w:rPr>
              <w:t>.</w:t>
            </w:r>
            <w:r w:rsidR="00E13DC2">
              <w:t>A</w:t>
            </w:r>
            <w:r w:rsidR="00E13DC2" w:rsidRPr="00A17264">
              <w:t>B</w:t>
            </w:r>
            <w:r w:rsidR="00E13DC2">
              <w:t>CCY</w:t>
            </w:r>
          </w:p>
        </w:tc>
      </w:tr>
      <w:tr w:rsidR="00E13DC2" w:rsidTr="00137242">
        <w:tc>
          <w:tcPr>
            <w:tcW w:w="0" w:type="auto"/>
          </w:tcPr>
          <w:p w:rsidR="00E13DC2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CC65AE">
              <w:t>ACOD</w:t>
            </w:r>
          </w:p>
        </w:tc>
        <w:tc>
          <w:tcPr>
            <w:tcW w:w="4536" w:type="dxa"/>
            <w:vMerge/>
          </w:tcPr>
          <w:p w:rsidR="00E13DC2" w:rsidRPr="0061666E" w:rsidRDefault="00E13DC2" w:rsidP="00137242">
            <w:pPr>
              <w:pStyle w:val="TableCellText"/>
            </w:pPr>
          </w:p>
        </w:tc>
        <w:tc>
          <w:tcPr>
            <w:tcW w:w="4110" w:type="dxa"/>
          </w:tcPr>
          <w:p w:rsidR="00E13DC2" w:rsidRDefault="0040607D" w:rsidP="00137242">
            <w:pPr>
              <w:pStyle w:val="TableCellCode"/>
            </w:pPr>
            <w:r>
              <w:t>p@Block</w:t>
            </w:r>
            <w:r>
              <w:rPr>
                <w:lang w:val="en-US"/>
              </w:rPr>
              <w:t>.</w:t>
            </w:r>
            <w:r w:rsidR="00E13DC2">
              <w:t>A</w:t>
            </w:r>
            <w:r w:rsidR="00E13DC2" w:rsidRPr="00A17264">
              <w:t>B</w:t>
            </w:r>
            <w:r w:rsidR="00E13DC2">
              <w:t>ACOD</w:t>
            </w:r>
          </w:p>
        </w:tc>
      </w:tr>
      <w:tr w:rsidR="00E13DC2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E13DC2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CC65AE">
              <w:t>ACSQ</w:t>
            </w:r>
          </w:p>
        </w:tc>
        <w:tc>
          <w:tcPr>
            <w:tcW w:w="4536" w:type="dxa"/>
            <w:vMerge/>
          </w:tcPr>
          <w:p w:rsidR="00E13DC2" w:rsidRPr="0061666E" w:rsidRDefault="00E13DC2" w:rsidP="00137242">
            <w:pPr>
              <w:pStyle w:val="TableCellText"/>
            </w:pPr>
          </w:p>
        </w:tc>
        <w:tc>
          <w:tcPr>
            <w:tcW w:w="4110" w:type="dxa"/>
          </w:tcPr>
          <w:p w:rsidR="00E13DC2" w:rsidRDefault="0040607D" w:rsidP="00137242">
            <w:pPr>
              <w:pStyle w:val="TableCellCode"/>
            </w:pPr>
            <w:r>
              <w:t>p@Block</w:t>
            </w:r>
            <w:r>
              <w:rPr>
                <w:lang w:val="en-US"/>
              </w:rPr>
              <w:t>.</w:t>
            </w:r>
            <w:r w:rsidR="00E13DC2">
              <w:t>A</w:t>
            </w:r>
            <w:r w:rsidR="00E13DC2" w:rsidRPr="00A17264">
              <w:t>B</w:t>
            </w:r>
            <w:r w:rsidR="00E13DC2">
              <w:t>ACSQ</w:t>
            </w:r>
          </w:p>
        </w:tc>
      </w:tr>
      <w:tr w:rsidR="00E13DC2" w:rsidRPr="006618F2" w:rsidTr="00137242">
        <w:trPr>
          <w:trHeight w:val="300"/>
        </w:trPr>
        <w:tc>
          <w:tcPr>
            <w:tcW w:w="1668" w:type="dxa"/>
            <w:noWrap/>
            <w:hideMark/>
          </w:tcPr>
          <w:p w:rsidR="00E13DC2" w:rsidRPr="00CC65AE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CC65AE">
              <w:t>PSTA</w:t>
            </w:r>
          </w:p>
        </w:tc>
        <w:tc>
          <w:tcPr>
            <w:tcW w:w="4536" w:type="dxa"/>
            <w:noWrap/>
            <w:hideMark/>
          </w:tcPr>
          <w:p w:rsidR="00E13DC2" w:rsidRPr="0061666E" w:rsidRDefault="00E13DC2" w:rsidP="00137242">
            <w:pPr>
              <w:pStyle w:val="TableCellText"/>
            </w:pPr>
            <w:r w:rsidRPr="0061666E">
              <w:t>Movement Amount</w:t>
            </w:r>
          </w:p>
        </w:tc>
        <w:tc>
          <w:tcPr>
            <w:tcW w:w="4110" w:type="dxa"/>
          </w:tcPr>
          <w:p w:rsidR="00E13DC2" w:rsidRPr="00B82E11" w:rsidRDefault="0040607D" w:rsidP="00137242">
            <w:pPr>
              <w:pStyle w:val="TableCellCode"/>
            </w:pPr>
            <w:r>
              <w:t>p@Block</w:t>
            </w:r>
            <w:r>
              <w:rPr>
                <w:lang w:val="en-US"/>
              </w:rPr>
              <w:t>.</w:t>
            </w:r>
            <w:r w:rsidR="00E13DC2">
              <w:t>A</w:t>
            </w:r>
            <w:r w:rsidR="00E13DC2" w:rsidRPr="00A17264">
              <w:t>B</w:t>
            </w:r>
            <w:r w:rsidR="00E13DC2">
              <w:t>AMT</w:t>
            </w:r>
          </w:p>
        </w:tc>
      </w:tr>
      <w:tr w:rsidR="00E13DC2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13DC2" w:rsidRPr="00CC65AE" w:rsidRDefault="00496BE5" w:rsidP="00137242">
            <w:pPr>
              <w:pStyle w:val="TableCellCode"/>
            </w:pPr>
            <w:r>
              <w:rPr>
                <w:lang w:val="en-US"/>
              </w:rPr>
              <w:lastRenderedPageBreak/>
              <w:t>p0</w:t>
            </w:r>
            <w:r w:rsidR="00E13DC2" w:rsidRPr="00CC65AE">
              <w:t>DRCR</w:t>
            </w:r>
          </w:p>
        </w:tc>
        <w:tc>
          <w:tcPr>
            <w:tcW w:w="4536" w:type="dxa"/>
            <w:noWrap/>
            <w:hideMark/>
          </w:tcPr>
          <w:p w:rsidR="00E13DC2" w:rsidRPr="0061666E" w:rsidRDefault="00E13DC2" w:rsidP="00137242">
            <w:pPr>
              <w:pStyle w:val="TableCellText"/>
            </w:pPr>
            <w:r w:rsidRPr="0061666E">
              <w:t>Debit or Credit</w:t>
            </w:r>
          </w:p>
        </w:tc>
        <w:tc>
          <w:tcPr>
            <w:tcW w:w="4110" w:type="dxa"/>
          </w:tcPr>
          <w:p w:rsidR="00573A92" w:rsidRPr="00573A92" w:rsidRDefault="00573A92" w:rsidP="00645783">
            <w:pPr>
              <w:pStyle w:val="TableCellText"/>
            </w:pPr>
            <w:r>
              <w:t>Если</w:t>
            </w:r>
            <w:r w:rsidRPr="00EE2967">
              <w:rPr>
                <w:lang w:val="en-US"/>
              </w:rPr>
              <w:t xml:space="preserve"> p@Action </w:t>
            </w:r>
            <w:r w:rsidR="00496BE5" w:rsidRPr="00EE2967">
              <w:rPr>
                <w:lang w:val="en-US"/>
              </w:rPr>
              <w:t>in</w:t>
            </w:r>
            <w:r w:rsidRPr="00EE2967">
              <w:rPr>
                <w:lang w:val="en-US"/>
              </w:rPr>
              <w:t xml:space="preserve"> </w:t>
            </w:r>
            <w:r w:rsidR="00496BE5" w:rsidRPr="00EE2967">
              <w:rPr>
                <w:lang w:val="en-US"/>
              </w:rPr>
              <w:t>('</w:t>
            </w:r>
            <w:r w:rsidRPr="00EE2967">
              <w:rPr>
                <w:lang w:val="en-US"/>
              </w:rPr>
              <w:t>*</w:t>
            </w:r>
            <w:r w:rsidR="00496BE5" w:rsidRPr="00EE2967">
              <w:rPr>
                <w:lang w:val="en-US"/>
              </w:rPr>
              <w:t>INPUT', '*RE</w:t>
            </w:r>
            <w:r w:rsidRPr="00EE2967">
              <w:rPr>
                <w:lang w:val="en-US"/>
              </w:rPr>
              <w:t>CREATE</w:t>
            </w:r>
            <w:r w:rsidR="00496BE5" w:rsidRPr="00EE2967">
              <w:rPr>
                <w:lang w:val="en-US"/>
              </w:rPr>
              <w:t>')</w:t>
            </w:r>
            <w:r w:rsidRPr="00EE2967">
              <w:rPr>
                <w:lang w:val="en-US"/>
              </w:rPr>
              <w:t xml:space="preserve">, </w:t>
            </w:r>
            <w:r>
              <w:t>то</w:t>
            </w:r>
            <w:r w:rsidRPr="00EE2967">
              <w:rPr>
                <w:lang w:val="en-US"/>
              </w:rPr>
              <w:t xml:space="preserve"> </w:t>
            </w:r>
            <w:r w:rsidR="00496BE5" w:rsidRPr="00EE2967">
              <w:rPr>
                <w:lang w:val="en-US"/>
              </w:rPr>
              <w:t>0</w:t>
            </w:r>
            <w:r w:rsidRPr="00EE2967">
              <w:rPr>
                <w:lang w:val="en-US"/>
              </w:rPr>
              <w:t>.</w:t>
            </w:r>
            <w:r w:rsidRPr="00EE2967">
              <w:rPr>
                <w:lang w:val="en-US"/>
              </w:rPr>
              <w:br/>
            </w:r>
            <w:r>
              <w:t>Если</w:t>
            </w:r>
            <w:r w:rsidRPr="00573A92">
              <w:t xml:space="preserve"> </w:t>
            </w:r>
            <w:r>
              <w:t>p</w:t>
            </w:r>
            <w:r w:rsidRPr="00573A92">
              <w:t>@</w:t>
            </w:r>
            <w:r>
              <w:t>Action</w:t>
            </w:r>
            <w:r w:rsidRPr="00573A92">
              <w:t xml:space="preserve"> = </w:t>
            </w:r>
            <w:r w:rsidR="00496BE5" w:rsidRPr="00496BE5">
              <w:t>'</w:t>
            </w:r>
            <w:r w:rsidRPr="00573A92">
              <w:t>*</w:t>
            </w:r>
            <w:r>
              <w:t>STORNO</w:t>
            </w:r>
            <w:r w:rsidR="00496BE5" w:rsidRPr="00496BE5">
              <w:t>'</w:t>
            </w:r>
            <w:r w:rsidRPr="00573A92">
              <w:t xml:space="preserve">, </w:t>
            </w:r>
            <w:r>
              <w:t xml:space="preserve">то </w:t>
            </w:r>
            <w:r w:rsidR="00496BE5" w:rsidRPr="00496BE5">
              <w:t>1</w:t>
            </w:r>
            <w:r>
              <w:t>.</w:t>
            </w:r>
          </w:p>
        </w:tc>
      </w:tr>
      <w:tr w:rsidR="00E13DC2" w:rsidRPr="00D941A0" w:rsidTr="00137242">
        <w:trPr>
          <w:trHeight w:val="300"/>
        </w:trPr>
        <w:tc>
          <w:tcPr>
            <w:tcW w:w="1668" w:type="dxa"/>
            <w:noWrap/>
            <w:hideMark/>
          </w:tcPr>
          <w:p w:rsidR="00E13DC2" w:rsidRPr="00573A92" w:rsidRDefault="00496BE5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E13DC2" w:rsidRPr="00573A92">
              <w:rPr>
                <w:lang w:val="en-US"/>
              </w:rPr>
              <w:t>VALD</w:t>
            </w:r>
          </w:p>
        </w:tc>
        <w:tc>
          <w:tcPr>
            <w:tcW w:w="4536" w:type="dxa"/>
            <w:noWrap/>
            <w:hideMark/>
          </w:tcPr>
          <w:p w:rsidR="00E13DC2" w:rsidRPr="00573A92" w:rsidRDefault="00E13DC2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Value Date</w:t>
            </w:r>
          </w:p>
        </w:tc>
        <w:tc>
          <w:tcPr>
            <w:tcW w:w="4110" w:type="dxa"/>
          </w:tcPr>
          <w:p w:rsidR="00E13DC2" w:rsidRPr="000827AE" w:rsidRDefault="000827AE" w:rsidP="003C62C6">
            <w:pPr>
              <w:pStyle w:val="TableCellText"/>
            </w:pPr>
            <w:r>
              <w:t xml:space="preserve">См. пункт </w:t>
            </w:r>
            <w:r w:rsidR="00E44A3C">
              <w:fldChar w:fldCharType="begin"/>
            </w:r>
            <w:r w:rsidR="003C62C6">
              <w:instrText xml:space="preserve"> REF _Ref407355092 \r \h </w:instrText>
            </w:r>
            <w:r w:rsidR="00E44A3C">
              <w:fldChar w:fldCharType="separate"/>
            </w:r>
            <w:r w:rsidR="007A64CA">
              <w:t>5.2.10</w:t>
            </w:r>
            <w:r w:rsidR="00E44A3C">
              <w:fldChar w:fldCharType="end"/>
            </w:r>
          </w:p>
        </w:tc>
      </w:tr>
      <w:tr w:rsidR="00E13DC2" w:rsidRPr="00D96E29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13DC2" w:rsidRPr="00573A92" w:rsidRDefault="00496BE5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E13DC2" w:rsidRPr="00573A92">
              <w:rPr>
                <w:lang w:val="en-US"/>
              </w:rPr>
              <w:t>TRYP</w:t>
            </w:r>
          </w:p>
        </w:tc>
        <w:tc>
          <w:tcPr>
            <w:tcW w:w="4536" w:type="dxa"/>
            <w:noWrap/>
            <w:hideMark/>
          </w:tcPr>
          <w:p w:rsidR="00E13DC2" w:rsidRPr="00573A92" w:rsidRDefault="00E13DC2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Transaction Type</w:t>
            </w:r>
          </w:p>
        </w:tc>
        <w:tc>
          <w:tcPr>
            <w:tcW w:w="4110" w:type="dxa"/>
          </w:tcPr>
          <w:p w:rsidR="00E13DC2" w:rsidRPr="00F43620" w:rsidRDefault="00F43620" w:rsidP="00137242">
            <w:pPr>
              <w:pStyle w:val="TableCellCode"/>
              <w:rPr>
                <w:lang w:val="en-US"/>
              </w:rPr>
            </w:pPr>
            <w:r>
              <w:t>p@Block</w:t>
            </w:r>
            <w:r>
              <w:rPr>
                <w:lang w:val="en-US"/>
              </w:rPr>
              <w:t>.</w:t>
            </w:r>
            <w:r>
              <w:t>A</w:t>
            </w:r>
            <w:r w:rsidRPr="00A17264">
              <w:t>B</w:t>
            </w:r>
            <w:r>
              <w:rPr>
                <w:lang w:val="en-US"/>
              </w:rPr>
              <w:t>TRYP</w:t>
            </w:r>
          </w:p>
        </w:tc>
      </w:tr>
      <w:tr w:rsidR="00E13DC2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E13DC2" w:rsidRPr="00573A92" w:rsidRDefault="00496BE5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E13DC2" w:rsidRPr="00573A92">
              <w:rPr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E13DC2" w:rsidRPr="00573A92" w:rsidRDefault="00E13DC2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Transaction Number</w:t>
            </w:r>
          </w:p>
        </w:tc>
        <w:tc>
          <w:tcPr>
            <w:tcW w:w="4110" w:type="dxa"/>
          </w:tcPr>
          <w:p w:rsidR="00E13DC2" w:rsidRPr="00782BD8" w:rsidRDefault="005910A3" w:rsidP="00137242">
            <w:pPr>
              <w:pStyle w:val="TableCellCode"/>
              <w:rPr>
                <w:lang w:val="en-US"/>
              </w:rPr>
            </w:pPr>
            <w:r>
              <w:t>p@Block</w:t>
            </w:r>
            <w:r>
              <w:rPr>
                <w:lang w:val="en-US"/>
              </w:rPr>
              <w:t>.</w:t>
            </w:r>
            <w:r>
              <w:t>A</w:t>
            </w:r>
            <w:r w:rsidRPr="00A17264">
              <w:t>B</w:t>
            </w:r>
            <w:r>
              <w:rPr>
                <w:lang w:val="en-US"/>
              </w:rPr>
              <w:t>TNMR</w:t>
            </w:r>
          </w:p>
        </w:tc>
      </w:tr>
      <w:tr w:rsidR="00E13DC2" w:rsidRPr="002B085A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13DC2" w:rsidRPr="00573A92" w:rsidRDefault="00496BE5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E13DC2" w:rsidRPr="00573A92">
              <w:rPr>
                <w:lang w:val="en-US"/>
              </w:rPr>
              <w:t>PNAR</w:t>
            </w:r>
          </w:p>
        </w:tc>
        <w:tc>
          <w:tcPr>
            <w:tcW w:w="4536" w:type="dxa"/>
            <w:noWrap/>
            <w:hideMark/>
          </w:tcPr>
          <w:p w:rsidR="00E13DC2" w:rsidRPr="0061666E" w:rsidRDefault="00E13DC2" w:rsidP="00137242">
            <w:pPr>
              <w:pStyle w:val="TableCellText"/>
            </w:pPr>
            <w:r w:rsidRPr="00573A92">
              <w:rPr>
                <w:lang w:val="en-US"/>
              </w:rPr>
              <w:t>Narrat</w:t>
            </w:r>
            <w:r w:rsidRPr="0061666E">
              <w:t>ive Description</w:t>
            </w:r>
          </w:p>
        </w:tc>
        <w:tc>
          <w:tcPr>
            <w:tcW w:w="4110" w:type="dxa"/>
          </w:tcPr>
          <w:p w:rsidR="00E13DC2" w:rsidRPr="00782BD8" w:rsidRDefault="00782BD8" w:rsidP="00137242">
            <w:pPr>
              <w:pStyle w:val="TableCellCode"/>
              <w:rPr>
                <w:lang w:val="en-US"/>
              </w:rPr>
            </w:pPr>
            <w:r>
              <w:t>p@Block</w:t>
            </w:r>
            <w:r>
              <w:rPr>
                <w:lang w:val="en-US"/>
              </w:rPr>
              <w:t>.</w:t>
            </w:r>
            <w:r>
              <w:t>A</w:t>
            </w:r>
            <w:r w:rsidRPr="00A17264">
              <w:t>B</w:t>
            </w:r>
            <w:r>
              <w:rPr>
                <w:lang w:val="en-US"/>
              </w:rPr>
              <w:t>NRTD</w:t>
            </w:r>
          </w:p>
        </w:tc>
      </w:tr>
      <w:tr w:rsidR="00E13DC2" w:rsidRPr="00736C63" w:rsidTr="00137242">
        <w:trPr>
          <w:trHeight w:val="300"/>
        </w:trPr>
        <w:tc>
          <w:tcPr>
            <w:tcW w:w="1668" w:type="dxa"/>
            <w:noWrap/>
            <w:hideMark/>
          </w:tcPr>
          <w:p w:rsidR="00E13DC2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CC65AE">
              <w:t>CQNR</w:t>
            </w:r>
          </w:p>
        </w:tc>
        <w:tc>
          <w:tcPr>
            <w:tcW w:w="4536" w:type="dxa"/>
            <w:noWrap/>
            <w:hideMark/>
          </w:tcPr>
          <w:p w:rsidR="00E13DC2" w:rsidRPr="0061666E" w:rsidRDefault="00E13DC2" w:rsidP="00137242">
            <w:pPr>
              <w:pStyle w:val="TableCellText"/>
            </w:pPr>
            <w:r w:rsidRPr="0061666E">
              <w:t>Cheque Number</w:t>
            </w:r>
          </w:p>
        </w:tc>
        <w:tc>
          <w:tcPr>
            <w:tcW w:w="4110" w:type="dxa"/>
          </w:tcPr>
          <w:p w:rsidR="00E13DC2" w:rsidRPr="000961A9" w:rsidRDefault="000961A9" w:rsidP="00645783">
            <w:pPr>
              <w:pStyle w:val="TableCellText"/>
            </w:pPr>
            <w:r>
              <w:t>Если</w:t>
            </w:r>
            <w:r w:rsidRPr="00EE2967">
              <w:rPr>
                <w:lang w:val="en-US"/>
              </w:rPr>
              <w:t xml:space="preserve"> </w:t>
            </w:r>
            <w:r w:rsidR="00645783" w:rsidRPr="00EE2967">
              <w:rPr>
                <w:szCs w:val="20"/>
                <w:lang w:val="en-US"/>
              </w:rPr>
              <w:t>p@Action in ('*INPUT', '*RECREATE')</w:t>
            </w:r>
            <w:r w:rsidRPr="00EE2967">
              <w:rPr>
                <w:lang w:val="en-US"/>
              </w:rPr>
              <w:t xml:space="preserve">, </w:t>
            </w:r>
            <w:r>
              <w:t>то</w:t>
            </w:r>
            <w:r w:rsidRPr="00EE2967">
              <w:rPr>
                <w:lang w:val="en-US"/>
              </w:rPr>
              <w:t xml:space="preserve"> 10.</w:t>
            </w:r>
            <w:r w:rsidRPr="00EE2967">
              <w:rPr>
                <w:lang w:val="en-US"/>
              </w:rPr>
              <w:br/>
            </w:r>
            <w:r>
              <w:t xml:space="preserve">Если </w:t>
            </w:r>
            <w:r w:rsidR="00645783">
              <w:rPr>
                <w:szCs w:val="20"/>
              </w:rPr>
              <w:t>p</w:t>
            </w:r>
            <w:r w:rsidR="00645783" w:rsidRPr="00573A92">
              <w:rPr>
                <w:szCs w:val="20"/>
              </w:rPr>
              <w:t>@</w:t>
            </w:r>
            <w:r w:rsidR="00645783">
              <w:rPr>
                <w:szCs w:val="20"/>
              </w:rPr>
              <w:t>Action</w:t>
            </w:r>
            <w:r w:rsidR="00645783" w:rsidRPr="00573A92">
              <w:rPr>
                <w:szCs w:val="20"/>
              </w:rPr>
              <w:t xml:space="preserve"> = </w:t>
            </w:r>
            <w:r w:rsidR="00645783" w:rsidRPr="00496BE5">
              <w:rPr>
                <w:szCs w:val="20"/>
              </w:rPr>
              <w:t>'</w:t>
            </w:r>
            <w:r w:rsidR="00645783" w:rsidRPr="00573A92">
              <w:rPr>
                <w:szCs w:val="20"/>
              </w:rPr>
              <w:t>*</w:t>
            </w:r>
            <w:r w:rsidR="00645783">
              <w:rPr>
                <w:szCs w:val="20"/>
              </w:rPr>
              <w:t>STORNO</w:t>
            </w:r>
            <w:r w:rsidR="00645783" w:rsidRPr="00496BE5">
              <w:rPr>
                <w:szCs w:val="20"/>
              </w:rPr>
              <w:t>'</w:t>
            </w:r>
            <w:r w:rsidRPr="000961A9">
              <w:t xml:space="preserve">, </w:t>
            </w:r>
            <w:r>
              <w:t xml:space="preserve">то </w:t>
            </w:r>
            <w:r w:rsidRPr="00E9221B">
              <w:t>2</w:t>
            </w:r>
            <w:r>
              <w:t>0.</w:t>
            </w:r>
          </w:p>
        </w:tc>
      </w:tr>
      <w:tr w:rsidR="00E13DC2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13DC2" w:rsidRPr="00526559" w:rsidRDefault="00496BE5" w:rsidP="00137242">
            <w:pPr>
              <w:pStyle w:val="TableCellCode"/>
            </w:pPr>
            <w:r>
              <w:rPr>
                <w:lang w:val="en-US"/>
              </w:rPr>
              <w:t>p0</w:t>
            </w:r>
            <w:r w:rsidR="00E13DC2" w:rsidRPr="00526559">
              <w:t>RvIn</w:t>
            </w:r>
          </w:p>
        </w:tc>
        <w:tc>
          <w:tcPr>
            <w:tcW w:w="4536" w:type="dxa"/>
            <w:noWrap/>
            <w:hideMark/>
          </w:tcPr>
          <w:p w:rsidR="00E13DC2" w:rsidRPr="0061666E" w:rsidRDefault="00496BE5" w:rsidP="00137242">
            <w:pPr>
              <w:pStyle w:val="TableCellText"/>
            </w:pPr>
            <w:r>
              <w:t>Признак сторнирования</w:t>
            </w:r>
          </w:p>
        </w:tc>
        <w:tc>
          <w:tcPr>
            <w:tcW w:w="4110" w:type="dxa"/>
          </w:tcPr>
          <w:p w:rsidR="00E13DC2" w:rsidRPr="00B82E11" w:rsidRDefault="00E13DC2" w:rsidP="00137242">
            <w:pPr>
              <w:pStyle w:val="TableCellCode"/>
            </w:pPr>
            <w:r w:rsidRPr="00B82E11">
              <w:t>' ' (Пробел)</w:t>
            </w:r>
          </w:p>
        </w:tc>
      </w:tr>
      <w:tr w:rsidR="00E13DC2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E13DC2" w:rsidRPr="00496BE5" w:rsidRDefault="00496BE5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E13DC2" w:rsidRPr="00526559">
              <w:t>Rt</w:t>
            </w:r>
            <w:r>
              <w:rPr>
                <w:lang w:val="en-US"/>
              </w:rPr>
              <w:t>Cd</w:t>
            </w:r>
          </w:p>
        </w:tc>
        <w:tc>
          <w:tcPr>
            <w:tcW w:w="4536" w:type="dxa"/>
            <w:noWrap/>
            <w:hideMark/>
          </w:tcPr>
          <w:p w:rsidR="00E13DC2" w:rsidRPr="0061666E" w:rsidRDefault="00E13DC2" w:rsidP="00137242">
            <w:pPr>
              <w:pStyle w:val="TableCellText"/>
            </w:pPr>
            <w:r w:rsidRPr="0061666E">
              <w:t>Код возврата</w:t>
            </w:r>
          </w:p>
        </w:tc>
        <w:tc>
          <w:tcPr>
            <w:tcW w:w="4110" w:type="dxa"/>
          </w:tcPr>
          <w:p w:rsidR="00E13DC2" w:rsidRPr="00D941A0" w:rsidRDefault="00E13DC2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  <w:tr w:rsidR="00496BE5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496BE5" w:rsidRDefault="00496BE5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p0ErrM</w:t>
            </w:r>
          </w:p>
        </w:tc>
        <w:tc>
          <w:tcPr>
            <w:tcW w:w="4536" w:type="dxa"/>
            <w:noWrap/>
            <w:hideMark/>
          </w:tcPr>
          <w:p w:rsidR="00496BE5" w:rsidRPr="0061666E" w:rsidRDefault="00496BE5" w:rsidP="00137242">
            <w:pPr>
              <w:pStyle w:val="TableCellText"/>
            </w:pPr>
            <w:r>
              <w:t>Сообщение об ошибке</w:t>
            </w:r>
          </w:p>
        </w:tc>
        <w:tc>
          <w:tcPr>
            <w:tcW w:w="4110" w:type="dxa"/>
          </w:tcPr>
          <w:p w:rsidR="00496BE5" w:rsidRPr="00D941A0" w:rsidRDefault="00496BE5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  <w:tr w:rsidR="00496BE5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496BE5" w:rsidRDefault="00496BE5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p0RRN</w:t>
            </w:r>
          </w:p>
        </w:tc>
        <w:tc>
          <w:tcPr>
            <w:tcW w:w="4536" w:type="dxa"/>
            <w:noWrap/>
            <w:hideMark/>
          </w:tcPr>
          <w:p w:rsidR="00496BE5" w:rsidRPr="0061666E" w:rsidRDefault="00496BE5" w:rsidP="00137242">
            <w:pPr>
              <w:pStyle w:val="TableCellText"/>
            </w:pPr>
            <w:r>
              <w:rPr>
                <w:lang w:val="en-US"/>
              </w:rPr>
              <w:t xml:space="preserve">RRN </w:t>
            </w:r>
            <w:r w:rsidR="00E326C7">
              <w:t xml:space="preserve">проджекта </w:t>
            </w:r>
            <w:r>
              <w:t xml:space="preserve">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496BE5" w:rsidRPr="00D941A0" w:rsidRDefault="00496BE5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5F627D" w:rsidRDefault="005F627D" w:rsidP="005F627D">
      <w:pPr>
        <w:pStyle w:val="L3"/>
      </w:pPr>
      <w:r w:rsidRPr="0039127A">
        <w:t>Проанализировать результат работы программы. Если код возврата (</w:t>
      </w:r>
      <w:r w:rsidR="00496BE5">
        <w:rPr>
          <w:lang w:val="en-US"/>
        </w:rPr>
        <w:t>p</w:t>
      </w:r>
      <w:r w:rsidR="00496BE5" w:rsidRPr="00496BE5">
        <w:t>0</w:t>
      </w:r>
      <w:r w:rsidR="00496BE5" w:rsidRPr="00526559">
        <w:t>Rt</w:t>
      </w:r>
      <w:r w:rsidR="00496BE5">
        <w:rPr>
          <w:lang w:val="en-US"/>
        </w:rPr>
        <w:t>Cd</w:t>
      </w:r>
      <w:r w:rsidRPr="0039127A">
        <w:t xml:space="preserve">) не </w:t>
      </w:r>
      <w:r w:rsidRPr="00667DE0">
        <w:t xml:space="preserve">равен </w:t>
      </w:r>
      <w:r w:rsidR="00496BE5" w:rsidRPr="00496BE5">
        <w:t>0</w:t>
      </w:r>
      <w:r w:rsidRPr="0039127A">
        <w:t xml:space="preserve">, </w:t>
      </w:r>
      <w:r w:rsidR="008A36B2">
        <w:t xml:space="preserve">присвоить p@ErrM = </w:t>
      </w:r>
      <w:r w:rsidR="008A36B2">
        <w:rPr>
          <w:lang w:val="en-US"/>
        </w:rPr>
        <w:t>p</w:t>
      </w:r>
      <w:r w:rsidR="008A36B2" w:rsidRPr="008A36B2">
        <w:t>0</w:t>
      </w:r>
      <w:r w:rsidR="008A36B2">
        <w:rPr>
          <w:lang w:val="en-US"/>
        </w:rPr>
        <w:t>ErrM</w:t>
      </w:r>
      <w:r w:rsidR="008A36B2" w:rsidRPr="008A36B2">
        <w:t xml:space="preserve"> </w:t>
      </w:r>
      <w:r w:rsidR="008A36B2">
        <w:t xml:space="preserve">и </w:t>
      </w:r>
      <w:r w:rsidR="00573A92" w:rsidRPr="005F627D">
        <w:t>завершить работу с ошибкой</w:t>
      </w:r>
      <w:r w:rsidR="003C58B4" w:rsidRPr="0053446E">
        <w:t xml:space="preserve"> (</w:t>
      </w:r>
      <w:r w:rsidR="003C58B4">
        <w:t>и</w:t>
      </w:r>
      <w:r w:rsidR="003C58B4" w:rsidRPr="0053446E">
        <w:t xml:space="preserve"> </w:t>
      </w:r>
      <w:r w:rsidR="003C58B4">
        <w:t xml:space="preserve">кодом </w:t>
      </w:r>
      <w:r w:rsidR="003C58B4" w:rsidRPr="0053446E">
        <w:t>'2')</w:t>
      </w:r>
      <w:r w:rsidR="00573A92" w:rsidRPr="005F627D">
        <w:t>.</w:t>
      </w:r>
    </w:p>
    <w:p w:rsidR="00EE2967" w:rsidRDefault="00EE2967" w:rsidP="005F627D">
      <w:pPr>
        <w:pStyle w:val="L3"/>
      </w:pPr>
      <w:r>
        <w:t xml:space="preserve">Обновить параметр </w:t>
      </w:r>
      <w:r>
        <w:rPr>
          <w:lang w:val="en-US"/>
        </w:rPr>
        <w:t>p</w:t>
      </w:r>
      <w:r w:rsidRPr="00EE2967">
        <w:t>@</w:t>
      </w:r>
      <w:r>
        <w:rPr>
          <w:lang w:val="en-US"/>
        </w:rPr>
        <w:t>Block</w:t>
      </w:r>
      <w:r>
        <w:t xml:space="preserve"> и завершить работу программы с кодом </w:t>
      </w:r>
      <w:r w:rsidRPr="00515807">
        <w:t>'</w:t>
      </w:r>
      <w:r w:rsidRPr="00D9798F">
        <w:t>0</w:t>
      </w:r>
      <w:r w:rsidRPr="00515807">
        <w:t>'</w:t>
      </w:r>
      <w:r w:rsidRPr="00D9798F">
        <w:t>.</w:t>
      </w:r>
    </w:p>
    <w:p w:rsidR="00EE2967" w:rsidRDefault="00EE2967" w:rsidP="00EE2967">
      <w:pPr>
        <w:pStyle w:val="ac"/>
      </w:pPr>
      <w:r>
        <w:t>p@Block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EE2967" w:rsidTr="0058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E2967" w:rsidRPr="00EE2967" w:rsidRDefault="00EE2967" w:rsidP="00584631">
            <w:pPr>
              <w:pStyle w:val="TableCellText"/>
            </w:pPr>
            <w:r>
              <w:t>Поле</w:t>
            </w:r>
          </w:p>
        </w:tc>
        <w:tc>
          <w:tcPr>
            <w:tcW w:w="4536" w:type="dxa"/>
          </w:tcPr>
          <w:p w:rsidR="00EE2967" w:rsidRPr="003A7B0C" w:rsidRDefault="00EE2967" w:rsidP="00584631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EE2967" w:rsidRPr="00ED0E14" w:rsidRDefault="00EE2967" w:rsidP="00584631">
            <w:pPr>
              <w:pStyle w:val="TableCellText"/>
            </w:pPr>
            <w:r>
              <w:t>Новое значение</w:t>
            </w:r>
          </w:p>
        </w:tc>
      </w:tr>
      <w:tr w:rsidR="00F92198" w:rsidRPr="00A7446B" w:rsidTr="00F92198">
        <w:tc>
          <w:tcPr>
            <w:tcW w:w="0" w:type="auto"/>
          </w:tcPr>
          <w:p w:rsidR="00F92198" w:rsidRDefault="00F92198" w:rsidP="00F92198">
            <w:pPr>
              <w:pStyle w:val="TableCellCode"/>
            </w:pPr>
            <w:r>
              <w:t>ABAMT</w:t>
            </w:r>
          </w:p>
        </w:tc>
        <w:tc>
          <w:tcPr>
            <w:tcW w:w="4536" w:type="dxa"/>
          </w:tcPr>
          <w:p w:rsidR="00F92198" w:rsidRPr="00A7446B" w:rsidRDefault="00F92198" w:rsidP="00F92198">
            <w:pPr>
              <w:pStyle w:val="TableCellText"/>
            </w:pPr>
            <w:r>
              <w:t>Сумма блокировки</w:t>
            </w:r>
          </w:p>
        </w:tc>
        <w:tc>
          <w:tcPr>
            <w:tcW w:w="4110" w:type="dxa"/>
          </w:tcPr>
          <w:p w:rsidR="00F92198" w:rsidRPr="00F92198" w:rsidRDefault="00F92198" w:rsidP="00F92198">
            <w:pPr>
              <w:pStyle w:val="TableCellText"/>
              <w:rPr>
                <w:lang w:val="en-US"/>
              </w:rPr>
            </w:pPr>
            <w:r>
              <w:t>См</w:t>
            </w:r>
            <w:r w:rsidRPr="00F92198">
              <w:rPr>
                <w:lang w:val="en-US"/>
              </w:rPr>
              <w:t xml:space="preserve">. </w:t>
            </w:r>
            <w:r>
              <w:t>пункт</w:t>
            </w:r>
            <w:r w:rsidRPr="00F92198">
              <w:rPr>
                <w:lang w:val="en-US"/>
              </w:rPr>
              <w:t xml:space="preserve"> </w:t>
            </w:r>
            <w:r w:rsidR="00E44A3C">
              <w:fldChar w:fldCharType="begin"/>
            </w:r>
            <w:r>
              <w:rPr>
                <w:lang w:val="en-US"/>
              </w:rPr>
              <w:instrText xml:space="preserve"> REF _Ref407352366 \r \h </w:instrText>
            </w:r>
            <w:r w:rsidR="00E44A3C">
              <w:fldChar w:fldCharType="separate"/>
            </w:r>
            <w:r w:rsidR="007A64CA">
              <w:rPr>
                <w:lang w:val="en-US"/>
              </w:rPr>
              <w:t>5.2.8</w:t>
            </w:r>
            <w:r w:rsidR="00E44A3C">
              <w:fldChar w:fldCharType="end"/>
            </w:r>
          </w:p>
        </w:tc>
      </w:tr>
      <w:tr w:rsidR="00EE2967" w:rsidRPr="007E381C" w:rsidTr="005846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E2967" w:rsidRPr="00EE2967" w:rsidRDefault="00EE2967" w:rsidP="0058463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ABLPD</w:t>
            </w:r>
          </w:p>
        </w:tc>
        <w:tc>
          <w:tcPr>
            <w:tcW w:w="4536" w:type="dxa"/>
            <w:noWrap/>
            <w:hideMark/>
          </w:tcPr>
          <w:p w:rsidR="00EE2967" w:rsidRPr="0061666E" w:rsidRDefault="00EE2967" w:rsidP="00584631">
            <w:pPr>
              <w:pStyle w:val="TableCellText"/>
            </w:pPr>
            <w:r>
              <w:t>Дата создания проджекта</w:t>
            </w:r>
          </w:p>
        </w:tc>
        <w:tc>
          <w:tcPr>
            <w:tcW w:w="4110" w:type="dxa"/>
          </w:tcPr>
          <w:p w:rsidR="00EE2967" w:rsidRPr="00B82E11" w:rsidRDefault="00EE2967" w:rsidP="00EE2967">
            <w:pPr>
              <w:pStyle w:val="TableCellText"/>
            </w:pPr>
            <w:r>
              <w:t>Текущая операционная дата</w:t>
            </w:r>
          </w:p>
        </w:tc>
      </w:tr>
      <w:tr w:rsidR="00EE2967" w:rsidRPr="00D941A0" w:rsidTr="00584631">
        <w:trPr>
          <w:trHeight w:val="300"/>
        </w:trPr>
        <w:tc>
          <w:tcPr>
            <w:tcW w:w="1668" w:type="dxa"/>
            <w:noWrap/>
            <w:hideMark/>
          </w:tcPr>
          <w:p w:rsidR="00EE2967" w:rsidRPr="00573A92" w:rsidRDefault="00EE2967" w:rsidP="0058463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ABRRN</w:t>
            </w:r>
          </w:p>
        </w:tc>
        <w:tc>
          <w:tcPr>
            <w:tcW w:w="4536" w:type="dxa"/>
            <w:noWrap/>
            <w:hideMark/>
          </w:tcPr>
          <w:p w:rsidR="00EE2967" w:rsidRPr="00573A92" w:rsidRDefault="00EE2967" w:rsidP="0058463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RRN </w:t>
            </w:r>
            <w:r>
              <w:t xml:space="preserve">проджекта 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EE2967" w:rsidRPr="00EE2967" w:rsidRDefault="00EE2967" w:rsidP="00EE2967">
            <w:pPr>
              <w:pStyle w:val="TableCellText"/>
              <w:rPr>
                <w:lang w:val="en-US"/>
              </w:rPr>
            </w:pPr>
            <w:r>
              <w:t>Если</w:t>
            </w:r>
            <w:r w:rsidRPr="00EE2967">
              <w:rPr>
                <w:lang w:val="en-US"/>
              </w:rPr>
              <w:t xml:space="preserve"> </w:t>
            </w:r>
            <w:r w:rsidRPr="005203B3">
              <w:rPr>
                <w:lang w:val="en-US"/>
              </w:rPr>
              <w:t>p</w:t>
            </w:r>
            <w:r w:rsidRPr="00EE2967">
              <w:rPr>
                <w:lang w:val="en-US"/>
              </w:rPr>
              <w:t>@</w:t>
            </w:r>
            <w:r w:rsidRPr="005203B3">
              <w:rPr>
                <w:lang w:val="en-US"/>
              </w:rPr>
              <w:t>Action</w:t>
            </w:r>
            <w:r w:rsidRPr="00EE29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EE2967">
              <w:rPr>
                <w:lang w:val="en-US"/>
              </w:rPr>
              <w:t xml:space="preserve"> ('*</w:t>
            </w:r>
            <w:r>
              <w:rPr>
                <w:lang w:val="en-US"/>
              </w:rPr>
              <w:t>INPUT</w:t>
            </w:r>
            <w:r w:rsidRPr="00EE2967">
              <w:rPr>
                <w:lang w:val="en-US"/>
              </w:rPr>
              <w:t>', '*</w:t>
            </w:r>
            <w:r>
              <w:rPr>
                <w:lang w:val="en-US"/>
              </w:rPr>
              <w:t>RECREATE</w:t>
            </w:r>
            <w:r w:rsidRPr="00EE2967">
              <w:rPr>
                <w:lang w:val="en-US"/>
              </w:rPr>
              <w:t>'),</w:t>
            </w:r>
            <w:r>
              <w:rPr>
                <w:lang w:val="en-US"/>
              </w:rPr>
              <w:t xml:space="preserve"> </w:t>
            </w:r>
            <w:r>
              <w:t>то</w:t>
            </w:r>
            <w:r w:rsidRPr="00EE2967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EE2967">
              <w:rPr>
                <w:lang w:val="en-US"/>
              </w:rPr>
              <w:t>0</w:t>
            </w:r>
            <w:r>
              <w:rPr>
                <w:lang w:val="en-US"/>
              </w:rPr>
              <w:t>RRN</w:t>
            </w:r>
            <w:r w:rsidRPr="00EE2967">
              <w:rPr>
                <w:lang w:val="en-US"/>
              </w:rPr>
              <w:t>.</w:t>
            </w:r>
          </w:p>
          <w:p w:rsidR="00EE2967" w:rsidRPr="00EE2967" w:rsidRDefault="00EE2967" w:rsidP="00EE2967">
            <w:pPr>
              <w:pStyle w:val="TableCellText"/>
            </w:pPr>
            <w:r>
              <w:t>Иначе не изменяется.</w:t>
            </w:r>
          </w:p>
        </w:tc>
      </w:tr>
      <w:tr w:rsidR="00EE2967" w:rsidRPr="00736C63" w:rsidTr="005846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EE2967" w:rsidRPr="00573A92" w:rsidRDefault="00EE2967" w:rsidP="0058463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ABSTNRRN</w:t>
            </w:r>
          </w:p>
        </w:tc>
        <w:tc>
          <w:tcPr>
            <w:tcW w:w="4536" w:type="dxa"/>
            <w:noWrap/>
            <w:hideMark/>
          </w:tcPr>
          <w:p w:rsidR="00EE2967" w:rsidRPr="00EE2967" w:rsidRDefault="00EE2967" w:rsidP="00584631">
            <w:pPr>
              <w:pStyle w:val="TableCellText"/>
            </w:pPr>
            <w:r>
              <w:rPr>
                <w:lang w:val="en-US"/>
              </w:rPr>
              <w:t>RRN</w:t>
            </w:r>
            <w:r w:rsidRPr="00DF3D84">
              <w:t xml:space="preserve"> </w:t>
            </w:r>
            <w:r>
              <w:t xml:space="preserve">сторнирующего проджекта в </w:t>
            </w:r>
            <w:r>
              <w:rPr>
                <w:lang w:val="en-US"/>
              </w:rPr>
              <w:t>RSACMTPD</w:t>
            </w:r>
          </w:p>
        </w:tc>
        <w:tc>
          <w:tcPr>
            <w:tcW w:w="4110" w:type="dxa"/>
          </w:tcPr>
          <w:p w:rsidR="00EE2967" w:rsidRDefault="00EE2967" w:rsidP="00EE2967">
            <w:pPr>
              <w:pStyle w:val="TableCellText"/>
            </w:pPr>
            <w:r>
              <w:t>Если</w:t>
            </w:r>
            <w:r w:rsidRPr="00EE2967">
              <w:t xml:space="preserve"> </w:t>
            </w:r>
            <w:r w:rsidRPr="005203B3">
              <w:rPr>
                <w:lang w:val="en-US"/>
              </w:rPr>
              <w:t>p</w:t>
            </w:r>
            <w:r w:rsidRPr="005203B3">
              <w:t>@</w:t>
            </w:r>
            <w:r w:rsidRPr="005203B3">
              <w:rPr>
                <w:lang w:val="en-US"/>
              </w:rPr>
              <w:t>Action</w:t>
            </w:r>
            <w:r>
              <w:t xml:space="preserve"> </w:t>
            </w:r>
            <w:r w:rsidRPr="00B13D8E">
              <w:t>= '*</w:t>
            </w:r>
            <w:r>
              <w:rPr>
                <w:lang w:val="en-US"/>
              </w:rPr>
              <w:t>STORNO</w:t>
            </w:r>
            <w:r w:rsidRPr="00B13D8E">
              <w:t>'</w:t>
            </w:r>
            <w:r w:rsidRPr="00EE2967">
              <w:t xml:space="preserve">, </w:t>
            </w:r>
            <w:r>
              <w:t>то</w:t>
            </w:r>
            <w:r w:rsidRPr="00EE2967">
              <w:t xml:space="preserve"> </w:t>
            </w:r>
            <w:r>
              <w:rPr>
                <w:lang w:val="en-US"/>
              </w:rPr>
              <w:t>p</w:t>
            </w:r>
            <w:r w:rsidRPr="00EE2967">
              <w:t>0</w:t>
            </w:r>
            <w:r>
              <w:rPr>
                <w:lang w:val="en-US"/>
              </w:rPr>
              <w:t>RRN</w:t>
            </w:r>
            <w:r w:rsidRPr="00EE2967">
              <w:t>.</w:t>
            </w:r>
          </w:p>
          <w:p w:rsidR="00EE2967" w:rsidRPr="00EE2967" w:rsidRDefault="00EE2967" w:rsidP="00EE2967">
            <w:pPr>
              <w:pStyle w:val="TableCellText"/>
            </w:pPr>
            <w:r>
              <w:t>Иначе не изменяется.</w:t>
            </w:r>
          </w:p>
        </w:tc>
      </w:tr>
    </w:tbl>
    <w:p w:rsidR="00BE553A" w:rsidRDefault="001A07FD" w:rsidP="005910A3">
      <w:pPr>
        <w:pStyle w:val="2"/>
      </w:pPr>
      <w:bookmarkStart w:id="733" w:name="_Toc407351397"/>
      <w:bookmarkStart w:id="734" w:name="_Toc422234747"/>
      <w:bookmarkStart w:id="735" w:name="_Ref406684918"/>
      <w:bookmarkEnd w:id="733"/>
      <w:r w:rsidRPr="00BE553A">
        <w:rPr>
          <w:lang w:val="en-US"/>
        </w:rPr>
        <w:t>MMBGLBLR</w:t>
      </w:r>
      <w:r w:rsidR="00BE553A">
        <w:t xml:space="preserve"> — </w:t>
      </w:r>
      <w:r w:rsidR="00BE553A">
        <w:rPr>
          <w:lang w:val="en-US"/>
        </w:rPr>
        <w:t>RPGLE</w:t>
      </w:r>
      <w:r w:rsidR="00BE553A" w:rsidRPr="00BE553A">
        <w:t xml:space="preserve"> — </w:t>
      </w:r>
      <w:r w:rsidR="00BE553A">
        <w:t>Определение баланса по счёту</w:t>
      </w:r>
      <w:bookmarkEnd w:id="734"/>
    </w:p>
    <w:p w:rsidR="00BE553A" w:rsidRPr="00BE553A" w:rsidRDefault="00BE553A" w:rsidP="00BE553A">
      <w:pPr>
        <w:rPr>
          <w:lang w:val="ru-RU"/>
        </w:rPr>
      </w:pPr>
      <w:r>
        <w:rPr>
          <w:lang w:val="ru-RU"/>
        </w:rPr>
        <w:t xml:space="preserve">Новая программа </w:t>
      </w:r>
      <w:r w:rsidRPr="005910A3">
        <w:rPr>
          <w:lang w:val="ru-RU"/>
        </w:rPr>
        <w:t>(</w:t>
      </w:r>
      <w:r>
        <w:t>API</w:t>
      </w:r>
      <w:r w:rsidRPr="005910A3">
        <w:rPr>
          <w:lang w:val="ru-RU"/>
        </w:rPr>
        <w:t xml:space="preserve">), </w:t>
      </w:r>
      <w:r>
        <w:rPr>
          <w:lang w:val="ru-RU"/>
        </w:rPr>
        <w:t>позволяющая определить баланс клиентского (</w:t>
      </w:r>
      <w:r>
        <w:t>retail</w:t>
      </w:r>
      <w:r>
        <w:rPr>
          <w:lang w:val="ru-RU"/>
        </w:rPr>
        <w:t xml:space="preserve">) счёта (как активного так и пассивного) с учётом проджектов и (опционально) лимита овердрафта. Используется </w:t>
      </w:r>
      <w:r>
        <w:t>cleared</w:t>
      </w:r>
      <w:r w:rsidRPr="00BE553A">
        <w:rPr>
          <w:lang w:val="ru-RU"/>
        </w:rPr>
        <w:t xml:space="preserve"> </w:t>
      </w:r>
      <w:r>
        <w:t>balance</w:t>
      </w:r>
      <w:r w:rsidRPr="00BE553A">
        <w:rPr>
          <w:lang w:val="ru-RU"/>
        </w:rPr>
        <w:t>.</w:t>
      </w:r>
    </w:p>
    <w:p w:rsidR="00BE553A" w:rsidRDefault="00BE553A" w:rsidP="00BE553A">
      <w:pPr>
        <w:pStyle w:val="ac"/>
      </w:pPr>
      <w:r>
        <w:t>Параметры запуска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BE553A" w:rsidTr="00BE5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BE553A" w:rsidRDefault="00BE553A" w:rsidP="00BE553A">
            <w:pPr>
              <w:pStyle w:val="TableCellText"/>
            </w:pPr>
            <w:r>
              <w:t>Параметр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</w:pPr>
            <w:r>
              <w:t>Тип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</w:pPr>
            <w:r>
              <w:t>Входной/выходной</w:t>
            </w:r>
          </w:p>
        </w:tc>
        <w:tc>
          <w:tcPr>
            <w:tcW w:w="2606" w:type="dxa"/>
          </w:tcPr>
          <w:p w:rsidR="00BE553A" w:rsidRPr="000827AE" w:rsidRDefault="00BE553A" w:rsidP="00BE553A">
            <w:pPr>
              <w:pStyle w:val="TableCellText"/>
            </w:pPr>
            <w:r>
              <w:t>Описание</w:t>
            </w:r>
          </w:p>
        </w:tc>
      </w:tr>
      <w:tr w:rsidR="00BE553A" w:rsidTr="00BE553A">
        <w:tc>
          <w:tcPr>
            <w:tcW w:w="2605" w:type="dxa"/>
          </w:tcPr>
          <w:p w:rsidR="00BE553A" w:rsidRDefault="00BE553A" w:rsidP="00BE553A">
            <w:pPr>
              <w:pStyle w:val="TableCellCode"/>
            </w:pPr>
            <w:r>
              <w:rPr>
                <w:lang w:val="en-US"/>
              </w:rPr>
              <w:t>p@</w:t>
            </w:r>
            <w:r w:rsidRPr="00526559">
              <w:t>Mode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605" w:type="dxa"/>
            <w:vAlign w:val="top"/>
          </w:tcPr>
          <w:p w:rsidR="00BE553A" w:rsidRDefault="00BE553A" w:rsidP="00BE553A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BE553A" w:rsidRDefault="00BE553A" w:rsidP="00BE553A">
            <w:pPr>
              <w:pStyle w:val="TableCellText"/>
            </w:pPr>
            <w:r>
              <w:t>Режим работы</w:t>
            </w:r>
          </w:p>
        </w:tc>
      </w:tr>
      <w:tr w:rsidR="00BE553A" w:rsidRPr="00736C63" w:rsidTr="00BE55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BE553A" w:rsidRPr="00BE553A" w:rsidRDefault="00BE553A" w:rsidP="00BE553A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p@MIAC</w:t>
            </w:r>
          </w:p>
        </w:tc>
        <w:tc>
          <w:tcPr>
            <w:tcW w:w="2605" w:type="dxa"/>
          </w:tcPr>
          <w:p w:rsidR="00BE553A" w:rsidRPr="00341DAB" w:rsidRDefault="00BE553A" w:rsidP="00BE553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18</w:t>
            </w:r>
            <w:r>
              <w:rPr>
                <w:lang w:val="en-US"/>
              </w:rPr>
              <w:t>)</w:t>
            </w:r>
          </w:p>
        </w:tc>
        <w:tc>
          <w:tcPr>
            <w:tcW w:w="2605" w:type="dxa"/>
          </w:tcPr>
          <w:p w:rsidR="00BE553A" w:rsidRPr="00341DAB" w:rsidRDefault="00BE553A" w:rsidP="00BE553A">
            <w:pPr>
              <w:pStyle w:val="TableCellText"/>
            </w:pPr>
            <w:r>
              <w:t>Входно-вы</w:t>
            </w:r>
            <w:r w:rsidRPr="00A05A3D">
              <w:t>ходной</w:t>
            </w:r>
          </w:p>
        </w:tc>
        <w:tc>
          <w:tcPr>
            <w:tcW w:w="2606" w:type="dxa"/>
          </w:tcPr>
          <w:p w:rsidR="00BE553A" w:rsidRPr="00BE553A" w:rsidRDefault="00BE553A" w:rsidP="00BE553A">
            <w:pPr>
              <w:pStyle w:val="TableCellText"/>
            </w:pPr>
            <w:r>
              <w:t xml:space="preserve">Счёт </w:t>
            </w:r>
            <w:r>
              <w:rPr>
                <w:lang w:val="en-US"/>
              </w:rPr>
              <w:t>MIDAS</w:t>
            </w:r>
            <w:r w:rsidRPr="00BE553A">
              <w:t xml:space="preserve"> (</w:t>
            </w:r>
            <w:r>
              <w:t xml:space="preserve">в формате </w:t>
            </w:r>
            <w:r w:rsidRPr="00BE553A">
              <w:rPr>
                <w:rFonts w:ascii="Courier New" w:hAnsi="Courier New" w:cs="Courier New"/>
                <w:lang w:val="en-US"/>
              </w:rPr>
              <w:t>ClientCcyAcodSqBrc</w:t>
            </w:r>
            <w:r w:rsidRPr="00BE553A">
              <w:t>)</w:t>
            </w:r>
          </w:p>
        </w:tc>
      </w:tr>
      <w:tr w:rsidR="00BE553A" w:rsidTr="00BE553A">
        <w:tc>
          <w:tcPr>
            <w:tcW w:w="2605" w:type="dxa"/>
          </w:tcPr>
          <w:p w:rsidR="00BE553A" w:rsidRDefault="00BE553A" w:rsidP="00BE553A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lastRenderedPageBreak/>
              <w:t>p@CBAC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2605" w:type="dxa"/>
            <w:vAlign w:val="top"/>
          </w:tcPr>
          <w:p w:rsidR="00BE553A" w:rsidRPr="00A05A3D" w:rsidRDefault="00BE553A" w:rsidP="00BE553A">
            <w:pPr>
              <w:pStyle w:val="TableCellText"/>
            </w:pPr>
            <w:r>
              <w:t>Входно-вы</w:t>
            </w:r>
            <w:r w:rsidRPr="00A05A3D">
              <w:t>ходной</w:t>
            </w:r>
          </w:p>
        </w:tc>
        <w:tc>
          <w:tcPr>
            <w:tcW w:w="2606" w:type="dxa"/>
          </w:tcPr>
          <w:p w:rsidR="00BE553A" w:rsidRPr="00BE553A" w:rsidRDefault="00BE553A" w:rsidP="00BE553A">
            <w:pPr>
              <w:pStyle w:val="TableCellText"/>
            </w:pPr>
            <w:r>
              <w:t>Счёт ЦБ</w:t>
            </w:r>
          </w:p>
        </w:tc>
      </w:tr>
      <w:tr w:rsidR="00BE553A" w:rsidTr="00BE55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BE553A" w:rsidRPr="00BE553A" w:rsidRDefault="00BE553A" w:rsidP="00BE553A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p@Balance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Decimal(1</w:t>
            </w:r>
            <w:r>
              <w:t>5</w:t>
            </w:r>
            <w:r>
              <w:rPr>
                <w:lang w:val="en-US"/>
              </w:rPr>
              <w:t xml:space="preserve"> 0)</w:t>
            </w:r>
          </w:p>
        </w:tc>
        <w:tc>
          <w:tcPr>
            <w:tcW w:w="2605" w:type="dxa"/>
            <w:vAlign w:val="top"/>
          </w:tcPr>
          <w:p w:rsidR="00BE553A" w:rsidRDefault="00BE553A" w:rsidP="00BE553A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BE553A" w:rsidRDefault="00BE553A" w:rsidP="00BE553A">
            <w:pPr>
              <w:pStyle w:val="TableCellText"/>
            </w:pPr>
            <w:r>
              <w:t>Сумма</w:t>
            </w:r>
          </w:p>
        </w:tc>
      </w:tr>
      <w:tr w:rsidR="00BE553A" w:rsidRPr="00736C63" w:rsidTr="00BE553A">
        <w:tc>
          <w:tcPr>
            <w:tcW w:w="2605" w:type="dxa"/>
          </w:tcPr>
          <w:p w:rsidR="00BE553A" w:rsidRPr="00BE553A" w:rsidRDefault="00BE553A" w:rsidP="00BE553A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p@AP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84787D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05" w:type="dxa"/>
            <w:vAlign w:val="top"/>
          </w:tcPr>
          <w:p w:rsidR="00BE553A" w:rsidRPr="00BE553A" w:rsidRDefault="00BE553A" w:rsidP="00BE553A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BE553A" w:rsidRDefault="00BE553A" w:rsidP="00BE553A">
            <w:pPr>
              <w:pStyle w:val="TableCellText"/>
            </w:pPr>
            <w:r>
              <w:t>Сторона баланса счёта (активный/пассивный)</w:t>
            </w:r>
          </w:p>
        </w:tc>
      </w:tr>
      <w:tr w:rsidR="00BE553A" w:rsidTr="00BE55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BE553A" w:rsidRPr="002C4631" w:rsidRDefault="00BE553A" w:rsidP="00BE553A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p@RtCd</w:t>
            </w:r>
          </w:p>
        </w:tc>
        <w:tc>
          <w:tcPr>
            <w:tcW w:w="2605" w:type="dxa"/>
          </w:tcPr>
          <w:p w:rsidR="00BE553A" w:rsidRPr="00B516B4" w:rsidRDefault="00B516B4" w:rsidP="00BE553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BE553A" w:rsidRDefault="00BE553A" w:rsidP="00BE553A">
            <w:pPr>
              <w:pStyle w:val="TableCellText"/>
            </w:pPr>
            <w:r>
              <w:t>Код возврата</w:t>
            </w:r>
          </w:p>
        </w:tc>
      </w:tr>
      <w:tr w:rsidR="00BE553A" w:rsidTr="00BE553A">
        <w:tc>
          <w:tcPr>
            <w:tcW w:w="2605" w:type="dxa"/>
          </w:tcPr>
          <w:p w:rsidR="00BE553A" w:rsidRPr="002C4631" w:rsidRDefault="00BE553A" w:rsidP="00BE553A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p@ErrM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80</w:t>
            </w:r>
            <w:r>
              <w:rPr>
                <w:lang w:val="en-US"/>
              </w:rPr>
              <w:t>)</w:t>
            </w:r>
          </w:p>
        </w:tc>
        <w:tc>
          <w:tcPr>
            <w:tcW w:w="2605" w:type="dxa"/>
          </w:tcPr>
          <w:p w:rsidR="00BE553A" w:rsidRDefault="00BE553A" w:rsidP="00BE553A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BE553A" w:rsidRDefault="00BE553A" w:rsidP="00BE553A">
            <w:pPr>
              <w:pStyle w:val="TableCellText"/>
            </w:pPr>
            <w:r>
              <w:t>Сообщение об ошибке</w:t>
            </w:r>
          </w:p>
        </w:tc>
      </w:tr>
    </w:tbl>
    <w:p w:rsidR="00BE553A" w:rsidRPr="00C86D82" w:rsidRDefault="00BE553A" w:rsidP="00BE553A">
      <w:pPr>
        <w:rPr>
          <w:lang w:val="ru-RU"/>
        </w:rPr>
      </w:pPr>
      <w:r>
        <w:rPr>
          <w:lang w:val="ru-RU"/>
        </w:rPr>
        <w:t xml:space="preserve">Программе можно передать только счёт </w:t>
      </w:r>
      <w:r>
        <w:t>MIDAS</w:t>
      </w:r>
      <w:r w:rsidRPr="00BE553A">
        <w:rPr>
          <w:lang w:val="ru-RU"/>
        </w:rPr>
        <w:t xml:space="preserve"> (</w:t>
      </w:r>
      <w:r>
        <w:rPr>
          <w:lang w:val="ru-RU"/>
        </w:rPr>
        <w:t>в этом случае счёт ЦБ будет</w:t>
      </w:r>
      <w:r w:rsidRPr="00BE553A">
        <w:rPr>
          <w:lang w:val="ru-RU"/>
        </w:rPr>
        <w:t xml:space="preserve"> </w:t>
      </w:r>
      <w:r>
        <w:rPr>
          <w:lang w:val="ru-RU"/>
        </w:rPr>
        <w:t>определён автоматически</w:t>
      </w:r>
      <w:r w:rsidRPr="00BE553A">
        <w:rPr>
          <w:lang w:val="ru-RU"/>
        </w:rPr>
        <w:t>)</w:t>
      </w:r>
      <w:r>
        <w:rPr>
          <w:lang w:val="ru-RU"/>
        </w:rPr>
        <w:t xml:space="preserve">, только счёт ЦБ (в этом случае счёт </w:t>
      </w:r>
      <w:r>
        <w:t>MIDAS</w:t>
      </w:r>
      <w:r w:rsidRPr="00BE553A">
        <w:rPr>
          <w:lang w:val="ru-RU"/>
        </w:rPr>
        <w:t xml:space="preserve"> </w:t>
      </w:r>
      <w:r w:rsidR="00DC01CE">
        <w:rPr>
          <w:lang w:val="ru-RU"/>
        </w:rPr>
        <w:t>будет определён автоматич</w:t>
      </w:r>
      <w:r>
        <w:rPr>
          <w:lang w:val="ru-RU"/>
        </w:rPr>
        <w:t>е</w:t>
      </w:r>
      <w:r w:rsidR="00DC01CE">
        <w:rPr>
          <w:lang w:val="ru-RU"/>
        </w:rPr>
        <w:t>с</w:t>
      </w:r>
      <w:r>
        <w:rPr>
          <w:lang w:val="ru-RU"/>
        </w:rPr>
        <w:t>ки), или оба счёта (в этом случае соответствие переданных счетов друг другу не проверяется).</w:t>
      </w:r>
    </w:p>
    <w:p w:rsidR="0084787D" w:rsidRPr="0084787D" w:rsidRDefault="0084787D" w:rsidP="0084787D">
      <w:pPr>
        <w:pStyle w:val="ac"/>
        <w:rPr>
          <w:lang w:val="en-US"/>
        </w:rPr>
      </w:pPr>
      <w:r>
        <w:t>Допустимые значения параметра p@</w:t>
      </w:r>
      <w:r>
        <w:rPr>
          <w:lang w:val="en-US"/>
        </w:rPr>
        <w:t>Mode</w:t>
      </w:r>
    </w:p>
    <w:tbl>
      <w:tblPr>
        <w:tblStyle w:val="TheBest"/>
        <w:tblW w:w="10456" w:type="dxa"/>
        <w:tblLook w:val="04A0" w:firstRow="1" w:lastRow="0" w:firstColumn="1" w:lastColumn="0" w:noHBand="0" w:noVBand="1"/>
      </w:tblPr>
      <w:tblGrid>
        <w:gridCol w:w="2513"/>
        <w:gridCol w:w="7943"/>
      </w:tblGrid>
      <w:tr w:rsidR="0084787D" w:rsidTr="0048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3" w:type="dxa"/>
          </w:tcPr>
          <w:p w:rsidR="0084787D" w:rsidRDefault="0084787D" w:rsidP="00483EDC">
            <w:pPr>
              <w:pStyle w:val="TableCellText"/>
            </w:pPr>
            <w:r>
              <w:t>Значение</w:t>
            </w:r>
          </w:p>
        </w:tc>
        <w:tc>
          <w:tcPr>
            <w:tcW w:w="7943" w:type="dxa"/>
          </w:tcPr>
          <w:p w:rsidR="0084787D" w:rsidRDefault="0084787D" w:rsidP="00483EDC">
            <w:pPr>
              <w:pStyle w:val="TableCellText"/>
            </w:pPr>
            <w:r>
              <w:t>Смысл</w:t>
            </w:r>
          </w:p>
        </w:tc>
      </w:tr>
      <w:tr w:rsidR="0084787D" w:rsidRPr="00736C63" w:rsidTr="00483EDC">
        <w:tc>
          <w:tcPr>
            <w:tcW w:w="2513" w:type="dxa"/>
          </w:tcPr>
          <w:p w:rsidR="0084787D" w:rsidRPr="000363C2" w:rsidRDefault="0084787D" w:rsidP="0084787D">
            <w:pPr>
              <w:pStyle w:val="TableCellCode"/>
              <w:rPr>
                <w:lang w:val="en-US"/>
              </w:rPr>
            </w:pPr>
            <w:r w:rsidRPr="00341DAB">
              <w:t>*</w:t>
            </w:r>
            <w:r>
              <w:rPr>
                <w:lang w:val="en-US"/>
              </w:rPr>
              <w:t>WITH_OVD</w:t>
            </w:r>
          </w:p>
        </w:tc>
        <w:tc>
          <w:tcPr>
            <w:tcW w:w="7943" w:type="dxa"/>
          </w:tcPr>
          <w:p w:rsidR="0084787D" w:rsidRPr="000363C2" w:rsidRDefault="0084787D" w:rsidP="00483EDC">
            <w:pPr>
              <w:pStyle w:val="TableCellText"/>
            </w:pPr>
            <w:r>
              <w:t>Подсчёт баланса с учётом</w:t>
            </w:r>
            <w:r w:rsidR="00483EDC">
              <w:t xml:space="preserve"> </w:t>
            </w:r>
            <w:r>
              <w:t>лимита овердрафта</w:t>
            </w:r>
          </w:p>
        </w:tc>
      </w:tr>
      <w:tr w:rsidR="0084787D" w:rsidRPr="00736C63" w:rsidTr="00483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3" w:type="dxa"/>
          </w:tcPr>
          <w:p w:rsidR="0084787D" w:rsidRPr="000363C2" w:rsidRDefault="0084787D" w:rsidP="00483EDC">
            <w:pPr>
              <w:pStyle w:val="TableCellCode"/>
              <w:rPr>
                <w:lang w:val="en-US"/>
              </w:rPr>
            </w:pPr>
            <w:r w:rsidRPr="00341DAB">
              <w:t>*</w:t>
            </w:r>
            <w:r>
              <w:rPr>
                <w:lang w:val="en-US"/>
              </w:rPr>
              <w:t>NO_OVD</w:t>
            </w:r>
          </w:p>
        </w:tc>
        <w:tc>
          <w:tcPr>
            <w:tcW w:w="7943" w:type="dxa"/>
          </w:tcPr>
          <w:p w:rsidR="0084787D" w:rsidRPr="000363C2" w:rsidRDefault="0084787D" w:rsidP="0084787D">
            <w:pPr>
              <w:pStyle w:val="TableCellText"/>
            </w:pPr>
            <w:r>
              <w:t>Подсчёт баланса без учёта</w:t>
            </w:r>
            <w:r w:rsidR="00483EDC">
              <w:t xml:space="preserve"> </w:t>
            </w:r>
            <w:r>
              <w:t>лимита овердрафта</w:t>
            </w:r>
          </w:p>
        </w:tc>
      </w:tr>
      <w:tr w:rsidR="0084787D" w:rsidRPr="00736C63" w:rsidTr="00483EDC">
        <w:trPr>
          <w:trHeight w:val="28"/>
        </w:trPr>
        <w:tc>
          <w:tcPr>
            <w:tcW w:w="2513" w:type="dxa"/>
          </w:tcPr>
          <w:p w:rsidR="0084787D" w:rsidRPr="005203B3" w:rsidRDefault="0084787D" w:rsidP="00483ED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*TERMINATE</w:t>
            </w:r>
          </w:p>
        </w:tc>
        <w:tc>
          <w:tcPr>
            <w:tcW w:w="7943" w:type="dxa"/>
          </w:tcPr>
          <w:p w:rsidR="0084787D" w:rsidRPr="005203B3" w:rsidRDefault="0084787D" w:rsidP="00483EDC">
            <w:pPr>
              <w:pStyle w:val="TableCellText"/>
            </w:pPr>
            <w:r>
              <w:t>Освобожение ресурсов и выход из программы</w:t>
            </w:r>
          </w:p>
        </w:tc>
      </w:tr>
    </w:tbl>
    <w:p w:rsidR="0084787D" w:rsidRDefault="0084787D" w:rsidP="0084787D">
      <w:pPr>
        <w:pStyle w:val="ac"/>
      </w:pPr>
      <w:r>
        <w:t>Алгоритм работы</w:t>
      </w:r>
    </w:p>
    <w:p w:rsidR="0084787D" w:rsidRPr="0084787D" w:rsidRDefault="0084787D" w:rsidP="0084787D">
      <w:pPr>
        <w:pStyle w:val="L3"/>
      </w:pPr>
      <w:r>
        <w:t xml:space="preserve">Если </w:t>
      </w:r>
      <w:r>
        <w:rPr>
          <w:lang w:val="en-US"/>
        </w:rPr>
        <w:t>p</w:t>
      </w:r>
      <w:r w:rsidRPr="006061E1">
        <w:t>@</w:t>
      </w:r>
      <w:r w:rsidRPr="00526559">
        <w:t>Mode</w:t>
      </w:r>
      <w:r>
        <w:t xml:space="preserve"> </w:t>
      </w:r>
      <w:r w:rsidR="00B516B4">
        <w:t>=</w:t>
      </w:r>
      <w:r>
        <w:t xml:space="preserve"> </w:t>
      </w:r>
      <w:r w:rsidRPr="00F90467">
        <w:t>'</w:t>
      </w:r>
      <w:r w:rsidRPr="0084787D">
        <w:t>*</w:t>
      </w:r>
      <w:r>
        <w:rPr>
          <w:lang w:val="en-US"/>
        </w:rPr>
        <w:t>TERMINATE</w:t>
      </w:r>
      <w:r>
        <w:t>'</w:t>
      </w:r>
      <w:r w:rsidRPr="00F90467">
        <w:t>,</w:t>
      </w:r>
      <w:r>
        <w:t xml:space="preserve"> закрыть все файлы</w:t>
      </w:r>
      <w:r w:rsidRPr="00F90467">
        <w:t xml:space="preserve"> </w:t>
      </w:r>
      <w:r>
        <w:t>и</w:t>
      </w:r>
      <w:r w:rsidRPr="00F90467">
        <w:t xml:space="preserve"> </w:t>
      </w:r>
      <w:r>
        <w:t>завершить работу.</w:t>
      </w:r>
    </w:p>
    <w:p w:rsidR="0084787D" w:rsidRDefault="0084787D" w:rsidP="0084787D">
      <w:pPr>
        <w:pStyle w:val="L3"/>
      </w:pPr>
      <w:r>
        <w:t xml:space="preserve">Если заполнен ровно один из счетов </w:t>
      </w:r>
      <w:r>
        <w:rPr>
          <w:lang w:val="en-US"/>
        </w:rPr>
        <w:t>MIDAS</w:t>
      </w:r>
      <w:r w:rsidRPr="0084787D">
        <w:t xml:space="preserve"> </w:t>
      </w:r>
      <w:r>
        <w:t>и ЦБ</w:t>
      </w:r>
      <w:r w:rsidRPr="0084787D">
        <w:t xml:space="preserve">, </w:t>
      </w:r>
      <w:r>
        <w:t>определить второй и записать его в соответствующий параметр. Если счёт найти не удалось, завершить работу с ошибкой.</w:t>
      </w:r>
    </w:p>
    <w:p w:rsidR="0084787D" w:rsidRDefault="0084787D" w:rsidP="0084787D">
      <w:pPr>
        <w:pStyle w:val="L3"/>
      </w:pPr>
      <w:r>
        <w:t>Определить сторону баланса счёта</w:t>
      </w:r>
      <w:r>
        <w:rPr>
          <w:rStyle w:val="aa"/>
        </w:rPr>
        <w:footnoteReference w:id="19"/>
      </w:r>
      <w:r>
        <w:t xml:space="preserve"> и записать её в параметр </w:t>
      </w:r>
      <w:r>
        <w:rPr>
          <w:lang w:val="en-US"/>
        </w:rPr>
        <w:t>p</w:t>
      </w:r>
      <w:r w:rsidRPr="0084787D">
        <w:t>@</w:t>
      </w:r>
      <w:r>
        <w:rPr>
          <w:lang w:val="en-US"/>
        </w:rPr>
        <w:t>AP</w:t>
      </w:r>
      <w:r>
        <w:t xml:space="preserve"> (</w:t>
      </w:r>
      <w:r w:rsidRPr="0084787D">
        <w:t>'</w:t>
      </w:r>
      <w:r>
        <w:t>*</w:t>
      </w:r>
      <w:r>
        <w:rPr>
          <w:lang w:val="en-US"/>
        </w:rPr>
        <w:t>ACTIVE</w:t>
      </w:r>
      <w:r w:rsidRPr="0084787D">
        <w:t xml:space="preserve">' — </w:t>
      </w:r>
      <w:r>
        <w:t xml:space="preserve">счёт активный; </w:t>
      </w:r>
      <w:r w:rsidRPr="0084787D">
        <w:t>'*</w:t>
      </w:r>
      <w:r>
        <w:rPr>
          <w:lang w:val="en-US"/>
        </w:rPr>
        <w:t>PASSIVE</w:t>
      </w:r>
      <w:r w:rsidRPr="0084787D">
        <w:t xml:space="preserve">' — </w:t>
      </w:r>
      <w:r>
        <w:t>счёт пассивный)</w:t>
      </w:r>
      <w:r w:rsidRPr="0084787D">
        <w:t>.</w:t>
      </w:r>
    </w:p>
    <w:p w:rsidR="0084787D" w:rsidRDefault="0084787D" w:rsidP="0084787D">
      <w:pPr>
        <w:pStyle w:val="L3"/>
      </w:pPr>
      <w:r>
        <w:t>Определить тип счёта (</w:t>
      </w:r>
      <w:r>
        <w:rPr>
          <w:lang w:val="en-US"/>
        </w:rPr>
        <w:t>ACCNTAB</w:t>
      </w:r>
      <w:r w:rsidRPr="0084787D">
        <w:t>.</w:t>
      </w:r>
      <w:r>
        <w:rPr>
          <w:lang w:val="en-US"/>
        </w:rPr>
        <w:t>ATYP</w:t>
      </w:r>
      <w:r>
        <w:t>)</w:t>
      </w:r>
      <w:r w:rsidRPr="0084787D">
        <w:t xml:space="preserve">. </w:t>
      </w:r>
      <w:r>
        <w:t xml:space="preserve">Если он отличен от </w:t>
      </w:r>
      <w:r w:rsidRPr="0084787D">
        <w:t>'</w:t>
      </w:r>
      <w:r>
        <w:rPr>
          <w:lang w:val="en-US"/>
        </w:rPr>
        <w:t>R</w:t>
      </w:r>
      <w:r w:rsidRPr="0084787D">
        <w:t>' (</w:t>
      </w:r>
      <w:r>
        <w:rPr>
          <w:lang w:val="en-US"/>
        </w:rPr>
        <w:t>retail</w:t>
      </w:r>
      <w:r w:rsidRPr="0084787D">
        <w:t xml:space="preserve">), </w:t>
      </w:r>
      <w:r>
        <w:t>завершить работу с ошибкой.</w:t>
      </w:r>
    </w:p>
    <w:p w:rsidR="0084787D" w:rsidRPr="00B516B4" w:rsidRDefault="0084787D" w:rsidP="0084787D">
      <w:pPr>
        <w:pStyle w:val="L3"/>
      </w:pPr>
      <w:r>
        <w:t xml:space="preserve">Определить текущий баланс счёта по </w:t>
      </w:r>
      <w:r>
        <w:rPr>
          <w:rFonts w:cs="Consolas"/>
        </w:rPr>
        <w:t xml:space="preserve">полю </w:t>
      </w:r>
      <w:r>
        <w:t>MEMOS</w:t>
      </w:r>
      <w:r w:rsidRPr="00257119">
        <w:t>.</w:t>
      </w:r>
      <w:r>
        <w:t>CLBLN (</w:t>
      </w:r>
      <w:r>
        <w:rPr>
          <w:lang w:val="en-US"/>
        </w:rPr>
        <w:t>Cleared</w:t>
      </w:r>
      <w:r w:rsidRPr="006E1995">
        <w:t xml:space="preserve"> </w:t>
      </w:r>
      <w:r>
        <w:rPr>
          <w:lang w:val="en-US"/>
        </w:rPr>
        <w:t>Balance</w:t>
      </w:r>
      <w:r>
        <w:t>). Если p@</w:t>
      </w:r>
      <w:r>
        <w:rPr>
          <w:lang w:val="en-US"/>
        </w:rPr>
        <w:t>Mode</w:t>
      </w:r>
      <w:r w:rsidRPr="0084787D">
        <w:t xml:space="preserve"> = '</w:t>
      </w:r>
      <w:r w:rsidRPr="00341DAB">
        <w:t>*</w:t>
      </w:r>
      <w:r>
        <w:rPr>
          <w:lang w:val="en-US"/>
        </w:rPr>
        <w:t>WITH</w:t>
      </w:r>
      <w:r w:rsidRPr="0084787D">
        <w:t>_</w:t>
      </w:r>
      <w:r>
        <w:rPr>
          <w:lang w:val="en-US"/>
        </w:rPr>
        <w:t>OVD</w:t>
      </w:r>
      <w:r w:rsidRPr="00B516B4">
        <w:t>'</w:t>
      </w:r>
      <w:r>
        <w:rPr>
          <w:rFonts w:cs="Consolas"/>
        </w:rPr>
        <w:t xml:space="preserve"> и </w:t>
      </w:r>
      <w:r>
        <w:t>дата окончания срока действия овердрафта (</w:t>
      </w:r>
      <w:r>
        <w:rPr>
          <w:lang w:val="en-US"/>
        </w:rPr>
        <w:t>ACCNTAB</w:t>
      </w:r>
      <w:r w:rsidRPr="00B94382">
        <w:t>.</w:t>
      </w:r>
      <w:r>
        <w:rPr>
          <w:lang w:val="en-US"/>
        </w:rPr>
        <w:t>ODED</w:t>
      </w:r>
      <w:r>
        <w:t>) не меньше текущей</w:t>
      </w:r>
      <w:r>
        <w:rPr>
          <w:rFonts w:cs="Consolas"/>
        </w:rPr>
        <w:t>, к балансу счёта следует добавить сумму</w:t>
      </w:r>
      <w:r>
        <w:t xml:space="preserve"> настроенного лимита (</w:t>
      </w:r>
      <w:r>
        <w:rPr>
          <w:lang w:val="en-US"/>
        </w:rPr>
        <w:t>ACCNTAB</w:t>
      </w:r>
      <w:r w:rsidRPr="00B94382">
        <w:t>.</w:t>
      </w:r>
      <w:r>
        <w:rPr>
          <w:lang w:val="en-US"/>
        </w:rPr>
        <w:t>ODLN</w:t>
      </w:r>
      <w:r>
        <w:rPr>
          <w:rStyle w:val="aa"/>
          <w:lang w:val="en-US"/>
        </w:rPr>
        <w:footnoteReference w:id="20"/>
      </w:r>
      <w:r>
        <w:t>).</w:t>
      </w:r>
    </w:p>
    <w:p w:rsidR="00B516B4" w:rsidRPr="00B516B4" w:rsidRDefault="00B516B4" w:rsidP="0084787D">
      <w:pPr>
        <w:pStyle w:val="L3"/>
      </w:pPr>
      <w:r>
        <w:t>Для пассивных счетов следует изменить знак полученной суммы, чтобы всегда возвращалась величина доступного остатка по счёту.</w:t>
      </w:r>
    </w:p>
    <w:p w:rsidR="00B516B4" w:rsidRDefault="00B516B4" w:rsidP="0084787D">
      <w:pPr>
        <w:pStyle w:val="L3"/>
      </w:pPr>
      <w:r>
        <w:t>Завершить работу программы</w:t>
      </w:r>
      <w:r w:rsidR="00483EDC">
        <w:t xml:space="preserve"> </w:t>
      </w:r>
      <w:r>
        <w:t xml:space="preserve">с кодом </w:t>
      </w:r>
      <w:r w:rsidRPr="00B516B4">
        <w:t>'0'.</w:t>
      </w:r>
    </w:p>
    <w:p w:rsidR="00EA4196" w:rsidRDefault="00EA4196" w:rsidP="00EA4196">
      <w:pPr>
        <w:pStyle w:val="2"/>
      </w:pPr>
      <w:bookmarkStart w:id="736" w:name="_Toc422234748"/>
      <w:r w:rsidRPr="00BE553A">
        <w:rPr>
          <w:lang w:val="en-US"/>
        </w:rPr>
        <w:t>MMBGL</w:t>
      </w:r>
      <w:r>
        <w:rPr>
          <w:lang w:val="en-US"/>
        </w:rPr>
        <w:t>AP</w:t>
      </w:r>
      <w:r w:rsidRPr="00BE553A">
        <w:rPr>
          <w:lang w:val="en-US"/>
        </w:rPr>
        <w:t>R</w:t>
      </w:r>
      <w:r>
        <w:t xml:space="preserve"> — </w:t>
      </w:r>
      <w:r>
        <w:rPr>
          <w:lang w:val="en-US"/>
        </w:rPr>
        <w:t>RPGLE</w:t>
      </w:r>
      <w:r w:rsidRPr="00BE553A">
        <w:t xml:space="preserve"> — </w:t>
      </w:r>
      <w:r w:rsidRPr="005E2A2E">
        <w:t>Создание проводок межбранча и конверсии</w:t>
      </w:r>
      <w:bookmarkEnd w:id="736"/>
    </w:p>
    <w:p w:rsidR="006742A1" w:rsidRPr="005E2A2E" w:rsidRDefault="006742A1" w:rsidP="00EA4196">
      <w:pPr>
        <w:rPr>
          <w:lang w:val="ru-RU"/>
        </w:rPr>
      </w:pPr>
      <w:r w:rsidRPr="006742A1">
        <w:rPr>
          <w:lang w:val="ru-RU"/>
        </w:rPr>
        <w:t xml:space="preserve">Новая программа (API), позволяющая при необходимости создать проводки для межбранча и конверсии. При этом конверсия возможна как в бранче по дебету, так и в бранче по кредиту (Параметр ConversionInBranch *DEBIT/*CREDIT) </w:t>
      </w:r>
    </w:p>
    <w:p w:rsidR="006742A1" w:rsidRPr="005E2A2E" w:rsidRDefault="006742A1" w:rsidP="00EA4196">
      <w:pPr>
        <w:rPr>
          <w:lang w:val="ru-RU"/>
        </w:rPr>
      </w:pPr>
      <w:r w:rsidRPr="006742A1">
        <w:rPr>
          <w:lang w:val="ru-RU"/>
        </w:rPr>
        <w:lastRenderedPageBreak/>
        <w:t xml:space="preserve">На вход принимаются две записи dsGLPOSTPA - одна по дебету, вторая по кредиту. Эти основные проводки могут быть уже созданы снаружи (CreateMainPostings='*ONLYTECH'), либо будут созданы данной API (CreateMainPostings='*CREATE') </w:t>
      </w:r>
    </w:p>
    <w:p w:rsidR="00EA4196" w:rsidRPr="00BE553A" w:rsidRDefault="006742A1" w:rsidP="00EA4196">
      <w:pPr>
        <w:rPr>
          <w:lang w:val="ru-RU"/>
        </w:rPr>
      </w:pPr>
      <w:r w:rsidRPr="006742A1">
        <w:rPr>
          <w:lang w:val="ru-RU"/>
        </w:rPr>
        <w:t>При необходимости возвращается массив созданных проводок и их RRN. Если не передан параметр p0_ReturnCode, то в случае ошибок API завершает работу аварийно</w:t>
      </w:r>
    </w:p>
    <w:p w:rsidR="00EA4196" w:rsidRDefault="00EA4196" w:rsidP="00EA4196">
      <w:pPr>
        <w:pStyle w:val="ac"/>
      </w:pPr>
      <w:r>
        <w:t>Параметры запуска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A4196" w:rsidTr="00674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EA4196" w:rsidRDefault="00EA4196" w:rsidP="006742A1">
            <w:pPr>
              <w:pStyle w:val="TableCellText"/>
            </w:pPr>
            <w:r>
              <w:t>Параметр</w:t>
            </w:r>
          </w:p>
        </w:tc>
        <w:tc>
          <w:tcPr>
            <w:tcW w:w="2605" w:type="dxa"/>
          </w:tcPr>
          <w:p w:rsidR="00EA4196" w:rsidRDefault="00EA4196" w:rsidP="006742A1">
            <w:pPr>
              <w:pStyle w:val="TableCellText"/>
            </w:pPr>
            <w:r>
              <w:t>Тип</w:t>
            </w:r>
          </w:p>
        </w:tc>
        <w:tc>
          <w:tcPr>
            <w:tcW w:w="2605" w:type="dxa"/>
          </w:tcPr>
          <w:p w:rsidR="00EA4196" w:rsidRDefault="00EA4196" w:rsidP="006742A1">
            <w:pPr>
              <w:pStyle w:val="TableCellText"/>
            </w:pPr>
            <w:r>
              <w:t>Входной/выходной</w:t>
            </w:r>
          </w:p>
        </w:tc>
        <w:tc>
          <w:tcPr>
            <w:tcW w:w="2606" w:type="dxa"/>
          </w:tcPr>
          <w:p w:rsidR="00EA4196" w:rsidRPr="000827AE" w:rsidRDefault="00EA4196" w:rsidP="006742A1">
            <w:pPr>
              <w:pStyle w:val="TableCellText"/>
            </w:pPr>
            <w:r>
              <w:t>Описание</w:t>
            </w:r>
          </w:p>
        </w:tc>
      </w:tr>
      <w:tr w:rsidR="00EA4196" w:rsidTr="006742A1">
        <w:tc>
          <w:tcPr>
            <w:tcW w:w="2605" w:type="dxa"/>
          </w:tcPr>
          <w:p w:rsidR="00EA4196" w:rsidRDefault="00EA4196" w:rsidP="006742A1">
            <w:pPr>
              <w:pStyle w:val="TableCellCode"/>
            </w:pPr>
            <w:r>
              <w:rPr>
                <w:lang w:val="en-US"/>
              </w:rPr>
              <w:t>p@</w:t>
            </w:r>
            <w:r w:rsidR="00903BFB" w:rsidRPr="00903BFB">
              <w:t>Mode</w:t>
            </w:r>
          </w:p>
        </w:tc>
        <w:tc>
          <w:tcPr>
            <w:tcW w:w="2605" w:type="dxa"/>
          </w:tcPr>
          <w:p w:rsidR="00EA4196" w:rsidRDefault="00EA4196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605" w:type="dxa"/>
            <w:vAlign w:val="top"/>
          </w:tcPr>
          <w:p w:rsidR="00EA4196" w:rsidRDefault="00903BFB" w:rsidP="006742A1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A4196" w:rsidRDefault="00EA4196" w:rsidP="006742A1">
            <w:pPr>
              <w:pStyle w:val="TableCellText"/>
              <w:rPr>
                <w:lang w:val="en-US"/>
              </w:rPr>
            </w:pPr>
            <w:r>
              <w:t>Режим работы</w:t>
            </w:r>
          </w:p>
          <w:p w:rsidR="00903BFB" w:rsidRPr="00903BFB" w:rsidRDefault="00903BFB" w:rsidP="00903BFB">
            <w:pPr>
              <w:pStyle w:val="TableCellText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WORK/</w:t>
            </w:r>
            <w:r w:rsidRPr="00903BFB">
              <w:rPr>
                <w:lang w:val="en-US"/>
              </w:rPr>
              <w:t>*TERMINATE</w:t>
            </w:r>
          </w:p>
        </w:tc>
      </w:tr>
      <w:tr w:rsidR="00EA4196" w:rsidRPr="00F5400A" w:rsidTr="00674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A4196" w:rsidRPr="00BE553A" w:rsidRDefault="00903BFB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Pr="00903BFB">
              <w:rPr>
                <w:lang w:val="en-US"/>
              </w:rPr>
              <w:t>dsPosting1</w:t>
            </w:r>
          </w:p>
        </w:tc>
        <w:tc>
          <w:tcPr>
            <w:tcW w:w="2605" w:type="dxa"/>
          </w:tcPr>
          <w:p w:rsidR="00EA4196" w:rsidRPr="00903BFB" w:rsidRDefault="00903BFB" w:rsidP="006742A1">
            <w:pPr>
              <w:pStyle w:val="TableCellText"/>
              <w:rPr>
                <w:lang w:val="en-US"/>
              </w:rPr>
            </w:pPr>
            <w:r>
              <w:t>ds GLPOSTPA</w:t>
            </w:r>
          </w:p>
        </w:tc>
        <w:tc>
          <w:tcPr>
            <w:tcW w:w="2605" w:type="dxa"/>
          </w:tcPr>
          <w:p w:rsidR="00EA4196" w:rsidRPr="00341DAB" w:rsidRDefault="00903BFB" w:rsidP="006742A1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A4196" w:rsidRPr="00903BFB" w:rsidRDefault="00903BFB" w:rsidP="006742A1">
            <w:pPr>
              <w:pStyle w:val="TableCellText"/>
            </w:pPr>
            <w:r>
              <w:rPr>
                <w:lang w:val="en-US"/>
              </w:rPr>
              <w:t>Первая полупроводка</w:t>
            </w:r>
          </w:p>
        </w:tc>
      </w:tr>
      <w:tr w:rsidR="00EA4196" w:rsidTr="006742A1">
        <w:tc>
          <w:tcPr>
            <w:tcW w:w="2605" w:type="dxa"/>
          </w:tcPr>
          <w:p w:rsidR="00EA4196" w:rsidRDefault="00903BFB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Pr="00903BFB">
              <w:rPr>
                <w:lang w:val="en-US"/>
              </w:rPr>
              <w:t>dsPosting</w:t>
            </w:r>
            <w:r>
              <w:rPr>
                <w:lang w:val="en-US"/>
              </w:rPr>
              <w:t>2</w:t>
            </w:r>
          </w:p>
        </w:tc>
        <w:tc>
          <w:tcPr>
            <w:tcW w:w="2605" w:type="dxa"/>
          </w:tcPr>
          <w:p w:rsidR="00EA4196" w:rsidRDefault="00903BFB" w:rsidP="006742A1">
            <w:pPr>
              <w:pStyle w:val="TableCellText"/>
              <w:rPr>
                <w:lang w:val="en-US"/>
              </w:rPr>
            </w:pPr>
            <w:r>
              <w:t>ds GLPOSTPA</w:t>
            </w:r>
          </w:p>
        </w:tc>
        <w:tc>
          <w:tcPr>
            <w:tcW w:w="2605" w:type="dxa"/>
            <w:vAlign w:val="top"/>
          </w:tcPr>
          <w:p w:rsidR="00EA4196" w:rsidRPr="00A05A3D" w:rsidRDefault="00903BFB" w:rsidP="006742A1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A4196" w:rsidRPr="00BE553A" w:rsidRDefault="00903BFB" w:rsidP="006742A1">
            <w:pPr>
              <w:pStyle w:val="TableCellText"/>
            </w:pPr>
            <w:r>
              <w:t>Вторая полупроводка</w:t>
            </w:r>
          </w:p>
        </w:tc>
      </w:tr>
      <w:tr w:rsidR="00EA4196" w:rsidRPr="00736C63" w:rsidTr="00674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A4196" w:rsidRPr="00BE553A" w:rsidRDefault="00903BFB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Pr="00903BFB">
              <w:rPr>
                <w:lang w:val="en-US"/>
              </w:rPr>
              <w:t>CreateMainPostings</w:t>
            </w:r>
          </w:p>
        </w:tc>
        <w:tc>
          <w:tcPr>
            <w:tcW w:w="2605" w:type="dxa"/>
          </w:tcPr>
          <w:p w:rsidR="00EA4196" w:rsidRDefault="00876BEA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605" w:type="dxa"/>
            <w:vAlign w:val="top"/>
          </w:tcPr>
          <w:p w:rsidR="00EA4196" w:rsidRDefault="00876BEA" w:rsidP="006742A1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A4196" w:rsidRPr="00876BEA" w:rsidRDefault="00876BEA" w:rsidP="006742A1">
            <w:pPr>
              <w:pStyle w:val="TableCellText"/>
            </w:pPr>
            <w:r w:rsidRPr="005E2A2E">
              <w:t>Создавать ли основные проводки *</w:t>
            </w:r>
            <w:r w:rsidRPr="00876BEA">
              <w:rPr>
                <w:lang w:val="en-US"/>
              </w:rPr>
              <w:t>CREATE</w:t>
            </w:r>
            <w:r w:rsidRPr="005E2A2E">
              <w:t>/*</w:t>
            </w:r>
            <w:r w:rsidRPr="00876BEA">
              <w:rPr>
                <w:lang w:val="en-US"/>
              </w:rPr>
              <w:t>ONLYTECH</w:t>
            </w:r>
          </w:p>
        </w:tc>
      </w:tr>
      <w:tr w:rsidR="00EA4196" w:rsidRPr="00F5400A" w:rsidTr="006742A1">
        <w:tc>
          <w:tcPr>
            <w:tcW w:w="2605" w:type="dxa"/>
          </w:tcPr>
          <w:p w:rsidR="00EA4196" w:rsidRPr="00BE553A" w:rsidRDefault="00903BFB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Pr="00903BFB">
              <w:rPr>
                <w:lang w:val="en-US"/>
              </w:rPr>
              <w:t>ConversionInBranch</w:t>
            </w:r>
          </w:p>
        </w:tc>
        <w:tc>
          <w:tcPr>
            <w:tcW w:w="2605" w:type="dxa"/>
          </w:tcPr>
          <w:p w:rsidR="00EA4196" w:rsidRDefault="00876BEA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605" w:type="dxa"/>
            <w:vAlign w:val="top"/>
          </w:tcPr>
          <w:p w:rsidR="00EA4196" w:rsidRPr="00BE553A" w:rsidRDefault="00876BEA" w:rsidP="006742A1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A4196" w:rsidRDefault="00876BEA" w:rsidP="006742A1">
            <w:pPr>
              <w:pStyle w:val="TableCellText"/>
            </w:pPr>
            <w:r>
              <w:t>Бранч конверсии</w:t>
            </w:r>
          </w:p>
          <w:p w:rsidR="00876BEA" w:rsidRDefault="00876BEA" w:rsidP="006742A1">
            <w:pPr>
              <w:pStyle w:val="TableCellText"/>
            </w:pPr>
            <w:r w:rsidRPr="00876BEA">
              <w:t>*DEBIT/*CREDIT</w:t>
            </w:r>
          </w:p>
        </w:tc>
      </w:tr>
      <w:tr w:rsidR="00EA4196" w:rsidTr="00674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A4196" w:rsidRPr="002C4631" w:rsidRDefault="00903BFB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="00876BEA" w:rsidRPr="00876BEA">
              <w:rPr>
                <w:lang w:val="en-US"/>
              </w:rPr>
              <w:t>ReturnCode</w:t>
            </w:r>
          </w:p>
        </w:tc>
        <w:tc>
          <w:tcPr>
            <w:tcW w:w="2605" w:type="dxa"/>
          </w:tcPr>
          <w:p w:rsidR="00EA4196" w:rsidRPr="00B516B4" w:rsidRDefault="00876BEA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605" w:type="dxa"/>
          </w:tcPr>
          <w:p w:rsidR="00EA4196" w:rsidRPr="00876BEA" w:rsidRDefault="00876BEA" w:rsidP="006742A1">
            <w:pPr>
              <w:pStyle w:val="TableCellText"/>
            </w:pPr>
            <w:r>
              <w:rPr>
                <w:lang w:val="en-US"/>
              </w:rPr>
              <w:t>Выходной</w:t>
            </w:r>
          </w:p>
        </w:tc>
        <w:tc>
          <w:tcPr>
            <w:tcW w:w="2606" w:type="dxa"/>
          </w:tcPr>
          <w:p w:rsidR="00EA4196" w:rsidRDefault="00876BEA" w:rsidP="006742A1">
            <w:pPr>
              <w:pStyle w:val="TableCellText"/>
            </w:pPr>
            <w:r>
              <w:t>Код возврата</w:t>
            </w:r>
          </w:p>
        </w:tc>
      </w:tr>
      <w:tr w:rsidR="00EA4196" w:rsidTr="006742A1">
        <w:tc>
          <w:tcPr>
            <w:tcW w:w="2605" w:type="dxa"/>
          </w:tcPr>
          <w:p w:rsidR="00EA4196" w:rsidRPr="002C4631" w:rsidRDefault="00903BFB" w:rsidP="006742A1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="00876BEA" w:rsidRPr="00876BEA">
              <w:rPr>
                <w:lang w:val="en-US"/>
              </w:rPr>
              <w:t>ReturnMsg</w:t>
            </w:r>
          </w:p>
        </w:tc>
        <w:tc>
          <w:tcPr>
            <w:tcW w:w="2605" w:type="dxa"/>
          </w:tcPr>
          <w:p w:rsidR="00EA4196" w:rsidRDefault="00876BEA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Char(80)</w:t>
            </w:r>
          </w:p>
        </w:tc>
        <w:tc>
          <w:tcPr>
            <w:tcW w:w="2605" w:type="dxa"/>
          </w:tcPr>
          <w:p w:rsidR="00EA4196" w:rsidRDefault="00876BEA" w:rsidP="006742A1">
            <w:pPr>
              <w:pStyle w:val="TableCellText"/>
            </w:pPr>
            <w:r>
              <w:rPr>
                <w:lang w:val="en-US"/>
              </w:rPr>
              <w:t>Выходной</w:t>
            </w:r>
          </w:p>
        </w:tc>
        <w:tc>
          <w:tcPr>
            <w:tcW w:w="2606" w:type="dxa"/>
          </w:tcPr>
          <w:p w:rsidR="00EA4196" w:rsidRDefault="00876BEA" w:rsidP="006742A1">
            <w:pPr>
              <w:pStyle w:val="TableCellText"/>
            </w:pPr>
            <w:r>
              <w:t>Текст ошибки</w:t>
            </w:r>
          </w:p>
        </w:tc>
      </w:tr>
      <w:tr w:rsidR="00903BFB" w:rsidTr="00674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903BFB" w:rsidRDefault="00903BFB" w:rsidP="006742A1">
            <w:pPr>
              <w:pStyle w:val="TableCellCode"/>
              <w:rPr>
                <w:lang w:val="en-US"/>
              </w:rPr>
            </w:pPr>
            <w:bookmarkStart w:id="737" w:name="_Hlk422227301"/>
            <w:r>
              <w:rPr>
                <w:lang w:val="en-US"/>
              </w:rPr>
              <w:t>p@</w:t>
            </w:r>
            <w:r w:rsidR="00876BEA" w:rsidRPr="00876BEA">
              <w:rPr>
                <w:lang w:val="en-US"/>
              </w:rPr>
              <w:t>NumOfCreatedPostings</w:t>
            </w:r>
            <w:bookmarkEnd w:id="737"/>
          </w:p>
        </w:tc>
        <w:tc>
          <w:tcPr>
            <w:tcW w:w="2605" w:type="dxa"/>
          </w:tcPr>
          <w:p w:rsidR="00903BFB" w:rsidRDefault="00876BEA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3i 0, dim(8)</w:t>
            </w:r>
          </w:p>
        </w:tc>
        <w:tc>
          <w:tcPr>
            <w:tcW w:w="2605" w:type="dxa"/>
          </w:tcPr>
          <w:p w:rsidR="00903BFB" w:rsidRDefault="00876BEA" w:rsidP="006742A1">
            <w:pPr>
              <w:pStyle w:val="TableCellText"/>
            </w:pPr>
            <w:r>
              <w:rPr>
                <w:lang w:val="en-US"/>
              </w:rPr>
              <w:t>Выходной</w:t>
            </w:r>
          </w:p>
        </w:tc>
        <w:tc>
          <w:tcPr>
            <w:tcW w:w="2606" w:type="dxa"/>
          </w:tcPr>
          <w:p w:rsidR="00903BFB" w:rsidRDefault="00876BEA" w:rsidP="006742A1">
            <w:pPr>
              <w:pStyle w:val="TableCellText"/>
            </w:pPr>
            <w:r>
              <w:t>Количество созданных полупроводок</w:t>
            </w:r>
          </w:p>
        </w:tc>
      </w:tr>
      <w:tr w:rsidR="00903BFB" w:rsidTr="006742A1">
        <w:tc>
          <w:tcPr>
            <w:tcW w:w="2605" w:type="dxa"/>
          </w:tcPr>
          <w:p w:rsidR="00903BFB" w:rsidRDefault="00903BFB" w:rsidP="006742A1">
            <w:pPr>
              <w:pStyle w:val="TableCellCode"/>
              <w:rPr>
                <w:lang w:val="en-US"/>
              </w:rPr>
            </w:pPr>
            <w:bookmarkStart w:id="738" w:name="_Hlk422227315"/>
            <w:r>
              <w:rPr>
                <w:lang w:val="en-US"/>
              </w:rPr>
              <w:t>p@</w:t>
            </w:r>
            <w:r w:rsidR="00876BEA" w:rsidRPr="00876BEA">
              <w:rPr>
                <w:lang w:val="en-US"/>
              </w:rPr>
              <w:t>CreatedPostings</w:t>
            </w:r>
            <w:bookmarkEnd w:id="738"/>
          </w:p>
        </w:tc>
        <w:tc>
          <w:tcPr>
            <w:tcW w:w="2605" w:type="dxa"/>
          </w:tcPr>
          <w:p w:rsidR="00903BFB" w:rsidRDefault="00876BEA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ds GLPOSTPA, dim(8)</w:t>
            </w:r>
          </w:p>
        </w:tc>
        <w:tc>
          <w:tcPr>
            <w:tcW w:w="2605" w:type="dxa"/>
          </w:tcPr>
          <w:p w:rsidR="00903BFB" w:rsidRDefault="00876BEA" w:rsidP="006742A1">
            <w:pPr>
              <w:pStyle w:val="TableCellText"/>
            </w:pPr>
            <w:r>
              <w:rPr>
                <w:lang w:val="en-US"/>
              </w:rPr>
              <w:t>Выходной</w:t>
            </w:r>
          </w:p>
        </w:tc>
        <w:tc>
          <w:tcPr>
            <w:tcW w:w="2606" w:type="dxa"/>
          </w:tcPr>
          <w:p w:rsidR="00903BFB" w:rsidRDefault="002247D0" w:rsidP="006742A1">
            <w:pPr>
              <w:pStyle w:val="TableCellText"/>
            </w:pPr>
            <w:r>
              <w:t>Массив созданных полупроводок</w:t>
            </w:r>
          </w:p>
        </w:tc>
      </w:tr>
      <w:tr w:rsidR="00903BFB" w:rsidTr="00674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903BFB" w:rsidRDefault="00903BFB" w:rsidP="006742A1">
            <w:pPr>
              <w:pStyle w:val="TableCellCode"/>
              <w:rPr>
                <w:lang w:val="en-US"/>
              </w:rPr>
            </w:pPr>
            <w:bookmarkStart w:id="739" w:name="_Hlk422227335"/>
            <w:r>
              <w:rPr>
                <w:lang w:val="en-US"/>
              </w:rPr>
              <w:t>p@</w:t>
            </w:r>
            <w:r w:rsidR="00876BEA" w:rsidRPr="00876BEA">
              <w:rPr>
                <w:lang w:val="en-US"/>
              </w:rPr>
              <w:t>CreatedPostingsRRN</w:t>
            </w:r>
            <w:bookmarkEnd w:id="739"/>
          </w:p>
        </w:tc>
        <w:tc>
          <w:tcPr>
            <w:tcW w:w="2605" w:type="dxa"/>
          </w:tcPr>
          <w:p w:rsidR="00903BFB" w:rsidRPr="00876BEA" w:rsidRDefault="00876BEA" w:rsidP="006742A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9B 0, dim(8)</w:t>
            </w:r>
          </w:p>
        </w:tc>
        <w:tc>
          <w:tcPr>
            <w:tcW w:w="2605" w:type="dxa"/>
          </w:tcPr>
          <w:p w:rsidR="00903BFB" w:rsidRDefault="00876BEA" w:rsidP="006742A1">
            <w:pPr>
              <w:pStyle w:val="TableCellText"/>
            </w:pPr>
            <w:r>
              <w:rPr>
                <w:lang w:val="en-US"/>
              </w:rPr>
              <w:t>Выходной</w:t>
            </w:r>
          </w:p>
        </w:tc>
        <w:tc>
          <w:tcPr>
            <w:tcW w:w="2606" w:type="dxa"/>
          </w:tcPr>
          <w:p w:rsidR="00903BFB" w:rsidRPr="002247D0" w:rsidRDefault="002247D0" w:rsidP="006742A1">
            <w:pPr>
              <w:pStyle w:val="TableCellText"/>
            </w:pPr>
            <w:r>
              <w:t>Массив RRN'ов созданных полупроводок</w:t>
            </w:r>
          </w:p>
        </w:tc>
      </w:tr>
    </w:tbl>
    <w:p w:rsidR="002247D0" w:rsidRDefault="002247D0" w:rsidP="00EA4196">
      <w:pPr>
        <w:pStyle w:val="ac"/>
      </w:pPr>
    </w:p>
    <w:p w:rsidR="00EA4196" w:rsidRDefault="00EA4196" w:rsidP="00EA4196">
      <w:pPr>
        <w:pStyle w:val="ac"/>
      </w:pPr>
      <w:r>
        <w:t>Алгоритм работы</w:t>
      </w:r>
    </w:p>
    <w:p w:rsidR="00EA4196" w:rsidRPr="00B878EE" w:rsidRDefault="00EA4196" w:rsidP="00B878EE">
      <w:pPr>
        <w:pStyle w:val="L3"/>
      </w:pPr>
      <w:r w:rsidRPr="00B878EE">
        <w:t>Если p@Mode = '*TERMINATE', закрыть все файлы и завершить работу.</w:t>
      </w:r>
    </w:p>
    <w:p w:rsidR="00CC1482" w:rsidRPr="00B878EE" w:rsidRDefault="00CC1482" w:rsidP="00B878EE">
      <w:pPr>
        <w:pStyle w:val="L3"/>
      </w:pPr>
      <w:r w:rsidRPr="00B878EE">
        <w:t>Проверить, что одна полупроводка по дебету, а вторая по кредиту. Если это не так, то вернуть ошибку «01 Одна полупроводка должна быть по дебету, вторая - по кредиту» с кодом «1»;</w:t>
      </w:r>
    </w:p>
    <w:p w:rsidR="00591A3F" w:rsidRPr="00B878EE" w:rsidRDefault="00591A3F" w:rsidP="00B878EE">
      <w:pPr>
        <w:pStyle w:val="L3"/>
      </w:pPr>
      <w:r w:rsidRPr="00B878EE">
        <w:t xml:space="preserve">Проверить, что валюты и отделения проводок корректны. Если это не так, то вернуть ошибку «Отделение не найдено в SDBRCHPD:» или «Валюта не найдена в SDCURRPD или MMBGLBCP:»; </w:t>
      </w:r>
    </w:p>
    <w:p w:rsidR="00591A3F" w:rsidRPr="00B878EE" w:rsidRDefault="00591A3F" w:rsidP="00B878EE">
      <w:pPr>
        <w:pStyle w:val="L3"/>
      </w:pPr>
      <w:r w:rsidRPr="00B878EE">
        <w:t>Если валюты по дебету и кредиту одинаковые, то проверить, что совпадают суммы. Иначе вернуть ошибку «Если валюты по Дб и Кр совпадают, то и суммы должны совпадать»;</w:t>
      </w:r>
    </w:p>
    <w:p w:rsidR="00EA4196" w:rsidRPr="00B878EE" w:rsidRDefault="00EA4196" w:rsidP="00B878EE">
      <w:pPr>
        <w:pStyle w:val="L3"/>
      </w:pPr>
      <w:r w:rsidRPr="00B878EE">
        <w:t>Если</w:t>
      </w:r>
      <w:r w:rsidR="00933B5C" w:rsidRPr="00B878EE">
        <w:t xml:space="preserve"> p@CreateMainPostings = '*CREATE ', то поправить поля Associated customer основных проводок (см. описание ниже) и создать их вызовом программы MMBGLGPI2;</w:t>
      </w:r>
    </w:p>
    <w:p w:rsidR="00933B5C" w:rsidRPr="00B878EE" w:rsidRDefault="00933B5C" w:rsidP="00B878EE">
      <w:pPr>
        <w:pStyle w:val="L3"/>
      </w:pPr>
      <w:r w:rsidRPr="00B878EE">
        <w:t>Создать необходимые полупроводки для межбранча и конверсии</w:t>
      </w:r>
      <w:r w:rsidR="00C51B7C" w:rsidRPr="00B878EE">
        <w:t xml:space="preserve"> (см. описание ниже);</w:t>
      </w:r>
    </w:p>
    <w:p w:rsidR="00C51B7C" w:rsidRPr="00B878EE" w:rsidRDefault="00C51B7C" w:rsidP="00B878EE">
      <w:pPr>
        <w:pStyle w:val="L3"/>
      </w:pPr>
      <w:r w:rsidRPr="00B878EE">
        <w:t>Если передан параметр p@NumOfCreatedPostings, то вернуть количество созданных полупроводок;</w:t>
      </w:r>
    </w:p>
    <w:p w:rsidR="00C51B7C" w:rsidRPr="00B878EE" w:rsidRDefault="00C51B7C" w:rsidP="00B878EE">
      <w:pPr>
        <w:pStyle w:val="L3"/>
      </w:pPr>
      <w:r w:rsidRPr="00B878EE">
        <w:t>Если передан параметр p@CreatedPostings, то вернуть структуру каждой созданной полупроводки;</w:t>
      </w:r>
    </w:p>
    <w:p w:rsidR="00C51B7C" w:rsidRPr="00B878EE" w:rsidRDefault="00C51B7C" w:rsidP="00B878EE">
      <w:pPr>
        <w:pStyle w:val="L3"/>
      </w:pPr>
      <w:r w:rsidRPr="00B878EE">
        <w:lastRenderedPageBreak/>
        <w:t>Если передан параметр p@CreatedPostingsRRN, то вернуть массив RRN'ов созданных полупроводок;</w:t>
      </w:r>
    </w:p>
    <w:p w:rsidR="00C51B7C" w:rsidRPr="00B878EE" w:rsidRDefault="00CC1482" w:rsidP="00B878EE">
      <w:pPr>
        <w:pStyle w:val="L3"/>
      </w:pPr>
      <w:r w:rsidRPr="00B878EE">
        <w:t>В случае ошибок если не передан параметр p@ReturnCode, то завершить работу программы с исключением;</w:t>
      </w:r>
    </w:p>
    <w:p w:rsidR="00CC1482" w:rsidRPr="00B878EE" w:rsidRDefault="00C609D3" w:rsidP="00B878EE">
      <w:pPr>
        <w:pStyle w:val="L3"/>
      </w:pPr>
      <w:r w:rsidRPr="00B878EE">
        <w:t>В случае ошибки при создании полупроводок прогаммой MMBGLGPI2 вернуть ошибку «07 Не удалось создать проводку по счёту:»;</w:t>
      </w:r>
    </w:p>
    <w:p w:rsidR="00C609D3" w:rsidRPr="00B878EE" w:rsidRDefault="00C609D3" w:rsidP="00B878EE">
      <w:pPr>
        <w:pStyle w:val="L3"/>
      </w:pPr>
      <w:r w:rsidRPr="00B878EE">
        <w:t>Схема создания про</w:t>
      </w:r>
      <w:r w:rsidR="00C16C76" w:rsidRPr="00B878EE">
        <w:t>водок:</w:t>
      </w:r>
    </w:p>
    <w:p w:rsidR="00350A6C" w:rsidRDefault="00350A6C" w:rsidP="00350A6C">
      <w:pPr>
        <w:pStyle w:val="L3"/>
        <w:numPr>
          <w:ilvl w:val="0"/>
          <w:numId w:val="0"/>
        </w:numPr>
        <w:ind w:left="720"/>
      </w:pPr>
      <w:r>
        <w:t>Определить клиентов отделений по дебету</w:t>
      </w:r>
      <w:r w:rsidRPr="00350A6C">
        <w:t xml:space="preserve"> DbBrcaCust</w:t>
      </w:r>
      <w:r>
        <w:t xml:space="preserve"> и по кредиту </w:t>
      </w:r>
      <w:r w:rsidRPr="00350A6C">
        <w:t xml:space="preserve">CrBrcaCust </w:t>
      </w:r>
      <w:r>
        <w:t xml:space="preserve">по таблице </w:t>
      </w:r>
      <w:r w:rsidRPr="00350A6C">
        <w:t>SDBRCHPD</w:t>
      </w:r>
      <w:r>
        <w:t>;</w:t>
      </w:r>
    </w:p>
    <w:p w:rsidR="00350A6C" w:rsidRDefault="00884824" w:rsidP="00350A6C">
      <w:pPr>
        <w:pStyle w:val="L3"/>
        <w:numPr>
          <w:ilvl w:val="0"/>
          <w:numId w:val="0"/>
        </w:numPr>
        <w:ind w:left="720"/>
      </w:pPr>
      <w:r>
        <w:t xml:space="preserve">Определить </w:t>
      </w:r>
      <w:r w:rsidRPr="00884824">
        <w:t xml:space="preserve">interBrcaACOD </w:t>
      </w:r>
      <w:r>
        <w:t xml:space="preserve">и </w:t>
      </w:r>
      <w:r w:rsidRPr="00884824">
        <w:t>interBrcaACSQ</w:t>
      </w:r>
      <w:r>
        <w:t xml:space="preserve"> по таблице </w:t>
      </w:r>
      <w:r w:rsidRPr="00884824">
        <w:t>MMBGLIBP</w:t>
      </w:r>
      <w:r>
        <w:t xml:space="preserve"> (обычно это 1305-01);</w:t>
      </w:r>
    </w:p>
    <w:p w:rsidR="00884824" w:rsidRDefault="00884824" w:rsidP="00350A6C">
      <w:pPr>
        <w:pStyle w:val="L3"/>
        <w:numPr>
          <w:ilvl w:val="0"/>
          <w:numId w:val="0"/>
        </w:numPr>
        <w:ind w:left="720"/>
      </w:pPr>
      <w:r>
        <w:t xml:space="preserve">Определить </w:t>
      </w:r>
      <w:r w:rsidRPr="00884824">
        <w:t xml:space="preserve">positionACOD </w:t>
      </w:r>
      <w:r w:rsidRPr="005E2A2E">
        <w:t xml:space="preserve">и </w:t>
      </w:r>
      <w:r w:rsidRPr="00884824">
        <w:t>positionACSQ</w:t>
      </w:r>
      <w:r>
        <w:t>: это 6005-01;</w:t>
      </w:r>
    </w:p>
    <w:p w:rsidR="00884824" w:rsidRPr="00884824" w:rsidRDefault="00884824" w:rsidP="00884824">
      <w:pPr>
        <w:pStyle w:val="L3"/>
        <w:numPr>
          <w:ilvl w:val="0"/>
          <w:numId w:val="0"/>
        </w:numPr>
        <w:ind w:left="720"/>
      </w:pPr>
      <w:r w:rsidRPr="005E2A2E">
        <w:t xml:space="preserve">Определить </w:t>
      </w:r>
      <w:r w:rsidRPr="00884824">
        <w:rPr>
          <w:lang w:val="en-US"/>
        </w:rPr>
        <w:t>DbCcyBceACOD</w:t>
      </w:r>
      <w:r w:rsidRPr="005E2A2E">
        <w:t xml:space="preserve">, </w:t>
      </w:r>
      <w:r w:rsidRPr="00884824">
        <w:rPr>
          <w:lang w:val="en-US"/>
        </w:rPr>
        <w:t>DbCcyBceACSQ</w:t>
      </w:r>
      <w:r>
        <w:t xml:space="preserve">, CrCcyBceACOD и CrCcyBceACSQ по таблице </w:t>
      </w:r>
      <w:r w:rsidR="00CD0C08" w:rsidRPr="00CD0C08">
        <w:t>MMBGLBCP</w:t>
      </w:r>
      <w:r w:rsidR="00CD0C08">
        <w:t>;</w:t>
      </w:r>
    </w:p>
    <w:p w:rsidR="00350A6C" w:rsidRPr="00350A6C" w:rsidRDefault="00350A6C" w:rsidP="00350A6C">
      <w:pPr>
        <w:pStyle w:val="L3"/>
        <w:numPr>
          <w:ilvl w:val="0"/>
          <w:numId w:val="0"/>
        </w:numPr>
        <w:ind w:left="720"/>
      </w:pP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>1) У проводок DbCCY = CrCCY = eqCCY и DbBRCA = CrBRCA = eqBRCA: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Ничего лишнего не создаём</w:t>
      </w:r>
    </w:p>
    <w:p w:rsidR="00C16C76" w:rsidRPr="00C16C76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</w:rPr>
      </w:pPr>
      <w:r w:rsidRPr="00C16C76">
        <w:rPr>
          <w:rFonts w:ascii="Consolas" w:hAnsi="Consolas" w:cs="Consolas"/>
        </w:rPr>
        <w:t xml:space="preserve">   DbCnum eqCCY DbACOD DbACSQ eqBRCA -&gt; CrCnum eqCCY CrACOD CrACSQ eqBRCA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>2) У проводок DbCCY = CrCCY = eqCCY и DbBRCA &lt;&gt; CrBRCA: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Валюта по Дб и Кр совпадает, бранчи отличаются. Тогда создаются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следующие пары полупроводок: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- No 1. Дб: Счет дебета из проводки,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   Кр: Счет МФР в отделении по дебету, валюта счета дебета,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- No 2. Дб: Счет МФР в отделении по кредиту, валюта счета дебета,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   Кр: Счет кредита из проводки, сумма по кредиту.</w:t>
      </w:r>
    </w:p>
    <w:p w:rsidR="00C16C76" w:rsidRPr="00C16C76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</w:rPr>
      </w:pPr>
      <w:r w:rsidRPr="00C16C76">
        <w:rPr>
          <w:rFonts w:ascii="Consolas" w:hAnsi="Consolas" w:cs="Consolas"/>
        </w:rPr>
        <w:t xml:space="preserve">   DbCnum eqCCY DbACOD DbACSQ DbBRCA -&gt; </w:t>
      </w:r>
      <w:bookmarkStart w:id="740" w:name="_Hlk422227987"/>
      <w:r w:rsidRPr="00C16C76">
        <w:rPr>
          <w:rFonts w:ascii="Consolas" w:hAnsi="Consolas" w:cs="Consolas"/>
        </w:rPr>
        <w:t xml:space="preserve">CrBrcaCust </w:t>
      </w:r>
      <w:bookmarkEnd w:id="740"/>
      <w:r w:rsidRPr="00C16C76">
        <w:rPr>
          <w:rFonts w:ascii="Consolas" w:hAnsi="Consolas" w:cs="Consolas"/>
        </w:rPr>
        <w:t>eqCCY 1305 01 DbBrch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C16C76">
        <w:rPr>
          <w:rFonts w:ascii="Consolas" w:hAnsi="Consolas" w:cs="Consolas"/>
        </w:rPr>
        <w:t xml:space="preserve">   </w:t>
      </w:r>
      <w:bookmarkStart w:id="741" w:name="_Hlk422227983"/>
      <w:r w:rsidRPr="005E2A2E">
        <w:rPr>
          <w:rFonts w:ascii="Consolas" w:hAnsi="Consolas" w:cs="Consolas"/>
          <w:lang w:val="en-US"/>
        </w:rPr>
        <w:t>DbBrcaCust</w:t>
      </w:r>
      <w:bookmarkEnd w:id="741"/>
      <w:r w:rsidRPr="005E2A2E">
        <w:rPr>
          <w:rFonts w:ascii="Consolas" w:hAnsi="Consolas" w:cs="Consolas"/>
          <w:lang w:val="en-US"/>
        </w:rPr>
        <w:t xml:space="preserve"> eqCCY 1305 01 CrBrca -&gt; CrCnum eqCCY CrACOD CrACSQ CrBRCA</w:t>
      </w:r>
    </w:p>
    <w:p w:rsidR="00C16C76" w:rsidRPr="005E2A2E" w:rsidRDefault="00C16C76" w:rsidP="00C16C76">
      <w:pPr>
        <w:pStyle w:val="L3"/>
        <w:numPr>
          <w:ilvl w:val="0"/>
          <w:numId w:val="0"/>
        </w:numPr>
        <w:ind w:left="720"/>
        <w:rPr>
          <w:lang w:val="en-US"/>
        </w:rPr>
      </w:pPr>
    </w:p>
    <w:p w:rsidR="00C16C76" w:rsidRPr="005E2A2E" w:rsidRDefault="00C16C76" w:rsidP="00C16C76">
      <w:pPr>
        <w:pStyle w:val="L3"/>
        <w:numPr>
          <w:ilvl w:val="0"/>
          <w:numId w:val="0"/>
        </w:numPr>
        <w:ind w:left="720"/>
        <w:rPr>
          <w:lang w:val="en-US"/>
        </w:rPr>
      </w:pPr>
      <w:r w:rsidRPr="005E2A2E">
        <w:rPr>
          <w:lang w:val="en-US"/>
        </w:rPr>
        <w:t xml:space="preserve">3) </w:t>
      </w:r>
      <w:r>
        <w:t>У</w:t>
      </w:r>
      <w:r w:rsidRPr="005E2A2E">
        <w:rPr>
          <w:lang w:val="en-US"/>
        </w:rPr>
        <w:t xml:space="preserve"> </w:t>
      </w:r>
      <w:r>
        <w:t>проводок</w:t>
      </w:r>
      <w:r w:rsidRPr="005E2A2E">
        <w:rPr>
          <w:lang w:val="en-US"/>
        </w:rPr>
        <w:t xml:space="preserve"> DbCCY &lt;&gt; CrCCY </w:t>
      </w:r>
      <w:r>
        <w:t>и</w:t>
      </w:r>
      <w:r w:rsidRPr="005E2A2E">
        <w:rPr>
          <w:lang w:val="en-US"/>
        </w:rPr>
        <w:t xml:space="preserve"> DbBRCA = CrBRCA = eqBRCA: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 w:rsidRPr="005E2A2E">
        <w:rPr>
          <w:lang w:val="en-US"/>
        </w:rPr>
        <w:t xml:space="preserve">   </w:t>
      </w:r>
      <w:r>
        <w:t>Бранчи по Дб и Кр совпадают, валюта отличается. Тогда создаются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следующие пары полупроводок: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- No 1. Дб: Счет дебета из проводки,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 Кр: Счет позиции для валюты по дебету,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- No 2. Дб: Счет позиции для валюты по кредиту, сумма по кредиту.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 Кр: Счет кредита из проводки, сумма по кредиту.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- No 3. Дб: Счет BCE для валюты по дебету, сумма рублевого эквивалента проводки.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lastRenderedPageBreak/>
        <w:t xml:space="preserve">           Кр: Счет BCE для валюты по кредиту, сумма рублевого эквивалента проводки.</w:t>
      </w:r>
    </w:p>
    <w:p w:rsidR="00C16C76" w:rsidRPr="00C16C76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</w:rPr>
      </w:pPr>
      <w:r w:rsidRPr="00C16C76">
        <w:rPr>
          <w:rFonts w:ascii="Consolas" w:hAnsi="Consolas" w:cs="Consolas"/>
        </w:rPr>
        <w:t xml:space="preserve">   DbCnum DbCCY DbACOD DbACSQ eqBRCA -&gt;</w:t>
      </w:r>
      <w:r w:rsidR="00CD0C08">
        <w:rPr>
          <w:rFonts w:ascii="Consolas" w:hAnsi="Consolas" w:cs="Consolas"/>
        </w:rPr>
        <w:t xml:space="preserve"> </w:t>
      </w:r>
      <w:r w:rsidRPr="00C16C76">
        <w:rPr>
          <w:rFonts w:ascii="Consolas" w:hAnsi="Consolas" w:cs="Consolas"/>
        </w:rPr>
        <w:t>eqBrcaCust DbCCY 6005 001 eqBrca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C16C76">
        <w:rPr>
          <w:rFonts w:ascii="Consolas" w:hAnsi="Consolas" w:cs="Consolas"/>
        </w:rPr>
        <w:t xml:space="preserve">   </w:t>
      </w:r>
      <w:r w:rsidRPr="005E2A2E">
        <w:rPr>
          <w:rFonts w:ascii="Consolas" w:hAnsi="Consolas" w:cs="Consolas"/>
          <w:lang w:val="en-US"/>
        </w:rPr>
        <w:t>eqBrcaCust DbCCY 6005 001 eqBrca -&gt; CrCnum eqCCY CrACOD CrACSQ eqBRCA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5E2A2E">
        <w:rPr>
          <w:rFonts w:ascii="Consolas" w:hAnsi="Consolas" w:cs="Consolas"/>
          <w:lang w:val="en-US"/>
        </w:rPr>
        <w:t xml:space="preserve">   eqBrcaCust RUR DbCCYAcod eqBrca -&gt; eqBrcaCust RUR CrCCYAcod eqBrca</w:t>
      </w:r>
    </w:p>
    <w:p w:rsidR="00C16C76" w:rsidRPr="005E2A2E" w:rsidRDefault="00C16C76" w:rsidP="00C16C76">
      <w:pPr>
        <w:pStyle w:val="L3"/>
        <w:numPr>
          <w:ilvl w:val="0"/>
          <w:numId w:val="0"/>
        </w:numPr>
        <w:ind w:left="720"/>
        <w:rPr>
          <w:lang w:val="en-US"/>
        </w:rPr>
      </w:pPr>
    </w:p>
    <w:p w:rsidR="00C16C76" w:rsidRPr="005E2A2E" w:rsidRDefault="00C16C76" w:rsidP="00C16C76">
      <w:pPr>
        <w:pStyle w:val="L3"/>
        <w:numPr>
          <w:ilvl w:val="0"/>
          <w:numId w:val="0"/>
        </w:numPr>
        <w:ind w:left="720"/>
        <w:rPr>
          <w:lang w:val="en-US"/>
        </w:rPr>
      </w:pP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>4) У проводок DbCCY &lt;&gt; CrCCY и DbBRCA &lt;&gt; CrBRCA, конверсия в дебете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Бранчи по Дб и Кр отличаются, валюты также различны, конверсия в отеделении по дебету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Тогда создаются следующие пары полупроводок: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1. Дб: Счет дебета из проводки,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позиции для валюты по дебету,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2. Дб: Счет позиции для валюты по кредиту, сумма по кредиту.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МФР в отделении по дебету, валюта счета кредита, сумма по кредиту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2. Дб: Счет МФР в отделении по кредиту, валюта счета кредита, сумма по кредиту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кредита из проводки, сумма по кредиту.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4. Дб: Счет BCE для валюты по дебету, сумма рублевого эквивалента проводки.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BCE для валюты по кредиту, сумма рублевого эквивалента проводки.</w:t>
      </w:r>
    </w:p>
    <w:p w:rsidR="00C16C76" w:rsidRPr="00C16C76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</w:rPr>
      </w:pPr>
      <w:r w:rsidRPr="00C16C76">
        <w:rPr>
          <w:rFonts w:ascii="Consolas" w:hAnsi="Consolas" w:cs="Consolas"/>
        </w:rPr>
        <w:t xml:space="preserve">   DbCnum DbCCY DbACOD DbACSQ DbBRCA -&gt; DbBrcaCust DbCCY 6005 001 DbBrca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C16C76">
        <w:rPr>
          <w:rFonts w:ascii="Consolas" w:hAnsi="Consolas" w:cs="Consolas"/>
        </w:rPr>
        <w:t xml:space="preserve">   </w:t>
      </w:r>
      <w:r w:rsidRPr="005E2A2E">
        <w:rPr>
          <w:rFonts w:ascii="Consolas" w:hAnsi="Consolas" w:cs="Consolas"/>
          <w:lang w:val="en-US"/>
        </w:rPr>
        <w:t>DbBrcaCust CrCCY 6005 001 DbBrca -&gt; CrBrcaCust CrCCY 1305 01 DbBrch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5E2A2E">
        <w:rPr>
          <w:rFonts w:ascii="Consolas" w:hAnsi="Consolas" w:cs="Consolas"/>
          <w:lang w:val="en-US"/>
        </w:rPr>
        <w:t xml:space="preserve">   DbBrcaCust CrCCY 1305 01 CrBrca -&gt; CrCnum CrCCY CrACOD CrACSQ CrBRCA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lang w:val="en-US"/>
        </w:rPr>
      </w:pPr>
      <w:r w:rsidRPr="005E2A2E">
        <w:rPr>
          <w:rFonts w:ascii="Consolas" w:hAnsi="Consolas" w:cs="Consolas"/>
          <w:lang w:val="en-US"/>
        </w:rPr>
        <w:t xml:space="preserve">   DbBrcaCust RUR DbCCYAcod DbBrca -&gt; DbBrcaCust RUR CrCCYAcod DbBrca</w:t>
      </w:r>
    </w:p>
    <w:p w:rsidR="00C16C76" w:rsidRPr="005E2A2E" w:rsidRDefault="00C16C76" w:rsidP="00C16C76">
      <w:pPr>
        <w:pStyle w:val="L3"/>
        <w:numPr>
          <w:ilvl w:val="0"/>
          <w:numId w:val="0"/>
        </w:numPr>
        <w:ind w:left="720"/>
        <w:rPr>
          <w:lang w:val="en-US"/>
        </w:rPr>
      </w:pP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>5) У проводок DbCCY &lt;&gt; CrCCY и DbBRCA &lt;&gt; CrBRCA, конверсия в кредите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Бранчи по Дб и Кр отличаются, валюты также различны, конверсия в отеделении по кредиту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Тогда создаются следующие пары полупроводок: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1. Дб: Счет дебета из проводки,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МФР в отделении по дебету, валюта счета дебета,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2. Дб: Счет МФР в отделении по кредиту, валюта счета дебета, сумма по дебету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позиции для валюты по дебету, сумма по дебету.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3. Дб: Счет позиции для валюты по кредиту, сумма по кредиту.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кредита из проводки, сумма по кредиту.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No 4. Дб: Счет BCE для валюты по дебету, сумма рублевого эквивалента проводки.</w:t>
      </w:r>
    </w:p>
    <w:p w:rsidR="00C16C76" w:rsidRDefault="00C16C76" w:rsidP="00C16C76">
      <w:pPr>
        <w:pStyle w:val="L3"/>
        <w:numPr>
          <w:ilvl w:val="0"/>
          <w:numId w:val="0"/>
        </w:numPr>
        <w:ind w:left="720"/>
      </w:pPr>
      <w:r>
        <w:t xml:space="preserve">          Кр: Счет BCE для валюты по кредиту, сумма рублевого эквивалента проводки.</w:t>
      </w:r>
    </w:p>
    <w:p w:rsidR="00C16C76" w:rsidRPr="00C16C76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</w:rPr>
      </w:pPr>
      <w:r w:rsidRPr="00C16C76">
        <w:rPr>
          <w:rFonts w:ascii="Consolas" w:hAnsi="Consolas" w:cs="Consolas"/>
        </w:rPr>
        <w:lastRenderedPageBreak/>
        <w:t xml:space="preserve">   DbCnum DbCCY DbACOD DbACSQ DbBRCA -&gt; CrBrcaCust DbCCY 1305 01 DbBrch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C16C76">
        <w:rPr>
          <w:rFonts w:ascii="Consolas" w:hAnsi="Consolas" w:cs="Consolas"/>
        </w:rPr>
        <w:t xml:space="preserve">   </w:t>
      </w:r>
      <w:r w:rsidRPr="005E2A2E">
        <w:rPr>
          <w:rFonts w:ascii="Consolas" w:hAnsi="Consolas" w:cs="Consolas"/>
          <w:lang w:val="en-US"/>
        </w:rPr>
        <w:t>DbBrcaCust DbCCY 1305 01 CrBrca -&gt; CrBrcaCust DbCCY 6005 001 CrBrca</w:t>
      </w:r>
    </w:p>
    <w:p w:rsidR="00C16C76" w:rsidRPr="005E2A2E" w:rsidRDefault="00C16C76" w:rsidP="00CD0C08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5E2A2E">
        <w:rPr>
          <w:rFonts w:ascii="Consolas" w:hAnsi="Consolas" w:cs="Consolas"/>
          <w:lang w:val="en-US"/>
        </w:rPr>
        <w:t xml:space="preserve">   CrBrcaCust CrCCY 6005 001 CrBrca -&gt; CrCnum CrCCY CrACOD CrACSQ CrBRCA</w:t>
      </w:r>
    </w:p>
    <w:p w:rsidR="00C16C76" w:rsidRPr="005E2A2E" w:rsidRDefault="00C16C76" w:rsidP="00C16C76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  <w:r w:rsidRPr="005E2A2E">
        <w:rPr>
          <w:rFonts w:ascii="Consolas" w:hAnsi="Consolas" w:cs="Consolas"/>
          <w:lang w:val="en-US"/>
        </w:rPr>
        <w:t xml:space="preserve">   CrBrcaCust RUR DbCCYAcod CrBrca -&gt; CrBrcaCust RUR CrCCYAcod CrBrca</w:t>
      </w:r>
    </w:p>
    <w:p w:rsidR="004B7895" w:rsidRPr="005E2A2E" w:rsidRDefault="004B7895" w:rsidP="00C16C76">
      <w:pPr>
        <w:pStyle w:val="L3"/>
        <w:numPr>
          <w:ilvl w:val="0"/>
          <w:numId w:val="0"/>
        </w:numPr>
        <w:ind w:left="720"/>
        <w:rPr>
          <w:rFonts w:ascii="Consolas" w:hAnsi="Consolas" w:cs="Consolas"/>
          <w:lang w:val="en-US"/>
        </w:rPr>
      </w:pPr>
    </w:p>
    <w:p w:rsidR="004B7895" w:rsidRPr="004B7895" w:rsidRDefault="004B7895" w:rsidP="00C16C76">
      <w:pPr>
        <w:pStyle w:val="L3"/>
        <w:numPr>
          <w:ilvl w:val="0"/>
          <w:numId w:val="0"/>
        </w:numPr>
        <w:ind w:left="720"/>
      </w:pPr>
      <w:r>
        <w:t>При заполеннии Associa</w:t>
      </w:r>
      <w:r>
        <w:rPr>
          <w:lang w:val="en-US"/>
        </w:rPr>
        <w:t>ted</w:t>
      </w:r>
      <w:r w:rsidRPr="005E2A2E">
        <w:t xml:space="preserve"> </w:t>
      </w:r>
      <w:r>
        <w:rPr>
          <w:lang w:val="en-US"/>
        </w:rPr>
        <w:t>customer</w:t>
      </w:r>
      <w:r w:rsidRPr="005E2A2E">
        <w:t xml:space="preserve"> </w:t>
      </w:r>
      <w:r>
        <w:t>полупроводки используется поле Customer парной полупроводки.</w:t>
      </w:r>
    </w:p>
    <w:p w:rsidR="005910A3" w:rsidRDefault="005910A3" w:rsidP="005910A3">
      <w:pPr>
        <w:pStyle w:val="2"/>
        <w:rPr>
          <w:lang w:val="en-US"/>
        </w:rPr>
      </w:pPr>
      <w:bookmarkStart w:id="742" w:name="_Toc422234749"/>
      <w:r>
        <w:rPr>
          <w:lang w:val="en-US"/>
        </w:rPr>
        <w:t>MMBGL</w:t>
      </w:r>
      <w:r w:rsidRPr="005910A3">
        <w:rPr>
          <w:lang w:val="en-US"/>
        </w:rPr>
        <w:t>SU0</w:t>
      </w:r>
      <w:r>
        <w:rPr>
          <w:lang w:val="en-US"/>
        </w:rPr>
        <w:t xml:space="preserve"> — RPGLE — Make project and return its RRN</w:t>
      </w:r>
      <w:bookmarkEnd w:id="742"/>
    </w:p>
    <w:p w:rsidR="005910A3" w:rsidRDefault="005910A3" w:rsidP="005910A3">
      <w:pPr>
        <w:rPr>
          <w:lang w:val="ru-RU"/>
        </w:rPr>
      </w:pPr>
      <w:r>
        <w:rPr>
          <w:lang w:val="ru-RU"/>
        </w:rPr>
        <w:t xml:space="preserve">Новая программа </w:t>
      </w:r>
      <w:r w:rsidRPr="005910A3">
        <w:rPr>
          <w:lang w:val="ru-RU"/>
        </w:rPr>
        <w:t>(</w:t>
      </w:r>
      <w:r>
        <w:t>API</w:t>
      </w:r>
      <w:r w:rsidRPr="005910A3">
        <w:rPr>
          <w:lang w:val="ru-RU"/>
        </w:rPr>
        <w:t xml:space="preserve">), </w:t>
      </w:r>
      <w:r>
        <w:rPr>
          <w:lang w:val="ru-RU"/>
        </w:rPr>
        <w:t xml:space="preserve">позволяющая ввести проджект и узнать </w:t>
      </w:r>
      <w:r>
        <w:t>RRN</w:t>
      </w:r>
      <w:r w:rsidRPr="005910A3">
        <w:rPr>
          <w:lang w:val="ru-RU"/>
        </w:rPr>
        <w:t xml:space="preserve"> </w:t>
      </w:r>
      <w:r>
        <w:rPr>
          <w:lang w:val="ru-RU"/>
        </w:rPr>
        <w:t xml:space="preserve">созданной записи в </w:t>
      </w:r>
      <w:r>
        <w:t>RSACMTPD</w:t>
      </w:r>
      <w:r w:rsidRPr="005910A3">
        <w:rPr>
          <w:lang w:val="ru-RU"/>
        </w:rPr>
        <w:t xml:space="preserve">. </w:t>
      </w:r>
      <w:r>
        <w:rPr>
          <w:lang w:val="ru-RU"/>
        </w:rPr>
        <w:t>Дополнительно в нормальном виде (выходным параметром) возвр</w:t>
      </w:r>
      <w:r w:rsidR="00227D7E">
        <w:rPr>
          <w:lang w:val="ru-RU"/>
        </w:rPr>
        <w:t>а</w:t>
      </w:r>
      <w:r>
        <w:rPr>
          <w:lang w:val="ru-RU"/>
        </w:rPr>
        <w:t>щается текст сообщения об ошибке.</w:t>
      </w:r>
    </w:p>
    <w:p w:rsidR="002C4631" w:rsidRPr="002C4631" w:rsidRDefault="002C4631" w:rsidP="005910A3">
      <w:pPr>
        <w:rPr>
          <w:lang w:val="ru-RU"/>
        </w:rPr>
      </w:pPr>
      <w:r>
        <w:rPr>
          <w:lang w:val="ru-RU"/>
        </w:rPr>
        <w:t xml:space="preserve">Программа является обёрткой вокруг </w:t>
      </w:r>
      <w:r>
        <w:t>AOMPOSU</w:t>
      </w:r>
      <w:r w:rsidRPr="002C4631">
        <w:rPr>
          <w:lang w:val="ru-RU"/>
        </w:rPr>
        <w:t>0.</w:t>
      </w:r>
    </w:p>
    <w:p w:rsidR="005910A3" w:rsidRDefault="005910A3" w:rsidP="005910A3">
      <w:pPr>
        <w:pStyle w:val="ac"/>
      </w:pPr>
      <w:r>
        <w:t>Параметры запуска</w:t>
      </w:r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5910A3" w:rsidTr="00591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:rsidR="005910A3" w:rsidRDefault="005910A3" w:rsidP="005910A3">
            <w:pPr>
              <w:pStyle w:val="TableCellText"/>
            </w:pPr>
            <w:r>
              <w:t>Параметр</w:t>
            </w:r>
          </w:p>
        </w:tc>
        <w:tc>
          <w:tcPr>
            <w:tcW w:w="2605" w:type="dxa"/>
          </w:tcPr>
          <w:p w:rsidR="005910A3" w:rsidRDefault="005910A3" w:rsidP="005910A3">
            <w:pPr>
              <w:pStyle w:val="TableCellText"/>
            </w:pPr>
            <w:r>
              <w:t>Тип</w:t>
            </w:r>
          </w:p>
        </w:tc>
        <w:tc>
          <w:tcPr>
            <w:tcW w:w="2605" w:type="dxa"/>
          </w:tcPr>
          <w:p w:rsidR="005910A3" w:rsidRDefault="005910A3" w:rsidP="005910A3">
            <w:pPr>
              <w:pStyle w:val="TableCellText"/>
            </w:pPr>
            <w:r>
              <w:t>Входной/выходной</w:t>
            </w:r>
          </w:p>
        </w:tc>
        <w:tc>
          <w:tcPr>
            <w:tcW w:w="2606" w:type="dxa"/>
          </w:tcPr>
          <w:p w:rsidR="005910A3" w:rsidRPr="000827AE" w:rsidRDefault="005910A3" w:rsidP="005910A3">
            <w:pPr>
              <w:pStyle w:val="TableCellText"/>
            </w:pPr>
            <w:r>
              <w:t>Описание</w:t>
            </w:r>
          </w:p>
        </w:tc>
      </w:tr>
      <w:tr w:rsidR="006061E1" w:rsidTr="00F961E4">
        <w:tc>
          <w:tcPr>
            <w:tcW w:w="2605" w:type="dxa"/>
          </w:tcPr>
          <w:p w:rsidR="006061E1" w:rsidRDefault="006061E1" w:rsidP="00F961E4">
            <w:pPr>
              <w:pStyle w:val="TableCellCode"/>
            </w:pPr>
            <w:r>
              <w:rPr>
                <w:lang w:val="en-US"/>
              </w:rPr>
              <w:t>p@</w:t>
            </w:r>
            <w:r w:rsidRPr="00526559">
              <w:t>Mode</w:t>
            </w:r>
          </w:p>
        </w:tc>
        <w:tc>
          <w:tcPr>
            <w:tcW w:w="2605" w:type="dxa"/>
          </w:tcPr>
          <w:p w:rsidR="006061E1" w:rsidRDefault="006061E1" w:rsidP="00F961E4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605" w:type="dxa"/>
            <w:vAlign w:val="top"/>
          </w:tcPr>
          <w:p w:rsidR="006061E1" w:rsidRDefault="006061E1" w:rsidP="00F961E4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6061E1" w:rsidRDefault="006061E1" w:rsidP="00F961E4">
            <w:pPr>
              <w:pStyle w:val="TableCellText"/>
            </w:pPr>
            <w:r>
              <w:t>Режим работы</w:t>
            </w:r>
          </w:p>
        </w:tc>
      </w:tr>
      <w:tr w:rsidR="00E950E5" w:rsidTr="00591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Pr="00341DAB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CC65AE">
              <w:t>BRCA</w:t>
            </w:r>
          </w:p>
        </w:tc>
        <w:tc>
          <w:tcPr>
            <w:tcW w:w="2605" w:type="dxa"/>
          </w:tcPr>
          <w:p w:rsidR="00E950E5" w:rsidRPr="00341DAB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605" w:type="dxa"/>
          </w:tcPr>
          <w:p w:rsidR="00E950E5" w:rsidRPr="00341DAB" w:rsidRDefault="00E950E5" w:rsidP="00E950E5">
            <w:pPr>
              <w:pStyle w:val="TableCellText"/>
            </w:pPr>
            <w:r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Отделение</w:t>
            </w:r>
          </w:p>
        </w:tc>
      </w:tr>
      <w:tr w:rsidR="00E950E5" w:rsidTr="00C85DD1"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CC65AE">
              <w:t>CNUM</w:t>
            </w:r>
          </w:p>
        </w:tc>
        <w:tc>
          <w:tcPr>
            <w:tcW w:w="2605" w:type="dxa"/>
          </w:tcPr>
          <w:p w:rsidR="00E950E5" w:rsidRP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Numeric(6 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Pr="00E950E5" w:rsidRDefault="00E950E5" w:rsidP="00E950E5">
            <w:pPr>
              <w:pStyle w:val="TableCellText"/>
            </w:pPr>
            <w:r>
              <w:t>Клиентский номер</w:t>
            </w:r>
          </w:p>
        </w:tc>
      </w:tr>
      <w:tr w:rsidR="00E950E5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Pr="00BE553A" w:rsidRDefault="00FC00D8" w:rsidP="00E950E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="00E950E5" w:rsidRPr="00CC65AE">
              <w:t>CCY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Валюта</w:t>
            </w:r>
          </w:p>
        </w:tc>
      </w:tr>
      <w:tr w:rsidR="00E950E5" w:rsidTr="00C85DD1"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CC65AE">
              <w:t>ACOD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Numeric(4 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Код счёта</w:t>
            </w:r>
          </w:p>
        </w:tc>
      </w:tr>
      <w:tr w:rsidR="00E950E5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CC65AE">
              <w:t>ACSQ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Numeric(2 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Сиквенс счёта</w:t>
            </w:r>
          </w:p>
        </w:tc>
      </w:tr>
      <w:tr w:rsidR="00E950E5" w:rsidTr="00C85DD1"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CC65AE">
              <w:t>PSTA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Decimal(13 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Сумма</w:t>
            </w:r>
          </w:p>
        </w:tc>
      </w:tr>
      <w:tr w:rsidR="00E950E5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CC65AE">
              <w:t>DRCR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Decimal(1 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Дебет/кредит</w:t>
            </w:r>
          </w:p>
        </w:tc>
      </w:tr>
      <w:tr w:rsidR="00E950E5" w:rsidTr="00C85DD1"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573A92">
              <w:rPr>
                <w:lang w:val="en-US"/>
              </w:rPr>
              <w:t>VALD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Decimal(5 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Дата валютирования</w:t>
            </w:r>
          </w:p>
        </w:tc>
      </w:tr>
      <w:tr w:rsidR="00E950E5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573A92">
              <w:rPr>
                <w:lang w:val="en-US"/>
              </w:rPr>
              <w:t>TRYP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Тип операции</w:t>
            </w:r>
          </w:p>
        </w:tc>
      </w:tr>
      <w:tr w:rsidR="00E950E5" w:rsidTr="00C85DD1"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573A92">
              <w:rPr>
                <w:lang w:val="en-US"/>
              </w:rPr>
              <w:t>TNMR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Номер операции</w:t>
            </w:r>
          </w:p>
        </w:tc>
      </w:tr>
      <w:tr w:rsidR="00E950E5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573A92">
              <w:rPr>
                <w:lang w:val="en-US"/>
              </w:rPr>
              <w:t>PNAR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Комментарий</w:t>
            </w:r>
          </w:p>
        </w:tc>
      </w:tr>
      <w:tr w:rsidR="00E950E5" w:rsidTr="00C85DD1">
        <w:tc>
          <w:tcPr>
            <w:tcW w:w="2605" w:type="dxa"/>
          </w:tcPr>
          <w:p w:rsidR="00E950E5" w:rsidRDefault="00FC00D8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CC65AE">
              <w:t>CQNR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Numeric(8 0)</w:t>
            </w:r>
          </w:p>
        </w:tc>
        <w:tc>
          <w:tcPr>
            <w:tcW w:w="2605" w:type="dxa"/>
            <w:vAlign w:val="top"/>
          </w:tcPr>
          <w:p w:rsidR="00E950E5" w:rsidRDefault="00E950E5" w:rsidP="00E950E5">
            <w:pPr>
              <w:pStyle w:val="TableCellText"/>
            </w:pPr>
            <w:r w:rsidRPr="00A05A3D">
              <w:t>Входной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Номер чека</w:t>
            </w:r>
          </w:p>
        </w:tc>
      </w:tr>
      <w:tr w:rsidR="00E950E5" w:rsidTr="00591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Default="002C4631" w:rsidP="00E950E5">
            <w:pPr>
              <w:pStyle w:val="TableCellCode"/>
            </w:pPr>
            <w:r>
              <w:rPr>
                <w:lang w:val="en-US"/>
              </w:rPr>
              <w:t>p@</w:t>
            </w:r>
            <w:r w:rsidR="00E950E5" w:rsidRPr="00526559">
              <w:t>RvIn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</w:pPr>
            <w:r>
              <w:t>Входной</w:t>
            </w:r>
          </w:p>
        </w:tc>
        <w:tc>
          <w:tcPr>
            <w:tcW w:w="2606" w:type="dxa"/>
          </w:tcPr>
          <w:p w:rsidR="00E950E5" w:rsidRDefault="002C4631" w:rsidP="00E950E5">
            <w:pPr>
              <w:pStyle w:val="TableCellText"/>
            </w:pPr>
            <w:r>
              <w:t>Признак сторнирования</w:t>
            </w:r>
          </w:p>
        </w:tc>
      </w:tr>
      <w:tr w:rsidR="00E950E5" w:rsidTr="005910A3">
        <w:tc>
          <w:tcPr>
            <w:tcW w:w="2605" w:type="dxa"/>
          </w:tcPr>
          <w:p w:rsidR="00E950E5" w:rsidRPr="002C4631" w:rsidRDefault="002C4631" w:rsidP="00E950E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p@RtCd</w:t>
            </w:r>
          </w:p>
        </w:tc>
        <w:tc>
          <w:tcPr>
            <w:tcW w:w="2605" w:type="dxa"/>
          </w:tcPr>
          <w:p w:rsidR="00E950E5" w:rsidRPr="00924490" w:rsidRDefault="00924490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Decimal(3 0)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Код возврата</w:t>
            </w:r>
          </w:p>
        </w:tc>
      </w:tr>
      <w:tr w:rsidR="00E950E5" w:rsidTr="00591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:rsidR="00E950E5" w:rsidRPr="002C4631" w:rsidRDefault="002C4631" w:rsidP="00E950E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p@ErrM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80</w:t>
            </w:r>
            <w:r>
              <w:rPr>
                <w:lang w:val="en-US"/>
              </w:rPr>
              <w:t>)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E950E5" w:rsidRDefault="00E950E5" w:rsidP="00E950E5">
            <w:pPr>
              <w:pStyle w:val="TableCellText"/>
            </w:pPr>
            <w:r>
              <w:t>Сообщение об ошибке</w:t>
            </w:r>
          </w:p>
        </w:tc>
      </w:tr>
      <w:tr w:rsidR="00E950E5" w:rsidTr="005910A3">
        <w:tc>
          <w:tcPr>
            <w:tcW w:w="2605" w:type="dxa"/>
          </w:tcPr>
          <w:p w:rsidR="00E950E5" w:rsidRPr="00E950E5" w:rsidRDefault="002C4631" w:rsidP="00E950E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</w:t>
            </w:r>
            <w:r w:rsidR="00E950E5">
              <w:rPr>
                <w:lang w:val="en-US"/>
              </w:rPr>
              <w:t>RRN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Binary(9 0)</w:t>
            </w:r>
          </w:p>
        </w:tc>
        <w:tc>
          <w:tcPr>
            <w:tcW w:w="2605" w:type="dxa"/>
          </w:tcPr>
          <w:p w:rsidR="00E950E5" w:rsidRDefault="00E950E5" w:rsidP="00E950E5">
            <w:pPr>
              <w:pStyle w:val="TableCellText"/>
            </w:pPr>
            <w:r>
              <w:t>Выходной</w:t>
            </w:r>
          </w:p>
        </w:tc>
        <w:tc>
          <w:tcPr>
            <w:tcW w:w="2606" w:type="dxa"/>
          </w:tcPr>
          <w:p w:rsidR="00E950E5" w:rsidRPr="00E950E5" w:rsidRDefault="00E950E5" w:rsidP="00E950E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 xml:space="preserve">RRN </w:t>
            </w:r>
            <w:r w:rsidR="00E326C7">
              <w:t xml:space="preserve">проджекта </w:t>
            </w:r>
            <w:r>
              <w:t xml:space="preserve">в </w:t>
            </w:r>
            <w:r>
              <w:rPr>
                <w:lang w:val="en-US"/>
              </w:rPr>
              <w:t>RSACMTPD</w:t>
            </w:r>
          </w:p>
        </w:tc>
      </w:tr>
    </w:tbl>
    <w:p w:rsidR="00E950E5" w:rsidRPr="002C4631" w:rsidRDefault="00E950E5" w:rsidP="002C4631">
      <w:pPr>
        <w:pStyle w:val="ac"/>
      </w:pPr>
      <w:r>
        <w:t>Приме</w:t>
      </w:r>
      <w:r w:rsidR="002C4631">
        <w:t>чания</w:t>
      </w:r>
    </w:p>
    <w:p w:rsidR="00E950E5" w:rsidRDefault="00E950E5" w:rsidP="00E950E5">
      <w:pPr>
        <w:pStyle w:val="BulletList"/>
      </w:pPr>
      <w:r>
        <w:t xml:space="preserve">Тип параметров </w:t>
      </w:r>
      <w:r w:rsidRPr="00CC65AE">
        <w:t>CNUM</w:t>
      </w:r>
      <w:r>
        <w:t xml:space="preserve">, </w:t>
      </w:r>
      <w:r>
        <w:rPr>
          <w:lang w:val="en-US"/>
        </w:rPr>
        <w:t>ACOD</w:t>
      </w:r>
      <w:r w:rsidRPr="00E950E5">
        <w:t xml:space="preserve">, </w:t>
      </w:r>
      <w:r>
        <w:rPr>
          <w:lang w:val="en-US"/>
        </w:rPr>
        <w:t>ACSQ</w:t>
      </w:r>
      <w:r w:rsidR="001B509B">
        <w:t xml:space="preserve">, </w:t>
      </w:r>
      <w:r w:rsidR="001B509B">
        <w:rPr>
          <w:lang w:val="en-US"/>
        </w:rPr>
        <w:t>CQNR</w:t>
      </w:r>
      <w:r w:rsidRPr="00E950E5">
        <w:t xml:space="preserve"> </w:t>
      </w:r>
      <w:r>
        <w:t xml:space="preserve">изменён (по сравнению с </w:t>
      </w:r>
      <w:r>
        <w:rPr>
          <w:lang w:val="en-US"/>
        </w:rPr>
        <w:t>AOMPOSU</w:t>
      </w:r>
      <w:r w:rsidRPr="00E950E5">
        <w:t>0</w:t>
      </w:r>
      <w:r>
        <w:t>)</w:t>
      </w:r>
      <w:r w:rsidRPr="00E950E5">
        <w:t xml:space="preserve"> </w:t>
      </w:r>
      <w:r>
        <w:t xml:space="preserve">с </w:t>
      </w:r>
      <w:r>
        <w:rPr>
          <w:lang w:val="en-US"/>
        </w:rPr>
        <w:t>Decimal</w:t>
      </w:r>
      <w:r w:rsidRPr="00E950E5">
        <w:t xml:space="preserve"> </w:t>
      </w:r>
      <w:r>
        <w:t xml:space="preserve">на </w:t>
      </w:r>
      <w:r>
        <w:rPr>
          <w:lang w:val="en-US"/>
        </w:rPr>
        <w:t>Numeric</w:t>
      </w:r>
      <w:r w:rsidRPr="00E950E5">
        <w:t xml:space="preserve"> </w:t>
      </w:r>
      <w:r>
        <w:t>для единообразия.</w:t>
      </w:r>
    </w:p>
    <w:p w:rsidR="00E950E5" w:rsidRDefault="00E950E5" w:rsidP="00E950E5">
      <w:pPr>
        <w:pStyle w:val="BulletList"/>
      </w:pPr>
      <w:r>
        <w:lastRenderedPageBreak/>
        <w:t xml:space="preserve">Тип параметра </w:t>
      </w:r>
      <w:r>
        <w:rPr>
          <w:lang w:val="en-US"/>
        </w:rPr>
        <w:t>DRCR</w:t>
      </w:r>
      <w:r w:rsidRPr="00E950E5">
        <w:t xml:space="preserve"> </w:t>
      </w:r>
      <w:r>
        <w:t xml:space="preserve">изменён (по сравнению с </w:t>
      </w:r>
      <w:r>
        <w:rPr>
          <w:lang w:val="en-US"/>
        </w:rPr>
        <w:t>AOMPOSU</w:t>
      </w:r>
      <w:r w:rsidRPr="00E950E5">
        <w:t>0</w:t>
      </w:r>
      <w:r>
        <w:t>)</w:t>
      </w:r>
      <w:r w:rsidRPr="00E950E5">
        <w:t xml:space="preserve"> </w:t>
      </w:r>
      <w:r>
        <w:t xml:space="preserve">с </w:t>
      </w:r>
      <w:r>
        <w:rPr>
          <w:lang w:val="en-US"/>
        </w:rPr>
        <w:t>Char</w:t>
      </w:r>
      <w:r w:rsidRPr="00E950E5">
        <w:t xml:space="preserve">(1) </w:t>
      </w:r>
      <w:r>
        <w:t xml:space="preserve">на </w:t>
      </w:r>
      <w:r>
        <w:rPr>
          <w:lang w:val="en-US"/>
        </w:rPr>
        <w:t>Decimal</w:t>
      </w:r>
      <w:r w:rsidRPr="00E950E5">
        <w:t xml:space="preserve">(1 0) </w:t>
      </w:r>
      <w:r>
        <w:t>для единообразия</w:t>
      </w:r>
      <w:r w:rsidRPr="00E950E5">
        <w:t xml:space="preserve">. </w:t>
      </w:r>
      <w:r>
        <w:t>Возможные значения: 0 — дебет; 1 — кредит.</w:t>
      </w:r>
    </w:p>
    <w:p w:rsidR="00E950E5" w:rsidRPr="002C4631" w:rsidRDefault="00E950E5" w:rsidP="00E950E5">
      <w:pPr>
        <w:pStyle w:val="BulletList"/>
      </w:pPr>
      <w:r>
        <w:t xml:space="preserve">В случае ошибки индикаторы </w:t>
      </w:r>
      <w:r>
        <w:rPr>
          <w:lang w:val="en-US"/>
        </w:rPr>
        <w:t>U</w:t>
      </w:r>
      <w:r w:rsidRPr="00E950E5">
        <w:t>7</w:t>
      </w:r>
      <w:r>
        <w:t xml:space="preserve"> и</w:t>
      </w:r>
      <w:r w:rsidRPr="00E950E5">
        <w:t xml:space="preserve"> </w:t>
      </w:r>
      <w:r>
        <w:rPr>
          <w:lang w:val="en-US"/>
        </w:rPr>
        <w:t>U</w:t>
      </w:r>
      <w:r w:rsidRPr="00E950E5">
        <w:t xml:space="preserve">8 </w:t>
      </w:r>
      <w:r>
        <w:t>гасятся автоматически.</w:t>
      </w:r>
    </w:p>
    <w:p w:rsidR="002C4631" w:rsidRDefault="002C4631" w:rsidP="00E950E5">
      <w:pPr>
        <w:pStyle w:val="BulletList"/>
      </w:pPr>
      <w:r>
        <w:t xml:space="preserve">В поле </w:t>
      </w:r>
      <w:r>
        <w:rPr>
          <w:lang w:val="en-US"/>
        </w:rPr>
        <w:t>p</w:t>
      </w:r>
      <w:r w:rsidRPr="002C4631">
        <w:t>@</w:t>
      </w:r>
      <w:r>
        <w:rPr>
          <w:lang w:val="en-US"/>
        </w:rPr>
        <w:t>RtCd</w:t>
      </w:r>
      <w:r>
        <w:t xml:space="preserve"> (код возврата) возвращается содержимое поля </w:t>
      </w:r>
      <w:r>
        <w:rPr>
          <w:lang w:val="en-US"/>
        </w:rPr>
        <w:t>LDA</w:t>
      </w:r>
      <w:r w:rsidRPr="002C4631">
        <w:t>.</w:t>
      </w:r>
      <w:r>
        <w:rPr>
          <w:lang w:val="en-US"/>
        </w:rPr>
        <w:t>DBASE</w:t>
      </w:r>
      <w:r w:rsidRPr="002C4631">
        <w:t xml:space="preserve">, </w:t>
      </w:r>
      <w:r>
        <w:t>непоспредственно описывающее ошибку.</w:t>
      </w:r>
    </w:p>
    <w:p w:rsidR="002C4631" w:rsidRDefault="002C4631" w:rsidP="00E950E5">
      <w:pPr>
        <w:pStyle w:val="BulletList"/>
      </w:pPr>
      <w:r>
        <w:t xml:space="preserve">Добавлен </w:t>
      </w:r>
      <w:r w:rsidR="00F90467">
        <w:t xml:space="preserve">выходной </w:t>
      </w:r>
      <w:r>
        <w:t xml:space="preserve">параметр </w:t>
      </w:r>
      <w:r>
        <w:rPr>
          <w:lang w:val="en-US"/>
        </w:rPr>
        <w:t>p</w:t>
      </w:r>
      <w:r w:rsidRPr="002C4631">
        <w:t>@</w:t>
      </w:r>
      <w:r>
        <w:rPr>
          <w:lang w:val="en-US"/>
        </w:rPr>
        <w:t>ErrM</w:t>
      </w:r>
      <w:r>
        <w:t xml:space="preserve">, содержащий стандартный текст ошибки (определяется по </w:t>
      </w:r>
      <w:r>
        <w:rPr>
          <w:lang w:val="en-US"/>
        </w:rPr>
        <w:t>LDA</w:t>
      </w:r>
      <w:r w:rsidRPr="002C4631">
        <w:t>.</w:t>
      </w:r>
      <w:r>
        <w:rPr>
          <w:lang w:val="en-US"/>
        </w:rPr>
        <w:t>DBASE</w:t>
      </w:r>
      <w:r>
        <w:t>).</w:t>
      </w:r>
    </w:p>
    <w:p w:rsidR="002C4631" w:rsidRDefault="002C4631" w:rsidP="00E950E5">
      <w:pPr>
        <w:pStyle w:val="BulletList"/>
      </w:pPr>
      <w:r>
        <w:t xml:space="preserve">Добавлен </w:t>
      </w:r>
      <w:r w:rsidR="00F90467">
        <w:t xml:space="preserve">необязательный выходной </w:t>
      </w:r>
      <w:r>
        <w:t xml:space="preserve">параметр </w:t>
      </w:r>
      <w:r>
        <w:rPr>
          <w:lang w:val="en-US"/>
        </w:rPr>
        <w:t>p</w:t>
      </w:r>
      <w:r w:rsidRPr="002C4631">
        <w:t>@</w:t>
      </w:r>
      <w:r>
        <w:rPr>
          <w:lang w:val="en-US"/>
        </w:rPr>
        <w:t>RRN</w:t>
      </w:r>
      <w:r>
        <w:t xml:space="preserve">, содержащий </w:t>
      </w:r>
      <w:r>
        <w:rPr>
          <w:lang w:val="en-US"/>
        </w:rPr>
        <w:t>RRN</w:t>
      </w:r>
      <w:r w:rsidRPr="002C4631">
        <w:t xml:space="preserve"> </w:t>
      </w:r>
      <w:r>
        <w:t xml:space="preserve">сделанной записи в файле </w:t>
      </w:r>
      <w:r>
        <w:rPr>
          <w:lang w:val="en-US"/>
        </w:rPr>
        <w:t>RSACMTPD</w:t>
      </w:r>
      <w:r>
        <w:t>.</w:t>
      </w:r>
    </w:p>
    <w:p w:rsidR="002C4631" w:rsidRPr="006061E1" w:rsidRDefault="002C4631" w:rsidP="00E950E5">
      <w:pPr>
        <w:pStyle w:val="BulletList"/>
      </w:pPr>
      <w:r>
        <w:t xml:space="preserve">Логика обработки параметра </w:t>
      </w:r>
      <w:r>
        <w:rPr>
          <w:lang w:val="en-US"/>
        </w:rPr>
        <w:t>p</w:t>
      </w:r>
      <w:r w:rsidRPr="002C4631">
        <w:t>@</w:t>
      </w:r>
      <w:r w:rsidRPr="00526559">
        <w:t>RvIn</w:t>
      </w:r>
      <w:r>
        <w:t xml:space="preserve"> изменена по сравнению с оригинальной программой. 29-ый символ комментария не затирается. 30-ый символ переписывается (заменяется на звёздочку) только если он не заполнен.</w:t>
      </w:r>
    </w:p>
    <w:p w:rsidR="006061E1" w:rsidRPr="002C4631" w:rsidRDefault="006061E1" w:rsidP="00E950E5">
      <w:pPr>
        <w:pStyle w:val="BulletList"/>
      </w:pPr>
      <w:r>
        <w:t xml:space="preserve">Параметр </w:t>
      </w:r>
      <w:r>
        <w:rPr>
          <w:lang w:val="en-US"/>
        </w:rPr>
        <w:t>p</w:t>
      </w:r>
      <w:r w:rsidRPr="006061E1">
        <w:t>@</w:t>
      </w:r>
      <w:r w:rsidRPr="00526559">
        <w:t>Mode</w:t>
      </w:r>
      <w:r>
        <w:t xml:space="preserve"> (режим запуска) сделан первым. Для закрытия файлов и освобождения ресурсов может использоваться как код </w:t>
      </w:r>
      <w:r w:rsidRPr="006061E1">
        <w:t>'</w:t>
      </w:r>
      <w:r>
        <w:rPr>
          <w:lang w:val="en-US"/>
        </w:rPr>
        <w:t>C</w:t>
      </w:r>
      <w:r w:rsidRPr="006061E1">
        <w:t>' (</w:t>
      </w:r>
      <w:r>
        <w:t xml:space="preserve">как в </w:t>
      </w:r>
      <w:r>
        <w:rPr>
          <w:lang w:val="en-US"/>
        </w:rPr>
        <w:t>AOMPOSU</w:t>
      </w:r>
      <w:r w:rsidRPr="00E950E5">
        <w:t>0</w:t>
      </w:r>
      <w:r w:rsidRPr="006061E1">
        <w:t xml:space="preserve">) </w:t>
      </w:r>
      <w:r>
        <w:t xml:space="preserve">так и </w:t>
      </w:r>
      <w:r w:rsidRPr="006061E1">
        <w:t>'</w:t>
      </w:r>
      <w:r>
        <w:rPr>
          <w:lang w:val="en-US"/>
        </w:rPr>
        <w:t>T</w:t>
      </w:r>
      <w:r w:rsidRPr="006061E1">
        <w:t>' (</w:t>
      </w:r>
      <w:r>
        <w:t xml:space="preserve">общий стандарт в ПО </w:t>
      </w:r>
      <w:r>
        <w:rPr>
          <w:lang w:val="en-US"/>
        </w:rPr>
        <w:t>in</w:t>
      </w:r>
      <w:r w:rsidRPr="006061E1">
        <w:t>-</w:t>
      </w:r>
      <w:r>
        <w:rPr>
          <w:lang w:val="en-US"/>
        </w:rPr>
        <w:t>house</w:t>
      </w:r>
      <w:r w:rsidRPr="006061E1">
        <w:t>).</w:t>
      </w:r>
    </w:p>
    <w:p w:rsidR="002C4631" w:rsidRPr="00E950E5" w:rsidRDefault="002C4631" w:rsidP="00E950E5">
      <w:pPr>
        <w:pStyle w:val="BulletList"/>
      </w:pPr>
      <w:r>
        <w:t xml:space="preserve">При первом запуске </w:t>
      </w:r>
      <w:r>
        <w:rPr>
          <w:lang w:val="en-US"/>
        </w:rPr>
        <w:t>Data</w:t>
      </w:r>
      <w:r w:rsidRPr="002C4631">
        <w:t xml:space="preserve"> </w:t>
      </w:r>
      <w:r>
        <w:rPr>
          <w:lang w:val="en-US"/>
        </w:rPr>
        <w:t>Area</w:t>
      </w:r>
      <w:r w:rsidRPr="002C4631">
        <w:t xml:space="preserve"> </w:t>
      </w:r>
      <w:r>
        <w:rPr>
          <w:lang w:val="en-US"/>
        </w:rPr>
        <w:t>LDA</w:t>
      </w:r>
      <w:r w:rsidRPr="002C4631">
        <w:t xml:space="preserve"> </w:t>
      </w:r>
      <w:r>
        <w:t>создаётся автоматически.</w:t>
      </w:r>
    </w:p>
    <w:p w:rsidR="005910A3" w:rsidRDefault="005910A3" w:rsidP="005910A3">
      <w:pPr>
        <w:pStyle w:val="ac"/>
      </w:pPr>
      <w:r>
        <w:t>Алгоритм работы</w:t>
      </w:r>
    </w:p>
    <w:p w:rsidR="002C4631" w:rsidRDefault="002C4631" w:rsidP="002C4631">
      <w:pPr>
        <w:pStyle w:val="L3"/>
      </w:pPr>
      <w:r>
        <w:t xml:space="preserve">При первом запуске создать в библиотеке </w:t>
      </w:r>
      <w:r>
        <w:rPr>
          <w:lang w:val="en-US"/>
        </w:rPr>
        <w:t>QTEMP</w:t>
      </w:r>
      <w:r w:rsidRPr="002C4631">
        <w:t xml:space="preserve"> </w:t>
      </w:r>
      <w:r>
        <w:rPr>
          <w:lang w:val="en-US"/>
        </w:rPr>
        <w:t>Data</w:t>
      </w:r>
      <w:r w:rsidRPr="002C4631">
        <w:t xml:space="preserve"> </w:t>
      </w:r>
      <w:r>
        <w:rPr>
          <w:lang w:val="en-US"/>
        </w:rPr>
        <w:t>Area</w:t>
      </w:r>
      <w:r>
        <w:t xml:space="preserve"> с именем</w:t>
      </w:r>
      <w:r w:rsidRPr="002C4631">
        <w:t xml:space="preserve"> </w:t>
      </w:r>
      <w:r>
        <w:rPr>
          <w:lang w:val="en-US"/>
        </w:rPr>
        <w:t>LDA</w:t>
      </w:r>
      <w:r w:rsidRPr="002C4631">
        <w:t xml:space="preserve"> </w:t>
      </w:r>
      <w:r>
        <w:t>длиной 256 символов. Если она уже существует, ничего не делать.</w:t>
      </w:r>
    </w:p>
    <w:p w:rsidR="00F90467" w:rsidRDefault="00F90467" w:rsidP="002C4631">
      <w:pPr>
        <w:pStyle w:val="L3"/>
      </w:pPr>
      <w:r>
        <w:t xml:space="preserve">Если </w:t>
      </w:r>
      <w:r>
        <w:rPr>
          <w:lang w:val="en-US"/>
        </w:rPr>
        <w:t>p</w:t>
      </w:r>
      <w:r w:rsidRPr="006061E1">
        <w:t>@</w:t>
      </w:r>
      <w:r w:rsidRPr="00526559">
        <w:t>Mode</w:t>
      </w:r>
      <w:r>
        <w:t xml:space="preserve"> равен </w:t>
      </w:r>
      <w:r w:rsidRPr="00F90467">
        <w:t>'</w:t>
      </w:r>
      <w:r>
        <w:rPr>
          <w:lang w:val="en-US"/>
        </w:rPr>
        <w:t>C</w:t>
      </w:r>
      <w:r w:rsidRPr="00F90467">
        <w:t xml:space="preserve">' </w:t>
      </w:r>
      <w:r>
        <w:t xml:space="preserve">или </w:t>
      </w:r>
      <w:r w:rsidRPr="00F90467">
        <w:t>'</w:t>
      </w:r>
      <w:r>
        <w:rPr>
          <w:lang w:val="en-US"/>
        </w:rPr>
        <w:t>T</w:t>
      </w:r>
      <w:r w:rsidRPr="00F90467">
        <w:t xml:space="preserve">', </w:t>
      </w:r>
      <w:r>
        <w:t xml:space="preserve">запустить программу </w:t>
      </w:r>
      <w:r>
        <w:rPr>
          <w:lang w:val="en-US"/>
        </w:rPr>
        <w:t>AOMPOSU</w:t>
      </w:r>
      <w:r w:rsidRPr="00E950E5">
        <w:t>0</w:t>
      </w:r>
      <w:r>
        <w:t xml:space="preserve"> в режиме освобождения ресурсов (</w:t>
      </w:r>
      <w:r w:rsidRPr="00526559">
        <w:t>Mode</w:t>
      </w:r>
      <w:r w:rsidRPr="00F90467">
        <w:t xml:space="preserve"> = '</w:t>
      </w:r>
      <w:r>
        <w:rPr>
          <w:lang w:val="en-US"/>
        </w:rPr>
        <w:t>C</w:t>
      </w:r>
      <w:r w:rsidRPr="00F90467">
        <w:t>'</w:t>
      </w:r>
      <w:r>
        <w:t>)</w:t>
      </w:r>
      <w:r w:rsidRPr="00F90467">
        <w:t>,</w:t>
      </w:r>
      <w:r>
        <w:t xml:space="preserve"> закрыть все файлы</w:t>
      </w:r>
      <w:r w:rsidRPr="00F90467">
        <w:t xml:space="preserve"> </w:t>
      </w:r>
      <w:r>
        <w:t>и</w:t>
      </w:r>
      <w:r w:rsidRPr="00F90467">
        <w:t xml:space="preserve"> </w:t>
      </w:r>
      <w:r>
        <w:t>завершить работу.</w:t>
      </w:r>
    </w:p>
    <w:p w:rsidR="00FC00D8" w:rsidRDefault="00FC00D8" w:rsidP="002C4631">
      <w:pPr>
        <w:pStyle w:val="L3"/>
      </w:pPr>
      <w:r>
        <w:t xml:space="preserve">Если </w:t>
      </w:r>
      <w:r>
        <w:rPr>
          <w:lang w:val="en-US"/>
        </w:rPr>
        <w:t>p</w:t>
      </w:r>
      <w:r w:rsidRPr="002C4631">
        <w:t>@</w:t>
      </w:r>
      <w:r w:rsidRPr="00526559">
        <w:t>RvIn</w:t>
      </w:r>
      <w:r>
        <w:t xml:space="preserve"> = </w:t>
      </w:r>
      <w:r w:rsidRPr="00FC00D8">
        <w:t>'</w:t>
      </w:r>
      <w:r>
        <w:rPr>
          <w:lang w:val="en-US"/>
        </w:rPr>
        <w:t>Y</w:t>
      </w:r>
      <w:r w:rsidRPr="00FC00D8">
        <w:t xml:space="preserve">' </w:t>
      </w:r>
      <w:r>
        <w:t xml:space="preserve">и последний символ </w:t>
      </w:r>
      <w:r>
        <w:rPr>
          <w:lang w:val="en-US"/>
        </w:rPr>
        <w:t>p</w:t>
      </w:r>
      <w:r w:rsidRPr="00FC00D8">
        <w:t>@</w:t>
      </w:r>
      <w:r w:rsidRPr="00573A92">
        <w:rPr>
          <w:lang w:val="en-US"/>
        </w:rPr>
        <w:t>PNAR</w:t>
      </w:r>
      <w:r>
        <w:t xml:space="preserve"> пустой (равен пробелу), изменить последний символ </w:t>
      </w:r>
      <w:r>
        <w:rPr>
          <w:lang w:val="en-US"/>
        </w:rPr>
        <w:t>p</w:t>
      </w:r>
      <w:r w:rsidRPr="00FC00D8">
        <w:t>@</w:t>
      </w:r>
      <w:r w:rsidRPr="00573A92">
        <w:rPr>
          <w:lang w:val="en-US"/>
        </w:rPr>
        <w:t>PNAR</w:t>
      </w:r>
      <w:r w:rsidR="00483EDC">
        <w:t xml:space="preserve"> </w:t>
      </w:r>
      <w:r>
        <w:t>на звёздочку (*).</w:t>
      </w:r>
    </w:p>
    <w:p w:rsidR="00FC00D8" w:rsidRDefault="00FC00D8" w:rsidP="002C4631">
      <w:pPr>
        <w:pStyle w:val="L3"/>
      </w:pPr>
      <w:r>
        <w:t>Вызвать программу AOMPOSU</w:t>
      </w:r>
      <w:r w:rsidRPr="002C4631">
        <w:t>0</w:t>
      </w:r>
      <w:r>
        <w:t>:</w:t>
      </w:r>
    </w:p>
    <w:p w:rsidR="00FC00D8" w:rsidRPr="00C6616B" w:rsidRDefault="00FC00D8" w:rsidP="00FC00D8">
      <w:pPr>
        <w:pStyle w:val="ac"/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FC00D8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C00D8" w:rsidRPr="003A7B0C" w:rsidRDefault="00FC00D8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FC00D8" w:rsidRPr="003A7B0C" w:rsidRDefault="00FC00D8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FC00D8" w:rsidRPr="00ED0E14" w:rsidRDefault="00FC00D8" w:rsidP="00137242">
            <w:pPr>
              <w:pStyle w:val="TableCellText"/>
            </w:pPr>
            <w:r>
              <w:t>Что передать</w:t>
            </w:r>
          </w:p>
        </w:tc>
      </w:tr>
      <w:tr w:rsidR="00FC00D8" w:rsidTr="00137242">
        <w:tc>
          <w:tcPr>
            <w:tcW w:w="0" w:type="auto"/>
          </w:tcPr>
          <w:p w:rsidR="00FC00D8" w:rsidRDefault="00FC00D8" w:rsidP="00137242">
            <w:pPr>
              <w:pStyle w:val="TableCellCode"/>
            </w:pPr>
            <w:r w:rsidRPr="00CC65AE">
              <w:t>BRCA</w:t>
            </w:r>
          </w:p>
        </w:tc>
        <w:tc>
          <w:tcPr>
            <w:tcW w:w="4536" w:type="dxa"/>
            <w:vMerge w:val="restart"/>
          </w:tcPr>
          <w:p w:rsidR="00FC00D8" w:rsidRPr="0061666E" w:rsidRDefault="00FC00D8" w:rsidP="00137242">
            <w:pPr>
              <w:pStyle w:val="TableCellText"/>
            </w:pPr>
            <w:r w:rsidRPr="0061666E">
              <w:t>Midas account</w:t>
            </w:r>
          </w:p>
        </w:tc>
        <w:tc>
          <w:tcPr>
            <w:tcW w:w="4110" w:type="dxa"/>
          </w:tcPr>
          <w:p w:rsidR="00FC00D8" w:rsidRDefault="00FC00D8" w:rsidP="00137242">
            <w:pPr>
              <w:pStyle w:val="TableCellCode"/>
            </w:pPr>
            <w:r>
              <w:t>p@BRCA</w:t>
            </w:r>
          </w:p>
        </w:tc>
      </w:tr>
      <w:tr w:rsidR="00FC00D8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C00D8" w:rsidRDefault="00FC00D8" w:rsidP="00137242">
            <w:pPr>
              <w:pStyle w:val="TableCellCode"/>
            </w:pPr>
            <w:r w:rsidRPr="00CC65AE">
              <w:t>CNUM</w:t>
            </w:r>
          </w:p>
        </w:tc>
        <w:tc>
          <w:tcPr>
            <w:tcW w:w="4536" w:type="dxa"/>
            <w:vMerge/>
          </w:tcPr>
          <w:p w:rsidR="00FC00D8" w:rsidRPr="0061666E" w:rsidRDefault="00FC00D8" w:rsidP="00137242">
            <w:pPr>
              <w:pStyle w:val="TableCellText"/>
            </w:pP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 xml:space="preserve">cast </w:t>
            </w:r>
            <w:r w:rsidRPr="00FC00D8">
              <w:rPr>
                <w:lang w:val="en-US"/>
              </w:rPr>
              <w:t>p@CNUM</w:t>
            </w:r>
            <w:r>
              <w:rPr>
                <w:lang w:val="en-US"/>
              </w:rPr>
              <w:t xml:space="preserve"> as Decimal(6 0)</w:t>
            </w:r>
          </w:p>
        </w:tc>
      </w:tr>
      <w:tr w:rsidR="00FC00D8" w:rsidTr="00137242">
        <w:tc>
          <w:tcPr>
            <w:tcW w:w="0" w:type="auto"/>
          </w:tcPr>
          <w:p w:rsidR="00FC00D8" w:rsidRDefault="00FC00D8" w:rsidP="00137242">
            <w:pPr>
              <w:pStyle w:val="TableCellCode"/>
            </w:pPr>
            <w:r w:rsidRPr="00CC65AE">
              <w:t xml:space="preserve">CCY </w:t>
            </w:r>
          </w:p>
        </w:tc>
        <w:tc>
          <w:tcPr>
            <w:tcW w:w="4536" w:type="dxa"/>
            <w:vMerge/>
          </w:tcPr>
          <w:p w:rsidR="00FC00D8" w:rsidRPr="0061666E" w:rsidRDefault="00FC00D8" w:rsidP="00137242">
            <w:pPr>
              <w:pStyle w:val="TableCellText"/>
            </w:pPr>
          </w:p>
        </w:tc>
        <w:tc>
          <w:tcPr>
            <w:tcW w:w="4110" w:type="dxa"/>
          </w:tcPr>
          <w:p w:rsidR="00FC00D8" w:rsidRDefault="00FC00D8" w:rsidP="00137242">
            <w:pPr>
              <w:pStyle w:val="TableCellCode"/>
            </w:pPr>
            <w:r>
              <w:t>p</w:t>
            </w:r>
            <w:r>
              <w:rPr>
                <w:lang w:val="en-US"/>
              </w:rPr>
              <w:t>@</w:t>
            </w:r>
            <w:r>
              <w:t>CCY</w:t>
            </w:r>
          </w:p>
        </w:tc>
      </w:tr>
      <w:tr w:rsidR="00FC00D8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FC00D8" w:rsidRDefault="00FC00D8" w:rsidP="00137242">
            <w:pPr>
              <w:pStyle w:val="TableCellCode"/>
            </w:pPr>
            <w:r w:rsidRPr="00CC65AE">
              <w:t>ACOD</w:t>
            </w:r>
          </w:p>
        </w:tc>
        <w:tc>
          <w:tcPr>
            <w:tcW w:w="4536" w:type="dxa"/>
            <w:vMerge/>
          </w:tcPr>
          <w:p w:rsidR="00FC00D8" w:rsidRPr="0061666E" w:rsidRDefault="00FC00D8" w:rsidP="00137242">
            <w:pPr>
              <w:pStyle w:val="TableCellText"/>
            </w:pP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 xml:space="preserve">cast </w:t>
            </w:r>
            <w:r w:rsidRPr="00FC00D8">
              <w:rPr>
                <w:lang w:val="en-US"/>
              </w:rPr>
              <w:t>p@</w:t>
            </w:r>
            <w:r>
              <w:rPr>
                <w:lang w:val="en-US"/>
              </w:rPr>
              <w:t>ACOD as Decimal(4 0)</w:t>
            </w:r>
          </w:p>
        </w:tc>
      </w:tr>
      <w:tr w:rsidR="00FC00D8" w:rsidTr="00137242">
        <w:tc>
          <w:tcPr>
            <w:tcW w:w="0" w:type="auto"/>
          </w:tcPr>
          <w:p w:rsidR="00FC00D8" w:rsidRDefault="00FC00D8" w:rsidP="00137242">
            <w:pPr>
              <w:pStyle w:val="TableCellCode"/>
            </w:pPr>
            <w:r w:rsidRPr="00CC65AE">
              <w:t>ACSQ</w:t>
            </w:r>
          </w:p>
        </w:tc>
        <w:tc>
          <w:tcPr>
            <w:tcW w:w="4536" w:type="dxa"/>
            <w:vMerge/>
          </w:tcPr>
          <w:p w:rsidR="00FC00D8" w:rsidRPr="0061666E" w:rsidRDefault="00FC00D8" w:rsidP="00137242">
            <w:pPr>
              <w:pStyle w:val="TableCellText"/>
            </w:pP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 xml:space="preserve">cast </w:t>
            </w:r>
            <w:r w:rsidRPr="00FC00D8">
              <w:rPr>
                <w:lang w:val="en-US"/>
              </w:rPr>
              <w:t>p@</w:t>
            </w:r>
            <w:r>
              <w:rPr>
                <w:lang w:val="en-US"/>
              </w:rPr>
              <w:t>ACSQ as Decimal(2 0)</w:t>
            </w:r>
          </w:p>
        </w:tc>
      </w:tr>
      <w:tr w:rsidR="00FC00D8" w:rsidRPr="006618F2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C00D8" w:rsidRPr="00CC65AE" w:rsidRDefault="00FC00D8" w:rsidP="00137242">
            <w:pPr>
              <w:pStyle w:val="TableCellCode"/>
            </w:pPr>
            <w:r w:rsidRPr="00CC65AE">
              <w:t>PSTA</w:t>
            </w:r>
          </w:p>
        </w:tc>
        <w:tc>
          <w:tcPr>
            <w:tcW w:w="4536" w:type="dxa"/>
            <w:noWrap/>
            <w:hideMark/>
          </w:tcPr>
          <w:p w:rsidR="00FC00D8" w:rsidRPr="0061666E" w:rsidRDefault="00FC00D8" w:rsidP="00137242">
            <w:pPr>
              <w:pStyle w:val="TableCellText"/>
            </w:pPr>
            <w:r w:rsidRPr="0061666E">
              <w:t>Movement Amount</w:t>
            </w: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Code"/>
              <w:rPr>
                <w:lang w:val="en-US"/>
              </w:rPr>
            </w:pPr>
            <w:r>
              <w:t>p@</w:t>
            </w:r>
            <w:r>
              <w:rPr>
                <w:lang w:val="en-US"/>
              </w:rPr>
              <w:t>PSTA</w:t>
            </w:r>
          </w:p>
        </w:tc>
      </w:tr>
      <w:tr w:rsidR="00FC00D8" w:rsidRPr="00FC00D8" w:rsidTr="00137242">
        <w:trPr>
          <w:trHeight w:val="300"/>
        </w:trPr>
        <w:tc>
          <w:tcPr>
            <w:tcW w:w="1668" w:type="dxa"/>
            <w:noWrap/>
            <w:hideMark/>
          </w:tcPr>
          <w:p w:rsidR="00FC00D8" w:rsidRPr="00CC65AE" w:rsidRDefault="00FC00D8" w:rsidP="00137242">
            <w:pPr>
              <w:pStyle w:val="TableCellCode"/>
            </w:pPr>
            <w:r w:rsidRPr="00CC65AE">
              <w:t>DRCR</w:t>
            </w:r>
          </w:p>
        </w:tc>
        <w:tc>
          <w:tcPr>
            <w:tcW w:w="4536" w:type="dxa"/>
            <w:noWrap/>
            <w:hideMark/>
          </w:tcPr>
          <w:p w:rsidR="00FC00D8" w:rsidRPr="0061666E" w:rsidRDefault="00FC00D8" w:rsidP="00137242">
            <w:pPr>
              <w:pStyle w:val="TableCellText"/>
            </w:pPr>
            <w:r w:rsidRPr="0061666E">
              <w:t>Debit or Credit</w:t>
            </w: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Code"/>
              <w:rPr>
                <w:szCs w:val="20"/>
                <w:lang w:val="en-US"/>
              </w:rPr>
            </w:pPr>
            <w:r>
              <w:rPr>
                <w:szCs w:val="20"/>
              </w:rPr>
              <w:t>Если</w:t>
            </w:r>
            <w:r w:rsidRPr="00C85DD1"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>p</w:t>
            </w:r>
            <w:r w:rsidRPr="00C85DD1">
              <w:rPr>
                <w:szCs w:val="20"/>
              </w:rPr>
              <w:t>@</w:t>
            </w:r>
            <w:r>
              <w:rPr>
                <w:szCs w:val="20"/>
                <w:lang w:val="en-US"/>
              </w:rPr>
              <w:t>DRCR</w:t>
            </w:r>
            <w:r w:rsidRPr="00C85DD1">
              <w:rPr>
                <w:szCs w:val="20"/>
              </w:rPr>
              <w:t xml:space="preserve"> = 0, </w:t>
            </w:r>
            <w:r>
              <w:rPr>
                <w:szCs w:val="20"/>
              </w:rPr>
              <w:t>то</w:t>
            </w:r>
            <w:r w:rsidRPr="00C85DD1">
              <w:rPr>
                <w:szCs w:val="20"/>
              </w:rPr>
              <w:t xml:space="preserve"> '</w:t>
            </w:r>
            <w:r>
              <w:rPr>
                <w:szCs w:val="20"/>
                <w:lang w:val="en-US"/>
              </w:rPr>
              <w:t>D</w:t>
            </w:r>
            <w:r w:rsidRPr="00C85DD1">
              <w:rPr>
                <w:szCs w:val="20"/>
              </w:rPr>
              <w:t>'.</w:t>
            </w:r>
            <w:r w:rsidRPr="00C85DD1">
              <w:rPr>
                <w:szCs w:val="20"/>
              </w:rPr>
              <w:br/>
            </w:r>
            <w:r>
              <w:rPr>
                <w:szCs w:val="20"/>
              </w:rPr>
              <w:t xml:space="preserve">Иначе </w:t>
            </w:r>
            <w:r w:rsidRPr="00FC00D8">
              <w:rPr>
                <w:szCs w:val="20"/>
                <w:lang w:val="en-US"/>
              </w:rPr>
              <w:t>'</w:t>
            </w:r>
            <w:r>
              <w:rPr>
                <w:szCs w:val="20"/>
                <w:lang w:val="en-US"/>
              </w:rPr>
              <w:t>C</w:t>
            </w:r>
            <w:r w:rsidRPr="00FC00D8">
              <w:rPr>
                <w:szCs w:val="20"/>
                <w:lang w:val="en-US"/>
              </w:rPr>
              <w:t>'.</w:t>
            </w:r>
          </w:p>
        </w:tc>
      </w:tr>
      <w:tr w:rsidR="00FC00D8" w:rsidRPr="00D941A0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C00D8" w:rsidRPr="00573A92" w:rsidRDefault="00FC00D8" w:rsidP="00137242">
            <w:pPr>
              <w:pStyle w:val="TableCellCode"/>
              <w:rPr>
                <w:lang w:val="en-US"/>
              </w:rPr>
            </w:pPr>
            <w:r w:rsidRPr="00573A92">
              <w:rPr>
                <w:lang w:val="en-US"/>
              </w:rPr>
              <w:t>VALD</w:t>
            </w:r>
          </w:p>
        </w:tc>
        <w:tc>
          <w:tcPr>
            <w:tcW w:w="4536" w:type="dxa"/>
            <w:noWrap/>
            <w:hideMark/>
          </w:tcPr>
          <w:p w:rsidR="00FC00D8" w:rsidRPr="00573A92" w:rsidRDefault="00FC00D8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Value Date</w:t>
            </w: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p@VALD</w:t>
            </w:r>
          </w:p>
        </w:tc>
      </w:tr>
      <w:tr w:rsidR="00FC00D8" w:rsidRPr="00D96E29" w:rsidTr="00137242">
        <w:trPr>
          <w:trHeight w:val="300"/>
        </w:trPr>
        <w:tc>
          <w:tcPr>
            <w:tcW w:w="1668" w:type="dxa"/>
            <w:noWrap/>
            <w:hideMark/>
          </w:tcPr>
          <w:p w:rsidR="00FC00D8" w:rsidRPr="00573A92" w:rsidRDefault="00FC00D8" w:rsidP="00137242">
            <w:pPr>
              <w:pStyle w:val="TableCellCode"/>
              <w:rPr>
                <w:lang w:val="en-US"/>
              </w:rPr>
            </w:pPr>
            <w:r w:rsidRPr="00573A92">
              <w:rPr>
                <w:lang w:val="en-US"/>
              </w:rPr>
              <w:t>TRYP</w:t>
            </w:r>
          </w:p>
        </w:tc>
        <w:tc>
          <w:tcPr>
            <w:tcW w:w="4536" w:type="dxa"/>
            <w:noWrap/>
            <w:hideMark/>
          </w:tcPr>
          <w:p w:rsidR="00FC00D8" w:rsidRPr="00573A92" w:rsidRDefault="00FC00D8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Transaction Type</w:t>
            </w:r>
          </w:p>
        </w:tc>
        <w:tc>
          <w:tcPr>
            <w:tcW w:w="4110" w:type="dxa"/>
          </w:tcPr>
          <w:p w:rsidR="00FC00D8" w:rsidRPr="00F43620" w:rsidRDefault="00FC00D8" w:rsidP="00137242">
            <w:pPr>
              <w:pStyle w:val="TableCellCode"/>
              <w:rPr>
                <w:lang w:val="en-US"/>
              </w:rPr>
            </w:pPr>
            <w:r w:rsidRPr="00FC00D8">
              <w:rPr>
                <w:lang w:val="en-US"/>
              </w:rPr>
              <w:t>p@</w:t>
            </w:r>
            <w:r>
              <w:rPr>
                <w:lang w:val="en-US"/>
              </w:rPr>
              <w:t>TRYP</w:t>
            </w:r>
          </w:p>
        </w:tc>
      </w:tr>
      <w:tr w:rsidR="00FC00D8" w:rsidRPr="00285A6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C00D8" w:rsidRPr="00573A92" w:rsidRDefault="00FC00D8" w:rsidP="00137242">
            <w:pPr>
              <w:pStyle w:val="TableCellCode"/>
              <w:rPr>
                <w:lang w:val="en-US"/>
              </w:rPr>
            </w:pPr>
            <w:r w:rsidRPr="00573A92">
              <w:rPr>
                <w:lang w:val="en-US"/>
              </w:rPr>
              <w:t>TNMR</w:t>
            </w:r>
          </w:p>
        </w:tc>
        <w:tc>
          <w:tcPr>
            <w:tcW w:w="4536" w:type="dxa"/>
            <w:noWrap/>
            <w:hideMark/>
          </w:tcPr>
          <w:p w:rsidR="00FC00D8" w:rsidRPr="00573A92" w:rsidRDefault="00FC00D8" w:rsidP="00137242">
            <w:pPr>
              <w:pStyle w:val="TableCellText"/>
              <w:rPr>
                <w:lang w:val="en-US"/>
              </w:rPr>
            </w:pPr>
            <w:r w:rsidRPr="00573A92">
              <w:rPr>
                <w:lang w:val="en-US"/>
              </w:rPr>
              <w:t>Transaction Number</w:t>
            </w:r>
          </w:p>
        </w:tc>
        <w:tc>
          <w:tcPr>
            <w:tcW w:w="4110" w:type="dxa"/>
          </w:tcPr>
          <w:p w:rsidR="00FC00D8" w:rsidRPr="00782BD8" w:rsidRDefault="00FC00D8" w:rsidP="00137242">
            <w:pPr>
              <w:pStyle w:val="TableCellCode"/>
              <w:rPr>
                <w:lang w:val="en-US"/>
              </w:rPr>
            </w:pPr>
            <w:r w:rsidRPr="00FC00D8">
              <w:rPr>
                <w:lang w:val="en-US"/>
              </w:rPr>
              <w:t>p@</w:t>
            </w:r>
            <w:r>
              <w:rPr>
                <w:lang w:val="en-US"/>
              </w:rPr>
              <w:t>TNMR</w:t>
            </w:r>
          </w:p>
        </w:tc>
      </w:tr>
      <w:tr w:rsidR="00FC00D8" w:rsidRPr="002B085A" w:rsidTr="00137242">
        <w:trPr>
          <w:trHeight w:val="300"/>
        </w:trPr>
        <w:tc>
          <w:tcPr>
            <w:tcW w:w="1668" w:type="dxa"/>
            <w:noWrap/>
            <w:hideMark/>
          </w:tcPr>
          <w:p w:rsidR="00FC00D8" w:rsidRPr="00573A92" w:rsidRDefault="00FC00D8" w:rsidP="00137242">
            <w:pPr>
              <w:pStyle w:val="TableCellCode"/>
              <w:rPr>
                <w:lang w:val="en-US"/>
              </w:rPr>
            </w:pPr>
            <w:r w:rsidRPr="00573A92">
              <w:rPr>
                <w:lang w:val="en-US"/>
              </w:rPr>
              <w:lastRenderedPageBreak/>
              <w:t>PNAR</w:t>
            </w:r>
          </w:p>
        </w:tc>
        <w:tc>
          <w:tcPr>
            <w:tcW w:w="4536" w:type="dxa"/>
            <w:noWrap/>
            <w:hideMark/>
          </w:tcPr>
          <w:p w:rsidR="00FC00D8" w:rsidRPr="0061666E" w:rsidRDefault="00FC00D8" w:rsidP="00137242">
            <w:pPr>
              <w:pStyle w:val="TableCellText"/>
            </w:pPr>
            <w:r w:rsidRPr="00573A92">
              <w:rPr>
                <w:lang w:val="en-US"/>
              </w:rPr>
              <w:t>Narrat</w:t>
            </w:r>
            <w:r w:rsidRPr="0061666E">
              <w:t>ive Description</w:t>
            </w: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Code"/>
            </w:pPr>
            <w:r>
              <w:t>Если</w:t>
            </w:r>
            <w:r w:rsidRPr="00FC00D8">
              <w:t xml:space="preserve"> </w:t>
            </w:r>
            <w:r>
              <w:rPr>
                <w:lang w:val="en-US"/>
              </w:rPr>
              <w:t>p</w:t>
            </w:r>
            <w:r w:rsidRPr="00FC00D8">
              <w:t>@</w:t>
            </w:r>
            <w:r>
              <w:rPr>
                <w:lang w:val="en-US"/>
              </w:rPr>
              <w:t>RvIn</w:t>
            </w:r>
            <w:r w:rsidRPr="00FC00D8">
              <w:t xml:space="preserve"> = '</w:t>
            </w:r>
            <w:r>
              <w:rPr>
                <w:lang w:val="en-US"/>
              </w:rPr>
              <w:t>Y</w:t>
            </w:r>
            <w:r w:rsidRPr="00FC00D8">
              <w:t xml:space="preserve">' </w:t>
            </w:r>
            <w:r>
              <w:rPr>
                <w:lang w:val="en-US"/>
              </w:rPr>
              <w:t>and</w:t>
            </w:r>
            <w:r w:rsidRPr="00FC00D8">
              <w:t xml:space="preserve"> %</w:t>
            </w:r>
            <w:r>
              <w:rPr>
                <w:lang w:val="en-US"/>
              </w:rPr>
              <w:t>Subst</w:t>
            </w:r>
            <w:r w:rsidRPr="00FC00D8">
              <w:t>(</w:t>
            </w:r>
            <w:r>
              <w:rPr>
                <w:lang w:val="en-US"/>
              </w:rPr>
              <w:t>p</w:t>
            </w:r>
            <w:r w:rsidRPr="00FC00D8">
              <w:t>@</w:t>
            </w:r>
            <w:r>
              <w:rPr>
                <w:lang w:val="en-US"/>
              </w:rPr>
              <w:t>PNAR</w:t>
            </w:r>
            <w:r w:rsidRPr="00FC00D8">
              <w:t xml:space="preserve">: 30: 1) = ' ', </w:t>
            </w:r>
            <w:r>
              <w:t xml:space="preserve">то </w:t>
            </w:r>
            <w:r w:rsidRPr="00FC00D8">
              <w:t>%</w:t>
            </w:r>
            <w:r>
              <w:rPr>
                <w:lang w:val="en-US"/>
              </w:rPr>
              <w:t>Subst</w:t>
            </w:r>
            <w:r w:rsidRPr="00FC00D8">
              <w:t>(</w:t>
            </w:r>
            <w:r>
              <w:rPr>
                <w:lang w:val="en-US"/>
              </w:rPr>
              <w:t>p</w:t>
            </w:r>
            <w:r w:rsidRPr="00FC00D8">
              <w:t>@</w:t>
            </w:r>
            <w:r>
              <w:rPr>
                <w:lang w:val="en-US"/>
              </w:rPr>
              <w:t>PNAR</w:t>
            </w:r>
            <w:r w:rsidRPr="00FC00D8">
              <w:t xml:space="preserve">: </w:t>
            </w:r>
            <w:r>
              <w:t>1</w:t>
            </w:r>
            <w:r w:rsidRPr="00FC00D8">
              <w:t xml:space="preserve">: </w:t>
            </w:r>
            <w:r>
              <w:t>29</w:t>
            </w:r>
            <w:r w:rsidRPr="00FC00D8">
              <w:t>)</w:t>
            </w:r>
            <w:r>
              <w:t xml:space="preserve"> + </w:t>
            </w:r>
            <w:r w:rsidRPr="00FC00D8">
              <w:t>'*'.</w:t>
            </w:r>
            <w:r w:rsidRPr="00C85DD1">
              <w:br/>
            </w:r>
            <w:r>
              <w:t>Иначе p@</w:t>
            </w:r>
            <w:r>
              <w:rPr>
                <w:lang w:val="en-US"/>
              </w:rPr>
              <w:t>PNAR</w:t>
            </w:r>
            <w:r>
              <w:t>.</w:t>
            </w:r>
          </w:p>
        </w:tc>
      </w:tr>
      <w:tr w:rsidR="00FC00D8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C00D8" w:rsidRDefault="00FC00D8" w:rsidP="00137242">
            <w:pPr>
              <w:pStyle w:val="TableCellCode"/>
            </w:pPr>
            <w:r w:rsidRPr="00CC65AE">
              <w:t>CQNR</w:t>
            </w:r>
          </w:p>
        </w:tc>
        <w:tc>
          <w:tcPr>
            <w:tcW w:w="4536" w:type="dxa"/>
            <w:noWrap/>
            <w:hideMark/>
          </w:tcPr>
          <w:p w:rsidR="00FC00D8" w:rsidRPr="0061666E" w:rsidRDefault="00FC00D8" w:rsidP="00137242">
            <w:pPr>
              <w:pStyle w:val="TableCellText"/>
            </w:pPr>
            <w:r w:rsidRPr="0061666E">
              <w:t>Cheque Number</w:t>
            </w:r>
          </w:p>
        </w:tc>
        <w:tc>
          <w:tcPr>
            <w:tcW w:w="4110" w:type="dxa"/>
          </w:tcPr>
          <w:p w:rsidR="00FC00D8" w:rsidRPr="00572705" w:rsidRDefault="00572705" w:rsidP="0057270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 xml:space="preserve">cast </w:t>
            </w:r>
            <w:r w:rsidR="00FC00D8" w:rsidRPr="00FC00D8">
              <w:rPr>
                <w:lang w:val="en-US"/>
              </w:rPr>
              <w:t>p@</w:t>
            </w:r>
            <w:r w:rsidR="00FC00D8" w:rsidRPr="00572705">
              <w:rPr>
                <w:lang w:val="en-US"/>
              </w:rPr>
              <w:t>CQNR</w:t>
            </w:r>
            <w:r>
              <w:rPr>
                <w:lang w:val="en-US"/>
              </w:rPr>
              <w:t xml:space="preserve"> as Decimal(8 0)</w:t>
            </w:r>
          </w:p>
        </w:tc>
      </w:tr>
      <w:tr w:rsidR="00FC00D8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FC00D8" w:rsidRPr="00526559" w:rsidRDefault="00FC00D8" w:rsidP="00137242">
            <w:pPr>
              <w:pStyle w:val="TableCellCode"/>
            </w:pPr>
            <w:r w:rsidRPr="00526559">
              <w:t>Mode</w:t>
            </w:r>
          </w:p>
        </w:tc>
        <w:tc>
          <w:tcPr>
            <w:tcW w:w="4536" w:type="dxa"/>
            <w:noWrap/>
            <w:hideMark/>
          </w:tcPr>
          <w:p w:rsidR="00FC00D8" w:rsidRPr="0061666E" w:rsidRDefault="00FC00D8" w:rsidP="00137242">
            <w:pPr>
              <w:pStyle w:val="TableCellText"/>
            </w:pPr>
            <w:r w:rsidRPr="0061666E">
              <w:t>Режим работы</w:t>
            </w:r>
          </w:p>
        </w:tc>
        <w:tc>
          <w:tcPr>
            <w:tcW w:w="4110" w:type="dxa"/>
          </w:tcPr>
          <w:p w:rsidR="00FC00D8" w:rsidRPr="00FC00D8" w:rsidRDefault="00FC00D8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p@Mode</w:t>
            </w:r>
          </w:p>
        </w:tc>
      </w:tr>
      <w:tr w:rsidR="00FC00D8" w:rsidRPr="007E381C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FC00D8" w:rsidRPr="00526559" w:rsidRDefault="00FC00D8" w:rsidP="00137242">
            <w:pPr>
              <w:pStyle w:val="TableCellCode"/>
            </w:pPr>
            <w:r w:rsidRPr="00526559">
              <w:t>RvIn</w:t>
            </w:r>
          </w:p>
        </w:tc>
        <w:tc>
          <w:tcPr>
            <w:tcW w:w="4536" w:type="dxa"/>
            <w:noWrap/>
            <w:hideMark/>
          </w:tcPr>
          <w:p w:rsidR="00FC00D8" w:rsidRPr="00FC00D8" w:rsidRDefault="00FC00D8" w:rsidP="00137242">
            <w:pPr>
              <w:pStyle w:val="TableCellText"/>
            </w:pPr>
            <w:r>
              <w:t>Признак сторнирования</w:t>
            </w:r>
          </w:p>
        </w:tc>
        <w:tc>
          <w:tcPr>
            <w:tcW w:w="4110" w:type="dxa"/>
          </w:tcPr>
          <w:p w:rsidR="00FC00D8" w:rsidRPr="00B82E11" w:rsidRDefault="00FC00D8" w:rsidP="00137242">
            <w:pPr>
              <w:pStyle w:val="TableCellCode"/>
            </w:pPr>
            <w:r w:rsidRPr="00B82E11">
              <w:t>' ' (Пробел)</w:t>
            </w:r>
          </w:p>
        </w:tc>
      </w:tr>
      <w:tr w:rsidR="00FC00D8" w:rsidRPr="007E381C" w:rsidTr="00137242">
        <w:trPr>
          <w:trHeight w:val="300"/>
        </w:trPr>
        <w:tc>
          <w:tcPr>
            <w:tcW w:w="1668" w:type="dxa"/>
            <w:noWrap/>
            <w:hideMark/>
          </w:tcPr>
          <w:p w:rsidR="00FC00D8" w:rsidRDefault="00FC00D8" w:rsidP="00137242">
            <w:pPr>
              <w:pStyle w:val="TableCellCode"/>
            </w:pPr>
            <w:r w:rsidRPr="00526559">
              <w:t>Rtrn</w:t>
            </w:r>
          </w:p>
        </w:tc>
        <w:tc>
          <w:tcPr>
            <w:tcW w:w="4536" w:type="dxa"/>
            <w:noWrap/>
            <w:hideMark/>
          </w:tcPr>
          <w:p w:rsidR="00FC00D8" w:rsidRPr="0061666E" w:rsidRDefault="00FC00D8" w:rsidP="00137242">
            <w:pPr>
              <w:pStyle w:val="TableCellText"/>
            </w:pPr>
            <w:r w:rsidRPr="0061666E">
              <w:t>Код возврата</w:t>
            </w:r>
          </w:p>
        </w:tc>
        <w:tc>
          <w:tcPr>
            <w:tcW w:w="4110" w:type="dxa"/>
          </w:tcPr>
          <w:p w:rsidR="00FC00D8" w:rsidRPr="00D941A0" w:rsidRDefault="00FC00D8" w:rsidP="00137242">
            <w:pPr>
              <w:pStyle w:val="TableCellText"/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943979" w:rsidRPr="00943979" w:rsidRDefault="00943979" w:rsidP="002C4631">
      <w:pPr>
        <w:pStyle w:val="L3"/>
      </w:pPr>
      <w:r w:rsidRPr="0039127A">
        <w:t>Если код возврата (</w:t>
      </w:r>
      <w:r w:rsidRPr="00100B54">
        <w:t>Rt</w:t>
      </w:r>
      <w:r>
        <w:t>rn</w:t>
      </w:r>
      <w:r w:rsidRPr="0039127A">
        <w:t xml:space="preserve">) не </w:t>
      </w:r>
      <w:r w:rsidRPr="00667DE0">
        <w:t>равен '</w:t>
      </w:r>
      <w:r>
        <w:t xml:space="preserve"> </w:t>
      </w:r>
      <w:r w:rsidRPr="00667DE0">
        <w:t>'</w:t>
      </w:r>
      <w:r w:rsidR="00924490">
        <w:t xml:space="preserve"> (произошла ошибка)</w:t>
      </w:r>
      <w:r w:rsidRPr="00943979">
        <w:t>:</w:t>
      </w:r>
    </w:p>
    <w:p w:rsidR="00943979" w:rsidRDefault="00943979" w:rsidP="00943979">
      <w:pPr>
        <w:pStyle w:val="L4indent1"/>
      </w:pPr>
      <w:r>
        <w:t xml:space="preserve">потушить индикаторы </w:t>
      </w:r>
      <w:r>
        <w:rPr>
          <w:lang w:val="en-US"/>
        </w:rPr>
        <w:t>U</w:t>
      </w:r>
      <w:r w:rsidRPr="00943979">
        <w:t xml:space="preserve">7 </w:t>
      </w:r>
      <w:r>
        <w:t xml:space="preserve">и </w:t>
      </w:r>
      <w:r>
        <w:rPr>
          <w:lang w:val="en-US"/>
        </w:rPr>
        <w:t>U</w:t>
      </w:r>
      <w:r w:rsidRPr="00943979">
        <w:t>8;</w:t>
      </w:r>
    </w:p>
    <w:p w:rsidR="00FC00D8" w:rsidRPr="00943979" w:rsidRDefault="00943979" w:rsidP="00943979">
      <w:pPr>
        <w:pStyle w:val="L4indent1"/>
      </w:pPr>
      <w:r>
        <w:t xml:space="preserve">прочитать </w:t>
      </w:r>
      <w:r>
        <w:rPr>
          <w:lang w:val="en-US"/>
        </w:rPr>
        <w:t>Data</w:t>
      </w:r>
      <w:r w:rsidRPr="00943979">
        <w:t xml:space="preserve"> </w:t>
      </w:r>
      <w:r>
        <w:rPr>
          <w:lang w:val="en-US"/>
        </w:rPr>
        <w:t>Area LDA;</w:t>
      </w:r>
    </w:p>
    <w:p w:rsidR="00924490" w:rsidRPr="00924490" w:rsidRDefault="00943979" w:rsidP="00943979">
      <w:pPr>
        <w:pStyle w:val="L4indent1"/>
      </w:pPr>
      <w:r>
        <w:t xml:space="preserve">определить по полю </w:t>
      </w:r>
      <w:r>
        <w:rPr>
          <w:lang w:val="en-US"/>
        </w:rPr>
        <w:t>DBASE</w:t>
      </w:r>
      <w:r>
        <w:t xml:space="preserve"> </w:t>
      </w:r>
      <w:r w:rsidR="00924490">
        <w:t xml:space="preserve">текст </w:t>
      </w:r>
      <w:r>
        <w:t>со</w:t>
      </w:r>
      <w:r w:rsidR="00924490">
        <w:t xml:space="preserve">общения об ошибке (см. приложение </w:t>
      </w:r>
      <w:r w:rsidR="00E44A3C">
        <w:fldChar w:fldCharType="begin"/>
      </w:r>
      <w:r w:rsidR="00924490">
        <w:instrText xml:space="preserve"> REF _Ref407010877 \r \h </w:instrText>
      </w:r>
      <w:r w:rsidR="00E44A3C">
        <w:fldChar w:fldCharType="separate"/>
      </w:r>
      <w:r w:rsidR="007A64CA">
        <w:t>I.VI</w:t>
      </w:r>
      <w:r w:rsidR="00E44A3C">
        <w:fldChar w:fldCharType="end"/>
      </w:r>
      <w:r w:rsidR="00924490">
        <w:t xml:space="preserve">) и записать его в выходной параметр </w:t>
      </w:r>
      <w:r w:rsidR="00924490">
        <w:rPr>
          <w:lang w:val="en-US"/>
        </w:rPr>
        <w:t>p</w:t>
      </w:r>
      <w:r w:rsidR="00924490" w:rsidRPr="00924490">
        <w:t>@</w:t>
      </w:r>
      <w:r w:rsidR="00924490">
        <w:rPr>
          <w:lang w:val="en-US"/>
        </w:rPr>
        <w:t>ErrM</w:t>
      </w:r>
      <w:r w:rsidR="00924490">
        <w:t>;</w:t>
      </w:r>
    </w:p>
    <w:p w:rsidR="00943979" w:rsidRPr="00924490" w:rsidRDefault="00924490" w:rsidP="00943979">
      <w:pPr>
        <w:pStyle w:val="L4indent1"/>
      </w:pPr>
      <w:r>
        <w:t xml:space="preserve">если значение </w:t>
      </w:r>
      <w:r>
        <w:rPr>
          <w:lang w:val="en-US"/>
        </w:rPr>
        <w:t>DBASE</w:t>
      </w:r>
      <w:r>
        <w:t xml:space="preserve"> лежит на отрезке </w:t>
      </w:r>
      <w:r w:rsidRPr="00924490">
        <w:t xml:space="preserve">[1, 14], </w:t>
      </w:r>
      <w:r>
        <w:t xml:space="preserve">записать его в выходной параметр </w:t>
      </w:r>
      <w:r>
        <w:rPr>
          <w:lang w:val="en-US"/>
        </w:rPr>
        <w:t>p</w:t>
      </w:r>
      <w:r w:rsidRPr="00924490">
        <w:t>@</w:t>
      </w:r>
      <w:r>
        <w:rPr>
          <w:lang w:val="en-US"/>
        </w:rPr>
        <w:t>RtCd</w:t>
      </w:r>
      <w:r w:rsidRPr="00924490">
        <w:t xml:space="preserve">; </w:t>
      </w:r>
      <w:r>
        <w:t xml:space="preserve">в противном случае положить </w:t>
      </w:r>
      <w:r>
        <w:rPr>
          <w:lang w:val="en-US"/>
        </w:rPr>
        <w:t>p</w:t>
      </w:r>
      <w:r w:rsidRPr="00924490">
        <w:t>@</w:t>
      </w:r>
      <w:r>
        <w:rPr>
          <w:lang w:val="en-US"/>
        </w:rPr>
        <w:t>RtCd</w:t>
      </w:r>
      <w:r>
        <w:t xml:space="preserve"> = 15</w:t>
      </w:r>
      <w:r w:rsidRPr="00924490">
        <w:t>;</w:t>
      </w:r>
    </w:p>
    <w:p w:rsidR="00924490" w:rsidRDefault="00B65A75" w:rsidP="00943979">
      <w:pPr>
        <w:pStyle w:val="L4indent1"/>
      </w:pPr>
      <w:r>
        <w:t xml:space="preserve">Если параметр </w:t>
      </w:r>
      <w:r>
        <w:rPr>
          <w:lang w:val="en-US"/>
        </w:rPr>
        <w:t>p</w:t>
      </w:r>
      <w:r w:rsidRPr="00924490">
        <w:t>@</w:t>
      </w:r>
      <w:r>
        <w:rPr>
          <w:lang w:val="en-US"/>
        </w:rPr>
        <w:t>RRN</w:t>
      </w:r>
      <w:r w:rsidRPr="00924490">
        <w:t xml:space="preserve"> </w:t>
      </w:r>
      <w:r>
        <w:t xml:space="preserve">передан, </w:t>
      </w:r>
      <w:r w:rsidR="00924490">
        <w:t xml:space="preserve">положить </w:t>
      </w:r>
      <w:r w:rsidR="00924490">
        <w:rPr>
          <w:lang w:val="en-US"/>
        </w:rPr>
        <w:t>p</w:t>
      </w:r>
      <w:r w:rsidR="00924490" w:rsidRPr="00924490">
        <w:t>@</w:t>
      </w:r>
      <w:r w:rsidR="00924490">
        <w:rPr>
          <w:lang w:val="en-US"/>
        </w:rPr>
        <w:t>RRN</w:t>
      </w:r>
      <w:r w:rsidR="00924490" w:rsidRPr="00924490">
        <w:t xml:space="preserve"> = 0.</w:t>
      </w:r>
    </w:p>
    <w:p w:rsidR="00924490" w:rsidRDefault="00924490" w:rsidP="00924490">
      <w:pPr>
        <w:pStyle w:val="L3"/>
      </w:pPr>
      <w:r w:rsidRPr="0039127A">
        <w:t>Если код возврата (</w:t>
      </w:r>
      <w:r w:rsidRPr="00100B54">
        <w:t>Rt</w:t>
      </w:r>
      <w:r>
        <w:t>rn</w:t>
      </w:r>
      <w:r w:rsidRPr="0039127A">
        <w:t xml:space="preserve">) </w:t>
      </w:r>
      <w:r w:rsidRPr="00667DE0">
        <w:t>равен '</w:t>
      </w:r>
      <w:r>
        <w:t xml:space="preserve"> </w:t>
      </w:r>
      <w:r w:rsidRPr="00667DE0">
        <w:t>'</w:t>
      </w:r>
      <w:r>
        <w:t xml:space="preserve"> (обработка прошла успешно)</w:t>
      </w:r>
      <w:r w:rsidRPr="00943979">
        <w:t>:</w:t>
      </w:r>
    </w:p>
    <w:p w:rsidR="00924490" w:rsidRPr="00924490" w:rsidRDefault="00924490" w:rsidP="00924490">
      <w:pPr>
        <w:pStyle w:val="L4indent1"/>
      </w:pPr>
      <w:r>
        <w:t xml:space="preserve">положить </w:t>
      </w:r>
      <w:r>
        <w:rPr>
          <w:lang w:val="en-US"/>
        </w:rPr>
        <w:t>p</w:t>
      </w:r>
      <w:r w:rsidRPr="00924490">
        <w:t>@</w:t>
      </w:r>
      <w:r>
        <w:rPr>
          <w:lang w:val="en-US"/>
        </w:rPr>
        <w:t>RtCd</w:t>
      </w:r>
      <w:r>
        <w:t xml:space="preserve"> = 0 и </w:t>
      </w:r>
      <w:r>
        <w:rPr>
          <w:lang w:val="en-US"/>
        </w:rPr>
        <w:t>p</w:t>
      </w:r>
      <w:r w:rsidRPr="00924490">
        <w:t>@</w:t>
      </w:r>
      <w:r>
        <w:rPr>
          <w:lang w:val="en-US"/>
        </w:rPr>
        <w:t>ErrM</w:t>
      </w:r>
      <w:r>
        <w:t xml:space="preserve"> = </w:t>
      </w:r>
      <w:r w:rsidRPr="00924490">
        <w:t>*</w:t>
      </w:r>
      <w:r>
        <w:rPr>
          <w:lang w:val="en-US"/>
        </w:rPr>
        <w:t>Blanks</w:t>
      </w:r>
      <w:r w:rsidRPr="00924490">
        <w:t>;</w:t>
      </w:r>
    </w:p>
    <w:p w:rsidR="00924490" w:rsidRPr="00943979" w:rsidRDefault="00B65A75" w:rsidP="00924490">
      <w:pPr>
        <w:pStyle w:val="L4indent1"/>
      </w:pPr>
      <w:r>
        <w:t xml:space="preserve">если параметр </w:t>
      </w:r>
      <w:r>
        <w:rPr>
          <w:lang w:val="en-US"/>
        </w:rPr>
        <w:t>p</w:t>
      </w:r>
      <w:r w:rsidRPr="00924490">
        <w:t>@</w:t>
      </w:r>
      <w:r>
        <w:rPr>
          <w:lang w:val="en-US"/>
        </w:rPr>
        <w:t>RRN</w:t>
      </w:r>
      <w:r w:rsidRPr="00924490">
        <w:t xml:space="preserve"> </w:t>
      </w:r>
      <w:r>
        <w:t xml:space="preserve">передан, </w:t>
      </w:r>
      <w:r w:rsidR="00924490">
        <w:t xml:space="preserve">определить </w:t>
      </w:r>
      <w:r w:rsidR="00924490">
        <w:rPr>
          <w:lang w:val="en-US"/>
        </w:rPr>
        <w:t>RRN</w:t>
      </w:r>
      <w:r w:rsidR="00924490" w:rsidRPr="00924490">
        <w:t xml:space="preserve"> </w:t>
      </w:r>
      <w:r w:rsidR="00924490">
        <w:t xml:space="preserve">сделанной записи в файле </w:t>
      </w:r>
      <w:r w:rsidR="00924490">
        <w:rPr>
          <w:lang w:val="en-US"/>
        </w:rPr>
        <w:t>RSACMTPD</w:t>
      </w:r>
      <w:r w:rsidR="00924490">
        <w:t xml:space="preserve">; записать </w:t>
      </w:r>
      <w:r w:rsidR="005C122E">
        <w:t xml:space="preserve">его </w:t>
      </w:r>
      <w:r w:rsidR="00924490">
        <w:t xml:space="preserve">в выходной параметр </w:t>
      </w:r>
      <w:r w:rsidR="00924490">
        <w:rPr>
          <w:lang w:val="en-US"/>
        </w:rPr>
        <w:t>p</w:t>
      </w:r>
      <w:r w:rsidR="00924490" w:rsidRPr="00924490">
        <w:t>@</w:t>
      </w:r>
      <w:r w:rsidR="00924490">
        <w:rPr>
          <w:lang w:val="en-US"/>
        </w:rPr>
        <w:t>RRN</w:t>
      </w:r>
      <w:r w:rsidR="00924490" w:rsidRPr="00924490">
        <w:t>.</w:t>
      </w:r>
    </w:p>
    <w:p w:rsidR="0092260F" w:rsidRPr="00924490" w:rsidRDefault="0092260F" w:rsidP="0092260F">
      <w:pPr>
        <w:pStyle w:val="2"/>
        <w:rPr>
          <w:lang w:val="en-US"/>
        </w:rPr>
      </w:pPr>
      <w:bookmarkStart w:id="743" w:name="_Toc422234750"/>
      <w:r>
        <w:rPr>
          <w:lang w:val="en-US"/>
        </w:rPr>
        <w:t>IFXPPRPR</w:t>
      </w:r>
      <w:r w:rsidRPr="00924490">
        <w:rPr>
          <w:lang w:val="en-US"/>
        </w:rPr>
        <w:t xml:space="preserve"> — </w:t>
      </w:r>
      <w:r>
        <w:rPr>
          <w:lang w:val="en-US"/>
        </w:rPr>
        <w:t>RPGLE</w:t>
      </w:r>
      <w:r w:rsidRPr="00924490">
        <w:rPr>
          <w:lang w:val="en-US"/>
        </w:rPr>
        <w:t xml:space="preserve"> — </w:t>
      </w:r>
      <w:r>
        <w:rPr>
          <w:lang w:val="en-US"/>
        </w:rPr>
        <w:t>Recreate</w:t>
      </w:r>
      <w:r w:rsidRPr="00924490">
        <w:rPr>
          <w:lang w:val="en-US"/>
        </w:rPr>
        <w:t xml:space="preserve"> </w:t>
      </w:r>
      <w:r>
        <w:rPr>
          <w:lang w:val="en-US"/>
        </w:rPr>
        <w:t>projects</w:t>
      </w:r>
      <w:r w:rsidRPr="00924490">
        <w:rPr>
          <w:lang w:val="en-US"/>
        </w:rPr>
        <w:t xml:space="preserve"> (</w:t>
      </w:r>
      <w:r>
        <w:rPr>
          <w:lang w:val="en-US"/>
        </w:rPr>
        <w:t>in</w:t>
      </w:r>
      <w:r w:rsidRPr="00924490">
        <w:rPr>
          <w:lang w:val="en-US"/>
        </w:rPr>
        <w:t xml:space="preserve"> </w:t>
      </w:r>
      <w:r>
        <w:rPr>
          <w:lang w:val="en-US"/>
        </w:rPr>
        <w:t>the</w:t>
      </w:r>
      <w:r w:rsidRPr="00924490">
        <w:rPr>
          <w:lang w:val="en-US"/>
        </w:rPr>
        <w:t xml:space="preserve"> </w:t>
      </w:r>
      <w:r>
        <w:rPr>
          <w:lang w:val="en-US"/>
        </w:rPr>
        <w:t>morning</w:t>
      </w:r>
      <w:r w:rsidRPr="00924490">
        <w:rPr>
          <w:lang w:val="en-US"/>
        </w:rPr>
        <w:t>)</w:t>
      </w:r>
      <w:bookmarkEnd w:id="735"/>
      <w:bookmarkEnd w:id="743"/>
    </w:p>
    <w:p w:rsidR="0092260F" w:rsidRPr="0092260F" w:rsidRDefault="0092260F" w:rsidP="0092260F">
      <w:pPr>
        <w:rPr>
          <w:lang w:val="ru-RU"/>
        </w:rPr>
      </w:pPr>
      <w:r>
        <w:rPr>
          <w:lang w:val="ru-RU"/>
        </w:rPr>
        <w:t>Новая</w:t>
      </w:r>
      <w:r w:rsidRPr="00924490">
        <w:rPr>
          <w:lang w:val="ru-RU"/>
        </w:rPr>
        <w:t xml:space="preserve"> </w:t>
      </w:r>
      <w:r>
        <w:rPr>
          <w:lang w:val="ru-RU"/>
        </w:rPr>
        <w:t>программа</w:t>
      </w:r>
      <w:r w:rsidRPr="00924490">
        <w:rPr>
          <w:lang w:val="ru-RU"/>
        </w:rPr>
        <w:t xml:space="preserve">, </w:t>
      </w:r>
      <w:r>
        <w:rPr>
          <w:lang w:val="ru-RU"/>
        </w:rPr>
        <w:t>работающая</w:t>
      </w:r>
      <w:r w:rsidRPr="00924490">
        <w:rPr>
          <w:lang w:val="ru-RU"/>
        </w:rPr>
        <w:t xml:space="preserve"> </w:t>
      </w:r>
      <w:r>
        <w:rPr>
          <w:lang w:val="ru-RU"/>
        </w:rPr>
        <w:t>в</w:t>
      </w:r>
      <w:r w:rsidRPr="00924490">
        <w:rPr>
          <w:lang w:val="ru-RU"/>
        </w:rPr>
        <w:t xml:space="preserve"> </w:t>
      </w:r>
      <w:r>
        <w:t>COB</w:t>
      </w:r>
      <w:r w:rsidRPr="00924490">
        <w:rPr>
          <w:lang w:val="ru-RU"/>
        </w:rPr>
        <w:t xml:space="preserve"> </w:t>
      </w:r>
      <w:r>
        <w:t>After</w:t>
      </w:r>
      <w:r w:rsidRPr="00924490">
        <w:rPr>
          <w:lang w:val="ru-RU"/>
        </w:rPr>
        <w:t xml:space="preserve">. </w:t>
      </w:r>
      <w:r>
        <w:rPr>
          <w:lang w:val="ru-RU"/>
        </w:rPr>
        <w:t>Она</w:t>
      </w:r>
      <w:r w:rsidRPr="00924490">
        <w:rPr>
          <w:lang w:val="ru-RU"/>
        </w:rPr>
        <w:t xml:space="preserve"> </w:t>
      </w:r>
      <w:r>
        <w:rPr>
          <w:lang w:val="ru-RU"/>
        </w:rPr>
        <w:t>осуществляет</w:t>
      </w:r>
      <w:r w:rsidRPr="00924490">
        <w:rPr>
          <w:lang w:val="ru-RU"/>
        </w:rPr>
        <w:t xml:space="preserve"> </w:t>
      </w:r>
      <w:r>
        <w:rPr>
          <w:lang w:val="ru-RU"/>
        </w:rPr>
        <w:t>утреннее</w:t>
      </w:r>
      <w:r w:rsidRPr="00924490">
        <w:rPr>
          <w:lang w:val="ru-RU"/>
        </w:rPr>
        <w:t xml:space="preserve"> </w:t>
      </w:r>
      <w:r>
        <w:rPr>
          <w:lang w:val="ru-RU"/>
        </w:rPr>
        <w:t>пересоздание проджектов по всем подтверждённым блокировкам.</w:t>
      </w:r>
    </w:p>
    <w:p w:rsidR="0092260F" w:rsidRPr="00424221" w:rsidRDefault="0092260F" w:rsidP="00424221">
      <w:pPr>
        <w:pStyle w:val="ac"/>
      </w:pPr>
      <w:r w:rsidRPr="00424221">
        <w:t>Параметры запуска</w:t>
      </w:r>
    </w:p>
    <w:p w:rsidR="0092260F" w:rsidRDefault="0092260F" w:rsidP="00047F91">
      <w:pPr>
        <w:pStyle w:val="a4"/>
        <w:numPr>
          <w:ilvl w:val="0"/>
          <w:numId w:val="6"/>
        </w:numPr>
        <w:rPr>
          <w:lang w:val="ru-RU"/>
        </w:rPr>
      </w:pPr>
      <w:r w:rsidRPr="0092260F">
        <w:rPr>
          <w:lang w:val="ru-RU"/>
        </w:rPr>
        <w:t>Нет</w:t>
      </w:r>
    </w:p>
    <w:p w:rsidR="0092260F" w:rsidRDefault="0092260F" w:rsidP="0092260F">
      <w:pPr>
        <w:pStyle w:val="ac"/>
        <w:rPr>
          <w:lang w:val="en-US"/>
        </w:rPr>
      </w:pPr>
      <w:r>
        <w:t>Алгоритм работы</w:t>
      </w:r>
    </w:p>
    <w:p w:rsidR="00C13C5B" w:rsidRDefault="00C13C5B" w:rsidP="00C13C5B">
      <w:pPr>
        <w:pStyle w:val="L3"/>
      </w:pPr>
      <w:r>
        <w:t xml:space="preserve">Для каждой записи файла </w:t>
      </w:r>
      <w:r>
        <w:rPr>
          <w:lang w:val="en-US"/>
        </w:rPr>
        <w:t>IFXPPABL</w:t>
      </w:r>
      <w:r>
        <w:t>, описывающей подтверждённую блокировку (</w:t>
      </w:r>
      <w:r>
        <w:rPr>
          <w:lang w:val="en-US"/>
        </w:rPr>
        <w:t>ABTYPE</w:t>
      </w:r>
      <w:r>
        <w:t xml:space="preserve"> = </w:t>
      </w:r>
      <w:r w:rsidRPr="00C13C5B">
        <w:t>'</w:t>
      </w:r>
      <w:r>
        <w:rPr>
          <w:lang w:val="en-US"/>
        </w:rPr>
        <w:t>A</w:t>
      </w:r>
      <w:r w:rsidRPr="00C13C5B">
        <w:t>'</w:t>
      </w:r>
      <w:r>
        <w:t>)</w:t>
      </w:r>
      <w:r w:rsidRPr="00C13C5B">
        <w:t xml:space="preserve"> </w:t>
      </w:r>
      <w:r>
        <w:t>выполнить следующие действия:</w:t>
      </w:r>
    </w:p>
    <w:p w:rsidR="00C13C5B" w:rsidRPr="00C13C5B" w:rsidRDefault="00C13C5B" w:rsidP="00C13C5B">
      <w:pPr>
        <w:pStyle w:val="L4indent1"/>
      </w:pPr>
      <w:r>
        <w:t xml:space="preserve">Пересоздать проджект с помощью программы </w:t>
      </w:r>
      <w:r>
        <w:rPr>
          <w:lang w:val="en-US"/>
        </w:rPr>
        <w:t>IFXPPMPR</w:t>
      </w:r>
      <w:r w:rsidRPr="00C13C5B">
        <w:t>:</w:t>
      </w:r>
    </w:p>
    <w:p w:rsidR="00C13C5B" w:rsidRDefault="00C13C5B" w:rsidP="00C13C5B">
      <w:pPr>
        <w:pStyle w:val="ac"/>
        <w:rPr>
          <w:lang w:val="en-US"/>
        </w:rPr>
      </w:pPr>
      <w:r>
        <w:t>Параметры вызова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C13C5B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C13C5B" w:rsidRPr="003A7B0C" w:rsidRDefault="00C13C5B" w:rsidP="00137242">
            <w:pPr>
              <w:pStyle w:val="TableCellText"/>
            </w:pPr>
            <w:r>
              <w:t>Параметр</w:t>
            </w:r>
          </w:p>
        </w:tc>
        <w:tc>
          <w:tcPr>
            <w:tcW w:w="4536" w:type="dxa"/>
          </w:tcPr>
          <w:p w:rsidR="00C13C5B" w:rsidRPr="003A7B0C" w:rsidRDefault="00C13C5B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C13C5B" w:rsidRPr="00ED0E14" w:rsidRDefault="00C13C5B" w:rsidP="00137242">
            <w:pPr>
              <w:pStyle w:val="TableCellText"/>
            </w:pPr>
            <w:r>
              <w:t>Что передать</w:t>
            </w:r>
          </w:p>
        </w:tc>
      </w:tr>
      <w:tr w:rsidR="00C13C5B" w:rsidRPr="009254F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C13C5B" w:rsidRPr="00D96E29" w:rsidRDefault="00C13C5B" w:rsidP="00137242">
            <w:pPr>
              <w:pStyle w:val="TableCellCode"/>
            </w:pPr>
            <w:r w:rsidRPr="00AE244F">
              <w:t>p@Action</w:t>
            </w:r>
          </w:p>
        </w:tc>
        <w:tc>
          <w:tcPr>
            <w:tcW w:w="4536" w:type="dxa"/>
            <w:noWrap/>
            <w:vAlign w:val="top"/>
            <w:hideMark/>
          </w:tcPr>
          <w:p w:rsidR="00C13C5B" w:rsidRPr="00D96E29" w:rsidRDefault="00C13C5B" w:rsidP="00137242">
            <w:pPr>
              <w:pStyle w:val="TableCellText"/>
            </w:pPr>
            <w:r w:rsidRPr="00AE244F">
              <w:t>Режим работы</w:t>
            </w:r>
          </w:p>
        </w:tc>
        <w:tc>
          <w:tcPr>
            <w:tcW w:w="4110" w:type="dxa"/>
          </w:tcPr>
          <w:p w:rsidR="00C13C5B" w:rsidRPr="00950600" w:rsidRDefault="00C13C5B" w:rsidP="00137242">
            <w:pPr>
              <w:pStyle w:val="TableCellCode"/>
            </w:pPr>
            <w:r>
              <w:rPr>
                <w:lang w:val="en-US"/>
              </w:rPr>
              <w:t>'*RECREATE'</w:t>
            </w:r>
          </w:p>
        </w:tc>
      </w:tr>
      <w:tr w:rsidR="00C13C5B" w:rsidRPr="00736C63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vAlign w:val="top"/>
            <w:hideMark/>
          </w:tcPr>
          <w:p w:rsidR="00C13C5B" w:rsidRPr="00D96E29" w:rsidRDefault="00C13C5B" w:rsidP="00137242">
            <w:pPr>
              <w:pStyle w:val="TableCellCode"/>
            </w:pPr>
            <w:r w:rsidRPr="00AE244F">
              <w:t>p@Block</w:t>
            </w:r>
          </w:p>
        </w:tc>
        <w:tc>
          <w:tcPr>
            <w:tcW w:w="4536" w:type="dxa"/>
            <w:noWrap/>
            <w:vAlign w:val="top"/>
            <w:hideMark/>
          </w:tcPr>
          <w:p w:rsidR="00C13C5B" w:rsidRPr="003843C4" w:rsidRDefault="00C13C5B" w:rsidP="00137242">
            <w:pPr>
              <w:pStyle w:val="TableCellText"/>
            </w:pPr>
            <w:r w:rsidRPr="00AE244F">
              <w:t>Блокировка</w:t>
            </w:r>
          </w:p>
        </w:tc>
        <w:tc>
          <w:tcPr>
            <w:tcW w:w="4110" w:type="dxa"/>
          </w:tcPr>
          <w:p w:rsidR="00C13C5B" w:rsidRPr="004E41B5" w:rsidRDefault="00C13C5B" w:rsidP="00137242">
            <w:pPr>
              <w:pStyle w:val="TableCellText"/>
            </w:pPr>
            <w:r>
              <w:t xml:space="preserve">Запись файла </w:t>
            </w:r>
            <w:r w:rsidRPr="0039127A">
              <w:t>IFXPPABP</w:t>
            </w:r>
            <w:r>
              <w:t xml:space="preserve"> по блокировке</w:t>
            </w:r>
          </w:p>
        </w:tc>
      </w:tr>
      <w:tr w:rsidR="00C13C5B" w:rsidRPr="003843C4" w:rsidTr="00137242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C13C5B" w:rsidRPr="003843C4" w:rsidRDefault="00C13C5B" w:rsidP="00137242">
            <w:pPr>
              <w:pStyle w:val="TableCellCode"/>
            </w:pPr>
            <w:r w:rsidRPr="00AE244F">
              <w:lastRenderedPageBreak/>
              <w:t>p@RtCd</w:t>
            </w:r>
          </w:p>
        </w:tc>
        <w:tc>
          <w:tcPr>
            <w:tcW w:w="4536" w:type="dxa"/>
            <w:noWrap/>
            <w:vAlign w:val="top"/>
            <w:hideMark/>
          </w:tcPr>
          <w:p w:rsidR="00C13C5B" w:rsidRPr="00A17B1E" w:rsidRDefault="00C13C5B" w:rsidP="00137242">
            <w:pPr>
              <w:pStyle w:val="TableCellText"/>
            </w:pPr>
            <w:r w:rsidRPr="00AE244F">
              <w:t>Код возврата</w:t>
            </w:r>
          </w:p>
        </w:tc>
        <w:tc>
          <w:tcPr>
            <w:tcW w:w="4110" w:type="dxa"/>
          </w:tcPr>
          <w:p w:rsidR="00C13C5B" w:rsidRPr="00950600" w:rsidRDefault="00C13C5B" w:rsidP="00137242">
            <w:pPr>
              <w:pStyle w:val="TableCellCode"/>
            </w:pPr>
          </w:p>
        </w:tc>
      </w:tr>
      <w:tr w:rsidR="00C13C5B" w:rsidRPr="003843C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  <w:vAlign w:val="top"/>
          </w:tcPr>
          <w:p w:rsidR="00C13C5B" w:rsidRPr="003843C4" w:rsidRDefault="00C13C5B" w:rsidP="00137242">
            <w:pPr>
              <w:pStyle w:val="TableCellCode"/>
            </w:pPr>
            <w:r w:rsidRPr="00AE244F">
              <w:t>p@ErrM</w:t>
            </w:r>
          </w:p>
        </w:tc>
        <w:tc>
          <w:tcPr>
            <w:tcW w:w="4536" w:type="dxa"/>
            <w:vAlign w:val="top"/>
          </w:tcPr>
          <w:p w:rsidR="00C13C5B" w:rsidRPr="00D96E29" w:rsidRDefault="00C13C5B" w:rsidP="00137242">
            <w:pPr>
              <w:pStyle w:val="TableCellText"/>
            </w:pPr>
            <w:r w:rsidRPr="00AE244F">
              <w:t>Текст ошибки</w:t>
            </w:r>
          </w:p>
        </w:tc>
        <w:tc>
          <w:tcPr>
            <w:tcW w:w="4110" w:type="dxa"/>
          </w:tcPr>
          <w:p w:rsidR="00C13C5B" w:rsidRPr="00950600" w:rsidRDefault="00C13C5B" w:rsidP="00137242">
            <w:pPr>
              <w:pStyle w:val="TableCellCode"/>
            </w:pPr>
          </w:p>
        </w:tc>
      </w:tr>
    </w:tbl>
    <w:p w:rsidR="00C13C5B" w:rsidRPr="0062787A" w:rsidRDefault="00C13C5B" w:rsidP="00C13C5B">
      <w:pPr>
        <w:pStyle w:val="L4indent1"/>
      </w:pPr>
      <w:r w:rsidRPr="00C13C5B">
        <w:t xml:space="preserve">Проанализировать результат работы </w:t>
      </w:r>
      <w:r w:rsidRPr="00A20CA8">
        <w:t>API</w:t>
      </w:r>
      <w:r w:rsidRPr="00C13C5B">
        <w:t>. Если код возврата (</w:t>
      </w:r>
      <w:r>
        <w:t>p</w:t>
      </w:r>
      <w:r w:rsidRPr="00C13C5B">
        <w:t>@</w:t>
      </w:r>
      <w:r w:rsidRPr="00D96E29">
        <w:t>RtCd</w:t>
      </w:r>
      <w:r w:rsidRPr="00C13C5B">
        <w:t>) не равен '0', за</w:t>
      </w:r>
      <w:r w:rsidR="0062787A">
        <w:t xml:space="preserve">писать ошибку в лог </w:t>
      </w:r>
      <w:r w:rsidR="0062787A">
        <w:rPr>
          <w:lang w:val="en-US"/>
        </w:rPr>
        <w:t>IFXPPJRP</w:t>
      </w:r>
      <w:r w:rsidRPr="00C13C5B">
        <w:t>.</w:t>
      </w:r>
    </w:p>
    <w:p w:rsidR="0062787A" w:rsidRDefault="0062787A" w:rsidP="0062787A">
      <w:pPr>
        <w:pStyle w:val="ac"/>
        <w:rPr>
          <w:lang w:val="en-US"/>
        </w:rPr>
      </w:pPr>
      <w:r>
        <w:t>IFXPPJRP</w:t>
      </w:r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C145B7" w:rsidTr="001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145B7" w:rsidRPr="003A7B0C" w:rsidRDefault="00C145B7" w:rsidP="00137242">
            <w:pPr>
              <w:pStyle w:val="TableCellText"/>
            </w:pPr>
            <w:r w:rsidRPr="003A7B0C">
              <w:t>Имя поля</w:t>
            </w:r>
          </w:p>
        </w:tc>
        <w:tc>
          <w:tcPr>
            <w:tcW w:w="4536" w:type="dxa"/>
          </w:tcPr>
          <w:p w:rsidR="00C145B7" w:rsidRPr="003A7B0C" w:rsidRDefault="00C145B7" w:rsidP="00137242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C145B7" w:rsidRPr="00ED0E14" w:rsidRDefault="00C145B7" w:rsidP="00137242">
            <w:pPr>
              <w:pStyle w:val="TableCellText"/>
            </w:pPr>
            <w:r>
              <w:t>Чем заполнять</w:t>
            </w:r>
          </w:p>
        </w:tc>
      </w:tr>
      <w:tr w:rsidR="00C145B7" w:rsidTr="00137242">
        <w:tc>
          <w:tcPr>
            <w:tcW w:w="0" w:type="auto"/>
          </w:tcPr>
          <w:p w:rsidR="00C145B7" w:rsidRPr="00F429AD" w:rsidRDefault="00C145B7" w:rsidP="00137242">
            <w:pPr>
              <w:pStyle w:val="TableCellCode"/>
            </w:pPr>
            <w:r>
              <w:rPr>
                <w:lang w:val="en-US"/>
              </w:rPr>
              <w:t>JR</w:t>
            </w:r>
            <w:r>
              <w:t>ID</w:t>
            </w:r>
          </w:p>
        </w:tc>
        <w:tc>
          <w:tcPr>
            <w:tcW w:w="4536" w:type="dxa"/>
          </w:tcPr>
          <w:p w:rsidR="00C145B7" w:rsidRPr="003A7B0C" w:rsidRDefault="00C145B7" w:rsidP="00137242">
            <w:pPr>
              <w:pStyle w:val="TableCellText"/>
            </w:pPr>
            <w:r>
              <w:t>Внутренний индентификатор блокировки</w:t>
            </w:r>
          </w:p>
        </w:tc>
        <w:tc>
          <w:tcPr>
            <w:tcW w:w="4110" w:type="dxa"/>
          </w:tcPr>
          <w:p w:rsidR="00C145B7" w:rsidRPr="004E41B5" w:rsidRDefault="00C145B7" w:rsidP="00137242">
            <w:pPr>
              <w:pStyle w:val="TableCellCode"/>
            </w:pPr>
            <w:r>
              <w:t>ABID</w:t>
            </w:r>
          </w:p>
        </w:tc>
      </w:tr>
      <w:tr w:rsidR="00C145B7" w:rsidRPr="00A26CD6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145B7" w:rsidRDefault="00C145B7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BLKSRC</w:t>
            </w:r>
          </w:p>
        </w:tc>
        <w:tc>
          <w:tcPr>
            <w:tcW w:w="4536" w:type="dxa"/>
          </w:tcPr>
          <w:p w:rsidR="00C145B7" w:rsidRPr="00285A65" w:rsidRDefault="00C145B7" w:rsidP="00137242">
            <w:pPr>
              <w:pStyle w:val="TableCellText"/>
            </w:pPr>
            <w:r w:rsidRPr="00285A65">
              <w:t>Код системы-инициатора блокировки</w:t>
            </w:r>
          </w:p>
        </w:tc>
        <w:tc>
          <w:tcPr>
            <w:tcW w:w="4110" w:type="dxa"/>
          </w:tcPr>
          <w:p w:rsidR="00C145B7" w:rsidRPr="00D941A0" w:rsidRDefault="00C145B7" w:rsidP="00137242">
            <w:pPr>
              <w:pStyle w:val="TableCellCode"/>
            </w:pPr>
            <w:r>
              <w:rPr>
                <w:rFonts w:cs="Consolas"/>
              </w:rPr>
              <w:t>ABBLKSRC</w:t>
            </w:r>
          </w:p>
        </w:tc>
      </w:tr>
      <w:tr w:rsidR="00C145B7" w:rsidRPr="009254F4" w:rsidTr="00137242">
        <w:trPr>
          <w:trHeight w:val="300"/>
        </w:trPr>
        <w:tc>
          <w:tcPr>
            <w:tcW w:w="1668" w:type="dxa"/>
            <w:noWrap/>
            <w:hideMark/>
          </w:tcPr>
          <w:p w:rsidR="00C145B7" w:rsidRDefault="00C145B7" w:rsidP="00137242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BLKID</w:t>
            </w:r>
          </w:p>
        </w:tc>
        <w:tc>
          <w:tcPr>
            <w:tcW w:w="4536" w:type="dxa"/>
            <w:noWrap/>
            <w:hideMark/>
          </w:tcPr>
          <w:p w:rsidR="00C145B7" w:rsidRPr="00E54041" w:rsidRDefault="00C145B7" w:rsidP="00137242">
            <w:pPr>
              <w:pStyle w:val="TableCellText"/>
            </w:pPr>
            <w:r w:rsidRPr="00E54041">
              <w:t>Идентификатор блокировки во внешней системе</w:t>
            </w:r>
          </w:p>
        </w:tc>
        <w:tc>
          <w:tcPr>
            <w:tcW w:w="4110" w:type="dxa"/>
          </w:tcPr>
          <w:p w:rsidR="00C145B7" w:rsidRPr="00D941A0" w:rsidRDefault="00C145B7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BLKID</w:t>
            </w:r>
          </w:p>
        </w:tc>
      </w:tr>
      <w:tr w:rsidR="00C145B7" w:rsidRPr="009254F4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145B7" w:rsidRDefault="00C145B7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OBJREF</w:t>
            </w:r>
          </w:p>
        </w:tc>
        <w:tc>
          <w:tcPr>
            <w:tcW w:w="4536" w:type="dxa"/>
            <w:noWrap/>
            <w:hideMark/>
          </w:tcPr>
          <w:p w:rsidR="00C145B7" w:rsidRPr="00E54041" w:rsidRDefault="00C145B7" w:rsidP="00137242">
            <w:pPr>
              <w:pStyle w:val="TableCellText"/>
            </w:pPr>
            <w:r w:rsidRPr="00E54041">
              <w:t>Референс объекта системы-инициатора</w:t>
            </w:r>
          </w:p>
        </w:tc>
        <w:tc>
          <w:tcPr>
            <w:tcW w:w="4110" w:type="dxa"/>
          </w:tcPr>
          <w:p w:rsidR="00C145B7" w:rsidRPr="00D941A0" w:rsidRDefault="00C145B7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OBJREF</w:t>
            </w:r>
          </w:p>
        </w:tc>
      </w:tr>
      <w:tr w:rsidR="00C145B7" w:rsidRPr="00D51527" w:rsidTr="00137242">
        <w:trPr>
          <w:trHeight w:val="300"/>
        </w:trPr>
        <w:tc>
          <w:tcPr>
            <w:tcW w:w="1668" w:type="dxa"/>
            <w:noWrap/>
            <w:hideMark/>
          </w:tcPr>
          <w:p w:rsidR="00C145B7" w:rsidRDefault="00C145B7" w:rsidP="00137242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BRCA</w:t>
            </w:r>
          </w:p>
        </w:tc>
        <w:tc>
          <w:tcPr>
            <w:tcW w:w="4536" w:type="dxa"/>
            <w:vMerge w:val="restart"/>
            <w:noWrap/>
            <w:hideMark/>
          </w:tcPr>
          <w:p w:rsidR="00C145B7" w:rsidRPr="00E54041" w:rsidRDefault="00C145B7" w:rsidP="00137242">
            <w:pPr>
              <w:pStyle w:val="TableCellText"/>
            </w:pPr>
            <w:r w:rsidRPr="00E54041">
              <w:t>Сч</w:t>
            </w:r>
            <w:r>
              <w:t>ё</w:t>
            </w:r>
            <w:r w:rsidRPr="00E54041">
              <w:t xml:space="preserve">т в формате </w:t>
            </w:r>
            <w:r>
              <w:t>MIDAS</w:t>
            </w:r>
          </w:p>
        </w:tc>
        <w:tc>
          <w:tcPr>
            <w:tcW w:w="4110" w:type="dxa"/>
          </w:tcPr>
          <w:p w:rsidR="00C145B7" w:rsidRPr="00B82E11" w:rsidRDefault="00C145B7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BRCA</w:t>
            </w:r>
          </w:p>
        </w:tc>
      </w:tr>
      <w:tr w:rsidR="00C145B7" w:rsidRPr="00AC0040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145B7" w:rsidRDefault="00C145B7" w:rsidP="00137242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CNUM</w:t>
            </w:r>
          </w:p>
        </w:tc>
        <w:tc>
          <w:tcPr>
            <w:tcW w:w="4536" w:type="dxa"/>
            <w:vMerge/>
            <w:noWrap/>
            <w:hideMark/>
          </w:tcPr>
          <w:p w:rsidR="00C145B7" w:rsidRPr="00285A65" w:rsidRDefault="00C145B7" w:rsidP="00137242">
            <w:pPr>
              <w:pStyle w:val="TableCellText"/>
            </w:pPr>
          </w:p>
        </w:tc>
        <w:tc>
          <w:tcPr>
            <w:tcW w:w="4110" w:type="dxa"/>
          </w:tcPr>
          <w:p w:rsidR="00C145B7" w:rsidRPr="00B82E11" w:rsidRDefault="00C145B7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CNUM</w:t>
            </w:r>
          </w:p>
        </w:tc>
      </w:tr>
      <w:tr w:rsidR="00C145B7" w:rsidRPr="00413963" w:rsidTr="00137242">
        <w:trPr>
          <w:trHeight w:val="300"/>
        </w:trPr>
        <w:tc>
          <w:tcPr>
            <w:tcW w:w="1668" w:type="dxa"/>
            <w:noWrap/>
            <w:hideMark/>
          </w:tcPr>
          <w:p w:rsidR="00C145B7" w:rsidRPr="00AC0040" w:rsidRDefault="00C145B7" w:rsidP="00137242">
            <w:pPr>
              <w:pStyle w:val="TableCellCode"/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CCY</w:t>
            </w:r>
          </w:p>
        </w:tc>
        <w:tc>
          <w:tcPr>
            <w:tcW w:w="4536" w:type="dxa"/>
            <w:vMerge/>
            <w:noWrap/>
            <w:hideMark/>
          </w:tcPr>
          <w:p w:rsidR="00C145B7" w:rsidRPr="00AC0040" w:rsidRDefault="00C145B7" w:rsidP="00137242">
            <w:pPr>
              <w:pStyle w:val="TableCellText"/>
            </w:pPr>
          </w:p>
        </w:tc>
        <w:tc>
          <w:tcPr>
            <w:tcW w:w="4110" w:type="dxa"/>
          </w:tcPr>
          <w:p w:rsidR="00C145B7" w:rsidRPr="00B81944" w:rsidRDefault="00C145B7" w:rsidP="00137242">
            <w:pPr>
              <w:pStyle w:val="TableCellCode"/>
              <w:rPr>
                <w:rFonts w:cs="Arial"/>
                <w:sz w:val="20"/>
                <w:szCs w:val="20"/>
              </w:rPr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CCY</w:t>
            </w:r>
          </w:p>
        </w:tc>
      </w:tr>
      <w:tr w:rsidR="00C145B7" w:rsidRPr="0017341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145B7" w:rsidRDefault="00C145B7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ACOD</w:t>
            </w:r>
          </w:p>
        </w:tc>
        <w:tc>
          <w:tcPr>
            <w:tcW w:w="4536" w:type="dxa"/>
            <w:vMerge/>
            <w:noWrap/>
            <w:hideMark/>
          </w:tcPr>
          <w:p w:rsidR="00C145B7" w:rsidRPr="00AC0040" w:rsidRDefault="00C145B7" w:rsidP="00137242">
            <w:pPr>
              <w:pStyle w:val="TableCellText"/>
            </w:pPr>
          </w:p>
        </w:tc>
        <w:tc>
          <w:tcPr>
            <w:tcW w:w="4110" w:type="dxa"/>
          </w:tcPr>
          <w:p w:rsidR="00C145B7" w:rsidRPr="00B82E11" w:rsidRDefault="00C145B7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ACOD</w:t>
            </w:r>
          </w:p>
        </w:tc>
      </w:tr>
      <w:tr w:rsidR="00C145B7" w:rsidRPr="00173415" w:rsidTr="00137242">
        <w:trPr>
          <w:trHeight w:val="300"/>
        </w:trPr>
        <w:tc>
          <w:tcPr>
            <w:tcW w:w="1668" w:type="dxa"/>
            <w:noWrap/>
            <w:hideMark/>
          </w:tcPr>
          <w:p w:rsidR="00C145B7" w:rsidRDefault="00C145B7" w:rsidP="00137242">
            <w:pPr>
              <w:pStyle w:val="TableCellCode"/>
              <w:rPr>
                <w:rFonts w:cs="Consolas"/>
              </w:rPr>
            </w:pPr>
            <w:r>
              <w:rPr>
                <w:rFonts w:cs="Consolas"/>
                <w:lang w:val="en-US"/>
              </w:rPr>
              <w:t>JR</w:t>
            </w:r>
            <w:r>
              <w:rPr>
                <w:rFonts w:cs="Consolas"/>
              </w:rPr>
              <w:t>ACSQ</w:t>
            </w:r>
          </w:p>
        </w:tc>
        <w:tc>
          <w:tcPr>
            <w:tcW w:w="4536" w:type="dxa"/>
            <w:vMerge/>
            <w:noWrap/>
            <w:hideMark/>
          </w:tcPr>
          <w:p w:rsidR="00C145B7" w:rsidRPr="00AC0040" w:rsidRDefault="00C145B7" w:rsidP="00137242">
            <w:pPr>
              <w:pStyle w:val="TableCellText"/>
            </w:pPr>
          </w:p>
        </w:tc>
        <w:tc>
          <w:tcPr>
            <w:tcW w:w="4110" w:type="dxa"/>
          </w:tcPr>
          <w:p w:rsidR="00C145B7" w:rsidRPr="00B82E11" w:rsidRDefault="00C145B7" w:rsidP="00137242">
            <w:pPr>
              <w:pStyle w:val="TableCellCode"/>
            </w:pPr>
            <w:r>
              <w:rPr>
                <w:rFonts w:cs="Consolas"/>
              </w:rPr>
              <w:t>A</w:t>
            </w:r>
            <w:r w:rsidRPr="00A17264">
              <w:rPr>
                <w:rFonts w:cs="Consolas"/>
              </w:rPr>
              <w:t>B</w:t>
            </w:r>
            <w:r>
              <w:rPr>
                <w:rFonts w:cs="Consolas"/>
              </w:rPr>
              <w:t>ACSQ</w:t>
            </w:r>
          </w:p>
        </w:tc>
      </w:tr>
      <w:tr w:rsidR="00C145B7" w:rsidRPr="00173415" w:rsidTr="001372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C145B7" w:rsidRPr="0062787A" w:rsidRDefault="00C145B7" w:rsidP="00137242">
            <w:pPr>
              <w:pStyle w:val="TableCellCode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JRDATE</w:t>
            </w:r>
          </w:p>
        </w:tc>
        <w:tc>
          <w:tcPr>
            <w:tcW w:w="4536" w:type="dxa"/>
            <w:noWrap/>
            <w:hideMark/>
          </w:tcPr>
          <w:p w:rsidR="00C145B7" w:rsidRPr="0062787A" w:rsidRDefault="00C145B7" w:rsidP="00137242">
            <w:pPr>
              <w:pStyle w:val="TableCellText"/>
            </w:pPr>
            <w:r>
              <w:t>Операционная дата</w:t>
            </w:r>
          </w:p>
        </w:tc>
        <w:tc>
          <w:tcPr>
            <w:tcW w:w="4110" w:type="dxa"/>
          </w:tcPr>
          <w:p w:rsidR="00C145B7" w:rsidRPr="00B82E11" w:rsidRDefault="00C145B7" w:rsidP="00137242">
            <w:pPr>
              <w:pStyle w:val="TableCellText"/>
            </w:pPr>
            <w:r>
              <w:t>Текущая операционная дата</w:t>
            </w:r>
          </w:p>
        </w:tc>
      </w:tr>
      <w:tr w:rsidR="00C145B7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C145B7" w:rsidRPr="0062787A" w:rsidRDefault="00C145B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JRTS</w:t>
            </w:r>
          </w:p>
        </w:tc>
        <w:tc>
          <w:tcPr>
            <w:tcW w:w="4536" w:type="dxa"/>
            <w:noWrap/>
            <w:hideMark/>
          </w:tcPr>
          <w:p w:rsidR="00C145B7" w:rsidRPr="0062787A" w:rsidRDefault="00C145B7" w:rsidP="00137242">
            <w:pPr>
              <w:pStyle w:val="TableCellText"/>
            </w:pPr>
            <w:r>
              <w:t>Время</w:t>
            </w:r>
          </w:p>
        </w:tc>
        <w:tc>
          <w:tcPr>
            <w:tcW w:w="4110" w:type="dxa"/>
          </w:tcPr>
          <w:p w:rsidR="00C145B7" w:rsidRPr="00D941A0" w:rsidRDefault="00C145B7" w:rsidP="00137242">
            <w:pPr>
              <w:pStyle w:val="TableCellText"/>
            </w:pPr>
            <w:r>
              <w:t>Текущее системное время</w:t>
            </w:r>
          </w:p>
        </w:tc>
      </w:tr>
      <w:tr w:rsidR="00DC01CE" w:rsidRPr="00285A65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hideMark/>
          </w:tcPr>
          <w:p w:rsidR="00DC01CE" w:rsidRPr="00DC01CE" w:rsidRDefault="00DC01CE" w:rsidP="00DC01CE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JRRTCD</w:t>
            </w:r>
          </w:p>
        </w:tc>
        <w:tc>
          <w:tcPr>
            <w:tcW w:w="4536" w:type="dxa"/>
            <w:noWrap/>
            <w:hideMark/>
          </w:tcPr>
          <w:p w:rsidR="00DC01CE" w:rsidRPr="00E54041" w:rsidRDefault="00DC01CE" w:rsidP="00467D8D">
            <w:pPr>
              <w:pStyle w:val="TableCellText"/>
            </w:pPr>
            <w:r>
              <w:t>Код ошибки</w:t>
            </w:r>
          </w:p>
        </w:tc>
        <w:tc>
          <w:tcPr>
            <w:tcW w:w="4110" w:type="dxa"/>
          </w:tcPr>
          <w:p w:rsidR="00DC01CE" w:rsidRPr="00DC01CE" w:rsidRDefault="00DC01CE" w:rsidP="00DC01CE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p@RtCd</w:t>
            </w:r>
          </w:p>
        </w:tc>
      </w:tr>
      <w:tr w:rsidR="00C145B7" w:rsidRPr="00285A65" w:rsidTr="00137242">
        <w:trPr>
          <w:trHeight w:val="300"/>
        </w:trPr>
        <w:tc>
          <w:tcPr>
            <w:tcW w:w="1668" w:type="dxa"/>
            <w:noWrap/>
            <w:hideMark/>
          </w:tcPr>
          <w:p w:rsidR="00C145B7" w:rsidRPr="0062787A" w:rsidRDefault="00C145B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JRERRM</w:t>
            </w:r>
          </w:p>
        </w:tc>
        <w:tc>
          <w:tcPr>
            <w:tcW w:w="4536" w:type="dxa"/>
            <w:noWrap/>
            <w:hideMark/>
          </w:tcPr>
          <w:p w:rsidR="00C145B7" w:rsidRPr="00E54041" w:rsidRDefault="00C145B7" w:rsidP="00137242">
            <w:pPr>
              <w:pStyle w:val="TableCellText"/>
            </w:pPr>
            <w:r>
              <w:t>Текст ошибки</w:t>
            </w:r>
          </w:p>
        </w:tc>
        <w:tc>
          <w:tcPr>
            <w:tcW w:w="4110" w:type="dxa"/>
          </w:tcPr>
          <w:p w:rsidR="00C145B7" w:rsidRPr="0062787A" w:rsidRDefault="00C145B7" w:rsidP="00137242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p@ErrM</w:t>
            </w:r>
          </w:p>
        </w:tc>
      </w:tr>
    </w:tbl>
    <w:p w:rsidR="00465BC3" w:rsidRDefault="00465BC3" w:rsidP="00465BC3">
      <w:pPr>
        <w:pStyle w:val="2"/>
        <w:rPr>
          <w:lang w:val="en-US"/>
        </w:rPr>
      </w:pPr>
      <w:bookmarkStart w:id="744" w:name="_Toc407720304"/>
      <w:bookmarkStart w:id="745" w:name="_Toc422234751"/>
      <w:bookmarkStart w:id="746" w:name="_Ref406757990"/>
      <w:r>
        <w:rPr>
          <w:lang w:val="en-US"/>
        </w:rPr>
        <w:t>IFXSTPR</w:t>
      </w:r>
      <w:r w:rsidRPr="00A2115E">
        <w:rPr>
          <w:lang w:val="en-US"/>
        </w:rPr>
        <w:t>R</w:t>
      </w:r>
      <w:r>
        <w:rPr>
          <w:lang w:val="en-US"/>
        </w:rPr>
        <w:t xml:space="preserve"> — RPGLE — </w:t>
      </w:r>
      <w:r w:rsidRPr="00A2115E">
        <w:rPr>
          <w:lang w:val="en-US"/>
        </w:rPr>
        <w:t>Process postings</w:t>
      </w:r>
      <w:bookmarkEnd w:id="744"/>
      <w:bookmarkEnd w:id="745"/>
    </w:p>
    <w:p w:rsidR="00465BC3" w:rsidRDefault="00465BC3" w:rsidP="00465BC3">
      <w:pPr>
        <w:rPr>
          <w:lang w:val="ru-RU"/>
        </w:rPr>
      </w:pPr>
      <w:r>
        <w:rPr>
          <w:lang w:val="ru-RU"/>
        </w:rPr>
        <w:t>Данная программа является центральным модулем русификации всех клиенстких проводок. Она осуществляет первичную обрабокту записей и вызывает обработчики, специфичные для отдельных модулей.</w:t>
      </w:r>
    </w:p>
    <w:p w:rsidR="00465BC3" w:rsidRPr="00A2115E" w:rsidRDefault="00465BC3" w:rsidP="00465BC3">
      <w:pPr>
        <w:rPr>
          <w:lang w:val="ru-RU"/>
        </w:rPr>
      </w:pPr>
      <w:r>
        <w:rPr>
          <w:lang w:val="ru-RU"/>
        </w:rPr>
        <w:t xml:space="preserve">Необходимо добавить сохранение поля </w:t>
      </w:r>
      <w:r>
        <w:t>SWCR</w:t>
      </w:r>
      <w:r w:rsidRPr="00A2115E">
        <w:rPr>
          <w:lang w:val="ru-RU"/>
        </w:rPr>
        <w:t xml:space="preserve"> </w:t>
      </w:r>
      <w:r>
        <w:rPr>
          <w:lang w:val="ru-RU"/>
        </w:rPr>
        <w:t xml:space="preserve">проводки для дальнейшего его использования в обработчике </w:t>
      </w:r>
      <w:r w:rsidRPr="00896459">
        <w:t>IFXST</w:t>
      </w:r>
      <w:r w:rsidRPr="00A2115E">
        <w:rPr>
          <w:lang w:val="ru-RU"/>
        </w:rPr>
        <w:t>00</w:t>
      </w:r>
      <w:r w:rsidRPr="00896459">
        <w:t>R</w:t>
      </w:r>
      <w:r>
        <w:rPr>
          <w:lang w:val="ru-RU"/>
        </w:rPr>
        <w:t>:</w:t>
      </w:r>
    </w:p>
    <w:p w:rsidR="00465BC3" w:rsidRPr="00A2115E" w:rsidRDefault="00465BC3" w:rsidP="00465BC3">
      <w:pPr>
        <w:pStyle w:val="L3"/>
      </w:pPr>
      <w:r>
        <w:t xml:space="preserve">Записать поле </w:t>
      </w:r>
      <w:r>
        <w:rPr>
          <w:lang w:val="en-US"/>
        </w:rPr>
        <w:t>SWCR</w:t>
      </w:r>
      <w:r w:rsidRPr="00A2115E">
        <w:t xml:space="preserve"> </w:t>
      </w:r>
      <w:r>
        <w:t xml:space="preserve">проводки в поле </w:t>
      </w:r>
      <w:r>
        <w:rPr>
          <w:lang w:val="en-US"/>
        </w:rPr>
        <w:t>IFXSTSTP</w:t>
      </w:r>
      <w:r w:rsidRPr="00A2115E">
        <w:t>.STSTDNBR.</w:t>
      </w:r>
    </w:p>
    <w:p w:rsidR="002E694D" w:rsidRPr="005E2A2E" w:rsidRDefault="002E694D" w:rsidP="002E694D">
      <w:pPr>
        <w:pStyle w:val="2"/>
      </w:pPr>
      <w:bookmarkStart w:id="747" w:name="_Toc421544363"/>
      <w:bookmarkStart w:id="748" w:name="_Toc422234752"/>
      <w:bookmarkStart w:id="749" w:name="_Toc407720305"/>
      <w:r>
        <w:rPr>
          <w:lang w:val="en-US"/>
        </w:rPr>
        <w:t>IFXPPDDR</w:t>
      </w:r>
      <w:r w:rsidRPr="005E2A2E">
        <w:t xml:space="preserve"> — </w:t>
      </w:r>
      <w:r>
        <w:rPr>
          <w:lang w:val="en-US"/>
        </w:rPr>
        <w:t>RPGLE</w:t>
      </w:r>
      <w:r w:rsidRPr="005E2A2E">
        <w:t xml:space="preserve"> — Удал. сокращ. проводки </w:t>
      </w:r>
      <w:r w:rsidRPr="006C33F4">
        <w:rPr>
          <w:lang w:val="en-US"/>
        </w:rPr>
        <w:t>AE</w:t>
      </w:r>
      <w:r w:rsidRPr="005E2A2E">
        <w:t xml:space="preserve"> из </w:t>
      </w:r>
      <w:r w:rsidRPr="006C33F4">
        <w:rPr>
          <w:lang w:val="en-US"/>
        </w:rPr>
        <w:t>GLPOSTPA</w:t>
      </w:r>
      <w:r w:rsidRPr="005E2A2E">
        <w:t xml:space="preserve">   </w:t>
      </w:r>
      <w:r w:rsidRPr="006C33F4">
        <w:rPr>
          <w:lang w:val="en-US"/>
        </w:rPr>
        <w:t>COB</w:t>
      </w:r>
      <w:r w:rsidRPr="005E2A2E">
        <w:t xml:space="preserve"> </w:t>
      </w:r>
      <w:r w:rsidRPr="006C33F4">
        <w:rPr>
          <w:lang w:val="en-US"/>
        </w:rPr>
        <w:t>Before</w:t>
      </w:r>
      <w:bookmarkEnd w:id="747"/>
      <w:bookmarkEnd w:id="748"/>
    </w:p>
    <w:p w:rsidR="002E694D" w:rsidRPr="006C33F4" w:rsidRDefault="002E694D" w:rsidP="002E694D">
      <w:pPr>
        <w:rPr>
          <w:lang w:val="ru-RU"/>
        </w:rPr>
      </w:pPr>
      <w:r>
        <w:rPr>
          <w:lang w:val="ru-RU"/>
        </w:rPr>
        <w:t>Новая</w:t>
      </w:r>
      <w:r w:rsidRPr="00924490">
        <w:rPr>
          <w:lang w:val="ru-RU"/>
        </w:rPr>
        <w:t xml:space="preserve"> </w:t>
      </w:r>
      <w:r>
        <w:rPr>
          <w:lang w:val="ru-RU"/>
        </w:rPr>
        <w:t>программа</w:t>
      </w:r>
      <w:r w:rsidRPr="00924490">
        <w:rPr>
          <w:lang w:val="ru-RU"/>
        </w:rPr>
        <w:t xml:space="preserve">, </w:t>
      </w:r>
      <w:r>
        <w:rPr>
          <w:lang w:val="ru-RU"/>
        </w:rPr>
        <w:t>работающая</w:t>
      </w:r>
      <w:r w:rsidRPr="00924490">
        <w:rPr>
          <w:lang w:val="ru-RU"/>
        </w:rPr>
        <w:t xml:space="preserve"> </w:t>
      </w:r>
      <w:r>
        <w:rPr>
          <w:lang w:val="ru-RU"/>
        </w:rPr>
        <w:t>в</w:t>
      </w:r>
      <w:r w:rsidRPr="00924490">
        <w:rPr>
          <w:lang w:val="ru-RU"/>
        </w:rPr>
        <w:t xml:space="preserve"> </w:t>
      </w:r>
      <w:r>
        <w:t>COB</w:t>
      </w:r>
      <w:r w:rsidRPr="00924490">
        <w:rPr>
          <w:lang w:val="ru-RU"/>
        </w:rPr>
        <w:t xml:space="preserve"> </w:t>
      </w:r>
      <w:r>
        <w:t>Before</w:t>
      </w:r>
      <w:r w:rsidRPr="00924490">
        <w:rPr>
          <w:lang w:val="ru-RU"/>
        </w:rPr>
        <w:t xml:space="preserve">. </w:t>
      </w:r>
      <w:r>
        <w:rPr>
          <w:lang w:val="ru-RU"/>
        </w:rPr>
        <w:t xml:space="preserve">Она осуществляет удаление пар проводка+сторнирующая проводка из таблицы </w:t>
      </w:r>
      <w:r>
        <w:t>MIDAS</w:t>
      </w:r>
      <w:r w:rsidRPr="006C33F4">
        <w:rPr>
          <w:lang w:val="ru-RU"/>
        </w:rPr>
        <w:t xml:space="preserve"> </w:t>
      </w:r>
      <w:r>
        <w:rPr>
          <w:lang w:val="ru-RU"/>
        </w:rPr>
        <w:t xml:space="preserve">проводок прошедшего дня </w:t>
      </w:r>
      <w:r>
        <w:t>GLPOSTPA</w:t>
      </w:r>
      <w:r>
        <w:rPr>
          <w:lang w:val="ru-RU"/>
        </w:rPr>
        <w:t>.</w:t>
      </w:r>
    </w:p>
    <w:p w:rsidR="002E694D" w:rsidRDefault="002E694D" w:rsidP="002E694D">
      <w:pPr>
        <w:rPr>
          <w:lang w:val="ru-RU"/>
        </w:rPr>
      </w:pPr>
      <w:r>
        <w:rPr>
          <w:lang w:val="ru-RU"/>
        </w:rPr>
        <w:lastRenderedPageBreak/>
        <w:t xml:space="preserve">Программа является клоном существующего функционала для удаления сторнированных проводок </w:t>
      </w:r>
      <w:r>
        <w:t>K</w:t>
      </w:r>
      <w:r w:rsidRPr="006C33F4">
        <w:rPr>
          <w:lang w:val="ru-RU"/>
        </w:rPr>
        <w:t>+</w:t>
      </w:r>
      <w:r>
        <w:t>TP</w:t>
      </w:r>
      <w:r>
        <w:rPr>
          <w:lang w:val="ru-RU"/>
        </w:rPr>
        <w:t>.</w:t>
      </w:r>
    </w:p>
    <w:p w:rsidR="002E694D" w:rsidRPr="00424221" w:rsidRDefault="002E694D" w:rsidP="002E694D">
      <w:pPr>
        <w:pStyle w:val="ac"/>
      </w:pPr>
      <w:r w:rsidRPr="00424221">
        <w:t>Параметры запуска</w:t>
      </w:r>
    </w:p>
    <w:p w:rsidR="002E694D" w:rsidRDefault="002E694D" w:rsidP="002E694D">
      <w:pPr>
        <w:pStyle w:val="a4"/>
        <w:numPr>
          <w:ilvl w:val="0"/>
          <w:numId w:val="6"/>
        </w:numPr>
        <w:rPr>
          <w:lang w:val="ru-RU"/>
        </w:rPr>
      </w:pPr>
      <w:r w:rsidRPr="0092260F">
        <w:rPr>
          <w:lang w:val="ru-RU"/>
        </w:rPr>
        <w:t>Нет</w:t>
      </w:r>
    </w:p>
    <w:p w:rsidR="002E694D" w:rsidRDefault="002E694D" w:rsidP="002E694D">
      <w:pPr>
        <w:pStyle w:val="ac"/>
        <w:rPr>
          <w:lang w:val="en-US"/>
        </w:rPr>
      </w:pPr>
      <w:r>
        <w:t>Алгоритм работы</w:t>
      </w:r>
    </w:p>
    <w:p w:rsidR="002E694D" w:rsidRDefault="002E694D" w:rsidP="002E694D">
      <w:pPr>
        <w:pStyle w:val="L3"/>
      </w:pPr>
      <w:r>
        <w:t xml:space="preserve">Для каждой записи файла </w:t>
      </w:r>
      <w:r>
        <w:rPr>
          <w:lang w:val="en-US"/>
        </w:rPr>
        <w:t>IFXPPAMP</w:t>
      </w:r>
      <w:r>
        <w:t xml:space="preserve"> за прошедший день (</w:t>
      </w:r>
      <w:r>
        <w:rPr>
          <w:lang w:val="en-US"/>
        </w:rPr>
        <w:t>AMPSTD</w:t>
      </w:r>
      <w:r w:rsidRPr="0012641D">
        <w:t xml:space="preserve"> = </w:t>
      </w:r>
      <w:r>
        <w:t xml:space="preserve">текущей дате </w:t>
      </w:r>
      <w:r>
        <w:rPr>
          <w:lang w:val="en-US"/>
        </w:rPr>
        <w:t>MIDAS</w:t>
      </w:r>
      <w:r w:rsidRPr="0012641D">
        <w:t>)</w:t>
      </w:r>
      <w:r>
        <w:t>, описывающей сторнирующее и еще не удаленное движение (</w:t>
      </w:r>
      <w:r>
        <w:rPr>
          <w:lang w:val="en-US"/>
        </w:rPr>
        <w:t>AMSTORNO</w:t>
      </w:r>
      <w:r>
        <w:t xml:space="preserve"> = </w:t>
      </w:r>
      <w:r w:rsidRPr="00C13C5B">
        <w:t>'</w:t>
      </w:r>
      <w:r w:rsidRPr="00795277">
        <w:t>1</w:t>
      </w:r>
      <w:r w:rsidRPr="00C13C5B">
        <w:t>'</w:t>
      </w:r>
      <w:r w:rsidRPr="00795277">
        <w:t xml:space="preserve"> </w:t>
      </w:r>
      <w:r>
        <w:t xml:space="preserve">и </w:t>
      </w:r>
      <w:r>
        <w:rPr>
          <w:lang w:val="en-US"/>
        </w:rPr>
        <w:t>AMRRN</w:t>
      </w:r>
      <w:r w:rsidRPr="00795277">
        <w:t xml:space="preserve"> &lt;&gt; -1</w:t>
      </w:r>
      <w:r>
        <w:t>),</w:t>
      </w:r>
      <w:r w:rsidRPr="00C13C5B">
        <w:t xml:space="preserve"> </w:t>
      </w:r>
      <w:r>
        <w:t>выполнить следующие действия:</w:t>
      </w:r>
    </w:p>
    <w:p w:rsidR="002E694D" w:rsidRDefault="002E694D" w:rsidP="002E694D">
      <w:pPr>
        <w:pStyle w:val="4"/>
        <w:rPr>
          <w:b w:val="0"/>
          <w:i w:val="0"/>
          <w:lang w:val="ru-RU"/>
        </w:rPr>
      </w:pPr>
      <w:r w:rsidRPr="00795277">
        <w:rPr>
          <w:b w:val="0"/>
          <w:i w:val="0"/>
          <w:lang w:val="ru-RU"/>
        </w:rPr>
        <w:t>Найти стор</w:t>
      </w:r>
      <w:r>
        <w:rPr>
          <w:b w:val="0"/>
          <w:i w:val="0"/>
          <w:lang w:val="ru-RU"/>
        </w:rPr>
        <w:t>нированное</w:t>
      </w:r>
      <w:r w:rsidRPr="00795277">
        <w:rPr>
          <w:b w:val="0"/>
          <w:i w:val="0"/>
          <w:lang w:val="ru-RU"/>
        </w:rPr>
        <w:t xml:space="preserve"> </w:t>
      </w:r>
      <w:r>
        <w:rPr>
          <w:b w:val="0"/>
          <w:i w:val="0"/>
          <w:lang w:val="ru-RU"/>
        </w:rPr>
        <w:t>движение</w:t>
      </w:r>
      <w:r w:rsidRPr="00795277">
        <w:rPr>
          <w:b w:val="0"/>
          <w:i w:val="0"/>
          <w:lang w:val="ru-RU"/>
        </w:rPr>
        <w:t xml:space="preserve"> в файле </w:t>
      </w:r>
      <w:r>
        <w:rPr>
          <w:b w:val="0"/>
          <w:i w:val="0"/>
        </w:rPr>
        <w:t>IFXPPAMP</w:t>
      </w:r>
      <w:r w:rsidRPr="00795277">
        <w:rPr>
          <w:b w:val="0"/>
          <w:i w:val="0"/>
          <w:lang w:val="ru-RU"/>
        </w:rPr>
        <w:t>.</w:t>
      </w:r>
    </w:p>
    <w:p w:rsidR="002E694D" w:rsidRPr="00795277" w:rsidRDefault="002E694D" w:rsidP="002E694D">
      <w:pPr>
        <w:pStyle w:val="4"/>
        <w:numPr>
          <w:ilvl w:val="0"/>
          <w:numId w:val="0"/>
        </w:numPr>
        <w:ind w:firstLine="720"/>
        <w:rPr>
          <w:lang w:val="ru-RU"/>
        </w:rPr>
      </w:pPr>
      <w:r>
        <w:rPr>
          <w:b w:val="0"/>
          <w:i w:val="0"/>
          <w:lang w:val="ru-RU"/>
        </w:rPr>
        <w:t>Сторнированное и сторнирующее движения</w:t>
      </w:r>
      <w:r w:rsidRPr="00795277">
        <w:rPr>
          <w:b w:val="0"/>
          <w:i w:val="0"/>
          <w:lang w:val="ru-RU"/>
        </w:rPr>
        <w:t xml:space="preserve">: </w:t>
      </w:r>
    </w:p>
    <w:p w:rsidR="002E694D" w:rsidRPr="0012641D" w:rsidRDefault="002E694D" w:rsidP="002E694D">
      <w:pPr>
        <w:pStyle w:val="4"/>
        <w:numPr>
          <w:ilvl w:val="0"/>
          <w:numId w:val="0"/>
        </w:numPr>
        <w:ind w:left="864"/>
        <w:rPr>
          <w:b w:val="0"/>
          <w:i w:val="0"/>
          <w:lang w:val="ru-RU"/>
        </w:rPr>
      </w:pPr>
      <w:r w:rsidRPr="0012641D">
        <w:rPr>
          <w:b w:val="0"/>
          <w:i w:val="0"/>
          <w:lang w:val="ru-RU"/>
        </w:rPr>
        <w:t xml:space="preserve">- </w:t>
      </w:r>
      <w:r>
        <w:rPr>
          <w:b w:val="0"/>
          <w:i w:val="0"/>
          <w:lang w:val="ru-RU"/>
        </w:rPr>
        <w:t>совпадают по</w:t>
      </w:r>
      <w:r w:rsidRPr="00795277">
        <w:rPr>
          <w:b w:val="0"/>
          <w:i w:val="0"/>
          <w:lang w:val="ru-RU"/>
        </w:rPr>
        <w:t xml:space="preserve"> </w:t>
      </w:r>
      <w:r>
        <w:rPr>
          <w:b w:val="0"/>
          <w:i w:val="0"/>
          <w:lang w:val="ru-RU"/>
        </w:rPr>
        <w:t>дате</w:t>
      </w:r>
      <w:r w:rsidRPr="0012641D">
        <w:rPr>
          <w:b w:val="0"/>
          <w:i w:val="0"/>
          <w:lang w:val="ru-RU"/>
        </w:rPr>
        <w:t xml:space="preserve"> (</w:t>
      </w:r>
      <w:r w:rsidRPr="00795277">
        <w:rPr>
          <w:b w:val="0"/>
          <w:i w:val="0"/>
        </w:rPr>
        <w:t>AMPSTD</w:t>
      </w:r>
      <w:r w:rsidRPr="0012641D">
        <w:rPr>
          <w:b w:val="0"/>
          <w:i w:val="0"/>
          <w:lang w:val="ru-RU"/>
        </w:rPr>
        <w:t xml:space="preserve">), </w:t>
      </w:r>
    </w:p>
    <w:p w:rsidR="002E694D" w:rsidRPr="0012641D" w:rsidRDefault="002E694D" w:rsidP="002E694D">
      <w:pPr>
        <w:pStyle w:val="4"/>
        <w:numPr>
          <w:ilvl w:val="0"/>
          <w:numId w:val="0"/>
        </w:numPr>
        <w:ind w:left="864"/>
        <w:rPr>
          <w:b w:val="0"/>
          <w:i w:val="0"/>
          <w:lang w:val="ru-RU"/>
        </w:rPr>
      </w:pPr>
      <w:r w:rsidRPr="0012641D">
        <w:rPr>
          <w:b w:val="0"/>
          <w:i w:val="0"/>
          <w:lang w:val="ru-RU"/>
        </w:rPr>
        <w:t xml:space="preserve">- </w:t>
      </w:r>
      <w:r>
        <w:rPr>
          <w:b w:val="0"/>
          <w:i w:val="0"/>
          <w:lang w:val="ru-RU"/>
        </w:rPr>
        <w:t>совпадают по</w:t>
      </w:r>
      <w:r w:rsidRPr="00795277">
        <w:rPr>
          <w:b w:val="0"/>
          <w:i w:val="0"/>
          <w:lang w:val="ru-RU"/>
        </w:rPr>
        <w:t xml:space="preserve"> счет</w:t>
      </w:r>
      <w:r>
        <w:rPr>
          <w:b w:val="0"/>
          <w:i w:val="0"/>
          <w:lang w:val="ru-RU"/>
        </w:rPr>
        <w:t>у</w:t>
      </w:r>
      <w:r w:rsidRPr="0012641D">
        <w:rPr>
          <w:b w:val="0"/>
          <w:i w:val="0"/>
          <w:lang w:val="ru-RU"/>
        </w:rPr>
        <w:t xml:space="preserve"> </w:t>
      </w:r>
      <w:r w:rsidRPr="00795277">
        <w:rPr>
          <w:b w:val="0"/>
          <w:i w:val="0"/>
        </w:rPr>
        <w:t>MIDAS</w:t>
      </w:r>
      <w:r w:rsidRPr="0012641D">
        <w:rPr>
          <w:b w:val="0"/>
          <w:i w:val="0"/>
          <w:lang w:val="ru-RU"/>
        </w:rPr>
        <w:t xml:space="preserve"> (</w:t>
      </w:r>
      <w:r w:rsidRPr="00795277">
        <w:rPr>
          <w:b w:val="0"/>
          <w:i w:val="0"/>
        </w:rPr>
        <w:t>AMBRCA</w:t>
      </w:r>
      <w:r w:rsidRPr="0012641D">
        <w:rPr>
          <w:b w:val="0"/>
          <w:i w:val="0"/>
          <w:lang w:val="ru-RU"/>
        </w:rPr>
        <w:t>,</w:t>
      </w:r>
      <w:r w:rsidRPr="00795277">
        <w:rPr>
          <w:b w:val="0"/>
          <w:i w:val="0"/>
        </w:rPr>
        <w:t>AMCNUM</w:t>
      </w:r>
      <w:r w:rsidRPr="0012641D">
        <w:rPr>
          <w:b w:val="0"/>
          <w:i w:val="0"/>
          <w:lang w:val="ru-RU"/>
        </w:rPr>
        <w:t>,</w:t>
      </w:r>
      <w:r w:rsidRPr="00795277">
        <w:rPr>
          <w:b w:val="0"/>
          <w:i w:val="0"/>
        </w:rPr>
        <w:t>AMCCY</w:t>
      </w:r>
      <w:r w:rsidRPr="0012641D">
        <w:rPr>
          <w:b w:val="0"/>
          <w:i w:val="0"/>
          <w:lang w:val="ru-RU"/>
        </w:rPr>
        <w:t>,</w:t>
      </w:r>
      <w:r w:rsidRPr="00795277">
        <w:rPr>
          <w:b w:val="0"/>
          <w:i w:val="0"/>
        </w:rPr>
        <w:t>AMACOD</w:t>
      </w:r>
      <w:r w:rsidRPr="0012641D">
        <w:rPr>
          <w:b w:val="0"/>
          <w:i w:val="0"/>
          <w:lang w:val="ru-RU"/>
        </w:rPr>
        <w:t>,</w:t>
      </w:r>
      <w:r w:rsidRPr="00795277">
        <w:rPr>
          <w:b w:val="0"/>
          <w:i w:val="0"/>
        </w:rPr>
        <w:t>AMACSQ</w:t>
      </w:r>
      <w:r w:rsidRPr="0012641D">
        <w:rPr>
          <w:b w:val="0"/>
          <w:i w:val="0"/>
          <w:lang w:val="ru-RU"/>
        </w:rPr>
        <w:t xml:space="preserve">), </w:t>
      </w:r>
    </w:p>
    <w:p w:rsidR="002E694D" w:rsidRDefault="002E694D" w:rsidP="002E694D">
      <w:pPr>
        <w:pStyle w:val="4"/>
        <w:numPr>
          <w:ilvl w:val="0"/>
          <w:numId w:val="0"/>
        </w:numPr>
        <w:ind w:left="864"/>
        <w:rPr>
          <w:b w:val="0"/>
          <w:i w:val="0"/>
          <w:lang w:val="ru-RU"/>
        </w:rPr>
      </w:pPr>
      <w:r>
        <w:rPr>
          <w:b w:val="0"/>
          <w:i w:val="0"/>
          <w:lang w:val="ru-RU"/>
        </w:rPr>
        <w:t>- совпадают по</w:t>
      </w:r>
      <w:r w:rsidRPr="00795277">
        <w:rPr>
          <w:b w:val="0"/>
          <w:i w:val="0"/>
          <w:lang w:val="ru-RU"/>
        </w:rPr>
        <w:t xml:space="preserve"> </w:t>
      </w:r>
      <w:r>
        <w:rPr>
          <w:b w:val="0"/>
          <w:i w:val="0"/>
          <w:lang w:val="ru-RU"/>
        </w:rPr>
        <w:t>сумме</w:t>
      </w:r>
      <w:r w:rsidRPr="00795277">
        <w:rPr>
          <w:b w:val="0"/>
          <w:i w:val="0"/>
          <w:lang w:val="ru-RU"/>
        </w:rPr>
        <w:t xml:space="preserve"> (</w:t>
      </w:r>
      <w:r w:rsidRPr="00795277">
        <w:rPr>
          <w:b w:val="0"/>
          <w:i w:val="0"/>
        </w:rPr>
        <w:t>AMAMT</w:t>
      </w:r>
      <w:r w:rsidRPr="00795277">
        <w:rPr>
          <w:b w:val="0"/>
          <w:i w:val="0"/>
          <w:lang w:val="ru-RU"/>
        </w:rPr>
        <w:t xml:space="preserve">), </w:t>
      </w:r>
    </w:p>
    <w:p w:rsidR="002E694D" w:rsidRDefault="002E694D" w:rsidP="002E694D">
      <w:pPr>
        <w:pStyle w:val="4"/>
        <w:numPr>
          <w:ilvl w:val="0"/>
          <w:numId w:val="0"/>
        </w:numPr>
        <w:ind w:left="864"/>
        <w:rPr>
          <w:b w:val="0"/>
          <w:i w:val="0"/>
          <w:lang w:val="ru-RU"/>
        </w:rPr>
      </w:pPr>
      <w:r>
        <w:rPr>
          <w:b w:val="0"/>
          <w:i w:val="0"/>
          <w:lang w:val="ru-RU"/>
        </w:rPr>
        <w:t>- совпадают по</w:t>
      </w:r>
      <w:r w:rsidRPr="00795277">
        <w:rPr>
          <w:b w:val="0"/>
          <w:i w:val="0"/>
          <w:lang w:val="ru-RU"/>
        </w:rPr>
        <w:t xml:space="preserve"> референс</w:t>
      </w:r>
      <w:r>
        <w:rPr>
          <w:b w:val="0"/>
          <w:i w:val="0"/>
          <w:lang w:val="ru-RU"/>
        </w:rPr>
        <w:t>у</w:t>
      </w:r>
      <w:r w:rsidRPr="00795277">
        <w:rPr>
          <w:b w:val="0"/>
          <w:i w:val="0"/>
          <w:lang w:val="ru-RU"/>
        </w:rPr>
        <w:t xml:space="preserve"> (</w:t>
      </w:r>
      <w:r w:rsidRPr="00795277">
        <w:rPr>
          <w:b w:val="0"/>
          <w:i w:val="0"/>
        </w:rPr>
        <w:t>AMOTRF</w:t>
      </w:r>
      <w:r>
        <w:rPr>
          <w:b w:val="0"/>
          <w:i w:val="0"/>
          <w:lang w:val="ru-RU"/>
        </w:rPr>
        <w:t>),</w:t>
      </w:r>
    </w:p>
    <w:p w:rsidR="002E694D" w:rsidRDefault="002E694D" w:rsidP="002E694D">
      <w:pPr>
        <w:pStyle w:val="4"/>
        <w:numPr>
          <w:ilvl w:val="0"/>
          <w:numId w:val="0"/>
        </w:numPr>
        <w:ind w:left="864"/>
        <w:rPr>
          <w:b w:val="0"/>
          <w:i w:val="0"/>
          <w:lang w:val="ru-RU"/>
        </w:rPr>
      </w:pPr>
      <w:r>
        <w:rPr>
          <w:b w:val="0"/>
          <w:i w:val="0"/>
          <w:lang w:val="ru-RU"/>
        </w:rPr>
        <w:t xml:space="preserve">- </w:t>
      </w:r>
      <w:r w:rsidRPr="0012641D">
        <w:rPr>
          <w:b w:val="0"/>
          <w:i w:val="0"/>
          <w:lang w:val="ru-RU"/>
        </w:rPr>
        <w:t>имеют противоположное значение флага дебет/кредит</w:t>
      </w:r>
      <w:r>
        <w:rPr>
          <w:b w:val="0"/>
          <w:i w:val="0"/>
          <w:lang w:val="ru-RU"/>
        </w:rPr>
        <w:t xml:space="preserve"> </w:t>
      </w:r>
      <w:r w:rsidRPr="0012641D">
        <w:rPr>
          <w:b w:val="0"/>
          <w:i w:val="0"/>
          <w:lang w:val="ru-RU"/>
        </w:rPr>
        <w:t>(</w:t>
      </w:r>
      <w:r w:rsidRPr="0012641D">
        <w:rPr>
          <w:b w:val="0"/>
          <w:i w:val="0"/>
        </w:rPr>
        <w:t>AMDRCR</w:t>
      </w:r>
      <w:r w:rsidRPr="0012641D">
        <w:rPr>
          <w:b w:val="0"/>
          <w:i w:val="0"/>
          <w:lang w:val="ru-RU"/>
        </w:rPr>
        <w:t>),</w:t>
      </w:r>
    </w:p>
    <w:p w:rsidR="002E694D" w:rsidRPr="00D85327" w:rsidRDefault="002E694D" w:rsidP="002E694D">
      <w:pPr>
        <w:pStyle w:val="4"/>
        <w:numPr>
          <w:ilvl w:val="0"/>
          <w:numId w:val="0"/>
        </w:numPr>
        <w:ind w:left="864"/>
        <w:rPr>
          <w:b w:val="0"/>
          <w:i w:val="0"/>
          <w:lang w:val="ru-RU"/>
        </w:rPr>
      </w:pPr>
      <w:r w:rsidRPr="0012641D">
        <w:rPr>
          <w:b w:val="0"/>
          <w:i w:val="0"/>
          <w:lang w:val="ru-RU"/>
        </w:rPr>
        <w:t>- нарратив (</w:t>
      </w:r>
      <w:r w:rsidRPr="0012641D">
        <w:rPr>
          <w:b w:val="0"/>
          <w:i w:val="0"/>
        </w:rPr>
        <w:t>AMPNAR</w:t>
      </w:r>
      <w:r w:rsidRPr="0012641D">
        <w:rPr>
          <w:b w:val="0"/>
          <w:i w:val="0"/>
          <w:lang w:val="ru-RU"/>
        </w:rPr>
        <w:t>) совпадает с точностью до знака '*' в начале.</w:t>
      </w:r>
    </w:p>
    <w:p w:rsidR="002E694D" w:rsidRPr="005863BF" w:rsidRDefault="002E694D" w:rsidP="002E694D">
      <w:pPr>
        <w:pStyle w:val="4"/>
        <w:numPr>
          <w:ilvl w:val="0"/>
          <w:numId w:val="0"/>
        </w:numPr>
        <w:ind w:left="864"/>
        <w:rPr>
          <w:b w:val="0"/>
          <w:i w:val="0"/>
          <w:lang w:val="ru-RU"/>
        </w:rPr>
      </w:pPr>
      <w:r>
        <w:rPr>
          <w:b w:val="0"/>
          <w:i w:val="0"/>
          <w:lang w:val="ru-RU"/>
        </w:rPr>
        <w:t>Для каждой найденной пары движений выполнить следующие действия:</w:t>
      </w:r>
      <w:r w:rsidRPr="0012641D">
        <w:rPr>
          <w:b w:val="0"/>
          <w:i w:val="0"/>
          <w:lang w:val="ru-RU"/>
        </w:rPr>
        <w:t xml:space="preserve">  </w:t>
      </w:r>
    </w:p>
    <w:p w:rsidR="002E694D" w:rsidRDefault="002E694D" w:rsidP="002E694D">
      <w:pPr>
        <w:pStyle w:val="5"/>
        <w:rPr>
          <w:b w:val="0"/>
          <w:i w:val="0"/>
        </w:rPr>
      </w:pPr>
      <w:r>
        <w:rPr>
          <w:b w:val="0"/>
          <w:i w:val="0"/>
        </w:rPr>
        <w:t>Собрать все движения</w:t>
      </w:r>
      <w:r w:rsidRPr="00D36014">
        <w:rPr>
          <w:b w:val="0"/>
          <w:i w:val="0"/>
          <w:color w:val="FF0000"/>
        </w:rPr>
        <w:t xml:space="preserve">, относящиеся к запросу со сторнированной (далее: запрос </w:t>
      </w:r>
      <w:r w:rsidRPr="00D36014">
        <w:rPr>
          <w:b w:val="0"/>
          <w:i w:val="0"/>
          <w:color w:val="FF0000"/>
          <w:lang w:val="en-US"/>
        </w:rPr>
        <w:t>A</w:t>
      </w:r>
      <w:r w:rsidRPr="00D36014">
        <w:rPr>
          <w:b w:val="0"/>
          <w:i w:val="0"/>
          <w:color w:val="FF0000"/>
        </w:rPr>
        <w:t xml:space="preserve">) и сторнирующей </w:t>
      </w:r>
      <w:r>
        <w:rPr>
          <w:b w:val="0"/>
          <w:i w:val="0"/>
        </w:rPr>
        <w:t>проводкой</w:t>
      </w:r>
      <w:r w:rsidRPr="006734F3">
        <w:rPr>
          <w:b w:val="0"/>
          <w:i w:val="0"/>
        </w:rPr>
        <w:t xml:space="preserve"> (</w:t>
      </w:r>
      <w:r>
        <w:rPr>
          <w:b w:val="0"/>
          <w:i w:val="0"/>
        </w:rPr>
        <w:t xml:space="preserve">далее: запрос </w:t>
      </w:r>
      <w:r>
        <w:rPr>
          <w:b w:val="0"/>
          <w:i w:val="0"/>
          <w:lang w:val="en-US"/>
        </w:rPr>
        <w:t>B</w:t>
      </w:r>
      <w:r w:rsidRPr="006734F3">
        <w:rPr>
          <w:b w:val="0"/>
          <w:i w:val="0"/>
        </w:rPr>
        <w:t>)</w:t>
      </w:r>
      <w:r>
        <w:rPr>
          <w:b w:val="0"/>
          <w:i w:val="0"/>
        </w:rPr>
        <w:t>.</w:t>
      </w:r>
    </w:p>
    <w:p w:rsidR="002E694D" w:rsidRDefault="002E694D" w:rsidP="002E694D">
      <w:pPr>
        <w:ind w:left="576"/>
        <w:rPr>
          <w:lang w:val="ru-RU"/>
        </w:rPr>
      </w:pPr>
      <w:r>
        <w:rPr>
          <w:lang w:val="ru-RU"/>
        </w:rPr>
        <w:t xml:space="preserve">У движений, входящих в один запрос, совпадает признак </w:t>
      </w:r>
      <w:r>
        <w:t>IFXPPAMP</w:t>
      </w:r>
      <w:r w:rsidRPr="00527E15">
        <w:rPr>
          <w:lang w:val="ru-RU"/>
        </w:rPr>
        <w:t>.</w:t>
      </w:r>
      <w:r>
        <w:t>AMLHID</w:t>
      </w:r>
      <w:r>
        <w:rPr>
          <w:rStyle w:val="aa"/>
          <w:lang w:val="ru-RU"/>
        </w:rPr>
        <w:footnoteReference w:id="21"/>
      </w:r>
      <w:r w:rsidRPr="00527E15">
        <w:rPr>
          <w:lang w:val="ru-RU"/>
        </w:rPr>
        <w:t xml:space="preserve">. </w:t>
      </w:r>
    </w:p>
    <w:p w:rsidR="002E694D" w:rsidRDefault="002E694D" w:rsidP="002E694D">
      <w:pPr>
        <w:ind w:left="576"/>
        <w:rPr>
          <w:lang w:val="ru-RU"/>
        </w:rPr>
      </w:pPr>
      <w:r>
        <w:rPr>
          <w:lang w:val="ru-RU"/>
        </w:rPr>
        <w:t xml:space="preserve">По </w:t>
      </w:r>
      <w:r>
        <w:t>IFXPPAMP</w:t>
      </w:r>
      <w:r w:rsidRPr="00D36014">
        <w:rPr>
          <w:lang w:val="ru-RU"/>
        </w:rPr>
        <w:t>.</w:t>
      </w:r>
      <w:r>
        <w:t>AMRRN</w:t>
      </w:r>
      <w:r w:rsidRPr="00D36014">
        <w:rPr>
          <w:lang w:val="ru-RU"/>
        </w:rPr>
        <w:t xml:space="preserve"> (</w:t>
      </w:r>
      <w:r>
        <w:t>RRN</w:t>
      </w:r>
      <w:r w:rsidRPr="00D36014">
        <w:rPr>
          <w:lang w:val="ru-RU"/>
        </w:rPr>
        <w:t xml:space="preserve"> </w:t>
      </w:r>
      <w:r>
        <w:rPr>
          <w:lang w:val="ru-RU"/>
        </w:rPr>
        <w:t xml:space="preserve">записи в </w:t>
      </w:r>
      <w:r>
        <w:t>GLPOSTPA</w:t>
      </w:r>
      <w:r w:rsidRPr="00D36014">
        <w:rPr>
          <w:lang w:val="ru-RU"/>
        </w:rPr>
        <w:t xml:space="preserve">) </w:t>
      </w:r>
      <w:r>
        <w:rPr>
          <w:lang w:val="ru-RU"/>
        </w:rPr>
        <w:t xml:space="preserve">движений запроса </w:t>
      </w:r>
      <w:r>
        <w:t>A</w:t>
      </w:r>
      <w:r w:rsidRPr="00D36014">
        <w:rPr>
          <w:lang w:val="ru-RU"/>
        </w:rPr>
        <w:t xml:space="preserve"> </w:t>
      </w:r>
      <w:r>
        <w:rPr>
          <w:lang w:val="ru-RU"/>
        </w:rPr>
        <w:t>построить группу проводок А – проводки, созданные по запросу А.</w:t>
      </w:r>
      <w:r w:rsidRPr="00D3601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2E694D" w:rsidRPr="00D36014" w:rsidRDefault="002E694D" w:rsidP="002E694D">
      <w:pPr>
        <w:ind w:left="576"/>
        <w:rPr>
          <w:lang w:val="ru-RU"/>
        </w:rPr>
      </w:pPr>
      <w:r>
        <w:rPr>
          <w:lang w:val="ru-RU"/>
        </w:rPr>
        <w:t xml:space="preserve">По </w:t>
      </w:r>
      <w:r>
        <w:t>IFXPPAMP</w:t>
      </w:r>
      <w:r w:rsidRPr="00D36014">
        <w:rPr>
          <w:lang w:val="ru-RU"/>
        </w:rPr>
        <w:t>.</w:t>
      </w:r>
      <w:r>
        <w:t>AMRRN</w:t>
      </w:r>
      <w:r w:rsidRPr="00D36014">
        <w:rPr>
          <w:lang w:val="ru-RU"/>
        </w:rPr>
        <w:t xml:space="preserve"> </w:t>
      </w:r>
      <w:r>
        <w:rPr>
          <w:lang w:val="ru-RU"/>
        </w:rPr>
        <w:t xml:space="preserve">движений запроса </w:t>
      </w:r>
      <w:r>
        <w:t>B</w:t>
      </w:r>
      <w:r w:rsidRPr="00D36014">
        <w:rPr>
          <w:lang w:val="ru-RU"/>
        </w:rPr>
        <w:t xml:space="preserve"> </w:t>
      </w:r>
      <w:r>
        <w:rPr>
          <w:lang w:val="ru-RU"/>
        </w:rPr>
        <w:t xml:space="preserve">построить группу проводок </w:t>
      </w:r>
      <w:r>
        <w:t>B</w:t>
      </w:r>
      <w:r>
        <w:rPr>
          <w:lang w:val="ru-RU"/>
        </w:rPr>
        <w:t xml:space="preserve"> – проводки, созданные по запросу </w:t>
      </w:r>
      <w:r>
        <w:t>B</w:t>
      </w:r>
      <w:r>
        <w:rPr>
          <w:lang w:val="ru-RU"/>
        </w:rPr>
        <w:t xml:space="preserve">. </w:t>
      </w:r>
    </w:p>
    <w:p w:rsidR="002E694D" w:rsidRDefault="002E694D" w:rsidP="002E694D">
      <w:pPr>
        <w:pStyle w:val="5"/>
        <w:rPr>
          <w:b w:val="0"/>
          <w:i w:val="0"/>
        </w:rPr>
      </w:pPr>
      <w:r>
        <w:rPr>
          <w:b w:val="0"/>
          <w:i w:val="0"/>
        </w:rPr>
        <w:t xml:space="preserve">Убедиться, что проводки группы </w:t>
      </w:r>
      <w:r>
        <w:rPr>
          <w:b w:val="0"/>
          <w:i w:val="0"/>
          <w:lang w:val="en-US"/>
        </w:rPr>
        <w:t>B</w:t>
      </w:r>
      <w:r>
        <w:rPr>
          <w:b w:val="0"/>
          <w:i w:val="0"/>
        </w:rPr>
        <w:t xml:space="preserve"> в точности сторнируют все проводки группы </w:t>
      </w:r>
      <w:r>
        <w:rPr>
          <w:b w:val="0"/>
          <w:i w:val="0"/>
          <w:lang w:val="en-US"/>
        </w:rPr>
        <w:t>A</w:t>
      </w:r>
      <w:r>
        <w:rPr>
          <w:b w:val="0"/>
          <w:i w:val="0"/>
        </w:rPr>
        <w:t>.</w:t>
      </w:r>
    </w:p>
    <w:p w:rsidR="002E694D" w:rsidRDefault="002E694D" w:rsidP="002E694D">
      <w:pPr>
        <w:ind w:left="576"/>
        <w:rPr>
          <w:lang w:val="ru-RU"/>
        </w:rPr>
      </w:pPr>
      <w:r>
        <w:rPr>
          <w:lang w:val="ru-RU"/>
        </w:rPr>
        <w:t xml:space="preserve">У сторнированной и сторнирующей проводки в </w:t>
      </w:r>
      <w:r>
        <w:t>GLPOSTPA</w:t>
      </w:r>
      <w:r w:rsidRPr="00D36014">
        <w:rPr>
          <w:lang w:val="ru-RU"/>
        </w:rPr>
        <w:t xml:space="preserve"> </w:t>
      </w:r>
      <w:r>
        <w:rPr>
          <w:lang w:val="ru-RU"/>
        </w:rPr>
        <w:t>совпадают все сущности кроме:</w:t>
      </w:r>
    </w:p>
    <w:p w:rsidR="002E694D" w:rsidRDefault="002E694D" w:rsidP="002E694D">
      <w:pPr>
        <w:ind w:left="576"/>
        <w:rPr>
          <w:lang w:val="ru-RU"/>
        </w:rPr>
      </w:pPr>
      <w:r>
        <w:rPr>
          <w:lang w:val="ru-RU"/>
        </w:rPr>
        <w:t>- нарратива (</w:t>
      </w:r>
      <w:r>
        <w:t>PNAR</w:t>
      </w:r>
      <w:r w:rsidRPr="00D36014">
        <w:rPr>
          <w:lang w:val="ru-RU"/>
        </w:rPr>
        <w:t>)</w:t>
      </w:r>
      <w:r>
        <w:rPr>
          <w:lang w:val="ru-RU"/>
        </w:rPr>
        <w:t>:</w:t>
      </w:r>
      <w:r w:rsidRPr="00D36014">
        <w:rPr>
          <w:lang w:val="ru-RU"/>
        </w:rPr>
        <w:t xml:space="preserve"> </w:t>
      </w:r>
      <w:r>
        <w:rPr>
          <w:lang w:val="ru-RU"/>
        </w:rPr>
        <w:t xml:space="preserve">у сторнирующей проводки в начале идет символ '*', </w:t>
      </w:r>
    </w:p>
    <w:p w:rsidR="002E694D" w:rsidRPr="00D36014" w:rsidRDefault="002E694D" w:rsidP="002E694D">
      <w:pPr>
        <w:ind w:left="576"/>
        <w:rPr>
          <w:lang w:val="ru-RU"/>
        </w:rPr>
      </w:pPr>
      <w:r>
        <w:rPr>
          <w:lang w:val="ru-RU"/>
        </w:rPr>
        <w:t>- индикатор дебет</w:t>
      </w:r>
      <w:r w:rsidRPr="00D36014">
        <w:rPr>
          <w:lang w:val="ru-RU"/>
        </w:rPr>
        <w:t>/</w:t>
      </w:r>
      <w:r>
        <w:rPr>
          <w:lang w:val="ru-RU"/>
        </w:rPr>
        <w:t>кредит (</w:t>
      </w:r>
      <w:r>
        <w:t>DRCR</w:t>
      </w:r>
      <w:r>
        <w:rPr>
          <w:lang w:val="ru-RU"/>
        </w:rPr>
        <w:t>) (его значения у таких проводок противоположны)</w:t>
      </w:r>
    </w:p>
    <w:p w:rsidR="002E694D" w:rsidRDefault="002E694D" w:rsidP="002E694D">
      <w:pPr>
        <w:ind w:left="576"/>
        <w:rPr>
          <w:lang w:val="ru-RU"/>
        </w:rPr>
      </w:pPr>
      <w:r>
        <w:rPr>
          <w:lang w:val="ru-RU"/>
        </w:rPr>
        <w:t>В случае, если одна группа проводок в точности сторнирует другую, необходимо выполнить:</w:t>
      </w:r>
    </w:p>
    <w:p w:rsidR="002E694D" w:rsidRPr="00155051" w:rsidRDefault="002E694D" w:rsidP="002E694D">
      <w:pPr>
        <w:pStyle w:val="6"/>
        <w:rPr>
          <w:b w:val="0"/>
        </w:rPr>
      </w:pPr>
      <w:r>
        <w:rPr>
          <w:b w:val="0"/>
          <w:lang w:val="ru-RU"/>
        </w:rPr>
        <w:t xml:space="preserve">Удаление проводок из </w:t>
      </w:r>
      <w:r>
        <w:rPr>
          <w:b w:val="0"/>
        </w:rPr>
        <w:t>GLPOSTPA</w:t>
      </w:r>
      <w:r w:rsidRPr="00155051">
        <w:rPr>
          <w:b w:val="0"/>
        </w:rPr>
        <w:t>.</w:t>
      </w:r>
    </w:p>
    <w:p w:rsidR="002E694D" w:rsidRPr="006734F3" w:rsidRDefault="002E694D" w:rsidP="002E694D">
      <w:pPr>
        <w:ind w:left="576"/>
        <w:rPr>
          <w:lang w:val="ru-RU"/>
        </w:rPr>
      </w:pPr>
      <w:r>
        <w:rPr>
          <w:lang w:val="ru-RU"/>
        </w:rPr>
        <w:lastRenderedPageBreak/>
        <w:t xml:space="preserve">Из </w:t>
      </w:r>
      <w:r>
        <w:t>GLPOSTPA</w:t>
      </w:r>
      <w:r w:rsidRPr="00155051">
        <w:rPr>
          <w:lang w:val="ru-RU"/>
        </w:rPr>
        <w:t xml:space="preserve"> </w:t>
      </w:r>
      <w:r>
        <w:rPr>
          <w:lang w:val="ru-RU"/>
        </w:rPr>
        <w:t xml:space="preserve">необходимо удалить все проводки с </w:t>
      </w:r>
      <w:r>
        <w:t>RRN</w:t>
      </w:r>
      <w:r w:rsidRPr="00155051">
        <w:rPr>
          <w:lang w:val="ru-RU"/>
        </w:rPr>
        <w:t xml:space="preserve"> = </w:t>
      </w:r>
      <w:r>
        <w:t>IFXRMAMP</w:t>
      </w:r>
      <w:r w:rsidRPr="00155051">
        <w:rPr>
          <w:lang w:val="ru-RU"/>
        </w:rPr>
        <w:t>.</w:t>
      </w:r>
      <w:r>
        <w:t>AMRRN</w:t>
      </w:r>
      <w:r>
        <w:rPr>
          <w:lang w:val="ru-RU"/>
        </w:rPr>
        <w:t xml:space="preserve"> по всем проводкам групп </w:t>
      </w:r>
      <w:r>
        <w:t>A</w:t>
      </w:r>
      <w:r w:rsidRPr="006734F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6734F3">
        <w:rPr>
          <w:lang w:val="ru-RU"/>
        </w:rPr>
        <w:t>.</w:t>
      </w:r>
    </w:p>
    <w:p w:rsidR="002E694D" w:rsidRPr="00155051" w:rsidRDefault="002E694D" w:rsidP="002E694D">
      <w:pPr>
        <w:pStyle w:val="6"/>
        <w:rPr>
          <w:b w:val="0"/>
        </w:rPr>
      </w:pPr>
      <w:r>
        <w:rPr>
          <w:b w:val="0"/>
          <w:lang w:val="ru-RU"/>
        </w:rPr>
        <w:t xml:space="preserve">Обновить </w:t>
      </w:r>
      <w:r>
        <w:rPr>
          <w:b w:val="0"/>
        </w:rPr>
        <w:t>IFXRMAMP</w:t>
      </w:r>
      <w:r w:rsidRPr="00155051">
        <w:rPr>
          <w:b w:val="0"/>
        </w:rPr>
        <w:t>.</w:t>
      </w:r>
    </w:p>
    <w:p w:rsidR="002E694D" w:rsidRPr="00C210C1" w:rsidRDefault="002E694D" w:rsidP="002E694D">
      <w:pPr>
        <w:ind w:left="576"/>
        <w:rPr>
          <w:lang w:val="ru-RU"/>
        </w:rPr>
      </w:pPr>
      <w:r>
        <w:rPr>
          <w:lang w:val="ru-RU"/>
        </w:rPr>
        <w:t xml:space="preserve">Каждому движению запросов </w:t>
      </w:r>
      <w:r>
        <w:t>A</w:t>
      </w:r>
      <w:r w:rsidRPr="006734F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>
        <w:rPr>
          <w:lang w:val="ru-RU"/>
        </w:rPr>
        <w:t xml:space="preserve"> необходимо проставить </w:t>
      </w:r>
      <w:r>
        <w:t>AMRRN</w:t>
      </w:r>
      <w:r w:rsidRPr="00C210C1">
        <w:rPr>
          <w:lang w:val="ru-RU"/>
        </w:rPr>
        <w:t xml:space="preserve"> = -1.</w:t>
      </w:r>
    </w:p>
    <w:p w:rsidR="00465BC3" w:rsidRDefault="00465BC3" w:rsidP="00465BC3">
      <w:pPr>
        <w:pStyle w:val="2"/>
        <w:rPr>
          <w:lang w:val="en-US"/>
        </w:rPr>
      </w:pPr>
      <w:bookmarkStart w:id="750" w:name="_Toc422234753"/>
      <w:r w:rsidRPr="00A2115E">
        <w:rPr>
          <w:lang w:val="en-US"/>
        </w:rPr>
        <w:t>IFXSTPNR</w:t>
      </w:r>
      <w:r>
        <w:rPr>
          <w:lang w:val="en-US"/>
        </w:rPr>
        <w:t xml:space="preserve"> — RPGLE — </w:t>
      </w:r>
      <w:r w:rsidRPr="00A2115E">
        <w:rPr>
          <w:lang w:val="en-US"/>
        </w:rPr>
        <w:t>Process internal postings</w:t>
      </w:r>
      <w:bookmarkEnd w:id="749"/>
      <w:bookmarkEnd w:id="750"/>
    </w:p>
    <w:p w:rsidR="00465BC3" w:rsidRPr="009A23A5" w:rsidRDefault="00465BC3" w:rsidP="00465BC3">
      <w:pPr>
        <w:rPr>
          <w:lang w:val="ru-RU"/>
        </w:rPr>
      </w:pPr>
      <w:r>
        <w:rPr>
          <w:lang w:val="ru-RU"/>
        </w:rPr>
        <w:t xml:space="preserve">Данная программа — аналог </w:t>
      </w:r>
      <w:r>
        <w:t>IFXSTPR</w:t>
      </w:r>
      <w:r w:rsidRPr="00A2115E">
        <w:t>R</w:t>
      </w:r>
      <w:r w:rsidRPr="00A2115E">
        <w:rPr>
          <w:lang w:val="ru-RU"/>
        </w:rPr>
        <w:t xml:space="preserve"> </w:t>
      </w:r>
      <w:r>
        <w:rPr>
          <w:lang w:val="ru-RU"/>
        </w:rPr>
        <w:t>для неклиентских проводок.</w:t>
      </w:r>
    </w:p>
    <w:p w:rsidR="00465BC3" w:rsidRPr="00A2115E" w:rsidRDefault="00465BC3" w:rsidP="00465BC3">
      <w:pPr>
        <w:rPr>
          <w:lang w:val="ru-RU"/>
        </w:rPr>
      </w:pPr>
      <w:r>
        <w:rPr>
          <w:lang w:val="ru-RU"/>
        </w:rPr>
        <w:t xml:space="preserve">Необходимо добавить сохранение поля </w:t>
      </w:r>
      <w:r>
        <w:t>SWCR</w:t>
      </w:r>
      <w:r w:rsidRPr="00A2115E">
        <w:rPr>
          <w:lang w:val="ru-RU"/>
        </w:rPr>
        <w:t xml:space="preserve"> </w:t>
      </w:r>
      <w:r>
        <w:rPr>
          <w:lang w:val="ru-RU"/>
        </w:rPr>
        <w:t xml:space="preserve">проводки для дальнейшего его использования в обработчике </w:t>
      </w:r>
      <w:r w:rsidRPr="00896459">
        <w:t>IFXST</w:t>
      </w:r>
      <w:r w:rsidRPr="00A2115E">
        <w:rPr>
          <w:lang w:val="ru-RU"/>
        </w:rPr>
        <w:t>00</w:t>
      </w:r>
      <w:r w:rsidRPr="00896459">
        <w:t>R</w:t>
      </w:r>
      <w:r>
        <w:rPr>
          <w:lang w:val="ru-RU"/>
        </w:rPr>
        <w:t>:</w:t>
      </w:r>
    </w:p>
    <w:p w:rsidR="00465BC3" w:rsidRPr="00A2115E" w:rsidRDefault="00465BC3" w:rsidP="00465BC3">
      <w:pPr>
        <w:pStyle w:val="L3"/>
      </w:pPr>
      <w:r>
        <w:t xml:space="preserve">Записать поле </w:t>
      </w:r>
      <w:r>
        <w:rPr>
          <w:lang w:val="en-US"/>
        </w:rPr>
        <w:t>SWCR</w:t>
      </w:r>
      <w:r w:rsidRPr="00A2115E">
        <w:t xml:space="preserve"> </w:t>
      </w:r>
      <w:r>
        <w:t xml:space="preserve">проводки в поле </w:t>
      </w:r>
      <w:r>
        <w:rPr>
          <w:lang w:val="en-US"/>
        </w:rPr>
        <w:t>IFXSTSTP</w:t>
      </w:r>
      <w:r w:rsidRPr="00A2115E">
        <w:t>.STSTDNBR.</w:t>
      </w:r>
    </w:p>
    <w:p w:rsidR="00AA0184" w:rsidRDefault="00896459" w:rsidP="00AA0184">
      <w:pPr>
        <w:pStyle w:val="2"/>
        <w:rPr>
          <w:lang w:val="en-US"/>
        </w:rPr>
      </w:pPr>
      <w:bookmarkStart w:id="751" w:name="_Toc422234754"/>
      <w:r w:rsidRPr="00896459">
        <w:rPr>
          <w:lang w:val="en-US"/>
        </w:rPr>
        <w:t>IFXST00R</w:t>
      </w:r>
      <w:r>
        <w:rPr>
          <w:lang w:val="en-US"/>
        </w:rPr>
        <w:t xml:space="preserve"> — RPGLE — </w:t>
      </w:r>
      <w:r w:rsidRPr="00896459">
        <w:rPr>
          <w:lang w:val="en-US"/>
        </w:rPr>
        <w:t>Process postings DEFAULT (other modules)</w:t>
      </w:r>
      <w:bookmarkEnd w:id="746"/>
      <w:bookmarkEnd w:id="751"/>
    </w:p>
    <w:p w:rsidR="00896459" w:rsidRDefault="00896459" w:rsidP="00896459">
      <w:pPr>
        <w:rPr>
          <w:lang w:val="ru-RU"/>
        </w:rPr>
      </w:pPr>
      <w:r>
        <w:rPr>
          <w:lang w:val="ru-RU"/>
        </w:rPr>
        <w:t>Данная программа осуществляет русифика</w:t>
      </w:r>
      <w:r w:rsidR="00147EF3">
        <w:rPr>
          <w:lang w:val="ru-RU"/>
        </w:rPr>
        <w:t>ц</w:t>
      </w:r>
      <w:r>
        <w:rPr>
          <w:lang w:val="ru-RU"/>
        </w:rPr>
        <w:t>ию проводок тех модулей (</w:t>
      </w:r>
      <w:r>
        <w:t>source</w:t>
      </w:r>
      <w:r w:rsidRPr="00896459">
        <w:rPr>
          <w:lang w:val="ru-RU"/>
        </w:rPr>
        <w:t xml:space="preserve"> </w:t>
      </w:r>
      <w:r>
        <w:t>of</w:t>
      </w:r>
      <w:r w:rsidRPr="00896459">
        <w:rPr>
          <w:lang w:val="ru-RU"/>
        </w:rPr>
        <w:t xml:space="preserve"> </w:t>
      </w:r>
      <w:r>
        <w:t>posting</w:t>
      </w:r>
      <w:r>
        <w:rPr>
          <w:lang w:val="ru-RU"/>
        </w:rPr>
        <w:t>), по которым нет специфичных настроек.</w:t>
      </w:r>
    </w:p>
    <w:p w:rsidR="00896459" w:rsidRDefault="00896459" w:rsidP="00896459">
      <w:pPr>
        <w:rPr>
          <w:lang w:val="ru-RU"/>
        </w:rPr>
      </w:pPr>
      <w:r>
        <w:rPr>
          <w:lang w:val="ru-RU"/>
        </w:rPr>
        <w:t>Необходимо добавить</w:t>
      </w:r>
      <w:r w:rsidR="001D1077">
        <w:rPr>
          <w:lang w:val="ru-RU"/>
        </w:rPr>
        <w:t xml:space="preserve"> в неё</w:t>
      </w:r>
      <w:r>
        <w:rPr>
          <w:lang w:val="ru-RU"/>
        </w:rPr>
        <w:t xml:space="preserve"> следующую логику:</w:t>
      </w:r>
    </w:p>
    <w:p w:rsidR="00465BC3" w:rsidRPr="00896459" w:rsidRDefault="00465BC3" w:rsidP="00465BC3">
      <w:pPr>
        <w:pStyle w:val="L3"/>
      </w:pPr>
      <w:r>
        <w:t xml:space="preserve">Если поле </w:t>
      </w:r>
      <w:r w:rsidRPr="00A2115E">
        <w:t>STSTDNBR</w:t>
      </w:r>
      <w:r>
        <w:t xml:space="preserve"> (в нём был сохранён </w:t>
      </w:r>
      <w:r>
        <w:rPr>
          <w:lang w:val="en-US"/>
        </w:rPr>
        <w:t>SWCR</w:t>
      </w:r>
      <w:r>
        <w:t>)</w:t>
      </w:r>
      <w:r w:rsidRPr="00896459">
        <w:t xml:space="preserve"> </w:t>
      </w:r>
      <w:r>
        <w:t xml:space="preserve">проводки начинается на константу </w:t>
      </w:r>
      <w:r w:rsidRPr="00896459">
        <w:t>'</w:t>
      </w:r>
      <w:r>
        <w:rPr>
          <w:lang w:val="en-US"/>
        </w:rPr>
        <w:t>AM</w:t>
      </w:r>
      <w:r w:rsidRPr="00896459">
        <w:t xml:space="preserve">', </w:t>
      </w:r>
      <w:r>
        <w:t xml:space="preserve">проверить наличие этой проводки в таблице </w:t>
      </w:r>
      <w:r>
        <w:rPr>
          <w:lang w:val="en-US"/>
        </w:rPr>
        <w:t>IFXPPAMP</w:t>
      </w:r>
      <w:r w:rsidRPr="00896459">
        <w:t xml:space="preserve"> (</w:t>
      </w:r>
      <w:r>
        <w:t xml:space="preserve">по условию </w:t>
      </w:r>
      <w:r>
        <w:rPr>
          <w:lang w:val="en-US"/>
        </w:rPr>
        <w:t>IFXPPAMP.AMID = Posting.</w:t>
      </w:r>
      <w:r w:rsidRPr="00A2115E">
        <w:t>STSTDNBR</w:t>
      </w:r>
      <w:r w:rsidRPr="00896459">
        <w:t>)</w:t>
      </w:r>
      <w:r>
        <w:rPr>
          <w:lang w:val="en-US"/>
        </w:rPr>
        <w:t>.</w:t>
      </w:r>
    </w:p>
    <w:p w:rsidR="00896459" w:rsidRDefault="00896459" w:rsidP="00896459">
      <w:pPr>
        <w:pStyle w:val="L3"/>
      </w:pPr>
      <w:r>
        <w:t xml:space="preserve">Если запись нашлась, взять русский комментарий </w:t>
      </w:r>
      <w:r w:rsidR="00035088">
        <w:t>из неё</w:t>
      </w:r>
      <w:r>
        <w:t>:</w:t>
      </w:r>
    </w:p>
    <w:p w:rsidR="00896459" w:rsidRDefault="00896459" w:rsidP="00896459">
      <w:pPr>
        <w:pStyle w:val="L4indent1"/>
      </w:pPr>
      <w:r>
        <w:t>STSTRNAR</w:t>
      </w:r>
      <w:r w:rsidR="00483EDC">
        <w:t xml:space="preserve"> </w:t>
      </w:r>
      <w:r>
        <w:t xml:space="preserve">= </w:t>
      </w:r>
      <w:r>
        <w:rPr>
          <w:lang w:val="en-US"/>
        </w:rPr>
        <w:t>IFXPPAMP</w:t>
      </w:r>
      <w:r>
        <w:t>.</w:t>
      </w:r>
      <w:r>
        <w:rPr>
          <w:lang w:val="en-US"/>
        </w:rPr>
        <w:t>A</w:t>
      </w:r>
      <w:r w:rsidRPr="003A2F19">
        <w:t>MRNAR</w:t>
      </w:r>
    </w:p>
    <w:p w:rsidR="00896459" w:rsidRPr="00896459" w:rsidRDefault="00896459" w:rsidP="00896459">
      <w:pPr>
        <w:pStyle w:val="L4indent1"/>
      </w:pPr>
      <w:r>
        <w:t xml:space="preserve">STSTRCNAR = </w:t>
      </w:r>
      <w:r w:rsidRPr="00896459">
        <w:rPr>
          <w:lang w:val="en-US"/>
        </w:rPr>
        <w:t>IFXPPAMP</w:t>
      </w:r>
      <w:r>
        <w:t>.</w:t>
      </w:r>
      <w:r>
        <w:rPr>
          <w:lang w:val="en-US"/>
        </w:rPr>
        <w:t>A</w:t>
      </w:r>
      <w:r w:rsidRPr="003A2F19">
        <w:t>MSRNAR</w:t>
      </w:r>
    </w:p>
    <w:p w:rsidR="00AA0184" w:rsidRDefault="00AA0184" w:rsidP="00AA0184">
      <w:pPr>
        <w:pStyle w:val="2"/>
      </w:pPr>
      <w:bookmarkStart w:id="752" w:name="_Ref406758005"/>
      <w:bookmarkStart w:id="753" w:name="_Toc422234755"/>
      <w:r w:rsidRPr="00734AF3">
        <w:rPr>
          <w:lang w:val="en-US"/>
        </w:rPr>
        <w:t>MT</w:t>
      </w:r>
      <w:r w:rsidRPr="00734AF3">
        <w:t>94</w:t>
      </w:r>
      <w:r w:rsidRPr="00AA0184">
        <w:t>0</w:t>
      </w:r>
      <w:r w:rsidRPr="00734AF3">
        <w:rPr>
          <w:lang w:val="en-US"/>
        </w:rPr>
        <w:t>EXTM</w:t>
      </w:r>
      <w:r w:rsidRPr="00734AF3">
        <w:t xml:space="preserve"> </w:t>
      </w:r>
      <w:r w:rsidRPr="000A7CB6">
        <w:t xml:space="preserve">— </w:t>
      </w:r>
      <w:r>
        <w:rPr>
          <w:lang w:val="en-US"/>
        </w:rPr>
        <w:t>PF</w:t>
      </w:r>
      <w:r w:rsidRPr="000A7CB6">
        <w:t xml:space="preserve"> — </w:t>
      </w:r>
      <w:r>
        <w:t>Формат окончательной выписки</w:t>
      </w:r>
      <w:r w:rsidRPr="000A7CB6">
        <w:t xml:space="preserve"> </w:t>
      </w:r>
      <w:r>
        <w:t xml:space="preserve">для </w:t>
      </w:r>
      <w:r>
        <w:rPr>
          <w:lang w:val="en-US"/>
        </w:rPr>
        <w:t>STAMT</w:t>
      </w:r>
      <w:r w:rsidRPr="00734AF3">
        <w:t xml:space="preserve"> (</w:t>
      </w:r>
      <w:r>
        <w:t>детали операции)</w:t>
      </w:r>
      <w:bookmarkEnd w:id="752"/>
      <w:bookmarkEnd w:id="753"/>
    </w:p>
    <w:p w:rsidR="00AA0184" w:rsidRPr="00734AF3" w:rsidRDefault="00AA0184" w:rsidP="00AA0184">
      <w:pPr>
        <w:rPr>
          <w:lang w:val="ru-RU"/>
        </w:rPr>
      </w:pPr>
      <w:r>
        <w:rPr>
          <w:lang w:val="ru-RU"/>
        </w:rPr>
        <w:t xml:space="preserve">В связи с необходимостью передавать в </w:t>
      </w:r>
      <w:r>
        <w:t>STAMT</w:t>
      </w:r>
      <w:r w:rsidRPr="00734AF3">
        <w:rPr>
          <w:lang w:val="ru-RU"/>
        </w:rPr>
        <w:t xml:space="preserve"> </w:t>
      </w:r>
      <w:r>
        <w:rPr>
          <w:lang w:val="ru-RU"/>
        </w:rPr>
        <w:t xml:space="preserve">источник операции и идентификатор исходного документа в системе-источнике, расширяется формат файла </w:t>
      </w:r>
      <w:r w:rsidRPr="00734AF3">
        <w:t>MT</w:t>
      </w:r>
      <w:r w:rsidRPr="00734AF3">
        <w:rPr>
          <w:lang w:val="ru-RU"/>
        </w:rPr>
        <w:t>94</w:t>
      </w:r>
      <w:r w:rsidRPr="00AA0184">
        <w:rPr>
          <w:lang w:val="ru-RU"/>
        </w:rPr>
        <w:t>0</w:t>
      </w:r>
      <w:r w:rsidRPr="00734AF3">
        <w:t>EXTM</w:t>
      </w:r>
      <w:r>
        <w:rPr>
          <w:lang w:val="ru-RU"/>
        </w:rPr>
        <w:t>:</w:t>
      </w:r>
    </w:p>
    <w:p w:rsidR="00AA0184" w:rsidRDefault="00AA0184" w:rsidP="00AA0184">
      <w:pPr>
        <w:pStyle w:val="L3"/>
      </w:pPr>
      <w:r>
        <w:t xml:space="preserve">Добавляется новое поле </w:t>
      </w:r>
      <w:r>
        <w:rPr>
          <w:lang w:val="en-US"/>
        </w:rPr>
        <w:t>TSRCSYS</w:t>
      </w:r>
      <w:r w:rsidRPr="00734AF3">
        <w:t xml:space="preserve"> </w:t>
      </w:r>
      <w:r>
        <w:t>длиной 32 символа.</w:t>
      </w:r>
    </w:p>
    <w:p w:rsidR="00AA0184" w:rsidRPr="00734AF3" w:rsidRDefault="00AA0184" w:rsidP="00AA0184">
      <w:pPr>
        <w:pStyle w:val="L3"/>
      </w:pPr>
      <w:r>
        <w:t xml:space="preserve">Поле </w:t>
      </w:r>
      <w:r w:rsidRPr="00734AF3">
        <w:t>TOTRF</w:t>
      </w:r>
      <w:r>
        <w:t xml:space="preserve"> расширяется до 60 символов.</w:t>
      </w:r>
    </w:p>
    <w:p w:rsidR="000A7CB6" w:rsidRPr="00651058" w:rsidRDefault="000A7CB6" w:rsidP="000A7CB6">
      <w:pPr>
        <w:pStyle w:val="2"/>
      </w:pPr>
      <w:bookmarkStart w:id="754" w:name="_Toc422234756"/>
      <w:r>
        <w:rPr>
          <w:lang w:val="en-US"/>
        </w:rPr>
        <w:lastRenderedPageBreak/>
        <w:t>MT</w:t>
      </w:r>
      <w:r>
        <w:t>94</w:t>
      </w:r>
      <w:r w:rsidRPr="000A7CB6">
        <w:t>0</w:t>
      </w:r>
      <w:r>
        <w:rPr>
          <w:lang w:val="en-US"/>
        </w:rPr>
        <w:t>SMG</w:t>
      </w:r>
      <w:r w:rsidRPr="000A7CB6">
        <w:t xml:space="preserve"> — </w:t>
      </w:r>
      <w:r>
        <w:rPr>
          <w:lang w:val="en-US"/>
        </w:rPr>
        <w:t>RPGLE</w:t>
      </w:r>
      <w:r w:rsidRPr="000A7CB6">
        <w:t xml:space="preserve"> — </w:t>
      </w:r>
      <w:r>
        <w:t xml:space="preserve">Выгрузка окончательной выписки в </w:t>
      </w:r>
      <w:r>
        <w:rPr>
          <w:lang w:val="en-US"/>
        </w:rPr>
        <w:t>STAMT</w:t>
      </w:r>
      <w:bookmarkEnd w:id="754"/>
    </w:p>
    <w:p w:rsidR="00AA0184" w:rsidRDefault="00AA0184" w:rsidP="00AA0184">
      <w:pPr>
        <w:rPr>
          <w:lang w:val="ru-RU"/>
        </w:rPr>
      </w:pPr>
      <w:r>
        <w:rPr>
          <w:lang w:val="ru-RU"/>
        </w:rPr>
        <w:t xml:space="preserve">В связи с необходимостью передавать в </w:t>
      </w:r>
      <w:r>
        <w:t>STAMT</w:t>
      </w:r>
      <w:r w:rsidRPr="00734AF3">
        <w:rPr>
          <w:lang w:val="ru-RU"/>
        </w:rPr>
        <w:t xml:space="preserve"> </w:t>
      </w:r>
      <w:r>
        <w:rPr>
          <w:lang w:val="ru-RU"/>
        </w:rPr>
        <w:t xml:space="preserve">источник операции и идентификатор исходного документа в системе-источнике, расширяется формат файла </w:t>
      </w:r>
      <w:r w:rsidRPr="00734AF3">
        <w:t>MT</w:t>
      </w:r>
      <w:r w:rsidRPr="00734AF3">
        <w:rPr>
          <w:lang w:val="ru-RU"/>
        </w:rPr>
        <w:t>94</w:t>
      </w:r>
      <w:r w:rsidRPr="00AA0184">
        <w:rPr>
          <w:lang w:val="ru-RU"/>
        </w:rPr>
        <w:t>0</w:t>
      </w:r>
      <w:r w:rsidRPr="00734AF3">
        <w:t>EXTM</w:t>
      </w:r>
      <w:r>
        <w:rPr>
          <w:lang w:val="ru-RU"/>
        </w:rPr>
        <w:t>.</w:t>
      </w:r>
    </w:p>
    <w:p w:rsidR="00AA0184" w:rsidRDefault="00AA0184" w:rsidP="00AA0184">
      <w:pPr>
        <w:pStyle w:val="L3"/>
      </w:pPr>
      <w:r>
        <w:t>Алгоритм определения источника проводки дорабатывается следующим образом:</w:t>
      </w:r>
    </w:p>
    <w:p w:rsidR="00AA0184" w:rsidRPr="009E0AB8" w:rsidRDefault="00B516D9" w:rsidP="00AA0184">
      <w:pPr>
        <w:pStyle w:val="L4indent1"/>
      </w:pPr>
      <w:r>
        <w:t xml:space="preserve">Если </w:t>
      </w:r>
      <w:r>
        <w:rPr>
          <w:lang w:val="en-US"/>
        </w:rPr>
        <w:t>SWCR</w:t>
      </w:r>
      <w:r w:rsidRPr="00896459">
        <w:t xml:space="preserve"> </w:t>
      </w:r>
      <w:r>
        <w:t xml:space="preserve">проводки начинается на константу </w:t>
      </w:r>
      <w:r w:rsidRPr="00896459">
        <w:t>'</w:t>
      </w:r>
      <w:r>
        <w:rPr>
          <w:lang w:val="en-US"/>
        </w:rPr>
        <w:t>AM</w:t>
      </w:r>
      <w:r w:rsidRPr="00896459">
        <w:t xml:space="preserve">', </w:t>
      </w:r>
      <w:r>
        <w:t xml:space="preserve">проверить наличие этой проводки в таблице </w:t>
      </w:r>
      <w:r>
        <w:rPr>
          <w:lang w:val="en-US"/>
        </w:rPr>
        <w:t>IFXPPAMP</w:t>
      </w:r>
      <w:r w:rsidRPr="00896459">
        <w:t xml:space="preserve"> (</w:t>
      </w:r>
      <w:r>
        <w:t xml:space="preserve">по условию </w:t>
      </w:r>
      <w:r>
        <w:rPr>
          <w:lang w:val="en-US"/>
        </w:rPr>
        <w:t>IFXPPAMP.AMID = Posting.SWCR</w:t>
      </w:r>
      <w:r w:rsidRPr="00896459">
        <w:t>)</w:t>
      </w:r>
      <w:r>
        <w:rPr>
          <w:lang w:val="en-US"/>
        </w:rPr>
        <w:t>.</w:t>
      </w:r>
    </w:p>
    <w:p w:rsidR="00AA0184" w:rsidRPr="009E0AB8" w:rsidRDefault="00AA0184" w:rsidP="00AA0184">
      <w:pPr>
        <w:pStyle w:val="L4indent1"/>
      </w:pPr>
      <w:r>
        <w:t xml:space="preserve">Если запись нашлась, считаем, что источник — </w:t>
      </w:r>
      <w:r>
        <w:rPr>
          <w:lang w:val="en-US"/>
        </w:rPr>
        <w:t>IFXPP</w:t>
      </w:r>
      <w:r w:rsidRPr="009E0AB8">
        <w:t>.</w:t>
      </w:r>
    </w:p>
    <w:p w:rsidR="00AA0184" w:rsidRDefault="00AA0184" w:rsidP="00AA0184">
      <w:pPr>
        <w:pStyle w:val="L3"/>
      </w:pPr>
      <w:r>
        <w:t>Алгоритм заполнения деталей операции дорабатывается следующим образом:</w:t>
      </w:r>
    </w:p>
    <w:p w:rsidR="00AA0184" w:rsidRDefault="00AA0184" w:rsidP="00AA0184">
      <w:pPr>
        <w:pStyle w:val="L4indent1"/>
      </w:pPr>
      <w:r>
        <w:t xml:space="preserve">Если источник проводки — </w:t>
      </w:r>
      <w:r>
        <w:rPr>
          <w:lang w:val="en-US"/>
        </w:rPr>
        <w:t>IFXPP</w:t>
      </w:r>
      <w:r w:rsidRPr="009E0AB8">
        <w:t xml:space="preserve">, </w:t>
      </w:r>
      <w:r>
        <w:t xml:space="preserve">то в поле </w:t>
      </w:r>
      <w:r>
        <w:rPr>
          <w:lang w:val="en-US"/>
        </w:rPr>
        <w:t>TOTRF</w:t>
      </w:r>
      <w:r w:rsidRPr="009E0AB8">
        <w:t xml:space="preserve"> </w:t>
      </w:r>
      <w:r>
        <w:t>необходимо указать р</w:t>
      </w:r>
      <w:r w:rsidRPr="009E0AB8">
        <w:t>еференс объекта системы-инициатора</w:t>
      </w:r>
      <w:r>
        <w:t xml:space="preserve"> </w:t>
      </w:r>
      <w:r>
        <w:rPr>
          <w:lang w:val="en-US"/>
        </w:rPr>
        <w:t>IFXPPAMP</w:t>
      </w:r>
      <w:r>
        <w:t>.</w:t>
      </w:r>
      <w:r>
        <w:rPr>
          <w:lang w:val="en-US"/>
        </w:rPr>
        <w:t>AMOBJREF</w:t>
      </w:r>
      <w:r w:rsidRPr="009E0AB8">
        <w:t xml:space="preserve">; </w:t>
      </w:r>
      <w:r>
        <w:t xml:space="preserve">в </w:t>
      </w:r>
      <w:r>
        <w:rPr>
          <w:lang w:val="en-US"/>
        </w:rPr>
        <w:t>TSRCSYS</w:t>
      </w:r>
      <w:r w:rsidRPr="009E0AB8">
        <w:t xml:space="preserve"> </w:t>
      </w:r>
      <w:r>
        <w:t>следует указать наименование системы-</w:t>
      </w:r>
      <w:r w:rsidRPr="009E0AB8">
        <w:t>инициатора</w:t>
      </w:r>
      <w:r>
        <w:t xml:space="preserve"> </w:t>
      </w:r>
      <w:r>
        <w:rPr>
          <w:lang w:val="en-US"/>
        </w:rPr>
        <w:t>IFXPPAMP</w:t>
      </w:r>
      <w:r>
        <w:t>.</w:t>
      </w:r>
      <w:r>
        <w:rPr>
          <w:rFonts w:cs="Consolas"/>
        </w:rPr>
        <w:t>A</w:t>
      </w:r>
      <w:r>
        <w:rPr>
          <w:rFonts w:cs="Consolas"/>
          <w:lang w:val="en-US"/>
        </w:rPr>
        <w:t>MMVM</w:t>
      </w:r>
      <w:r>
        <w:rPr>
          <w:rFonts w:cs="Consolas"/>
        </w:rPr>
        <w:t>SRC</w:t>
      </w:r>
      <w:r>
        <w:t>.</w:t>
      </w:r>
    </w:p>
    <w:p w:rsidR="00AA0184" w:rsidRDefault="00AA0184" w:rsidP="00AA0184">
      <w:pPr>
        <w:pStyle w:val="L4indent1"/>
      </w:pPr>
      <w:r>
        <w:t xml:space="preserve">Если источник проводки — не </w:t>
      </w:r>
      <w:r>
        <w:rPr>
          <w:lang w:val="en-US"/>
        </w:rPr>
        <w:t>IFXPP</w:t>
      </w:r>
      <w:r>
        <w:t xml:space="preserve">, то в поле </w:t>
      </w:r>
      <w:r>
        <w:rPr>
          <w:lang w:val="en-US"/>
        </w:rPr>
        <w:t>TSRCSYS</w:t>
      </w:r>
      <w:r w:rsidRPr="009E0AB8">
        <w:t xml:space="preserve"> </w:t>
      </w:r>
      <w:r>
        <w:t xml:space="preserve">следует указать константу </w:t>
      </w:r>
      <w:r w:rsidRPr="005A537C">
        <w:t>'</w:t>
      </w:r>
      <w:r>
        <w:rPr>
          <w:lang w:val="en-US"/>
        </w:rPr>
        <w:t>MIDAS</w:t>
      </w:r>
      <w:r w:rsidRPr="005A537C">
        <w:t>'</w:t>
      </w:r>
      <w:r w:rsidRPr="002D0FB8">
        <w:t>.</w:t>
      </w:r>
    </w:p>
    <w:p w:rsidR="00734AF3" w:rsidRDefault="00734AF3" w:rsidP="00734AF3">
      <w:pPr>
        <w:pStyle w:val="2"/>
      </w:pPr>
      <w:bookmarkStart w:id="755" w:name="_Toc422234757"/>
      <w:r w:rsidRPr="00734AF3">
        <w:rPr>
          <w:lang w:val="en-US"/>
        </w:rPr>
        <w:t>MT</w:t>
      </w:r>
      <w:r w:rsidRPr="00734AF3">
        <w:t>942</w:t>
      </w:r>
      <w:r w:rsidRPr="00734AF3">
        <w:rPr>
          <w:lang w:val="en-US"/>
        </w:rPr>
        <w:t>EXTM</w:t>
      </w:r>
      <w:r w:rsidRPr="00734AF3">
        <w:t xml:space="preserve"> </w:t>
      </w:r>
      <w:r w:rsidRPr="000A7CB6">
        <w:t xml:space="preserve">— </w:t>
      </w:r>
      <w:r>
        <w:rPr>
          <w:lang w:val="en-US"/>
        </w:rPr>
        <w:t>PF</w:t>
      </w:r>
      <w:r w:rsidRPr="000A7CB6">
        <w:t xml:space="preserve"> — </w:t>
      </w:r>
      <w:r>
        <w:t>Формат внутридневной выписки</w:t>
      </w:r>
      <w:r w:rsidRPr="000A7CB6">
        <w:t xml:space="preserve"> </w:t>
      </w:r>
      <w:r>
        <w:t xml:space="preserve">для </w:t>
      </w:r>
      <w:r>
        <w:rPr>
          <w:lang w:val="en-US"/>
        </w:rPr>
        <w:t>STAMT</w:t>
      </w:r>
      <w:r w:rsidRPr="00734AF3">
        <w:t xml:space="preserve"> (</w:t>
      </w:r>
      <w:r>
        <w:t>детали операции)</w:t>
      </w:r>
      <w:bookmarkEnd w:id="755"/>
    </w:p>
    <w:p w:rsidR="00734AF3" w:rsidRPr="00734AF3" w:rsidRDefault="00734AF3" w:rsidP="00734AF3">
      <w:pPr>
        <w:rPr>
          <w:lang w:val="ru-RU"/>
        </w:rPr>
      </w:pPr>
      <w:r>
        <w:rPr>
          <w:lang w:val="ru-RU"/>
        </w:rPr>
        <w:t xml:space="preserve">В связи с необходимостью передавать в </w:t>
      </w:r>
      <w:r>
        <w:t>STAMT</w:t>
      </w:r>
      <w:r w:rsidRPr="00734AF3">
        <w:rPr>
          <w:lang w:val="ru-RU"/>
        </w:rPr>
        <w:t xml:space="preserve"> </w:t>
      </w:r>
      <w:r>
        <w:rPr>
          <w:lang w:val="ru-RU"/>
        </w:rPr>
        <w:t xml:space="preserve">источник операции и идентификатор исходного документа в системе-источнике, расширяется формат файла </w:t>
      </w:r>
      <w:r w:rsidRPr="00734AF3">
        <w:t>MT</w:t>
      </w:r>
      <w:r w:rsidRPr="00734AF3">
        <w:rPr>
          <w:lang w:val="ru-RU"/>
        </w:rPr>
        <w:t>942</w:t>
      </w:r>
      <w:r w:rsidRPr="00734AF3">
        <w:t>EXTM</w:t>
      </w:r>
      <w:r>
        <w:rPr>
          <w:lang w:val="ru-RU"/>
        </w:rPr>
        <w:t>:</w:t>
      </w:r>
    </w:p>
    <w:p w:rsidR="00734AF3" w:rsidRDefault="00734AF3" w:rsidP="00734AF3">
      <w:pPr>
        <w:pStyle w:val="L3"/>
      </w:pPr>
      <w:r>
        <w:t xml:space="preserve">Добавляется новое поле </w:t>
      </w:r>
      <w:r>
        <w:rPr>
          <w:lang w:val="en-US"/>
        </w:rPr>
        <w:t>TSRCSYS</w:t>
      </w:r>
      <w:r w:rsidRPr="00734AF3">
        <w:t xml:space="preserve"> </w:t>
      </w:r>
      <w:r>
        <w:t>длиной 32 символа.</w:t>
      </w:r>
    </w:p>
    <w:p w:rsidR="00734AF3" w:rsidRPr="00734AF3" w:rsidRDefault="00734AF3" w:rsidP="00734AF3">
      <w:pPr>
        <w:pStyle w:val="L3"/>
      </w:pPr>
      <w:r>
        <w:t xml:space="preserve">Поле </w:t>
      </w:r>
      <w:r w:rsidRPr="00734AF3">
        <w:t>TOTRF</w:t>
      </w:r>
      <w:r>
        <w:t xml:space="preserve"> расширяется до 60 символов.</w:t>
      </w:r>
    </w:p>
    <w:p w:rsidR="000A7CB6" w:rsidRPr="000A7CB6" w:rsidRDefault="000A7CB6" w:rsidP="000A7CB6">
      <w:pPr>
        <w:pStyle w:val="2"/>
      </w:pPr>
      <w:bookmarkStart w:id="756" w:name="_Ref406758014"/>
      <w:bookmarkStart w:id="757" w:name="_Toc422234758"/>
      <w:r>
        <w:rPr>
          <w:lang w:val="en-US"/>
        </w:rPr>
        <w:t>MT</w:t>
      </w:r>
      <w:r w:rsidRPr="000A7CB6">
        <w:t>942</w:t>
      </w:r>
      <w:r>
        <w:rPr>
          <w:lang w:val="en-US"/>
        </w:rPr>
        <w:t>SMG</w:t>
      </w:r>
      <w:r w:rsidRPr="000A7CB6">
        <w:t xml:space="preserve"> — </w:t>
      </w:r>
      <w:r>
        <w:rPr>
          <w:lang w:val="en-US"/>
        </w:rPr>
        <w:t>RPGLE</w:t>
      </w:r>
      <w:r w:rsidRPr="000A7CB6">
        <w:t xml:space="preserve"> — </w:t>
      </w:r>
      <w:r>
        <w:t>Выгрузка внутридневной выписки</w:t>
      </w:r>
      <w:r w:rsidRPr="000A7CB6">
        <w:t xml:space="preserve"> </w:t>
      </w:r>
      <w:r>
        <w:t xml:space="preserve">в </w:t>
      </w:r>
      <w:r>
        <w:rPr>
          <w:lang w:val="en-US"/>
        </w:rPr>
        <w:t>STAMT</w:t>
      </w:r>
      <w:bookmarkEnd w:id="756"/>
      <w:bookmarkEnd w:id="757"/>
    </w:p>
    <w:p w:rsidR="00C145B7" w:rsidRDefault="009E0AB8" w:rsidP="00C145B7">
      <w:pPr>
        <w:rPr>
          <w:lang w:val="ru-RU"/>
        </w:rPr>
      </w:pPr>
      <w:r>
        <w:rPr>
          <w:lang w:val="ru-RU"/>
        </w:rPr>
        <w:t xml:space="preserve">В связи с необходимостью передавать в </w:t>
      </w:r>
      <w:r>
        <w:t>STAMT</w:t>
      </w:r>
      <w:r w:rsidRPr="00734AF3">
        <w:rPr>
          <w:lang w:val="ru-RU"/>
        </w:rPr>
        <w:t xml:space="preserve"> </w:t>
      </w:r>
      <w:r>
        <w:rPr>
          <w:lang w:val="ru-RU"/>
        </w:rPr>
        <w:t xml:space="preserve">источник операции и идентификатор исходного документа в системе-источнике, расширяется формат файла </w:t>
      </w:r>
      <w:r w:rsidRPr="00734AF3">
        <w:t>MT</w:t>
      </w:r>
      <w:r w:rsidRPr="00734AF3">
        <w:rPr>
          <w:lang w:val="ru-RU"/>
        </w:rPr>
        <w:t>942</w:t>
      </w:r>
      <w:r w:rsidRPr="00734AF3">
        <w:t>EXTM</w:t>
      </w:r>
      <w:r>
        <w:rPr>
          <w:lang w:val="ru-RU"/>
        </w:rPr>
        <w:t>.</w:t>
      </w:r>
    </w:p>
    <w:p w:rsidR="009E0AB8" w:rsidRPr="00A01203" w:rsidRDefault="009E0AB8" w:rsidP="009E0AB8">
      <w:pPr>
        <w:pStyle w:val="L3"/>
      </w:pPr>
      <w:r>
        <w:t xml:space="preserve">Алгоритм определения источника </w:t>
      </w:r>
      <w:r w:rsidR="001534D8">
        <w:t>проджекта</w:t>
      </w:r>
      <w:r>
        <w:t xml:space="preserve"> дорабатывается следующим образом:</w:t>
      </w:r>
    </w:p>
    <w:p w:rsidR="00A01203" w:rsidRPr="00A01203" w:rsidRDefault="00A01203" w:rsidP="00A01203">
      <w:pPr>
        <w:pStyle w:val="L4indent1"/>
      </w:pPr>
      <w:bookmarkStart w:id="758" w:name="_Ref407017042"/>
      <w:r>
        <w:t xml:space="preserve">Проанализировать значение поля </w:t>
      </w:r>
      <w:r>
        <w:rPr>
          <w:lang w:val="en-US"/>
        </w:rPr>
        <w:t>CQNR</w:t>
      </w:r>
      <w:r>
        <w:t>:</w:t>
      </w:r>
      <w:bookmarkEnd w:id="758"/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668"/>
        <w:gridCol w:w="4536"/>
        <w:gridCol w:w="4110"/>
      </w:tblGrid>
      <w:tr w:rsidR="00A01203" w:rsidRPr="00736C63" w:rsidTr="00E05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A01203" w:rsidRPr="00A01203" w:rsidRDefault="00A01203" w:rsidP="00E050DC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CQNR</w:t>
            </w:r>
          </w:p>
        </w:tc>
        <w:tc>
          <w:tcPr>
            <w:tcW w:w="4536" w:type="dxa"/>
          </w:tcPr>
          <w:p w:rsidR="00A01203" w:rsidRPr="003A7B0C" w:rsidRDefault="00A01203" w:rsidP="00E050DC">
            <w:pPr>
              <w:pStyle w:val="TableCellText"/>
            </w:pPr>
            <w:r w:rsidRPr="003A7B0C">
              <w:t>Описание</w:t>
            </w:r>
          </w:p>
        </w:tc>
        <w:tc>
          <w:tcPr>
            <w:tcW w:w="4110" w:type="dxa"/>
          </w:tcPr>
          <w:p w:rsidR="00A01203" w:rsidRPr="00ED0E14" w:rsidRDefault="00A01203" w:rsidP="00E050DC">
            <w:pPr>
              <w:pStyle w:val="TableCellText"/>
            </w:pPr>
            <w:r>
              <w:t>В каком файле искать детали операции</w:t>
            </w:r>
          </w:p>
        </w:tc>
      </w:tr>
      <w:tr w:rsidR="00A01203" w:rsidRPr="009254F4" w:rsidTr="00E050DC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A01203" w:rsidRPr="00D96E29" w:rsidRDefault="00A01203" w:rsidP="00E050DC">
            <w:pPr>
              <w:pStyle w:val="TableCellCode"/>
            </w:pPr>
            <w:r>
              <w:t>10</w:t>
            </w:r>
          </w:p>
        </w:tc>
        <w:tc>
          <w:tcPr>
            <w:tcW w:w="4536" w:type="dxa"/>
            <w:noWrap/>
            <w:vAlign w:val="top"/>
            <w:hideMark/>
          </w:tcPr>
          <w:p w:rsidR="00A01203" w:rsidRPr="00D96E29" w:rsidRDefault="00A01203" w:rsidP="00E050DC">
            <w:pPr>
              <w:pStyle w:val="TableCellText"/>
            </w:pPr>
            <w:r>
              <w:t>Проджект по блокировке</w:t>
            </w:r>
          </w:p>
        </w:tc>
        <w:tc>
          <w:tcPr>
            <w:tcW w:w="4110" w:type="dxa"/>
          </w:tcPr>
          <w:p w:rsidR="00A01203" w:rsidRPr="00A01203" w:rsidRDefault="00A01203" w:rsidP="00A01203">
            <w:pPr>
              <w:pStyle w:val="TableCellCode"/>
            </w:pPr>
            <w:r>
              <w:t>IFXPPABK1</w:t>
            </w:r>
          </w:p>
        </w:tc>
      </w:tr>
      <w:tr w:rsidR="00A01203" w:rsidRPr="00C85DD1" w:rsidTr="00E05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668" w:type="dxa"/>
            <w:noWrap/>
            <w:vAlign w:val="top"/>
            <w:hideMark/>
          </w:tcPr>
          <w:p w:rsidR="00A01203" w:rsidRPr="00D96E29" w:rsidRDefault="00A01203" w:rsidP="00E050DC">
            <w:pPr>
              <w:pStyle w:val="TableCellCode"/>
            </w:pPr>
            <w:r>
              <w:t>20</w:t>
            </w:r>
          </w:p>
        </w:tc>
        <w:tc>
          <w:tcPr>
            <w:tcW w:w="4536" w:type="dxa"/>
            <w:noWrap/>
            <w:vAlign w:val="top"/>
            <w:hideMark/>
          </w:tcPr>
          <w:p w:rsidR="00A01203" w:rsidRPr="003843C4" w:rsidRDefault="00A01203" w:rsidP="00E050DC">
            <w:pPr>
              <w:pStyle w:val="TableCellText"/>
            </w:pPr>
            <w:r>
              <w:t>Сторнирующий проджект по блокировке</w:t>
            </w:r>
          </w:p>
        </w:tc>
        <w:tc>
          <w:tcPr>
            <w:tcW w:w="4110" w:type="dxa"/>
          </w:tcPr>
          <w:p w:rsidR="00A01203" w:rsidRPr="004E41B5" w:rsidRDefault="00A01203" w:rsidP="00A01203">
            <w:pPr>
              <w:pStyle w:val="TableCellCode"/>
            </w:pPr>
            <w:r>
              <w:t>IFXPPABK2</w:t>
            </w:r>
          </w:p>
        </w:tc>
      </w:tr>
      <w:tr w:rsidR="00A01203" w:rsidRPr="003843C4" w:rsidTr="00E050DC">
        <w:trPr>
          <w:trHeight w:val="300"/>
        </w:trPr>
        <w:tc>
          <w:tcPr>
            <w:tcW w:w="1668" w:type="dxa"/>
            <w:noWrap/>
            <w:vAlign w:val="top"/>
            <w:hideMark/>
          </w:tcPr>
          <w:p w:rsidR="00A01203" w:rsidRPr="003843C4" w:rsidRDefault="00A01203" w:rsidP="00E050DC">
            <w:pPr>
              <w:pStyle w:val="TableCellCode"/>
            </w:pPr>
            <w:r>
              <w:t>30</w:t>
            </w:r>
          </w:p>
        </w:tc>
        <w:tc>
          <w:tcPr>
            <w:tcW w:w="4536" w:type="dxa"/>
            <w:noWrap/>
            <w:vAlign w:val="top"/>
            <w:hideMark/>
          </w:tcPr>
          <w:p w:rsidR="00A01203" w:rsidRPr="00A17B1E" w:rsidRDefault="00A01203" w:rsidP="00E050DC">
            <w:pPr>
              <w:pStyle w:val="TableCellText"/>
            </w:pPr>
            <w:r>
              <w:t>Проджект по движению</w:t>
            </w:r>
          </w:p>
        </w:tc>
        <w:tc>
          <w:tcPr>
            <w:tcW w:w="4110" w:type="dxa"/>
          </w:tcPr>
          <w:p w:rsidR="00A01203" w:rsidRPr="00950600" w:rsidRDefault="00A01203" w:rsidP="00A01203">
            <w:pPr>
              <w:pStyle w:val="TableCellCode"/>
            </w:pPr>
            <w:r>
              <w:t>IFXPPAMK1</w:t>
            </w:r>
          </w:p>
        </w:tc>
      </w:tr>
      <w:tr w:rsidR="00A01203" w:rsidRPr="003843C4" w:rsidTr="00E05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8" w:type="dxa"/>
            <w:vAlign w:val="top"/>
          </w:tcPr>
          <w:p w:rsidR="00A01203" w:rsidRPr="003843C4" w:rsidRDefault="00A01203" w:rsidP="00A01203">
            <w:pPr>
              <w:pStyle w:val="TableCellText"/>
            </w:pPr>
            <w:r>
              <w:t>Иное</w:t>
            </w:r>
          </w:p>
        </w:tc>
        <w:tc>
          <w:tcPr>
            <w:tcW w:w="4536" w:type="dxa"/>
            <w:vAlign w:val="top"/>
          </w:tcPr>
          <w:p w:rsidR="00A01203" w:rsidRPr="00A01203" w:rsidRDefault="00A01203" w:rsidP="00E050DC">
            <w:pPr>
              <w:pStyle w:val="TableCellText"/>
              <w:rPr>
                <w:lang w:val="en-US"/>
              </w:rPr>
            </w:pPr>
            <w:r>
              <w:t>Иное</w:t>
            </w:r>
            <w:r>
              <w:rPr>
                <w:lang w:val="en-US"/>
              </w:rPr>
              <w:t xml:space="preserve"> (</w:t>
            </w:r>
            <w:r>
              <w:t xml:space="preserve">источник не </w:t>
            </w:r>
            <w:r>
              <w:rPr>
                <w:lang w:val="en-US"/>
              </w:rPr>
              <w:t>IFXPP)</w:t>
            </w:r>
          </w:p>
        </w:tc>
        <w:tc>
          <w:tcPr>
            <w:tcW w:w="4110" w:type="dxa"/>
          </w:tcPr>
          <w:p w:rsidR="00A01203" w:rsidRPr="00950600" w:rsidRDefault="00A01203" w:rsidP="00E050DC">
            <w:pPr>
              <w:pStyle w:val="TableCellCode"/>
            </w:pPr>
          </w:p>
        </w:tc>
      </w:tr>
    </w:tbl>
    <w:p w:rsidR="009E0AB8" w:rsidRDefault="00A01203" w:rsidP="009E0AB8">
      <w:pPr>
        <w:pStyle w:val="L4indent1"/>
      </w:pPr>
      <w:r>
        <w:t>Если</w:t>
      </w:r>
      <w:r w:rsidRPr="00A01203">
        <w:t xml:space="preserve"> </w:t>
      </w:r>
      <w:r>
        <w:t xml:space="preserve">поле </w:t>
      </w:r>
      <w:r>
        <w:rPr>
          <w:lang w:val="en-US"/>
        </w:rPr>
        <w:t>CQNR</w:t>
      </w:r>
      <w:r w:rsidRPr="00A01203">
        <w:t xml:space="preserve"> </w:t>
      </w:r>
      <w:r>
        <w:t xml:space="preserve">содержится в таблице пункта </w:t>
      </w:r>
      <w:r w:rsidR="00E44A3C">
        <w:fldChar w:fldCharType="begin"/>
      </w:r>
      <w:r>
        <w:instrText xml:space="preserve"> REF _Ref407017042 \r \h </w:instrText>
      </w:r>
      <w:r w:rsidR="00E44A3C">
        <w:fldChar w:fldCharType="separate"/>
      </w:r>
      <w:r w:rsidR="007A64CA">
        <w:t>5.14.1.1</w:t>
      </w:r>
      <w:r w:rsidR="00E44A3C">
        <w:fldChar w:fldCharType="end"/>
      </w:r>
      <w:r>
        <w:t xml:space="preserve">, определить </w:t>
      </w:r>
      <w:r>
        <w:rPr>
          <w:lang w:val="en-US"/>
        </w:rPr>
        <w:t>RRN</w:t>
      </w:r>
      <w:r w:rsidRPr="00A01203">
        <w:t xml:space="preserve"> </w:t>
      </w:r>
      <w:r>
        <w:t xml:space="preserve">прочитанной записи файла </w:t>
      </w:r>
      <w:r>
        <w:rPr>
          <w:lang w:val="en-US"/>
        </w:rPr>
        <w:t>RSACMTPD</w:t>
      </w:r>
      <w:r w:rsidRPr="00A01203">
        <w:t xml:space="preserve"> </w:t>
      </w:r>
      <w:r>
        <w:t xml:space="preserve">и </w:t>
      </w:r>
      <w:r w:rsidR="00535CAB">
        <w:t xml:space="preserve">проверить наличие соответствующей </w:t>
      </w:r>
      <w:r w:rsidR="00535CAB">
        <w:lastRenderedPageBreak/>
        <w:t>записи в файле с деталями операции (блокировки или движения).</w:t>
      </w:r>
      <w:r w:rsidR="001007F1">
        <w:t xml:space="preserve"> Для блокировок нужно дополнительно убедиться, что дата проджекта (поле </w:t>
      </w:r>
      <w:r w:rsidR="001007F1">
        <w:rPr>
          <w:lang w:val="en-US"/>
        </w:rPr>
        <w:t>ABLPD</w:t>
      </w:r>
      <w:r w:rsidR="001007F1">
        <w:t>) совпадает с текущей.</w:t>
      </w:r>
    </w:p>
    <w:p w:rsidR="009E0AB8" w:rsidRPr="009E0AB8" w:rsidRDefault="009E0AB8" w:rsidP="009E0AB8">
      <w:pPr>
        <w:pStyle w:val="L4indent1"/>
      </w:pPr>
      <w:r>
        <w:t xml:space="preserve">Если </w:t>
      </w:r>
      <w:r w:rsidR="001534D8">
        <w:t>запись</w:t>
      </w:r>
      <w:r>
        <w:t xml:space="preserve"> нашлась, считаем, что источник — </w:t>
      </w:r>
      <w:r>
        <w:rPr>
          <w:lang w:val="en-US"/>
        </w:rPr>
        <w:t>IFXPP</w:t>
      </w:r>
      <w:r w:rsidRPr="009E0AB8">
        <w:t>.</w:t>
      </w:r>
      <w:r w:rsidR="00E14419" w:rsidRPr="00E14419">
        <w:t xml:space="preserve"> </w:t>
      </w:r>
      <w:r w:rsidR="00E14419">
        <w:t>В противном случае обрабатываем как обычно.</w:t>
      </w:r>
    </w:p>
    <w:p w:rsidR="009E0AB8" w:rsidRDefault="009E0AB8" w:rsidP="009E0AB8">
      <w:pPr>
        <w:pStyle w:val="L3"/>
      </w:pPr>
      <w:r>
        <w:t>Алгоритм заполнения деталей операции дорабатывается следующим образом:</w:t>
      </w:r>
    </w:p>
    <w:p w:rsidR="009E0AB8" w:rsidRDefault="009E0AB8" w:rsidP="009E0AB8">
      <w:pPr>
        <w:pStyle w:val="L4indent1"/>
      </w:pPr>
      <w:r>
        <w:t xml:space="preserve">Если источник </w:t>
      </w:r>
      <w:r w:rsidR="00AA0184">
        <w:t>проджекта</w:t>
      </w:r>
      <w:r>
        <w:t xml:space="preserve"> — </w:t>
      </w:r>
      <w:r>
        <w:rPr>
          <w:lang w:val="en-US"/>
        </w:rPr>
        <w:t>IFXPP</w:t>
      </w:r>
      <w:r w:rsidRPr="009E0AB8">
        <w:t xml:space="preserve">, </w:t>
      </w:r>
      <w:r>
        <w:t xml:space="preserve">то в поле </w:t>
      </w:r>
      <w:r>
        <w:rPr>
          <w:lang w:val="en-US"/>
        </w:rPr>
        <w:t>TOTRF</w:t>
      </w:r>
      <w:r w:rsidRPr="009E0AB8">
        <w:t xml:space="preserve"> </w:t>
      </w:r>
      <w:r>
        <w:t>необходимо указать р</w:t>
      </w:r>
      <w:r w:rsidRPr="009E0AB8">
        <w:t>еференс объекта системы-инициатора</w:t>
      </w:r>
      <w:r>
        <w:t xml:space="preserve"> (</w:t>
      </w:r>
      <w:r>
        <w:rPr>
          <w:lang w:val="en-US"/>
        </w:rPr>
        <w:t>IFXPPABP</w:t>
      </w:r>
      <w:r>
        <w:t>.</w:t>
      </w:r>
      <w:r>
        <w:rPr>
          <w:lang w:val="en-US"/>
        </w:rPr>
        <w:t>ABOBJREF</w:t>
      </w:r>
      <w:r w:rsidR="001534D8">
        <w:t xml:space="preserve"> или </w:t>
      </w:r>
      <w:r w:rsidR="001534D8">
        <w:rPr>
          <w:lang w:val="en-US"/>
        </w:rPr>
        <w:t>IFXPPAMP</w:t>
      </w:r>
      <w:r w:rsidR="001534D8">
        <w:t>.</w:t>
      </w:r>
      <w:r w:rsidR="001534D8">
        <w:rPr>
          <w:lang w:val="en-US"/>
        </w:rPr>
        <w:t>AMOBJREF</w:t>
      </w:r>
      <w:r w:rsidRPr="009E0AB8">
        <w:t xml:space="preserve">); </w:t>
      </w:r>
      <w:r>
        <w:t xml:space="preserve">в </w:t>
      </w:r>
      <w:r>
        <w:rPr>
          <w:lang w:val="en-US"/>
        </w:rPr>
        <w:t>TSRCSYS</w:t>
      </w:r>
      <w:r w:rsidRPr="009E0AB8">
        <w:t xml:space="preserve"> </w:t>
      </w:r>
      <w:r>
        <w:t>следует указать наименование системы-</w:t>
      </w:r>
      <w:r w:rsidRPr="009E0AB8">
        <w:t>инициатора</w:t>
      </w:r>
      <w:r>
        <w:t xml:space="preserve"> (</w:t>
      </w:r>
      <w:r>
        <w:rPr>
          <w:lang w:val="en-US"/>
        </w:rPr>
        <w:t>IFXPPABP</w:t>
      </w:r>
      <w:r>
        <w:t>.</w:t>
      </w:r>
      <w:r>
        <w:rPr>
          <w:rFonts w:cs="Consolas"/>
        </w:rPr>
        <w:t>ABBLKSRC</w:t>
      </w:r>
      <w:r w:rsidR="001534D8" w:rsidRPr="001534D8">
        <w:rPr>
          <w:rFonts w:cs="Consolas"/>
        </w:rPr>
        <w:t xml:space="preserve"> </w:t>
      </w:r>
      <w:r w:rsidR="001534D8">
        <w:t xml:space="preserve">или </w:t>
      </w:r>
      <w:r w:rsidR="001534D8">
        <w:rPr>
          <w:lang w:val="en-US"/>
        </w:rPr>
        <w:t>IFXPPAMP</w:t>
      </w:r>
      <w:r w:rsidR="001534D8">
        <w:t>.</w:t>
      </w:r>
      <w:r w:rsidR="001534D8">
        <w:rPr>
          <w:rFonts w:cs="Consolas"/>
        </w:rPr>
        <w:t>A</w:t>
      </w:r>
      <w:r w:rsidR="001534D8">
        <w:rPr>
          <w:rFonts w:cs="Consolas"/>
          <w:lang w:val="en-US"/>
        </w:rPr>
        <w:t>MMVM</w:t>
      </w:r>
      <w:r w:rsidR="001534D8">
        <w:rPr>
          <w:rFonts w:cs="Consolas"/>
        </w:rPr>
        <w:t>SRC</w:t>
      </w:r>
      <w:r>
        <w:t>)</w:t>
      </w:r>
      <w:r w:rsidR="005A537C">
        <w:t>.</w:t>
      </w:r>
    </w:p>
    <w:p w:rsidR="005A537C" w:rsidRDefault="005A537C" w:rsidP="009E0AB8">
      <w:pPr>
        <w:pStyle w:val="L4indent1"/>
      </w:pPr>
      <w:r>
        <w:t xml:space="preserve">Если источник </w:t>
      </w:r>
      <w:r w:rsidR="00AA0184">
        <w:t xml:space="preserve">проджекта </w:t>
      </w:r>
      <w:r>
        <w:t xml:space="preserve">— не </w:t>
      </w:r>
      <w:r>
        <w:rPr>
          <w:lang w:val="en-US"/>
        </w:rPr>
        <w:t>IFXPP</w:t>
      </w:r>
      <w:r>
        <w:t xml:space="preserve">, то в поле </w:t>
      </w:r>
      <w:r>
        <w:rPr>
          <w:lang w:val="en-US"/>
        </w:rPr>
        <w:t>TSRCSYS</w:t>
      </w:r>
      <w:r w:rsidRPr="009E0AB8">
        <w:t xml:space="preserve"> </w:t>
      </w:r>
      <w:r>
        <w:t xml:space="preserve">следует указать константу </w:t>
      </w:r>
      <w:r w:rsidRPr="005A537C">
        <w:t>'</w:t>
      </w:r>
      <w:r>
        <w:rPr>
          <w:lang w:val="en-US"/>
        </w:rPr>
        <w:t>M</w:t>
      </w:r>
      <w:r w:rsidR="001534D8">
        <w:rPr>
          <w:lang w:val="en-US"/>
        </w:rPr>
        <w:t>I</w:t>
      </w:r>
      <w:r>
        <w:rPr>
          <w:lang w:val="en-US"/>
        </w:rPr>
        <w:t>D</w:t>
      </w:r>
      <w:r w:rsidR="001534D8">
        <w:rPr>
          <w:lang w:val="en-US"/>
        </w:rPr>
        <w:t>A</w:t>
      </w:r>
      <w:r>
        <w:rPr>
          <w:lang w:val="en-US"/>
        </w:rPr>
        <w:t>S</w:t>
      </w:r>
      <w:r w:rsidRPr="005A537C">
        <w:t>'</w:t>
      </w:r>
      <w:r w:rsidRPr="002D0FB8">
        <w:t>.</w:t>
      </w:r>
    </w:p>
    <w:p w:rsidR="007E355A" w:rsidRDefault="007E355A" w:rsidP="007E355A">
      <w:pPr>
        <w:pStyle w:val="2"/>
      </w:pPr>
      <w:bookmarkStart w:id="759" w:name="_Toc422234759"/>
      <w:r>
        <w:t>Изменения в настройках</w:t>
      </w:r>
      <w:bookmarkEnd w:id="759"/>
    </w:p>
    <w:p w:rsidR="007E355A" w:rsidRDefault="00B516D9" w:rsidP="00B516D9">
      <w:pPr>
        <w:pStyle w:val="3"/>
        <w:rPr>
          <w:lang w:val="ru-RU"/>
        </w:rPr>
      </w:pPr>
      <w:bookmarkStart w:id="760" w:name="_Toc422234760"/>
      <w:r>
        <w:rPr>
          <w:lang w:val="ru-RU"/>
        </w:rPr>
        <w:t xml:space="preserve">Настройки выгрузки </w:t>
      </w:r>
      <w:r>
        <w:t>DX'</w:t>
      </w:r>
      <w:r>
        <w:rPr>
          <w:lang w:val="ru-RU"/>
        </w:rPr>
        <w:t xml:space="preserve">ов — </w:t>
      </w:r>
      <w:r w:rsidR="007E355A">
        <w:t>IFXDXGSP</w:t>
      </w:r>
      <w:bookmarkEnd w:id="760"/>
    </w:p>
    <w:p w:rsidR="00B516D9" w:rsidRDefault="000370EC" w:rsidP="00B516D9">
      <w:pPr>
        <w:pStyle w:val="L4indent1"/>
      </w:pPr>
      <w:r>
        <w:t xml:space="preserve">Для выгрузки формата </w:t>
      </w:r>
      <w:r w:rsidRPr="000370EC">
        <w:t>EOD_MVT</w:t>
      </w:r>
      <w:r>
        <w:t xml:space="preserve"> добавляется новое поле </w:t>
      </w:r>
      <w:r>
        <w:rPr>
          <w:lang w:val="en-US"/>
        </w:rPr>
        <w:t>TSRCSYS</w:t>
      </w:r>
      <w:r w:rsidRPr="009E0AB8">
        <w:t xml:space="preserve"> </w:t>
      </w:r>
      <w:r>
        <w:t>(в конец).</w:t>
      </w:r>
    </w:p>
    <w:p w:rsidR="000370EC" w:rsidRPr="00B516D9" w:rsidRDefault="000370EC" w:rsidP="00B516D9">
      <w:pPr>
        <w:pStyle w:val="L4indent1"/>
      </w:pPr>
      <w:r>
        <w:t xml:space="preserve">Для выгрузки формата </w:t>
      </w:r>
      <w:r w:rsidRPr="000370EC">
        <w:t>INTRADAY_MVT</w:t>
      </w:r>
      <w:r>
        <w:t xml:space="preserve"> добавляется новое поле </w:t>
      </w:r>
      <w:r>
        <w:rPr>
          <w:lang w:val="en-US"/>
        </w:rPr>
        <w:t>TSRCSYS</w:t>
      </w:r>
      <w:r w:rsidRPr="009E0AB8">
        <w:t xml:space="preserve"> </w:t>
      </w:r>
      <w:r>
        <w:t>(в конец).</w:t>
      </w:r>
    </w:p>
    <w:p w:rsidR="00B516D9" w:rsidRDefault="00B516D9" w:rsidP="00B516D9">
      <w:pPr>
        <w:pStyle w:val="3"/>
        <w:rPr>
          <w:lang w:val="ru-RU"/>
        </w:rPr>
      </w:pPr>
      <w:bookmarkStart w:id="761" w:name="_Toc422234761"/>
      <w:r>
        <w:rPr>
          <w:lang w:val="ru-RU"/>
        </w:rPr>
        <w:t xml:space="preserve">Настройки автоматической очистки файлов — </w:t>
      </w:r>
      <w:r w:rsidRPr="00B516D9">
        <w:rPr>
          <w:lang w:val="ru-RU"/>
        </w:rPr>
        <w:t>IMBCLSTP</w:t>
      </w:r>
      <w:bookmarkEnd w:id="761"/>
    </w:p>
    <w:p w:rsidR="00467B0B" w:rsidRDefault="00467B0B" w:rsidP="00467B0B">
      <w:pPr>
        <w:pStyle w:val="L4indent1"/>
      </w:pPr>
      <w:r>
        <w:t xml:space="preserve">Необходимо автоматически очищать файл </w:t>
      </w:r>
      <w:r w:rsidRPr="00E94D27">
        <w:t>IFXPPLHP</w:t>
      </w:r>
      <w:r>
        <w:t xml:space="preserve"> на основе поля </w:t>
      </w:r>
      <w:r w:rsidRPr="00E94D27">
        <w:t>LHTS</w:t>
      </w:r>
      <w:r>
        <w:t xml:space="preserve"> с глубиной хранения данных 90 дней.</w:t>
      </w:r>
    </w:p>
    <w:p w:rsidR="00467B0B" w:rsidRDefault="00467B0B" w:rsidP="00467B0B">
      <w:pPr>
        <w:pStyle w:val="L4indent1"/>
      </w:pPr>
      <w:r>
        <w:t xml:space="preserve">Необходимо автоматически очищать файл </w:t>
      </w:r>
      <w:r w:rsidRPr="00E94D27">
        <w:t>IFXPPLBP</w:t>
      </w:r>
      <w:r>
        <w:t xml:space="preserve"> на основе поля </w:t>
      </w:r>
      <w:r w:rsidRPr="00E94D27">
        <w:t>LBTS</w:t>
      </w:r>
      <w:r>
        <w:t xml:space="preserve"> с глубиной хранения данных 90 дней.</w:t>
      </w:r>
    </w:p>
    <w:p w:rsidR="00467B0B" w:rsidRDefault="00467B0B" w:rsidP="00467B0B">
      <w:pPr>
        <w:pStyle w:val="L4indent1"/>
      </w:pPr>
      <w:r>
        <w:t xml:space="preserve">Необходимо автоматически очищать файл </w:t>
      </w:r>
      <w:r w:rsidRPr="00E94D27">
        <w:t>IFXPPLMP</w:t>
      </w:r>
      <w:r>
        <w:t xml:space="preserve"> на основе поля </w:t>
      </w:r>
      <w:r w:rsidRPr="00E94D27">
        <w:t>LMTS</w:t>
      </w:r>
      <w:r>
        <w:t xml:space="preserve"> с глубиной хранения данных 90 дней.</w:t>
      </w:r>
    </w:p>
    <w:p w:rsidR="00467B0B" w:rsidRDefault="00467B0B" w:rsidP="00467B0B">
      <w:pPr>
        <w:pStyle w:val="L4indent1"/>
      </w:pPr>
      <w:r>
        <w:t xml:space="preserve">Необходимо автоматически очищать файл </w:t>
      </w:r>
      <w:r w:rsidRPr="00E94D27">
        <w:t>IFXPPABP</w:t>
      </w:r>
      <w:r>
        <w:t xml:space="preserve"> на основе поля </w:t>
      </w:r>
      <w:r w:rsidRPr="00E94D27">
        <w:t>ABDLTD</w:t>
      </w:r>
      <w:r>
        <w:t xml:space="preserve"> с глубиной хранения данных 90 дней.</w:t>
      </w:r>
    </w:p>
    <w:p w:rsidR="00467B0B" w:rsidRDefault="00467B0B" w:rsidP="00467B0B">
      <w:pPr>
        <w:pStyle w:val="L4indent1"/>
      </w:pPr>
      <w:r>
        <w:t xml:space="preserve">Необходимо автоматически очищать файл </w:t>
      </w:r>
      <w:r w:rsidRPr="00E94D27">
        <w:t>IFXPPAMP</w:t>
      </w:r>
      <w:r>
        <w:t xml:space="preserve"> на основе поля </w:t>
      </w:r>
      <w:r>
        <w:rPr>
          <w:rFonts w:cs="Consolas"/>
        </w:rPr>
        <w:t>AMPSTD</w:t>
      </w:r>
      <w:r>
        <w:t xml:space="preserve"> с глубиной хранения данных 90 дней.</w:t>
      </w:r>
    </w:p>
    <w:p w:rsidR="000370EC" w:rsidRPr="000370EC" w:rsidRDefault="00467B0B" w:rsidP="00467B0B">
      <w:pPr>
        <w:pStyle w:val="L4indent1"/>
      </w:pPr>
      <w:r w:rsidRPr="00E94D27">
        <w:t xml:space="preserve">Необходимо автоматически очищать файл </w:t>
      </w:r>
      <w:r>
        <w:rPr>
          <w:lang w:val="en-US"/>
        </w:rPr>
        <w:t>IFXPPJR</w:t>
      </w:r>
      <w:r w:rsidRPr="006003F3">
        <w:t>P</w:t>
      </w:r>
      <w:r w:rsidRPr="00E94D27">
        <w:t xml:space="preserve"> на основе поля </w:t>
      </w:r>
      <w:r w:rsidRPr="00A4159F">
        <w:t>JRDATE</w:t>
      </w:r>
      <w:r>
        <w:t xml:space="preserve"> </w:t>
      </w:r>
      <w:r w:rsidRPr="00E94D27">
        <w:t xml:space="preserve">с глубиной хранения </w:t>
      </w:r>
      <w:r>
        <w:t xml:space="preserve">данных </w:t>
      </w:r>
      <w:r w:rsidRPr="00E94D27">
        <w:t>90 дней.</w:t>
      </w:r>
    </w:p>
    <w:p w:rsidR="00E1333D" w:rsidRPr="00085B4F" w:rsidRDefault="00491013" w:rsidP="00085B4F">
      <w:pPr>
        <w:pStyle w:val="1"/>
      </w:pPr>
      <w:bookmarkStart w:id="762" w:name="_Toc406678434"/>
      <w:bookmarkStart w:id="763" w:name="_Toc406678435"/>
      <w:bookmarkStart w:id="764" w:name="_Toc406678436"/>
      <w:bookmarkStart w:id="765" w:name="_Toc406678437"/>
      <w:bookmarkStart w:id="766" w:name="_Toc406678438"/>
      <w:bookmarkStart w:id="767" w:name="_Toc406678439"/>
      <w:bookmarkStart w:id="768" w:name="_Toc406678440"/>
      <w:bookmarkStart w:id="769" w:name="_Toc406678441"/>
      <w:bookmarkStart w:id="770" w:name="_Toc406678442"/>
      <w:bookmarkStart w:id="771" w:name="_Toc406678443"/>
      <w:bookmarkStart w:id="772" w:name="_Toc406678444"/>
      <w:bookmarkStart w:id="773" w:name="_Toc406678445"/>
      <w:bookmarkStart w:id="774" w:name="_Toc406678446"/>
      <w:bookmarkStart w:id="775" w:name="_Toc406678447"/>
      <w:bookmarkStart w:id="776" w:name="_Toc406678448"/>
      <w:bookmarkStart w:id="777" w:name="_Toc406678449"/>
      <w:bookmarkStart w:id="778" w:name="_Toc406678450"/>
      <w:bookmarkStart w:id="779" w:name="_Toc406678451"/>
      <w:bookmarkStart w:id="780" w:name="_Toc406678452"/>
      <w:bookmarkStart w:id="781" w:name="_Toc406678453"/>
      <w:bookmarkStart w:id="782" w:name="_Toc406678454"/>
      <w:bookmarkStart w:id="783" w:name="_Toc406678455"/>
      <w:bookmarkStart w:id="784" w:name="_Toc406678456"/>
      <w:bookmarkStart w:id="785" w:name="_Toc406678457"/>
      <w:bookmarkStart w:id="786" w:name="_Toc406678458"/>
      <w:bookmarkStart w:id="787" w:name="_Toc406678459"/>
      <w:bookmarkStart w:id="788" w:name="_Toc406678460"/>
      <w:bookmarkStart w:id="789" w:name="_Toc406678461"/>
      <w:bookmarkStart w:id="790" w:name="_Toc406678462"/>
      <w:bookmarkStart w:id="791" w:name="_Toc406678463"/>
      <w:bookmarkStart w:id="792" w:name="_Toc403730236"/>
      <w:bookmarkStart w:id="793" w:name="_Toc403730644"/>
      <w:bookmarkStart w:id="794" w:name="_Toc403730776"/>
      <w:bookmarkStart w:id="795" w:name="_Toc403730975"/>
      <w:bookmarkStart w:id="796" w:name="_Toc403739512"/>
      <w:bookmarkStart w:id="797" w:name="_Toc422234762"/>
      <w:bookmarkEnd w:id="717"/>
      <w:bookmarkEnd w:id="718"/>
      <w:bookmarkEnd w:id="719"/>
      <w:bookmarkEnd w:id="720"/>
      <w:bookmarkEnd w:id="721"/>
      <w:bookmarkEnd w:id="722"/>
      <w:bookmarkEnd w:id="723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r w:rsidRPr="00085B4F">
        <w:lastRenderedPageBreak/>
        <w:t>Форматы сообщений</w:t>
      </w:r>
      <w:bookmarkEnd w:id="792"/>
      <w:bookmarkEnd w:id="793"/>
      <w:bookmarkEnd w:id="794"/>
      <w:bookmarkEnd w:id="795"/>
      <w:bookmarkEnd w:id="796"/>
      <w:bookmarkEnd w:id="797"/>
    </w:p>
    <w:p w:rsidR="0035575C" w:rsidRPr="00D0779B" w:rsidRDefault="00491013" w:rsidP="00724976">
      <w:pPr>
        <w:pStyle w:val="2"/>
      </w:pPr>
      <w:bookmarkStart w:id="798" w:name="_Ref321423207"/>
      <w:bookmarkStart w:id="799" w:name="_Toc403730237"/>
      <w:bookmarkStart w:id="800" w:name="_Toc403730645"/>
      <w:bookmarkStart w:id="801" w:name="_Toc403730777"/>
      <w:bookmarkStart w:id="802" w:name="_Toc403730976"/>
      <w:bookmarkStart w:id="803" w:name="_Toc403739513"/>
      <w:bookmarkStart w:id="804" w:name="_Toc422234763"/>
      <w:bookmarkEnd w:id="77"/>
      <w:bookmarkEnd w:id="78"/>
      <w:r>
        <w:t>Входящий</w:t>
      </w:r>
      <w:r w:rsidR="00D9798F" w:rsidRPr="00D9798F">
        <w:t xml:space="preserve"> </w:t>
      </w:r>
      <w:r w:rsidR="00A754F2" w:rsidRPr="00A754F2">
        <w:t>—</w:t>
      </w:r>
      <w:r w:rsidR="00D9798F">
        <w:rPr>
          <w:lang w:val="en-US"/>
        </w:rPr>
        <w:t xml:space="preserve"> </w:t>
      </w:r>
      <w:r w:rsidR="00B42683" w:rsidRPr="00A754F2">
        <w:t>QueryAmount</w:t>
      </w:r>
      <w:r w:rsidR="00B42683">
        <w:rPr>
          <w:lang w:val="en-US"/>
        </w:rPr>
        <w:t>Pre</w:t>
      </w:r>
      <w:r w:rsidR="00B42683" w:rsidRPr="00A754F2">
        <w:t>Block</w:t>
      </w:r>
      <w:r w:rsidR="00B42683">
        <w:rPr>
          <w:lang w:val="en-US"/>
        </w:rPr>
        <w:t>Create</w:t>
      </w:r>
      <w:r w:rsidR="00B42683" w:rsidRPr="00B42683">
        <w:t xml:space="preserve"> — </w:t>
      </w:r>
      <w:r w:rsidR="00B42683">
        <w:t xml:space="preserve">создание </w:t>
      </w:r>
      <w:r w:rsidR="006446E1">
        <w:t xml:space="preserve">неподтверждённых </w:t>
      </w:r>
      <w:r w:rsidR="00B42683">
        <w:t>блокировок</w:t>
      </w:r>
      <w:bookmarkEnd w:id="798"/>
      <w:bookmarkEnd w:id="799"/>
      <w:bookmarkEnd w:id="800"/>
      <w:bookmarkEnd w:id="801"/>
      <w:bookmarkEnd w:id="802"/>
      <w:bookmarkEnd w:id="803"/>
      <w:bookmarkEnd w:id="804"/>
    </w:p>
    <w:p w:rsidR="008A60FE" w:rsidRPr="0016633C" w:rsidRDefault="00491013" w:rsidP="00D91334">
      <w:pPr>
        <w:rPr>
          <w:lang w:val="ru-RU"/>
        </w:rPr>
      </w:pPr>
      <w:r>
        <w:rPr>
          <w:lang w:val="ru-RU"/>
        </w:rPr>
        <w:t xml:space="preserve">Сообщение </w:t>
      </w:r>
      <w:r w:rsidR="00A754F2" w:rsidRPr="00C90E63">
        <w:rPr>
          <w:rStyle w:val="Function"/>
        </w:rPr>
        <w:t>QueryAmount</w:t>
      </w:r>
      <w:r w:rsidR="006446E1">
        <w:rPr>
          <w:rStyle w:val="Function"/>
          <w:lang w:val="en-US"/>
        </w:rPr>
        <w:t>Pre</w:t>
      </w:r>
      <w:r w:rsidR="00A754F2" w:rsidRPr="00C90E63">
        <w:rPr>
          <w:rStyle w:val="Function"/>
        </w:rPr>
        <w:t>Block</w:t>
      </w:r>
      <w:r w:rsidR="00D2014D">
        <w:rPr>
          <w:rStyle w:val="Function"/>
          <w:lang w:val="en-US"/>
        </w:rPr>
        <w:t>Create</w:t>
      </w:r>
      <w:r w:rsidR="009A368C" w:rsidRPr="009A368C">
        <w:rPr>
          <w:lang w:val="ru-RU"/>
        </w:rPr>
        <w:t xml:space="preserve"> </w:t>
      </w:r>
      <w:r w:rsidR="00F41F7E">
        <w:rPr>
          <w:lang w:val="ru-RU"/>
        </w:rPr>
        <w:t>содержит</w:t>
      </w:r>
      <w:r w:rsidR="009A368C">
        <w:rPr>
          <w:lang w:val="ru-RU"/>
        </w:rPr>
        <w:t xml:space="preserve"> </w:t>
      </w:r>
      <w:r w:rsidR="008E5CC7">
        <w:rPr>
          <w:lang w:val="ru-RU"/>
        </w:rPr>
        <w:t>список</w:t>
      </w:r>
      <w:r w:rsidR="009A368C">
        <w:rPr>
          <w:lang w:val="ru-RU"/>
        </w:rPr>
        <w:t xml:space="preserve"> </w:t>
      </w:r>
      <w:r w:rsidR="006446E1" w:rsidRPr="006446E1">
        <w:rPr>
          <w:lang w:val="ru-RU"/>
        </w:rPr>
        <w:t xml:space="preserve">неподтверждённых </w:t>
      </w:r>
      <w:r w:rsidR="00A754F2">
        <w:rPr>
          <w:lang w:val="ru-RU"/>
        </w:rPr>
        <w:t>блокиров</w:t>
      </w:r>
      <w:r w:rsidR="00B42683">
        <w:rPr>
          <w:lang w:val="ru-RU"/>
        </w:rPr>
        <w:t>о</w:t>
      </w:r>
      <w:r w:rsidR="00A754F2">
        <w:rPr>
          <w:lang w:val="ru-RU"/>
        </w:rPr>
        <w:t>к</w:t>
      </w:r>
      <w:r w:rsidR="00A94715">
        <w:rPr>
          <w:lang w:val="ru-RU"/>
        </w:rPr>
        <w:t>, котор</w:t>
      </w:r>
      <w:r w:rsidR="00B42683">
        <w:rPr>
          <w:lang w:val="ru-RU"/>
        </w:rPr>
        <w:t>ые</w:t>
      </w:r>
      <w:r w:rsidR="00A94715">
        <w:rPr>
          <w:lang w:val="ru-RU"/>
        </w:rPr>
        <w:t xml:space="preserve"> необходимо </w:t>
      </w:r>
      <w:r w:rsidR="00B42683">
        <w:rPr>
          <w:lang w:val="ru-RU"/>
        </w:rPr>
        <w:t>создать</w:t>
      </w:r>
      <w:r w:rsidR="00A94715">
        <w:rPr>
          <w:lang w:val="ru-RU"/>
        </w:rPr>
        <w:t>.</w:t>
      </w:r>
    </w:p>
    <w:p w:rsidR="008A60FE" w:rsidRPr="00A25F84" w:rsidRDefault="008A60FE" w:rsidP="0039127A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0"/>
        <w:gridCol w:w="5670"/>
      </w:tblGrid>
      <w:tr w:rsidR="009C2406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9C2406" w:rsidRPr="00035F4D" w:rsidRDefault="009C2406" w:rsidP="00B82E11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9C2406" w:rsidRPr="00035F4D" w:rsidRDefault="009C2406" w:rsidP="00B82E11">
            <w:pPr>
              <w:pStyle w:val="TableCellText"/>
            </w:pPr>
            <w:r>
              <w:t>Тип</w:t>
            </w:r>
          </w:p>
        </w:tc>
        <w:tc>
          <w:tcPr>
            <w:tcW w:w="850" w:type="dxa"/>
          </w:tcPr>
          <w:p w:rsidR="009C2406" w:rsidRPr="00035F4D" w:rsidRDefault="009C2406" w:rsidP="00B82E11">
            <w:pPr>
              <w:pStyle w:val="TableCellText"/>
            </w:pPr>
            <w:r>
              <w:t>Обяз.</w:t>
            </w:r>
          </w:p>
        </w:tc>
        <w:tc>
          <w:tcPr>
            <w:tcW w:w="5670" w:type="dxa"/>
          </w:tcPr>
          <w:p w:rsidR="009C2406" w:rsidRPr="00035F4D" w:rsidRDefault="009C2406" w:rsidP="00B82E11">
            <w:pPr>
              <w:pStyle w:val="TableCellText"/>
            </w:pPr>
            <w:r w:rsidRPr="00035F4D">
              <w:t>Описание</w:t>
            </w:r>
          </w:p>
        </w:tc>
      </w:tr>
      <w:tr w:rsidR="009C2406" w:rsidRPr="00736C63" w:rsidTr="00981BAD">
        <w:tc>
          <w:tcPr>
            <w:tcW w:w="2518" w:type="dxa"/>
          </w:tcPr>
          <w:p w:rsidR="009C2406" w:rsidRPr="00D47638" w:rsidRDefault="009C2406" w:rsidP="00B82E11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9C2406" w:rsidRDefault="009C2406" w:rsidP="00B82E11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9C2406" w:rsidRDefault="009C2406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9C2406" w:rsidRDefault="009C2406" w:rsidP="00B82E11">
            <w:pPr>
              <w:pStyle w:val="TableCellText"/>
            </w:pPr>
            <w:r>
              <w:t>Константа «</w:t>
            </w:r>
            <w:r w:rsidRPr="00A754F2">
              <w:t>QueryAmount</w:t>
            </w:r>
            <w:r>
              <w:t>Pre</w:t>
            </w:r>
            <w:r w:rsidRPr="00A754F2">
              <w:t>Block</w:t>
            </w:r>
            <w:r>
              <w:t>Create». Идентифицирует формат сообщения.</w:t>
            </w:r>
          </w:p>
        </w:tc>
      </w:tr>
      <w:tr w:rsidR="00A35E10" w:rsidRPr="00CC4729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A35E10" w:rsidRDefault="00A35E10" w:rsidP="00B82E11">
            <w:pPr>
              <w:pStyle w:val="TableCellCode"/>
            </w:pPr>
            <w:r>
              <w:t>RequestID</w:t>
            </w:r>
          </w:p>
        </w:tc>
        <w:tc>
          <w:tcPr>
            <w:tcW w:w="1276" w:type="dxa"/>
          </w:tcPr>
          <w:p w:rsidR="00A35E10" w:rsidRDefault="00A35E10" w:rsidP="0070610F">
            <w:pPr>
              <w:pStyle w:val="TableCellText"/>
            </w:pPr>
            <w:r>
              <w:t>Char(</w:t>
            </w:r>
            <w:r w:rsidR="0070610F">
              <w:rPr>
                <w:lang w:val="en-US"/>
              </w:rPr>
              <w:t>64</w:t>
            </w:r>
            <w:r>
              <w:t>)</w:t>
            </w:r>
          </w:p>
        </w:tc>
        <w:tc>
          <w:tcPr>
            <w:tcW w:w="850" w:type="dxa"/>
          </w:tcPr>
          <w:p w:rsidR="00A35E10" w:rsidRPr="00A35E10" w:rsidRDefault="00A35E10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Default="00A35E10" w:rsidP="00B82E11">
            <w:pPr>
              <w:pStyle w:val="TableCellText"/>
            </w:pPr>
            <w:r>
              <w:t>Уникальный идентификатор запроса</w:t>
            </w:r>
            <w:r w:rsidR="00142752">
              <w:t>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Default="00A35E10" w:rsidP="00B82E11">
            <w:pPr>
              <w:pStyle w:val="TableCellCode"/>
            </w:pPr>
            <w:r>
              <w:t>Block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B42683" w:rsidRDefault="00A35E10" w:rsidP="00F21318">
            <w:pPr>
              <w:pStyle w:val="TableCellText"/>
            </w:pPr>
            <w:r>
              <w:t xml:space="preserve">Блокировка. </w:t>
            </w:r>
            <w:r w:rsidRPr="00B42683">
              <w:t>Данная группа повторяется многократно.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181F42" w:rsidRDefault="00A35E10" w:rsidP="00B82E11">
            <w:pPr>
              <w:pStyle w:val="TableCellCode"/>
            </w:pPr>
            <w:r>
              <w:t>Block.ID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B82E11">
            <w:pPr>
              <w:pStyle w:val="TableCellText"/>
            </w:pPr>
            <w:r>
              <w:t>Уникальный идентификатор блокировки.</w:t>
            </w:r>
            <w:r w:rsidR="009A368C">
              <w:t xml:space="preserve"> </w:t>
            </w:r>
            <w:r w:rsidRPr="00181F42">
              <w:t>Составной атрибут</w:t>
            </w:r>
            <w:r>
              <w:t>.</w:t>
            </w:r>
          </w:p>
        </w:tc>
      </w:tr>
      <w:tr w:rsidR="00A35E10" w:rsidRPr="00181F42" w:rsidTr="00981BAD">
        <w:tc>
          <w:tcPr>
            <w:tcW w:w="2518" w:type="dxa"/>
          </w:tcPr>
          <w:p w:rsidR="00A35E10" w:rsidRPr="00181F42" w:rsidRDefault="00A35E10" w:rsidP="00B82E11">
            <w:pPr>
              <w:pStyle w:val="TableCellCode"/>
            </w:pPr>
            <w:r>
              <w:t>Block.ID.SystemCode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D5072B" w:rsidRDefault="00A35E10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613382" w:rsidRDefault="00A35E10" w:rsidP="00B82E11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Default="00A35E10" w:rsidP="00B82E11">
            <w:pPr>
              <w:pStyle w:val="TableCellCode"/>
            </w:pPr>
            <w:r>
              <w:t>Block.ID.Reference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181F42" w:rsidRDefault="00A35E10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B82E11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Pr="00613382" w:rsidRDefault="00A35E10" w:rsidP="00B82E11">
            <w:pPr>
              <w:pStyle w:val="TableCellCode"/>
            </w:pPr>
            <w:r>
              <w:t>Block.ObjectReference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613382" w:rsidRDefault="00A35E10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Default="00A35E10" w:rsidP="00B82E11">
            <w:pPr>
              <w:pStyle w:val="TableCellText"/>
            </w:pPr>
            <w:bookmarkStart w:id="805" w:name="_Hlk406688640"/>
            <w:r w:rsidRPr="00613382">
              <w:t>Референс объекта системы-</w:t>
            </w:r>
            <w:bookmarkStart w:id="806" w:name="_Hlk400095604"/>
            <w:r w:rsidRPr="00613382">
              <w:t>инициатора</w:t>
            </w:r>
            <w:bookmarkEnd w:id="805"/>
            <w:bookmarkEnd w:id="806"/>
            <w:r w:rsidRPr="00613382">
              <w:t>, при работе с которым потребовалось создать блокировку.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B643A7" w:rsidRDefault="00A35E10" w:rsidP="00B82E11">
            <w:pPr>
              <w:pStyle w:val="TableCellCode"/>
            </w:pPr>
            <w:r>
              <w:t>Block</w:t>
            </w:r>
            <w:r w:rsidRPr="00B643A7">
              <w:t>.</w:t>
            </w:r>
            <w:r>
              <w:t>Account</w:t>
            </w:r>
          </w:p>
        </w:tc>
        <w:tc>
          <w:tcPr>
            <w:tcW w:w="1276" w:type="dxa"/>
          </w:tcPr>
          <w:p w:rsidR="00A35E10" w:rsidRPr="00B643A7" w:rsidRDefault="00A35E10" w:rsidP="00B82E11">
            <w:pPr>
              <w:pStyle w:val="TableCellText"/>
            </w:pPr>
            <w:r>
              <w:t>Char</w:t>
            </w:r>
            <w:r w:rsidRPr="00B643A7">
              <w:t>(20)</w:t>
            </w:r>
          </w:p>
        </w:tc>
        <w:tc>
          <w:tcPr>
            <w:tcW w:w="850" w:type="dxa"/>
          </w:tcPr>
          <w:p w:rsidR="00A35E10" w:rsidRPr="00E037E9" w:rsidRDefault="00A35E10" w:rsidP="00B82E11">
            <w:pPr>
              <w:pStyle w:val="TableCellText"/>
              <w:rPr>
                <w:rFonts w:cs="Arial"/>
                <w:szCs w:val="18"/>
              </w:rPr>
            </w:pPr>
            <w:r>
              <w:t>Да</w:t>
            </w:r>
          </w:p>
        </w:tc>
        <w:tc>
          <w:tcPr>
            <w:tcW w:w="5670" w:type="dxa"/>
          </w:tcPr>
          <w:p w:rsidR="00A35E10" w:rsidRPr="00E037E9" w:rsidRDefault="00465BC3" w:rsidP="00465BC3">
            <w:pPr>
              <w:pStyle w:val="TableCellText"/>
            </w:pPr>
            <w:r w:rsidRPr="00E037E9">
              <w:t>Сч</w:t>
            </w:r>
            <w:r>
              <w:t>ё</w:t>
            </w:r>
            <w:r w:rsidRPr="00E037E9">
              <w:t xml:space="preserve">т </w:t>
            </w:r>
            <w:r w:rsidR="00A35E10" w:rsidRPr="00E037E9">
              <w:t>в формате ЦБ, на котором требуется заблокировать сумму.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Pr="00613382" w:rsidRDefault="00A35E10" w:rsidP="00B82E11">
            <w:pPr>
              <w:pStyle w:val="TableCellCode"/>
            </w:pPr>
            <w:r>
              <w:t>Block.Amount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  <w:r>
              <w:t>Char(23)</w:t>
            </w:r>
          </w:p>
        </w:tc>
        <w:tc>
          <w:tcPr>
            <w:tcW w:w="850" w:type="dxa"/>
          </w:tcPr>
          <w:p w:rsidR="00A35E10" w:rsidRDefault="00A35E10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613382" w:rsidRDefault="00A35E10" w:rsidP="00B82E11">
            <w:pPr>
              <w:pStyle w:val="TableCellText"/>
            </w:pPr>
            <w:r>
              <w:t>Сумма блокировки в валюте счёта</w:t>
            </w:r>
            <w:r w:rsidR="00142752">
              <w:t xml:space="preserve"> (в единицах валюты)</w:t>
            </w:r>
            <w:r>
              <w:t>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613382" w:rsidRDefault="00A35E10" w:rsidP="00B82E11">
            <w:pPr>
              <w:pStyle w:val="TableCellCode"/>
            </w:pPr>
            <w:r>
              <w:t>Block</w:t>
            </w:r>
            <w:r w:rsidRPr="00B643A7">
              <w:t>.</w:t>
            </w:r>
            <w:r>
              <w:t>StartDate</w:t>
            </w:r>
          </w:p>
        </w:tc>
        <w:tc>
          <w:tcPr>
            <w:tcW w:w="1276" w:type="dxa"/>
          </w:tcPr>
          <w:p w:rsidR="00A35E10" w:rsidRPr="00613382" w:rsidRDefault="00A35E10" w:rsidP="00B82E11">
            <w:pPr>
              <w:pStyle w:val="TableCellText"/>
            </w:pPr>
            <w:r>
              <w:t>Char</w:t>
            </w:r>
            <w:r w:rsidRPr="00613382">
              <w:t>(8)</w:t>
            </w:r>
          </w:p>
        </w:tc>
        <w:tc>
          <w:tcPr>
            <w:tcW w:w="850" w:type="dxa"/>
          </w:tcPr>
          <w:p w:rsidR="00A35E10" w:rsidRDefault="00A35E10" w:rsidP="00B82E11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A54C07" w:rsidRDefault="00A35E10" w:rsidP="00B82E11">
            <w:pPr>
              <w:pStyle w:val="TableCellText"/>
            </w:pPr>
            <w:r>
              <w:t>Дата начала действия блокировки (в формате YYYYMMDD)</w:t>
            </w:r>
            <w:r w:rsidRPr="00A54C07">
              <w:t>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Pr="00613382" w:rsidRDefault="00A35E10" w:rsidP="00B82E11">
            <w:pPr>
              <w:pStyle w:val="TableCellCode"/>
            </w:pPr>
            <w:r>
              <w:t>Block.EndDate</w:t>
            </w:r>
          </w:p>
        </w:tc>
        <w:tc>
          <w:tcPr>
            <w:tcW w:w="1276" w:type="dxa"/>
          </w:tcPr>
          <w:p w:rsidR="00A35E10" w:rsidRPr="00613382" w:rsidRDefault="00A35E10" w:rsidP="00B82E11">
            <w:pPr>
              <w:pStyle w:val="TableCellText"/>
            </w:pPr>
            <w:r>
              <w:t>Char</w:t>
            </w:r>
            <w:r w:rsidRPr="00613382">
              <w:t>(8)</w:t>
            </w:r>
          </w:p>
        </w:tc>
        <w:tc>
          <w:tcPr>
            <w:tcW w:w="850" w:type="dxa"/>
          </w:tcPr>
          <w:p w:rsidR="00A35E10" w:rsidRDefault="00A35E10" w:rsidP="00B82E11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A54C07" w:rsidRDefault="00A35E10" w:rsidP="00B82E11">
            <w:pPr>
              <w:pStyle w:val="TableCellText"/>
            </w:pPr>
            <w:r>
              <w:t>Дата конца действия блокировки (в формате YYYYMMDD).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577231" w:rsidRDefault="00A35E10" w:rsidP="00B82E11">
            <w:pPr>
              <w:pStyle w:val="TableCellCode"/>
            </w:pPr>
            <w:r>
              <w:t>Block.UseOverdraft</w:t>
            </w:r>
          </w:p>
        </w:tc>
        <w:tc>
          <w:tcPr>
            <w:tcW w:w="1276" w:type="dxa"/>
          </w:tcPr>
          <w:p w:rsidR="00A35E10" w:rsidRPr="00577231" w:rsidRDefault="00A35E10" w:rsidP="00B82E11">
            <w:pPr>
              <w:pStyle w:val="TableCellText"/>
            </w:pPr>
            <w:r>
              <w:t>Char</w:t>
            </w:r>
            <w:r w:rsidRPr="00577231">
              <w:t>(1)</w:t>
            </w:r>
          </w:p>
        </w:tc>
        <w:tc>
          <w:tcPr>
            <w:tcW w:w="850" w:type="dxa"/>
          </w:tcPr>
          <w:p w:rsidR="00A35E10" w:rsidRPr="00A54C07" w:rsidRDefault="00A35E10" w:rsidP="00B82E11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A54C07" w:rsidRDefault="00A35E10" w:rsidP="00B82E11">
            <w:pPr>
              <w:pStyle w:val="TableCellText"/>
            </w:pPr>
            <w:r w:rsidRPr="00A54C07">
              <w:t>Учитывать ли</w:t>
            </w:r>
            <w:r>
              <w:t>мит овердрафта</w:t>
            </w:r>
            <w:r w:rsidRPr="00577231">
              <w:t>.</w:t>
            </w:r>
            <w:r w:rsidRPr="00D5072B">
              <w:t xml:space="preserve"> 0 </w:t>
            </w:r>
            <w:r>
              <w:t>—нет; 1 — да.</w:t>
            </w:r>
          </w:p>
        </w:tc>
      </w:tr>
      <w:tr w:rsidR="00A35E10" w:rsidRPr="001C49C1" w:rsidTr="00981BAD">
        <w:tc>
          <w:tcPr>
            <w:tcW w:w="2518" w:type="dxa"/>
          </w:tcPr>
          <w:p w:rsidR="00A35E10" w:rsidRPr="00A54C07" w:rsidRDefault="00A35E10" w:rsidP="00B82E11">
            <w:pPr>
              <w:pStyle w:val="TableCellCode"/>
            </w:pPr>
            <w:r>
              <w:t>Block.Comment</w:t>
            </w:r>
          </w:p>
        </w:tc>
        <w:tc>
          <w:tcPr>
            <w:tcW w:w="1276" w:type="dxa"/>
          </w:tcPr>
          <w:p w:rsidR="00A35E10" w:rsidRPr="001C49C1" w:rsidRDefault="00A35E10" w:rsidP="00B82E11">
            <w:pPr>
              <w:pStyle w:val="TableCellText"/>
            </w:pPr>
            <w:r>
              <w:t>Char(300)</w:t>
            </w:r>
          </w:p>
        </w:tc>
        <w:tc>
          <w:tcPr>
            <w:tcW w:w="850" w:type="dxa"/>
          </w:tcPr>
          <w:p w:rsidR="00A35E10" w:rsidRDefault="0077172C" w:rsidP="00B82E11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A54C07" w:rsidRDefault="00A35E10" w:rsidP="00B82E11">
            <w:pPr>
              <w:pStyle w:val="TableCellText"/>
            </w:pPr>
            <w:r>
              <w:t>Комментарий к блокировке.</w:t>
            </w:r>
          </w:p>
        </w:tc>
      </w:tr>
      <w:tr w:rsidR="00A35E10" w:rsidRPr="00C64EE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E33129" w:rsidRDefault="00A35E10" w:rsidP="00B82E11">
            <w:pPr>
              <w:pStyle w:val="TableCellCode"/>
            </w:pPr>
            <w:r>
              <w:t>Block</w:t>
            </w:r>
            <w:r w:rsidRPr="00E33129">
              <w:t>.</w:t>
            </w:r>
            <w:r>
              <w:t>ParentID</w:t>
            </w:r>
          </w:p>
        </w:tc>
        <w:tc>
          <w:tcPr>
            <w:tcW w:w="1276" w:type="dxa"/>
          </w:tcPr>
          <w:p w:rsidR="00A35E10" w:rsidRPr="00E33129" w:rsidRDefault="00A35E10" w:rsidP="00B82E11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B82E11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181F42" w:rsidRDefault="00A35E10" w:rsidP="00B82E11">
            <w:pPr>
              <w:pStyle w:val="TableCellText"/>
            </w:pPr>
            <w:r>
              <w:t>Уникальный идентификатор</w:t>
            </w:r>
            <w:r w:rsidR="009A368C">
              <w:t xml:space="preserve"> </w:t>
            </w:r>
            <w:r>
              <w:t>родительской (основной) блокировки.</w:t>
            </w:r>
            <w:r w:rsidR="0030756D">
              <w:t xml:space="preserve"> </w:t>
            </w:r>
            <w:r w:rsidRPr="00181F42">
              <w:t>Составной атрибут</w:t>
            </w:r>
            <w:r>
              <w:t>.</w:t>
            </w:r>
          </w:p>
        </w:tc>
      </w:tr>
      <w:tr w:rsidR="00A35E10" w:rsidRPr="00181F42" w:rsidTr="00981BAD">
        <w:tc>
          <w:tcPr>
            <w:tcW w:w="2518" w:type="dxa"/>
          </w:tcPr>
          <w:p w:rsidR="00A35E10" w:rsidRPr="00181F42" w:rsidRDefault="00A35E10" w:rsidP="00B82E11">
            <w:pPr>
              <w:pStyle w:val="TableCellCode"/>
            </w:pPr>
            <w:r>
              <w:t>Block.ParentID.SystemCode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FB18A8" w:rsidRDefault="00A35E10" w:rsidP="00B82E11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613382" w:rsidRDefault="00A35E10" w:rsidP="00B82E11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Default="00A35E10" w:rsidP="00B82E11">
            <w:pPr>
              <w:pStyle w:val="TableCellCode"/>
            </w:pPr>
            <w:r>
              <w:t>Block.ParentID.Reference</w:t>
            </w:r>
          </w:p>
        </w:tc>
        <w:tc>
          <w:tcPr>
            <w:tcW w:w="1276" w:type="dxa"/>
          </w:tcPr>
          <w:p w:rsidR="00A35E10" w:rsidRDefault="00A35E10" w:rsidP="00B82E11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181F42" w:rsidRDefault="00A35E10" w:rsidP="00B82E11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181F42" w:rsidRDefault="00A35E10" w:rsidP="00B82E11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</w:tbl>
    <w:p w:rsidR="006446E1" w:rsidRPr="00D0779B" w:rsidRDefault="006446E1" w:rsidP="006446E1">
      <w:pPr>
        <w:pStyle w:val="2"/>
      </w:pPr>
      <w:bookmarkStart w:id="807" w:name="_Toc357682217"/>
      <w:bookmarkStart w:id="808" w:name="_Toc357683462"/>
      <w:bookmarkStart w:id="809" w:name="_Toc357682222"/>
      <w:bookmarkStart w:id="810" w:name="_Toc357683467"/>
      <w:bookmarkStart w:id="811" w:name="_Toc357682223"/>
      <w:bookmarkStart w:id="812" w:name="_Toc357683468"/>
      <w:bookmarkStart w:id="813" w:name="_Toc403730238"/>
      <w:bookmarkStart w:id="814" w:name="_Toc403730646"/>
      <w:bookmarkStart w:id="815" w:name="_Toc403730778"/>
      <w:bookmarkStart w:id="816" w:name="_Toc403730977"/>
      <w:bookmarkStart w:id="817" w:name="_Toc403739514"/>
      <w:bookmarkStart w:id="818" w:name="_Toc422234764"/>
      <w:bookmarkStart w:id="819" w:name="_Ref357763839"/>
      <w:bookmarkStart w:id="820" w:name="_Ref321425347"/>
      <w:bookmarkEnd w:id="807"/>
      <w:bookmarkEnd w:id="808"/>
      <w:bookmarkEnd w:id="809"/>
      <w:bookmarkEnd w:id="810"/>
      <w:bookmarkEnd w:id="811"/>
      <w:bookmarkEnd w:id="812"/>
      <w:r>
        <w:t>Входящий</w:t>
      </w:r>
      <w:r w:rsidR="00D9798F" w:rsidRPr="00D9798F">
        <w:t xml:space="preserve"> </w:t>
      </w:r>
      <w:r w:rsidRPr="00A754F2">
        <w:t>—</w:t>
      </w:r>
      <w:r w:rsidR="00D9798F">
        <w:rPr>
          <w:lang w:val="en-US"/>
        </w:rPr>
        <w:t xml:space="preserve"> </w:t>
      </w:r>
      <w:r w:rsidRPr="00A754F2">
        <w:t>QueryAmountBlock</w:t>
      </w:r>
      <w:r>
        <w:rPr>
          <w:lang w:val="en-US"/>
        </w:rPr>
        <w:t>Create</w:t>
      </w:r>
      <w:r w:rsidRPr="00B42683">
        <w:t xml:space="preserve"> — </w:t>
      </w:r>
      <w:r>
        <w:t>создание подтверждённых блокировок</w:t>
      </w:r>
      <w:bookmarkEnd w:id="813"/>
      <w:bookmarkEnd w:id="814"/>
      <w:bookmarkEnd w:id="815"/>
      <w:bookmarkEnd w:id="816"/>
      <w:bookmarkEnd w:id="817"/>
      <w:bookmarkEnd w:id="818"/>
    </w:p>
    <w:p w:rsidR="006446E1" w:rsidRPr="0016633C" w:rsidRDefault="006446E1" w:rsidP="00D91334">
      <w:pPr>
        <w:rPr>
          <w:lang w:val="ru-RU"/>
        </w:rPr>
      </w:pPr>
      <w:r>
        <w:rPr>
          <w:lang w:val="ru-RU"/>
        </w:rPr>
        <w:t xml:space="preserve">Сообщение </w:t>
      </w:r>
      <w:r w:rsidRPr="00C90E63">
        <w:rPr>
          <w:rStyle w:val="Function"/>
        </w:rPr>
        <w:t>QueryAmountBlock</w:t>
      </w:r>
      <w:r>
        <w:rPr>
          <w:rStyle w:val="Function"/>
          <w:lang w:val="en-US"/>
        </w:rPr>
        <w:t>Create</w:t>
      </w:r>
      <w:r w:rsidR="0030756D" w:rsidRPr="006618F2">
        <w:rPr>
          <w:lang w:val="ru-RU"/>
        </w:rPr>
        <w:t xml:space="preserve"> </w:t>
      </w:r>
      <w:r>
        <w:rPr>
          <w:lang w:val="ru-RU"/>
        </w:rPr>
        <w:t xml:space="preserve">содержит список </w:t>
      </w:r>
      <w:r w:rsidRPr="006446E1">
        <w:rPr>
          <w:lang w:val="ru-RU"/>
        </w:rPr>
        <w:t xml:space="preserve">подтверждённых </w:t>
      </w:r>
      <w:r>
        <w:rPr>
          <w:lang w:val="ru-RU"/>
        </w:rPr>
        <w:t>блокировок, которые необходимо создать.</w:t>
      </w:r>
    </w:p>
    <w:p w:rsidR="006446E1" w:rsidRPr="00A25F84" w:rsidRDefault="006446E1" w:rsidP="0039127A">
      <w:pPr>
        <w:pStyle w:val="ac"/>
      </w:pPr>
      <w:r>
        <w:lastRenderedPageBreak/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0"/>
        <w:gridCol w:w="5670"/>
      </w:tblGrid>
      <w:tr w:rsidR="00FB18A8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B18A8" w:rsidRPr="00035F4D" w:rsidRDefault="00FB18A8" w:rsidP="00AD7D2B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FB18A8" w:rsidRPr="00035F4D" w:rsidRDefault="00FB18A8" w:rsidP="00AD7D2B">
            <w:pPr>
              <w:pStyle w:val="TableCellText"/>
            </w:pPr>
            <w:r>
              <w:t>Тип</w:t>
            </w:r>
          </w:p>
        </w:tc>
        <w:tc>
          <w:tcPr>
            <w:tcW w:w="850" w:type="dxa"/>
          </w:tcPr>
          <w:p w:rsidR="00FB18A8" w:rsidRPr="00FB18A8" w:rsidRDefault="00FB18A8" w:rsidP="00AD7D2B">
            <w:pPr>
              <w:pStyle w:val="TableCellText"/>
            </w:pPr>
            <w:r>
              <w:t>Обяз.</w:t>
            </w:r>
          </w:p>
        </w:tc>
        <w:tc>
          <w:tcPr>
            <w:tcW w:w="5670" w:type="dxa"/>
          </w:tcPr>
          <w:p w:rsidR="00FB18A8" w:rsidRPr="00035F4D" w:rsidRDefault="00FB18A8" w:rsidP="00AD7D2B">
            <w:pPr>
              <w:pStyle w:val="TableCellText"/>
            </w:pPr>
            <w:r w:rsidRPr="00035F4D">
              <w:t>Описание</w:t>
            </w:r>
          </w:p>
        </w:tc>
      </w:tr>
      <w:tr w:rsidR="00FB18A8" w:rsidRPr="00736C63" w:rsidTr="00981BAD">
        <w:tc>
          <w:tcPr>
            <w:tcW w:w="2518" w:type="dxa"/>
          </w:tcPr>
          <w:p w:rsidR="00FB18A8" w:rsidRPr="00D47638" w:rsidRDefault="00FB18A8" w:rsidP="00AD7D2B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FB18A8" w:rsidRDefault="00FB18A8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FB18A8" w:rsidRDefault="00FB18A8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FB18A8" w:rsidRDefault="00FB18A8" w:rsidP="00AD7D2B">
            <w:pPr>
              <w:pStyle w:val="TableCellText"/>
            </w:pPr>
            <w:r>
              <w:t>Константа «</w:t>
            </w:r>
            <w:r w:rsidRPr="00A754F2">
              <w:t>QueryAmountBlock</w:t>
            </w:r>
            <w:r>
              <w:t>Create». Идентифицирует формат сообщения.</w:t>
            </w:r>
          </w:p>
        </w:tc>
      </w:tr>
      <w:tr w:rsidR="00A35E10" w:rsidRPr="00CC4729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A35E10" w:rsidRDefault="00A35E10" w:rsidP="00AD7D2B">
            <w:pPr>
              <w:pStyle w:val="TableCellCode"/>
            </w:pPr>
            <w:r>
              <w:t>RequestID</w:t>
            </w:r>
          </w:p>
        </w:tc>
        <w:tc>
          <w:tcPr>
            <w:tcW w:w="1276" w:type="dxa"/>
          </w:tcPr>
          <w:p w:rsidR="00A35E10" w:rsidRDefault="00A35E10" w:rsidP="0070610F">
            <w:pPr>
              <w:pStyle w:val="TableCellText"/>
            </w:pPr>
            <w:r>
              <w:t>Char(</w:t>
            </w:r>
            <w:r w:rsidR="0070610F">
              <w:rPr>
                <w:lang w:val="en-US"/>
              </w:rPr>
              <w:t>64</w:t>
            </w:r>
            <w:r>
              <w:t>)</w:t>
            </w:r>
          </w:p>
        </w:tc>
        <w:tc>
          <w:tcPr>
            <w:tcW w:w="850" w:type="dxa"/>
          </w:tcPr>
          <w:p w:rsidR="00A35E10" w:rsidRP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Default="00A35E10" w:rsidP="00AD7D2B">
            <w:pPr>
              <w:pStyle w:val="TableCellText"/>
            </w:pPr>
            <w:r>
              <w:t>Уникальный идентификатор запроса</w:t>
            </w:r>
            <w:r w:rsidR="00142752">
              <w:t>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t>Block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B42683" w:rsidRDefault="00A35E10" w:rsidP="00F21318">
            <w:pPr>
              <w:pStyle w:val="TableCellText"/>
            </w:pPr>
            <w:r>
              <w:t xml:space="preserve">Блокировка. </w:t>
            </w:r>
            <w:r w:rsidRPr="00B42683">
              <w:t>Данная группа повторяется многократно.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Block.ID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>
              <w:t xml:space="preserve">Уникальный идентификатор </w:t>
            </w:r>
            <w:r w:rsidR="00E1273F">
              <w:t xml:space="preserve">подтверждённой </w:t>
            </w:r>
            <w:r>
              <w:t>блокировки.</w:t>
            </w:r>
            <w:r w:rsidR="0030756D">
              <w:t xml:space="preserve"> </w:t>
            </w:r>
            <w:r w:rsidRPr="00181F42">
              <w:t>Составной атрибут</w:t>
            </w:r>
            <w:r>
              <w:t>.</w:t>
            </w:r>
          </w:p>
        </w:tc>
      </w:tr>
      <w:tr w:rsidR="00A35E10" w:rsidRPr="00181F42" w:rsidTr="00981BAD"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Block.ID.SystemCode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D5072B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613382" w:rsidRDefault="00A35E10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t>Block.ID.Reference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181F42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  <w:tr w:rsidR="00E1273F" w:rsidRPr="00736C63" w:rsidTr="00EE4AAF">
        <w:tc>
          <w:tcPr>
            <w:tcW w:w="2518" w:type="dxa"/>
          </w:tcPr>
          <w:p w:rsidR="00E1273F" w:rsidRPr="00181F42" w:rsidRDefault="00E1273F" w:rsidP="00EE4AAF">
            <w:pPr>
              <w:pStyle w:val="TableCellCode"/>
            </w:pPr>
            <w:r>
              <w:t>Block.</w:t>
            </w:r>
            <w:r>
              <w:rPr>
                <w:lang w:val="en-US"/>
              </w:rPr>
              <w:t>PreBlock</w:t>
            </w:r>
            <w:r>
              <w:t>ID</w:t>
            </w:r>
          </w:p>
        </w:tc>
        <w:tc>
          <w:tcPr>
            <w:tcW w:w="1276" w:type="dxa"/>
          </w:tcPr>
          <w:p w:rsidR="00E1273F" w:rsidRDefault="00E1273F" w:rsidP="00EE4AAF">
            <w:pPr>
              <w:pStyle w:val="TableCellText"/>
            </w:pPr>
          </w:p>
        </w:tc>
        <w:tc>
          <w:tcPr>
            <w:tcW w:w="850" w:type="dxa"/>
          </w:tcPr>
          <w:p w:rsidR="00E1273F" w:rsidRDefault="00E1273F" w:rsidP="00EE4AAF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E1273F" w:rsidRPr="00181F42" w:rsidRDefault="00E1273F" w:rsidP="00EE4AAF">
            <w:pPr>
              <w:pStyle w:val="TableCellText"/>
            </w:pPr>
            <w:r>
              <w:t xml:space="preserve">Уникальный идентификатор неподтверждённой блокировки. </w:t>
            </w:r>
            <w:r w:rsidRPr="00181F42">
              <w:t>Составной атрибут</w:t>
            </w:r>
            <w:r>
              <w:t>.</w:t>
            </w:r>
          </w:p>
        </w:tc>
      </w:tr>
      <w:tr w:rsidR="00E1273F" w:rsidRPr="00181F42" w:rsidTr="00EE4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1273F" w:rsidRPr="00181F42" w:rsidRDefault="00E1273F" w:rsidP="00E1273F">
            <w:pPr>
              <w:pStyle w:val="TableCellCode"/>
            </w:pPr>
            <w:r>
              <w:t>Block.</w:t>
            </w:r>
            <w:r>
              <w:rPr>
                <w:lang w:val="en-US"/>
              </w:rPr>
              <w:t>PreBlock</w:t>
            </w:r>
            <w:r>
              <w:t>ID.SystemCode</w:t>
            </w:r>
          </w:p>
        </w:tc>
        <w:tc>
          <w:tcPr>
            <w:tcW w:w="1276" w:type="dxa"/>
          </w:tcPr>
          <w:p w:rsidR="00E1273F" w:rsidRDefault="00E1273F" w:rsidP="00EE4AAF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E1273F" w:rsidRPr="00D5072B" w:rsidRDefault="00E1273F" w:rsidP="00EE4AAF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E1273F" w:rsidRPr="00613382" w:rsidRDefault="00E1273F" w:rsidP="00EE4AAF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E1273F" w:rsidRPr="00736C63" w:rsidTr="00EE4AAF">
        <w:tc>
          <w:tcPr>
            <w:tcW w:w="2518" w:type="dxa"/>
          </w:tcPr>
          <w:p w:rsidR="00E1273F" w:rsidRDefault="00E1273F" w:rsidP="00EE4AAF">
            <w:pPr>
              <w:pStyle w:val="TableCellCode"/>
            </w:pPr>
            <w:r>
              <w:t>Block.</w:t>
            </w:r>
            <w:r>
              <w:rPr>
                <w:lang w:val="en-US"/>
              </w:rPr>
              <w:t>PreBlock</w:t>
            </w:r>
            <w:r>
              <w:t>ID.Reference</w:t>
            </w:r>
          </w:p>
        </w:tc>
        <w:tc>
          <w:tcPr>
            <w:tcW w:w="1276" w:type="dxa"/>
          </w:tcPr>
          <w:p w:rsidR="00E1273F" w:rsidRDefault="00E1273F" w:rsidP="00EE4AAF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E1273F" w:rsidRPr="00181F42" w:rsidRDefault="00E1273F" w:rsidP="00EE4AAF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E1273F" w:rsidRPr="00181F42" w:rsidRDefault="00E1273F" w:rsidP="00EE4AAF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613382" w:rsidRDefault="00A35E10" w:rsidP="00AD7D2B">
            <w:pPr>
              <w:pStyle w:val="TableCellCode"/>
            </w:pPr>
            <w:r>
              <w:t>Block.ObjectReference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613382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Default="00A35E10" w:rsidP="00AD7D2B">
            <w:pPr>
              <w:pStyle w:val="TableCellText"/>
            </w:pPr>
            <w:r w:rsidRPr="00613382">
              <w:t>Референс объекта системы-инициатора, при работе с которым потребовалось создать блокировку.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Pr="00B643A7" w:rsidRDefault="00A35E10" w:rsidP="00AD7D2B">
            <w:pPr>
              <w:pStyle w:val="TableCellCode"/>
            </w:pPr>
            <w:r>
              <w:t>Block</w:t>
            </w:r>
            <w:r w:rsidRPr="00B643A7">
              <w:t>.</w:t>
            </w:r>
            <w:r>
              <w:t>Account</w:t>
            </w:r>
          </w:p>
        </w:tc>
        <w:tc>
          <w:tcPr>
            <w:tcW w:w="1276" w:type="dxa"/>
          </w:tcPr>
          <w:p w:rsidR="00A35E10" w:rsidRPr="00B643A7" w:rsidRDefault="00A35E10" w:rsidP="00AD7D2B">
            <w:pPr>
              <w:pStyle w:val="TableCellText"/>
            </w:pPr>
            <w:r>
              <w:t>Char</w:t>
            </w:r>
            <w:r w:rsidRPr="00B643A7">
              <w:t>(20)</w:t>
            </w:r>
          </w:p>
        </w:tc>
        <w:tc>
          <w:tcPr>
            <w:tcW w:w="850" w:type="dxa"/>
          </w:tcPr>
          <w:p w:rsidR="00A35E10" w:rsidRPr="00E037E9" w:rsidRDefault="00A35E10" w:rsidP="00AD7D2B">
            <w:pPr>
              <w:pStyle w:val="TableCellText"/>
              <w:rPr>
                <w:rFonts w:cs="Arial"/>
                <w:szCs w:val="18"/>
              </w:rPr>
            </w:pPr>
            <w:r>
              <w:t>Да</w:t>
            </w:r>
          </w:p>
        </w:tc>
        <w:tc>
          <w:tcPr>
            <w:tcW w:w="5670" w:type="dxa"/>
          </w:tcPr>
          <w:p w:rsidR="00A35E10" w:rsidRPr="00E037E9" w:rsidRDefault="002A2539" w:rsidP="002A2539">
            <w:pPr>
              <w:pStyle w:val="TableCellText"/>
            </w:pPr>
            <w:r w:rsidRPr="00E037E9">
              <w:t>Сч</w:t>
            </w:r>
            <w:r>
              <w:t>ё</w:t>
            </w:r>
            <w:r w:rsidRPr="00E037E9">
              <w:t xml:space="preserve">т </w:t>
            </w:r>
            <w:r w:rsidR="00A35E10" w:rsidRPr="00E037E9">
              <w:t>в формате ЦБ, на котором требуется заблокировать сумму.</w:t>
            </w:r>
          </w:p>
        </w:tc>
      </w:tr>
      <w:tr w:rsidR="00F92198" w:rsidRPr="00736C63" w:rsidTr="00F9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F92198" w:rsidRPr="002A2539" w:rsidRDefault="00F92198" w:rsidP="00F92198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Block.AmountType</w:t>
            </w:r>
          </w:p>
        </w:tc>
        <w:tc>
          <w:tcPr>
            <w:tcW w:w="1276" w:type="dxa"/>
          </w:tcPr>
          <w:p w:rsidR="00F92198" w:rsidRPr="002A2539" w:rsidRDefault="00F92198" w:rsidP="00F92198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850" w:type="dxa"/>
          </w:tcPr>
          <w:p w:rsidR="00F92198" w:rsidRPr="002A2539" w:rsidRDefault="00F92198" w:rsidP="00F92198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F92198" w:rsidRPr="002A2539" w:rsidRDefault="00F92198" w:rsidP="00F92198">
            <w:pPr>
              <w:pStyle w:val="TableCellText"/>
            </w:pPr>
            <w:r w:rsidRPr="002A2539">
              <w:t>Тип блокировки.</w:t>
            </w:r>
          </w:p>
          <w:p w:rsidR="00F92198" w:rsidRPr="002A2539" w:rsidRDefault="00F92198" w:rsidP="00F92198">
            <w:pPr>
              <w:pStyle w:val="TableCellText"/>
            </w:pPr>
            <w:r w:rsidRPr="002A2539">
              <w:t>Возможные значения:</w:t>
            </w:r>
          </w:p>
          <w:p w:rsidR="00F92198" w:rsidRPr="002A2539" w:rsidRDefault="00F92198" w:rsidP="00F92198">
            <w:pPr>
              <w:pStyle w:val="TableCellText"/>
              <w:numPr>
                <w:ilvl w:val="0"/>
                <w:numId w:val="8"/>
              </w:numPr>
            </w:pPr>
            <w:r w:rsidRPr="002A2539">
              <w:t>*</w:t>
            </w:r>
            <w:r>
              <w:rPr>
                <w:lang w:val="en-US"/>
              </w:rPr>
              <w:t>AMOUNT</w:t>
            </w:r>
            <w:r w:rsidRPr="002A2539">
              <w:t xml:space="preserve"> — </w:t>
            </w:r>
            <w:r>
              <w:t>б</w:t>
            </w:r>
            <w:r w:rsidRPr="002A2539">
              <w:t>локировка на указанную сумму</w:t>
            </w:r>
          </w:p>
          <w:p w:rsidR="00F92198" w:rsidRPr="002A2539" w:rsidRDefault="00F92198" w:rsidP="00F92198">
            <w:pPr>
              <w:pStyle w:val="TableCellText"/>
              <w:numPr>
                <w:ilvl w:val="0"/>
                <w:numId w:val="8"/>
              </w:numPr>
            </w:pPr>
            <w:r w:rsidRPr="002A2539">
              <w:t>*</w:t>
            </w:r>
            <w:r>
              <w:rPr>
                <w:lang w:val="en-US"/>
              </w:rPr>
              <w:t>EXCESS</w:t>
            </w:r>
            <w:r w:rsidRPr="002A2539">
              <w:t xml:space="preserve"> — </w:t>
            </w:r>
            <w:r>
              <w:t>б</w:t>
            </w:r>
            <w:r w:rsidRPr="002A2539">
              <w:t xml:space="preserve">локировка на сумму </w:t>
            </w:r>
            <w:r>
              <w:t xml:space="preserve">всего остатка свыше указанной </w:t>
            </w:r>
            <w:r w:rsidRPr="002A2539">
              <w:t>суммы</w:t>
            </w:r>
          </w:p>
          <w:p w:rsidR="00F92198" w:rsidRPr="00E037E9" w:rsidRDefault="00F92198" w:rsidP="00F92198">
            <w:pPr>
              <w:pStyle w:val="TableCellText"/>
              <w:numPr>
                <w:ilvl w:val="0"/>
                <w:numId w:val="8"/>
              </w:numPr>
            </w:pPr>
            <w:r w:rsidRPr="002A2539">
              <w:t>*</w:t>
            </w:r>
            <w:r>
              <w:rPr>
                <w:lang w:val="en-US"/>
              </w:rPr>
              <w:t>PERCENT</w:t>
            </w:r>
            <w:r w:rsidRPr="002A2539">
              <w:t xml:space="preserve"> — </w:t>
            </w:r>
            <w:r>
              <w:t>б</w:t>
            </w:r>
            <w:r w:rsidRPr="002A2539">
              <w:t>локировка процента от суммы остатка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Pr="00613382" w:rsidRDefault="00A35E10" w:rsidP="00AD7D2B">
            <w:pPr>
              <w:pStyle w:val="TableCellCode"/>
            </w:pPr>
            <w:r>
              <w:t>Block.Amount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Char(23)</w:t>
            </w:r>
          </w:p>
        </w:tc>
        <w:tc>
          <w:tcPr>
            <w:tcW w:w="850" w:type="dxa"/>
          </w:tcPr>
          <w:p w:rsidR="00A35E10" w:rsidRPr="002A2539" w:rsidRDefault="00F92198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2A2539" w:rsidRDefault="00A35E10" w:rsidP="002A2539">
            <w:pPr>
              <w:pStyle w:val="TableCellText"/>
            </w:pPr>
            <w:r>
              <w:t>Сумма блокировки в валюте счёта</w:t>
            </w:r>
            <w:r w:rsidR="00142752">
              <w:t xml:space="preserve"> (в единицах валюты)</w:t>
            </w:r>
            <w:r>
              <w:t>.</w:t>
            </w:r>
          </w:p>
          <w:p w:rsidR="00F92198" w:rsidRPr="002A2539" w:rsidRDefault="00F92198" w:rsidP="002A2539">
            <w:pPr>
              <w:pStyle w:val="TableCellText"/>
            </w:pPr>
            <w:r>
              <w:t xml:space="preserve">Поле должно быть заполнено в случае </w:t>
            </w:r>
            <w:r>
              <w:rPr>
                <w:lang w:val="en-US"/>
              </w:rPr>
              <w:t>Block</w:t>
            </w:r>
            <w:r w:rsidRPr="002A2539">
              <w:t>.</w:t>
            </w:r>
            <w:r>
              <w:rPr>
                <w:lang w:val="en-US"/>
              </w:rPr>
              <w:t>AmountType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2A2539">
              <w:t xml:space="preserve"> ('*</w:t>
            </w:r>
            <w:r>
              <w:rPr>
                <w:lang w:val="en-US"/>
              </w:rPr>
              <w:t>AMOUNT</w:t>
            </w:r>
            <w:r w:rsidRPr="002A2539">
              <w:t>', '*</w:t>
            </w:r>
            <w:r>
              <w:rPr>
                <w:lang w:val="en-US"/>
              </w:rPr>
              <w:t>EXCESS</w:t>
            </w:r>
            <w:r w:rsidRPr="002A2539">
              <w:t>').</w:t>
            </w:r>
          </w:p>
        </w:tc>
      </w:tr>
      <w:tr w:rsidR="00F92198" w:rsidRPr="00736C63" w:rsidTr="00F9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F92198" w:rsidRPr="002A2539" w:rsidRDefault="00F92198" w:rsidP="00F92198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Block.Percent</w:t>
            </w:r>
          </w:p>
        </w:tc>
        <w:tc>
          <w:tcPr>
            <w:tcW w:w="1276" w:type="dxa"/>
          </w:tcPr>
          <w:p w:rsidR="00F92198" w:rsidRPr="002A2539" w:rsidRDefault="00F92198" w:rsidP="00F92198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Char(8)</w:t>
            </w:r>
          </w:p>
        </w:tc>
        <w:tc>
          <w:tcPr>
            <w:tcW w:w="850" w:type="dxa"/>
          </w:tcPr>
          <w:p w:rsidR="00F92198" w:rsidRPr="003F440E" w:rsidRDefault="00F92198" w:rsidP="00F92198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F92198" w:rsidRDefault="00F92198" w:rsidP="00F92198">
            <w:pPr>
              <w:pStyle w:val="TableCellText"/>
            </w:pPr>
            <w:r>
              <w:t>Процент от суммы остатка.</w:t>
            </w:r>
          </w:p>
          <w:p w:rsidR="00F92198" w:rsidRPr="003F440E" w:rsidRDefault="00F92198" w:rsidP="00F92198">
            <w:pPr>
              <w:pStyle w:val="TableCellText"/>
            </w:pPr>
            <w:r>
              <w:t xml:space="preserve">Поле должно быть заполнено в случае </w:t>
            </w:r>
            <w:r>
              <w:rPr>
                <w:lang w:val="en-US"/>
              </w:rPr>
              <w:t>Block</w:t>
            </w:r>
            <w:r w:rsidRPr="002A2539">
              <w:t>.</w:t>
            </w:r>
            <w:r>
              <w:rPr>
                <w:lang w:val="en-US"/>
              </w:rPr>
              <w:t>AmountType</w:t>
            </w:r>
            <w:r>
              <w:t xml:space="preserve"> = </w:t>
            </w:r>
            <w:r w:rsidRPr="003F440E">
              <w:t>'</w:t>
            </w:r>
            <w:r w:rsidRPr="002A2539">
              <w:t>*</w:t>
            </w:r>
            <w:r>
              <w:rPr>
                <w:lang w:val="en-US"/>
              </w:rPr>
              <w:t>PERCENT</w:t>
            </w:r>
            <w:r w:rsidRPr="003F440E">
              <w:t>'.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Pr="00613382" w:rsidRDefault="00A35E10" w:rsidP="00AD7D2B">
            <w:pPr>
              <w:pStyle w:val="TableCellCode"/>
            </w:pPr>
            <w:r>
              <w:t>Block</w:t>
            </w:r>
            <w:r w:rsidRPr="00B643A7">
              <w:t>.</w:t>
            </w:r>
            <w:r>
              <w:t>StartDate</w:t>
            </w:r>
          </w:p>
        </w:tc>
        <w:tc>
          <w:tcPr>
            <w:tcW w:w="1276" w:type="dxa"/>
          </w:tcPr>
          <w:p w:rsidR="00A35E10" w:rsidRPr="00613382" w:rsidRDefault="00A35E10" w:rsidP="00AD7D2B">
            <w:pPr>
              <w:pStyle w:val="TableCellText"/>
            </w:pPr>
            <w:r>
              <w:t>Char</w:t>
            </w:r>
            <w:r w:rsidRPr="00613382">
              <w:t>(8)</w:t>
            </w: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A54C07" w:rsidRDefault="00A35E10" w:rsidP="00AD7D2B">
            <w:pPr>
              <w:pStyle w:val="TableCellText"/>
            </w:pPr>
            <w:r>
              <w:t>Дата начала действия блокировки (в формате YYYYMMDD)</w:t>
            </w:r>
            <w:r w:rsidRPr="00A54C07">
              <w:t>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613382" w:rsidRDefault="00A35E10" w:rsidP="00AD7D2B">
            <w:pPr>
              <w:pStyle w:val="TableCellCode"/>
            </w:pPr>
            <w:r>
              <w:t>Block.EndDate</w:t>
            </w:r>
          </w:p>
        </w:tc>
        <w:tc>
          <w:tcPr>
            <w:tcW w:w="1276" w:type="dxa"/>
          </w:tcPr>
          <w:p w:rsidR="00A35E10" w:rsidRPr="00613382" w:rsidRDefault="00A35E10" w:rsidP="00AD7D2B">
            <w:pPr>
              <w:pStyle w:val="TableCellText"/>
            </w:pPr>
            <w:r>
              <w:t>Char</w:t>
            </w:r>
            <w:r w:rsidRPr="00613382">
              <w:t>(8)</w:t>
            </w: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A54C07" w:rsidRDefault="00A35E10" w:rsidP="00AD7D2B">
            <w:pPr>
              <w:pStyle w:val="TableCellText"/>
            </w:pPr>
            <w:r>
              <w:t>Дата конца действия блокировки (в формате YYYYMMDD).</w:t>
            </w:r>
          </w:p>
        </w:tc>
      </w:tr>
      <w:tr w:rsidR="00E8197D" w:rsidRPr="006618F2" w:rsidTr="00981BAD">
        <w:tc>
          <w:tcPr>
            <w:tcW w:w="2518" w:type="dxa"/>
          </w:tcPr>
          <w:p w:rsidR="00E8197D" w:rsidRPr="00E8197D" w:rsidRDefault="00E8197D" w:rsidP="00AD7D2B">
            <w:pPr>
              <w:pStyle w:val="TableCellCode"/>
              <w:rPr>
                <w:lang w:val="en-US"/>
              </w:rPr>
            </w:pPr>
            <w:r>
              <w:t>Block.ProjectTrnTyp</w:t>
            </w:r>
          </w:p>
        </w:tc>
        <w:tc>
          <w:tcPr>
            <w:tcW w:w="1276" w:type="dxa"/>
          </w:tcPr>
          <w:p w:rsidR="00E8197D" w:rsidRDefault="00E8197D" w:rsidP="00AD7D2B">
            <w:pPr>
              <w:pStyle w:val="TableCellText"/>
            </w:pPr>
            <w:r>
              <w:t>Char(2)</w:t>
            </w:r>
          </w:p>
        </w:tc>
        <w:tc>
          <w:tcPr>
            <w:tcW w:w="850" w:type="dxa"/>
          </w:tcPr>
          <w:p w:rsidR="00E8197D" w:rsidRDefault="00E8197D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E8197D" w:rsidRDefault="00E8197D" w:rsidP="00AD7D2B">
            <w:pPr>
              <w:pStyle w:val="TableCellText"/>
            </w:pPr>
            <w:r>
              <w:t>TransactionType для проджекта</w:t>
            </w:r>
            <w:r w:rsidRPr="0067145D">
              <w:t>.</w:t>
            </w:r>
          </w:p>
        </w:tc>
      </w:tr>
      <w:tr w:rsidR="00E8197D" w:rsidRPr="006618F2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8197D" w:rsidRPr="00E8197D" w:rsidRDefault="00E8197D" w:rsidP="00AD7D2B">
            <w:pPr>
              <w:pStyle w:val="TableCellCode"/>
              <w:rPr>
                <w:lang w:val="en-US"/>
              </w:rPr>
            </w:pPr>
            <w:r>
              <w:t>Block.ProjectTrnNbr</w:t>
            </w:r>
          </w:p>
        </w:tc>
        <w:tc>
          <w:tcPr>
            <w:tcW w:w="1276" w:type="dxa"/>
          </w:tcPr>
          <w:p w:rsidR="00E8197D" w:rsidRDefault="00E8197D" w:rsidP="00AD7D2B">
            <w:pPr>
              <w:pStyle w:val="TableCellText"/>
            </w:pPr>
            <w:r>
              <w:t>Char(6)</w:t>
            </w:r>
          </w:p>
        </w:tc>
        <w:tc>
          <w:tcPr>
            <w:tcW w:w="850" w:type="dxa"/>
          </w:tcPr>
          <w:p w:rsidR="00E8197D" w:rsidRDefault="00E8197D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E8197D" w:rsidRDefault="00E8197D" w:rsidP="00AD7D2B">
            <w:pPr>
              <w:pStyle w:val="TableCellText"/>
            </w:pPr>
            <w:r w:rsidRPr="0067145D">
              <w:t>TransactionNumber для проджекта</w:t>
            </w:r>
            <w:r>
              <w:t>.</w:t>
            </w:r>
          </w:p>
        </w:tc>
      </w:tr>
      <w:tr w:rsidR="00E14419" w:rsidRPr="006618F2" w:rsidTr="005910A3">
        <w:tc>
          <w:tcPr>
            <w:tcW w:w="2518" w:type="dxa"/>
          </w:tcPr>
          <w:p w:rsidR="00E14419" w:rsidRPr="00E14419" w:rsidRDefault="00E14419" w:rsidP="00E14419">
            <w:pPr>
              <w:pStyle w:val="TableCellCode"/>
              <w:rPr>
                <w:lang w:val="en-US"/>
              </w:rPr>
            </w:pPr>
            <w:r>
              <w:t>Block.Project</w:t>
            </w:r>
            <w:r>
              <w:rPr>
                <w:lang w:val="en-US"/>
              </w:rPr>
              <w:t>Narrative</w:t>
            </w:r>
          </w:p>
        </w:tc>
        <w:tc>
          <w:tcPr>
            <w:tcW w:w="1276" w:type="dxa"/>
          </w:tcPr>
          <w:p w:rsidR="00E14419" w:rsidRDefault="00E14419" w:rsidP="00E14419">
            <w:pPr>
              <w:pStyle w:val="TableCellText"/>
            </w:pPr>
            <w:r>
              <w:t>Char(</w:t>
            </w:r>
            <w:r>
              <w:rPr>
                <w:lang w:val="en-US"/>
              </w:rPr>
              <w:t>30</w:t>
            </w:r>
            <w:r>
              <w:t>)</w:t>
            </w:r>
          </w:p>
        </w:tc>
        <w:tc>
          <w:tcPr>
            <w:tcW w:w="850" w:type="dxa"/>
          </w:tcPr>
          <w:p w:rsidR="00E14419" w:rsidRPr="00E14419" w:rsidRDefault="00E14419" w:rsidP="005910A3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E14419" w:rsidRDefault="00311343" w:rsidP="00E14419">
            <w:pPr>
              <w:pStyle w:val="TableCellText"/>
            </w:pPr>
            <w:r>
              <w:t xml:space="preserve">Комментарий к </w:t>
            </w:r>
            <w:r w:rsidRPr="0067145D">
              <w:t>проджект</w:t>
            </w:r>
            <w:r>
              <w:t>у</w:t>
            </w:r>
            <w:r w:rsidR="00E14419">
              <w:t>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577231" w:rsidRDefault="00A35E10" w:rsidP="00AD7D2B">
            <w:pPr>
              <w:pStyle w:val="TableCellCode"/>
            </w:pPr>
            <w:r>
              <w:t>Block.UseOverdraft</w:t>
            </w:r>
          </w:p>
        </w:tc>
        <w:tc>
          <w:tcPr>
            <w:tcW w:w="1276" w:type="dxa"/>
          </w:tcPr>
          <w:p w:rsidR="00A35E10" w:rsidRPr="00577231" w:rsidRDefault="00A35E10" w:rsidP="00AD7D2B">
            <w:pPr>
              <w:pStyle w:val="TableCellText"/>
            </w:pPr>
            <w:r>
              <w:t>Char</w:t>
            </w:r>
            <w:r w:rsidRPr="00577231">
              <w:t>(1)</w:t>
            </w:r>
          </w:p>
        </w:tc>
        <w:tc>
          <w:tcPr>
            <w:tcW w:w="850" w:type="dxa"/>
          </w:tcPr>
          <w:p w:rsidR="00A35E10" w:rsidRPr="00A54C07" w:rsidRDefault="00655F77" w:rsidP="00655F77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A54C07" w:rsidRDefault="00A35E10" w:rsidP="00AD7D2B">
            <w:pPr>
              <w:pStyle w:val="TableCellText"/>
            </w:pPr>
            <w:r w:rsidRPr="00A54C07">
              <w:t>Учитывать ли</w:t>
            </w:r>
            <w:r>
              <w:t>мит овердрафта</w:t>
            </w:r>
            <w:r w:rsidRPr="00577231">
              <w:t>.</w:t>
            </w:r>
            <w:r w:rsidRPr="00D5072B">
              <w:t xml:space="preserve"> 0 </w:t>
            </w:r>
            <w:r>
              <w:t>—</w:t>
            </w:r>
            <w:r w:rsidR="00E8197D" w:rsidRPr="00C6616B">
              <w:t xml:space="preserve"> </w:t>
            </w:r>
            <w:r>
              <w:t>нет; 1 — да.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Pr="005943BF" w:rsidRDefault="00A35E10" w:rsidP="00AD7D2B">
            <w:pPr>
              <w:pStyle w:val="TableCellCode"/>
            </w:pPr>
            <w:r>
              <w:t>Block.</w:t>
            </w:r>
            <w:r w:rsidRPr="009B251F">
              <w:t>IgnoreBlockFlag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</w:t>
            </w:r>
            <w:r w:rsidRPr="00577231">
              <w:t>(1)</w:t>
            </w: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892824" w:rsidRDefault="00A35E10" w:rsidP="00AD7D2B">
            <w:pPr>
              <w:pStyle w:val="TableCellText"/>
            </w:pPr>
            <w:r>
              <w:t>Флаг обх</w:t>
            </w:r>
            <w:r w:rsidR="00142752">
              <w:t>ода блокировки all/credit/</w:t>
            </w:r>
            <w:r>
              <w:t>debit</w:t>
            </w:r>
            <w:r w:rsidRPr="00892824">
              <w:rPr>
                <w:rFonts w:cs="Arial"/>
                <w:szCs w:val="18"/>
              </w:rPr>
              <w:t xml:space="preserve">. </w:t>
            </w:r>
            <w:r w:rsidRPr="00D5072B">
              <w:t xml:space="preserve">0 </w:t>
            </w:r>
            <w:r>
              <w:t>—</w:t>
            </w:r>
            <w:r w:rsidR="00E8197D" w:rsidRPr="00C6616B">
              <w:t xml:space="preserve"> </w:t>
            </w:r>
            <w:r>
              <w:t>нет; 1 — да.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t>Block.IgnoreBalance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Char(1)</w:t>
            </w: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E037E9" w:rsidRDefault="00A35E10" w:rsidP="00AD7D2B">
            <w:pPr>
              <w:pStyle w:val="TableCellText"/>
              <w:rPr>
                <w:rFonts w:cs="Arial"/>
                <w:szCs w:val="18"/>
              </w:rPr>
            </w:pPr>
            <w:r>
              <w:t>Флаг игнорирования доступного остатка</w:t>
            </w:r>
            <w:r>
              <w:rPr>
                <w:rFonts w:cs="Arial"/>
                <w:szCs w:val="18"/>
              </w:rPr>
              <w:t xml:space="preserve">. </w:t>
            </w:r>
            <w:r w:rsidRPr="00D5072B">
              <w:t xml:space="preserve">0 </w:t>
            </w:r>
            <w:r>
              <w:t>—</w:t>
            </w:r>
            <w:r w:rsidR="00E8197D" w:rsidRPr="00C6616B">
              <w:t xml:space="preserve"> </w:t>
            </w:r>
            <w:r>
              <w:t>нет; 1 — да.</w:t>
            </w:r>
          </w:p>
        </w:tc>
      </w:tr>
      <w:tr w:rsidR="00A35E10" w:rsidRPr="001C49C1" w:rsidTr="00981BAD">
        <w:tc>
          <w:tcPr>
            <w:tcW w:w="2518" w:type="dxa"/>
          </w:tcPr>
          <w:p w:rsidR="00A35E10" w:rsidRPr="00A54C07" w:rsidRDefault="00A35E10" w:rsidP="00AD7D2B">
            <w:pPr>
              <w:pStyle w:val="TableCellCode"/>
            </w:pPr>
            <w:r>
              <w:t>Block.Comment</w:t>
            </w:r>
          </w:p>
        </w:tc>
        <w:tc>
          <w:tcPr>
            <w:tcW w:w="1276" w:type="dxa"/>
          </w:tcPr>
          <w:p w:rsidR="00A35E10" w:rsidRPr="001C49C1" w:rsidRDefault="00A35E10" w:rsidP="00AD7D2B">
            <w:pPr>
              <w:pStyle w:val="TableCellText"/>
            </w:pPr>
            <w:r>
              <w:t>Char(300)</w:t>
            </w:r>
          </w:p>
        </w:tc>
        <w:tc>
          <w:tcPr>
            <w:tcW w:w="850" w:type="dxa"/>
          </w:tcPr>
          <w:p w:rsidR="00A35E10" w:rsidRDefault="00283037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A54C07" w:rsidRDefault="00A35E10" w:rsidP="00AD7D2B">
            <w:pPr>
              <w:pStyle w:val="TableCellText"/>
            </w:pPr>
            <w:r>
              <w:t>Комментарий к блокировке.</w:t>
            </w:r>
          </w:p>
        </w:tc>
      </w:tr>
      <w:tr w:rsidR="00A35E10" w:rsidRPr="00C64EE5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Block.ParentID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>
              <w:t>Уникальный идентификатор</w:t>
            </w:r>
            <w:r w:rsidR="0030756D">
              <w:t xml:space="preserve"> </w:t>
            </w:r>
            <w:r>
              <w:t>родительской (основной) блокировки.</w:t>
            </w:r>
            <w:r w:rsidR="0030756D">
              <w:t xml:space="preserve"> </w:t>
            </w:r>
            <w:r w:rsidRPr="00181F42">
              <w:t>Составной атрибут</w:t>
            </w:r>
            <w:r>
              <w:t>.</w:t>
            </w:r>
          </w:p>
        </w:tc>
      </w:tr>
      <w:tr w:rsidR="00A35E10" w:rsidRPr="00181F42" w:rsidTr="00981BAD"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Block.ParentID.SystemCode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FB18A8" w:rsidRDefault="00A35E10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613382" w:rsidRDefault="00A35E10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lastRenderedPageBreak/>
              <w:t>Block.ParentID.Reference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181F42" w:rsidRDefault="00A35E10" w:rsidP="00AD7D2B">
            <w:pPr>
              <w:pStyle w:val="TableCellText"/>
            </w:pPr>
            <w:r>
              <w:t>Нет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</w:tbl>
    <w:p w:rsidR="00091D17" w:rsidRPr="00D0779B" w:rsidRDefault="00091D17" w:rsidP="00091D17">
      <w:pPr>
        <w:pStyle w:val="2"/>
      </w:pPr>
      <w:bookmarkStart w:id="821" w:name="_Toc422234765"/>
      <w:bookmarkStart w:id="822" w:name="_Toc403730239"/>
      <w:bookmarkStart w:id="823" w:name="_Toc403730647"/>
      <w:bookmarkStart w:id="824" w:name="_Toc403730779"/>
      <w:bookmarkStart w:id="825" w:name="_Toc403730978"/>
      <w:bookmarkStart w:id="826" w:name="_Toc403739515"/>
      <w:r>
        <w:t>Входящий</w:t>
      </w:r>
      <w:r w:rsidRPr="00D9798F">
        <w:t xml:space="preserve"> </w:t>
      </w:r>
      <w:r w:rsidRPr="00A754F2">
        <w:t>—</w:t>
      </w:r>
      <w:r w:rsidRPr="00091D17">
        <w:t xml:space="preserve"> </w:t>
      </w:r>
      <w:r w:rsidRPr="00A754F2">
        <w:t>Query</w:t>
      </w:r>
      <w:r>
        <w:rPr>
          <w:lang w:val="en-US"/>
        </w:rPr>
        <w:t>Pre</w:t>
      </w:r>
      <w:r w:rsidRPr="00A754F2">
        <w:t>Block</w:t>
      </w:r>
      <w:r>
        <w:rPr>
          <w:lang w:val="en-US"/>
        </w:rPr>
        <w:t>PartialAuthorize</w:t>
      </w:r>
      <w:r w:rsidRPr="00B42683">
        <w:t xml:space="preserve"> — </w:t>
      </w:r>
      <w:r>
        <w:t>частичная авторизация неподтверждённых блокировок</w:t>
      </w:r>
      <w:bookmarkEnd w:id="821"/>
    </w:p>
    <w:p w:rsidR="00091D17" w:rsidRDefault="00091D17" w:rsidP="00091D17">
      <w:pPr>
        <w:rPr>
          <w:lang w:val="ru-RU"/>
        </w:rPr>
      </w:pPr>
      <w:r>
        <w:rPr>
          <w:lang w:val="ru-RU"/>
        </w:rPr>
        <w:t xml:space="preserve">Сообщение </w:t>
      </w:r>
      <w:bookmarkStart w:id="827" w:name="_Hlk407355412"/>
      <w:r w:rsidRPr="00091D17">
        <w:rPr>
          <w:rStyle w:val="Function"/>
        </w:rPr>
        <w:t>QueryPreBlockPartialAuthorize</w:t>
      </w:r>
      <w:r w:rsidRPr="006618F2">
        <w:rPr>
          <w:lang w:val="ru-RU"/>
        </w:rPr>
        <w:t xml:space="preserve"> </w:t>
      </w:r>
      <w:bookmarkEnd w:id="827"/>
      <w:r>
        <w:rPr>
          <w:lang w:val="ru-RU"/>
        </w:rPr>
        <w:t>содержит список не</w:t>
      </w:r>
      <w:r w:rsidRPr="006446E1">
        <w:rPr>
          <w:lang w:val="ru-RU"/>
        </w:rPr>
        <w:t xml:space="preserve">подтверждённых </w:t>
      </w:r>
      <w:r>
        <w:rPr>
          <w:lang w:val="ru-RU"/>
        </w:rPr>
        <w:t>блокировок, которые необходимо частично авторизовать.</w:t>
      </w:r>
    </w:p>
    <w:p w:rsidR="00091D17" w:rsidRDefault="00091D17" w:rsidP="00091D17">
      <w:pPr>
        <w:rPr>
          <w:lang w:val="ru-RU"/>
        </w:rPr>
      </w:pPr>
      <w:r>
        <w:rPr>
          <w:lang w:val="ru-RU"/>
        </w:rPr>
        <w:t xml:space="preserve">Формат сообщения идентичен формату </w:t>
      </w:r>
      <w:r w:rsidRPr="00C90E63">
        <w:rPr>
          <w:rStyle w:val="Function"/>
        </w:rPr>
        <w:t>QueryAmountBlock</w:t>
      </w:r>
      <w:r>
        <w:rPr>
          <w:rStyle w:val="Function"/>
          <w:lang w:val="en-US"/>
        </w:rPr>
        <w:t>Create</w:t>
      </w:r>
      <w:r>
        <w:rPr>
          <w:lang w:val="ru-RU"/>
        </w:rPr>
        <w:t xml:space="preserve"> со следующими исключениями:</w:t>
      </w:r>
    </w:p>
    <w:p w:rsidR="00091D17" w:rsidRDefault="00091D17" w:rsidP="00091D17">
      <w:pPr>
        <w:pStyle w:val="L3"/>
      </w:pPr>
      <w:r>
        <w:t>П</w:t>
      </w:r>
      <w:r w:rsidRPr="00091D17">
        <w:t>оле MessageFormat должно содержать константу «QueryPreBlockPartialAuthorize».</w:t>
      </w:r>
    </w:p>
    <w:p w:rsidR="00091D17" w:rsidRPr="00091D17" w:rsidRDefault="00091D17" w:rsidP="00091D17">
      <w:pPr>
        <w:pStyle w:val="L3"/>
      </w:pPr>
      <w:r>
        <w:t>Поле Block.</w:t>
      </w:r>
      <w:r>
        <w:rPr>
          <w:lang w:val="en-US"/>
        </w:rPr>
        <w:t>PreBlock</w:t>
      </w:r>
      <w:r>
        <w:t>ID обязательно для заполнения.</w:t>
      </w:r>
    </w:p>
    <w:p w:rsidR="00D2014D" w:rsidRPr="00D0779B" w:rsidRDefault="00D2014D" w:rsidP="00724976">
      <w:pPr>
        <w:pStyle w:val="2"/>
      </w:pPr>
      <w:bookmarkStart w:id="828" w:name="_Toc422234766"/>
      <w:r>
        <w:t>Входящий</w:t>
      </w:r>
      <w:r w:rsidR="00D9798F">
        <w:rPr>
          <w:lang w:val="en-US"/>
        </w:rPr>
        <w:t xml:space="preserve"> </w:t>
      </w:r>
      <w:r w:rsidRPr="00A754F2">
        <w:t>—</w:t>
      </w:r>
      <w:bookmarkEnd w:id="819"/>
      <w:r w:rsidR="00D9798F">
        <w:rPr>
          <w:lang w:val="en-US"/>
        </w:rPr>
        <w:t xml:space="preserve"> </w:t>
      </w:r>
      <w:r w:rsidR="003B5107" w:rsidRPr="00A754F2">
        <w:t>QueryAmountBlock</w:t>
      </w:r>
      <w:r w:rsidR="003B5107">
        <w:rPr>
          <w:lang w:val="en-US"/>
        </w:rPr>
        <w:t>Cancel</w:t>
      </w:r>
      <w:r w:rsidR="003B5107" w:rsidRPr="00B42683">
        <w:t xml:space="preserve"> — </w:t>
      </w:r>
      <w:r w:rsidR="003B5107">
        <w:t>удаление блокировок</w:t>
      </w:r>
      <w:bookmarkEnd w:id="822"/>
      <w:bookmarkEnd w:id="823"/>
      <w:bookmarkEnd w:id="824"/>
      <w:bookmarkEnd w:id="825"/>
      <w:bookmarkEnd w:id="826"/>
      <w:bookmarkEnd w:id="828"/>
    </w:p>
    <w:p w:rsidR="00D2014D" w:rsidRPr="008A60FE" w:rsidRDefault="00D2014D" w:rsidP="00D91334">
      <w:pPr>
        <w:rPr>
          <w:lang w:val="ru-RU"/>
        </w:rPr>
      </w:pPr>
      <w:r>
        <w:rPr>
          <w:lang w:val="ru-RU"/>
        </w:rPr>
        <w:t xml:space="preserve">Сообщение </w:t>
      </w:r>
      <w:r w:rsidRPr="00C90E63">
        <w:rPr>
          <w:rStyle w:val="Function"/>
        </w:rPr>
        <w:t>QueryAmountBlock</w:t>
      </w:r>
      <w:r>
        <w:rPr>
          <w:rStyle w:val="Function"/>
          <w:lang w:val="en-US"/>
        </w:rPr>
        <w:t>Cancel</w:t>
      </w:r>
      <w:r w:rsidR="0030756D" w:rsidRPr="006618F2">
        <w:rPr>
          <w:lang w:val="ru-RU"/>
        </w:rPr>
        <w:t xml:space="preserve"> </w:t>
      </w:r>
      <w:r>
        <w:rPr>
          <w:lang w:val="ru-RU"/>
        </w:rPr>
        <w:t xml:space="preserve">содержит </w:t>
      </w:r>
      <w:r w:rsidR="00E75D8B">
        <w:rPr>
          <w:lang w:val="ru-RU"/>
        </w:rPr>
        <w:t xml:space="preserve">список </w:t>
      </w:r>
      <w:r>
        <w:rPr>
          <w:lang w:val="ru-RU"/>
        </w:rPr>
        <w:t>блокиров</w:t>
      </w:r>
      <w:r w:rsidR="00E75D8B">
        <w:rPr>
          <w:lang w:val="ru-RU"/>
        </w:rPr>
        <w:t>о</w:t>
      </w:r>
      <w:r>
        <w:rPr>
          <w:lang w:val="ru-RU"/>
        </w:rPr>
        <w:t>к</w:t>
      </w:r>
      <w:r w:rsidR="007D4216">
        <w:rPr>
          <w:lang w:val="ru-RU"/>
        </w:rPr>
        <w:t xml:space="preserve"> (подтверждённ</w:t>
      </w:r>
      <w:r w:rsidR="00E75D8B">
        <w:rPr>
          <w:lang w:val="ru-RU"/>
        </w:rPr>
        <w:t>ых</w:t>
      </w:r>
      <w:r w:rsidR="007D4216">
        <w:rPr>
          <w:lang w:val="ru-RU"/>
        </w:rPr>
        <w:t xml:space="preserve"> или неподтверждённ</w:t>
      </w:r>
      <w:r w:rsidR="00E75D8B">
        <w:rPr>
          <w:lang w:val="ru-RU"/>
        </w:rPr>
        <w:t>ых</w:t>
      </w:r>
      <w:r w:rsidR="007D4216">
        <w:rPr>
          <w:lang w:val="ru-RU"/>
        </w:rPr>
        <w:t>)</w:t>
      </w:r>
      <w:r>
        <w:rPr>
          <w:lang w:val="ru-RU"/>
        </w:rPr>
        <w:t>, котор</w:t>
      </w:r>
      <w:r w:rsidR="00E75D8B">
        <w:rPr>
          <w:lang w:val="ru-RU"/>
        </w:rPr>
        <w:t>ые</w:t>
      </w:r>
      <w:r>
        <w:rPr>
          <w:lang w:val="ru-RU"/>
        </w:rPr>
        <w:t xml:space="preserve"> необходимо </w:t>
      </w:r>
      <w:r w:rsidR="003B5107">
        <w:rPr>
          <w:lang w:val="ru-RU"/>
        </w:rPr>
        <w:t>удалить</w:t>
      </w:r>
      <w:r>
        <w:rPr>
          <w:lang w:val="ru-RU"/>
        </w:rPr>
        <w:t>.</w:t>
      </w:r>
    </w:p>
    <w:p w:rsidR="00D2014D" w:rsidRDefault="00D2014D" w:rsidP="0039127A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0"/>
        <w:gridCol w:w="5670"/>
      </w:tblGrid>
      <w:tr w:rsidR="00FB18A8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B18A8" w:rsidRPr="00035F4D" w:rsidRDefault="00FB18A8" w:rsidP="00AD7D2B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FB18A8" w:rsidRPr="00035F4D" w:rsidRDefault="00FB18A8" w:rsidP="00AD7D2B">
            <w:pPr>
              <w:pStyle w:val="TableCellText"/>
            </w:pPr>
            <w:r>
              <w:t>Тип</w:t>
            </w:r>
          </w:p>
        </w:tc>
        <w:tc>
          <w:tcPr>
            <w:tcW w:w="850" w:type="dxa"/>
          </w:tcPr>
          <w:p w:rsidR="00FB18A8" w:rsidRPr="00035F4D" w:rsidRDefault="00FB18A8" w:rsidP="00AD7D2B">
            <w:pPr>
              <w:pStyle w:val="TableCellText"/>
            </w:pPr>
            <w:r>
              <w:t>Обяз.</w:t>
            </w:r>
          </w:p>
        </w:tc>
        <w:tc>
          <w:tcPr>
            <w:tcW w:w="5670" w:type="dxa"/>
          </w:tcPr>
          <w:p w:rsidR="00FB18A8" w:rsidRPr="00035F4D" w:rsidRDefault="00FB18A8" w:rsidP="00AD7D2B">
            <w:pPr>
              <w:pStyle w:val="TableCellText"/>
            </w:pPr>
            <w:r w:rsidRPr="00035F4D">
              <w:t>Описание</w:t>
            </w:r>
          </w:p>
        </w:tc>
      </w:tr>
      <w:tr w:rsidR="00FB18A8" w:rsidRPr="00736C63" w:rsidTr="00981BAD">
        <w:tc>
          <w:tcPr>
            <w:tcW w:w="2518" w:type="dxa"/>
          </w:tcPr>
          <w:p w:rsidR="00FB18A8" w:rsidRPr="00D47638" w:rsidRDefault="00FB18A8" w:rsidP="00AD7D2B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FB18A8" w:rsidRDefault="00FB18A8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FB18A8" w:rsidRDefault="00FB18A8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FB18A8" w:rsidRDefault="00FB18A8" w:rsidP="00AD7D2B">
            <w:pPr>
              <w:pStyle w:val="TableCellText"/>
            </w:pPr>
            <w:r>
              <w:t>Константа «</w:t>
            </w:r>
            <w:r w:rsidRPr="00A754F2">
              <w:t>QueryAmountBlock</w:t>
            </w:r>
            <w:r>
              <w:t>Cancel». Идентифицирует формат сообщения.</w:t>
            </w:r>
          </w:p>
        </w:tc>
      </w:tr>
      <w:tr w:rsidR="00A35E10" w:rsidRPr="00CC4729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A35E10" w:rsidRDefault="00A35E10" w:rsidP="00AD7D2B">
            <w:pPr>
              <w:pStyle w:val="TableCellCode"/>
            </w:pPr>
            <w:r>
              <w:t>RequestID</w:t>
            </w:r>
          </w:p>
        </w:tc>
        <w:tc>
          <w:tcPr>
            <w:tcW w:w="1276" w:type="dxa"/>
          </w:tcPr>
          <w:p w:rsidR="00A35E10" w:rsidRDefault="00A35E10" w:rsidP="0070610F">
            <w:pPr>
              <w:pStyle w:val="TableCellText"/>
            </w:pPr>
            <w:r>
              <w:t>Char(</w:t>
            </w:r>
            <w:r w:rsidR="0070610F">
              <w:rPr>
                <w:lang w:val="en-US"/>
              </w:rPr>
              <w:t>64</w:t>
            </w:r>
            <w:r>
              <w:t>)</w:t>
            </w:r>
          </w:p>
        </w:tc>
        <w:tc>
          <w:tcPr>
            <w:tcW w:w="850" w:type="dxa"/>
          </w:tcPr>
          <w:p w:rsidR="00A35E10" w:rsidRP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Default="00A35E10" w:rsidP="00AD7D2B">
            <w:pPr>
              <w:pStyle w:val="TableCellText"/>
            </w:pPr>
            <w:r>
              <w:t>Уникальный идентификатор запроса</w:t>
            </w:r>
            <w:r w:rsidR="00142752">
              <w:t>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t>Block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B42683" w:rsidRDefault="00A35E10" w:rsidP="00F21318">
            <w:pPr>
              <w:pStyle w:val="TableCellText"/>
            </w:pPr>
            <w:r>
              <w:t xml:space="preserve">Блокировка. </w:t>
            </w:r>
            <w:r w:rsidRPr="00B42683">
              <w:t>Данная группа повторяется многократно.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Block.ID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>
              <w:t xml:space="preserve">Уникальный идентификатор блокировки. </w:t>
            </w:r>
            <w:r w:rsidRPr="00181F42">
              <w:t>Составной атрибут</w:t>
            </w:r>
            <w:r>
              <w:t>.</w:t>
            </w:r>
          </w:p>
        </w:tc>
      </w:tr>
      <w:tr w:rsidR="00A35E10" w:rsidRPr="00181F42" w:rsidTr="00981BAD"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Block.ID.SystemCode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D5072B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613382" w:rsidRDefault="00A35E10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t>Block.ID.Reference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181F42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</w:tbl>
    <w:p w:rsidR="008A71B1" w:rsidRPr="00D0779B" w:rsidRDefault="008A71B1" w:rsidP="008A71B1">
      <w:pPr>
        <w:pStyle w:val="2"/>
      </w:pPr>
      <w:bookmarkStart w:id="829" w:name="_Toc403730240"/>
      <w:bookmarkStart w:id="830" w:name="_Toc403730648"/>
      <w:bookmarkStart w:id="831" w:name="_Toc403730780"/>
      <w:bookmarkStart w:id="832" w:name="_Toc403730979"/>
      <w:bookmarkStart w:id="833" w:name="_Toc403739516"/>
      <w:bookmarkStart w:id="834" w:name="_Toc422234767"/>
      <w:r>
        <w:t>Входящий</w:t>
      </w:r>
      <w:r w:rsidR="00D9798F" w:rsidRPr="00D9798F">
        <w:t xml:space="preserve"> </w:t>
      </w:r>
      <w:r w:rsidRPr="00A754F2">
        <w:t>—</w:t>
      </w:r>
      <w:r w:rsidR="00D9798F" w:rsidRPr="00D9798F">
        <w:t xml:space="preserve"> </w:t>
      </w:r>
      <w:r w:rsidRPr="00A754F2">
        <w:t>QueryAmountBlock</w:t>
      </w:r>
      <w:r>
        <w:rPr>
          <w:lang w:val="en-US"/>
        </w:rPr>
        <w:t>Reverse</w:t>
      </w:r>
      <w:r w:rsidRPr="00B42683">
        <w:t xml:space="preserve"> — </w:t>
      </w:r>
      <w:r w:rsidRPr="008A71B1">
        <w:t>перевод подтвержд</w:t>
      </w:r>
      <w:r>
        <w:t>ё</w:t>
      </w:r>
      <w:r w:rsidRPr="008A71B1">
        <w:t>нных блокировок в неподтвержд</w:t>
      </w:r>
      <w:r>
        <w:t>ё</w:t>
      </w:r>
      <w:r w:rsidRPr="008A71B1">
        <w:t>нные</w:t>
      </w:r>
      <w:bookmarkEnd w:id="829"/>
      <w:bookmarkEnd w:id="830"/>
      <w:bookmarkEnd w:id="831"/>
      <w:bookmarkEnd w:id="832"/>
      <w:bookmarkEnd w:id="833"/>
      <w:bookmarkEnd w:id="834"/>
    </w:p>
    <w:p w:rsidR="008A71B1" w:rsidRPr="008A60FE" w:rsidRDefault="008A71B1" w:rsidP="00D91334">
      <w:pPr>
        <w:rPr>
          <w:lang w:val="ru-RU"/>
        </w:rPr>
      </w:pPr>
      <w:r>
        <w:rPr>
          <w:lang w:val="ru-RU"/>
        </w:rPr>
        <w:t xml:space="preserve">Сообщение </w:t>
      </w:r>
      <w:r w:rsidRPr="00C90E63">
        <w:rPr>
          <w:rStyle w:val="Function"/>
        </w:rPr>
        <w:t>QueryAmountBlock</w:t>
      </w:r>
      <w:r>
        <w:rPr>
          <w:rStyle w:val="Function"/>
          <w:lang w:val="en-US"/>
        </w:rPr>
        <w:t>Reverse</w:t>
      </w:r>
      <w:r w:rsidR="0030756D" w:rsidRPr="006618F2">
        <w:rPr>
          <w:lang w:val="ru-RU"/>
        </w:rPr>
        <w:t xml:space="preserve"> </w:t>
      </w:r>
      <w:r>
        <w:rPr>
          <w:lang w:val="ru-RU"/>
        </w:rPr>
        <w:t xml:space="preserve">содержит </w:t>
      </w:r>
      <w:r w:rsidR="00E75D8B">
        <w:rPr>
          <w:lang w:val="ru-RU"/>
        </w:rPr>
        <w:t xml:space="preserve">список </w:t>
      </w:r>
      <w:r>
        <w:rPr>
          <w:lang w:val="ru-RU"/>
        </w:rPr>
        <w:t>подтверждённ</w:t>
      </w:r>
      <w:r w:rsidR="00E75D8B">
        <w:rPr>
          <w:lang w:val="ru-RU"/>
        </w:rPr>
        <w:t>ых</w:t>
      </w:r>
      <w:r>
        <w:rPr>
          <w:lang w:val="ru-RU"/>
        </w:rPr>
        <w:t xml:space="preserve"> блокиров</w:t>
      </w:r>
      <w:r w:rsidR="00E75D8B">
        <w:rPr>
          <w:lang w:val="ru-RU"/>
        </w:rPr>
        <w:t>о</w:t>
      </w:r>
      <w:r>
        <w:rPr>
          <w:lang w:val="ru-RU"/>
        </w:rPr>
        <w:t>к, котор</w:t>
      </w:r>
      <w:r w:rsidR="00E75D8B">
        <w:rPr>
          <w:lang w:val="ru-RU"/>
        </w:rPr>
        <w:t>ые</w:t>
      </w:r>
      <w:r>
        <w:rPr>
          <w:lang w:val="ru-RU"/>
        </w:rPr>
        <w:t xml:space="preserve"> необходимо перевести в неподтверждённ</w:t>
      </w:r>
      <w:r w:rsidR="00E75D8B">
        <w:rPr>
          <w:lang w:val="ru-RU"/>
        </w:rPr>
        <w:t>ые</w:t>
      </w:r>
      <w:r>
        <w:rPr>
          <w:lang w:val="ru-RU"/>
        </w:rPr>
        <w:t>.</w:t>
      </w:r>
    </w:p>
    <w:p w:rsidR="008A71B1" w:rsidRPr="00A25F84" w:rsidRDefault="008A71B1" w:rsidP="0039127A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0"/>
        <w:gridCol w:w="5670"/>
      </w:tblGrid>
      <w:tr w:rsidR="00FB18A8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B18A8" w:rsidRPr="00035F4D" w:rsidRDefault="00FB18A8" w:rsidP="00AD7D2B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FB18A8" w:rsidRPr="00035F4D" w:rsidRDefault="00FB18A8" w:rsidP="00AD7D2B">
            <w:pPr>
              <w:pStyle w:val="TableCellText"/>
            </w:pPr>
            <w:r>
              <w:t>Тип</w:t>
            </w:r>
          </w:p>
        </w:tc>
        <w:tc>
          <w:tcPr>
            <w:tcW w:w="850" w:type="dxa"/>
          </w:tcPr>
          <w:p w:rsidR="00FB18A8" w:rsidRPr="00035F4D" w:rsidRDefault="00FB18A8" w:rsidP="00AD7D2B">
            <w:pPr>
              <w:pStyle w:val="TableCellText"/>
            </w:pPr>
            <w:r>
              <w:t>Обяз.</w:t>
            </w:r>
          </w:p>
        </w:tc>
        <w:tc>
          <w:tcPr>
            <w:tcW w:w="5670" w:type="dxa"/>
          </w:tcPr>
          <w:p w:rsidR="00FB18A8" w:rsidRPr="00035F4D" w:rsidRDefault="00FB18A8" w:rsidP="00AD7D2B">
            <w:pPr>
              <w:pStyle w:val="TableCellText"/>
            </w:pPr>
            <w:r w:rsidRPr="00035F4D">
              <w:t>Описание</w:t>
            </w:r>
          </w:p>
        </w:tc>
      </w:tr>
      <w:tr w:rsidR="00FB18A8" w:rsidRPr="00736C63" w:rsidTr="00981BAD">
        <w:tc>
          <w:tcPr>
            <w:tcW w:w="2518" w:type="dxa"/>
          </w:tcPr>
          <w:p w:rsidR="00FB18A8" w:rsidRPr="00D47638" w:rsidRDefault="00FB18A8" w:rsidP="00AD7D2B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FB18A8" w:rsidRDefault="00FB18A8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FB18A8" w:rsidRDefault="00FB18A8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FB18A8" w:rsidRDefault="00FB18A8" w:rsidP="00AD7D2B">
            <w:pPr>
              <w:pStyle w:val="TableCellText"/>
            </w:pPr>
            <w:r>
              <w:t>Константа «</w:t>
            </w:r>
            <w:r w:rsidRPr="00A754F2">
              <w:t>QueryAmountBlock</w:t>
            </w:r>
            <w:r>
              <w:t>Reverse». Идентифицирует формат сообщения.</w:t>
            </w:r>
          </w:p>
        </w:tc>
      </w:tr>
      <w:tr w:rsidR="00A35E10" w:rsidRPr="00CC4729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A35E10" w:rsidRDefault="00A35E10" w:rsidP="00AD7D2B">
            <w:pPr>
              <w:pStyle w:val="TableCellCode"/>
            </w:pPr>
            <w:r>
              <w:t>RequestID</w:t>
            </w:r>
          </w:p>
        </w:tc>
        <w:tc>
          <w:tcPr>
            <w:tcW w:w="1276" w:type="dxa"/>
          </w:tcPr>
          <w:p w:rsidR="00A35E10" w:rsidRDefault="00A35E10" w:rsidP="0070610F">
            <w:pPr>
              <w:pStyle w:val="TableCellText"/>
            </w:pPr>
            <w:r>
              <w:t>Char(</w:t>
            </w:r>
            <w:r w:rsidR="0070610F">
              <w:rPr>
                <w:lang w:val="en-US"/>
              </w:rPr>
              <w:t>64</w:t>
            </w:r>
            <w:r>
              <w:t>)</w:t>
            </w:r>
          </w:p>
        </w:tc>
        <w:tc>
          <w:tcPr>
            <w:tcW w:w="850" w:type="dxa"/>
          </w:tcPr>
          <w:p w:rsidR="00A35E10" w:rsidRP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Default="00A35E10" w:rsidP="00AD7D2B">
            <w:pPr>
              <w:pStyle w:val="TableCellText"/>
            </w:pPr>
            <w:r>
              <w:t>Уникальный идентификатор запроса</w:t>
            </w:r>
            <w:r w:rsidR="00142752">
              <w:t>.</w:t>
            </w:r>
          </w:p>
        </w:tc>
      </w:tr>
      <w:tr w:rsidR="00A35E10" w:rsidRPr="00736C63" w:rsidTr="00981BAD"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lastRenderedPageBreak/>
              <w:t>Block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B42683" w:rsidRDefault="00A35E10" w:rsidP="00F21318">
            <w:pPr>
              <w:pStyle w:val="TableCellText"/>
            </w:pPr>
            <w:r>
              <w:t xml:space="preserve">Блокировка. </w:t>
            </w:r>
            <w:r w:rsidRPr="00B42683">
              <w:t>Данная группа повторяется многократно.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Block.ID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</w:p>
        </w:tc>
        <w:tc>
          <w:tcPr>
            <w:tcW w:w="850" w:type="dxa"/>
          </w:tcPr>
          <w:p w:rsid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>
              <w:t xml:space="preserve">Уникальный идентификатор блокировки. </w:t>
            </w:r>
            <w:r w:rsidRPr="00181F42">
              <w:t>Составной атрибут</w:t>
            </w:r>
            <w:r>
              <w:t>.</w:t>
            </w:r>
          </w:p>
        </w:tc>
      </w:tr>
      <w:tr w:rsidR="00A35E10" w:rsidRPr="00181F42" w:rsidTr="00981BAD">
        <w:tc>
          <w:tcPr>
            <w:tcW w:w="2518" w:type="dxa"/>
          </w:tcPr>
          <w:p w:rsidR="00A35E10" w:rsidRPr="00181F42" w:rsidRDefault="00A35E10" w:rsidP="00AD7D2B">
            <w:pPr>
              <w:pStyle w:val="TableCellCode"/>
            </w:pPr>
            <w:r>
              <w:t>Block.ID.SystemCode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D5072B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613382" w:rsidRDefault="00A35E10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A35E10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Default="00A35E10" w:rsidP="00AD7D2B">
            <w:pPr>
              <w:pStyle w:val="TableCellCode"/>
            </w:pPr>
            <w:r>
              <w:t>Block.ID.Reference</w:t>
            </w:r>
          </w:p>
        </w:tc>
        <w:tc>
          <w:tcPr>
            <w:tcW w:w="1276" w:type="dxa"/>
          </w:tcPr>
          <w:p w:rsidR="00A35E10" w:rsidRDefault="00A35E10" w:rsidP="00AD7D2B">
            <w:pPr>
              <w:pStyle w:val="TableCellText"/>
            </w:pPr>
            <w:r>
              <w:t>Char(32)</w:t>
            </w:r>
          </w:p>
        </w:tc>
        <w:tc>
          <w:tcPr>
            <w:tcW w:w="850" w:type="dxa"/>
          </w:tcPr>
          <w:p w:rsidR="00A35E10" w:rsidRPr="00181F42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70" w:type="dxa"/>
          </w:tcPr>
          <w:p w:rsidR="00A35E10" w:rsidRPr="00181F42" w:rsidRDefault="00A35E10" w:rsidP="00AD7D2B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</w:tbl>
    <w:p w:rsidR="008E03FA" w:rsidRPr="000B19BF" w:rsidRDefault="008E03FA" w:rsidP="00724976">
      <w:pPr>
        <w:pStyle w:val="2"/>
      </w:pPr>
      <w:bookmarkStart w:id="835" w:name="_Ref361303458"/>
      <w:bookmarkStart w:id="836" w:name="_Toc403730241"/>
      <w:bookmarkStart w:id="837" w:name="_Toc403730649"/>
      <w:bookmarkStart w:id="838" w:name="_Toc403730781"/>
      <w:bookmarkStart w:id="839" w:name="_Toc403730980"/>
      <w:bookmarkStart w:id="840" w:name="_Toc403739517"/>
      <w:bookmarkStart w:id="841" w:name="_Toc422234768"/>
      <w:bookmarkStart w:id="842" w:name="_Ref357764456"/>
      <w:r>
        <w:t>Входящий</w:t>
      </w:r>
      <w:r w:rsidRPr="000B19BF">
        <w:t xml:space="preserve"> — </w:t>
      </w:r>
      <w:r w:rsidR="008A71B1">
        <w:rPr>
          <w:lang w:val="en-US"/>
        </w:rPr>
        <w:t>QueryMovementCreate</w:t>
      </w:r>
      <w:r w:rsidR="008A71B1" w:rsidRPr="008A71B1">
        <w:t xml:space="preserve"> — </w:t>
      </w:r>
      <w:r w:rsidR="008A71B1">
        <w:rPr>
          <w:lang w:val="en-US"/>
        </w:rPr>
        <w:t>c</w:t>
      </w:r>
      <w:r>
        <w:t>оздание движени</w:t>
      </w:r>
      <w:r w:rsidR="008A71B1">
        <w:t>й</w:t>
      </w:r>
      <w:bookmarkEnd w:id="835"/>
      <w:bookmarkEnd w:id="836"/>
      <w:bookmarkEnd w:id="837"/>
      <w:bookmarkEnd w:id="838"/>
      <w:bookmarkEnd w:id="839"/>
      <w:bookmarkEnd w:id="840"/>
      <w:bookmarkEnd w:id="841"/>
    </w:p>
    <w:p w:rsidR="008E03FA" w:rsidRDefault="008E03FA" w:rsidP="00D91334">
      <w:pPr>
        <w:rPr>
          <w:lang w:val="ru-RU"/>
        </w:rPr>
      </w:pPr>
      <w:r>
        <w:rPr>
          <w:lang w:val="ru-RU"/>
        </w:rPr>
        <w:t>Сообщение</w:t>
      </w:r>
      <w:r w:rsidR="00A45A86">
        <w:rPr>
          <w:lang w:val="ru-RU"/>
        </w:rPr>
        <w:t xml:space="preserve"> </w:t>
      </w:r>
      <w:r w:rsidRPr="008E03FA">
        <w:rPr>
          <w:rStyle w:val="Function"/>
        </w:rPr>
        <w:t>QueryMovementCreate</w:t>
      </w:r>
      <w:r w:rsidR="0030756D" w:rsidRPr="006618F2">
        <w:rPr>
          <w:lang w:val="ru-RU"/>
        </w:rPr>
        <w:t xml:space="preserve"> </w:t>
      </w:r>
      <w:r>
        <w:rPr>
          <w:lang w:val="ru-RU"/>
        </w:rPr>
        <w:t>содержит</w:t>
      </w:r>
      <w:r w:rsidR="008A71B1">
        <w:rPr>
          <w:lang w:val="ru-RU"/>
        </w:rPr>
        <w:t xml:space="preserve"> список</w:t>
      </w:r>
      <w:r w:rsidR="00A45A86">
        <w:rPr>
          <w:lang w:val="ru-RU"/>
        </w:rPr>
        <w:t xml:space="preserve"> </w:t>
      </w:r>
      <w:r w:rsidR="008A71B1">
        <w:rPr>
          <w:lang w:val="ru-RU"/>
        </w:rPr>
        <w:t>движений, которые необходимо создать</w:t>
      </w:r>
      <w:r w:rsidRPr="000B19BF">
        <w:rPr>
          <w:lang w:val="ru-RU"/>
        </w:rPr>
        <w:t>.</w:t>
      </w:r>
    </w:p>
    <w:p w:rsidR="008A71B1" w:rsidRPr="00A25F84" w:rsidRDefault="008A71B1" w:rsidP="0039127A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1"/>
        <w:gridCol w:w="5669"/>
      </w:tblGrid>
      <w:tr w:rsidR="000C0D1B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0C0D1B" w:rsidRPr="00035F4D" w:rsidRDefault="000C0D1B" w:rsidP="00AD7D2B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0C0D1B" w:rsidRPr="00035F4D" w:rsidRDefault="000C0D1B" w:rsidP="00AD7D2B">
            <w:pPr>
              <w:pStyle w:val="TableCellText"/>
            </w:pPr>
            <w:r>
              <w:t>Тип</w:t>
            </w:r>
          </w:p>
        </w:tc>
        <w:tc>
          <w:tcPr>
            <w:tcW w:w="851" w:type="dxa"/>
          </w:tcPr>
          <w:p w:rsidR="000C0D1B" w:rsidRPr="00035F4D" w:rsidRDefault="000C0D1B" w:rsidP="00AD7D2B">
            <w:pPr>
              <w:pStyle w:val="TableCellText"/>
            </w:pPr>
            <w:r>
              <w:t>Обяз.</w:t>
            </w:r>
          </w:p>
        </w:tc>
        <w:tc>
          <w:tcPr>
            <w:tcW w:w="5669" w:type="dxa"/>
          </w:tcPr>
          <w:p w:rsidR="000C0D1B" w:rsidRPr="00035F4D" w:rsidRDefault="000C0D1B" w:rsidP="00AD7D2B">
            <w:pPr>
              <w:pStyle w:val="TableCellText"/>
            </w:pPr>
            <w:r w:rsidRPr="00035F4D">
              <w:t>Описание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Pr="00D47638" w:rsidRDefault="000C0D1B" w:rsidP="00AD7D2B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Default="000C0D1B" w:rsidP="00AD7D2B">
            <w:pPr>
              <w:pStyle w:val="TableCellText"/>
            </w:pPr>
            <w:r>
              <w:t>Константа «</w:t>
            </w:r>
            <w:r w:rsidRPr="00A754F2">
              <w:t>Query</w:t>
            </w:r>
            <w:r>
              <w:t>MovementCreate». Идентифицирует формат сообщения.</w:t>
            </w:r>
          </w:p>
        </w:tc>
      </w:tr>
      <w:tr w:rsidR="00A35E10" w:rsidRPr="00CC4729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5E10" w:rsidRPr="00A35E10" w:rsidRDefault="00A35E10" w:rsidP="00AD7D2B">
            <w:pPr>
              <w:pStyle w:val="TableCellCode"/>
            </w:pPr>
            <w:r>
              <w:t>RequestID</w:t>
            </w:r>
          </w:p>
        </w:tc>
        <w:tc>
          <w:tcPr>
            <w:tcW w:w="1276" w:type="dxa"/>
          </w:tcPr>
          <w:p w:rsidR="00A35E10" w:rsidRDefault="00A35E10" w:rsidP="0070610F">
            <w:pPr>
              <w:pStyle w:val="TableCellText"/>
            </w:pPr>
            <w:r>
              <w:t>Char(</w:t>
            </w:r>
            <w:r w:rsidR="0070610F">
              <w:rPr>
                <w:lang w:val="en-US"/>
              </w:rPr>
              <w:t>64</w:t>
            </w:r>
            <w:r>
              <w:t>)</w:t>
            </w:r>
          </w:p>
        </w:tc>
        <w:tc>
          <w:tcPr>
            <w:tcW w:w="851" w:type="dxa"/>
          </w:tcPr>
          <w:p w:rsidR="00A35E10" w:rsidRPr="00A35E10" w:rsidRDefault="00A35E10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A35E10" w:rsidRDefault="00A35E10" w:rsidP="00AD7D2B">
            <w:pPr>
              <w:pStyle w:val="TableCellText"/>
            </w:pPr>
            <w:r>
              <w:t>Уникальный идентификатор запроса</w:t>
            </w:r>
            <w:r w:rsidR="00142752">
              <w:t>.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Default="000C0D1B" w:rsidP="00AD7D2B">
            <w:pPr>
              <w:pStyle w:val="TableCellCode"/>
            </w:pPr>
            <w:r>
              <w:t>Movement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B42683" w:rsidRDefault="000C0D1B" w:rsidP="00F21318">
            <w:pPr>
              <w:pStyle w:val="TableCellText"/>
            </w:pPr>
            <w:r>
              <w:t xml:space="preserve">Движение. </w:t>
            </w:r>
            <w:r w:rsidRPr="00B42683">
              <w:t>Данная группа повторяется многократно.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Pr="00181F42" w:rsidRDefault="000C0D1B" w:rsidP="00AD7D2B">
            <w:pPr>
              <w:pStyle w:val="TableCellCode"/>
            </w:pPr>
            <w:r>
              <w:t>Movement.ID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181F42" w:rsidRDefault="000C0D1B" w:rsidP="00AD7D2B">
            <w:pPr>
              <w:pStyle w:val="TableCellText"/>
            </w:pPr>
            <w:r>
              <w:t>Уникальный идентификатор движения.</w:t>
            </w:r>
            <w:r w:rsidR="00F92198">
              <w:t xml:space="preserve"> </w:t>
            </w:r>
            <w:r w:rsidRPr="00181F42">
              <w:t>Составной атрибут</w:t>
            </w:r>
            <w:r>
              <w:t>.</w:t>
            </w:r>
          </w:p>
        </w:tc>
      </w:tr>
      <w:tr w:rsidR="000C0D1B" w:rsidRPr="00181F42" w:rsidTr="00981BAD">
        <w:tc>
          <w:tcPr>
            <w:tcW w:w="2518" w:type="dxa"/>
          </w:tcPr>
          <w:p w:rsidR="000C0D1B" w:rsidRPr="00181F42" w:rsidRDefault="000C0D1B" w:rsidP="00AD7D2B">
            <w:pPr>
              <w:pStyle w:val="TableCellCode"/>
            </w:pPr>
            <w:r>
              <w:t>Movement.ID.SystemCode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0C0D1B" w:rsidRPr="00D5072B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613382" w:rsidRDefault="000C0D1B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движения.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Default="000C0D1B" w:rsidP="00AD7D2B">
            <w:pPr>
              <w:pStyle w:val="TableCellCode"/>
            </w:pPr>
            <w:r>
              <w:t>Movement.ID.Reference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0C0D1B" w:rsidRPr="00181F42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181F42" w:rsidRDefault="000C0D1B" w:rsidP="00AD7D2B">
            <w:pPr>
              <w:pStyle w:val="TableCellText"/>
            </w:pPr>
            <w:r w:rsidRPr="00181F42">
              <w:t xml:space="preserve">Идентификатор </w:t>
            </w:r>
            <w:r>
              <w:t>движения во внешней системе.</w:t>
            </w:r>
          </w:p>
        </w:tc>
      </w:tr>
      <w:tr w:rsidR="000C0D1B" w:rsidRPr="00613382" w:rsidTr="00981BAD">
        <w:tc>
          <w:tcPr>
            <w:tcW w:w="2518" w:type="dxa"/>
          </w:tcPr>
          <w:p w:rsidR="000C0D1B" w:rsidRPr="002401FA" w:rsidRDefault="000C0D1B" w:rsidP="00AD7D2B">
            <w:pPr>
              <w:pStyle w:val="TableCellCode"/>
            </w:pPr>
            <w:r>
              <w:t>Movement</w:t>
            </w:r>
            <w:r w:rsidRPr="002401FA">
              <w:t>.</w:t>
            </w:r>
            <w:r>
              <w:t>BlockID</w:t>
            </w:r>
          </w:p>
        </w:tc>
        <w:tc>
          <w:tcPr>
            <w:tcW w:w="1276" w:type="dxa"/>
          </w:tcPr>
          <w:p w:rsidR="000C0D1B" w:rsidRPr="002401FA" w:rsidRDefault="000C0D1B" w:rsidP="00AD7D2B">
            <w:pPr>
              <w:pStyle w:val="TableCellText"/>
            </w:pP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181F42" w:rsidRDefault="000C0D1B" w:rsidP="00AD7D2B">
            <w:pPr>
              <w:pStyle w:val="TableCellText"/>
            </w:pPr>
            <w:r>
              <w:t>Идентификатор блокировки.</w:t>
            </w:r>
            <w:r w:rsidR="00F92198">
              <w:t xml:space="preserve"> </w:t>
            </w:r>
            <w:r w:rsidRPr="00181F42">
              <w:t>Составной атрибут</w:t>
            </w:r>
            <w:r>
              <w:t>.</w:t>
            </w:r>
          </w:p>
        </w:tc>
      </w:tr>
      <w:tr w:rsidR="000C0D1B" w:rsidRPr="00181F42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Pr="00181F42" w:rsidRDefault="000C0D1B" w:rsidP="00AD7D2B">
            <w:pPr>
              <w:pStyle w:val="TableCellCode"/>
            </w:pPr>
            <w:r>
              <w:t>Movement</w:t>
            </w:r>
            <w:r w:rsidRPr="002401FA">
              <w:t>.</w:t>
            </w:r>
            <w:r>
              <w:t>BlockID.SystemCode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0C0D1B" w:rsidRPr="000C0D1B" w:rsidRDefault="00EB5CE1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613382" w:rsidRDefault="000C0D1B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Default="000C0D1B" w:rsidP="00AD7D2B">
            <w:pPr>
              <w:pStyle w:val="TableCellCode"/>
            </w:pPr>
            <w:r>
              <w:t>Movement</w:t>
            </w:r>
            <w:r w:rsidRPr="002401FA">
              <w:t>.</w:t>
            </w:r>
            <w:r>
              <w:t>BlockID.Reference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0C0D1B" w:rsidRPr="00181F42" w:rsidRDefault="00EB5CE1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181F42" w:rsidRDefault="000C0D1B" w:rsidP="00AD7D2B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Pr="00613382" w:rsidRDefault="000C0D1B" w:rsidP="00AD7D2B">
            <w:pPr>
              <w:pStyle w:val="TableCellCode"/>
            </w:pPr>
            <w:r>
              <w:t>Movement.ObjectReference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0C0D1B" w:rsidRPr="00613382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Default="000C0D1B" w:rsidP="00AD7D2B">
            <w:pPr>
              <w:pStyle w:val="TableCellText"/>
            </w:pPr>
            <w:r w:rsidRPr="00613382">
              <w:t xml:space="preserve">Референс объекта системы-инициатора, при работе с которым потребовалось создать </w:t>
            </w:r>
            <w:r>
              <w:t>движение</w:t>
            </w:r>
            <w:r w:rsidRPr="00613382">
              <w:t>.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Pr="00AC2CB4" w:rsidRDefault="000C0D1B" w:rsidP="00AD7D2B">
            <w:pPr>
              <w:pStyle w:val="TableCellCode"/>
            </w:pPr>
            <w:r>
              <w:t>Movement.Account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Char(20)</w:t>
            </w:r>
          </w:p>
        </w:tc>
        <w:tc>
          <w:tcPr>
            <w:tcW w:w="851" w:type="dxa"/>
          </w:tcPr>
          <w:p w:rsidR="000C0D1B" w:rsidRPr="00E037E9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E037E9" w:rsidRDefault="00465BC3" w:rsidP="00465BC3">
            <w:pPr>
              <w:pStyle w:val="TableCellText"/>
            </w:pPr>
            <w:r w:rsidRPr="00E037E9">
              <w:t>Сч</w:t>
            </w:r>
            <w:r>
              <w:t>ё</w:t>
            </w:r>
            <w:r w:rsidRPr="00E037E9">
              <w:t xml:space="preserve">т </w:t>
            </w:r>
            <w:r w:rsidR="000C0D1B" w:rsidRPr="00E037E9">
              <w:t xml:space="preserve">в формате ЦБ, </w:t>
            </w:r>
            <w:r w:rsidR="000C0D1B">
              <w:t>по</w:t>
            </w:r>
            <w:r w:rsidR="000C0D1B" w:rsidRPr="00E037E9">
              <w:t xml:space="preserve"> котором</w:t>
            </w:r>
            <w:r w:rsidR="000C0D1B">
              <w:t>у</w:t>
            </w:r>
            <w:r w:rsidR="000C0D1B" w:rsidRPr="00E037E9">
              <w:t xml:space="preserve"> требуется </w:t>
            </w:r>
            <w:r w:rsidR="000C0D1B">
              <w:t>совершить движение</w:t>
            </w:r>
            <w:r w:rsidR="000C0D1B" w:rsidRPr="00E037E9">
              <w:t>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Pr="00613382" w:rsidRDefault="000C0D1B" w:rsidP="00AD7D2B">
            <w:pPr>
              <w:pStyle w:val="TableCellCode"/>
            </w:pPr>
            <w:r>
              <w:t>Movement.Amount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Char(23)</w:t>
            </w: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613382" w:rsidRDefault="000C0D1B" w:rsidP="00AD7D2B">
            <w:pPr>
              <w:pStyle w:val="TableCellText"/>
            </w:pPr>
            <w:r>
              <w:t>Сумма движения в валюте счёта</w:t>
            </w:r>
            <w:r w:rsidR="00142752">
              <w:t xml:space="preserve"> (в единицах валюты)</w:t>
            </w:r>
            <w:r>
              <w:t>.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Pr="002401FA" w:rsidRDefault="000C0D1B" w:rsidP="00AD7D2B">
            <w:pPr>
              <w:pStyle w:val="TableCellCode"/>
            </w:pPr>
            <w:r>
              <w:t>Movement.DebitCredit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Char(1)</w:t>
            </w: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0C0D1B" w:rsidRDefault="000C0D1B" w:rsidP="00AD7D2B">
            <w:pPr>
              <w:pStyle w:val="TableCellText"/>
            </w:pPr>
            <w:r>
              <w:t>Списание (</w:t>
            </w:r>
            <w:r w:rsidR="00324928" w:rsidRPr="008D5851">
              <w:t>'</w:t>
            </w:r>
            <w:r>
              <w:t>D</w:t>
            </w:r>
            <w:r w:rsidR="00324928" w:rsidRPr="008D5851">
              <w:t>'</w:t>
            </w:r>
            <w:r>
              <w:t>), или зачисление (</w:t>
            </w:r>
            <w:r w:rsidR="00324928" w:rsidRPr="008D5851">
              <w:t>'</w:t>
            </w:r>
            <w:r>
              <w:t>C</w:t>
            </w:r>
            <w:r w:rsidR="00324928" w:rsidRPr="008D5851">
              <w:t>'</w:t>
            </w:r>
            <w:r>
              <w:t xml:space="preserve">) </w:t>
            </w:r>
            <w:r w:rsidRPr="002401FA">
              <w:t>.</w:t>
            </w:r>
          </w:p>
        </w:tc>
      </w:tr>
      <w:tr w:rsidR="000218CE" w:rsidRPr="004B116D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218CE" w:rsidRPr="000218CE" w:rsidRDefault="000218CE" w:rsidP="00AD7D2B">
            <w:pPr>
              <w:pStyle w:val="TableCellCode"/>
            </w:pPr>
            <w:r>
              <w:t>Movement.</w:t>
            </w:r>
            <w:r w:rsidR="007C166E">
              <w:t>SPOS</w:t>
            </w:r>
          </w:p>
        </w:tc>
        <w:tc>
          <w:tcPr>
            <w:tcW w:w="1276" w:type="dxa"/>
          </w:tcPr>
          <w:p w:rsidR="000218CE" w:rsidRDefault="000218CE" w:rsidP="00AD7D2B">
            <w:pPr>
              <w:pStyle w:val="TableCellText"/>
            </w:pPr>
            <w:r>
              <w:t>Char(7)</w:t>
            </w:r>
          </w:p>
        </w:tc>
        <w:tc>
          <w:tcPr>
            <w:tcW w:w="851" w:type="dxa"/>
          </w:tcPr>
          <w:p w:rsidR="000218CE" w:rsidRPr="000218CE" w:rsidRDefault="000218CE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218CE" w:rsidRDefault="000218CE" w:rsidP="00142752">
            <w:pPr>
              <w:pStyle w:val="TableCellText"/>
            </w:pPr>
            <w:r w:rsidRPr="000218CE">
              <w:t>Источник проводок</w:t>
            </w:r>
            <w:r>
              <w:t>.</w:t>
            </w:r>
          </w:p>
        </w:tc>
      </w:tr>
      <w:tr w:rsidR="000218CE" w:rsidRPr="000C0D1B" w:rsidTr="00981BAD">
        <w:tc>
          <w:tcPr>
            <w:tcW w:w="2518" w:type="dxa"/>
          </w:tcPr>
          <w:p w:rsidR="000218CE" w:rsidRPr="000218CE" w:rsidRDefault="000218CE" w:rsidP="00AD7D2B">
            <w:pPr>
              <w:pStyle w:val="TableCellCode"/>
            </w:pPr>
            <w:r>
              <w:t>Movement.OTRF</w:t>
            </w:r>
          </w:p>
        </w:tc>
        <w:tc>
          <w:tcPr>
            <w:tcW w:w="1276" w:type="dxa"/>
          </w:tcPr>
          <w:p w:rsidR="000218CE" w:rsidRDefault="000218CE" w:rsidP="00AD7D2B">
            <w:pPr>
              <w:pStyle w:val="TableCellText"/>
            </w:pPr>
            <w:r>
              <w:t>Char(15)</w:t>
            </w:r>
          </w:p>
        </w:tc>
        <w:tc>
          <w:tcPr>
            <w:tcW w:w="851" w:type="dxa"/>
          </w:tcPr>
          <w:p w:rsidR="000218CE" w:rsidRDefault="000218CE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218CE" w:rsidRPr="00B82E11" w:rsidRDefault="000218CE" w:rsidP="00AD7D2B">
            <w:pPr>
              <w:pStyle w:val="TableCellText"/>
              <w:rPr>
                <w:lang w:val="en-US"/>
              </w:rPr>
            </w:pPr>
            <w:r w:rsidRPr="000218CE">
              <w:t>Идентификатор</w:t>
            </w:r>
            <w:r w:rsidR="0030756D" w:rsidRPr="0030756D">
              <w:rPr>
                <w:lang w:val="en-US"/>
              </w:rPr>
              <w:t xml:space="preserve"> </w:t>
            </w:r>
            <w:r w:rsidRPr="000218CE">
              <w:t>проводк</w:t>
            </w:r>
            <w:r>
              <w:t>и</w:t>
            </w:r>
            <w:r w:rsidRPr="00B82E11">
              <w:rPr>
                <w:lang w:val="en-US"/>
              </w:rPr>
              <w:t xml:space="preserve"> (Original transaction reference).</w:t>
            </w:r>
          </w:p>
        </w:tc>
      </w:tr>
      <w:tr w:rsidR="000218CE" w:rsidRPr="000C0D1B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218CE" w:rsidRPr="007C166E" w:rsidRDefault="000218CE" w:rsidP="00AD7D2B">
            <w:pPr>
              <w:pStyle w:val="TableCellCode"/>
            </w:pPr>
            <w:r>
              <w:t>Movement.</w:t>
            </w:r>
            <w:r w:rsidR="007C166E">
              <w:t>Department</w:t>
            </w:r>
          </w:p>
        </w:tc>
        <w:tc>
          <w:tcPr>
            <w:tcW w:w="1276" w:type="dxa"/>
          </w:tcPr>
          <w:p w:rsidR="000218CE" w:rsidRPr="000218CE" w:rsidRDefault="000218CE" w:rsidP="00AD7D2B">
            <w:pPr>
              <w:pStyle w:val="TableCellText"/>
            </w:pPr>
            <w:r w:rsidRPr="000218CE">
              <w:t>Char(</w:t>
            </w:r>
            <w:r>
              <w:t>3)</w:t>
            </w:r>
          </w:p>
        </w:tc>
        <w:tc>
          <w:tcPr>
            <w:tcW w:w="851" w:type="dxa"/>
          </w:tcPr>
          <w:p w:rsidR="000218CE" w:rsidRPr="000218CE" w:rsidRDefault="000218CE" w:rsidP="00AD7D2B">
            <w:pPr>
              <w:pStyle w:val="TableCellText"/>
            </w:pPr>
            <w:r w:rsidRPr="000218CE">
              <w:t>Да</w:t>
            </w:r>
          </w:p>
        </w:tc>
        <w:tc>
          <w:tcPr>
            <w:tcW w:w="5669" w:type="dxa"/>
          </w:tcPr>
          <w:p w:rsidR="000218CE" w:rsidRPr="000218CE" w:rsidRDefault="000218CE" w:rsidP="00142752">
            <w:pPr>
              <w:pStyle w:val="TableCellText"/>
            </w:pPr>
            <w:r w:rsidRPr="000218CE">
              <w:t>Департамент</w:t>
            </w:r>
            <w:r>
              <w:t>.</w:t>
            </w:r>
          </w:p>
        </w:tc>
      </w:tr>
      <w:tr w:rsidR="000218CE" w:rsidRPr="004B116D" w:rsidTr="00981BAD">
        <w:tc>
          <w:tcPr>
            <w:tcW w:w="2518" w:type="dxa"/>
          </w:tcPr>
          <w:p w:rsidR="000218CE" w:rsidRPr="000218CE" w:rsidRDefault="000218CE" w:rsidP="00AD7D2B">
            <w:pPr>
              <w:pStyle w:val="TableCellCode"/>
            </w:pPr>
            <w:r>
              <w:t>Movement.</w:t>
            </w:r>
            <w:r w:rsidR="007C166E">
              <w:t>ProfitCenter</w:t>
            </w:r>
          </w:p>
        </w:tc>
        <w:tc>
          <w:tcPr>
            <w:tcW w:w="1276" w:type="dxa"/>
          </w:tcPr>
          <w:p w:rsidR="000218CE" w:rsidRPr="000218CE" w:rsidRDefault="000218CE" w:rsidP="00AD7D2B">
            <w:pPr>
              <w:pStyle w:val="TableCellText"/>
            </w:pPr>
            <w:r>
              <w:t>Char(4)</w:t>
            </w:r>
          </w:p>
        </w:tc>
        <w:tc>
          <w:tcPr>
            <w:tcW w:w="851" w:type="dxa"/>
          </w:tcPr>
          <w:p w:rsidR="000218CE" w:rsidRPr="000218CE" w:rsidRDefault="000218CE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218CE" w:rsidRPr="000218CE" w:rsidRDefault="00142752" w:rsidP="00AD7D2B">
            <w:pPr>
              <w:pStyle w:val="TableCellText"/>
            </w:pPr>
            <w:r>
              <w:t>Центр прибыли</w:t>
            </w:r>
            <w:r w:rsidR="000218CE">
              <w:t>.</w:t>
            </w:r>
          </w:p>
        </w:tc>
      </w:tr>
      <w:tr w:rsidR="000218CE" w:rsidRPr="004B116D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218CE" w:rsidRPr="000218CE" w:rsidRDefault="0067145D" w:rsidP="00AD7D2B">
            <w:pPr>
              <w:pStyle w:val="TableCellCode"/>
            </w:pPr>
            <w:r>
              <w:t>Movement.</w:t>
            </w:r>
            <w:r w:rsidR="000218CE">
              <w:t>B</w:t>
            </w:r>
            <w:r w:rsidR="007C166E">
              <w:t>ookCode</w:t>
            </w:r>
          </w:p>
        </w:tc>
        <w:tc>
          <w:tcPr>
            <w:tcW w:w="1276" w:type="dxa"/>
          </w:tcPr>
          <w:p w:rsidR="000218CE" w:rsidRPr="0067145D" w:rsidRDefault="0067145D" w:rsidP="00AD7D2B">
            <w:pPr>
              <w:pStyle w:val="TableCellText"/>
            </w:pPr>
            <w:r>
              <w:t>Char(2)</w:t>
            </w:r>
          </w:p>
        </w:tc>
        <w:tc>
          <w:tcPr>
            <w:tcW w:w="851" w:type="dxa"/>
          </w:tcPr>
          <w:p w:rsidR="000218CE" w:rsidRDefault="0067145D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218CE" w:rsidRPr="00684BC9" w:rsidRDefault="0067145D" w:rsidP="00142752">
            <w:pPr>
              <w:pStyle w:val="TableCellText"/>
            </w:pPr>
            <w:r w:rsidRPr="0067145D">
              <w:t>Book</w:t>
            </w:r>
            <w:r w:rsidR="00F92198">
              <w:t xml:space="preserve"> </w:t>
            </w:r>
            <w:r w:rsidR="00142752">
              <w:t>Code</w:t>
            </w:r>
            <w:r w:rsidRPr="00684BC9">
              <w:t>.</w:t>
            </w:r>
          </w:p>
        </w:tc>
      </w:tr>
      <w:tr w:rsidR="000218CE" w:rsidRPr="004B116D" w:rsidTr="00981BAD">
        <w:tc>
          <w:tcPr>
            <w:tcW w:w="2518" w:type="dxa"/>
          </w:tcPr>
          <w:p w:rsidR="000218CE" w:rsidRDefault="0067145D" w:rsidP="00AD7D2B">
            <w:pPr>
              <w:pStyle w:val="TableCellCode"/>
            </w:pPr>
            <w:r>
              <w:t>Movement.</w:t>
            </w:r>
            <w:r w:rsidR="007C166E">
              <w:t>PostingTrnTyp</w:t>
            </w:r>
          </w:p>
        </w:tc>
        <w:tc>
          <w:tcPr>
            <w:tcW w:w="1276" w:type="dxa"/>
          </w:tcPr>
          <w:p w:rsidR="000218CE" w:rsidRDefault="0067145D" w:rsidP="00AD7D2B">
            <w:pPr>
              <w:pStyle w:val="TableCellText"/>
            </w:pPr>
            <w:r w:rsidRPr="0067145D">
              <w:t>Char(5)</w:t>
            </w:r>
          </w:p>
        </w:tc>
        <w:tc>
          <w:tcPr>
            <w:tcW w:w="851" w:type="dxa"/>
          </w:tcPr>
          <w:p w:rsidR="000218CE" w:rsidRDefault="0067145D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218CE" w:rsidRPr="0067145D" w:rsidRDefault="0067145D" w:rsidP="00214BAF">
            <w:pPr>
              <w:pStyle w:val="TableCellText"/>
            </w:pPr>
            <w:r>
              <w:t>Тип транзакции</w:t>
            </w:r>
            <w:r w:rsidRPr="0067145D">
              <w:t>.</w:t>
            </w:r>
          </w:p>
        </w:tc>
      </w:tr>
      <w:tr w:rsidR="007C166E" w:rsidRPr="001C49C1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7C166E" w:rsidRPr="007C166E" w:rsidRDefault="007C166E" w:rsidP="00AD7D2B">
            <w:pPr>
              <w:pStyle w:val="TableCellCode"/>
            </w:pPr>
            <w:r>
              <w:t>Movement.PostingNarrative</w:t>
            </w:r>
          </w:p>
        </w:tc>
        <w:tc>
          <w:tcPr>
            <w:tcW w:w="1276" w:type="dxa"/>
          </w:tcPr>
          <w:p w:rsidR="007C166E" w:rsidRDefault="007C166E" w:rsidP="00AD7D2B">
            <w:pPr>
              <w:pStyle w:val="TableCellText"/>
            </w:pPr>
            <w:r>
              <w:t>Char(30)</w:t>
            </w:r>
          </w:p>
        </w:tc>
        <w:tc>
          <w:tcPr>
            <w:tcW w:w="851" w:type="dxa"/>
          </w:tcPr>
          <w:p w:rsidR="007C166E" w:rsidRPr="000C0D1B" w:rsidRDefault="004465F7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7C166E" w:rsidRPr="00273CD3" w:rsidRDefault="007C166E" w:rsidP="00AD7D2B">
            <w:pPr>
              <w:pStyle w:val="TableCellText"/>
            </w:pPr>
            <w:r w:rsidRPr="00273CD3">
              <w:t>Англ</w:t>
            </w:r>
            <w:r>
              <w:t>ийский</w:t>
            </w:r>
            <w:r w:rsidRPr="00273CD3">
              <w:t xml:space="preserve"> комментарий</w:t>
            </w:r>
            <w:r>
              <w:t xml:space="preserve"> к проводке.</w:t>
            </w:r>
          </w:p>
        </w:tc>
      </w:tr>
      <w:tr w:rsidR="000218CE" w:rsidRPr="004B116D" w:rsidTr="00981BAD">
        <w:tc>
          <w:tcPr>
            <w:tcW w:w="2518" w:type="dxa"/>
          </w:tcPr>
          <w:p w:rsidR="000218CE" w:rsidRPr="000218CE" w:rsidRDefault="0067145D" w:rsidP="00AD7D2B">
            <w:pPr>
              <w:pStyle w:val="TableCellCode"/>
            </w:pPr>
            <w:r>
              <w:t>Movement.</w:t>
            </w:r>
            <w:bookmarkStart w:id="843" w:name="_Hlk400982619"/>
            <w:r w:rsidR="007C166E">
              <w:t>ProjectTrnTyp</w:t>
            </w:r>
            <w:bookmarkEnd w:id="843"/>
          </w:p>
        </w:tc>
        <w:tc>
          <w:tcPr>
            <w:tcW w:w="1276" w:type="dxa"/>
          </w:tcPr>
          <w:p w:rsidR="000218CE" w:rsidRDefault="0067145D" w:rsidP="00AD7D2B">
            <w:pPr>
              <w:pStyle w:val="TableCellText"/>
            </w:pPr>
            <w:r>
              <w:t>Char(2)</w:t>
            </w:r>
          </w:p>
        </w:tc>
        <w:tc>
          <w:tcPr>
            <w:tcW w:w="851" w:type="dxa"/>
          </w:tcPr>
          <w:p w:rsidR="000218CE" w:rsidRDefault="000A4460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218CE" w:rsidRPr="0067145D" w:rsidRDefault="0067145D" w:rsidP="00214BAF">
            <w:pPr>
              <w:pStyle w:val="TableCellText"/>
            </w:pPr>
            <w:r>
              <w:t>Transaction</w:t>
            </w:r>
            <w:r w:rsidR="00F92198">
              <w:t xml:space="preserve"> </w:t>
            </w:r>
            <w:r>
              <w:t>Type для проджекта</w:t>
            </w:r>
            <w:r w:rsidRPr="0067145D">
              <w:t>.</w:t>
            </w:r>
          </w:p>
        </w:tc>
      </w:tr>
      <w:tr w:rsidR="000218CE" w:rsidRPr="000218CE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218CE" w:rsidRDefault="0067145D" w:rsidP="00AD7D2B">
            <w:pPr>
              <w:pStyle w:val="TableCellCode"/>
            </w:pPr>
            <w:r>
              <w:t>Movement.</w:t>
            </w:r>
            <w:bookmarkStart w:id="844" w:name="_Hlk400982627"/>
            <w:r w:rsidR="007C166E">
              <w:t>ProjectTrnNbr</w:t>
            </w:r>
            <w:bookmarkEnd w:id="844"/>
          </w:p>
        </w:tc>
        <w:tc>
          <w:tcPr>
            <w:tcW w:w="1276" w:type="dxa"/>
          </w:tcPr>
          <w:p w:rsidR="000218CE" w:rsidRDefault="0067145D" w:rsidP="00AD7D2B">
            <w:pPr>
              <w:pStyle w:val="TableCellText"/>
            </w:pPr>
            <w:r>
              <w:t>Char(6)</w:t>
            </w:r>
          </w:p>
        </w:tc>
        <w:tc>
          <w:tcPr>
            <w:tcW w:w="851" w:type="dxa"/>
          </w:tcPr>
          <w:p w:rsidR="000218CE" w:rsidRDefault="00C1364D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218CE" w:rsidRPr="0067145D" w:rsidRDefault="0067145D" w:rsidP="00AD7D2B">
            <w:pPr>
              <w:pStyle w:val="TableCellText"/>
            </w:pPr>
            <w:r w:rsidRPr="0067145D">
              <w:t>Transaction</w:t>
            </w:r>
            <w:r w:rsidR="00F92198">
              <w:t xml:space="preserve"> </w:t>
            </w:r>
            <w:r w:rsidRPr="0067145D">
              <w:t>Number для проджекта</w:t>
            </w:r>
            <w:r>
              <w:t>.</w:t>
            </w:r>
          </w:p>
        </w:tc>
      </w:tr>
      <w:tr w:rsidR="000218CE" w:rsidRPr="000218CE" w:rsidTr="00981BAD">
        <w:tc>
          <w:tcPr>
            <w:tcW w:w="2518" w:type="dxa"/>
          </w:tcPr>
          <w:p w:rsidR="000218CE" w:rsidRPr="000218CE" w:rsidRDefault="0067145D" w:rsidP="00AD7D2B">
            <w:pPr>
              <w:pStyle w:val="TableCellCode"/>
            </w:pPr>
            <w:r>
              <w:lastRenderedPageBreak/>
              <w:t>Movement.</w:t>
            </w:r>
            <w:bookmarkStart w:id="845" w:name="_Hlk400982737"/>
            <w:r w:rsidR="007C166E">
              <w:t>ProjectNarrative</w:t>
            </w:r>
            <w:bookmarkEnd w:id="845"/>
          </w:p>
        </w:tc>
        <w:tc>
          <w:tcPr>
            <w:tcW w:w="1276" w:type="dxa"/>
          </w:tcPr>
          <w:p w:rsidR="000218CE" w:rsidRDefault="0067145D" w:rsidP="00AD7D2B">
            <w:pPr>
              <w:pStyle w:val="TableCellText"/>
            </w:pPr>
            <w:r>
              <w:t>Char(30)</w:t>
            </w:r>
          </w:p>
        </w:tc>
        <w:tc>
          <w:tcPr>
            <w:tcW w:w="851" w:type="dxa"/>
          </w:tcPr>
          <w:p w:rsidR="000218CE" w:rsidRDefault="0067145D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218CE" w:rsidRDefault="00084B70" w:rsidP="00AD7D2B">
            <w:pPr>
              <w:pStyle w:val="TableCellText"/>
            </w:pPr>
            <w:r>
              <w:t>Ком</w:t>
            </w:r>
            <w:r w:rsidR="0067145D">
              <w:t xml:space="preserve">ментарий к </w:t>
            </w:r>
            <w:r w:rsidR="0067145D" w:rsidRPr="0067145D">
              <w:t>проджект</w:t>
            </w:r>
            <w:r w:rsidR="0067145D">
              <w:t>у.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Default="000C0D1B" w:rsidP="00AD7D2B">
            <w:pPr>
              <w:pStyle w:val="TableCellCode"/>
            </w:pPr>
            <w:r>
              <w:t>Movement.EntryDate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Char(8)</w:t>
            </w:r>
          </w:p>
        </w:tc>
        <w:tc>
          <w:tcPr>
            <w:tcW w:w="851" w:type="dxa"/>
          </w:tcPr>
          <w:p w:rsidR="000C0D1B" w:rsidRPr="00E037E9" w:rsidRDefault="000C0D1B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2401FA" w:rsidRDefault="000C0D1B" w:rsidP="00F92198">
            <w:pPr>
              <w:pStyle w:val="TableCellText"/>
            </w:pPr>
            <w:r w:rsidRPr="00E037E9">
              <w:t xml:space="preserve">Дата и время поступления требования к </w:t>
            </w:r>
            <w:r w:rsidR="00F92198" w:rsidRPr="00E037E9">
              <w:t>сч</w:t>
            </w:r>
            <w:r w:rsidR="00F92198">
              <w:t>ё</w:t>
            </w:r>
            <w:r w:rsidR="00F92198" w:rsidRPr="00E037E9">
              <w:t>ту</w:t>
            </w:r>
            <w:r w:rsidR="00C1364D">
              <w:rPr>
                <w:rStyle w:val="aa"/>
              </w:rPr>
              <w:footnoteReference w:id="22"/>
            </w:r>
            <w:r w:rsidR="00C1364D">
              <w:t>.</w:t>
            </w:r>
          </w:p>
        </w:tc>
      </w:tr>
      <w:tr w:rsidR="000C0D1B" w:rsidRPr="000C0D1B" w:rsidTr="00981BAD">
        <w:tc>
          <w:tcPr>
            <w:tcW w:w="2518" w:type="dxa"/>
          </w:tcPr>
          <w:p w:rsidR="000C0D1B" w:rsidRDefault="000C0D1B" w:rsidP="00AD7D2B">
            <w:pPr>
              <w:pStyle w:val="TableCellCode"/>
            </w:pPr>
            <w:r>
              <w:t>Movement.ValueDate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Char(8)</w:t>
            </w:r>
          </w:p>
        </w:tc>
        <w:tc>
          <w:tcPr>
            <w:tcW w:w="851" w:type="dxa"/>
          </w:tcPr>
          <w:p w:rsidR="000C0D1B" w:rsidRPr="00E037E9" w:rsidRDefault="000C0D1B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2401FA" w:rsidRDefault="000C0D1B" w:rsidP="00AD7D2B">
            <w:pPr>
              <w:pStyle w:val="TableCellText"/>
            </w:pPr>
            <w:r w:rsidRPr="00E037E9">
              <w:t>Дата валютирования.</w:t>
            </w:r>
          </w:p>
        </w:tc>
      </w:tr>
      <w:tr w:rsidR="000C0D1B" w:rsidRPr="001C49C1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Pr="00A54C07" w:rsidRDefault="000C0D1B" w:rsidP="00AD7D2B">
            <w:pPr>
              <w:pStyle w:val="TableCellCode"/>
            </w:pPr>
            <w:r>
              <w:t>Movement.Comment</w:t>
            </w:r>
          </w:p>
        </w:tc>
        <w:tc>
          <w:tcPr>
            <w:tcW w:w="1276" w:type="dxa"/>
          </w:tcPr>
          <w:p w:rsidR="000C0D1B" w:rsidRPr="001C49C1" w:rsidRDefault="000C0D1B" w:rsidP="00AD7D2B">
            <w:pPr>
              <w:pStyle w:val="TableCellText"/>
            </w:pPr>
            <w:r>
              <w:t>Char(300)</w:t>
            </w: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A54C07" w:rsidRDefault="0067145D" w:rsidP="00AD7D2B">
            <w:pPr>
              <w:pStyle w:val="TableCellText"/>
            </w:pPr>
            <w:r>
              <w:t>Русский к</w:t>
            </w:r>
            <w:r w:rsidR="000C0D1B">
              <w:t xml:space="preserve">омментарий к </w:t>
            </w:r>
            <w:r>
              <w:t>проводке</w:t>
            </w:r>
            <w:r w:rsidR="000C0D1B">
              <w:t>.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Pr="00273CD3" w:rsidRDefault="000C0D1B" w:rsidP="00AD7D2B">
            <w:pPr>
              <w:pStyle w:val="TableCellCode"/>
            </w:pPr>
            <w:r>
              <w:t>Movement.ShortComment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Char(100)</w:t>
            </w:r>
          </w:p>
        </w:tc>
        <w:tc>
          <w:tcPr>
            <w:tcW w:w="851" w:type="dxa"/>
          </w:tcPr>
          <w:p w:rsidR="000C0D1B" w:rsidRDefault="004465F7" w:rsidP="00AD7D2B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0C0D1B" w:rsidRPr="00273CD3" w:rsidRDefault="000C0D1B" w:rsidP="00AD7D2B">
            <w:pPr>
              <w:pStyle w:val="TableCellText"/>
            </w:pPr>
            <w:r>
              <w:t>Короткий</w:t>
            </w:r>
            <w:r w:rsidR="0067145D">
              <w:t xml:space="preserve"> русский</w:t>
            </w:r>
            <w:r>
              <w:t xml:space="preserve"> комментарий к </w:t>
            </w:r>
            <w:r w:rsidR="0067145D">
              <w:t>проводке</w:t>
            </w:r>
            <w:r>
              <w:t>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Pr="00577231" w:rsidRDefault="000C0D1B" w:rsidP="00AD7D2B">
            <w:pPr>
              <w:pStyle w:val="TableCellCode"/>
            </w:pPr>
            <w:r>
              <w:t>Movement.UseOverdraft</w:t>
            </w:r>
          </w:p>
        </w:tc>
        <w:tc>
          <w:tcPr>
            <w:tcW w:w="1276" w:type="dxa"/>
          </w:tcPr>
          <w:p w:rsidR="000C0D1B" w:rsidRPr="00577231" w:rsidRDefault="000C0D1B" w:rsidP="00AD7D2B">
            <w:pPr>
              <w:pStyle w:val="TableCellText"/>
            </w:pPr>
            <w:r>
              <w:t>Char</w:t>
            </w:r>
            <w:r w:rsidRPr="00577231">
              <w:t>(1)</w:t>
            </w:r>
          </w:p>
        </w:tc>
        <w:tc>
          <w:tcPr>
            <w:tcW w:w="851" w:type="dxa"/>
          </w:tcPr>
          <w:p w:rsidR="000C0D1B" w:rsidRPr="00A54C07" w:rsidRDefault="00BF2C3C" w:rsidP="00AD7D2B">
            <w:pPr>
              <w:pStyle w:val="TableCellText"/>
            </w:pPr>
            <w:r>
              <w:t>Нет</w:t>
            </w:r>
            <w:r w:rsidR="000A4460">
              <w:rPr>
                <w:rStyle w:val="aa"/>
              </w:rPr>
              <w:footnoteReference w:id="23"/>
            </w:r>
          </w:p>
        </w:tc>
        <w:tc>
          <w:tcPr>
            <w:tcW w:w="5669" w:type="dxa"/>
          </w:tcPr>
          <w:p w:rsidR="000C0D1B" w:rsidRPr="00A54C07" w:rsidRDefault="000C0D1B" w:rsidP="00AD7D2B">
            <w:pPr>
              <w:pStyle w:val="TableCellText"/>
            </w:pPr>
            <w:r w:rsidRPr="00A54C07">
              <w:t>Учитывать ли</w:t>
            </w:r>
            <w:r>
              <w:t>мит овердрафта</w:t>
            </w:r>
            <w:r w:rsidRPr="00577231">
              <w:t>.</w:t>
            </w:r>
            <w:r w:rsidRPr="00D5072B">
              <w:t xml:space="preserve"> 0 </w:t>
            </w:r>
            <w:r>
              <w:t>—</w:t>
            </w:r>
            <w:r w:rsidR="00651058" w:rsidRPr="00651058">
              <w:t xml:space="preserve"> </w:t>
            </w:r>
            <w:r>
              <w:t>нет; 1 — да.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Pr="005943BF" w:rsidRDefault="000C0D1B" w:rsidP="00AD7D2B">
            <w:pPr>
              <w:pStyle w:val="TableCellCode"/>
            </w:pPr>
            <w:r>
              <w:t>Movement.IgnoreBlockFlag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</w:t>
            </w:r>
            <w:r w:rsidRPr="00577231">
              <w:t>(1)</w:t>
            </w: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892824" w:rsidRDefault="000C0D1B" w:rsidP="00214BAF">
            <w:pPr>
              <w:pStyle w:val="TableCellText"/>
            </w:pPr>
            <w:r>
              <w:t>Флаг обхода блокировки all</w:t>
            </w:r>
            <w:r w:rsidR="00214BAF">
              <w:t>/</w:t>
            </w:r>
            <w:r>
              <w:t>credit</w:t>
            </w:r>
            <w:r w:rsidR="00214BAF">
              <w:t>/</w:t>
            </w:r>
            <w:r>
              <w:t>debit</w:t>
            </w:r>
            <w:r w:rsidRPr="00892824">
              <w:rPr>
                <w:rFonts w:cs="Arial"/>
                <w:szCs w:val="18"/>
              </w:rPr>
              <w:t xml:space="preserve">. </w:t>
            </w:r>
            <w:r w:rsidRPr="00D5072B">
              <w:t xml:space="preserve">0 </w:t>
            </w:r>
            <w:r>
              <w:t>—</w:t>
            </w:r>
            <w:r w:rsidR="00651058" w:rsidRPr="00B24770">
              <w:t xml:space="preserve"> </w:t>
            </w:r>
            <w:r>
              <w:t>нет; 1 — да.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Default="000C0D1B" w:rsidP="00AD7D2B">
            <w:pPr>
              <w:pStyle w:val="TableCellCode"/>
            </w:pPr>
            <w:r>
              <w:t>Movement.IgnoreBalance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Char(1)</w:t>
            </w: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E037E9" w:rsidRDefault="000C0D1B" w:rsidP="00AD7D2B">
            <w:pPr>
              <w:pStyle w:val="TableCellText"/>
              <w:rPr>
                <w:rFonts w:cs="Arial"/>
                <w:szCs w:val="18"/>
              </w:rPr>
            </w:pPr>
            <w:r>
              <w:t>Флаг игнорирования доступного остатка</w:t>
            </w:r>
            <w:r>
              <w:rPr>
                <w:rFonts w:cs="Arial"/>
                <w:szCs w:val="18"/>
              </w:rPr>
              <w:t xml:space="preserve">. </w:t>
            </w:r>
            <w:r w:rsidRPr="00D5072B">
              <w:t xml:space="preserve">0 </w:t>
            </w:r>
            <w:r>
              <w:t>—</w:t>
            </w:r>
            <w:r w:rsidR="00651058" w:rsidRPr="00B24770">
              <w:t xml:space="preserve"> </w:t>
            </w:r>
            <w:r>
              <w:t>нет; 1 — да.</w:t>
            </w:r>
          </w:p>
        </w:tc>
      </w:tr>
      <w:tr w:rsidR="000C0D1B" w:rsidRPr="00736C63" w:rsidTr="00981BAD">
        <w:tc>
          <w:tcPr>
            <w:tcW w:w="2518" w:type="dxa"/>
          </w:tcPr>
          <w:p w:rsidR="000C0D1B" w:rsidRPr="0013397A" w:rsidRDefault="000C0D1B" w:rsidP="00AD7D2B">
            <w:pPr>
              <w:pStyle w:val="TableCellCode"/>
            </w:pPr>
            <w:r>
              <w:t>Movement.Storno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Char(1)</w:t>
            </w:r>
          </w:p>
        </w:tc>
        <w:tc>
          <w:tcPr>
            <w:tcW w:w="851" w:type="dxa"/>
          </w:tcPr>
          <w:p w:rsidR="000C0D1B" w:rsidRDefault="000C0D1B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13397A" w:rsidRDefault="000C0D1B" w:rsidP="00AD7D2B">
            <w:pPr>
              <w:pStyle w:val="TableCellText"/>
            </w:pPr>
            <w:r>
              <w:t>Движение является СТОРНО</w:t>
            </w:r>
            <w:r w:rsidR="0004053B">
              <w:rPr>
                <w:rStyle w:val="aa"/>
              </w:rPr>
              <w:footnoteReference w:id="24"/>
            </w:r>
            <w:r>
              <w:t xml:space="preserve">. </w:t>
            </w:r>
            <w:r w:rsidRPr="00D5072B">
              <w:t xml:space="preserve">0 </w:t>
            </w:r>
            <w:r>
              <w:t>—</w:t>
            </w:r>
            <w:r w:rsidR="00651058" w:rsidRPr="00B24770">
              <w:t xml:space="preserve"> </w:t>
            </w:r>
            <w:r>
              <w:t>нет; 1 — да.</w:t>
            </w:r>
          </w:p>
        </w:tc>
      </w:tr>
      <w:tr w:rsidR="000C0D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0C0D1B" w:rsidRPr="002401FA" w:rsidRDefault="000C0D1B" w:rsidP="00AD7D2B">
            <w:pPr>
              <w:pStyle w:val="TableCellCode"/>
            </w:pPr>
            <w:r>
              <w:t>Movement.PrimeBlockID</w:t>
            </w:r>
          </w:p>
        </w:tc>
        <w:tc>
          <w:tcPr>
            <w:tcW w:w="1276" w:type="dxa"/>
          </w:tcPr>
          <w:p w:rsidR="000C0D1B" w:rsidRDefault="000C0D1B" w:rsidP="00AD7D2B">
            <w:pPr>
              <w:pStyle w:val="TableCellText"/>
            </w:pPr>
            <w:r>
              <w:t>Char(6)</w:t>
            </w:r>
          </w:p>
        </w:tc>
        <w:tc>
          <w:tcPr>
            <w:tcW w:w="851" w:type="dxa"/>
          </w:tcPr>
          <w:p w:rsidR="000C0D1B" w:rsidRPr="00E037E9" w:rsidRDefault="000C0D1B" w:rsidP="00AD7D2B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0C0D1B" w:rsidRPr="000C0D1B" w:rsidRDefault="000C0D1B" w:rsidP="00C1364D">
            <w:pPr>
              <w:pStyle w:val="TableCellText"/>
            </w:pPr>
            <w:r w:rsidRPr="00E037E9">
              <w:t>Идентификатор блокировки средств на карте в системе Prime</w:t>
            </w:r>
            <w:r w:rsidR="000A4460">
              <w:rPr>
                <w:rStyle w:val="aa"/>
              </w:rPr>
              <w:footnoteReference w:id="25"/>
            </w:r>
            <w:r w:rsidR="00C1364D">
              <w:t>.</w:t>
            </w:r>
          </w:p>
        </w:tc>
      </w:tr>
    </w:tbl>
    <w:p w:rsidR="00666EF4" w:rsidRPr="000B19BF" w:rsidRDefault="00666EF4" w:rsidP="00666EF4">
      <w:pPr>
        <w:pStyle w:val="2"/>
      </w:pPr>
      <w:bookmarkStart w:id="846" w:name="_Toc422234769"/>
      <w:bookmarkStart w:id="847" w:name="_Ref400355088"/>
      <w:bookmarkStart w:id="848" w:name="_Toc403730242"/>
      <w:bookmarkStart w:id="849" w:name="_Toc403730650"/>
      <w:bookmarkStart w:id="850" w:name="_Toc403730782"/>
      <w:bookmarkStart w:id="851" w:name="_Toc403730981"/>
      <w:bookmarkStart w:id="852" w:name="_Toc403739518"/>
      <w:r>
        <w:t>Входящий</w:t>
      </w:r>
      <w:r w:rsidRPr="000B19BF">
        <w:t xml:space="preserve"> — </w:t>
      </w:r>
      <w:r>
        <w:rPr>
          <w:lang w:val="en-US"/>
        </w:rPr>
        <w:t>AEMovementCreate</w:t>
      </w:r>
      <w:r w:rsidRPr="008A71B1">
        <w:t xml:space="preserve"> — </w:t>
      </w:r>
      <w:r>
        <w:rPr>
          <w:lang w:val="en-US"/>
        </w:rPr>
        <w:t>c</w:t>
      </w:r>
      <w:r>
        <w:t>оздание движений</w:t>
      </w:r>
      <w:bookmarkEnd w:id="846"/>
    </w:p>
    <w:p w:rsidR="00666EF4" w:rsidRDefault="00666EF4" w:rsidP="00666EF4">
      <w:pPr>
        <w:rPr>
          <w:lang w:val="ru-RU"/>
        </w:rPr>
      </w:pPr>
      <w:r>
        <w:rPr>
          <w:lang w:val="ru-RU"/>
        </w:rPr>
        <w:t xml:space="preserve">Сообщение </w:t>
      </w:r>
      <w:r>
        <w:rPr>
          <w:rStyle w:val="Function"/>
          <w:lang w:val="en-US"/>
        </w:rPr>
        <w:t>AE</w:t>
      </w:r>
      <w:r w:rsidRPr="008E03FA">
        <w:rPr>
          <w:rStyle w:val="Function"/>
        </w:rPr>
        <w:t>MovementCreate</w:t>
      </w:r>
      <w:r w:rsidRPr="006618F2">
        <w:rPr>
          <w:lang w:val="ru-RU"/>
        </w:rPr>
        <w:t xml:space="preserve"> </w:t>
      </w:r>
      <w:r>
        <w:rPr>
          <w:lang w:val="ru-RU"/>
        </w:rPr>
        <w:t xml:space="preserve">содержит движение по дебету и движение по кредиту, которые необходимо создать, при необходимости дополнив </w:t>
      </w:r>
      <w:r w:rsidR="00B303E1">
        <w:rPr>
          <w:lang w:val="ru-RU"/>
        </w:rPr>
        <w:t>необходимыми полупроводками с межбранчом и конверсией;</w:t>
      </w:r>
    </w:p>
    <w:p w:rsidR="00666EF4" w:rsidRPr="00A25F84" w:rsidRDefault="00666EF4" w:rsidP="00666EF4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1"/>
        <w:gridCol w:w="5669"/>
      </w:tblGrid>
      <w:tr w:rsidR="00666EF4" w:rsidRPr="00035F4D" w:rsidTr="0008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666EF4" w:rsidRPr="00035F4D" w:rsidRDefault="00666EF4" w:rsidP="00084F45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666EF4" w:rsidRPr="00035F4D" w:rsidRDefault="00666EF4" w:rsidP="00084F45">
            <w:pPr>
              <w:pStyle w:val="TableCellText"/>
            </w:pPr>
            <w:r>
              <w:t>Тип</w:t>
            </w:r>
          </w:p>
        </w:tc>
        <w:tc>
          <w:tcPr>
            <w:tcW w:w="851" w:type="dxa"/>
          </w:tcPr>
          <w:p w:rsidR="00666EF4" w:rsidRPr="00035F4D" w:rsidRDefault="00666EF4" w:rsidP="00084F45">
            <w:pPr>
              <w:pStyle w:val="TableCellText"/>
            </w:pPr>
            <w:r>
              <w:t>Обяз.</w:t>
            </w:r>
          </w:p>
        </w:tc>
        <w:tc>
          <w:tcPr>
            <w:tcW w:w="5669" w:type="dxa"/>
          </w:tcPr>
          <w:p w:rsidR="00666EF4" w:rsidRPr="00035F4D" w:rsidRDefault="00666EF4" w:rsidP="00084F45">
            <w:pPr>
              <w:pStyle w:val="TableCellText"/>
            </w:pPr>
            <w:r w:rsidRPr="00035F4D">
              <w:t>Описание</w:t>
            </w:r>
          </w:p>
        </w:tc>
      </w:tr>
      <w:tr w:rsidR="00666EF4" w:rsidRPr="00736C63" w:rsidTr="00084F45">
        <w:tc>
          <w:tcPr>
            <w:tcW w:w="2518" w:type="dxa"/>
          </w:tcPr>
          <w:p w:rsidR="00666EF4" w:rsidRPr="00D47638" w:rsidRDefault="00666EF4" w:rsidP="00084F45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666EF4" w:rsidRDefault="00666EF4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666EF4" w:rsidRDefault="00666EF4" w:rsidP="00084F45">
            <w:pPr>
              <w:pStyle w:val="TableCellText"/>
            </w:pPr>
            <w:r>
              <w:t>Константа «</w:t>
            </w:r>
            <w:r w:rsidRPr="00A754F2">
              <w:t>Query</w:t>
            </w:r>
            <w:r>
              <w:t>MovementCreate». Идентифицирует формат сообщения.</w:t>
            </w:r>
          </w:p>
        </w:tc>
      </w:tr>
      <w:tr w:rsidR="00666EF4" w:rsidRPr="00CC4729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66EF4" w:rsidRPr="00A35E10" w:rsidRDefault="00666EF4" w:rsidP="00084F45">
            <w:pPr>
              <w:pStyle w:val="TableCellCode"/>
            </w:pPr>
            <w:r>
              <w:t>RequestID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  <w:r>
              <w:t>Char(</w:t>
            </w:r>
            <w:r>
              <w:rPr>
                <w:lang w:val="en-US"/>
              </w:rPr>
              <w:t>64</w:t>
            </w:r>
            <w:r>
              <w:t>)</w:t>
            </w:r>
          </w:p>
        </w:tc>
        <w:tc>
          <w:tcPr>
            <w:tcW w:w="851" w:type="dxa"/>
          </w:tcPr>
          <w:p w:rsidR="00666EF4" w:rsidRPr="00A35E10" w:rsidRDefault="00666EF4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666EF4" w:rsidRDefault="00666EF4" w:rsidP="00084F45">
            <w:pPr>
              <w:pStyle w:val="TableCellText"/>
            </w:pPr>
            <w:r>
              <w:t>Уникальный идентификатор запроса.</w:t>
            </w:r>
          </w:p>
        </w:tc>
      </w:tr>
      <w:tr w:rsidR="00666EF4" w:rsidRPr="00736C63" w:rsidTr="00084F45">
        <w:tc>
          <w:tcPr>
            <w:tcW w:w="2518" w:type="dxa"/>
          </w:tcPr>
          <w:p w:rsidR="00666EF4" w:rsidRDefault="00666EF4" w:rsidP="00084F45">
            <w:pPr>
              <w:pStyle w:val="TableCellCode"/>
            </w:pPr>
            <w:r>
              <w:t>Movement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</w:p>
        </w:tc>
        <w:tc>
          <w:tcPr>
            <w:tcW w:w="851" w:type="dxa"/>
          </w:tcPr>
          <w:p w:rsidR="00666EF4" w:rsidRDefault="00666EF4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666EF4" w:rsidRPr="00B42683" w:rsidRDefault="00666EF4" w:rsidP="00084F45">
            <w:pPr>
              <w:pStyle w:val="TableCellText"/>
            </w:pPr>
            <w:r>
              <w:t xml:space="preserve">Движение. </w:t>
            </w:r>
            <w:r w:rsidRPr="00B42683">
              <w:t>Данная группа повторяется многократно.</w:t>
            </w:r>
          </w:p>
        </w:tc>
      </w:tr>
      <w:tr w:rsidR="00666EF4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66EF4" w:rsidRPr="00181F42" w:rsidRDefault="00666EF4" w:rsidP="00084F45">
            <w:pPr>
              <w:pStyle w:val="TableCellCode"/>
            </w:pPr>
            <w:r>
              <w:t>Movement.ID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</w:p>
        </w:tc>
        <w:tc>
          <w:tcPr>
            <w:tcW w:w="851" w:type="dxa"/>
          </w:tcPr>
          <w:p w:rsidR="00666EF4" w:rsidRDefault="00666EF4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666EF4" w:rsidRPr="00181F42" w:rsidRDefault="00666EF4" w:rsidP="00084F45">
            <w:pPr>
              <w:pStyle w:val="TableCellText"/>
            </w:pPr>
            <w:r>
              <w:t xml:space="preserve">Уникальный идентификатор движения. </w:t>
            </w:r>
            <w:r w:rsidRPr="00181F42">
              <w:t>Составной атрибут</w:t>
            </w:r>
            <w:r>
              <w:t>.</w:t>
            </w:r>
          </w:p>
        </w:tc>
      </w:tr>
      <w:tr w:rsidR="00666EF4" w:rsidRPr="00181F42" w:rsidTr="00084F45">
        <w:tc>
          <w:tcPr>
            <w:tcW w:w="2518" w:type="dxa"/>
          </w:tcPr>
          <w:p w:rsidR="00666EF4" w:rsidRPr="00181F42" w:rsidRDefault="00666EF4" w:rsidP="00084F45">
            <w:pPr>
              <w:pStyle w:val="TableCellCode"/>
            </w:pPr>
            <w:r>
              <w:t>Movement.ID.SystemCode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666EF4" w:rsidRPr="00D5072B" w:rsidRDefault="00666EF4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666EF4" w:rsidRPr="00613382" w:rsidRDefault="00666EF4" w:rsidP="00084F45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движения.</w:t>
            </w:r>
          </w:p>
        </w:tc>
      </w:tr>
      <w:tr w:rsidR="00666EF4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66EF4" w:rsidRDefault="00666EF4" w:rsidP="00084F45">
            <w:pPr>
              <w:pStyle w:val="TableCellCode"/>
            </w:pPr>
            <w:r>
              <w:t>Movement.ID.Reference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666EF4" w:rsidRPr="00181F42" w:rsidRDefault="00666EF4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666EF4" w:rsidRPr="00181F42" w:rsidRDefault="00666EF4" w:rsidP="00084F45">
            <w:pPr>
              <w:pStyle w:val="TableCellText"/>
            </w:pPr>
            <w:r w:rsidRPr="00181F42">
              <w:t xml:space="preserve">Идентификатор </w:t>
            </w:r>
            <w:r>
              <w:t>движения во внешней системе.</w:t>
            </w:r>
          </w:p>
        </w:tc>
      </w:tr>
      <w:tr w:rsidR="00666EF4" w:rsidRPr="00613382" w:rsidTr="00084F45">
        <w:tc>
          <w:tcPr>
            <w:tcW w:w="2518" w:type="dxa"/>
          </w:tcPr>
          <w:p w:rsidR="00666EF4" w:rsidRPr="002401FA" w:rsidRDefault="00666EF4" w:rsidP="00084F45">
            <w:pPr>
              <w:pStyle w:val="TableCellCode"/>
            </w:pPr>
            <w:r>
              <w:t>Movement</w:t>
            </w:r>
            <w:r w:rsidRPr="002401FA">
              <w:t>.</w:t>
            </w:r>
            <w:r>
              <w:t>BlockID</w:t>
            </w:r>
          </w:p>
        </w:tc>
        <w:tc>
          <w:tcPr>
            <w:tcW w:w="1276" w:type="dxa"/>
          </w:tcPr>
          <w:p w:rsidR="00666EF4" w:rsidRPr="002401FA" w:rsidRDefault="00666EF4" w:rsidP="00084F45">
            <w:pPr>
              <w:pStyle w:val="TableCellText"/>
            </w:pPr>
          </w:p>
        </w:tc>
        <w:tc>
          <w:tcPr>
            <w:tcW w:w="851" w:type="dxa"/>
          </w:tcPr>
          <w:p w:rsidR="00666EF4" w:rsidRDefault="00666EF4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666EF4" w:rsidRPr="00181F42" w:rsidRDefault="00666EF4" w:rsidP="00084F45">
            <w:pPr>
              <w:pStyle w:val="TableCellText"/>
            </w:pPr>
            <w:r>
              <w:t xml:space="preserve">Идентификатор блокировки. </w:t>
            </w:r>
            <w:r w:rsidRPr="00181F42">
              <w:t>Составной атрибут</w:t>
            </w:r>
            <w:r>
              <w:t>.</w:t>
            </w:r>
          </w:p>
        </w:tc>
      </w:tr>
      <w:tr w:rsidR="00666EF4" w:rsidRPr="00181F42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66EF4" w:rsidRPr="00181F42" w:rsidRDefault="00666EF4" w:rsidP="00084F45">
            <w:pPr>
              <w:pStyle w:val="TableCellCode"/>
            </w:pPr>
            <w:r>
              <w:t>Movement</w:t>
            </w:r>
            <w:r w:rsidRPr="002401FA">
              <w:t>.</w:t>
            </w:r>
            <w:r>
              <w:t>BlockID.SystemCode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666EF4" w:rsidRPr="000C0D1B" w:rsidRDefault="00666EF4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666EF4" w:rsidRPr="00613382" w:rsidRDefault="00666EF4" w:rsidP="00084F45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блокировки.</w:t>
            </w:r>
          </w:p>
        </w:tc>
      </w:tr>
      <w:tr w:rsidR="00666EF4" w:rsidRPr="00736C63" w:rsidTr="00084F45">
        <w:tc>
          <w:tcPr>
            <w:tcW w:w="2518" w:type="dxa"/>
          </w:tcPr>
          <w:p w:rsidR="00666EF4" w:rsidRDefault="00666EF4" w:rsidP="00084F45">
            <w:pPr>
              <w:pStyle w:val="TableCellCode"/>
            </w:pPr>
            <w:r>
              <w:t>Movement</w:t>
            </w:r>
            <w:r w:rsidRPr="002401FA">
              <w:t>.</w:t>
            </w:r>
            <w:r>
              <w:t>BlockID.Reference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666EF4" w:rsidRPr="00181F42" w:rsidRDefault="00666EF4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666EF4" w:rsidRPr="00181F42" w:rsidRDefault="00666EF4" w:rsidP="00084F45">
            <w:pPr>
              <w:pStyle w:val="TableCellText"/>
            </w:pPr>
            <w:r w:rsidRPr="00181F42">
              <w:t xml:space="preserve">Идентификатор блокировки </w:t>
            </w:r>
            <w:r>
              <w:t>во внешней системе.</w:t>
            </w:r>
          </w:p>
        </w:tc>
      </w:tr>
      <w:tr w:rsidR="00666EF4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66EF4" w:rsidRPr="00613382" w:rsidRDefault="00666EF4" w:rsidP="00084F45">
            <w:pPr>
              <w:pStyle w:val="TableCellCode"/>
            </w:pPr>
            <w:r>
              <w:t>Movement.ObjectReference</w:t>
            </w:r>
          </w:p>
        </w:tc>
        <w:tc>
          <w:tcPr>
            <w:tcW w:w="1276" w:type="dxa"/>
          </w:tcPr>
          <w:p w:rsidR="00666EF4" w:rsidRDefault="00666EF4" w:rsidP="00084F45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666EF4" w:rsidRPr="00613382" w:rsidRDefault="00666EF4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666EF4" w:rsidRDefault="00666EF4" w:rsidP="00084F45">
            <w:pPr>
              <w:pStyle w:val="TableCellText"/>
            </w:pPr>
            <w:r w:rsidRPr="00613382">
              <w:t xml:space="preserve">Референс объекта системы-инициатора, при работе с которым потребовалось создать </w:t>
            </w:r>
            <w:r>
              <w:t>движение</w:t>
            </w:r>
            <w:r w:rsidRPr="00613382">
              <w:t>.</w:t>
            </w:r>
          </w:p>
        </w:tc>
      </w:tr>
      <w:tr w:rsidR="00B303E1" w:rsidRPr="003E4302" w:rsidTr="00084F45">
        <w:tc>
          <w:tcPr>
            <w:tcW w:w="2518" w:type="dxa"/>
          </w:tcPr>
          <w:p w:rsidR="00B303E1" w:rsidRDefault="00B303E1" w:rsidP="00B303E1">
            <w:pPr>
              <w:pStyle w:val="TableCellCode"/>
            </w:pPr>
            <w:r>
              <w:lastRenderedPageBreak/>
              <w:t>Movement.</w:t>
            </w:r>
            <w:r>
              <w:rPr>
                <w:lang w:val="en-US"/>
              </w:rPr>
              <w:t>Additional</w:t>
            </w:r>
            <w:r>
              <w:t>Reference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Char(32)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E037E9" w:rsidRDefault="00B303E1" w:rsidP="00B303E1">
            <w:pPr>
              <w:pStyle w:val="TableCellText"/>
            </w:pPr>
            <w:r>
              <w:t>Референс текущего объекта, при работе с которым потребовалось создать движение: например. референс комиссии и .п.</w:t>
            </w:r>
          </w:p>
        </w:tc>
      </w:tr>
      <w:tr w:rsidR="00B303E1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AC2CB4" w:rsidRDefault="00B303E1" w:rsidP="00084F45">
            <w:pPr>
              <w:pStyle w:val="TableCellCode"/>
            </w:pPr>
            <w:r>
              <w:t>Movement.Account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Char(20)</w:t>
            </w:r>
          </w:p>
        </w:tc>
        <w:tc>
          <w:tcPr>
            <w:tcW w:w="851" w:type="dxa"/>
          </w:tcPr>
          <w:p w:rsidR="00B303E1" w:rsidRPr="00E037E9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E037E9" w:rsidRDefault="00B303E1" w:rsidP="00084F45">
            <w:pPr>
              <w:pStyle w:val="TableCellText"/>
            </w:pPr>
            <w:r w:rsidRPr="00E037E9">
              <w:t>Сч</w:t>
            </w:r>
            <w:r>
              <w:t>ё</w:t>
            </w:r>
            <w:r w:rsidRPr="00E037E9">
              <w:t xml:space="preserve">т в формате ЦБ, </w:t>
            </w:r>
            <w:r>
              <w:t>по</w:t>
            </w:r>
            <w:r w:rsidRPr="00E037E9">
              <w:t xml:space="preserve"> котором</w:t>
            </w:r>
            <w:r>
              <w:t>у</w:t>
            </w:r>
            <w:r w:rsidRPr="00E037E9">
              <w:t xml:space="preserve"> требуется </w:t>
            </w:r>
            <w:r>
              <w:t>совершить движение</w:t>
            </w:r>
            <w:r w:rsidRPr="00E037E9">
              <w:t>.</w:t>
            </w:r>
          </w:p>
        </w:tc>
      </w:tr>
      <w:tr w:rsidR="00B303E1" w:rsidRPr="00736C63" w:rsidTr="00084F45">
        <w:tc>
          <w:tcPr>
            <w:tcW w:w="2518" w:type="dxa"/>
          </w:tcPr>
          <w:p w:rsidR="00B303E1" w:rsidRPr="00613382" w:rsidRDefault="00B303E1" w:rsidP="00084F45">
            <w:pPr>
              <w:pStyle w:val="TableCellCode"/>
            </w:pPr>
            <w:r>
              <w:t>Movement.Amount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Char(23)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613382" w:rsidRDefault="00B303E1" w:rsidP="00084F45">
            <w:pPr>
              <w:pStyle w:val="TableCellText"/>
            </w:pPr>
            <w:r>
              <w:t>Сумма движения в валюте счёта (в единицах валюты).</w:t>
            </w:r>
          </w:p>
        </w:tc>
      </w:tr>
      <w:tr w:rsidR="00B303E1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2401FA" w:rsidRDefault="00B303E1" w:rsidP="00084F45">
            <w:pPr>
              <w:pStyle w:val="TableCellCode"/>
            </w:pPr>
            <w:r>
              <w:t>Movement.DebitCredit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Char(1)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0C0D1B" w:rsidRDefault="00B303E1" w:rsidP="00084F45">
            <w:pPr>
              <w:pStyle w:val="TableCellText"/>
            </w:pPr>
            <w:r>
              <w:t>Списание (</w:t>
            </w:r>
            <w:r w:rsidRPr="008D5851">
              <w:t>'</w:t>
            </w:r>
            <w:r>
              <w:t>D</w:t>
            </w:r>
            <w:r w:rsidRPr="008D5851">
              <w:t>'</w:t>
            </w:r>
            <w:r>
              <w:t>), или зачисление (</w:t>
            </w:r>
            <w:r w:rsidRPr="008D5851">
              <w:t>'</w:t>
            </w:r>
            <w:r>
              <w:t>C</w:t>
            </w:r>
            <w:r w:rsidRPr="008D5851">
              <w:t>'</w:t>
            </w:r>
            <w:r>
              <w:t xml:space="preserve">) </w:t>
            </w:r>
            <w:r w:rsidRPr="002401FA">
              <w:t>.</w:t>
            </w:r>
          </w:p>
        </w:tc>
      </w:tr>
      <w:tr w:rsidR="00B303E1" w:rsidRPr="004B116D" w:rsidTr="00084F45">
        <w:tc>
          <w:tcPr>
            <w:tcW w:w="2518" w:type="dxa"/>
          </w:tcPr>
          <w:p w:rsidR="00B303E1" w:rsidRPr="000218CE" w:rsidRDefault="00B303E1" w:rsidP="00084F45">
            <w:pPr>
              <w:pStyle w:val="TableCellCode"/>
            </w:pPr>
            <w:r>
              <w:t>Movement.SPOS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Char(7)</w:t>
            </w:r>
          </w:p>
        </w:tc>
        <w:tc>
          <w:tcPr>
            <w:tcW w:w="851" w:type="dxa"/>
          </w:tcPr>
          <w:p w:rsidR="00B303E1" w:rsidRPr="000218CE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Default="00B303E1" w:rsidP="00084F45">
            <w:pPr>
              <w:pStyle w:val="TableCellText"/>
            </w:pPr>
            <w:r w:rsidRPr="000218CE">
              <w:t>Источник проводок</w:t>
            </w:r>
            <w:r>
              <w:t>.</w:t>
            </w:r>
          </w:p>
        </w:tc>
      </w:tr>
      <w:tr w:rsidR="00B303E1" w:rsidRPr="000C0D1B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0218CE" w:rsidRDefault="00B303E1" w:rsidP="00084F45">
            <w:pPr>
              <w:pStyle w:val="TableCellCode"/>
            </w:pPr>
            <w:r>
              <w:t>Movement.OTRF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Char(15)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B82E11" w:rsidRDefault="00B303E1" w:rsidP="00084F45">
            <w:pPr>
              <w:pStyle w:val="TableCellText"/>
              <w:rPr>
                <w:lang w:val="en-US"/>
              </w:rPr>
            </w:pPr>
            <w:r w:rsidRPr="000218CE">
              <w:t>Идентификатор</w:t>
            </w:r>
            <w:r w:rsidRPr="0030756D">
              <w:rPr>
                <w:lang w:val="en-US"/>
              </w:rPr>
              <w:t xml:space="preserve"> </w:t>
            </w:r>
            <w:r w:rsidRPr="000218CE">
              <w:t>проводк</w:t>
            </w:r>
            <w:r>
              <w:t>и</w:t>
            </w:r>
            <w:r w:rsidRPr="00B82E11">
              <w:rPr>
                <w:lang w:val="en-US"/>
              </w:rPr>
              <w:t xml:space="preserve"> (Original transaction reference).</w:t>
            </w:r>
          </w:p>
        </w:tc>
      </w:tr>
      <w:tr w:rsidR="00B303E1" w:rsidRPr="000C0D1B" w:rsidTr="00084F45">
        <w:tc>
          <w:tcPr>
            <w:tcW w:w="2518" w:type="dxa"/>
          </w:tcPr>
          <w:p w:rsidR="00B303E1" w:rsidRPr="007C166E" w:rsidRDefault="00B303E1" w:rsidP="00084F45">
            <w:pPr>
              <w:pStyle w:val="TableCellCode"/>
            </w:pPr>
            <w:r>
              <w:t>Movement.Department</w:t>
            </w:r>
          </w:p>
        </w:tc>
        <w:tc>
          <w:tcPr>
            <w:tcW w:w="1276" w:type="dxa"/>
          </w:tcPr>
          <w:p w:rsidR="00B303E1" w:rsidRPr="000218CE" w:rsidRDefault="00B303E1" w:rsidP="00084F45">
            <w:pPr>
              <w:pStyle w:val="TableCellText"/>
            </w:pPr>
            <w:r w:rsidRPr="000218CE">
              <w:t>Char(</w:t>
            </w:r>
            <w:r>
              <w:t>3)</w:t>
            </w:r>
          </w:p>
        </w:tc>
        <w:tc>
          <w:tcPr>
            <w:tcW w:w="851" w:type="dxa"/>
          </w:tcPr>
          <w:p w:rsidR="00B303E1" w:rsidRPr="000218CE" w:rsidRDefault="00B303E1" w:rsidP="00084F45">
            <w:pPr>
              <w:pStyle w:val="TableCellText"/>
            </w:pPr>
            <w:r w:rsidRPr="000218CE">
              <w:t>Да</w:t>
            </w:r>
          </w:p>
        </w:tc>
        <w:tc>
          <w:tcPr>
            <w:tcW w:w="5669" w:type="dxa"/>
          </w:tcPr>
          <w:p w:rsidR="00B303E1" w:rsidRPr="000218CE" w:rsidRDefault="00B303E1" w:rsidP="00084F45">
            <w:pPr>
              <w:pStyle w:val="TableCellText"/>
            </w:pPr>
            <w:r w:rsidRPr="000218CE">
              <w:t>Департамент</w:t>
            </w:r>
            <w:r>
              <w:t>.</w:t>
            </w:r>
          </w:p>
        </w:tc>
      </w:tr>
      <w:tr w:rsidR="00B303E1" w:rsidRPr="004B116D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0218CE" w:rsidRDefault="00B303E1" w:rsidP="00084F45">
            <w:pPr>
              <w:pStyle w:val="TableCellCode"/>
            </w:pPr>
            <w:r>
              <w:t>Movement.ProfitCenter</w:t>
            </w:r>
          </w:p>
        </w:tc>
        <w:tc>
          <w:tcPr>
            <w:tcW w:w="1276" w:type="dxa"/>
          </w:tcPr>
          <w:p w:rsidR="00B303E1" w:rsidRPr="000218CE" w:rsidRDefault="00B303E1" w:rsidP="00084F45">
            <w:pPr>
              <w:pStyle w:val="TableCellText"/>
            </w:pPr>
            <w:r>
              <w:t>Char(4)</w:t>
            </w:r>
          </w:p>
        </w:tc>
        <w:tc>
          <w:tcPr>
            <w:tcW w:w="851" w:type="dxa"/>
          </w:tcPr>
          <w:p w:rsidR="00B303E1" w:rsidRPr="000218CE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0218CE" w:rsidRDefault="00B303E1" w:rsidP="00084F45">
            <w:pPr>
              <w:pStyle w:val="TableCellText"/>
            </w:pPr>
            <w:r>
              <w:t>Центр прибыли.</w:t>
            </w:r>
          </w:p>
        </w:tc>
      </w:tr>
      <w:tr w:rsidR="00B303E1" w:rsidRPr="004B116D" w:rsidTr="00084F45">
        <w:tc>
          <w:tcPr>
            <w:tcW w:w="2518" w:type="dxa"/>
          </w:tcPr>
          <w:p w:rsidR="00B303E1" w:rsidRPr="000218CE" w:rsidRDefault="00B303E1" w:rsidP="00084F45">
            <w:pPr>
              <w:pStyle w:val="TableCellCode"/>
            </w:pPr>
            <w:r>
              <w:t>Movement.BookCode</w:t>
            </w:r>
          </w:p>
        </w:tc>
        <w:tc>
          <w:tcPr>
            <w:tcW w:w="1276" w:type="dxa"/>
          </w:tcPr>
          <w:p w:rsidR="00B303E1" w:rsidRPr="0067145D" w:rsidRDefault="00B303E1" w:rsidP="00084F45">
            <w:pPr>
              <w:pStyle w:val="TableCellText"/>
            </w:pPr>
            <w:r>
              <w:t>Char(2)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684BC9" w:rsidRDefault="00B303E1" w:rsidP="00084F45">
            <w:pPr>
              <w:pStyle w:val="TableCellText"/>
            </w:pPr>
            <w:r w:rsidRPr="0067145D">
              <w:t>Book</w:t>
            </w:r>
            <w:r>
              <w:t xml:space="preserve"> Code</w:t>
            </w:r>
            <w:r w:rsidRPr="00684BC9">
              <w:t>.</w:t>
            </w:r>
          </w:p>
        </w:tc>
      </w:tr>
      <w:tr w:rsidR="00B303E1" w:rsidRPr="004B116D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Default="00B303E1" w:rsidP="00084F45">
            <w:pPr>
              <w:pStyle w:val="TableCellCode"/>
            </w:pPr>
            <w:r>
              <w:t>Movement.PostingTrnTyp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 w:rsidRPr="0067145D">
              <w:t>Char(5)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67145D" w:rsidRDefault="00B303E1" w:rsidP="00084F45">
            <w:pPr>
              <w:pStyle w:val="TableCellText"/>
            </w:pPr>
            <w:r>
              <w:t>Тип транзакции</w:t>
            </w:r>
            <w:r w:rsidRPr="0067145D">
              <w:t>.</w:t>
            </w:r>
          </w:p>
        </w:tc>
      </w:tr>
      <w:tr w:rsidR="00B303E1" w:rsidRPr="001C49C1" w:rsidTr="00084F45">
        <w:tc>
          <w:tcPr>
            <w:tcW w:w="2518" w:type="dxa"/>
          </w:tcPr>
          <w:p w:rsidR="00B303E1" w:rsidRPr="007C166E" w:rsidRDefault="00B303E1" w:rsidP="00084F45">
            <w:pPr>
              <w:pStyle w:val="TableCellCode"/>
            </w:pPr>
            <w:r>
              <w:t>Movement.PostingNarrative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Char(30)</w:t>
            </w:r>
          </w:p>
        </w:tc>
        <w:tc>
          <w:tcPr>
            <w:tcW w:w="851" w:type="dxa"/>
          </w:tcPr>
          <w:p w:rsidR="00B303E1" w:rsidRPr="000C0D1B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273CD3" w:rsidRDefault="00B303E1" w:rsidP="00084F45">
            <w:pPr>
              <w:pStyle w:val="TableCellText"/>
            </w:pPr>
            <w:r w:rsidRPr="00273CD3">
              <w:t>Англ</w:t>
            </w:r>
            <w:r>
              <w:t>ийский</w:t>
            </w:r>
            <w:r w:rsidRPr="00273CD3">
              <w:t xml:space="preserve"> комментарий</w:t>
            </w:r>
            <w:r>
              <w:t xml:space="preserve"> к проводке.</w:t>
            </w:r>
          </w:p>
        </w:tc>
      </w:tr>
      <w:tr w:rsidR="00B303E1" w:rsidRPr="004B116D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0218CE" w:rsidRDefault="00B303E1" w:rsidP="00084F45">
            <w:pPr>
              <w:pStyle w:val="TableCellCode"/>
            </w:pPr>
            <w:r>
              <w:t>Movement.ProjectTrnTyp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Char(2)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67145D" w:rsidRDefault="00B303E1" w:rsidP="00084F45">
            <w:pPr>
              <w:pStyle w:val="TableCellText"/>
            </w:pPr>
            <w:r>
              <w:t>Transaction Type для проджекта</w:t>
            </w:r>
            <w:r w:rsidRPr="0067145D">
              <w:t>.</w:t>
            </w:r>
          </w:p>
        </w:tc>
      </w:tr>
      <w:tr w:rsidR="00B303E1" w:rsidRPr="000218CE" w:rsidTr="00084F45">
        <w:tc>
          <w:tcPr>
            <w:tcW w:w="2518" w:type="dxa"/>
          </w:tcPr>
          <w:p w:rsidR="00B303E1" w:rsidRDefault="00B303E1" w:rsidP="00084F45">
            <w:pPr>
              <w:pStyle w:val="TableCellCode"/>
            </w:pPr>
            <w:r>
              <w:t>Movement.ProjectTrnNbr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Char(6)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67145D" w:rsidRDefault="00B303E1" w:rsidP="00084F45">
            <w:pPr>
              <w:pStyle w:val="TableCellText"/>
            </w:pPr>
            <w:r w:rsidRPr="0067145D">
              <w:t>Transaction</w:t>
            </w:r>
            <w:r>
              <w:t xml:space="preserve"> </w:t>
            </w:r>
            <w:r w:rsidRPr="0067145D">
              <w:t>Number для проджекта</w:t>
            </w:r>
            <w:r>
              <w:t>.</w:t>
            </w:r>
          </w:p>
        </w:tc>
      </w:tr>
      <w:tr w:rsidR="00B303E1" w:rsidRPr="000218CE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0218CE" w:rsidRDefault="00B303E1" w:rsidP="00084F45">
            <w:pPr>
              <w:pStyle w:val="TableCellCode"/>
            </w:pPr>
            <w:r>
              <w:t>Movement.ProjectNarrative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Char(30)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Default="00B303E1" w:rsidP="00084F45">
            <w:pPr>
              <w:pStyle w:val="TableCellText"/>
            </w:pPr>
            <w:r>
              <w:t xml:space="preserve">Комментарий к </w:t>
            </w:r>
            <w:r w:rsidRPr="0067145D">
              <w:t>проджект</w:t>
            </w:r>
            <w:r>
              <w:t>у.</w:t>
            </w:r>
          </w:p>
        </w:tc>
      </w:tr>
      <w:tr w:rsidR="00B303E1" w:rsidRPr="00736C63" w:rsidTr="00084F45">
        <w:tc>
          <w:tcPr>
            <w:tcW w:w="2518" w:type="dxa"/>
          </w:tcPr>
          <w:p w:rsidR="00B303E1" w:rsidRDefault="00B303E1" w:rsidP="00084F45">
            <w:pPr>
              <w:pStyle w:val="TableCellCode"/>
            </w:pPr>
            <w:r>
              <w:t>Movement.EntryDate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Char(8)</w:t>
            </w:r>
          </w:p>
        </w:tc>
        <w:tc>
          <w:tcPr>
            <w:tcW w:w="851" w:type="dxa"/>
          </w:tcPr>
          <w:p w:rsidR="00B303E1" w:rsidRPr="00E037E9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2401FA" w:rsidRDefault="00B303E1" w:rsidP="00084F45">
            <w:pPr>
              <w:pStyle w:val="TableCellText"/>
            </w:pPr>
            <w:r w:rsidRPr="00E037E9">
              <w:t>Дата и время поступления требования к сч</w:t>
            </w:r>
            <w:r>
              <w:t>ё</w:t>
            </w:r>
            <w:r w:rsidRPr="00E037E9">
              <w:t>ту</w:t>
            </w:r>
            <w:r>
              <w:rPr>
                <w:rStyle w:val="aa"/>
              </w:rPr>
              <w:footnoteReference w:id="26"/>
            </w:r>
            <w:r>
              <w:t>.</w:t>
            </w:r>
          </w:p>
        </w:tc>
      </w:tr>
      <w:tr w:rsidR="00B303E1" w:rsidRPr="000C0D1B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Default="00B303E1" w:rsidP="00084F45">
            <w:pPr>
              <w:pStyle w:val="TableCellCode"/>
            </w:pPr>
            <w:r>
              <w:t>Movement.ValueDate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Char(8)</w:t>
            </w:r>
          </w:p>
        </w:tc>
        <w:tc>
          <w:tcPr>
            <w:tcW w:w="851" w:type="dxa"/>
          </w:tcPr>
          <w:p w:rsidR="00B303E1" w:rsidRPr="00E037E9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2401FA" w:rsidRDefault="00B303E1" w:rsidP="00084F45">
            <w:pPr>
              <w:pStyle w:val="TableCellText"/>
            </w:pPr>
            <w:r w:rsidRPr="00E037E9">
              <w:t>Дата валютирования.</w:t>
            </w:r>
          </w:p>
        </w:tc>
      </w:tr>
      <w:tr w:rsidR="00B303E1" w:rsidRPr="001C49C1" w:rsidTr="00084F45">
        <w:tc>
          <w:tcPr>
            <w:tcW w:w="2518" w:type="dxa"/>
          </w:tcPr>
          <w:p w:rsidR="00B303E1" w:rsidRPr="00A54C07" w:rsidRDefault="00B303E1" w:rsidP="00084F45">
            <w:pPr>
              <w:pStyle w:val="TableCellCode"/>
            </w:pPr>
            <w:r>
              <w:t>Movement.Comment</w:t>
            </w:r>
          </w:p>
        </w:tc>
        <w:tc>
          <w:tcPr>
            <w:tcW w:w="1276" w:type="dxa"/>
          </w:tcPr>
          <w:p w:rsidR="00B303E1" w:rsidRPr="001C49C1" w:rsidRDefault="00B303E1" w:rsidP="00084F45">
            <w:pPr>
              <w:pStyle w:val="TableCellText"/>
            </w:pPr>
            <w:r>
              <w:t>Char(300)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A54C07" w:rsidRDefault="00B303E1" w:rsidP="00084F45">
            <w:pPr>
              <w:pStyle w:val="TableCellText"/>
            </w:pPr>
            <w:r>
              <w:t>Русский комментарий к проводке.</w:t>
            </w:r>
          </w:p>
        </w:tc>
      </w:tr>
      <w:tr w:rsidR="00B303E1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273CD3" w:rsidRDefault="00B303E1" w:rsidP="00084F45">
            <w:pPr>
              <w:pStyle w:val="TableCellCode"/>
            </w:pPr>
            <w:r>
              <w:t>Movement.ShortComment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Char(100)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Да</w:t>
            </w:r>
          </w:p>
        </w:tc>
        <w:tc>
          <w:tcPr>
            <w:tcW w:w="5669" w:type="dxa"/>
          </w:tcPr>
          <w:p w:rsidR="00B303E1" w:rsidRPr="00273CD3" w:rsidRDefault="00B303E1" w:rsidP="00084F45">
            <w:pPr>
              <w:pStyle w:val="TableCellText"/>
            </w:pPr>
            <w:r>
              <w:t>Короткий русский комментарий к проводке.</w:t>
            </w:r>
          </w:p>
        </w:tc>
      </w:tr>
      <w:tr w:rsidR="00B303E1" w:rsidRPr="00736C63" w:rsidTr="00084F45">
        <w:tc>
          <w:tcPr>
            <w:tcW w:w="2518" w:type="dxa"/>
          </w:tcPr>
          <w:p w:rsidR="00B303E1" w:rsidRPr="00577231" w:rsidRDefault="00B303E1" w:rsidP="00084F45">
            <w:pPr>
              <w:pStyle w:val="TableCellCode"/>
            </w:pPr>
            <w:r>
              <w:t>Movement.UseOverdraft</w:t>
            </w:r>
          </w:p>
        </w:tc>
        <w:tc>
          <w:tcPr>
            <w:tcW w:w="1276" w:type="dxa"/>
          </w:tcPr>
          <w:p w:rsidR="00B303E1" w:rsidRPr="00577231" w:rsidRDefault="00B303E1" w:rsidP="00084F45">
            <w:pPr>
              <w:pStyle w:val="TableCellText"/>
            </w:pPr>
            <w:r>
              <w:t>Char</w:t>
            </w:r>
            <w:r w:rsidRPr="00577231">
              <w:t>(1)</w:t>
            </w:r>
          </w:p>
        </w:tc>
        <w:tc>
          <w:tcPr>
            <w:tcW w:w="851" w:type="dxa"/>
          </w:tcPr>
          <w:p w:rsidR="00B303E1" w:rsidRPr="00A54C07" w:rsidRDefault="00B303E1" w:rsidP="00084F45">
            <w:pPr>
              <w:pStyle w:val="TableCellText"/>
            </w:pPr>
            <w:r>
              <w:t>Нет</w:t>
            </w:r>
            <w:r>
              <w:rPr>
                <w:rStyle w:val="aa"/>
              </w:rPr>
              <w:footnoteReference w:id="27"/>
            </w:r>
          </w:p>
        </w:tc>
        <w:tc>
          <w:tcPr>
            <w:tcW w:w="5669" w:type="dxa"/>
          </w:tcPr>
          <w:p w:rsidR="00B303E1" w:rsidRPr="00A54C07" w:rsidRDefault="00B303E1" w:rsidP="00084F45">
            <w:pPr>
              <w:pStyle w:val="TableCellText"/>
            </w:pPr>
            <w:r w:rsidRPr="00A54C07">
              <w:t>Учитывать ли</w:t>
            </w:r>
            <w:r>
              <w:t>мит овердрафта</w:t>
            </w:r>
            <w:r w:rsidRPr="00577231">
              <w:t>.</w:t>
            </w:r>
            <w:r w:rsidRPr="00D5072B">
              <w:t xml:space="preserve"> 0 </w:t>
            </w:r>
            <w:r>
              <w:t>—</w:t>
            </w:r>
            <w:r w:rsidRPr="00651058">
              <w:t xml:space="preserve"> </w:t>
            </w:r>
            <w:r>
              <w:t>нет; 1 — да.</w:t>
            </w:r>
          </w:p>
        </w:tc>
      </w:tr>
      <w:tr w:rsidR="00B303E1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5943BF" w:rsidRDefault="00B303E1" w:rsidP="00084F45">
            <w:pPr>
              <w:pStyle w:val="TableCellCode"/>
            </w:pPr>
            <w:r>
              <w:t>Movement.IgnoreBlockFlag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</w:t>
            </w:r>
            <w:r w:rsidRPr="00577231">
              <w:t>(1)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892824" w:rsidRDefault="00B303E1" w:rsidP="00084F45">
            <w:pPr>
              <w:pStyle w:val="TableCellText"/>
            </w:pPr>
            <w:r>
              <w:t>Флаг обхода блокировки all/credit/debit</w:t>
            </w:r>
            <w:r w:rsidRPr="00892824">
              <w:rPr>
                <w:rFonts w:cs="Arial"/>
                <w:szCs w:val="18"/>
              </w:rPr>
              <w:t xml:space="preserve">. </w:t>
            </w:r>
            <w:r w:rsidRPr="00D5072B">
              <w:t xml:space="preserve">0 </w:t>
            </w:r>
            <w:r>
              <w:t>—</w:t>
            </w:r>
            <w:r w:rsidRPr="00B24770">
              <w:t xml:space="preserve"> </w:t>
            </w:r>
            <w:r>
              <w:t>нет; 1 — да.</w:t>
            </w:r>
          </w:p>
        </w:tc>
      </w:tr>
      <w:tr w:rsidR="00B303E1" w:rsidRPr="00736C63" w:rsidTr="00084F45">
        <w:tc>
          <w:tcPr>
            <w:tcW w:w="2518" w:type="dxa"/>
          </w:tcPr>
          <w:p w:rsidR="00B303E1" w:rsidRDefault="00B303E1" w:rsidP="00084F45">
            <w:pPr>
              <w:pStyle w:val="TableCellCode"/>
            </w:pPr>
            <w:r>
              <w:t>Movement.IgnoreBalance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Char(1)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E037E9" w:rsidRDefault="00B303E1" w:rsidP="00084F45">
            <w:pPr>
              <w:pStyle w:val="TableCellText"/>
              <w:rPr>
                <w:rFonts w:cs="Arial"/>
                <w:szCs w:val="18"/>
              </w:rPr>
            </w:pPr>
            <w:r>
              <w:t>Флаг игнорирования доступного остатка</w:t>
            </w:r>
            <w:r>
              <w:rPr>
                <w:rFonts w:cs="Arial"/>
                <w:szCs w:val="18"/>
              </w:rPr>
              <w:t xml:space="preserve">. </w:t>
            </w:r>
            <w:r w:rsidRPr="00D5072B">
              <w:t xml:space="preserve">0 </w:t>
            </w:r>
            <w:r>
              <w:t>—</w:t>
            </w:r>
            <w:r w:rsidRPr="00B24770">
              <w:t xml:space="preserve"> </w:t>
            </w:r>
            <w:r>
              <w:t>нет; 1 — да.</w:t>
            </w:r>
          </w:p>
        </w:tc>
      </w:tr>
      <w:tr w:rsidR="00B303E1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13397A" w:rsidRDefault="00B303E1" w:rsidP="00084F45">
            <w:pPr>
              <w:pStyle w:val="TableCellCode"/>
            </w:pPr>
            <w:r>
              <w:t>Movement.Storno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Char(1)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13397A" w:rsidRDefault="00B303E1" w:rsidP="00084F45">
            <w:pPr>
              <w:pStyle w:val="TableCellText"/>
            </w:pPr>
            <w:r>
              <w:t>Движение является СТОРНО</w:t>
            </w:r>
            <w:r>
              <w:rPr>
                <w:rStyle w:val="aa"/>
              </w:rPr>
              <w:footnoteReference w:id="28"/>
            </w:r>
            <w:r>
              <w:t xml:space="preserve">. </w:t>
            </w:r>
            <w:r w:rsidRPr="00D5072B">
              <w:t xml:space="preserve">0 </w:t>
            </w:r>
            <w:r>
              <w:t>—</w:t>
            </w:r>
            <w:r w:rsidRPr="00B24770">
              <w:t xml:space="preserve"> </w:t>
            </w:r>
            <w:r>
              <w:t>нет; 1 — да.</w:t>
            </w:r>
          </w:p>
        </w:tc>
      </w:tr>
      <w:tr w:rsidR="00B303E1" w:rsidRPr="00736C63" w:rsidTr="00084F45">
        <w:tc>
          <w:tcPr>
            <w:tcW w:w="2518" w:type="dxa"/>
          </w:tcPr>
          <w:p w:rsidR="00B303E1" w:rsidRPr="002401FA" w:rsidRDefault="00B303E1" w:rsidP="00084F45">
            <w:pPr>
              <w:pStyle w:val="TableCellCode"/>
            </w:pPr>
            <w:r>
              <w:t>Movement.PrimeBlockID</w:t>
            </w:r>
          </w:p>
        </w:tc>
        <w:tc>
          <w:tcPr>
            <w:tcW w:w="1276" w:type="dxa"/>
          </w:tcPr>
          <w:p w:rsidR="00B303E1" w:rsidRDefault="00B303E1" w:rsidP="00084F45">
            <w:pPr>
              <w:pStyle w:val="TableCellText"/>
            </w:pPr>
            <w:r>
              <w:t>Char(6)</w:t>
            </w:r>
          </w:p>
        </w:tc>
        <w:tc>
          <w:tcPr>
            <w:tcW w:w="851" w:type="dxa"/>
          </w:tcPr>
          <w:p w:rsidR="00B303E1" w:rsidRPr="00E037E9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0C0D1B" w:rsidRDefault="00B303E1" w:rsidP="00084F45">
            <w:pPr>
              <w:pStyle w:val="TableCellText"/>
            </w:pPr>
            <w:r w:rsidRPr="00E037E9">
              <w:t>Идентификатор блокировки средств на карте в системе Prime</w:t>
            </w:r>
            <w:r>
              <w:rPr>
                <w:rStyle w:val="aa"/>
              </w:rPr>
              <w:footnoteReference w:id="29"/>
            </w:r>
            <w:r>
              <w:t>.</w:t>
            </w:r>
          </w:p>
        </w:tc>
      </w:tr>
      <w:tr w:rsidR="00B303E1" w:rsidRPr="00736C63" w:rsidTr="00084F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303E1" w:rsidRPr="00B303E1" w:rsidRDefault="00B303E1" w:rsidP="00084F45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Movement.FAN</w:t>
            </w:r>
          </w:p>
        </w:tc>
        <w:tc>
          <w:tcPr>
            <w:tcW w:w="1276" w:type="dxa"/>
          </w:tcPr>
          <w:p w:rsidR="00B303E1" w:rsidRPr="00B303E1" w:rsidRDefault="00B303E1" w:rsidP="00084F45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851" w:type="dxa"/>
          </w:tcPr>
          <w:p w:rsidR="00B303E1" w:rsidRDefault="00B303E1" w:rsidP="00084F45">
            <w:pPr>
              <w:pStyle w:val="TableCellText"/>
            </w:pPr>
            <w:r>
              <w:t>Нет</w:t>
            </w:r>
          </w:p>
        </w:tc>
        <w:tc>
          <w:tcPr>
            <w:tcW w:w="5669" w:type="dxa"/>
          </w:tcPr>
          <w:p w:rsidR="00B303E1" w:rsidRPr="00E037E9" w:rsidRDefault="00B303E1" w:rsidP="00084F45">
            <w:pPr>
              <w:pStyle w:val="TableCellText"/>
            </w:pPr>
            <w:r>
              <w:t>Флаг необходимости создать веерную проводку по движению;</w:t>
            </w:r>
          </w:p>
        </w:tc>
      </w:tr>
    </w:tbl>
    <w:p w:rsidR="00605C65" w:rsidRPr="000B19BF" w:rsidRDefault="00605C65" w:rsidP="00605C65">
      <w:pPr>
        <w:pStyle w:val="2"/>
      </w:pPr>
      <w:bookmarkStart w:id="853" w:name="_Toc422234770"/>
      <w:r>
        <w:lastRenderedPageBreak/>
        <w:t>Входящий</w:t>
      </w:r>
      <w:r w:rsidRPr="000B19BF">
        <w:t xml:space="preserve"> — </w:t>
      </w:r>
      <w:r>
        <w:rPr>
          <w:lang w:val="en-US"/>
        </w:rPr>
        <w:t>ControlCommand</w:t>
      </w:r>
      <w:r w:rsidRPr="008A71B1">
        <w:t xml:space="preserve"> — </w:t>
      </w:r>
      <w:r>
        <w:t>внутренняя команда</w:t>
      </w:r>
      <w:bookmarkEnd w:id="853"/>
    </w:p>
    <w:p w:rsidR="00605C65" w:rsidRDefault="00605C65" w:rsidP="00605C65">
      <w:pPr>
        <w:rPr>
          <w:lang w:val="ru-RU"/>
        </w:rPr>
      </w:pPr>
      <w:r>
        <w:rPr>
          <w:lang w:val="ru-RU"/>
        </w:rPr>
        <w:t>Сообщение</w:t>
      </w:r>
      <w:bookmarkStart w:id="854" w:name="_Hlk404006824"/>
      <w:r w:rsidR="0030756D">
        <w:rPr>
          <w:lang w:val="ru-RU"/>
        </w:rPr>
        <w:t xml:space="preserve"> </w:t>
      </w:r>
      <w:r w:rsidRPr="00605C65">
        <w:rPr>
          <w:rStyle w:val="Function"/>
        </w:rPr>
        <w:t>ControlCommand</w:t>
      </w:r>
      <w:bookmarkEnd w:id="854"/>
      <w:r w:rsidR="0030756D" w:rsidRPr="006618F2">
        <w:rPr>
          <w:lang w:val="ru-RU"/>
        </w:rPr>
        <w:t xml:space="preserve"> </w:t>
      </w:r>
      <w:r>
        <w:rPr>
          <w:lang w:val="ru-RU"/>
        </w:rPr>
        <w:t>содержит команду самому адаптеру на изменение режима работы. Оно должно иметь тип</w:t>
      </w:r>
      <w:r w:rsidRPr="00605C65">
        <w:rPr>
          <w:lang w:val="ru-RU"/>
        </w:rPr>
        <w:t>*</w:t>
      </w:r>
      <w:r>
        <w:t>DATAGRAM</w:t>
      </w:r>
      <w:r w:rsidR="0030756D">
        <w:rPr>
          <w:lang w:val="ru-RU"/>
        </w:rPr>
        <w:t xml:space="preserve"> </w:t>
      </w:r>
      <w:r>
        <w:rPr>
          <w:lang w:val="ru-RU"/>
        </w:rPr>
        <w:t xml:space="preserve">и не предполагает ответа. Отсылаются подобные сообщения программой </w:t>
      </w:r>
      <w:r>
        <w:t>IFXPPSTR</w:t>
      </w:r>
      <w:r w:rsidRPr="004B116D">
        <w:rPr>
          <w:lang w:val="ru-RU"/>
        </w:rPr>
        <w:t xml:space="preserve"> (</w:t>
      </w:r>
      <w:r>
        <w:rPr>
          <w:lang w:val="ru-RU"/>
        </w:rPr>
        <w:t xml:space="preserve">см. пункт </w:t>
      </w:r>
      <w:r w:rsidR="00E44A3C">
        <w:rPr>
          <w:lang w:val="ru-RU"/>
        </w:rPr>
        <w:fldChar w:fldCharType="begin"/>
      </w:r>
      <w:r>
        <w:rPr>
          <w:lang w:val="ru-RU"/>
        </w:rPr>
        <w:instrText xml:space="preserve"> REF _Ref404006802 \r \h </w:instrText>
      </w:r>
      <w:r w:rsidR="00E44A3C">
        <w:rPr>
          <w:lang w:val="ru-RU"/>
        </w:rPr>
      </w:r>
      <w:r w:rsidR="00E44A3C">
        <w:rPr>
          <w:lang w:val="ru-RU"/>
        </w:rPr>
        <w:fldChar w:fldCharType="separate"/>
      </w:r>
      <w:r w:rsidR="007A64CA">
        <w:rPr>
          <w:lang w:val="ru-RU"/>
        </w:rPr>
        <w:t>5.1</w:t>
      </w:r>
      <w:r w:rsidR="00E44A3C">
        <w:rPr>
          <w:lang w:val="ru-RU"/>
        </w:rPr>
        <w:fldChar w:fldCharType="end"/>
      </w:r>
      <w:r w:rsidRPr="004B116D">
        <w:rPr>
          <w:lang w:val="ru-RU"/>
        </w:rPr>
        <w:t>)</w:t>
      </w:r>
      <w:r>
        <w:rPr>
          <w:lang w:val="ru-RU"/>
        </w:rPr>
        <w:t>.</w:t>
      </w:r>
    </w:p>
    <w:p w:rsidR="00605C65" w:rsidRDefault="00605C65" w:rsidP="00605C65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6520"/>
      </w:tblGrid>
      <w:tr w:rsidR="00605C65" w:rsidRPr="00035F4D" w:rsidTr="00D63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605C65" w:rsidRPr="00035F4D" w:rsidRDefault="00605C65" w:rsidP="00D63EC8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605C65" w:rsidRPr="00035F4D" w:rsidRDefault="00605C65" w:rsidP="00D63EC8">
            <w:pPr>
              <w:pStyle w:val="TableCellText"/>
            </w:pPr>
            <w:r>
              <w:t>Тип</w:t>
            </w:r>
          </w:p>
        </w:tc>
        <w:tc>
          <w:tcPr>
            <w:tcW w:w="6520" w:type="dxa"/>
          </w:tcPr>
          <w:p w:rsidR="00605C65" w:rsidRPr="00035F4D" w:rsidRDefault="00605C65" w:rsidP="00D63EC8">
            <w:pPr>
              <w:pStyle w:val="TableCellText"/>
            </w:pPr>
            <w:r w:rsidRPr="00035F4D">
              <w:t>Описание</w:t>
            </w:r>
          </w:p>
        </w:tc>
      </w:tr>
      <w:tr w:rsidR="00605C65" w:rsidRPr="00736C63" w:rsidTr="00D63EC8">
        <w:tc>
          <w:tcPr>
            <w:tcW w:w="2518" w:type="dxa"/>
          </w:tcPr>
          <w:p w:rsidR="00605C65" w:rsidRPr="00D47638" w:rsidRDefault="00605C65" w:rsidP="00D63EC8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605C65" w:rsidRDefault="00605C65" w:rsidP="00D63EC8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605C65" w:rsidRDefault="00605C65" w:rsidP="00D63EC8">
            <w:pPr>
              <w:pStyle w:val="TableCellText"/>
            </w:pPr>
            <w:r>
              <w:t>Константа «</w:t>
            </w:r>
            <w:r w:rsidRPr="00605C65">
              <w:t>ControlCommand</w:t>
            </w:r>
            <w:r>
              <w:t>». Идентифицирует формат сообщения.</w:t>
            </w:r>
          </w:p>
        </w:tc>
      </w:tr>
      <w:tr w:rsidR="00605C65" w:rsidRPr="00736C63" w:rsidTr="00D63E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05C65" w:rsidRPr="00605C65" w:rsidRDefault="00605C65" w:rsidP="00D63EC8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276" w:type="dxa"/>
          </w:tcPr>
          <w:p w:rsidR="00605C65" w:rsidRPr="008802D9" w:rsidRDefault="00605C65" w:rsidP="00D63EC8">
            <w:pPr>
              <w:pStyle w:val="TableCellText"/>
            </w:pPr>
            <w:r>
              <w:t>Char(1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6520" w:type="dxa"/>
          </w:tcPr>
          <w:p w:rsidR="00605C65" w:rsidRPr="00605C65" w:rsidRDefault="00605C65" w:rsidP="00605C65">
            <w:pPr>
              <w:pStyle w:val="TableCellText"/>
            </w:pPr>
            <w:r>
              <w:t xml:space="preserve">Команда. Допустимы значения </w:t>
            </w:r>
            <w:r w:rsidRPr="00605C65">
              <w:t>*</w:t>
            </w:r>
            <w:r>
              <w:rPr>
                <w:lang w:val="en-US"/>
              </w:rPr>
              <w:t>START</w:t>
            </w:r>
            <w:r w:rsidR="00A1570D">
              <w:t xml:space="preserve"> </w:t>
            </w:r>
            <w:r>
              <w:t xml:space="preserve">и </w:t>
            </w:r>
            <w:r w:rsidRPr="00605C65">
              <w:t>*</w:t>
            </w:r>
            <w:r>
              <w:rPr>
                <w:lang w:val="en-US"/>
              </w:rPr>
              <w:t>STOP</w:t>
            </w:r>
            <w:r w:rsidRPr="00605C65">
              <w:t>.</w:t>
            </w:r>
          </w:p>
        </w:tc>
      </w:tr>
    </w:tbl>
    <w:p w:rsidR="008A60FE" w:rsidRPr="008A60FE" w:rsidRDefault="000B19BF" w:rsidP="00724976">
      <w:pPr>
        <w:pStyle w:val="2"/>
      </w:pPr>
      <w:bookmarkStart w:id="855" w:name="_Toc422234771"/>
      <w:r>
        <w:t>Исходящий</w:t>
      </w:r>
      <w:r w:rsidR="0092260F">
        <w:t xml:space="preserve"> </w:t>
      </w:r>
      <w:r>
        <w:t>—</w:t>
      </w:r>
      <w:bookmarkEnd w:id="820"/>
      <w:r w:rsidR="0092260F">
        <w:t xml:space="preserve"> </w:t>
      </w:r>
      <w:r>
        <w:rPr>
          <w:lang w:val="en-US"/>
        </w:rPr>
        <w:t>Status</w:t>
      </w:r>
      <w:r w:rsidR="00AA05E2">
        <w:rPr>
          <w:lang w:val="en-US"/>
        </w:rPr>
        <w:t>A</w:t>
      </w:r>
      <w:r w:rsidRPr="00A754F2">
        <w:t>mountBlock</w:t>
      </w:r>
      <w:bookmarkEnd w:id="842"/>
      <w:r w:rsidR="007D4301" w:rsidRPr="007D4301">
        <w:t xml:space="preserve"> — </w:t>
      </w:r>
      <w:r w:rsidR="007D4301">
        <w:t>результат выполнения запроса по работе с блокиро</w:t>
      </w:r>
      <w:r w:rsidR="0032391B">
        <w:t>в</w:t>
      </w:r>
      <w:r w:rsidR="007D4301">
        <w:t>ками</w:t>
      </w:r>
      <w:bookmarkEnd w:id="847"/>
      <w:bookmarkEnd w:id="848"/>
      <w:bookmarkEnd w:id="849"/>
      <w:bookmarkEnd w:id="850"/>
      <w:bookmarkEnd w:id="851"/>
      <w:bookmarkEnd w:id="852"/>
      <w:bookmarkEnd w:id="855"/>
    </w:p>
    <w:p w:rsidR="00137BE9" w:rsidRPr="00A94715" w:rsidRDefault="008A60FE" w:rsidP="00D91334">
      <w:pPr>
        <w:rPr>
          <w:lang w:val="ru-RU"/>
        </w:rPr>
      </w:pPr>
      <w:r>
        <w:rPr>
          <w:lang w:val="ru-RU"/>
        </w:rPr>
        <w:t>Сообщение</w:t>
      </w:r>
      <w:r w:rsidR="0030756D">
        <w:rPr>
          <w:lang w:val="ru-RU"/>
        </w:rPr>
        <w:t xml:space="preserve"> </w:t>
      </w:r>
      <w:r w:rsidR="000B19BF" w:rsidRPr="000B19BF">
        <w:rPr>
          <w:rStyle w:val="Function"/>
        </w:rPr>
        <w:t>StatusAmountBlock</w:t>
      </w:r>
      <w:r w:rsidR="0030756D" w:rsidRPr="0030756D">
        <w:rPr>
          <w:lang w:val="ru-RU"/>
        </w:rPr>
        <w:t xml:space="preserve"> </w:t>
      </w:r>
      <w:r w:rsidR="00A45A86">
        <w:rPr>
          <w:lang w:val="ru-RU"/>
        </w:rPr>
        <w:t>выдаётся</w:t>
      </w:r>
      <w:r w:rsidR="00A45A86" w:rsidRPr="00A45A86">
        <w:rPr>
          <w:lang w:val="ru-RU"/>
        </w:rPr>
        <w:t xml:space="preserve"> </w:t>
      </w:r>
      <w:r>
        <w:rPr>
          <w:lang w:val="ru-RU"/>
        </w:rPr>
        <w:t>в</w:t>
      </w:r>
      <w:r w:rsidR="00A45A86" w:rsidRPr="00A45A86">
        <w:rPr>
          <w:lang w:val="ru-RU"/>
        </w:rPr>
        <w:t xml:space="preserve"> </w:t>
      </w:r>
      <w:r>
        <w:rPr>
          <w:lang w:val="ru-RU"/>
        </w:rPr>
        <w:t>ответ</w:t>
      </w:r>
      <w:r w:rsidR="00A45A86" w:rsidRPr="00A45A86">
        <w:rPr>
          <w:lang w:val="ru-RU"/>
        </w:rPr>
        <w:t xml:space="preserve"> </w:t>
      </w:r>
      <w:r>
        <w:rPr>
          <w:lang w:val="ru-RU"/>
        </w:rPr>
        <w:t>на</w:t>
      </w:r>
      <w:r w:rsidR="0032391B">
        <w:rPr>
          <w:lang w:val="ru-RU"/>
        </w:rPr>
        <w:t xml:space="preserve"> запрос</w:t>
      </w:r>
      <w:r w:rsidR="0030756D">
        <w:rPr>
          <w:lang w:val="ru-RU"/>
        </w:rPr>
        <w:t xml:space="preserve"> </w:t>
      </w:r>
      <w:r w:rsidR="000B19BF" w:rsidRPr="000B19BF">
        <w:rPr>
          <w:rStyle w:val="Function"/>
          <w:lang w:val="en-US"/>
        </w:rPr>
        <w:t>QueryAmount</w:t>
      </w:r>
      <w:r w:rsidR="007D4301">
        <w:rPr>
          <w:rStyle w:val="Function"/>
          <w:lang w:val="en-US"/>
        </w:rPr>
        <w:t>Pre</w:t>
      </w:r>
      <w:r w:rsidR="00AA05E2">
        <w:rPr>
          <w:rStyle w:val="Function"/>
          <w:lang w:val="en-US"/>
        </w:rPr>
        <w:t>Block</w:t>
      </w:r>
      <w:r w:rsidR="000B19BF" w:rsidRPr="000B19BF">
        <w:rPr>
          <w:rStyle w:val="Function"/>
        </w:rPr>
        <w:t>***</w:t>
      </w:r>
      <w:r w:rsidR="00406658" w:rsidRPr="007D4301">
        <w:rPr>
          <w:lang w:val="ru-RU"/>
        </w:rPr>
        <w:t xml:space="preserve"> и </w:t>
      </w:r>
      <w:r w:rsidR="00406658" w:rsidRPr="000B19BF">
        <w:rPr>
          <w:rStyle w:val="Function"/>
          <w:lang w:val="en-US"/>
        </w:rPr>
        <w:t>QueryAmount</w:t>
      </w:r>
      <w:r w:rsidR="00406658">
        <w:rPr>
          <w:rStyle w:val="Function"/>
          <w:lang w:val="en-US"/>
        </w:rPr>
        <w:t>Block</w:t>
      </w:r>
      <w:r w:rsidR="00406658" w:rsidRPr="000B19BF">
        <w:rPr>
          <w:rStyle w:val="Function"/>
        </w:rPr>
        <w:t>***</w:t>
      </w:r>
      <w:r w:rsidR="00A94715" w:rsidRPr="00667DE0">
        <w:rPr>
          <w:lang w:val="ru-RU"/>
        </w:rPr>
        <w:t>.</w:t>
      </w:r>
    </w:p>
    <w:p w:rsidR="008A60FE" w:rsidRDefault="008A60FE" w:rsidP="0039127A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6520"/>
      </w:tblGrid>
      <w:tr w:rsidR="000B19BF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0B19BF" w:rsidRPr="00035F4D" w:rsidRDefault="000B19BF" w:rsidP="00AD7D2B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0B19BF" w:rsidRPr="00035F4D" w:rsidRDefault="000B19BF" w:rsidP="00AD7D2B">
            <w:pPr>
              <w:pStyle w:val="TableCellText"/>
            </w:pPr>
            <w:r>
              <w:t>Тип</w:t>
            </w:r>
          </w:p>
        </w:tc>
        <w:tc>
          <w:tcPr>
            <w:tcW w:w="6520" w:type="dxa"/>
          </w:tcPr>
          <w:p w:rsidR="000B19BF" w:rsidRPr="00035F4D" w:rsidRDefault="000B19BF" w:rsidP="00AD7D2B">
            <w:pPr>
              <w:pStyle w:val="TableCellText"/>
            </w:pPr>
            <w:r w:rsidRPr="00035F4D">
              <w:t>Описание</w:t>
            </w:r>
          </w:p>
        </w:tc>
      </w:tr>
      <w:tr w:rsidR="000B19BF" w:rsidRPr="00736C63" w:rsidTr="00981BAD">
        <w:tc>
          <w:tcPr>
            <w:tcW w:w="2518" w:type="dxa"/>
          </w:tcPr>
          <w:p w:rsidR="000B19BF" w:rsidRPr="00D47638" w:rsidRDefault="007D4301" w:rsidP="00AD7D2B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0B19BF" w:rsidRDefault="000B19BF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0B19BF" w:rsidRDefault="000B19BF" w:rsidP="00AD7D2B">
            <w:pPr>
              <w:pStyle w:val="TableCellText"/>
            </w:pPr>
            <w:r>
              <w:t>Константа «</w:t>
            </w:r>
            <w:r w:rsidR="00FD7BEC">
              <w:t>Status</w:t>
            </w:r>
            <w:r w:rsidRPr="00A754F2">
              <w:t>AmountBlock</w:t>
            </w:r>
            <w:r>
              <w:t>». Идентифицирует формат сообщения.</w:t>
            </w:r>
          </w:p>
        </w:tc>
      </w:tr>
      <w:tr w:rsidR="00902F13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902F13" w:rsidRPr="000B19BF" w:rsidRDefault="00902F13" w:rsidP="00AD7D2B">
            <w:pPr>
              <w:pStyle w:val="TableCellCode"/>
            </w:pPr>
            <w:r>
              <w:t>Status</w:t>
            </w:r>
          </w:p>
        </w:tc>
        <w:tc>
          <w:tcPr>
            <w:tcW w:w="1276" w:type="dxa"/>
          </w:tcPr>
          <w:p w:rsidR="00902F13" w:rsidRPr="008802D9" w:rsidRDefault="00214547" w:rsidP="00AD7D2B">
            <w:pPr>
              <w:pStyle w:val="TableCellText"/>
            </w:pPr>
            <w:r>
              <w:t>Char(1</w:t>
            </w:r>
            <w:r w:rsidR="00902F13">
              <w:t>)</w:t>
            </w:r>
          </w:p>
        </w:tc>
        <w:tc>
          <w:tcPr>
            <w:tcW w:w="6520" w:type="dxa"/>
          </w:tcPr>
          <w:p w:rsidR="00902F13" w:rsidRPr="00214547" w:rsidRDefault="00214547" w:rsidP="00AD7D2B">
            <w:pPr>
              <w:pStyle w:val="TableCellText"/>
            </w:pPr>
            <w:r>
              <w:t xml:space="preserve">Статус обработки. Допустимые значения приведены в </w:t>
            </w:r>
            <w:r w:rsidR="00324928">
              <w:t xml:space="preserve">приложении </w:t>
            </w:r>
            <w:r w:rsidR="004865D1">
              <w:fldChar w:fldCharType="begin"/>
            </w:r>
            <w:r w:rsidR="004865D1">
              <w:instrText xml:space="preserve"> REF _Ref402519407 \r \h  \* MERGEFORMAT </w:instrText>
            </w:r>
            <w:r w:rsidR="004865D1">
              <w:fldChar w:fldCharType="separate"/>
            </w:r>
            <w:r w:rsidR="007A64CA">
              <w:t>I.I</w:t>
            </w:r>
            <w:r w:rsidR="004865D1">
              <w:fldChar w:fldCharType="end"/>
            </w:r>
            <w:r w:rsidR="00324928">
              <w:t>.</w:t>
            </w:r>
          </w:p>
        </w:tc>
      </w:tr>
      <w:tr w:rsidR="00214547" w:rsidRPr="00214547" w:rsidTr="00981BAD">
        <w:tc>
          <w:tcPr>
            <w:tcW w:w="2518" w:type="dxa"/>
          </w:tcPr>
          <w:p w:rsidR="00214547" w:rsidRPr="00214547" w:rsidRDefault="00214547" w:rsidP="00AD7D2B">
            <w:pPr>
              <w:pStyle w:val="TableCellCode"/>
            </w:pPr>
            <w:r>
              <w:t>Message</w:t>
            </w:r>
          </w:p>
        </w:tc>
        <w:tc>
          <w:tcPr>
            <w:tcW w:w="1276" w:type="dxa"/>
          </w:tcPr>
          <w:p w:rsidR="00214547" w:rsidRDefault="00214547" w:rsidP="00AD7D2B">
            <w:pPr>
              <w:pStyle w:val="TableCellText"/>
            </w:pPr>
            <w:r>
              <w:t>Char(80)</w:t>
            </w:r>
          </w:p>
        </w:tc>
        <w:tc>
          <w:tcPr>
            <w:tcW w:w="6520" w:type="dxa"/>
          </w:tcPr>
          <w:p w:rsidR="00214547" w:rsidRPr="00214547" w:rsidRDefault="00214547" w:rsidP="00AD7D2B">
            <w:pPr>
              <w:pStyle w:val="TableCellText"/>
            </w:pPr>
            <w:r>
              <w:t>Текст ошибки.</w:t>
            </w:r>
          </w:p>
        </w:tc>
      </w:tr>
      <w:tr w:rsidR="00902F13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902F13" w:rsidRPr="00214547" w:rsidRDefault="00902F13" w:rsidP="00AD7D2B">
            <w:pPr>
              <w:pStyle w:val="TableCellCode"/>
            </w:pPr>
            <w:r>
              <w:t>Block</w:t>
            </w:r>
          </w:p>
        </w:tc>
        <w:tc>
          <w:tcPr>
            <w:tcW w:w="1276" w:type="dxa"/>
          </w:tcPr>
          <w:p w:rsidR="00902F13" w:rsidRPr="00214547" w:rsidRDefault="00902F13" w:rsidP="00AD7D2B">
            <w:pPr>
              <w:pStyle w:val="TableCellText"/>
            </w:pPr>
          </w:p>
        </w:tc>
        <w:tc>
          <w:tcPr>
            <w:tcW w:w="6520" w:type="dxa"/>
          </w:tcPr>
          <w:p w:rsidR="00902F13" w:rsidRPr="00C1500E" w:rsidRDefault="00902F13" w:rsidP="00AD7D2B">
            <w:pPr>
              <w:pStyle w:val="TableCellText"/>
            </w:pPr>
            <w:r>
              <w:t xml:space="preserve">Блокировка. </w:t>
            </w:r>
            <w:r w:rsidRPr="00B42683">
              <w:t xml:space="preserve">Данная группа </w:t>
            </w:r>
            <w:r>
              <w:t xml:space="preserve">присутствует в </w:t>
            </w:r>
            <w:r w:rsidRPr="00902F13">
              <w:t xml:space="preserve">стольких же </w:t>
            </w:r>
            <w:r>
              <w:t>э</w:t>
            </w:r>
            <w:r w:rsidRPr="00902F13">
              <w:t xml:space="preserve">кземплярах, </w:t>
            </w:r>
            <w:r>
              <w:t>с</w:t>
            </w:r>
            <w:r w:rsidRPr="00902F13">
              <w:t xml:space="preserve">колько </w:t>
            </w:r>
            <w:r>
              <w:t>и в исходном запросе.</w:t>
            </w:r>
          </w:p>
        </w:tc>
      </w:tr>
      <w:tr w:rsidR="00902F13" w:rsidRPr="00760031" w:rsidTr="00981BAD">
        <w:tc>
          <w:tcPr>
            <w:tcW w:w="2518" w:type="dxa"/>
          </w:tcPr>
          <w:p w:rsidR="00902F13" w:rsidRPr="00181F42" w:rsidRDefault="00902F13" w:rsidP="00AD7D2B">
            <w:pPr>
              <w:pStyle w:val="TableCellCode"/>
            </w:pPr>
            <w:r>
              <w:t>Block.ID</w:t>
            </w:r>
          </w:p>
        </w:tc>
        <w:tc>
          <w:tcPr>
            <w:tcW w:w="1276" w:type="dxa"/>
          </w:tcPr>
          <w:p w:rsidR="00902F13" w:rsidRDefault="00902F13" w:rsidP="00AD7D2B">
            <w:pPr>
              <w:pStyle w:val="TableCellText"/>
            </w:pPr>
          </w:p>
        </w:tc>
        <w:tc>
          <w:tcPr>
            <w:tcW w:w="6520" w:type="dxa"/>
          </w:tcPr>
          <w:p w:rsidR="00902F13" w:rsidRPr="00F0491E" w:rsidRDefault="00902F13" w:rsidP="00AD7D2B">
            <w:pPr>
              <w:pStyle w:val="TableCellText"/>
            </w:pPr>
            <w:r>
              <w:t>Уникальный</w:t>
            </w:r>
            <w:r w:rsidR="0030756D">
              <w:t xml:space="preserve"> </w:t>
            </w:r>
            <w:r>
              <w:t>идентификаторблокировки</w:t>
            </w:r>
            <w:r w:rsidRPr="00F0491E">
              <w:t>.</w:t>
            </w:r>
            <w:r w:rsidRPr="00181F42">
              <w:t>Составной</w:t>
            </w:r>
            <w:r w:rsidR="00F92198">
              <w:t xml:space="preserve"> </w:t>
            </w:r>
            <w:r w:rsidRPr="00181F42">
              <w:t>атрибут</w:t>
            </w:r>
            <w:r w:rsidRPr="00F0491E">
              <w:t>.</w:t>
            </w:r>
          </w:p>
        </w:tc>
      </w:tr>
      <w:tr w:rsidR="00902F13" w:rsidRPr="00181F42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902F13" w:rsidRPr="00181F42" w:rsidRDefault="00902F13" w:rsidP="00AD7D2B">
            <w:pPr>
              <w:pStyle w:val="TableCellCode"/>
            </w:pPr>
            <w:r>
              <w:t>Block.ID.SystemCode</w:t>
            </w:r>
          </w:p>
        </w:tc>
        <w:tc>
          <w:tcPr>
            <w:tcW w:w="1276" w:type="dxa"/>
          </w:tcPr>
          <w:p w:rsidR="00902F13" w:rsidRDefault="00902F13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902F13" w:rsidRPr="00EC3E30" w:rsidRDefault="00902F13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>
              <w:t xml:space="preserve"> блокировки</w:t>
            </w:r>
            <w:r w:rsidRPr="00EC3E30">
              <w:t>.</w:t>
            </w:r>
          </w:p>
        </w:tc>
      </w:tr>
      <w:tr w:rsidR="00902F13" w:rsidRPr="00736C63" w:rsidTr="00981BAD">
        <w:tc>
          <w:tcPr>
            <w:tcW w:w="2518" w:type="dxa"/>
          </w:tcPr>
          <w:p w:rsidR="00902F13" w:rsidRDefault="00902F13" w:rsidP="00AD7D2B">
            <w:pPr>
              <w:pStyle w:val="TableCellCode"/>
            </w:pPr>
            <w:r>
              <w:t>Block.ID.Reference</w:t>
            </w:r>
          </w:p>
        </w:tc>
        <w:tc>
          <w:tcPr>
            <w:tcW w:w="1276" w:type="dxa"/>
          </w:tcPr>
          <w:p w:rsidR="00902F13" w:rsidRDefault="00902F13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902F13" w:rsidRPr="00181F42" w:rsidRDefault="00902F13" w:rsidP="00AD7D2B">
            <w:pPr>
              <w:pStyle w:val="TableCellText"/>
            </w:pPr>
            <w:r w:rsidRPr="00181F42">
              <w:t>Идентификатор</w:t>
            </w:r>
            <w:r w:rsidR="0030756D">
              <w:t xml:space="preserve"> </w:t>
            </w:r>
            <w:r w:rsidRPr="00181F42">
              <w:t>блокировки</w:t>
            </w:r>
            <w:r w:rsidR="0030756D">
              <w:t xml:space="preserve"> </w:t>
            </w:r>
            <w:r>
              <w:t>во</w:t>
            </w:r>
            <w:r w:rsidR="0030756D">
              <w:t xml:space="preserve"> </w:t>
            </w:r>
            <w:r>
              <w:t>внешней системе.</w:t>
            </w:r>
          </w:p>
        </w:tc>
      </w:tr>
      <w:tr w:rsidR="00902F13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902F13" w:rsidRPr="00902F13" w:rsidRDefault="00902F13" w:rsidP="00AD7D2B">
            <w:pPr>
              <w:pStyle w:val="TableCellCode"/>
            </w:pPr>
            <w:r>
              <w:t>Block.ErrorCode</w:t>
            </w:r>
          </w:p>
        </w:tc>
        <w:tc>
          <w:tcPr>
            <w:tcW w:w="1276" w:type="dxa"/>
          </w:tcPr>
          <w:p w:rsidR="00902F13" w:rsidRDefault="00902F13" w:rsidP="00AD7D2B">
            <w:pPr>
              <w:pStyle w:val="TableCellText"/>
            </w:pPr>
            <w:r>
              <w:t>Char(2)</w:t>
            </w:r>
          </w:p>
        </w:tc>
        <w:tc>
          <w:tcPr>
            <w:tcW w:w="6520" w:type="dxa"/>
          </w:tcPr>
          <w:p w:rsidR="00902F13" w:rsidRPr="00CC3A04" w:rsidRDefault="00902F13" w:rsidP="00AD7D2B">
            <w:pPr>
              <w:pStyle w:val="TableCellText"/>
            </w:pPr>
            <w:r w:rsidRPr="00CC3A04">
              <w:t>Код ошибки</w:t>
            </w:r>
            <w:r>
              <w:t>.</w:t>
            </w:r>
            <w:r w:rsidR="0030756D">
              <w:t xml:space="preserve"> </w:t>
            </w:r>
            <w:r w:rsidR="00CC3A04">
              <w:t xml:space="preserve">Допустимые значения приведены в </w:t>
            </w:r>
            <w:r w:rsidR="00324928">
              <w:t xml:space="preserve">приложении </w:t>
            </w:r>
            <w:r w:rsidR="004865D1">
              <w:fldChar w:fldCharType="begin"/>
            </w:r>
            <w:r w:rsidR="004865D1">
              <w:instrText xml:space="preserve"> REF _Ref402519386 \r \h  \* MERGEFORMAT </w:instrText>
            </w:r>
            <w:r w:rsidR="004865D1">
              <w:fldChar w:fldCharType="separate"/>
            </w:r>
            <w:r w:rsidR="007A64CA">
              <w:t>I.II</w:t>
            </w:r>
            <w:r w:rsidR="004865D1">
              <w:fldChar w:fldCharType="end"/>
            </w:r>
            <w:r w:rsidR="00324928">
              <w:t>.</w:t>
            </w:r>
          </w:p>
        </w:tc>
      </w:tr>
      <w:tr w:rsidR="000B19BF" w:rsidRPr="001C49C1" w:rsidTr="00981BAD">
        <w:tc>
          <w:tcPr>
            <w:tcW w:w="2518" w:type="dxa"/>
          </w:tcPr>
          <w:p w:rsidR="000B19BF" w:rsidRPr="00902F13" w:rsidRDefault="00902F13" w:rsidP="00AD7D2B">
            <w:pPr>
              <w:pStyle w:val="TableCellCode"/>
            </w:pPr>
            <w:r>
              <w:t>Block.ErrorText</w:t>
            </w:r>
          </w:p>
        </w:tc>
        <w:tc>
          <w:tcPr>
            <w:tcW w:w="1276" w:type="dxa"/>
          </w:tcPr>
          <w:p w:rsidR="000B19BF" w:rsidRDefault="000B19BF" w:rsidP="00AD7D2B">
            <w:pPr>
              <w:pStyle w:val="TableCellText"/>
            </w:pPr>
            <w:r>
              <w:t>Char(</w:t>
            </w:r>
            <w:r w:rsidR="00902F13">
              <w:t>80</w:t>
            </w:r>
            <w:r>
              <w:t>)</w:t>
            </w:r>
          </w:p>
        </w:tc>
        <w:tc>
          <w:tcPr>
            <w:tcW w:w="6520" w:type="dxa"/>
          </w:tcPr>
          <w:p w:rsidR="000B19BF" w:rsidRPr="00902F13" w:rsidRDefault="00902F13" w:rsidP="00AD7D2B">
            <w:pPr>
              <w:pStyle w:val="TableCellText"/>
            </w:pPr>
            <w:r>
              <w:t>Текст ошибки.</w:t>
            </w:r>
          </w:p>
        </w:tc>
      </w:tr>
      <w:tr w:rsidR="0032391B" w:rsidRPr="001C49C1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2391B" w:rsidRPr="00902F13" w:rsidRDefault="0032391B" w:rsidP="00AD7D2B">
            <w:pPr>
              <w:pStyle w:val="TableCellCode"/>
            </w:pPr>
            <w:r>
              <w:t>Block.Amount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  <w:r>
              <w:t>Char(23)</w:t>
            </w:r>
          </w:p>
        </w:tc>
        <w:tc>
          <w:tcPr>
            <w:tcW w:w="6520" w:type="dxa"/>
          </w:tcPr>
          <w:p w:rsidR="0032391B" w:rsidRPr="00496E2F" w:rsidRDefault="0032391B" w:rsidP="00AD7D2B">
            <w:pPr>
              <w:pStyle w:val="TableCellText"/>
            </w:pPr>
            <w:r>
              <w:t>Величина заблокированной суммы.</w:t>
            </w:r>
          </w:p>
        </w:tc>
      </w:tr>
      <w:tr w:rsidR="000B19BF" w:rsidRPr="00736C63" w:rsidTr="00981BAD">
        <w:tc>
          <w:tcPr>
            <w:tcW w:w="2518" w:type="dxa"/>
          </w:tcPr>
          <w:p w:rsidR="000B19BF" w:rsidRPr="00902F13" w:rsidRDefault="00902F13" w:rsidP="00AD7D2B">
            <w:pPr>
              <w:pStyle w:val="TableCellCode"/>
            </w:pPr>
            <w:r>
              <w:t>Block.Type</w:t>
            </w:r>
          </w:p>
        </w:tc>
        <w:tc>
          <w:tcPr>
            <w:tcW w:w="1276" w:type="dxa"/>
          </w:tcPr>
          <w:p w:rsidR="000B19BF" w:rsidRPr="00BE6EF7" w:rsidRDefault="00902F13" w:rsidP="00AD7D2B">
            <w:pPr>
              <w:pStyle w:val="TableCellText"/>
            </w:pPr>
            <w:r>
              <w:t>Char(1)</w:t>
            </w:r>
          </w:p>
        </w:tc>
        <w:tc>
          <w:tcPr>
            <w:tcW w:w="6520" w:type="dxa"/>
          </w:tcPr>
          <w:p w:rsidR="000B19BF" w:rsidRPr="00F460E9" w:rsidRDefault="00902F13" w:rsidP="000209A6">
            <w:pPr>
              <w:pStyle w:val="TableCellText"/>
            </w:pPr>
            <w:r>
              <w:t>Статус блокировки.</w:t>
            </w:r>
            <w:r w:rsidR="00F460E9">
              <w:t xml:space="preserve"> A</w:t>
            </w:r>
            <w:r w:rsidR="00F460E9" w:rsidRPr="00F460E9">
              <w:t xml:space="preserve"> — </w:t>
            </w:r>
            <w:r w:rsidR="00F460E9">
              <w:t>подтверждённая; P</w:t>
            </w:r>
            <w:r w:rsidR="00F460E9" w:rsidRPr="00F460E9">
              <w:t xml:space="preserve"> — </w:t>
            </w:r>
            <w:r w:rsidR="00F460E9">
              <w:t>неподтверждённая.</w:t>
            </w:r>
          </w:p>
        </w:tc>
      </w:tr>
      <w:tr w:rsidR="00D37117" w:rsidRPr="00CA6A3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37117" w:rsidRDefault="00D37117" w:rsidP="00AD7D2B">
            <w:pPr>
              <w:pStyle w:val="TableCellCode"/>
            </w:pPr>
            <w:r>
              <w:t>Block.ABSReference</w:t>
            </w:r>
          </w:p>
        </w:tc>
        <w:tc>
          <w:tcPr>
            <w:tcW w:w="1276" w:type="dxa"/>
          </w:tcPr>
          <w:p w:rsidR="00D37117" w:rsidRDefault="00D37117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D37117" w:rsidRPr="00D37117" w:rsidRDefault="00D37117" w:rsidP="00AD7D2B">
            <w:pPr>
              <w:pStyle w:val="TableCellText"/>
            </w:pPr>
            <w:r>
              <w:t>Референс блокировки в АБС.</w:t>
            </w:r>
          </w:p>
        </w:tc>
      </w:tr>
    </w:tbl>
    <w:p w:rsidR="0032391B" w:rsidRPr="008A60FE" w:rsidRDefault="0032391B" w:rsidP="0032391B">
      <w:pPr>
        <w:pStyle w:val="2"/>
      </w:pPr>
      <w:bookmarkStart w:id="856" w:name="_Toc403730243"/>
      <w:bookmarkStart w:id="857" w:name="_Toc403730651"/>
      <w:bookmarkStart w:id="858" w:name="_Toc403730783"/>
      <w:bookmarkStart w:id="859" w:name="_Toc403730982"/>
      <w:bookmarkStart w:id="860" w:name="_Toc403739519"/>
      <w:bookmarkStart w:id="861" w:name="_Toc422234772"/>
      <w:bookmarkStart w:id="862" w:name="_Ref357699565"/>
      <w:r>
        <w:t xml:space="preserve">Исходящий — </w:t>
      </w:r>
      <w:r>
        <w:rPr>
          <w:lang w:val="en-US"/>
        </w:rPr>
        <w:t>StatusMovement</w:t>
      </w:r>
      <w:r w:rsidRPr="007D4301">
        <w:t xml:space="preserve"> — </w:t>
      </w:r>
      <w:r>
        <w:t>результат выполнения запроса по работе с движениями</w:t>
      </w:r>
      <w:bookmarkEnd w:id="856"/>
      <w:bookmarkEnd w:id="857"/>
      <w:bookmarkEnd w:id="858"/>
      <w:bookmarkEnd w:id="859"/>
      <w:bookmarkEnd w:id="860"/>
      <w:bookmarkEnd w:id="861"/>
    </w:p>
    <w:p w:rsidR="0032391B" w:rsidRPr="00A94715" w:rsidRDefault="0032391B" w:rsidP="00D91334">
      <w:pPr>
        <w:rPr>
          <w:lang w:val="ru-RU"/>
        </w:rPr>
      </w:pPr>
      <w:r>
        <w:rPr>
          <w:lang w:val="ru-RU"/>
        </w:rPr>
        <w:t>Сообщение</w:t>
      </w:r>
      <w:r w:rsidR="0030756D">
        <w:rPr>
          <w:lang w:val="ru-RU"/>
        </w:rPr>
        <w:t xml:space="preserve"> </w:t>
      </w:r>
      <w:r w:rsidRPr="000B19BF">
        <w:rPr>
          <w:rStyle w:val="Function"/>
        </w:rPr>
        <w:t>Status</w:t>
      </w:r>
      <w:r>
        <w:rPr>
          <w:rStyle w:val="Function"/>
          <w:lang w:val="en-US"/>
        </w:rPr>
        <w:t>Movement</w:t>
      </w:r>
      <w:r>
        <w:rPr>
          <w:lang w:val="ru-RU"/>
        </w:rPr>
        <w:t xml:space="preserve"> </w:t>
      </w:r>
      <w:r w:rsidR="00A45A86">
        <w:rPr>
          <w:lang w:val="ru-RU"/>
        </w:rPr>
        <w:t xml:space="preserve">выдаётся </w:t>
      </w:r>
      <w:r>
        <w:rPr>
          <w:lang w:val="ru-RU"/>
        </w:rPr>
        <w:t>в</w:t>
      </w:r>
      <w:r w:rsidR="0030756D">
        <w:rPr>
          <w:lang w:val="ru-RU"/>
        </w:rPr>
        <w:t xml:space="preserve"> </w:t>
      </w:r>
      <w:r>
        <w:rPr>
          <w:lang w:val="ru-RU"/>
        </w:rPr>
        <w:t>ответ</w:t>
      </w:r>
      <w:r w:rsidR="0030756D">
        <w:rPr>
          <w:lang w:val="ru-RU"/>
        </w:rPr>
        <w:t xml:space="preserve"> </w:t>
      </w:r>
      <w:r>
        <w:rPr>
          <w:lang w:val="ru-RU"/>
        </w:rPr>
        <w:t>на</w:t>
      </w:r>
      <w:r w:rsidR="0030756D">
        <w:rPr>
          <w:lang w:val="ru-RU"/>
        </w:rPr>
        <w:t xml:space="preserve"> </w:t>
      </w:r>
      <w:r>
        <w:rPr>
          <w:lang w:val="ru-RU"/>
        </w:rPr>
        <w:t>запрос</w:t>
      </w:r>
      <w:r w:rsidR="0030756D">
        <w:rPr>
          <w:lang w:val="ru-RU"/>
        </w:rPr>
        <w:t xml:space="preserve"> </w:t>
      </w:r>
      <w:r w:rsidRPr="000B19BF">
        <w:rPr>
          <w:rStyle w:val="Function"/>
          <w:lang w:val="en-US"/>
        </w:rPr>
        <w:t>Query</w:t>
      </w:r>
      <w:r>
        <w:rPr>
          <w:rStyle w:val="Function"/>
          <w:lang w:val="en-US"/>
        </w:rPr>
        <w:t>MovementCreate</w:t>
      </w:r>
      <w:r>
        <w:rPr>
          <w:lang w:val="ru-RU"/>
        </w:rPr>
        <w:t>.</w:t>
      </w:r>
    </w:p>
    <w:p w:rsidR="0032391B" w:rsidRDefault="0032391B" w:rsidP="0039127A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6520"/>
      </w:tblGrid>
      <w:tr w:rsidR="0032391B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32391B" w:rsidRPr="00035F4D" w:rsidRDefault="0032391B" w:rsidP="00AD7D2B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32391B" w:rsidRPr="00035F4D" w:rsidRDefault="0032391B" w:rsidP="00AD7D2B">
            <w:pPr>
              <w:pStyle w:val="TableCellText"/>
            </w:pPr>
            <w:r>
              <w:t>Тип</w:t>
            </w:r>
          </w:p>
        </w:tc>
        <w:tc>
          <w:tcPr>
            <w:tcW w:w="6520" w:type="dxa"/>
          </w:tcPr>
          <w:p w:rsidR="0032391B" w:rsidRPr="00035F4D" w:rsidRDefault="0032391B" w:rsidP="00AD7D2B">
            <w:pPr>
              <w:pStyle w:val="TableCellText"/>
            </w:pPr>
            <w:r w:rsidRPr="00035F4D">
              <w:t>Описание</w:t>
            </w:r>
          </w:p>
        </w:tc>
      </w:tr>
      <w:tr w:rsidR="0032391B" w:rsidRPr="00736C63" w:rsidTr="00981BAD">
        <w:tc>
          <w:tcPr>
            <w:tcW w:w="2518" w:type="dxa"/>
          </w:tcPr>
          <w:p w:rsidR="0032391B" w:rsidRPr="00D47638" w:rsidRDefault="0032391B" w:rsidP="00AD7D2B">
            <w:pPr>
              <w:pStyle w:val="TableCellCode"/>
            </w:pPr>
            <w:r>
              <w:lastRenderedPageBreak/>
              <w:t>MessageFormat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32391B" w:rsidRDefault="0032391B" w:rsidP="00AD7D2B">
            <w:pPr>
              <w:pStyle w:val="TableCellText"/>
            </w:pPr>
            <w:r>
              <w:t>Константа «StatusMovement». Идентифицирует формат сообщения.</w:t>
            </w:r>
          </w:p>
        </w:tc>
      </w:tr>
      <w:tr w:rsidR="003239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2391B" w:rsidRPr="000B19BF" w:rsidRDefault="0032391B" w:rsidP="00AD7D2B">
            <w:pPr>
              <w:pStyle w:val="TableCellCode"/>
            </w:pPr>
            <w:r>
              <w:t>Status</w:t>
            </w:r>
          </w:p>
        </w:tc>
        <w:tc>
          <w:tcPr>
            <w:tcW w:w="1276" w:type="dxa"/>
          </w:tcPr>
          <w:p w:rsidR="0032391B" w:rsidRPr="008802D9" w:rsidRDefault="0032391B" w:rsidP="00AD7D2B">
            <w:pPr>
              <w:pStyle w:val="TableCellText"/>
            </w:pPr>
            <w:r>
              <w:t>Char(</w:t>
            </w:r>
            <w:r w:rsidR="00214547">
              <w:t>1</w:t>
            </w:r>
            <w:r>
              <w:t>)</w:t>
            </w:r>
          </w:p>
        </w:tc>
        <w:tc>
          <w:tcPr>
            <w:tcW w:w="6520" w:type="dxa"/>
          </w:tcPr>
          <w:p w:rsidR="0032391B" w:rsidRPr="00214547" w:rsidRDefault="00214547" w:rsidP="00AD7D2B">
            <w:pPr>
              <w:pStyle w:val="TableCellText"/>
            </w:pPr>
            <w:r>
              <w:t>Статус обработки. Допустимые значения приведены в приложении</w:t>
            </w:r>
            <w:r w:rsidR="0030756D">
              <w:t xml:space="preserve"> </w:t>
            </w:r>
            <w:r w:rsidR="004865D1">
              <w:fldChar w:fldCharType="begin"/>
            </w:r>
            <w:r w:rsidR="004865D1">
              <w:instrText xml:space="preserve"> REF _Ref402519407 \r \h  \* MERGEFORMAT </w:instrText>
            </w:r>
            <w:r w:rsidR="004865D1">
              <w:fldChar w:fldCharType="separate"/>
            </w:r>
            <w:r w:rsidR="007A64CA">
              <w:t>I.I</w:t>
            </w:r>
            <w:r w:rsidR="004865D1">
              <w:fldChar w:fldCharType="end"/>
            </w:r>
            <w:r>
              <w:t>.</w:t>
            </w:r>
          </w:p>
        </w:tc>
      </w:tr>
      <w:tr w:rsidR="00214547" w:rsidRPr="00214547" w:rsidTr="00981BAD">
        <w:tc>
          <w:tcPr>
            <w:tcW w:w="2518" w:type="dxa"/>
          </w:tcPr>
          <w:p w:rsidR="00214547" w:rsidRPr="00214547" w:rsidRDefault="00214547" w:rsidP="00AD7D2B">
            <w:pPr>
              <w:pStyle w:val="TableCellCode"/>
            </w:pPr>
            <w:r>
              <w:t>Message</w:t>
            </w:r>
          </w:p>
        </w:tc>
        <w:tc>
          <w:tcPr>
            <w:tcW w:w="1276" w:type="dxa"/>
          </w:tcPr>
          <w:p w:rsidR="00214547" w:rsidRDefault="00214547" w:rsidP="00AD7D2B">
            <w:pPr>
              <w:pStyle w:val="TableCellText"/>
            </w:pPr>
            <w:r>
              <w:t>Char(80)</w:t>
            </w:r>
          </w:p>
        </w:tc>
        <w:tc>
          <w:tcPr>
            <w:tcW w:w="6520" w:type="dxa"/>
          </w:tcPr>
          <w:p w:rsidR="00214547" w:rsidRPr="00214547" w:rsidRDefault="00214547" w:rsidP="00AD7D2B">
            <w:pPr>
              <w:pStyle w:val="TableCellText"/>
            </w:pPr>
            <w:r>
              <w:t>Текст ошибки.</w:t>
            </w:r>
          </w:p>
        </w:tc>
      </w:tr>
      <w:tr w:rsidR="003239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2391B" w:rsidRDefault="0032391B" w:rsidP="00AD7D2B">
            <w:pPr>
              <w:pStyle w:val="TableCellCode"/>
            </w:pPr>
            <w:r>
              <w:t>Movement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</w:p>
        </w:tc>
        <w:tc>
          <w:tcPr>
            <w:tcW w:w="6520" w:type="dxa"/>
          </w:tcPr>
          <w:p w:rsidR="0032391B" w:rsidRPr="00C1500E" w:rsidRDefault="0032391B" w:rsidP="00AD7D2B">
            <w:pPr>
              <w:pStyle w:val="TableCellText"/>
            </w:pPr>
            <w:r>
              <w:t xml:space="preserve">Движение. </w:t>
            </w:r>
            <w:r w:rsidRPr="00B42683">
              <w:t xml:space="preserve">Данная группа </w:t>
            </w:r>
            <w:r>
              <w:t xml:space="preserve">присутствует в </w:t>
            </w:r>
            <w:r w:rsidRPr="00902F13">
              <w:t xml:space="preserve">стольких же </w:t>
            </w:r>
            <w:r>
              <w:t>э</w:t>
            </w:r>
            <w:r w:rsidRPr="00902F13">
              <w:t xml:space="preserve">кземплярах, </w:t>
            </w:r>
            <w:r>
              <w:t>с</w:t>
            </w:r>
            <w:r w:rsidRPr="00902F13">
              <w:t xml:space="preserve">колько </w:t>
            </w:r>
            <w:r>
              <w:t>и в исходном запросе.</w:t>
            </w:r>
          </w:p>
        </w:tc>
      </w:tr>
      <w:tr w:rsidR="0032391B" w:rsidRPr="00736C63" w:rsidTr="00981BAD">
        <w:tc>
          <w:tcPr>
            <w:tcW w:w="2518" w:type="dxa"/>
          </w:tcPr>
          <w:p w:rsidR="0032391B" w:rsidRPr="00181F42" w:rsidRDefault="0032391B" w:rsidP="00AD7D2B">
            <w:pPr>
              <w:pStyle w:val="TableCellCode"/>
            </w:pPr>
            <w:r>
              <w:t>Movement.ID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</w:p>
        </w:tc>
        <w:tc>
          <w:tcPr>
            <w:tcW w:w="6520" w:type="dxa"/>
          </w:tcPr>
          <w:p w:rsidR="0032391B" w:rsidRPr="00181F42" w:rsidRDefault="0032391B" w:rsidP="00AD7D2B">
            <w:pPr>
              <w:pStyle w:val="TableCellText"/>
            </w:pPr>
            <w:r>
              <w:t xml:space="preserve">Уникальный идентификатор </w:t>
            </w:r>
            <w:r w:rsidR="00896ABB">
              <w:t>движения</w:t>
            </w:r>
            <w:r>
              <w:t>.</w:t>
            </w:r>
            <w:r w:rsidR="00F92198">
              <w:t xml:space="preserve"> </w:t>
            </w:r>
            <w:r w:rsidRPr="00181F42">
              <w:t>Составной атрибут</w:t>
            </w:r>
            <w:r>
              <w:t>.</w:t>
            </w:r>
          </w:p>
        </w:tc>
      </w:tr>
      <w:tr w:rsidR="0032391B" w:rsidRPr="00181F42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2391B" w:rsidRPr="00181F42" w:rsidRDefault="0032391B" w:rsidP="00AD7D2B">
            <w:pPr>
              <w:pStyle w:val="TableCellCode"/>
            </w:pPr>
            <w:r>
              <w:t>Movement.ID.SystemCode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32391B" w:rsidRPr="00613382" w:rsidRDefault="0032391B" w:rsidP="00AD7D2B">
            <w:pPr>
              <w:pStyle w:val="TableCellText"/>
            </w:pPr>
            <w:r w:rsidRPr="00D5072B">
              <w:t xml:space="preserve">Код </w:t>
            </w:r>
            <w:r>
              <w:t>с</w:t>
            </w:r>
            <w:r w:rsidRPr="00D5072B">
              <w:t>истемы</w:t>
            </w:r>
            <w:r>
              <w:t>-</w:t>
            </w:r>
            <w:r w:rsidRPr="00613382">
              <w:t>инициатора</w:t>
            </w:r>
            <w:r w:rsidR="00593909">
              <w:t xml:space="preserve"> </w:t>
            </w:r>
            <w:r w:rsidR="00896ABB">
              <w:t>движения</w:t>
            </w:r>
            <w:r>
              <w:t>.</w:t>
            </w:r>
          </w:p>
        </w:tc>
      </w:tr>
      <w:tr w:rsidR="0032391B" w:rsidRPr="00736C63" w:rsidTr="00981BAD">
        <w:tc>
          <w:tcPr>
            <w:tcW w:w="2518" w:type="dxa"/>
          </w:tcPr>
          <w:p w:rsidR="0032391B" w:rsidRDefault="0032391B" w:rsidP="00AD7D2B">
            <w:pPr>
              <w:pStyle w:val="TableCellCode"/>
            </w:pPr>
            <w:r>
              <w:t>Movement.ID.Reference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32391B" w:rsidRPr="00181F42" w:rsidRDefault="0032391B" w:rsidP="00AD7D2B">
            <w:pPr>
              <w:pStyle w:val="TableCellText"/>
            </w:pPr>
            <w:r w:rsidRPr="00181F42">
              <w:t xml:space="preserve">Идентификатор </w:t>
            </w:r>
            <w:r w:rsidR="00896ABB">
              <w:t xml:space="preserve">движения </w:t>
            </w:r>
            <w:r>
              <w:t>во внешней системе.</w:t>
            </w:r>
          </w:p>
        </w:tc>
      </w:tr>
      <w:tr w:rsidR="0032391B" w:rsidRPr="00736C63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2391B" w:rsidRPr="00902F13" w:rsidRDefault="0032391B" w:rsidP="00AD7D2B">
            <w:pPr>
              <w:pStyle w:val="TableCellCode"/>
            </w:pPr>
            <w:r>
              <w:t>Movement.ErrorCode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  <w:r>
              <w:t>Char(2)</w:t>
            </w:r>
          </w:p>
        </w:tc>
        <w:tc>
          <w:tcPr>
            <w:tcW w:w="6520" w:type="dxa"/>
          </w:tcPr>
          <w:p w:rsidR="0032391B" w:rsidRPr="00CC3A04" w:rsidRDefault="0032391B" w:rsidP="00AD7D2B">
            <w:pPr>
              <w:pStyle w:val="TableCellText"/>
            </w:pPr>
            <w:r w:rsidRPr="00CC3A04">
              <w:t>Код ошибки</w:t>
            </w:r>
            <w:r>
              <w:t>.</w:t>
            </w:r>
            <w:r w:rsidR="0030756D">
              <w:t xml:space="preserve"> </w:t>
            </w:r>
            <w:r w:rsidR="00CC3A04">
              <w:t>Допустимые значения приведены в приложении</w:t>
            </w:r>
            <w:r w:rsidR="0030756D">
              <w:t xml:space="preserve"> </w:t>
            </w:r>
            <w:r w:rsidR="004865D1">
              <w:fldChar w:fldCharType="begin"/>
            </w:r>
            <w:r w:rsidR="004865D1">
              <w:instrText xml:space="preserve"> REF _Ref402519386 \r \h  \* MERGEFORMAT </w:instrText>
            </w:r>
            <w:r w:rsidR="004865D1">
              <w:fldChar w:fldCharType="separate"/>
            </w:r>
            <w:r w:rsidR="007A64CA">
              <w:t>I.II</w:t>
            </w:r>
            <w:r w:rsidR="004865D1">
              <w:fldChar w:fldCharType="end"/>
            </w:r>
            <w:r w:rsidR="00CC3A04">
              <w:t>.</w:t>
            </w:r>
          </w:p>
        </w:tc>
      </w:tr>
      <w:tr w:rsidR="0032391B" w:rsidRPr="001C49C1" w:rsidTr="00981BAD">
        <w:tc>
          <w:tcPr>
            <w:tcW w:w="2518" w:type="dxa"/>
          </w:tcPr>
          <w:p w:rsidR="0032391B" w:rsidRPr="00902F13" w:rsidRDefault="0032391B" w:rsidP="00AD7D2B">
            <w:pPr>
              <w:pStyle w:val="TableCellCode"/>
            </w:pPr>
            <w:r>
              <w:t>Movement.ErrorText</w:t>
            </w:r>
          </w:p>
        </w:tc>
        <w:tc>
          <w:tcPr>
            <w:tcW w:w="1276" w:type="dxa"/>
          </w:tcPr>
          <w:p w:rsidR="0032391B" w:rsidRDefault="0032391B" w:rsidP="00AD7D2B">
            <w:pPr>
              <w:pStyle w:val="TableCellText"/>
            </w:pPr>
            <w:r>
              <w:t>Char(80)</w:t>
            </w:r>
          </w:p>
        </w:tc>
        <w:tc>
          <w:tcPr>
            <w:tcW w:w="6520" w:type="dxa"/>
          </w:tcPr>
          <w:p w:rsidR="0032391B" w:rsidRPr="00902F13" w:rsidRDefault="0032391B" w:rsidP="00AD7D2B">
            <w:pPr>
              <w:pStyle w:val="TableCellText"/>
            </w:pPr>
            <w:r>
              <w:t>Текст ошибки.</w:t>
            </w:r>
          </w:p>
        </w:tc>
      </w:tr>
      <w:tr w:rsidR="00D37117" w:rsidRPr="001C49C1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D37117" w:rsidRDefault="00D37117" w:rsidP="00AD7D2B">
            <w:pPr>
              <w:pStyle w:val="TableCellCode"/>
            </w:pPr>
            <w:r>
              <w:t>Movement.ABSReference</w:t>
            </w:r>
          </w:p>
        </w:tc>
        <w:tc>
          <w:tcPr>
            <w:tcW w:w="1276" w:type="dxa"/>
          </w:tcPr>
          <w:p w:rsidR="00D37117" w:rsidRDefault="00D37117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D37117" w:rsidRPr="00D37117" w:rsidRDefault="00D37117" w:rsidP="00AD7D2B">
            <w:pPr>
              <w:pStyle w:val="TableCellText"/>
            </w:pPr>
            <w:r>
              <w:t>Референс движения в АБС.</w:t>
            </w:r>
          </w:p>
        </w:tc>
      </w:tr>
    </w:tbl>
    <w:p w:rsidR="005A1E38" w:rsidRPr="008A60FE" w:rsidRDefault="005A1E38" w:rsidP="005A1E38">
      <w:pPr>
        <w:pStyle w:val="2"/>
      </w:pPr>
      <w:bookmarkStart w:id="863" w:name="_Toc403730244"/>
      <w:bookmarkStart w:id="864" w:name="_Toc403730652"/>
      <w:bookmarkStart w:id="865" w:name="_Toc403730784"/>
      <w:bookmarkStart w:id="866" w:name="_Toc403730983"/>
      <w:bookmarkStart w:id="867" w:name="_Toc403739520"/>
      <w:bookmarkStart w:id="868" w:name="_Toc422234773"/>
      <w:bookmarkEnd w:id="862"/>
      <w:r>
        <w:t xml:space="preserve">Исходящий — </w:t>
      </w:r>
      <w:bookmarkStart w:id="869" w:name="_Hlk402519258"/>
      <w:bookmarkStart w:id="870" w:name="_Hlk402519283"/>
      <w:r w:rsidRPr="005A1E38">
        <w:rPr>
          <w:lang w:val="en-US"/>
        </w:rPr>
        <w:t>StatusUnknownFormat</w:t>
      </w:r>
      <w:bookmarkEnd w:id="869"/>
      <w:bookmarkEnd w:id="870"/>
      <w:r w:rsidR="00EF68AF" w:rsidRPr="00EF68AF">
        <w:t xml:space="preserve"> </w:t>
      </w:r>
      <w:r w:rsidRPr="007D4301">
        <w:t xml:space="preserve">— </w:t>
      </w:r>
      <w:r>
        <w:t>ответ на неизвестный запрос</w:t>
      </w:r>
      <w:bookmarkEnd w:id="863"/>
      <w:bookmarkEnd w:id="864"/>
      <w:bookmarkEnd w:id="865"/>
      <w:bookmarkEnd w:id="866"/>
      <w:bookmarkEnd w:id="867"/>
      <w:bookmarkEnd w:id="868"/>
    </w:p>
    <w:p w:rsidR="005A1E38" w:rsidRPr="00A94715" w:rsidRDefault="005A1E38" w:rsidP="00D91334">
      <w:pPr>
        <w:rPr>
          <w:lang w:val="ru-RU"/>
        </w:rPr>
      </w:pPr>
      <w:r>
        <w:rPr>
          <w:lang w:val="ru-RU"/>
        </w:rPr>
        <w:t>Сообщение</w:t>
      </w:r>
      <w:r w:rsidR="0030756D">
        <w:rPr>
          <w:lang w:val="ru-RU"/>
        </w:rPr>
        <w:t xml:space="preserve"> </w:t>
      </w:r>
      <w:r w:rsidRPr="005A1E38">
        <w:rPr>
          <w:rStyle w:val="Function"/>
        </w:rPr>
        <w:t>StatusUnknownFormat</w:t>
      </w:r>
      <w:r w:rsidRPr="00A45A86">
        <w:rPr>
          <w:lang w:val="ru-RU"/>
        </w:rPr>
        <w:t xml:space="preserve"> </w:t>
      </w:r>
      <w:r w:rsidR="00A45A86">
        <w:rPr>
          <w:lang w:val="ru-RU"/>
        </w:rPr>
        <w:t xml:space="preserve">выдаётся </w:t>
      </w:r>
      <w:r>
        <w:rPr>
          <w:lang w:val="ru-RU"/>
        </w:rPr>
        <w:t>в</w:t>
      </w:r>
      <w:r w:rsidR="0030756D">
        <w:rPr>
          <w:lang w:val="ru-RU"/>
        </w:rPr>
        <w:t xml:space="preserve"> </w:t>
      </w:r>
      <w:r>
        <w:rPr>
          <w:lang w:val="ru-RU"/>
        </w:rPr>
        <w:t>случае, когда запрос имеет неподдерживаемый формат.</w:t>
      </w:r>
    </w:p>
    <w:p w:rsidR="005A1E38" w:rsidRDefault="005A1E38" w:rsidP="0039127A">
      <w:pPr>
        <w:pStyle w:val="ac"/>
      </w:pPr>
      <w:r>
        <w:t>Формат сообщения</w:t>
      </w:r>
    </w:p>
    <w:tbl>
      <w:tblPr>
        <w:tblStyle w:val="TheBest"/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6520"/>
      </w:tblGrid>
      <w:tr w:rsidR="005A1E38" w:rsidRPr="00035F4D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5A1E38" w:rsidRPr="00035F4D" w:rsidRDefault="005A1E38" w:rsidP="00AD7D2B">
            <w:pPr>
              <w:pStyle w:val="TableCellText"/>
            </w:pPr>
            <w:r w:rsidRPr="00035F4D">
              <w:t>Поле</w:t>
            </w:r>
          </w:p>
        </w:tc>
        <w:tc>
          <w:tcPr>
            <w:tcW w:w="1276" w:type="dxa"/>
          </w:tcPr>
          <w:p w:rsidR="005A1E38" w:rsidRPr="00035F4D" w:rsidRDefault="005A1E38" w:rsidP="00AD7D2B">
            <w:pPr>
              <w:pStyle w:val="TableCellText"/>
            </w:pPr>
            <w:r>
              <w:t>Тип</w:t>
            </w:r>
          </w:p>
        </w:tc>
        <w:tc>
          <w:tcPr>
            <w:tcW w:w="6520" w:type="dxa"/>
          </w:tcPr>
          <w:p w:rsidR="005A1E38" w:rsidRPr="00035F4D" w:rsidRDefault="005A1E38" w:rsidP="00AD7D2B">
            <w:pPr>
              <w:pStyle w:val="TableCellText"/>
            </w:pPr>
            <w:r w:rsidRPr="00035F4D">
              <w:t>Описание</w:t>
            </w:r>
          </w:p>
        </w:tc>
      </w:tr>
      <w:tr w:rsidR="005A1E38" w:rsidRPr="00736C63" w:rsidTr="00981BAD">
        <w:tc>
          <w:tcPr>
            <w:tcW w:w="2518" w:type="dxa"/>
          </w:tcPr>
          <w:p w:rsidR="005A1E38" w:rsidRPr="00D47638" w:rsidRDefault="005A1E38" w:rsidP="00AD7D2B">
            <w:pPr>
              <w:pStyle w:val="TableCellCode"/>
            </w:pPr>
            <w:r>
              <w:t>MessageFormat</w:t>
            </w:r>
          </w:p>
        </w:tc>
        <w:tc>
          <w:tcPr>
            <w:tcW w:w="1276" w:type="dxa"/>
          </w:tcPr>
          <w:p w:rsidR="005A1E38" w:rsidRDefault="005A1E38" w:rsidP="00AD7D2B">
            <w:pPr>
              <w:pStyle w:val="TableCellText"/>
            </w:pPr>
            <w:r>
              <w:t>Char(32)</w:t>
            </w:r>
          </w:p>
        </w:tc>
        <w:tc>
          <w:tcPr>
            <w:tcW w:w="6520" w:type="dxa"/>
          </w:tcPr>
          <w:p w:rsidR="005A1E38" w:rsidRDefault="005A1E38" w:rsidP="00AD7D2B">
            <w:pPr>
              <w:pStyle w:val="TableCellText"/>
            </w:pPr>
            <w:r>
              <w:t>Константа «</w:t>
            </w:r>
            <w:r w:rsidRPr="005A1E38">
              <w:t>StatusUnknownFormat</w:t>
            </w:r>
            <w:r>
              <w:t>». Идентифицирует формат сообщения.</w:t>
            </w:r>
          </w:p>
        </w:tc>
      </w:tr>
      <w:tr w:rsidR="005A1E38" w:rsidRPr="003E4302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5A1E38" w:rsidRPr="000B19BF" w:rsidRDefault="005A1E38" w:rsidP="00AD7D2B">
            <w:pPr>
              <w:pStyle w:val="TableCellCode"/>
            </w:pPr>
            <w:r>
              <w:t>Status</w:t>
            </w:r>
          </w:p>
        </w:tc>
        <w:tc>
          <w:tcPr>
            <w:tcW w:w="1276" w:type="dxa"/>
          </w:tcPr>
          <w:p w:rsidR="005A1E38" w:rsidRPr="008802D9" w:rsidRDefault="005A1E38" w:rsidP="00AD7D2B">
            <w:pPr>
              <w:pStyle w:val="TableCellText"/>
            </w:pPr>
            <w:r>
              <w:t>Char(1)</w:t>
            </w:r>
          </w:p>
        </w:tc>
        <w:tc>
          <w:tcPr>
            <w:tcW w:w="6520" w:type="dxa"/>
          </w:tcPr>
          <w:p w:rsidR="005A1E38" w:rsidRPr="005A1E38" w:rsidRDefault="005A1E38" w:rsidP="00AD7D2B">
            <w:pPr>
              <w:pStyle w:val="TableCellText"/>
            </w:pPr>
            <w:r>
              <w:t>Статус обработки. Всегда равен</w:t>
            </w:r>
            <w:r w:rsidR="0030756D">
              <w:t xml:space="preserve"> </w:t>
            </w:r>
            <w:r w:rsidRPr="005A1E38">
              <w:t>'3' (глобальная ошибка)</w:t>
            </w:r>
            <w:r>
              <w:t>.</w:t>
            </w:r>
          </w:p>
        </w:tc>
      </w:tr>
      <w:tr w:rsidR="005A1E38" w:rsidRPr="00214547" w:rsidTr="00981BAD">
        <w:tc>
          <w:tcPr>
            <w:tcW w:w="2518" w:type="dxa"/>
          </w:tcPr>
          <w:p w:rsidR="005A1E38" w:rsidRPr="00214547" w:rsidRDefault="005A1E38" w:rsidP="00AD7D2B">
            <w:pPr>
              <w:pStyle w:val="TableCellCode"/>
            </w:pPr>
            <w:r>
              <w:t>Message</w:t>
            </w:r>
          </w:p>
        </w:tc>
        <w:tc>
          <w:tcPr>
            <w:tcW w:w="1276" w:type="dxa"/>
          </w:tcPr>
          <w:p w:rsidR="005A1E38" w:rsidRDefault="005A1E38" w:rsidP="00AD7D2B">
            <w:pPr>
              <w:pStyle w:val="TableCellText"/>
            </w:pPr>
            <w:r>
              <w:t>Char(80)</w:t>
            </w:r>
          </w:p>
        </w:tc>
        <w:tc>
          <w:tcPr>
            <w:tcW w:w="6520" w:type="dxa"/>
          </w:tcPr>
          <w:p w:rsidR="005A1E38" w:rsidRPr="00214547" w:rsidRDefault="005A1E38" w:rsidP="00AD7D2B">
            <w:pPr>
              <w:pStyle w:val="TableCellText"/>
            </w:pPr>
            <w:r>
              <w:t>Текст ошибки.</w:t>
            </w:r>
          </w:p>
        </w:tc>
      </w:tr>
    </w:tbl>
    <w:p w:rsidR="00E964A4" w:rsidRDefault="00985605" w:rsidP="00985605">
      <w:pPr>
        <w:pStyle w:val="1"/>
      </w:pPr>
      <w:bookmarkStart w:id="871" w:name="_Toc403730245"/>
      <w:bookmarkStart w:id="872" w:name="_Toc403730653"/>
      <w:bookmarkStart w:id="873" w:name="_Toc403730785"/>
      <w:bookmarkStart w:id="874" w:name="_Toc403730984"/>
      <w:bookmarkStart w:id="875" w:name="_Toc403739521"/>
      <w:bookmarkStart w:id="876" w:name="_Toc422234774"/>
      <w:r>
        <w:lastRenderedPageBreak/>
        <w:t>Используемые MQ-очереди</w:t>
      </w:r>
      <w:bookmarkEnd w:id="871"/>
      <w:bookmarkEnd w:id="872"/>
      <w:bookmarkEnd w:id="873"/>
      <w:bookmarkEnd w:id="874"/>
      <w:bookmarkEnd w:id="875"/>
      <w:bookmarkEnd w:id="876"/>
    </w:p>
    <w:p w:rsidR="00F67D49" w:rsidRDefault="004A0ABE" w:rsidP="004A0ABE">
      <w:pPr>
        <w:pStyle w:val="L2"/>
      </w:pPr>
      <w:r>
        <w:t>Очеред</w:t>
      </w:r>
      <w:r w:rsidR="00540A53">
        <w:t>ь</w:t>
      </w:r>
      <w:r>
        <w:t xml:space="preserve"> запросов</w:t>
      </w:r>
    </w:p>
    <w:p w:rsidR="004A0ABE" w:rsidRDefault="00381F19" w:rsidP="004A0ABE">
      <w:pPr>
        <w:rPr>
          <w:lang w:val="ru-RU"/>
        </w:rPr>
      </w:pPr>
      <w:r>
        <w:rPr>
          <w:lang w:val="ru-RU"/>
        </w:rPr>
        <w:t>Очередь запросов AEMovementCreate:</w:t>
      </w:r>
    </w:p>
    <w:p w:rsidR="00381F19" w:rsidRDefault="00381F19" w:rsidP="004A0ABE">
      <w:r w:rsidRPr="00381F19">
        <w:t>UCBRU.ADP.MIDAS.AEPOSTING.REQUEST</w:t>
      </w:r>
    </w:p>
    <w:p w:rsidR="00381F19" w:rsidRDefault="00381F19" w:rsidP="004A0ABE"/>
    <w:p w:rsidR="00381F19" w:rsidRDefault="00381F19" w:rsidP="004A0ABE">
      <w:r>
        <w:t>Очередь всех остальных запросов:</w:t>
      </w:r>
    </w:p>
    <w:p w:rsidR="00381F19" w:rsidRDefault="00381F19" w:rsidP="004A0ABE">
      <w:pPr>
        <w:rPr>
          <w:lang w:val="ru-RU"/>
        </w:rPr>
      </w:pPr>
      <w:r w:rsidRPr="00381F19">
        <w:rPr>
          <w:lang w:val="ru-RU"/>
        </w:rPr>
        <w:t>UCBRU.ADP.MIDAS.BLPR.REQUEST</w:t>
      </w:r>
    </w:p>
    <w:p w:rsidR="00381F19" w:rsidRPr="00381F19" w:rsidRDefault="00381F19" w:rsidP="004A0ABE">
      <w:pPr>
        <w:rPr>
          <w:lang w:val="ru-RU"/>
        </w:rPr>
      </w:pPr>
    </w:p>
    <w:p w:rsidR="004A0ABE" w:rsidRDefault="004A0ABE" w:rsidP="004A0ABE">
      <w:pPr>
        <w:pStyle w:val="L2"/>
      </w:pPr>
      <w:r>
        <w:t>Очереди ответов</w:t>
      </w:r>
    </w:p>
    <w:p w:rsidR="00381F19" w:rsidRDefault="00381F19" w:rsidP="00381F19">
      <w:pPr>
        <w:rPr>
          <w:lang w:val="ru-RU"/>
        </w:rPr>
      </w:pPr>
      <w:r>
        <w:rPr>
          <w:lang w:val="ru-RU"/>
        </w:rPr>
        <w:t>Очередь ответов на запросы AEMovementCreate:</w:t>
      </w:r>
    </w:p>
    <w:p w:rsidR="00381F19" w:rsidRPr="005E2A2E" w:rsidRDefault="00381F19" w:rsidP="00381F19">
      <w:pPr>
        <w:rPr>
          <w:lang w:val="ru-RU"/>
        </w:rPr>
      </w:pPr>
      <w:r w:rsidRPr="00381F19">
        <w:t>UCBRU</w:t>
      </w:r>
      <w:r w:rsidRPr="005E2A2E">
        <w:rPr>
          <w:lang w:val="ru-RU"/>
        </w:rPr>
        <w:t>.</w:t>
      </w:r>
      <w:r w:rsidRPr="00381F19">
        <w:t>ADP</w:t>
      </w:r>
      <w:r w:rsidRPr="005E2A2E">
        <w:rPr>
          <w:lang w:val="ru-RU"/>
        </w:rPr>
        <w:t>.</w:t>
      </w:r>
      <w:r w:rsidRPr="00381F19">
        <w:t>AEPOSTING</w:t>
      </w:r>
      <w:r w:rsidRPr="005E2A2E">
        <w:rPr>
          <w:lang w:val="ru-RU"/>
        </w:rPr>
        <w:t>.</w:t>
      </w:r>
      <w:r w:rsidRPr="00381F19">
        <w:t>MDS</w:t>
      </w:r>
      <w:r w:rsidRPr="005E2A2E">
        <w:rPr>
          <w:lang w:val="ru-RU"/>
        </w:rPr>
        <w:t>.</w:t>
      </w:r>
      <w:r w:rsidRPr="00381F19">
        <w:t>RESPONSE</w:t>
      </w:r>
    </w:p>
    <w:p w:rsidR="00381F19" w:rsidRPr="005E2A2E" w:rsidRDefault="00381F19" w:rsidP="00381F19">
      <w:pPr>
        <w:rPr>
          <w:lang w:val="ru-RU"/>
        </w:rPr>
      </w:pPr>
    </w:p>
    <w:p w:rsidR="00381F19" w:rsidRPr="005E2A2E" w:rsidRDefault="00381F19" w:rsidP="00381F19">
      <w:pPr>
        <w:rPr>
          <w:lang w:val="ru-RU"/>
        </w:rPr>
      </w:pPr>
      <w:r w:rsidRPr="005E2A2E">
        <w:rPr>
          <w:lang w:val="ru-RU"/>
        </w:rPr>
        <w:t xml:space="preserve">Очередь всех остальных </w:t>
      </w:r>
      <w:r>
        <w:rPr>
          <w:lang w:val="ru-RU"/>
        </w:rPr>
        <w:t>ответов</w:t>
      </w:r>
      <w:r w:rsidRPr="005E2A2E">
        <w:rPr>
          <w:lang w:val="ru-RU"/>
        </w:rPr>
        <w:t>:</w:t>
      </w:r>
    </w:p>
    <w:p w:rsidR="00381F19" w:rsidRDefault="00381F19" w:rsidP="00381F19">
      <w:pPr>
        <w:rPr>
          <w:lang w:val="ru-RU"/>
        </w:rPr>
      </w:pPr>
      <w:r w:rsidRPr="00381F19">
        <w:rPr>
          <w:lang w:val="ru-RU"/>
        </w:rPr>
        <w:t>UCBRU.AMDSCASABLAM.V4.PRBLCR.RESPONSE</w:t>
      </w:r>
    </w:p>
    <w:p w:rsidR="004A0ABE" w:rsidRPr="004A0ABE" w:rsidRDefault="004A0ABE" w:rsidP="004A0ABE">
      <w:pPr>
        <w:rPr>
          <w:lang w:val="ru-RU"/>
        </w:rPr>
      </w:pPr>
    </w:p>
    <w:p w:rsidR="00492592" w:rsidRPr="008F1C07" w:rsidRDefault="00492592" w:rsidP="008F1C07">
      <w:pPr>
        <w:pStyle w:val="Appendixlevel1"/>
      </w:pPr>
      <w:bookmarkStart w:id="877" w:name="_Toc422234775"/>
      <w:bookmarkStart w:id="878" w:name="_Toc422234788"/>
      <w:bookmarkStart w:id="879" w:name="_Toc422234792"/>
      <w:bookmarkStart w:id="880" w:name="_Toc382566401"/>
      <w:bookmarkStart w:id="881" w:name="_Toc403730248"/>
      <w:bookmarkStart w:id="882" w:name="_Toc403730655"/>
      <w:bookmarkStart w:id="883" w:name="_Toc403730787"/>
      <w:bookmarkStart w:id="884" w:name="_Toc403730986"/>
      <w:bookmarkStart w:id="885" w:name="_Toc403739523"/>
      <w:bookmarkStart w:id="886" w:name="_Toc422234796"/>
      <w:bookmarkEnd w:id="877"/>
      <w:bookmarkEnd w:id="878"/>
      <w:bookmarkEnd w:id="879"/>
      <w:r w:rsidRPr="008F1C07">
        <w:lastRenderedPageBreak/>
        <w:t>Табли</w:t>
      </w:r>
      <w:r w:rsidR="00675CC5">
        <w:t>чные данные</w:t>
      </w:r>
      <w:bookmarkEnd w:id="880"/>
      <w:bookmarkEnd w:id="881"/>
      <w:bookmarkEnd w:id="882"/>
      <w:bookmarkEnd w:id="883"/>
      <w:bookmarkEnd w:id="884"/>
      <w:bookmarkEnd w:id="885"/>
      <w:bookmarkEnd w:id="886"/>
    </w:p>
    <w:p w:rsidR="00492592" w:rsidRPr="008F1C07" w:rsidRDefault="00492592" w:rsidP="003A21A8">
      <w:pPr>
        <w:pStyle w:val="Appendixlevel2"/>
      </w:pPr>
      <w:bookmarkStart w:id="887" w:name="_Ref378782905"/>
      <w:bookmarkStart w:id="888" w:name="_Ref378517843"/>
      <w:bookmarkStart w:id="889" w:name="_Toc382566402"/>
      <w:bookmarkStart w:id="890" w:name="_Ref402519407"/>
      <w:bookmarkStart w:id="891" w:name="_Toc403730249"/>
      <w:bookmarkStart w:id="892" w:name="_Toc403730656"/>
      <w:bookmarkStart w:id="893" w:name="_Toc403730788"/>
      <w:bookmarkStart w:id="894" w:name="_Toc403730987"/>
      <w:bookmarkStart w:id="895" w:name="_Toc403739524"/>
      <w:bookmarkStart w:id="896" w:name="_Toc422234797"/>
      <w:r w:rsidRPr="008F1C07">
        <w:t xml:space="preserve">Глобальные </w:t>
      </w:r>
      <w:bookmarkEnd w:id="887"/>
      <w:bookmarkEnd w:id="888"/>
      <w:r w:rsidRPr="008F1C07">
        <w:t>статусы</w:t>
      </w:r>
      <w:bookmarkEnd w:id="889"/>
      <w:bookmarkEnd w:id="890"/>
      <w:bookmarkEnd w:id="891"/>
      <w:bookmarkEnd w:id="892"/>
      <w:bookmarkEnd w:id="893"/>
      <w:bookmarkEnd w:id="894"/>
      <w:bookmarkEnd w:id="895"/>
      <w:bookmarkEnd w:id="896"/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526"/>
        <w:gridCol w:w="8788"/>
      </w:tblGrid>
      <w:tr w:rsidR="00492592" w:rsidRPr="008F1C07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492592" w:rsidRPr="00AC03C8" w:rsidRDefault="00AC03C8" w:rsidP="00AD7D2B">
            <w:pPr>
              <w:pStyle w:val="TableCellText"/>
            </w:pPr>
            <w:r>
              <w:t>Статус</w:t>
            </w:r>
          </w:p>
        </w:tc>
        <w:tc>
          <w:tcPr>
            <w:tcW w:w="8788" w:type="dxa"/>
          </w:tcPr>
          <w:p w:rsidR="00492592" w:rsidRPr="00BE06E1" w:rsidRDefault="00492592" w:rsidP="00AD7D2B">
            <w:pPr>
              <w:pStyle w:val="TableCellText"/>
            </w:pPr>
            <w:r w:rsidRPr="00BE06E1">
              <w:t>Описание</w:t>
            </w:r>
          </w:p>
        </w:tc>
      </w:tr>
      <w:tr w:rsidR="00492592" w:rsidRPr="008F1C07" w:rsidTr="00981BAD">
        <w:trPr>
          <w:trHeight w:val="271"/>
        </w:trPr>
        <w:tc>
          <w:tcPr>
            <w:tcW w:w="1526" w:type="dxa"/>
          </w:tcPr>
          <w:p w:rsidR="00492592" w:rsidRPr="0032427F" w:rsidRDefault="00492592" w:rsidP="00AD7D2B">
            <w:pPr>
              <w:pStyle w:val="TableCellCode"/>
            </w:pPr>
            <w:r w:rsidRPr="0032427F">
              <w:t>0</w:t>
            </w:r>
          </w:p>
        </w:tc>
        <w:tc>
          <w:tcPr>
            <w:tcW w:w="8788" w:type="dxa"/>
          </w:tcPr>
          <w:p w:rsidR="00492592" w:rsidRPr="0032427F" w:rsidRDefault="00492592" w:rsidP="00AD7D2B">
            <w:pPr>
              <w:pStyle w:val="TableCellText"/>
            </w:pPr>
            <w:r w:rsidRPr="0032427F">
              <w:t>Обработка прошла успешно</w:t>
            </w:r>
          </w:p>
        </w:tc>
      </w:tr>
      <w:tr w:rsidR="00A35E10" w:rsidRPr="008F1C0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tcW w:w="1526" w:type="dxa"/>
          </w:tcPr>
          <w:p w:rsidR="00A35E10" w:rsidRPr="0032427F" w:rsidRDefault="00A35E10" w:rsidP="00AD7D2B">
            <w:pPr>
              <w:pStyle w:val="TableCellCode"/>
            </w:pPr>
            <w:r>
              <w:t>1</w:t>
            </w:r>
          </w:p>
        </w:tc>
        <w:tc>
          <w:tcPr>
            <w:tcW w:w="8788" w:type="dxa"/>
          </w:tcPr>
          <w:p w:rsidR="00A35E10" w:rsidRPr="0032427F" w:rsidRDefault="00A35E10" w:rsidP="00AD7D2B">
            <w:pPr>
              <w:pStyle w:val="TableCellText"/>
            </w:pPr>
            <w:r>
              <w:t>Дублирование запроса</w:t>
            </w:r>
          </w:p>
        </w:tc>
      </w:tr>
      <w:tr w:rsidR="00492592" w:rsidRPr="00736C63" w:rsidTr="00981BAD">
        <w:trPr>
          <w:trHeight w:val="271"/>
        </w:trPr>
        <w:tc>
          <w:tcPr>
            <w:tcW w:w="1526" w:type="dxa"/>
          </w:tcPr>
          <w:p w:rsidR="00492592" w:rsidRPr="00B82E11" w:rsidRDefault="00A35E10" w:rsidP="00B82E11">
            <w:pPr>
              <w:pStyle w:val="TableCellCode"/>
            </w:pPr>
            <w:r w:rsidRPr="00B82E11">
              <w:t>2</w:t>
            </w:r>
          </w:p>
        </w:tc>
        <w:tc>
          <w:tcPr>
            <w:tcW w:w="8788" w:type="dxa"/>
          </w:tcPr>
          <w:p w:rsidR="00492592" w:rsidRPr="00AC03C8" w:rsidRDefault="00AC03C8" w:rsidP="00AD7D2B">
            <w:pPr>
              <w:pStyle w:val="TableCell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Ошибка обработки одной из блокировок / движений</w:t>
            </w:r>
          </w:p>
        </w:tc>
      </w:tr>
      <w:tr w:rsidR="00492592" w:rsidRPr="007E381C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tcW w:w="1526" w:type="dxa"/>
            <w:noWrap/>
            <w:hideMark/>
          </w:tcPr>
          <w:p w:rsidR="00492592" w:rsidRPr="00B82E11" w:rsidRDefault="00A35E10" w:rsidP="00B82E11">
            <w:pPr>
              <w:pStyle w:val="TableCellCode"/>
            </w:pPr>
            <w:r w:rsidRPr="00B82E11">
              <w:t>3</w:t>
            </w:r>
          </w:p>
        </w:tc>
        <w:tc>
          <w:tcPr>
            <w:tcW w:w="8788" w:type="dxa"/>
            <w:noWrap/>
            <w:hideMark/>
          </w:tcPr>
          <w:p w:rsidR="00492592" w:rsidRPr="00BF31B9" w:rsidRDefault="00AC03C8" w:rsidP="00B82E11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Глобальная ошибка</w:t>
            </w:r>
          </w:p>
        </w:tc>
      </w:tr>
      <w:tr w:rsidR="00540A53" w:rsidRPr="007E381C" w:rsidTr="00981BAD">
        <w:trPr>
          <w:trHeight w:val="271"/>
        </w:trPr>
        <w:tc>
          <w:tcPr>
            <w:tcW w:w="1526" w:type="dxa"/>
            <w:noWrap/>
            <w:hideMark/>
          </w:tcPr>
          <w:p w:rsidR="00540A53" w:rsidRPr="00B82E11" w:rsidRDefault="00540A53" w:rsidP="00B82E11">
            <w:pPr>
              <w:pStyle w:val="TableCellCode"/>
            </w:pPr>
            <w:r>
              <w:t>4</w:t>
            </w:r>
          </w:p>
        </w:tc>
        <w:tc>
          <w:tcPr>
            <w:tcW w:w="8788" w:type="dxa"/>
            <w:noWrap/>
            <w:hideMark/>
          </w:tcPr>
          <w:p w:rsidR="00540A53" w:rsidRPr="00540A53" w:rsidRDefault="00540A53" w:rsidP="00B82E11">
            <w:pPr>
              <w:pStyle w:val="TableCellText"/>
              <w:rPr>
                <w:lang w:val="en-US" w:eastAsia="ru-RU"/>
              </w:rPr>
            </w:pPr>
            <w:r>
              <w:rPr>
                <w:lang w:eastAsia="ru-RU"/>
              </w:rPr>
              <w:t xml:space="preserve">В АБС идёт </w:t>
            </w:r>
            <w:r>
              <w:rPr>
                <w:lang w:val="en-US" w:eastAsia="ru-RU"/>
              </w:rPr>
              <w:t>COB</w:t>
            </w:r>
          </w:p>
        </w:tc>
      </w:tr>
    </w:tbl>
    <w:p w:rsidR="00492592" w:rsidRDefault="00492592" w:rsidP="003A21A8">
      <w:pPr>
        <w:pStyle w:val="Appendixlevel2"/>
      </w:pPr>
      <w:bookmarkStart w:id="897" w:name="_Ref378781113"/>
      <w:bookmarkStart w:id="898" w:name="_Ref378782863"/>
      <w:bookmarkStart w:id="899" w:name="_Toc382566403"/>
      <w:bookmarkStart w:id="900" w:name="_Ref402519386"/>
      <w:bookmarkStart w:id="901" w:name="_Toc403730250"/>
      <w:bookmarkStart w:id="902" w:name="_Toc403730657"/>
      <w:bookmarkStart w:id="903" w:name="_Toc403730789"/>
      <w:bookmarkStart w:id="904" w:name="_Toc403730988"/>
      <w:bookmarkStart w:id="905" w:name="_Toc403739525"/>
      <w:bookmarkStart w:id="906" w:name="_Toc422234798"/>
      <w:r w:rsidRPr="003A21A8">
        <w:t xml:space="preserve">Статусы обработки </w:t>
      </w:r>
      <w:bookmarkEnd w:id="897"/>
      <w:bookmarkEnd w:id="898"/>
      <w:bookmarkEnd w:id="899"/>
      <w:r w:rsidR="00AE6C44" w:rsidRPr="003A21A8">
        <w:t>блокировок / движений</w:t>
      </w:r>
      <w:bookmarkEnd w:id="900"/>
      <w:bookmarkEnd w:id="901"/>
      <w:bookmarkEnd w:id="902"/>
      <w:bookmarkEnd w:id="903"/>
      <w:bookmarkEnd w:id="904"/>
      <w:bookmarkEnd w:id="905"/>
      <w:bookmarkEnd w:id="906"/>
    </w:p>
    <w:tbl>
      <w:tblPr>
        <w:tblStyle w:val="TheBest"/>
        <w:tblW w:w="10314" w:type="dxa"/>
        <w:tblLook w:val="04A0" w:firstRow="1" w:lastRow="0" w:firstColumn="1" w:lastColumn="0" w:noHBand="0" w:noVBand="1"/>
      </w:tblPr>
      <w:tblGrid>
        <w:gridCol w:w="1526"/>
        <w:gridCol w:w="8788"/>
      </w:tblGrid>
      <w:tr w:rsidR="00BD5AE4" w:rsidRPr="00BE06E1" w:rsidTr="0056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BD5AE4" w:rsidRPr="002B41A6" w:rsidRDefault="00BD5AE4" w:rsidP="0056447C">
            <w:pPr>
              <w:pStyle w:val="TableCellText"/>
            </w:pPr>
            <w:r>
              <w:t>Код ошибки</w:t>
            </w:r>
          </w:p>
        </w:tc>
        <w:tc>
          <w:tcPr>
            <w:tcW w:w="8788" w:type="dxa"/>
          </w:tcPr>
          <w:p w:rsidR="00BD5AE4" w:rsidRPr="00BE06E1" w:rsidRDefault="00BD5AE4" w:rsidP="0056447C">
            <w:pPr>
              <w:pStyle w:val="TableCellText"/>
            </w:pPr>
            <w:r>
              <w:t>Текст ошибки</w:t>
            </w:r>
          </w:p>
        </w:tc>
      </w:tr>
      <w:tr w:rsidR="00BD5AE4" w:rsidRPr="00BB7EC9" w:rsidTr="0056447C">
        <w:tc>
          <w:tcPr>
            <w:tcW w:w="1526" w:type="dxa"/>
          </w:tcPr>
          <w:p w:rsidR="00BD5AE4" w:rsidRPr="00BF31B9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  <w:tc>
          <w:tcPr>
            <w:tcW w:w="8788" w:type="dxa"/>
          </w:tcPr>
          <w:p w:rsidR="00BD5AE4" w:rsidRPr="00BF31B9" w:rsidRDefault="00BD5AE4" w:rsidP="0056447C">
            <w:pPr>
              <w:pStyle w:val="TableCell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Всё корректно, ошибок нет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01</w:t>
            </w:r>
          </w:p>
        </w:tc>
        <w:tc>
          <w:tcPr>
            <w:tcW w:w="8788" w:type="dxa"/>
            <w:noWrap/>
            <w:hideMark/>
          </w:tcPr>
          <w:p w:rsidR="00BD5AE4" w:rsidRPr="00BF31B9" w:rsidRDefault="00BD5AE4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Группа Block</w:t>
            </w:r>
            <w:r w:rsidRPr="00AE6C44">
              <w:rPr>
                <w:lang w:eastAsia="ru-RU"/>
              </w:rPr>
              <w:t>.</w:t>
            </w:r>
            <w:r>
              <w:rPr>
                <w:lang w:eastAsia="ru-RU"/>
              </w:rPr>
              <w:t>ID</w:t>
            </w:r>
            <w:r w:rsidR="0030756D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не заполнена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02</w:t>
            </w:r>
          </w:p>
        </w:tc>
        <w:tc>
          <w:tcPr>
            <w:tcW w:w="8788" w:type="dxa"/>
            <w:noWrap/>
            <w:hideMark/>
          </w:tcPr>
          <w:p w:rsidR="00BD5AE4" w:rsidRPr="00AE6C44" w:rsidRDefault="00BD5AE4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Блокировка с идентификатором Block</w:t>
            </w:r>
            <w:r w:rsidRPr="00AE6C44">
              <w:rPr>
                <w:lang w:eastAsia="ru-RU"/>
              </w:rPr>
              <w:t>.</w:t>
            </w:r>
            <w:r>
              <w:rPr>
                <w:lang w:eastAsia="ru-RU"/>
              </w:rPr>
              <w:t>ID уже присутствует в системе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03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Блокировка с идентификатором Block</w:t>
            </w:r>
            <w:r w:rsidRPr="00AE6C44">
              <w:rPr>
                <w:lang w:eastAsia="ru-RU"/>
              </w:rPr>
              <w:t>.</w:t>
            </w:r>
            <w:r>
              <w:rPr>
                <w:lang w:eastAsia="ru-RU"/>
              </w:rPr>
              <w:t>ID отсутствует в системе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03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Подтверждённая блокировка с идентификатором Block</w:t>
            </w:r>
            <w:r w:rsidRPr="00AE6C44">
              <w:rPr>
                <w:lang w:eastAsia="ru-RU"/>
              </w:rPr>
              <w:t>.</w:t>
            </w:r>
            <w:r>
              <w:rPr>
                <w:lang w:eastAsia="ru-RU"/>
              </w:rPr>
              <w:t>ID отсутствует в системе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03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Блокировка с идентификатором Block</w:t>
            </w:r>
            <w:r w:rsidRPr="00AE6C44">
              <w:rPr>
                <w:lang w:eastAsia="ru-RU"/>
              </w:rPr>
              <w:t>.</w:t>
            </w:r>
            <w:r>
              <w:rPr>
                <w:lang w:eastAsia="ru-RU"/>
              </w:rPr>
              <w:t>ID уже удалена</w:t>
            </w:r>
          </w:p>
        </w:tc>
      </w:tr>
      <w:tr w:rsidR="00BD5AE4" w:rsidRPr="00AE6C44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04</w:t>
            </w:r>
          </w:p>
        </w:tc>
        <w:tc>
          <w:tcPr>
            <w:tcW w:w="8788" w:type="dxa"/>
            <w:noWrap/>
            <w:hideMark/>
          </w:tcPr>
          <w:p w:rsidR="00BD5AE4" w:rsidRPr="00AE6C44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>
              <w:t xml:space="preserve">Поле </w:t>
            </w:r>
            <w:r w:rsidRPr="00B82E11">
              <w:t>Block.</w:t>
            </w:r>
            <w:r>
              <w:t>ObjectReference не заполнено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05</w:t>
            </w:r>
          </w:p>
        </w:tc>
        <w:tc>
          <w:tcPr>
            <w:tcW w:w="8788" w:type="dxa"/>
            <w:noWrap/>
            <w:hideMark/>
          </w:tcPr>
          <w:p w:rsidR="00BD5AE4" w:rsidRPr="00BF31B9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Block.</w:t>
            </w:r>
            <w:r>
              <w:t>Account</w:t>
            </w:r>
            <w:r w:rsidR="0030756D">
              <w:t xml:space="preserve"> </w:t>
            </w:r>
            <w:r>
              <w:t>н</w:t>
            </w:r>
            <w:r w:rsidRPr="00B82E11">
              <w:t>е заполнено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06</w:t>
            </w:r>
          </w:p>
        </w:tc>
        <w:tc>
          <w:tcPr>
            <w:tcW w:w="8788" w:type="dxa"/>
            <w:noWrap/>
            <w:hideMark/>
          </w:tcPr>
          <w:p w:rsidR="00BD5AE4" w:rsidRPr="00AE6C44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Счёт Block.</w:t>
            </w:r>
            <w:r>
              <w:t>Account</w:t>
            </w:r>
            <w:r w:rsidR="0030756D">
              <w:t xml:space="preserve"> </w:t>
            </w:r>
            <w:r w:rsidRPr="00B82E11">
              <w:t>не найден в MIDAS</w:t>
            </w:r>
          </w:p>
        </w:tc>
      </w:tr>
      <w:tr w:rsidR="00BD5AE4" w:rsidRPr="00C86D82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07</w:t>
            </w:r>
          </w:p>
        </w:tc>
        <w:tc>
          <w:tcPr>
            <w:tcW w:w="8788" w:type="dxa"/>
            <w:noWrap/>
            <w:hideMark/>
          </w:tcPr>
          <w:p w:rsidR="00BD5AE4" w:rsidRPr="00850A1A" w:rsidRDefault="00BD5AE4" w:rsidP="0056447C">
            <w:pPr>
              <w:pStyle w:val="TableCellText"/>
              <w:rPr>
                <w:rFonts w:cs="Arial"/>
                <w:color w:val="000000"/>
                <w:lang w:val="en-US" w:eastAsia="ru-RU"/>
              </w:rPr>
            </w:pPr>
            <w:r w:rsidRPr="00B82E11">
              <w:t>Счёт</w:t>
            </w:r>
            <w:r w:rsidR="00850A1A">
              <w:rPr>
                <w:lang w:val="en-US"/>
              </w:rPr>
              <w:t xml:space="preserve"> </w:t>
            </w:r>
            <w:r w:rsidRPr="00B82E11">
              <w:rPr>
                <w:lang w:val="en-US"/>
              </w:rPr>
              <w:t>Block</w:t>
            </w:r>
            <w:r w:rsidRPr="00850A1A">
              <w:rPr>
                <w:lang w:val="en-US"/>
              </w:rPr>
              <w:t>.</w:t>
            </w:r>
            <w:r w:rsidRPr="00B82E11">
              <w:rPr>
                <w:lang w:val="en-US"/>
              </w:rPr>
              <w:t>Account</w:t>
            </w:r>
            <w:r w:rsidR="0030756D" w:rsidRPr="00850A1A">
              <w:rPr>
                <w:lang w:val="en-US"/>
              </w:rPr>
              <w:t xml:space="preserve"> </w:t>
            </w:r>
            <w:r w:rsidRPr="00B82E11">
              <w:t>закрыт</w:t>
            </w:r>
            <w:r w:rsidR="0030756D" w:rsidRPr="00850A1A">
              <w:rPr>
                <w:lang w:val="en-US"/>
              </w:rPr>
              <w:t xml:space="preserve"> </w:t>
            </w:r>
            <w:r w:rsidRPr="00B82E11">
              <w:t>в</w:t>
            </w:r>
            <w:r w:rsidRPr="00850A1A">
              <w:rPr>
                <w:lang w:val="en-US"/>
              </w:rPr>
              <w:t xml:space="preserve"> </w:t>
            </w:r>
            <w:r w:rsidRPr="00B82E11">
              <w:rPr>
                <w:lang w:val="en-US"/>
              </w:rPr>
              <w:t>MIDAS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F2399A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08</w:t>
            </w:r>
          </w:p>
        </w:tc>
        <w:tc>
          <w:tcPr>
            <w:tcW w:w="8788" w:type="dxa"/>
            <w:noWrap/>
            <w:hideMark/>
          </w:tcPr>
          <w:p w:rsidR="00BD5AE4" w:rsidRPr="005A5DA0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Block.</w:t>
            </w:r>
            <w:r>
              <w:t>Amount</w:t>
            </w:r>
            <w:r w:rsidR="0030756D">
              <w:t xml:space="preserve"> </w:t>
            </w:r>
            <w:r w:rsidRPr="00B82E11">
              <w:t>не заполнено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09</w:t>
            </w:r>
          </w:p>
        </w:tc>
        <w:tc>
          <w:tcPr>
            <w:tcW w:w="8788" w:type="dxa"/>
            <w:noWrap/>
            <w:hideMark/>
          </w:tcPr>
          <w:p w:rsidR="00BD5AE4" w:rsidRPr="00185A6A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Block.</w:t>
            </w:r>
            <w:r>
              <w:t>Amount</w:t>
            </w:r>
            <w:r w:rsidR="0030756D">
              <w:t xml:space="preserve"> </w:t>
            </w:r>
            <w:r w:rsidRPr="00B82E11">
              <w:t>содержит недопустимые символы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09</w:t>
            </w:r>
          </w:p>
        </w:tc>
        <w:tc>
          <w:tcPr>
            <w:tcW w:w="8788" w:type="dxa"/>
            <w:noWrap/>
            <w:hideMark/>
          </w:tcPr>
          <w:p w:rsidR="00BD5AE4" w:rsidRPr="00BF31B9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Block.</w:t>
            </w:r>
            <w:r>
              <w:t>Amount</w:t>
            </w:r>
            <w:r w:rsidRPr="005A5DA0">
              <w:t xml:space="preserve"> имеет некорректный формат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8788" w:type="dxa"/>
            <w:noWrap/>
            <w:hideMark/>
          </w:tcPr>
          <w:p w:rsidR="00BD5AE4" w:rsidRPr="00BF31B9" w:rsidRDefault="00BD5AE4" w:rsidP="0056447C">
            <w:pPr>
              <w:pStyle w:val="TableCellText"/>
              <w:rPr>
                <w:lang w:eastAsia="ru-RU"/>
              </w:rPr>
            </w:pPr>
            <w:r w:rsidRPr="00143B9B">
              <w:rPr>
                <w:lang w:eastAsia="ru-RU"/>
              </w:rPr>
              <w:t>Сумма блокировки</w:t>
            </w:r>
            <w:r>
              <w:rPr>
                <w:lang w:eastAsia="ru-RU"/>
              </w:rPr>
              <w:t xml:space="preserve"> не может равняться нулю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8788" w:type="dxa"/>
            <w:noWrap/>
            <w:hideMark/>
          </w:tcPr>
          <w:p w:rsidR="00BD5AE4" w:rsidRPr="00BF31B9" w:rsidRDefault="00BD5AE4" w:rsidP="0056447C">
            <w:pPr>
              <w:pStyle w:val="TableCellText"/>
              <w:rPr>
                <w:lang w:eastAsia="ru-RU"/>
              </w:rPr>
            </w:pPr>
            <w:r w:rsidRPr="00143B9B">
              <w:rPr>
                <w:lang w:eastAsia="ru-RU"/>
              </w:rPr>
              <w:t>Сумма блокировки не может быть отрицательной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7E381C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11</w:t>
            </w:r>
          </w:p>
        </w:tc>
        <w:tc>
          <w:tcPr>
            <w:tcW w:w="8788" w:type="dxa"/>
            <w:noWrap/>
            <w:hideMark/>
          </w:tcPr>
          <w:p w:rsidR="00BD5AE4" w:rsidRPr="00053937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Block.StartDate</w:t>
            </w:r>
            <w:r w:rsidR="0030756D">
              <w:t xml:space="preserve"> </w:t>
            </w:r>
            <w:r w:rsidRPr="005A5DA0">
              <w:t>имеет некорректный формат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AE6C4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8788" w:type="dxa"/>
            <w:noWrap/>
            <w:hideMark/>
          </w:tcPr>
          <w:p w:rsidR="00BD5AE4" w:rsidRPr="00053937" w:rsidRDefault="00BD5AE4" w:rsidP="0056447C">
            <w:pPr>
              <w:pStyle w:val="TableCellText"/>
              <w:rPr>
                <w:lang w:eastAsia="ru-RU"/>
              </w:rPr>
            </w:pPr>
            <w:r w:rsidRPr="00053937">
              <w:rPr>
                <w:lang w:eastAsia="ru-RU"/>
              </w:rPr>
              <w:t>Блокировка не может начинаться ранее 1972-го года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5420CE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Block.EndDate</w:t>
            </w:r>
            <w:r w:rsidR="0030756D">
              <w:t xml:space="preserve"> </w:t>
            </w:r>
            <w:r w:rsidRPr="005A5DA0">
              <w:t>имеет некорректный формат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8788" w:type="dxa"/>
            <w:noWrap/>
            <w:hideMark/>
          </w:tcPr>
          <w:p w:rsidR="00BD5AE4" w:rsidRPr="00053937" w:rsidRDefault="00BD5AE4" w:rsidP="0056447C">
            <w:pPr>
              <w:pStyle w:val="TableCellText"/>
              <w:rPr>
                <w:lang w:eastAsia="ru-RU"/>
              </w:rPr>
            </w:pPr>
            <w:r w:rsidRPr="00053937">
              <w:rPr>
                <w:lang w:eastAsia="ru-RU"/>
              </w:rPr>
              <w:t xml:space="preserve">Дата окончания блокировки не должна превышать </w:t>
            </w:r>
            <w:r w:rsidR="00A45A86" w:rsidRPr="00A45A86">
              <w:rPr>
                <w:lang w:eastAsia="ru-RU"/>
              </w:rPr>
              <w:t>2245-10-14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8788" w:type="dxa"/>
            <w:noWrap/>
            <w:hideMark/>
          </w:tcPr>
          <w:p w:rsidR="00BD5AE4" w:rsidRPr="00053937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053937">
              <w:t>Дата окончания блокировки должна быть больше или равна дате начала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5420CE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 xml:space="preserve">Поле </w:t>
            </w:r>
            <w:r>
              <w:t>Block</w:t>
            </w:r>
            <w:r w:rsidRPr="008B3B3F">
              <w:t>.</w:t>
            </w:r>
            <w:r>
              <w:t>UseOverdraft содержит некорректное значение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5420CE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 xml:space="preserve">Поле </w:t>
            </w:r>
            <w:r>
              <w:t>Block</w:t>
            </w:r>
            <w:r w:rsidRPr="008B3B3F">
              <w:t>.</w:t>
            </w:r>
            <w:r w:rsidRPr="009B251F">
              <w:t>IgnoreBlockFlag</w:t>
            </w:r>
            <w:r>
              <w:t xml:space="preserve"> содержит некорректное значение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5420CE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8788" w:type="dxa"/>
            <w:noWrap/>
            <w:hideMark/>
          </w:tcPr>
          <w:p w:rsidR="00BD5AE4" w:rsidRPr="00BF31B9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 xml:space="preserve">Поле </w:t>
            </w:r>
            <w:r>
              <w:t>Block</w:t>
            </w:r>
            <w:r w:rsidRPr="008B3B3F">
              <w:t>.</w:t>
            </w:r>
            <w:r>
              <w:t>IgnoreBalance</w:t>
            </w:r>
            <w:r w:rsidR="0030756D">
              <w:t xml:space="preserve"> </w:t>
            </w:r>
            <w:r>
              <w:t>содержит некорректное значение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Pr="005420CE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8788" w:type="dxa"/>
            <w:noWrap/>
            <w:hideMark/>
          </w:tcPr>
          <w:p w:rsidR="00BD5AE4" w:rsidRPr="00BF31B9" w:rsidRDefault="00E8197D" w:rsidP="00E8197D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Block.</w:t>
            </w:r>
            <w:r w:rsidRPr="00E8197D">
              <w:t>ProjectTrnTyp</w:t>
            </w:r>
            <w:r>
              <w:t xml:space="preserve"> </w:t>
            </w:r>
            <w:r w:rsidRPr="00B82E11">
              <w:t>не заполнено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Pr="005420CE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788" w:type="dxa"/>
            <w:noWrap/>
            <w:hideMark/>
          </w:tcPr>
          <w:p w:rsidR="00BD5AE4" w:rsidRPr="00520F23" w:rsidRDefault="00BD5AE4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 xml:space="preserve">Группа </w:t>
            </w:r>
            <w:r>
              <w:t>Block</w:t>
            </w:r>
            <w:r w:rsidRPr="00520F23">
              <w:t>.</w:t>
            </w:r>
            <w:r>
              <w:t>ParentID содержит некорректное значение</w:t>
            </w:r>
          </w:p>
        </w:tc>
      </w:tr>
      <w:tr w:rsidR="00EE1B2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EE1B24" w:rsidRDefault="00EE1B2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8788" w:type="dxa"/>
            <w:noWrap/>
            <w:hideMark/>
          </w:tcPr>
          <w:p w:rsidR="00EE1B24" w:rsidRPr="00B82E11" w:rsidRDefault="00EE1B24" w:rsidP="00EE1B24">
            <w:pPr>
              <w:pStyle w:val="TableCellText"/>
            </w:pPr>
            <w:r w:rsidRPr="00B82E11">
              <w:t>Поле Block.</w:t>
            </w:r>
            <w:r w:rsidRPr="00E8197D">
              <w:t>Project</w:t>
            </w:r>
            <w:r>
              <w:rPr>
                <w:lang w:val="en-US"/>
              </w:rPr>
              <w:t>Narrative</w:t>
            </w:r>
            <w:r w:rsidRPr="00B82E11">
              <w:t xml:space="preserve"> не заполнено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Pr="00B82E11" w:rsidRDefault="00BD5AE4" w:rsidP="0056447C">
            <w:pPr>
              <w:pStyle w:val="TableCellText"/>
            </w:pPr>
            <w:r>
              <w:t xml:space="preserve">Поле </w:t>
            </w:r>
            <w:r w:rsidRPr="00FC5E4B">
              <w:t>ObjectReference</w:t>
            </w:r>
            <w:r>
              <w:t xml:space="preserve"> разное в неподтверждённой блокировке и в запросе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</w:pPr>
            <w:r>
              <w:t xml:space="preserve">Поле </w:t>
            </w:r>
            <w:r w:rsidRPr="00FC5E4B">
              <w:t>Account</w:t>
            </w:r>
            <w:r>
              <w:t xml:space="preserve"> разное в неподтверждённой блокировке и в запросе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</w:pPr>
            <w:r>
              <w:t xml:space="preserve">Поле </w:t>
            </w:r>
            <w:r w:rsidRPr="00FC5E4B">
              <w:t>Amount</w:t>
            </w:r>
            <w:r>
              <w:t xml:space="preserve"> разное в неподтверждённой блокировке и в запросе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</w:pPr>
            <w:r>
              <w:t xml:space="preserve">Поле </w:t>
            </w:r>
            <w:r w:rsidRPr="00FC5E4B">
              <w:t>StartDate</w:t>
            </w:r>
            <w:r>
              <w:t xml:space="preserve"> разное в неподтверждённой блокировке и в запросе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</w:pPr>
            <w:r>
              <w:t xml:space="preserve">Поле </w:t>
            </w:r>
            <w:r w:rsidRPr="00FC5E4B">
              <w:t>EndDate</w:t>
            </w:r>
            <w:r>
              <w:t xml:space="preserve"> разное в неподтверждённой блокировке и в запросе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</w:pPr>
            <w:r>
              <w:t xml:space="preserve">Поле </w:t>
            </w:r>
            <w:r w:rsidRPr="00FC5E4B">
              <w:t>UseOverdraft</w:t>
            </w:r>
            <w:r>
              <w:t xml:space="preserve"> разное в неподтверждённой блокировке и в запросе</w:t>
            </w:r>
          </w:p>
        </w:tc>
      </w:tr>
      <w:tr w:rsidR="00BD5AE4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</w:pPr>
            <w:r>
              <w:t xml:space="preserve">Поле </w:t>
            </w:r>
            <w:r w:rsidRPr="00FC5E4B">
              <w:t>Comment</w:t>
            </w:r>
            <w:r>
              <w:t xml:space="preserve"> разное в неподтверждённой блокировке и в запросе</w:t>
            </w:r>
          </w:p>
        </w:tc>
      </w:tr>
      <w:tr w:rsidR="00BD5AE4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8788" w:type="dxa"/>
            <w:noWrap/>
            <w:hideMark/>
          </w:tcPr>
          <w:p w:rsidR="00BD5AE4" w:rsidRDefault="00BD5AE4" w:rsidP="0056447C">
            <w:pPr>
              <w:pStyle w:val="TableCellText"/>
            </w:pPr>
            <w:r>
              <w:t xml:space="preserve">Группа </w:t>
            </w:r>
            <w:r w:rsidRPr="00FC5E4B">
              <w:t>ParentID</w:t>
            </w:r>
            <w:r>
              <w:t xml:space="preserve"> разная в неподтверждённой блокировке и в запросе</w:t>
            </w:r>
          </w:p>
        </w:tc>
      </w:tr>
      <w:tr w:rsidR="006F749B" w:rsidRPr="006F749B" w:rsidTr="0056447C">
        <w:trPr>
          <w:trHeight w:val="300"/>
        </w:trPr>
        <w:tc>
          <w:tcPr>
            <w:tcW w:w="1526" w:type="dxa"/>
            <w:noWrap/>
            <w:hideMark/>
          </w:tcPr>
          <w:p w:rsidR="006F749B" w:rsidRPr="006F749B" w:rsidRDefault="006F749B" w:rsidP="0056447C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21</w:t>
            </w:r>
          </w:p>
        </w:tc>
        <w:tc>
          <w:tcPr>
            <w:tcW w:w="8788" w:type="dxa"/>
            <w:noWrap/>
            <w:hideMark/>
          </w:tcPr>
          <w:p w:rsidR="006F749B" w:rsidRPr="006F749B" w:rsidRDefault="006F749B" w:rsidP="0056447C">
            <w:pPr>
              <w:pStyle w:val="TableCellText"/>
              <w:rPr>
                <w:lang w:val="en-US"/>
              </w:rPr>
            </w:pPr>
            <w:r>
              <w:t>Счёт</w:t>
            </w:r>
            <w:r w:rsidRPr="006F749B">
              <w:rPr>
                <w:lang w:val="en-US"/>
              </w:rPr>
              <w:t xml:space="preserve"> Block.Account </w:t>
            </w:r>
            <w:r>
              <w:t>должен</w:t>
            </w:r>
            <w:r w:rsidRPr="006F749B">
              <w:rPr>
                <w:lang w:val="en-US"/>
              </w:rPr>
              <w:t xml:space="preserve"> </w:t>
            </w:r>
            <w:r>
              <w:t>иметь</w:t>
            </w:r>
            <w:r w:rsidRPr="006F749B">
              <w:rPr>
                <w:lang w:val="en-US"/>
              </w:rPr>
              <w:t xml:space="preserve"> </w:t>
            </w:r>
            <w:r>
              <w:t>тип</w:t>
            </w:r>
            <w:r w:rsidRPr="006F749B">
              <w:rPr>
                <w:lang w:val="en-US"/>
              </w:rPr>
              <w:t xml:space="preserve"> </w:t>
            </w:r>
            <w:r>
              <w:rPr>
                <w:lang w:val="en-US"/>
              </w:rPr>
              <w:t>R (Retail)</w:t>
            </w:r>
          </w:p>
        </w:tc>
      </w:tr>
      <w:tr w:rsidR="003C58B4" w:rsidRPr="00736C63" w:rsidTr="000A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3C58B4" w:rsidRPr="00BD392A" w:rsidRDefault="003C58B4" w:rsidP="000A69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788" w:type="dxa"/>
            <w:noWrap/>
            <w:hideMark/>
          </w:tcPr>
          <w:p w:rsidR="003C58B4" w:rsidRDefault="003C58B4" w:rsidP="000A697C">
            <w:pPr>
              <w:pStyle w:val="TableCellText"/>
            </w:pPr>
            <w:r>
              <w:t>На счёте недостаточно денег для осуществления операции</w:t>
            </w:r>
          </w:p>
        </w:tc>
      </w:tr>
      <w:tr w:rsidR="00BD5AE4" w:rsidRPr="005865AE" w:rsidTr="0056447C">
        <w:trPr>
          <w:trHeight w:val="300"/>
        </w:trPr>
        <w:tc>
          <w:tcPr>
            <w:tcW w:w="1526" w:type="dxa"/>
            <w:noWrap/>
            <w:hideMark/>
          </w:tcPr>
          <w:p w:rsidR="00BD5AE4" w:rsidRDefault="00BD5AE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8788" w:type="dxa"/>
            <w:noWrap/>
            <w:hideMark/>
          </w:tcPr>
          <w:p w:rsidR="00BD5AE4" w:rsidRPr="000C45D8" w:rsidRDefault="00BD5AE4" w:rsidP="0056447C">
            <w:pPr>
              <w:pStyle w:val="TableCellText"/>
              <w:rPr>
                <w:lang w:val="en-US"/>
              </w:rPr>
            </w:pPr>
            <w:r>
              <w:t xml:space="preserve">Ошибка </w:t>
            </w:r>
            <w:r w:rsidR="00D33BD0">
              <w:rPr>
                <w:lang w:val="en-US"/>
              </w:rPr>
              <w:t>IFXPPMPR</w:t>
            </w:r>
            <w:r>
              <w:rPr>
                <w:lang w:val="en-US"/>
              </w:rPr>
              <w:t>: &lt;</w:t>
            </w:r>
            <w:r>
              <w:t>текст</w:t>
            </w:r>
            <w:r w:rsidR="00C86D82">
              <w:t xml:space="preserve"> </w:t>
            </w:r>
            <w:r>
              <w:t>ошибки</w:t>
            </w:r>
            <w:r>
              <w:rPr>
                <w:lang w:val="en-US"/>
              </w:rPr>
              <w:t>&gt;</w:t>
            </w:r>
          </w:p>
        </w:tc>
      </w:tr>
      <w:tr w:rsidR="003F79A4" w:rsidRPr="005865AE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3F79A4" w:rsidRDefault="003F79A4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8788" w:type="dxa"/>
            <w:noWrap/>
            <w:hideMark/>
          </w:tcPr>
          <w:p w:rsidR="003F79A4" w:rsidRDefault="003F79A4" w:rsidP="0056447C">
            <w:pPr>
              <w:pStyle w:val="TableCellText"/>
            </w:pPr>
            <w:r>
              <w:t xml:space="preserve">Ошибка </w:t>
            </w:r>
            <w:r w:rsidRPr="00BE553A">
              <w:rPr>
                <w:lang w:val="en-US"/>
              </w:rPr>
              <w:t>MMBGLBLR</w:t>
            </w:r>
            <w:r>
              <w:t xml:space="preserve">: </w:t>
            </w:r>
            <w:r>
              <w:rPr>
                <w:lang w:val="en-US"/>
              </w:rPr>
              <w:t>&lt;</w:t>
            </w:r>
            <w:r>
              <w:t>текст ошибки</w:t>
            </w:r>
            <w:r>
              <w:rPr>
                <w:lang w:val="en-US"/>
              </w:rPr>
              <w:t>&gt;</w:t>
            </w:r>
          </w:p>
        </w:tc>
      </w:tr>
      <w:tr w:rsidR="00850A1A" w:rsidRPr="00736C63" w:rsidTr="00467D8D">
        <w:trPr>
          <w:trHeight w:val="300"/>
        </w:trPr>
        <w:tc>
          <w:tcPr>
            <w:tcW w:w="1526" w:type="dxa"/>
            <w:noWrap/>
            <w:hideMark/>
          </w:tcPr>
          <w:p w:rsidR="00850A1A" w:rsidRPr="00850A1A" w:rsidRDefault="00850A1A" w:rsidP="00467D8D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31</w:t>
            </w:r>
          </w:p>
        </w:tc>
        <w:tc>
          <w:tcPr>
            <w:tcW w:w="8788" w:type="dxa"/>
            <w:noWrap/>
            <w:hideMark/>
          </w:tcPr>
          <w:p w:rsidR="00850A1A" w:rsidRDefault="00850A1A" w:rsidP="00467D8D">
            <w:pPr>
              <w:pStyle w:val="TableCellText"/>
            </w:pPr>
            <w:r w:rsidRPr="00B82E11">
              <w:t xml:space="preserve">Поле </w:t>
            </w:r>
            <w:r>
              <w:t>Block</w:t>
            </w:r>
            <w:r w:rsidRPr="008B3B3F">
              <w:t>.</w:t>
            </w:r>
            <w:r>
              <w:rPr>
                <w:lang w:val="en-US"/>
              </w:rPr>
              <w:t>AmountType</w:t>
            </w:r>
            <w:r w:rsidRPr="00D04810">
              <w:t xml:space="preserve"> </w:t>
            </w:r>
            <w:r>
              <w:t>содержит некорректное значение</w:t>
            </w:r>
          </w:p>
        </w:tc>
      </w:tr>
      <w:tr w:rsidR="00850A1A" w:rsidRPr="00736C63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50A1A" w:rsidRDefault="00850A1A" w:rsidP="00467D8D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32</w:t>
            </w:r>
          </w:p>
        </w:tc>
        <w:tc>
          <w:tcPr>
            <w:tcW w:w="8788" w:type="dxa"/>
            <w:noWrap/>
            <w:hideMark/>
          </w:tcPr>
          <w:p w:rsidR="00850A1A" w:rsidRPr="00B82E11" w:rsidRDefault="00850A1A" w:rsidP="00467D8D">
            <w:pPr>
              <w:pStyle w:val="TableCellText"/>
            </w:pPr>
            <w:r w:rsidRPr="00B82E11">
              <w:t xml:space="preserve">Поле </w:t>
            </w:r>
            <w:r>
              <w:t>Block</w:t>
            </w:r>
            <w:r w:rsidRPr="008B3B3F">
              <w:t>.</w:t>
            </w:r>
            <w:r>
              <w:rPr>
                <w:lang w:val="en-US"/>
              </w:rPr>
              <w:t>Percent</w:t>
            </w:r>
            <w:r w:rsidRPr="00D04810">
              <w:t xml:space="preserve"> </w:t>
            </w:r>
            <w:r>
              <w:t>содержит некорректное значение</w:t>
            </w:r>
          </w:p>
        </w:tc>
      </w:tr>
      <w:tr w:rsidR="00850A1A" w:rsidRPr="00736C63" w:rsidTr="00467D8D">
        <w:trPr>
          <w:trHeight w:val="300"/>
        </w:trPr>
        <w:tc>
          <w:tcPr>
            <w:tcW w:w="1526" w:type="dxa"/>
            <w:noWrap/>
            <w:hideMark/>
          </w:tcPr>
          <w:p w:rsidR="00850A1A" w:rsidRDefault="00850A1A" w:rsidP="00467D8D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33</w:t>
            </w:r>
          </w:p>
        </w:tc>
        <w:tc>
          <w:tcPr>
            <w:tcW w:w="8788" w:type="dxa"/>
            <w:noWrap/>
            <w:hideMark/>
          </w:tcPr>
          <w:p w:rsidR="00850A1A" w:rsidRPr="00B82E11" w:rsidRDefault="00850A1A" w:rsidP="00850A1A">
            <w:pPr>
              <w:pStyle w:val="TableCellText"/>
            </w:pPr>
            <w:r>
              <w:rPr>
                <w:lang w:eastAsia="ru-RU"/>
              </w:rPr>
              <w:t xml:space="preserve">Группа </w:t>
            </w:r>
            <w:r>
              <w:rPr>
                <w:lang w:val="en-US" w:eastAsia="ru-RU"/>
              </w:rPr>
              <w:t>Block</w:t>
            </w:r>
            <w:r w:rsidRPr="00AE6C44">
              <w:rPr>
                <w:lang w:eastAsia="ru-RU"/>
              </w:rPr>
              <w:t>.</w:t>
            </w:r>
            <w:r>
              <w:rPr>
                <w:lang w:val="en-US"/>
              </w:rPr>
              <w:t>PreBlockID</w:t>
            </w:r>
            <w:r w:rsidRPr="000D719F">
              <w:t xml:space="preserve"> </w:t>
            </w:r>
            <w:r>
              <w:rPr>
                <w:lang w:eastAsia="ru-RU"/>
              </w:rPr>
              <w:t>не заполнена</w:t>
            </w:r>
          </w:p>
        </w:tc>
      </w:tr>
      <w:tr w:rsidR="00850A1A" w:rsidRPr="00736C63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50A1A" w:rsidRPr="00850A1A" w:rsidRDefault="00850A1A" w:rsidP="00467D8D">
            <w:pPr>
              <w:pStyle w:val="TableCellCode"/>
              <w:rPr>
                <w:lang w:eastAsia="ru-RU"/>
              </w:rPr>
            </w:pPr>
            <w:r>
              <w:rPr>
                <w:lang w:val="en-US" w:eastAsia="ru-RU"/>
              </w:rPr>
              <w:t>3</w:t>
            </w:r>
            <w:r>
              <w:rPr>
                <w:lang w:eastAsia="ru-RU"/>
              </w:rPr>
              <w:t>4</w:t>
            </w:r>
          </w:p>
        </w:tc>
        <w:tc>
          <w:tcPr>
            <w:tcW w:w="8788" w:type="dxa"/>
            <w:noWrap/>
            <w:hideMark/>
          </w:tcPr>
          <w:p w:rsidR="00850A1A" w:rsidRPr="002317CF" w:rsidRDefault="00850A1A" w:rsidP="00850A1A">
            <w:pPr>
              <w:pStyle w:val="TableCellText"/>
            </w:pPr>
            <w:r>
              <w:rPr>
                <w:lang w:eastAsia="ru-RU"/>
              </w:rPr>
              <w:t>Группа</w:t>
            </w:r>
            <w:r w:rsidRPr="002317CF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Block</w:t>
            </w:r>
            <w:r w:rsidRPr="002317CF">
              <w:rPr>
                <w:lang w:eastAsia="ru-RU"/>
              </w:rPr>
              <w:t>.</w:t>
            </w:r>
            <w:r>
              <w:rPr>
                <w:lang w:val="en-US"/>
              </w:rPr>
              <w:t>PreBlockID</w:t>
            </w:r>
            <w:r w:rsidRPr="002317CF">
              <w:t xml:space="preserve"> </w:t>
            </w:r>
            <w:r>
              <w:t>совпадает</w:t>
            </w:r>
            <w:r w:rsidRPr="002317CF">
              <w:t xml:space="preserve"> </w:t>
            </w:r>
            <w:r>
              <w:t>с</w:t>
            </w:r>
            <w:r w:rsidRPr="002317CF">
              <w:t xml:space="preserve">  </w:t>
            </w:r>
            <w:r>
              <w:rPr>
                <w:lang w:val="en-US" w:eastAsia="ru-RU"/>
              </w:rPr>
              <w:t>Block</w:t>
            </w:r>
            <w:r w:rsidRPr="002317CF">
              <w:rPr>
                <w:lang w:eastAsia="ru-RU"/>
              </w:rPr>
              <w:t>.</w:t>
            </w:r>
            <w:r>
              <w:rPr>
                <w:lang w:val="en-US"/>
              </w:rPr>
              <w:t>ID</w:t>
            </w:r>
          </w:p>
        </w:tc>
      </w:tr>
      <w:tr w:rsidR="00846E39" w:rsidRPr="00736C63" w:rsidTr="00467D8D">
        <w:trPr>
          <w:trHeight w:val="300"/>
        </w:trPr>
        <w:tc>
          <w:tcPr>
            <w:tcW w:w="1526" w:type="dxa"/>
            <w:noWrap/>
            <w:hideMark/>
          </w:tcPr>
          <w:p w:rsidR="00846E39" w:rsidRPr="00846E39" w:rsidRDefault="00846E39" w:rsidP="00467D8D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34</w:t>
            </w:r>
          </w:p>
        </w:tc>
        <w:tc>
          <w:tcPr>
            <w:tcW w:w="8788" w:type="dxa"/>
            <w:noWrap/>
            <w:hideMark/>
          </w:tcPr>
          <w:p w:rsidR="00846E39" w:rsidRDefault="00846E39" w:rsidP="00850A1A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  <w:r w:rsidRPr="00846E39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Block</w:t>
            </w:r>
            <w:r w:rsidRPr="00846E39">
              <w:rPr>
                <w:lang w:eastAsia="ru-RU"/>
              </w:rPr>
              <w:t>.</w:t>
            </w:r>
            <w:r>
              <w:rPr>
                <w:lang w:val="en-US"/>
              </w:rPr>
              <w:t>PreBlockID</w:t>
            </w:r>
            <w:r w:rsidRPr="00846E39">
              <w:t xml:space="preserve"> </w:t>
            </w:r>
            <w:r>
              <w:t>не совпадает</w:t>
            </w:r>
            <w:r w:rsidRPr="00846E39">
              <w:t xml:space="preserve"> </w:t>
            </w:r>
            <w:r>
              <w:t>с</w:t>
            </w:r>
            <w:r w:rsidRPr="00846E39">
              <w:t xml:space="preserve">  </w:t>
            </w:r>
            <w:r>
              <w:rPr>
                <w:lang w:val="en-US" w:eastAsia="ru-RU"/>
              </w:rPr>
              <w:t>Block</w:t>
            </w:r>
            <w:r w:rsidRPr="00846E39">
              <w:rPr>
                <w:lang w:eastAsia="ru-RU"/>
              </w:rPr>
              <w:t>.</w:t>
            </w:r>
            <w:r>
              <w:rPr>
                <w:lang w:val="en-US"/>
              </w:rPr>
              <w:t>ID</w:t>
            </w:r>
          </w:p>
        </w:tc>
      </w:tr>
      <w:tr w:rsidR="00846E39" w:rsidRPr="00736C63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467D8D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35</w:t>
            </w:r>
          </w:p>
        </w:tc>
        <w:tc>
          <w:tcPr>
            <w:tcW w:w="8788" w:type="dxa"/>
            <w:noWrap/>
            <w:hideMark/>
          </w:tcPr>
          <w:p w:rsidR="00846E39" w:rsidRDefault="00846E39" w:rsidP="003F79A4">
            <w:pPr>
              <w:pStyle w:val="TableCellText"/>
              <w:rPr>
                <w:lang w:eastAsia="ru-RU"/>
              </w:rPr>
            </w:pPr>
            <w:r w:rsidRPr="003F79A4">
              <w:rPr>
                <w:lang w:eastAsia="ru-RU"/>
              </w:rPr>
              <w:t>Не найдена неподтвержд</w:t>
            </w:r>
            <w:r>
              <w:rPr>
                <w:lang w:eastAsia="ru-RU"/>
              </w:rPr>
              <w:t>ё</w:t>
            </w:r>
            <w:r w:rsidRPr="003F79A4">
              <w:rPr>
                <w:lang w:eastAsia="ru-RU"/>
              </w:rPr>
              <w:t>нная блокировка с идентификатором Block.PreBlockID</w:t>
            </w:r>
          </w:p>
        </w:tc>
      </w:tr>
      <w:tr w:rsidR="00846E39" w:rsidRPr="00736C63" w:rsidTr="00467D8D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467D8D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</w:t>
            </w:r>
          </w:p>
        </w:tc>
        <w:tc>
          <w:tcPr>
            <w:tcW w:w="8788" w:type="dxa"/>
            <w:noWrap/>
            <w:hideMark/>
          </w:tcPr>
          <w:p w:rsidR="00846E39" w:rsidRDefault="00846E39" w:rsidP="00467D8D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Б</w:t>
            </w:r>
            <w:r w:rsidRPr="003F79A4">
              <w:rPr>
                <w:lang w:eastAsia="ru-RU"/>
              </w:rPr>
              <w:t>локировка с идентификатором Block.PreBlockID</w:t>
            </w:r>
            <w:r>
              <w:rPr>
                <w:lang w:eastAsia="ru-RU"/>
              </w:rPr>
              <w:t xml:space="preserve"> уже удалена</w:t>
            </w:r>
          </w:p>
        </w:tc>
      </w:tr>
      <w:tr w:rsidR="00846E39" w:rsidRPr="00736C63" w:rsidTr="00467D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467D8D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8788" w:type="dxa"/>
            <w:noWrap/>
            <w:hideMark/>
          </w:tcPr>
          <w:p w:rsidR="00846E39" w:rsidRDefault="00D25A1C" w:rsidP="00467D8D">
            <w:pPr>
              <w:pStyle w:val="TableCellText"/>
              <w:rPr>
                <w:lang w:eastAsia="ru-RU"/>
              </w:rPr>
            </w:pPr>
            <w:r>
              <w:t>Для блокировки по активному счёту необходимо явное указание суммы</w:t>
            </w:r>
          </w:p>
        </w:tc>
      </w:tr>
      <w:tr w:rsidR="00846E39" w:rsidRPr="00736C63" w:rsidTr="00467D8D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467D8D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37</w:t>
            </w:r>
          </w:p>
        </w:tc>
        <w:tc>
          <w:tcPr>
            <w:tcW w:w="8788" w:type="dxa"/>
            <w:noWrap/>
            <w:hideMark/>
          </w:tcPr>
          <w:p w:rsidR="00846E39" w:rsidRDefault="00846E39" w:rsidP="00467D8D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Сумма частичной авторизации превышает заблокированную сумму</w:t>
            </w:r>
          </w:p>
        </w:tc>
      </w:tr>
      <w:tr w:rsidR="00E8010E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E8010E" w:rsidRDefault="00E8010E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38</w:t>
            </w:r>
          </w:p>
        </w:tc>
        <w:tc>
          <w:tcPr>
            <w:tcW w:w="8788" w:type="dxa"/>
            <w:noWrap/>
            <w:hideMark/>
          </w:tcPr>
          <w:p w:rsidR="00E8010E" w:rsidRDefault="00E8010E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Дата начала действия блокировки не может быть больше текущего дня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51</w:t>
            </w:r>
          </w:p>
        </w:tc>
        <w:tc>
          <w:tcPr>
            <w:tcW w:w="8788" w:type="dxa"/>
            <w:noWrap/>
            <w:hideMark/>
          </w:tcPr>
          <w:p w:rsidR="00846E39" w:rsidRPr="00BF31B9" w:rsidRDefault="00846E39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Группа Movement</w:t>
            </w:r>
            <w:r w:rsidRPr="00AE6C44">
              <w:rPr>
                <w:lang w:eastAsia="ru-RU"/>
              </w:rPr>
              <w:t>.</w:t>
            </w:r>
            <w:r>
              <w:rPr>
                <w:lang w:eastAsia="ru-RU"/>
              </w:rPr>
              <w:t>ID не заполнена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893851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52</w:t>
            </w:r>
          </w:p>
        </w:tc>
        <w:tc>
          <w:tcPr>
            <w:tcW w:w="8788" w:type="dxa"/>
            <w:noWrap/>
            <w:hideMark/>
          </w:tcPr>
          <w:p w:rsidR="00846E39" w:rsidRPr="00520F23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Группа Movement</w:t>
            </w:r>
            <w:r w:rsidRPr="00520F23">
              <w:t>.</w:t>
            </w:r>
            <w:r>
              <w:t>BlockID содержит некорректное значение</w:t>
            </w:r>
          </w:p>
        </w:tc>
      </w:tr>
      <w:tr w:rsidR="004C088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4C0889" w:rsidRPr="004C0889" w:rsidRDefault="004C0889" w:rsidP="0056447C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53</w:t>
            </w:r>
          </w:p>
        </w:tc>
        <w:tc>
          <w:tcPr>
            <w:tcW w:w="8788" w:type="dxa"/>
            <w:noWrap/>
            <w:hideMark/>
          </w:tcPr>
          <w:p w:rsidR="004C0889" w:rsidRPr="004C0889" w:rsidRDefault="004C0889" w:rsidP="0056447C">
            <w:pPr>
              <w:pStyle w:val="TableCellText"/>
            </w:pPr>
            <w:r w:rsidRPr="005E2A2E">
              <w:t xml:space="preserve">Движение с идентификатором </w:t>
            </w:r>
            <w:r>
              <w:rPr>
                <w:lang w:eastAsia="ru-RU"/>
              </w:rPr>
              <w:t>Movement</w:t>
            </w:r>
            <w:r w:rsidRPr="00AE6C44">
              <w:rPr>
                <w:lang w:eastAsia="ru-RU"/>
              </w:rPr>
              <w:t>.</w:t>
            </w:r>
            <w:r>
              <w:rPr>
                <w:lang w:eastAsia="ru-RU"/>
              </w:rPr>
              <w:t>ID уже присутствует в системе</w:t>
            </w:r>
          </w:p>
        </w:tc>
      </w:tr>
      <w:tr w:rsidR="00846E39" w:rsidRPr="00AE6C44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54</w:t>
            </w:r>
          </w:p>
        </w:tc>
        <w:tc>
          <w:tcPr>
            <w:tcW w:w="8788" w:type="dxa"/>
            <w:noWrap/>
            <w:hideMark/>
          </w:tcPr>
          <w:p w:rsidR="00846E39" w:rsidRPr="00B82E11" w:rsidRDefault="00846E39" w:rsidP="0056447C">
            <w:pPr>
              <w:pStyle w:val="TableCellText"/>
              <w:rPr>
                <w:rFonts w:cs="Arial"/>
                <w:color w:val="000000"/>
                <w:lang w:val="en-US" w:eastAsia="ru-RU"/>
              </w:rPr>
            </w:pPr>
            <w:r>
              <w:t>Поле</w:t>
            </w:r>
            <w:r w:rsidR="00CB1B00">
              <w:rPr>
                <w:lang w:val="en-US"/>
              </w:rPr>
              <w:t xml:space="preserve"> </w:t>
            </w:r>
            <w:r w:rsidRPr="00B82E11">
              <w:rPr>
                <w:lang w:val="en-US"/>
              </w:rPr>
              <w:t>Movement.ObjectReference</w:t>
            </w:r>
            <w:r w:rsidRPr="005E2A2E">
              <w:rPr>
                <w:lang w:val="en-US"/>
              </w:rPr>
              <w:t xml:space="preserve"> </w:t>
            </w:r>
            <w:r>
              <w:t>не</w:t>
            </w:r>
            <w:r w:rsidRPr="005E2A2E">
              <w:rPr>
                <w:lang w:val="en-US"/>
              </w:rPr>
              <w:t xml:space="preserve"> </w:t>
            </w:r>
            <w:r>
              <w:t>заполнено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55</w:t>
            </w:r>
          </w:p>
        </w:tc>
        <w:tc>
          <w:tcPr>
            <w:tcW w:w="8788" w:type="dxa"/>
            <w:noWrap/>
            <w:hideMark/>
          </w:tcPr>
          <w:p w:rsidR="00846E39" w:rsidRPr="00BF31B9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>Account н</w:t>
            </w:r>
            <w:r w:rsidRPr="00B82E11">
              <w:t>е заполнено</w:t>
            </w:r>
          </w:p>
        </w:tc>
      </w:tr>
      <w:tr w:rsidR="00846E39" w:rsidRPr="009254F4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56</w:t>
            </w:r>
          </w:p>
        </w:tc>
        <w:tc>
          <w:tcPr>
            <w:tcW w:w="8788" w:type="dxa"/>
            <w:noWrap/>
            <w:hideMark/>
          </w:tcPr>
          <w:p w:rsidR="00846E39" w:rsidRPr="008B18A3" w:rsidRDefault="00846E39" w:rsidP="0056447C">
            <w:pPr>
              <w:pStyle w:val="TableCellText"/>
              <w:rPr>
                <w:rFonts w:cs="Arial"/>
                <w:color w:val="000000"/>
                <w:lang w:val="en-US" w:eastAsia="ru-RU"/>
              </w:rPr>
            </w:pPr>
            <w:r w:rsidRPr="00B82E11">
              <w:t>Счёт</w:t>
            </w:r>
            <w:r w:rsidRPr="008B18A3">
              <w:rPr>
                <w:lang w:val="en-US"/>
              </w:rPr>
              <w:t xml:space="preserve"> Movement.Account</w:t>
            </w:r>
            <w:r>
              <w:t xml:space="preserve"> </w:t>
            </w:r>
            <w:r w:rsidRPr="00B82E11">
              <w:t>не</w:t>
            </w:r>
            <w:r w:rsidRPr="008B18A3">
              <w:rPr>
                <w:lang w:val="en-US"/>
              </w:rPr>
              <w:t xml:space="preserve"> </w:t>
            </w:r>
            <w:r w:rsidRPr="00B82E11">
              <w:t>найден</w:t>
            </w:r>
            <w:r w:rsidRPr="008B18A3">
              <w:rPr>
                <w:lang w:val="en-US"/>
              </w:rPr>
              <w:t xml:space="preserve"> </w:t>
            </w:r>
            <w:r w:rsidRPr="00B82E11">
              <w:t>в</w:t>
            </w:r>
            <w:r w:rsidRPr="008B18A3">
              <w:rPr>
                <w:lang w:val="en-US"/>
              </w:rPr>
              <w:t xml:space="preserve"> MIDAS</w:t>
            </w:r>
          </w:p>
        </w:tc>
      </w:tr>
      <w:tr w:rsidR="00846E39" w:rsidRPr="005A5DA0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57</w:t>
            </w:r>
          </w:p>
        </w:tc>
        <w:tc>
          <w:tcPr>
            <w:tcW w:w="8788" w:type="dxa"/>
            <w:noWrap/>
            <w:hideMark/>
          </w:tcPr>
          <w:p w:rsidR="00846E39" w:rsidRPr="00B82E11" w:rsidRDefault="00846E39" w:rsidP="0056447C">
            <w:pPr>
              <w:pStyle w:val="TableCellText"/>
              <w:rPr>
                <w:rFonts w:cs="Arial"/>
                <w:color w:val="000000"/>
                <w:lang w:val="en-US" w:eastAsia="ru-RU"/>
              </w:rPr>
            </w:pPr>
            <w:r w:rsidRPr="00B82E11">
              <w:t>Счёт</w:t>
            </w:r>
            <w:r w:rsidR="00CB1B00">
              <w:rPr>
                <w:lang w:val="en-US"/>
              </w:rPr>
              <w:t xml:space="preserve"> </w:t>
            </w:r>
            <w:r w:rsidRPr="00B82E11">
              <w:rPr>
                <w:lang w:val="en-US"/>
              </w:rPr>
              <w:t>Movement.Account</w:t>
            </w:r>
            <w:r w:rsidRPr="0030756D">
              <w:rPr>
                <w:lang w:val="en-US"/>
              </w:rPr>
              <w:t xml:space="preserve"> </w:t>
            </w:r>
            <w:r w:rsidRPr="00B82E11">
              <w:t>закрыт</w:t>
            </w:r>
            <w:r w:rsidRPr="0030756D">
              <w:rPr>
                <w:lang w:val="en-US"/>
              </w:rPr>
              <w:t xml:space="preserve"> </w:t>
            </w:r>
            <w:r w:rsidRPr="00B82E11">
              <w:t>в</w:t>
            </w:r>
            <w:r w:rsidRPr="00B82E11">
              <w:rPr>
                <w:lang w:val="en-US"/>
              </w:rPr>
              <w:t xml:space="preserve"> MIDAS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F2399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58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Amount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59</w:t>
            </w:r>
          </w:p>
        </w:tc>
        <w:tc>
          <w:tcPr>
            <w:tcW w:w="8788" w:type="dxa"/>
            <w:noWrap/>
            <w:hideMark/>
          </w:tcPr>
          <w:p w:rsidR="00846E39" w:rsidRPr="00185A6A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Amount </w:t>
            </w:r>
            <w:r w:rsidRPr="00B82E11">
              <w:t>содержит недопустимые символы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59</w:t>
            </w:r>
          </w:p>
        </w:tc>
        <w:tc>
          <w:tcPr>
            <w:tcW w:w="8788" w:type="dxa"/>
            <w:noWrap/>
            <w:hideMark/>
          </w:tcPr>
          <w:p w:rsidR="00846E39" w:rsidRPr="00BF31B9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>Amount</w:t>
            </w:r>
            <w:r w:rsidRPr="005A5DA0">
              <w:t xml:space="preserve"> имеет некорректный формат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60</w:t>
            </w:r>
          </w:p>
        </w:tc>
        <w:tc>
          <w:tcPr>
            <w:tcW w:w="8788" w:type="dxa"/>
            <w:noWrap/>
            <w:hideMark/>
          </w:tcPr>
          <w:p w:rsidR="00846E39" w:rsidRPr="00BF31B9" w:rsidRDefault="00846E39" w:rsidP="0056447C">
            <w:pPr>
              <w:pStyle w:val="TableCellText"/>
              <w:rPr>
                <w:lang w:eastAsia="ru-RU"/>
              </w:rPr>
            </w:pPr>
            <w:r w:rsidRPr="00143B9B">
              <w:rPr>
                <w:lang w:eastAsia="ru-RU"/>
              </w:rPr>
              <w:t xml:space="preserve">Сумма </w:t>
            </w:r>
            <w:r>
              <w:rPr>
                <w:lang w:eastAsia="ru-RU"/>
              </w:rPr>
              <w:t>движения не может равняться нулю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60</w:t>
            </w:r>
          </w:p>
        </w:tc>
        <w:tc>
          <w:tcPr>
            <w:tcW w:w="8788" w:type="dxa"/>
            <w:noWrap/>
            <w:hideMark/>
          </w:tcPr>
          <w:p w:rsidR="00846E39" w:rsidRPr="00BF31B9" w:rsidRDefault="00846E39" w:rsidP="0056447C">
            <w:pPr>
              <w:pStyle w:val="TableCellText"/>
              <w:rPr>
                <w:lang w:eastAsia="ru-RU"/>
              </w:rPr>
            </w:pPr>
            <w:r w:rsidRPr="00143B9B">
              <w:rPr>
                <w:lang w:eastAsia="ru-RU"/>
              </w:rPr>
              <w:t xml:space="preserve">Сумма </w:t>
            </w:r>
            <w:r>
              <w:rPr>
                <w:lang w:eastAsia="ru-RU"/>
              </w:rPr>
              <w:t xml:space="preserve">движения </w:t>
            </w:r>
            <w:r w:rsidRPr="00143B9B">
              <w:rPr>
                <w:lang w:eastAsia="ru-RU"/>
              </w:rPr>
              <w:t>не может быть отрицательной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0A157D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61</w:t>
            </w:r>
          </w:p>
        </w:tc>
        <w:tc>
          <w:tcPr>
            <w:tcW w:w="8788" w:type="dxa"/>
            <w:noWrap/>
            <w:hideMark/>
          </w:tcPr>
          <w:p w:rsidR="00846E39" w:rsidRPr="00C717A5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 xml:space="preserve">Поле </w:t>
            </w:r>
            <w:r>
              <w:t>Movement</w:t>
            </w:r>
            <w:r w:rsidRPr="00C717A5">
              <w:t>.</w:t>
            </w:r>
            <w:r>
              <w:t xml:space="preserve">DebitCredit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0A157D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61</w:t>
            </w:r>
          </w:p>
        </w:tc>
        <w:tc>
          <w:tcPr>
            <w:tcW w:w="8788" w:type="dxa"/>
            <w:noWrap/>
            <w:hideMark/>
          </w:tcPr>
          <w:p w:rsidR="00846E39" w:rsidRPr="00C717A5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 xml:space="preserve">Поле </w:t>
            </w:r>
            <w:r>
              <w:t>Movement</w:t>
            </w:r>
            <w:r w:rsidRPr="00C717A5">
              <w:t>.</w:t>
            </w:r>
            <w:r>
              <w:t>DebitCredit содержит некорректное значение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59538A" w:rsidRDefault="00846E39" w:rsidP="0056447C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62</w:t>
            </w:r>
          </w:p>
        </w:tc>
        <w:tc>
          <w:tcPr>
            <w:tcW w:w="8788" w:type="dxa"/>
            <w:noWrap/>
            <w:hideMark/>
          </w:tcPr>
          <w:p w:rsidR="00846E39" w:rsidRPr="0059538A" w:rsidRDefault="00846E39" w:rsidP="0056447C">
            <w:pPr>
              <w:pStyle w:val="TableCellText"/>
            </w:pPr>
            <w:r>
              <w:t>Кредитовое движение не может быть создано на основе блокировки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63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SPOS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64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OTRF </w:t>
            </w:r>
            <w:r w:rsidRPr="00B82E11">
              <w:t>не заполнено</w:t>
            </w:r>
          </w:p>
        </w:tc>
      </w:tr>
      <w:tr w:rsidR="00846E39" w:rsidRPr="009254F4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65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Department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65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Department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66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ProfitCenter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67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BookCode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68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PostingTrnTyp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9254F4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69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PostingNarrative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70</w:t>
            </w:r>
          </w:p>
        </w:tc>
        <w:tc>
          <w:tcPr>
            <w:tcW w:w="8788" w:type="dxa"/>
            <w:noWrap/>
            <w:hideMark/>
          </w:tcPr>
          <w:p w:rsidR="00846E39" w:rsidRPr="00B82E11" w:rsidRDefault="00846E39" w:rsidP="0056447C">
            <w:pPr>
              <w:pStyle w:val="TableCellText"/>
            </w:pPr>
            <w:r w:rsidRPr="00B82E11">
              <w:t>Поле Movement.</w:t>
            </w:r>
            <w:r>
              <w:rPr>
                <w:lang w:val="en-US"/>
              </w:rPr>
              <w:t>ProjectTrnTyp</w:t>
            </w:r>
            <w:r>
              <w:t xml:space="preserve">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71</w:t>
            </w:r>
          </w:p>
        </w:tc>
        <w:tc>
          <w:tcPr>
            <w:tcW w:w="8788" w:type="dxa"/>
            <w:noWrap/>
            <w:hideMark/>
          </w:tcPr>
          <w:p w:rsidR="00846E39" w:rsidRPr="00053937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EntryDate </w:t>
            </w:r>
            <w:r w:rsidRPr="005A5DA0">
              <w:t>имеет некорректный формат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7E381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72</w:t>
            </w:r>
          </w:p>
        </w:tc>
        <w:tc>
          <w:tcPr>
            <w:tcW w:w="8788" w:type="dxa"/>
            <w:noWrap/>
            <w:hideMark/>
          </w:tcPr>
          <w:p w:rsidR="00846E39" w:rsidRPr="00053937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ValueDate </w:t>
            </w:r>
            <w:r w:rsidRPr="005A5DA0">
              <w:t>имеет некорректный формат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72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Дата валютирования слишком далеко в прошлом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72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Дата валютирования слишком далеко в будущем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73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Comment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74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ShortComment </w:t>
            </w:r>
            <w:r w:rsidRPr="00B82E11">
              <w:t>не заполнено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75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UseOverdraft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76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IgnoreBlockFlag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77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IgnoreBalance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D85C4A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78</w:t>
            </w:r>
          </w:p>
        </w:tc>
        <w:tc>
          <w:tcPr>
            <w:tcW w:w="8788" w:type="dxa"/>
            <w:noWrap/>
            <w:hideMark/>
          </w:tcPr>
          <w:p w:rsidR="00846E39" w:rsidRPr="005A5DA0" w:rsidRDefault="00846E39" w:rsidP="0056447C">
            <w:pPr>
              <w:pStyle w:val="TableCellText"/>
              <w:rPr>
                <w:rFonts w:cs="Arial"/>
                <w:color w:val="000000"/>
                <w:lang w:eastAsia="ru-RU"/>
              </w:rPr>
            </w:pPr>
            <w:r w:rsidRPr="00B82E11">
              <w:t>Поле Movement.</w:t>
            </w:r>
            <w:r>
              <w:t xml:space="preserve">Storno </w:t>
            </w:r>
            <w:r w:rsidRPr="00B82E11">
              <w:t xml:space="preserve">содержит </w:t>
            </w:r>
            <w:r>
              <w:t xml:space="preserve">некорректное </w:t>
            </w:r>
            <w:r w:rsidRPr="00B82E11">
              <w:t>значение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720C5C" w:rsidRDefault="00846E39" w:rsidP="0056447C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79</w:t>
            </w:r>
          </w:p>
        </w:tc>
        <w:tc>
          <w:tcPr>
            <w:tcW w:w="8788" w:type="dxa"/>
            <w:noWrap/>
            <w:hideMark/>
          </w:tcPr>
          <w:p w:rsidR="00846E39" w:rsidRPr="00720C5C" w:rsidRDefault="00846E39" w:rsidP="0056447C">
            <w:pPr>
              <w:pStyle w:val="TableCellText"/>
            </w:pPr>
            <w:r>
              <w:t>По счёту запрещены дебетовые движения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Pr="00720C5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79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>По счёту запрещены кредитовые движения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720C5C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79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>По счёту запрещены все движения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80</w:t>
            </w:r>
          </w:p>
        </w:tc>
        <w:tc>
          <w:tcPr>
            <w:tcW w:w="8788" w:type="dxa"/>
            <w:noWrap/>
            <w:hideMark/>
          </w:tcPr>
          <w:p w:rsidR="00846E39" w:rsidRPr="00B82E11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ObjectReference</w:t>
            </w:r>
            <w:r>
              <w:t xml:space="preserve"> разное в неподтверждённой блокировке и в запросе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80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Account</w:t>
            </w:r>
            <w:r>
              <w:t xml:space="preserve"> разное в неподтверждённой блокировке и в запросе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80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Amount</w:t>
            </w:r>
            <w:r>
              <w:t xml:space="preserve"> разное в неподтверждённой блокировке и в запросе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80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UseOverdraft</w:t>
            </w:r>
            <w:r>
              <w:t xml:space="preserve"> разное в неподтверждённой блокировке и в запросе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80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Comment</w:t>
            </w:r>
            <w:r>
              <w:t xml:space="preserve"> разное в неподтверждённой блокировке и в запросе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81</w:t>
            </w:r>
          </w:p>
        </w:tc>
        <w:tc>
          <w:tcPr>
            <w:tcW w:w="8788" w:type="dxa"/>
            <w:noWrap/>
            <w:hideMark/>
          </w:tcPr>
          <w:p w:rsidR="00846E39" w:rsidRPr="00B82E11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ObjectReference</w:t>
            </w:r>
            <w:r>
              <w:t xml:space="preserve"> разное в подтверждённой блокировке и в запросе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81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Account</w:t>
            </w:r>
            <w:r>
              <w:t xml:space="preserve"> разное в подтверждённой блокировке и в запросе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81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Amount</w:t>
            </w:r>
            <w:r>
              <w:t xml:space="preserve"> разное в подтверждённой блокировке и в запросе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81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UseOverdraft</w:t>
            </w:r>
            <w:r>
              <w:t xml:space="preserve"> разное в подтверждённой блокировке и в запросе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81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>Поле IgnoreBlockFlag разное в подтверждённой блокировке и в запросе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81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>Поле IgnoreBalance разное в подтверждённой блокировке и в запросе</w:t>
            </w:r>
          </w:p>
        </w:tc>
      </w:tr>
      <w:tr w:rsidR="00846E39" w:rsidRPr="00736C63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81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Поле </w:t>
            </w:r>
            <w:r w:rsidRPr="00FC5E4B">
              <w:t>Comment</w:t>
            </w:r>
            <w:r>
              <w:t xml:space="preserve"> разное в подтверждённой блокировке и в запросе</w:t>
            </w:r>
          </w:p>
        </w:tc>
      </w:tr>
      <w:tr w:rsidR="00846E39" w:rsidRPr="00736C63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82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>На счёте недостаточно денег для осуществления операции</w:t>
            </w:r>
          </w:p>
        </w:tc>
      </w:tr>
      <w:tr w:rsidR="00846E39" w:rsidRPr="00584631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Pr="006F749B" w:rsidRDefault="00846E39" w:rsidP="0056447C">
            <w:pPr>
              <w:pStyle w:val="TableCellCode"/>
              <w:rPr>
                <w:lang w:val="en-US" w:eastAsia="ru-RU"/>
              </w:rPr>
            </w:pPr>
            <w:r>
              <w:rPr>
                <w:lang w:val="en-US" w:eastAsia="ru-RU"/>
              </w:rPr>
              <w:t>83</w:t>
            </w:r>
          </w:p>
        </w:tc>
        <w:tc>
          <w:tcPr>
            <w:tcW w:w="8788" w:type="dxa"/>
            <w:noWrap/>
            <w:hideMark/>
          </w:tcPr>
          <w:p w:rsidR="00846E39" w:rsidRPr="006F749B" w:rsidRDefault="00846E39" w:rsidP="006F749B">
            <w:pPr>
              <w:pStyle w:val="TableCellText"/>
              <w:rPr>
                <w:lang w:val="en-US"/>
              </w:rPr>
            </w:pPr>
            <w:r>
              <w:t>Счёт</w:t>
            </w:r>
            <w:r w:rsidRPr="006F749B">
              <w:rPr>
                <w:lang w:val="en-US"/>
              </w:rPr>
              <w:t xml:space="preserve"> </w:t>
            </w:r>
            <w:r>
              <w:rPr>
                <w:lang w:val="en-US"/>
              </w:rPr>
              <w:t>Movement</w:t>
            </w:r>
            <w:r w:rsidRPr="006F749B">
              <w:rPr>
                <w:lang w:val="en-US"/>
              </w:rPr>
              <w:t xml:space="preserve">.Account </w:t>
            </w:r>
            <w:r>
              <w:t>должен</w:t>
            </w:r>
            <w:r w:rsidRPr="006F749B">
              <w:rPr>
                <w:lang w:val="en-US"/>
              </w:rPr>
              <w:t xml:space="preserve"> </w:t>
            </w:r>
            <w:r>
              <w:t>иметь</w:t>
            </w:r>
            <w:r w:rsidRPr="006F749B">
              <w:rPr>
                <w:lang w:val="en-US"/>
              </w:rPr>
              <w:t xml:space="preserve"> </w:t>
            </w:r>
            <w:r>
              <w:t>тип</w:t>
            </w:r>
            <w:r w:rsidRPr="006F749B">
              <w:rPr>
                <w:lang w:val="en-US"/>
              </w:rPr>
              <w:t xml:space="preserve"> </w:t>
            </w:r>
            <w:r>
              <w:rPr>
                <w:lang w:val="en-US"/>
              </w:rPr>
              <w:t>R (Retail)</w:t>
            </w:r>
          </w:p>
        </w:tc>
      </w:tr>
      <w:tr w:rsidR="00846E39" w:rsidRPr="005865AE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85</w:t>
            </w:r>
          </w:p>
        </w:tc>
        <w:tc>
          <w:tcPr>
            <w:tcW w:w="8788" w:type="dxa"/>
            <w:noWrap/>
            <w:hideMark/>
          </w:tcPr>
          <w:p w:rsidR="00846E39" w:rsidRPr="000C45D8" w:rsidRDefault="00846E39" w:rsidP="00D33BD0">
            <w:pPr>
              <w:pStyle w:val="TableCellText"/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IFXPPMPR: &lt;</w:t>
            </w:r>
            <w:r>
              <w:t>текст</w:t>
            </w:r>
            <w:r>
              <w:rPr>
                <w:lang w:val="en-US"/>
              </w:rPr>
              <w:t xml:space="preserve"> </w:t>
            </w:r>
            <w:r>
              <w:t>ошибки</w:t>
            </w:r>
            <w:r>
              <w:rPr>
                <w:lang w:val="en-US"/>
              </w:rPr>
              <w:t>&gt;</w:t>
            </w:r>
          </w:p>
        </w:tc>
      </w:tr>
      <w:tr w:rsidR="00846E39" w:rsidRPr="005865AE" w:rsidTr="0056447C">
        <w:trPr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86</w:t>
            </w:r>
          </w:p>
        </w:tc>
        <w:tc>
          <w:tcPr>
            <w:tcW w:w="8788" w:type="dxa"/>
            <w:noWrap/>
            <w:hideMark/>
          </w:tcPr>
          <w:p w:rsidR="00846E39" w:rsidRDefault="00846E39" w:rsidP="0056447C">
            <w:pPr>
              <w:pStyle w:val="TableCellText"/>
            </w:pPr>
            <w:r>
              <w:t xml:space="preserve">Ошибка </w:t>
            </w:r>
            <w:r w:rsidRPr="00D941A0">
              <w:t>MMBGLGPI</w:t>
            </w:r>
            <w:r>
              <w:t xml:space="preserve">2: </w:t>
            </w:r>
            <w:r>
              <w:rPr>
                <w:lang w:val="en-US"/>
              </w:rPr>
              <w:t>&lt;</w:t>
            </w:r>
            <w:r>
              <w:t>текст</w:t>
            </w:r>
            <w:r>
              <w:rPr>
                <w:lang w:val="en-US"/>
              </w:rPr>
              <w:t xml:space="preserve"> </w:t>
            </w:r>
            <w:r>
              <w:t>ошибки</w:t>
            </w:r>
            <w:r>
              <w:rPr>
                <w:lang w:val="en-US"/>
              </w:rPr>
              <w:t>&gt;</w:t>
            </w:r>
          </w:p>
        </w:tc>
      </w:tr>
      <w:tr w:rsidR="00846E39" w:rsidRPr="005865AE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87</w:t>
            </w:r>
          </w:p>
        </w:tc>
        <w:tc>
          <w:tcPr>
            <w:tcW w:w="8788" w:type="dxa"/>
            <w:noWrap/>
            <w:hideMark/>
          </w:tcPr>
          <w:p w:rsidR="00846E39" w:rsidRDefault="00846E39" w:rsidP="00DF6677">
            <w:pPr>
              <w:pStyle w:val="TableCellText"/>
            </w:pPr>
            <w:r>
              <w:t xml:space="preserve">Ошибка </w:t>
            </w:r>
            <w:r>
              <w:rPr>
                <w:lang w:val="en-US"/>
              </w:rPr>
              <w:t>MMBGL</w:t>
            </w:r>
            <w:r w:rsidRPr="0039127A">
              <w:t>SU0</w:t>
            </w:r>
            <w:r>
              <w:t xml:space="preserve">: </w:t>
            </w:r>
            <w:r>
              <w:rPr>
                <w:lang w:val="en-US"/>
              </w:rPr>
              <w:t>&lt;</w:t>
            </w:r>
            <w:r>
              <w:t>текст</w:t>
            </w:r>
            <w:r>
              <w:rPr>
                <w:lang w:val="en-US"/>
              </w:rPr>
              <w:t xml:space="preserve"> </w:t>
            </w:r>
            <w:r>
              <w:t>ошибки</w:t>
            </w:r>
            <w:r>
              <w:rPr>
                <w:lang w:val="en-US"/>
              </w:rPr>
              <w:t>&gt;</w:t>
            </w:r>
          </w:p>
        </w:tc>
      </w:tr>
      <w:tr w:rsidR="004F356D" w:rsidRPr="007E381C" w:rsidTr="0056447C">
        <w:trPr>
          <w:trHeight w:val="300"/>
        </w:trPr>
        <w:tc>
          <w:tcPr>
            <w:tcW w:w="1526" w:type="dxa"/>
            <w:noWrap/>
            <w:hideMark/>
          </w:tcPr>
          <w:p w:rsidR="004F356D" w:rsidRDefault="004F356D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88</w:t>
            </w:r>
          </w:p>
        </w:tc>
        <w:tc>
          <w:tcPr>
            <w:tcW w:w="8788" w:type="dxa"/>
            <w:noWrap/>
            <w:hideMark/>
          </w:tcPr>
          <w:p w:rsidR="004F356D" w:rsidRDefault="004F356D" w:rsidP="0056447C">
            <w:pPr>
              <w:pStyle w:val="TableCellText"/>
              <w:rPr>
                <w:lang w:eastAsia="ru-RU"/>
              </w:rPr>
            </w:pPr>
            <w:r w:rsidRPr="004F356D">
              <w:rPr>
                <w:lang w:eastAsia="ru-RU"/>
              </w:rPr>
              <w:t>Ошибка MMBGLAPR:</w:t>
            </w:r>
            <w:r>
              <w:rPr>
                <w:lang w:eastAsia="ru-RU"/>
              </w:rPr>
              <w:t xml:space="preserve"> </w:t>
            </w:r>
            <w:r>
              <w:rPr>
                <w:lang w:val="en-US"/>
              </w:rPr>
              <w:t>&lt;</w:t>
            </w:r>
            <w:r>
              <w:t>текст</w:t>
            </w:r>
            <w:r>
              <w:rPr>
                <w:lang w:val="en-US"/>
              </w:rPr>
              <w:t xml:space="preserve"> </w:t>
            </w:r>
            <w:r>
              <w:t>ошибки</w:t>
            </w:r>
            <w:r>
              <w:rPr>
                <w:lang w:val="en-US"/>
              </w:rPr>
              <w:t>&gt;</w:t>
            </w:r>
          </w:p>
        </w:tc>
      </w:tr>
      <w:tr w:rsidR="00846E39" w:rsidRPr="007E381C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526" w:type="dxa"/>
            <w:noWrap/>
            <w:hideMark/>
          </w:tcPr>
          <w:p w:rsidR="00846E39" w:rsidRDefault="00846E39" w:rsidP="0056447C">
            <w:pPr>
              <w:pStyle w:val="TableCellCode"/>
              <w:rPr>
                <w:lang w:eastAsia="ru-RU"/>
              </w:rPr>
            </w:pPr>
            <w:r>
              <w:rPr>
                <w:lang w:eastAsia="ru-RU"/>
              </w:rPr>
              <w:t>99</w:t>
            </w:r>
          </w:p>
        </w:tc>
        <w:tc>
          <w:tcPr>
            <w:tcW w:w="8788" w:type="dxa"/>
            <w:noWrap/>
            <w:hideMark/>
          </w:tcPr>
          <w:p w:rsidR="00846E39" w:rsidRPr="00BF31B9" w:rsidRDefault="00846E39" w:rsidP="0056447C">
            <w:pPr>
              <w:pStyle w:val="TableCellText"/>
              <w:rPr>
                <w:lang w:eastAsia="ru-RU"/>
              </w:rPr>
            </w:pPr>
            <w:r>
              <w:rPr>
                <w:lang w:eastAsia="ru-RU"/>
              </w:rPr>
              <w:t>Прочие программные ошибки</w:t>
            </w:r>
          </w:p>
        </w:tc>
      </w:tr>
    </w:tbl>
    <w:p w:rsidR="00F83729" w:rsidRPr="00F83729" w:rsidRDefault="00F83729" w:rsidP="003A21A8">
      <w:pPr>
        <w:pStyle w:val="Appendixlevel2"/>
      </w:pPr>
      <w:bookmarkStart w:id="907" w:name="_Ref403729563"/>
      <w:bookmarkStart w:id="908" w:name="_Toc403730251"/>
      <w:bookmarkStart w:id="909" w:name="_Toc403730658"/>
      <w:bookmarkStart w:id="910" w:name="_Toc403730790"/>
      <w:bookmarkStart w:id="911" w:name="_Toc403730989"/>
      <w:bookmarkStart w:id="912" w:name="_Toc403739526"/>
      <w:bookmarkStart w:id="913" w:name="_Toc422234799"/>
      <w:r>
        <w:t>Соответствие форматов запросов и ответов</w:t>
      </w:r>
      <w:bookmarkEnd w:id="907"/>
      <w:bookmarkEnd w:id="908"/>
      <w:bookmarkEnd w:id="909"/>
      <w:bookmarkEnd w:id="910"/>
      <w:bookmarkEnd w:id="911"/>
      <w:bookmarkEnd w:id="912"/>
      <w:bookmarkEnd w:id="913"/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5157"/>
        <w:gridCol w:w="5157"/>
      </w:tblGrid>
      <w:tr w:rsidR="00F83729" w:rsidRPr="00DE042E" w:rsidTr="0098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7" w:type="dxa"/>
          </w:tcPr>
          <w:p w:rsidR="00F83729" w:rsidRPr="00521CC7" w:rsidRDefault="00F83729" w:rsidP="00AD7D2B">
            <w:pPr>
              <w:pStyle w:val="TableCellText"/>
            </w:pPr>
            <w:r>
              <w:t>Формат запроса</w:t>
            </w:r>
          </w:p>
        </w:tc>
        <w:tc>
          <w:tcPr>
            <w:tcW w:w="5157" w:type="dxa"/>
          </w:tcPr>
          <w:p w:rsidR="00F83729" w:rsidRPr="00521CC7" w:rsidRDefault="00F83729" w:rsidP="00AD7D2B">
            <w:pPr>
              <w:pStyle w:val="TableCellText"/>
            </w:pPr>
            <w:r>
              <w:t>Формат ответа</w:t>
            </w:r>
          </w:p>
        </w:tc>
      </w:tr>
      <w:tr w:rsidR="00F83729" w:rsidRPr="00521CC7" w:rsidTr="00981BAD"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QueryAmountPreBlockCreate</w:t>
            </w:r>
          </w:p>
        </w:tc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StatusAmountBlock</w:t>
            </w:r>
          </w:p>
        </w:tc>
      </w:tr>
      <w:tr w:rsidR="00F83729" w:rsidRPr="00521CC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QueryAmountBlockCreate</w:t>
            </w:r>
          </w:p>
        </w:tc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StatusAmountBlock</w:t>
            </w:r>
          </w:p>
        </w:tc>
      </w:tr>
      <w:tr w:rsidR="00F83729" w:rsidRPr="00521CC7" w:rsidTr="00981BAD"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QueryAmountBlockCancel</w:t>
            </w:r>
          </w:p>
        </w:tc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StatusAmountBlock</w:t>
            </w:r>
          </w:p>
        </w:tc>
      </w:tr>
      <w:tr w:rsidR="00F83729" w:rsidRPr="00521CC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QueryAmountBlockReverse</w:t>
            </w:r>
          </w:p>
        </w:tc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StatusAmountBlock</w:t>
            </w:r>
          </w:p>
        </w:tc>
      </w:tr>
      <w:tr w:rsidR="00F83729" w:rsidRPr="00521CC7" w:rsidTr="00981BAD"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QueryMovementCreate</w:t>
            </w:r>
          </w:p>
        </w:tc>
        <w:tc>
          <w:tcPr>
            <w:tcW w:w="5157" w:type="dxa"/>
          </w:tcPr>
          <w:p w:rsidR="00F83729" w:rsidRPr="007B3F50" w:rsidRDefault="00F83729" w:rsidP="00AD7D2B">
            <w:pPr>
              <w:pStyle w:val="TableCellCode"/>
            </w:pPr>
            <w:r w:rsidRPr="007B3F50">
              <w:t>StatusMovement</w:t>
            </w:r>
          </w:p>
        </w:tc>
      </w:tr>
      <w:tr w:rsidR="00BC1EC1" w:rsidRPr="00521CC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57" w:type="dxa"/>
          </w:tcPr>
          <w:p w:rsidR="00BC1EC1" w:rsidRDefault="00BC1EC1" w:rsidP="00AD7D2B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Pr="007B3F50">
              <w:t>MovementCreate</w:t>
            </w:r>
          </w:p>
        </w:tc>
        <w:tc>
          <w:tcPr>
            <w:tcW w:w="5157" w:type="dxa"/>
          </w:tcPr>
          <w:p w:rsidR="00BC1EC1" w:rsidRDefault="00BC1EC1" w:rsidP="00744499">
            <w:pPr>
              <w:pStyle w:val="TableCellText"/>
            </w:pPr>
            <w:r w:rsidRPr="007B3F50">
              <w:t>StatusMovement</w:t>
            </w:r>
          </w:p>
        </w:tc>
      </w:tr>
      <w:tr w:rsidR="00BC1EC1" w:rsidRPr="00521CC7" w:rsidTr="00981BAD">
        <w:tc>
          <w:tcPr>
            <w:tcW w:w="5157" w:type="dxa"/>
          </w:tcPr>
          <w:p w:rsidR="00BC1EC1" w:rsidRPr="007B3F50" w:rsidRDefault="00BC1EC1" w:rsidP="00AD7D2B">
            <w:pPr>
              <w:pStyle w:val="TableCellCode"/>
            </w:pPr>
            <w:r>
              <w:rPr>
                <w:lang w:val="en-US"/>
              </w:rPr>
              <w:t>ControlCommand</w:t>
            </w:r>
          </w:p>
        </w:tc>
        <w:tc>
          <w:tcPr>
            <w:tcW w:w="5157" w:type="dxa"/>
          </w:tcPr>
          <w:p w:rsidR="00BC1EC1" w:rsidRPr="009A3171" w:rsidRDefault="00BC1EC1" w:rsidP="00744499">
            <w:pPr>
              <w:pStyle w:val="TableCellText"/>
            </w:pPr>
            <w:r>
              <w:t>Ответ не отсылается</w:t>
            </w:r>
          </w:p>
        </w:tc>
      </w:tr>
      <w:tr w:rsidR="00BC1EC1" w:rsidRPr="00521CC7" w:rsidTr="00981B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57" w:type="dxa"/>
          </w:tcPr>
          <w:p w:rsidR="00BC1EC1" w:rsidRPr="00EB26D8" w:rsidRDefault="00BC1EC1" w:rsidP="00AD7D2B">
            <w:pPr>
              <w:pStyle w:val="TableCellText"/>
            </w:pPr>
            <w:r>
              <w:t>Всё остальное</w:t>
            </w:r>
          </w:p>
        </w:tc>
        <w:tc>
          <w:tcPr>
            <w:tcW w:w="5157" w:type="dxa"/>
          </w:tcPr>
          <w:p w:rsidR="00BC1EC1" w:rsidRPr="007B3F50" w:rsidRDefault="00BC1EC1" w:rsidP="00AD7D2B">
            <w:pPr>
              <w:pStyle w:val="TableCellCode"/>
            </w:pPr>
            <w:r w:rsidRPr="007B3F50">
              <w:t>StatusUnknownFormat</w:t>
            </w:r>
          </w:p>
        </w:tc>
      </w:tr>
    </w:tbl>
    <w:p w:rsidR="00B1797D" w:rsidRDefault="00B1797D" w:rsidP="00B1797D">
      <w:pPr>
        <w:pStyle w:val="Appendixlevel2"/>
      </w:pPr>
      <w:bookmarkStart w:id="914" w:name="_Toc406678480"/>
      <w:bookmarkStart w:id="915" w:name="_Toc406684775"/>
      <w:bookmarkStart w:id="916" w:name="_Toc406749825"/>
      <w:bookmarkStart w:id="917" w:name="_Toc406755140"/>
      <w:bookmarkStart w:id="918" w:name="_Toc406756021"/>
      <w:bookmarkStart w:id="919" w:name="_Toc406756767"/>
      <w:bookmarkStart w:id="920" w:name="_Toc406756914"/>
      <w:bookmarkStart w:id="921" w:name="_Toc406757304"/>
      <w:bookmarkStart w:id="922" w:name="_Toc406757458"/>
      <w:bookmarkStart w:id="923" w:name="_Toc407017420"/>
      <w:bookmarkStart w:id="924" w:name="_Toc407017627"/>
      <w:bookmarkStart w:id="925" w:name="_Toc407018042"/>
      <w:bookmarkStart w:id="926" w:name="_Toc422234800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r>
        <w:t>Возможные значени</w:t>
      </w:r>
      <w:r w:rsidR="0033041F">
        <w:t>я</w:t>
      </w:r>
      <w:r>
        <w:t xml:space="preserve"> поля </w:t>
      </w:r>
      <w:r>
        <w:rPr>
          <w:lang w:val="en-US"/>
        </w:rPr>
        <w:t>IFXPPABP</w:t>
      </w:r>
      <w:r w:rsidRPr="00B1797D">
        <w:t>.</w:t>
      </w:r>
      <w:r>
        <w:rPr>
          <w:lang w:val="en-US"/>
        </w:rPr>
        <w:t>ABTYPE</w:t>
      </w:r>
      <w:bookmarkEnd w:id="926"/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1384"/>
        <w:gridCol w:w="8930"/>
      </w:tblGrid>
      <w:tr w:rsidR="00B1797D" w:rsidRPr="00DE042E" w:rsidTr="006F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B1797D" w:rsidRPr="00B1797D" w:rsidRDefault="00B1797D" w:rsidP="006F78D4">
            <w:pPr>
              <w:pStyle w:val="TableCellText"/>
            </w:pPr>
            <w:r>
              <w:t>Значение</w:t>
            </w:r>
          </w:p>
        </w:tc>
        <w:tc>
          <w:tcPr>
            <w:tcW w:w="8930" w:type="dxa"/>
          </w:tcPr>
          <w:p w:rsidR="00B1797D" w:rsidRPr="00521CC7" w:rsidRDefault="00B1797D" w:rsidP="006F78D4">
            <w:pPr>
              <w:pStyle w:val="TableCellText"/>
            </w:pPr>
            <w:r>
              <w:t>Описание</w:t>
            </w:r>
          </w:p>
        </w:tc>
      </w:tr>
      <w:tr w:rsidR="00B1797D" w:rsidRPr="00521CC7" w:rsidTr="006F78D4">
        <w:tc>
          <w:tcPr>
            <w:tcW w:w="1384" w:type="dxa"/>
          </w:tcPr>
          <w:p w:rsidR="00B1797D" w:rsidRPr="007B3F50" w:rsidRDefault="00B1797D" w:rsidP="006F78D4">
            <w:pPr>
              <w:pStyle w:val="TableCellCode"/>
            </w:pPr>
            <w:r>
              <w:t>P</w:t>
            </w:r>
          </w:p>
        </w:tc>
        <w:tc>
          <w:tcPr>
            <w:tcW w:w="8930" w:type="dxa"/>
          </w:tcPr>
          <w:p w:rsidR="00B1797D" w:rsidRPr="0086060B" w:rsidRDefault="00B1797D" w:rsidP="006F78D4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Неподтверждённая блокировка</w:t>
            </w:r>
          </w:p>
        </w:tc>
      </w:tr>
      <w:tr w:rsidR="00B1797D" w:rsidRPr="00521CC7" w:rsidTr="006F78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B1797D" w:rsidRPr="00B1797D" w:rsidRDefault="00B1797D" w:rsidP="006F78D4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930" w:type="dxa"/>
          </w:tcPr>
          <w:p w:rsidR="00B1797D" w:rsidRPr="0086060B" w:rsidRDefault="00B1797D" w:rsidP="006F78D4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Подтверждённая блокировка</w:t>
            </w:r>
          </w:p>
        </w:tc>
      </w:tr>
    </w:tbl>
    <w:p w:rsidR="000071A7" w:rsidRDefault="000071A7" w:rsidP="000071A7">
      <w:pPr>
        <w:pStyle w:val="Appendixlevel2"/>
      </w:pPr>
      <w:bookmarkStart w:id="927" w:name="_Toc422234801"/>
      <w:r>
        <w:t xml:space="preserve">Возможные значения поля </w:t>
      </w:r>
      <w:r>
        <w:rPr>
          <w:lang w:val="en-US"/>
        </w:rPr>
        <w:t>IFXPPABP</w:t>
      </w:r>
      <w:r w:rsidRPr="00B1797D">
        <w:t>.</w:t>
      </w:r>
      <w:r>
        <w:rPr>
          <w:lang w:val="en-US"/>
        </w:rPr>
        <w:t>ABSTS</w:t>
      </w:r>
      <w:bookmarkEnd w:id="927"/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1384"/>
        <w:gridCol w:w="8930"/>
      </w:tblGrid>
      <w:tr w:rsidR="000071A7" w:rsidRPr="00DE042E" w:rsidTr="0056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0071A7" w:rsidRPr="00B1797D" w:rsidRDefault="000071A7" w:rsidP="0056447C">
            <w:pPr>
              <w:pStyle w:val="TableCellText"/>
            </w:pPr>
            <w:r>
              <w:t>Значение</w:t>
            </w:r>
          </w:p>
        </w:tc>
        <w:tc>
          <w:tcPr>
            <w:tcW w:w="8930" w:type="dxa"/>
          </w:tcPr>
          <w:p w:rsidR="000071A7" w:rsidRPr="00521CC7" w:rsidRDefault="000071A7" w:rsidP="0056447C">
            <w:pPr>
              <w:pStyle w:val="TableCellText"/>
            </w:pPr>
            <w:r>
              <w:t>Описание</w:t>
            </w:r>
          </w:p>
        </w:tc>
      </w:tr>
      <w:tr w:rsidR="000071A7" w:rsidRPr="00521CC7" w:rsidTr="0056447C">
        <w:tc>
          <w:tcPr>
            <w:tcW w:w="1384" w:type="dxa"/>
          </w:tcPr>
          <w:p w:rsidR="000071A7" w:rsidRPr="00DA674B" w:rsidRDefault="00DA674B" w:rsidP="005644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930" w:type="dxa"/>
          </w:tcPr>
          <w:p w:rsidR="000071A7" w:rsidRPr="0086060B" w:rsidRDefault="00DA674B" w:rsidP="0056447C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Б</w:t>
            </w:r>
            <w:r w:rsidR="000071A7">
              <w:rPr>
                <w:rFonts w:cs="Arial"/>
              </w:rPr>
              <w:t>локировка</w:t>
            </w:r>
            <w:r>
              <w:rPr>
                <w:rFonts w:cs="Arial"/>
              </w:rPr>
              <w:t xml:space="preserve"> активна</w:t>
            </w:r>
          </w:p>
        </w:tc>
      </w:tr>
      <w:tr w:rsidR="000071A7" w:rsidRPr="00521CC7" w:rsidTr="00564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0071A7" w:rsidRPr="00B1797D" w:rsidRDefault="00DA674B" w:rsidP="005644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930" w:type="dxa"/>
          </w:tcPr>
          <w:p w:rsidR="000071A7" w:rsidRPr="0086060B" w:rsidRDefault="00DA674B" w:rsidP="00DA674B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Блокировка удалена</w:t>
            </w:r>
          </w:p>
        </w:tc>
      </w:tr>
      <w:tr w:rsidR="00DA674B" w:rsidRPr="00736C63" w:rsidTr="0056447C">
        <w:tc>
          <w:tcPr>
            <w:tcW w:w="1384" w:type="dxa"/>
          </w:tcPr>
          <w:p w:rsidR="00DA674B" w:rsidRDefault="00DA674B" w:rsidP="0056447C">
            <w:pPr>
              <w:pStyle w:val="TableCellCode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930" w:type="dxa"/>
          </w:tcPr>
          <w:p w:rsidR="00DA674B" w:rsidRDefault="00DA674B" w:rsidP="00DA674B">
            <w:pPr>
              <w:pStyle w:val="TableCellText"/>
              <w:rPr>
                <w:rFonts w:cs="Arial"/>
              </w:rPr>
            </w:pPr>
            <w:r>
              <w:rPr>
                <w:rFonts w:cs="Arial"/>
              </w:rPr>
              <w:t>На основе блокировки введено движение</w:t>
            </w:r>
          </w:p>
        </w:tc>
      </w:tr>
    </w:tbl>
    <w:p w:rsidR="00F83729" w:rsidRDefault="00943979" w:rsidP="00943979">
      <w:pPr>
        <w:pStyle w:val="Appendixlevel2"/>
      </w:pPr>
      <w:bookmarkStart w:id="928" w:name="_Ref407010877"/>
      <w:bookmarkStart w:id="929" w:name="_Toc422234802"/>
      <w:r>
        <w:t>Сообщения об ошибках при создании проджекта</w:t>
      </w:r>
      <w:bookmarkEnd w:id="928"/>
      <w:bookmarkEnd w:id="929"/>
    </w:p>
    <w:tbl>
      <w:tblPr>
        <w:tblStyle w:val="TheBest"/>
        <w:tblW w:w="0" w:type="auto"/>
        <w:tblLook w:val="04A0" w:firstRow="1" w:lastRow="0" w:firstColumn="1" w:lastColumn="0" w:noHBand="0" w:noVBand="1"/>
      </w:tblPr>
      <w:tblGrid>
        <w:gridCol w:w="1384"/>
        <w:gridCol w:w="8930"/>
      </w:tblGrid>
      <w:tr w:rsidR="00943979" w:rsidRPr="00DE042E" w:rsidTr="00C85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943979" w:rsidRPr="00943979" w:rsidRDefault="00943979" w:rsidP="00C85DD1">
            <w:pPr>
              <w:pStyle w:val="TableCellText"/>
              <w:rPr>
                <w:lang w:val="en-US"/>
              </w:rPr>
            </w:pPr>
            <w:r>
              <w:rPr>
                <w:lang w:val="en-US"/>
              </w:rPr>
              <w:t>DBASE</w:t>
            </w:r>
          </w:p>
        </w:tc>
        <w:tc>
          <w:tcPr>
            <w:tcW w:w="8930" w:type="dxa"/>
          </w:tcPr>
          <w:p w:rsidR="00943979" w:rsidRPr="00943979" w:rsidRDefault="00943979" w:rsidP="00C85DD1">
            <w:pPr>
              <w:pStyle w:val="TableCellText"/>
            </w:pPr>
            <w:r>
              <w:t>Текст ошибки</w:t>
            </w:r>
          </w:p>
        </w:tc>
      </w:tr>
      <w:tr w:rsidR="00924490" w:rsidRPr="00521CC7" w:rsidTr="00C85DD1">
        <w:tc>
          <w:tcPr>
            <w:tcW w:w="1384" w:type="dxa"/>
          </w:tcPr>
          <w:p w:rsidR="00924490" w:rsidRPr="00943979" w:rsidRDefault="00924490" w:rsidP="00C85DD1">
            <w:pPr>
              <w:pStyle w:val="TableCellCode"/>
            </w:pPr>
            <w:r>
              <w:t>1</w:t>
            </w:r>
          </w:p>
        </w:tc>
        <w:tc>
          <w:tcPr>
            <w:tcW w:w="8930" w:type="dxa"/>
            <w:vAlign w:val="top"/>
          </w:tcPr>
          <w:p w:rsidR="00924490" w:rsidRPr="00924490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GLI01: Switchable feature verification failure</w:t>
            </w:r>
          </w:p>
        </w:tc>
      </w:tr>
      <w:tr w:rsidR="00924490" w:rsidRPr="00521CC7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924490" w:rsidRPr="00943979" w:rsidRDefault="00924490" w:rsidP="00C85DD1">
            <w:pPr>
              <w:pStyle w:val="TableCellCode"/>
            </w:pPr>
            <w:r>
              <w:lastRenderedPageBreak/>
              <w:t>2</w:t>
            </w:r>
          </w:p>
        </w:tc>
        <w:tc>
          <w:tcPr>
            <w:tcW w:w="8930" w:type="dxa"/>
            <w:vAlign w:val="top"/>
          </w:tcPr>
          <w:p w:rsidR="00924490" w:rsidRPr="00924490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GLI02: Bank details access failure</w:t>
            </w:r>
          </w:p>
        </w:tc>
      </w:tr>
      <w:tr w:rsidR="00924490" w:rsidRPr="00924490" w:rsidTr="00C85DD1">
        <w:tc>
          <w:tcPr>
            <w:tcW w:w="1384" w:type="dxa"/>
          </w:tcPr>
          <w:p w:rsidR="00924490" w:rsidRPr="00943979" w:rsidRDefault="00924490" w:rsidP="00C85DD1">
            <w:pPr>
              <w:pStyle w:val="TableCellCode"/>
            </w:pPr>
            <w:r>
              <w:t>3</w:t>
            </w:r>
          </w:p>
        </w:tc>
        <w:tc>
          <w:tcPr>
            <w:tcW w:w="8930" w:type="dxa"/>
            <w:vAlign w:val="top"/>
          </w:tcPr>
          <w:p w:rsidR="00924490" w:rsidRPr="00924490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GLI03: Module details access failure</w:t>
            </w:r>
          </w:p>
        </w:tc>
      </w:tr>
      <w:tr w:rsidR="00924490" w:rsidRPr="00687A0C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4</w:t>
            </w:r>
          </w:p>
        </w:tc>
        <w:tc>
          <w:tcPr>
            <w:tcW w:w="8930" w:type="dxa"/>
            <w:vAlign w:val="top"/>
          </w:tcPr>
          <w:p w:rsidR="00924490" w:rsidRPr="00924490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GLI04: Retail ICD access failure</w:t>
            </w:r>
          </w:p>
        </w:tc>
      </w:tr>
      <w:tr w:rsidR="00924490" w:rsidRPr="00687A0C" w:rsidTr="00C85DD1"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5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GLI05: Account not found or closed</w:t>
            </w:r>
          </w:p>
        </w:tc>
      </w:tr>
      <w:tr w:rsidR="00924490" w:rsidRPr="00687A0C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6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GLI06: MEMOS file record access failure</w:t>
            </w:r>
          </w:p>
        </w:tc>
      </w:tr>
      <w:tr w:rsidR="00924490" w:rsidRPr="00687A0C" w:rsidTr="00C85DD1"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7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GLI07: PRONO file record access failure</w:t>
            </w:r>
          </w:p>
        </w:tc>
      </w:tr>
      <w:tr w:rsidR="00924490" w:rsidRPr="00687A0C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8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GLI08: PRONO file record access failure or NRF and NOSTRO not set up</w:t>
            </w:r>
          </w:p>
        </w:tc>
      </w:tr>
      <w:tr w:rsidR="00924490" w:rsidRPr="00687A0C" w:rsidTr="00C85DD1"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9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GLI09: Value date is equal to zero</w:t>
            </w:r>
          </w:p>
        </w:tc>
      </w:tr>
      <w:tr w:rsidR="00924490" w:rsidRPr="00687A0C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10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GLI10: Value date is greater than run date for non-retail acc-s - DISABLED</w:t>
            </w:r>
          </w:p>
        </w:tc>
      </w:tr>
      <w:tr w:rsidR="00924490" w:rsidRPr="00687A0C" w:rsidTr="00C85DD1"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11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GLI11: Value date is greater than system maximum forward date</w:t>
            </w:r>
          </w:p>
        </w:tc>
      </w:tr>
      <w:tr w:rsidR="00924490" w:rsidRPr="00687A0C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12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GLI12: Value date is less than account opening date</w:t>
            </w:r>
          </w:p>
        </w:tc>
      </w:tr>
      <w:tr w:rsidR="00924490" w:rsidRPr="00687A0C" w:rsidTr="00C85DD1"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13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GLI13: Value date is not a working date</w:t>
            </w:r>
          </w:p>
        </w:tc>
      </w:tr>
      <w:tr w:rsidR="00924490" w:rsidRPr="00687A0C" w:rsidTr="00C85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14</w:t>
            </w:r>
          </w:p>
        </w:tc>
        <w:tc>
          <w:tcPr>
            <w:tcW w:w="8930" w:type="dxa"/>
            <w:vAlign w:val="top"/>
          </w:tcPr>
          <w:p w:rsidR="00924490" w:rsidRPr="00943979" w:rsidRDefault="00924490" w:rsidP="00C85DD1">
            <w:pPr>
              <w:pStyle w:val="TableCellText"/>
              <w:rPr>
                <w:rFonts w:cs="Arial"/>
                <w:lang w:val="en-US"/>
              </w:rPr>
            </w:pPr>
            <w:r w:rsidRPr="00924490">
              <w:rPr>
                <w:lang w:val="en-US"/>
              </w:rPr>
              <w:t>GLI14: Value date is before back value date</w:t>
            </w:r>
          </w:p>
        </w:tc>
      </w:tr>
      <w:tr w:rsidR="00924490" w:rsidRPr="00687A0C" w:rsidTr="00C85DD1">
        <w:tc>
          <w:tcPr>
            <w:tcW w:w="1384" w:type="dxa"/>
          </w:tcPr>
          <w:p w:rsidR="00924490" w:rsidRDefault="00924490" w:rsidP="00C85DD1">
            <w:pPr>
              <w:pStyle w:val="TableCellCode"/>
            </w:pPr>
            <w:r>
              <w:t>Прочее</w:t>
            </w:r>
          </w:p>
        </w:tc>
        <w:tc>
          <w:tcPr>
            <w:tcW w:w="8930" w:type="dxa"/>
            <w:vAlign w:val="top"/>
          </w:tcPr>
          <w:p w:rsidR="00924490" w:rsidRDefault="00924490" w:rsidP="00C85DD1">
            <w:pPr>
              <w:pStyle w:val="TableCellText"/>
              <w:rPr>
                <w:rFonts w:cs="Arial"/>
              </w:rPr>
            </w:pPr>
            <w:r w:rsidRPr="00E6312C">
              <w:t>GLI15: Unknown error</w:t>
            </w:r>
          </w:p>
        </w:tc>
      </w:tr>
    </w:tbl>
    <w:p w:rsidR="00943979" w:rsidRPr="00943979" w:rsidRDefault="00943979" w:rsidP="00943979">
      <w:pPr>
        <w:rPr>
          <w:lang w:val="ru-RU"/>
        </w:rPr>
      </w:pPr>
    </w:p>
    <w:sectPr w:rsidR="00943979" w:rsidRPr="00943979" w:rsidSect="00D70BC2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D1" w:rsidRDefault="004865D1">
      <w:r>
        <w:separator/>
      </w:r>
    </w:p>
  </w:endnote>
  <w:endnote w:type="continuationSeparator" w:id="0">
    <w:p w:rsidR="004865D1" w:rsidRDefault="0048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C63" w:rsidRDefault="00736C63">
    <w:pPr>
      <w:pBdr>
        <w:top w:val="single" w:sz="4" w:space="1" w:color="auto"/>
      </w:pBdr>
      <w:jc w:val="right"/>
      <w:rPr>
        <w:color w:val="993366"/>
        <w:sz w:val="20"/>
        <w:szCs w:val="20"/>
      </w:rPr>
    </w:pPr>
    <w:r>
      <w:rPr>
        <w:color w:val="993366"/>
      </w:rPr>
      <w:tab/>
    </w:r>
    <w:r>
      <w:rPr>
        <w:color w:val="993366"/>
        <w:sz w:val="20"/>
        <w:szCs w:val="20"/>
      </w:rPr>
      <w:t>Страница</w:t>
    </w:r>
    <w:r>
      <w:rPr>
        <w:color w:val="993366"/>
        <w:sz w:val="20"/>
        <w:szCs w:val="20"/>
        <w:lang w:val="ru-RU"/>
      </w:rPr>
      <w:t xml:space="preserve"> </w:t>
    </w:r>
    <w:r>
      <w:rPr>
        <w:color w:val="993366"/>
        <w:sz w:val="20"/>
        <w:szCs w:val="20"/>
      </w:rPr>
      <w:fldChar w:fldCharType="begin"/>
    </w:r>
    <w:r>
      <w:rPr>
        <w:color w:val="993366"/>
        <w:sz w:val="20"/>
        <w:szCs w:val="20"/>
      </w:rPr>
      <w:instrText xml:space="preserve"> PAGE </w:instrText>
    </w:r>
    <w:r>
      <w:rPr>
        <w:color w:val="993366"/>
        <w:sz w:val="20"/>
        <w:szCs w:val="20"/>
      </w:rPr>
      <w:fldChar w:fldCharType="separate"/>
    </w:r>
    <w:r w:rsidR="003E4302">
      <w:rPr>
        <w:noProof/>
        <w:color w:val="993366"/>
        <w:sz w:val="20"/>
        <w:szCs w:val="20"/>
      </w:rPr>
      <w:t>20</w:t>
    </w:r>
    <w:r>
      <w:rPr>
        <w:color w:val="993366"/>
        <w:sz w:val="20"/>
        <w:szCs w:val="20"/>
      </w:rPr>
      <w:fldChar w:fldCharType="end"/>
    </w:r>
    <w:r>
      <w:rPr>
        <w:color w:val="993366"/>
        <w:sz w:val="20"/>
        <w:szCs w:val="20"/>
        <w:lang w:val="ru-RU"/>
      </w:rPr>
      <w:t xml:space="preserve"> </w:t>
    </w:r>
    <w:r>
      <w:rPr>
        <w:color w:val="993366"/>
        <w:sz w:val="20"/>
        <w:szCs w:val="20"/>
      </w:rPr>
      <w:t>из</w:t>
    </w:r>
    <w:r>
      <w:rPr>
        <w:color w:val="993366"/>
        <w:sz w:val="20"/>
        <w:szCs w:val="20"/>
        <w:lang w:val="ru-RU"/>
      </w:rPr>
      <w:t xml:space="preserve"> </w:t>
    </w:r>
    <w:r>
      <w:rPr>
        <w:color w:val="993366"/>
        <w:sz w:val="20"/>
        <w:szCs w:val="20"/>
      </w:rPr>
      <w:fldChar w:fldCharType="begin"/>
    </w:r>
    <w:r>
      <w:rPr>
        <w:color w:val="993366"/>
        <w:sz w:val="20"/>
        <w:szCs w:val="20"/>
      </w:rPr>
      <w:instrText xml:space="preserve"> NUMPAGES </w:instrText>
    </w:r>
    <w:r>
      <w:rPr>
        <w:color w:val="993366"/>
        <w:sz w:val="20"/>
        <w:szCs w:val="20"/>
      </w:rPr>
      <w:fldChar w:fldCharType="separate"/>
    </w:r>
    <w:r w:rsidR="003E4302">
      <w:rPr>
        <w:noProof/>
        <w:color w:val="993366"/>
        <w:sz w:val="20"/>
        <w:szCs w:val="20"/>
      </w:rPr>
      <w:t>74</w:t>
    </w:r>
    <w:r>
      <w:rPr>
        <w:color w:val="9933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D1" w:rsidRDefault="004865D1">
      <w:r>
        <w:separator/>
      </w:r>
    </w:p>
  </w:footnote>
  <w:footnote w:type="continuationSeparator" w:id="0">
    <w:p w:rsidR="004865D1" w:rsidRDefault="004865D1">
      <w:r>
        <w:continuationSeparator/>
      </w:r>
    </w:p>
  </w:footnote>
  <w:footnote w:id="1">
    <w:p w:rsidR="00736C63" w:rsidRPr="0091501E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Максимальное допустимое число записей в одном запросе ограничено только возможностями </w:t>
      </w:r>
      <w:r>
        <w:t>MessageAdapter</w:t>
      </w:r>
      <w:r w:rsidRPr="0091501E">
        <w:rPr>
          <w:lang w:val="ru-RU"/>
        </w:rPr>
        <w:t xml:space="preserve"> — 4</w:t>
      </w:r>
      <w:r>
        <w:rPr>
          <w:lang w:val="ru-RU"/>
        </w:rPr>
        <w:t xml:space="preserve"> МБ на одно сообщение.</w:t>
      </w:r>
    </w:p>
  </w:footnote>
  <w:footnote w:id="2">
    <w:p w:rsidR="00736C63" w:rsidRPr="00705DAA" w:rsidRDefault="00736C63" w:rsidP="00D81C0E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Ответ собирается по логам </w:t>
      </w:r>
      <w:r>
        <w:t>IFXPPL</w:t>
      </w:r>
      <w:r w:rsidRPr="00172DD8">
        <w:t>H</w:t>
      </w:r>
      <w:r w:rsidRPr="006003F3">
        <w:t>P</w:t>
      </w:r>
      <w:r>
        <w:rPr>
          <w:lang w:val="ru-RU"/>
        </w:rPr>
        <w:t xml:space="preserve">, </w:t>
      </w:r>
      <w:r>
        <w:t>IFXPPLB</w:t>
      </w:r>
      <w:r w:rsidRPr="006003F3">
        <w:t>P</w:t>
      </w:r>
      <w:r w:rsidRPr="00705DAA">
        <w:rPr>
          <w:lang w:val="ru-RU"/>
        </w:rPr>
        <w:t>/</w:t>
      </w:r>
      <w:r>
        <w:t>IFXPPLM</w:t>
      </w:r>
      <w:r w:rsidRPr="006003F3">
        <w:t>P</w:t>
      </w:r>
      <w:r w:rsidRPr="00705DAA">
        <w:rPr>
          <w:lang w:val="ru-RU"/>
        </w:rPr>
        <w:t>.</w:t>
      </w:r>
    </w:p>
  </w:footnote>
  <w:footnote w:id="3">
    <w:p w:rsidR="00736C63" w:rsidRPr="00E5090E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П</w:t>
      </w:r>
      <w:r w:rsidRPr="000340E0">
        <w:rPr>
          <w:lang w:val="ru-RU"/>
        </w:rPr>
        <w:t>ровер</w:t>
      </w:r>
      <w:r>
        <w:rPr>
          <w:lang w:val="ru-RU"/>
        </w:rPr>
        <w:t>яется</w:t>
      </w:r>
      <w:r w:rsidRPr="000340E0">
        <w:rPr>
          <w:lang w:val="ru-RU"/>
        </w:rPr>
        <w:t xml:space="preserve"> по таблице </w:t>
      </w:r>
      <w:r>
        <w:t>IFXPPABP</w:t>
      </w:r>
      <w:r>
        <w:rPr>
          <w:lang w:val="ru-RU"/>
        </w:rPr>
        <w:t>.</w:t>
      </w:r>
    </w:p>
  </w:footnote>
  <w:footnote w:id="4">
    <w:p w:rsidR="00736C63" w:rsidRPr="000340E0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Таблица привязок ЦБ-счетов к счетам </w:t>
      </w:r>
      <w:r>
        <w:t>MIDAS</w:t>
      </w:r>
      <w:r w:rsidRPr="00052580">
        <w:rPr>
          <w:lang w:val="ru-RU"/>
        </w:rPr>
        <w:t xml:space="preserve"> — </w:t>
      </w:r>
      <w:r>
        <w:t>IMBCBADP</w:t>
      </w:r>
      <w:r>
        <w:rPr>
          <w:lang w:val="ru-RU"/>
        </w:rPr>
        <w:t xml:space="preserve">, к субсчетам — </w:t>
      </w:r>
      <w:r w:rsidRPr="00F23033">
        <w:rPr>
          <w:lang w:val="ru-RU"/>
        </w:rPr>
        <w:t>IMBCBHC</w:t>
      </w:r>
      <w:r>
        <w:t>P</w:t>
      </w:r>
      <w:r w:rsidRPr="00052580">
        <w:rPr>
          <w:lang w:val="ru-RU"/>
        </w:rPr>
        <w:t>.</w:t>
      </w:r>
    </w:p>
  </w:footnote>
  <w:footnote w:id="5">
    <w:p w:rsidR="00736C63" w:rsidRPr="000340E0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Тот факт, что счёт </w:t>
      </w:r>
      <w:r>
        <w:t>MIDAS</w:t>
      </w:r>
      <w:r w:rsidRPr="00897ACB">
        <w:rPr>
          <w:lang w:val="ru-RU"/>
        </w:rPr>
        <w:t xml:space="preserve"> </w:t>
      </w:r>
      <w:r>
        <w:rPr>
          <w:lang w:val="ru-RU"/>
        </w:rPr>
        <w:t xml:space="preserve">открыт, выражается условием </w:t>
      </w:r>
      <w:r>
        <w:t>ACCNTAB</w:t>
      </w:r>
      <w:r w:rsidRPr="00052580">
        <w:rPr>
          <w:lang w:val="ru-RU"/>
        </w:rPr>
        <w:t>.</w:t>
      </w:r>
      <w:r>
        <w:t>DACC</w:t>
      </w:r>
      <w:r w:rsidRPr="00052580">
        <w:rPr>
          <w:lang w:val="ru-RU"/>
        </w:rPr>
        <w:t xml:space="preserve"> = 0.</w:t>
      </w:r>
    </w:p>
  </w:footnote>
  <w:footnote w:id="6">
    <w:p w:rsidR="00736C63" w:rsidRPr="00897ACB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 w:rsidRPr="00897ACB">
        <w:rPr>
          <w:lang w:val="ru-RU"/>
        </w:rPr>
        <w:t xml:space="preserve"> </w:t>
      </w:r>
      <w:r>
        <w:rPr>
          <w:lang w:val="ru-RU"/>
        </w:rPr>
        <w:t>Это можно</w:t>
      </w:r>
      <w:r w:rsidRPr="00897ACB">
        <w:rPr>
          <w:lang w:val="ru-RU"/>
        </w:rPr>
        <w:t xml:space="preserve"> </w:t>
      </w:r>
      <w:r>
        <w:rPr>
          <w:lang w:val="ru-RU"/>
        </w:rPr>
        <w:t xml:space="preserve">определить по счёту </w:t>
      </w:r>
      <w:r>
        <w:t>MIDAS</w:t>
      </w:r>
      <w:r w:rsidRPr="00897ACB">
        <w:rPr>
          <w:lang w:val="ru-RU"/>
        </w:rPr>
        <w:t xml:space="preserve"> </w:t>
      </w:r>
      <w:r>
        <w:rPr>
          <w:lang w:val="ru-RU"/>
        </w:rPr>
        <w:t xml:space="preserve">по признаку </w:t>
      </w:r>
      <w:r>
        <w:t>ACCNTAB</w:t>
      </w:r>
      <w:r w:rsidRPr="00897ACB">
        <w:rPr>
          <w:lang w:val="ru-RU"/>
        </w:rPr>
        <w:t>.</w:t>
      </w:r>
      <w:r>
        <w:t>ATYP</w:t>
      </w:r>
      <w:r w:rsidRPr="00897ACB">
        <w:rPr>
          <w:lang w:val="ru-RU"/>
        </w:rPr>
        <w:t xml:space="preserve"> = '</w:t>
      </w:r>
      <w:r>
        <w:t>R</w:t>
      </w:r>
      <w:r w:rsidRPr="00897ACB">
        <w:rPr>
          <w:lang w:val="ru-RU"/>
        </w:rPr>
        <w:t>'.</w:t>
      </w:r>
    </w:p>
  </w:footnote>
  <w:footnote w:id="7">
    <w:p w:rsidR="00736C63" w:rsidRPr="002D2451" w:rsidRDefault="00736C63" w:rsidP="005A442B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Таким образом для валюты </w:t>
      </w:r>
      <w:r>
        <w:t>RUR</w:t>
      </w:r>
      <w:r w:rsidRPr="00EE4AAF">
        <w:rPr>
          <w:lang w:val="ru-RU"/>
        </w:rPr>
        <w:t xml:space="preserve"> </w:t>
      </w:r>
      <w:r>
        <w:rPr>
          <w:lang w:val="ru-RU"/>
        </w:rPr>
        <w:t xml:space="preserve">допустимы суммы вида </w:t>
      </w:r>
      <w:r w:rsidRPr="002D2451">
        <w:rPr>
          <w:lang w:val="ru-RU"/>
        </w:rPr>
        <w:t xml:space="preserve">100, 100.5, </w:t>
      </w:r>
      <w:r>
        <w:rPr>
          <w:lang w:val="ru-RU"/>
        </w:rPr>
        <w:t>100.55, 100.00, 100.</w:t>
      </w:r>
      <w:r w:rsidRPr="002D2451">
        <w:rPr>
          <w:lang w:val="ru-RU"/>
        </w:rPr>
        <w:t xml:space="preserve">500, </w:t>
      </w:r>
      <w:r>
        <w:rPr>
          <w:lang w:val="ru-RU"/>
        </w:rPr>
        <w:t>но не 100.501.</w:t>
      </w:r>
    </w:p>
  </w:footnote>
  <w:footnote w:id="8">
    <w:p w:rsidR="00736C63" w:rsidRPr="00DE761D" w:rsidRDefault="00736C63" w:rsidP="005A442B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Здесь и далее: под корректными датами подразумеваются даты в формате </w:t>
      </w:r>
      <w:r>
        <w:t>YYYYMMDD</w:t>
      </w:r>
      <w:r w:rsidRPr="00DE761D">
        <w:rPr>
          <w:lang w:val="ru-RU"/>
        </w:rPr>
        <w:t xml:space="preserve">, лежащие </w:t>
      </w:r>
      <w:r>
        <w:rPr>
          <w:lang w:val="ru-RU"/>
        </w:rPr>
        <w:t xml:space="preserve">в диапазоне от 1972-01-01 до </w:t>
      </w:r>
      <w:r w:rsidRPr="00EE4AAF">
        <w:rPr>
          <w:lang w:val="ru-RU" w:eastAsia="ru-RU"/>
        </w:rPr>
        <w:t>2245-10-14</w:t>
      </w:r>
      <w:r>
        <w:rPr>
          <w:lang w:val="ru-RU" w:eastAsia="ru-RU"/>
        </w:rPr>
        <w:t xml:space="preserve"> (максимальная допустимая дата в формате </w:t>
      </w:r>
      <w:r>
        <w:rPr>
          <w:lang w:eastAsia="ru-RU"/>
        </w:rPr>
        <w:t>MIDAS</w:t>
      </w:r>
      <w:r>
        <w:rPr>
          <w:lang w:val="ru-RU" w:eastAsia="ru-RU"/>
        </w:rPr>
        <w:t>)</w:t>
      </w:r>
      <w:r>
        <w:rPr>
          <w:lang w:val="ru-RU"/>
        </w:rPr>
        <w:t>.</w:t>
      </w:r>
    </w:p>
  </w:footnote>
  <w:footnote w:id="9">
    <w:p w:rsidR="00736C63" w:rsidRPr="00E5090E" w:rsidRDefault="00736C63" w:rsidP="00CB1B00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П</w:t>
      </w:r>
      <w:r w:rsidRPr="000340E0">
        <w:rPr>
          <w:lang w:val="ru-RU"/>
        </w:rPr>
        <w:t>ровер</w:t>
      </w:r>
      <w:r>
        <w:rPr>
          <w:lang w:val="ru-RU"/>
        </w:rPr>
        <w:t>яется</w:t>
      </w:r>
      <w:r w:rsidRPr="000340E0">
        <w:rPr>
          <w:lang w:val="ru-RU"/>
        </w:rPr>
        <w:t xml:space="preserve"> по таблице </w:t>
      </w:r>
      <w:r>
        <w:t>IFXPPA</w:t>
      </w:r>
      <w:r>
        <w:rPr>
          <w:lang w:val="ru-RU"/>
        </w:rPr>
        <w:t>M</w:t>
      </w:r>
      <w:r>
        <w:t>L</w:t>
      </w:r>
      <w:r>
        <w:rPr>
          <w:lang w:val="ru-RU"/>
        </w:rPr>
        <w:t>.</w:t>
      </w:r>
    </w:p>
  </w:footnote>
  <w:footnote w:id="10">
    <w:p w:rsidR="00736C63" w:rsidRPr="00897ACB" w:rsidDel="00736C63" w:rsidRDefault="00736C63" w:rsidP="00897ACB">
      <w:pPr>
        <w:pStyle w:val="af5"/>
        <w:rPr>
          <w:del w:id="438" w:author="Renat Ismagilov" w:date="2016-02-29T15:16:00Z"/>
          <w:lang w:val="ru-RU"/>
        </w:rPr>
      </w:pPr>
      <w:del w:id="439" w:author="Renat Ismagilov" w:date="2016-02-29T15:16:00Z">
        <w:r w:rsidDel="00736C63">
          <w:rPr>
            <w:rStyle w:val="aa"/>
          </w:rPr>
          <w:footnoteRef/>
        </w:r>
        <w:r w:rsidRPr="00897ACB" w:rsidDel="00736C63">
          <w:rPr>
            <w:lang w:val="ru-RU"/>
          </w:rPr>
          <w:delText xml:space="preserve"> </w:delText>
        </w:r>
        <w:r w:rsidDel="00736C63">
          <w:rPr>
            <w:lang w:val="ru-RU"/>
          </w:rPr>
          <w:delText>Это можно</w:delText>
        </w:r>
        <w:r w:rsidRPr="00897ACB" w:rsidDel="00736C63">
          <w:rPr>
            <w:lang w:val="ru-RU"/>
          </w:rPr>
          <w:delText xml:space="preserve"> </w:delText>
        </w:r>
        <w:r w:rsidDel="00736C63">
          <w:rPr>
            <w:lang w:val="ru-RU"/>
          </w:rPr>
          <w:delText xml:space="preserve">определить по счёту </w:delText>
        </w:r>
        <w:r w:rsidDel="00736C63">
          <w:delText>MIDAS</w:delText>
        </w:r>
        <w:r w:rsidRPr="00897ACB" w:rsidDel="00736C63">
          <w:rPr>
            <w:lang w:val="ru-RU"/>
          </w:rPr>
          <w:delText xml:space="preserve"> </w:delText>
        </w:r>
        <w:r w:rsidDel="00736C63">
          <w:rPr>
            <w:lang w:val="ru-RU"/>
          </w:rPr>
          <w:delText xml:space="preserve">по признаку </w:delText>
        </w:r>
        <w:r w:rsidDel="00736C63">
          <w:delText>ACCNTAB</w:delText>
        </w:r>
        <w:r w:rsidRPr="00897ACB" w:rsidDel="00736C63">
          <w:rPr>
            <w:lang w:val="ru-RU"/>
          </w:rPr>
          <w:delText>.</w:delText>
        </w:r>
        <w:r w:rsidDel="00736C63">
          <w:delText>ATYP</w:delText>
        </w:r>
        <w:r w:rsidRPr="00897ACB" w:rsidDel="00736C63">
          <w:rPr>
            <w:lang w:val="ru-RU"/>
          </w:rPr>
          <w:delText xml:space="preserve"> = '</w:delText>
        </w:r>
        <w:r w:rsidDel="00736C63">
          <w:delText>R</w:delText>
        </w:r>
        <w:r w:rsidRPr="00897ACB" w:rsidDel="00736C63">
          <w:rPr>
            <w:lang w:val="ru-RU"/>
          </w:rPr>
          <w:delText>'.</w:delText>
        </w:r>
      </w:del>
    </w:p>
  </w:footnote>
  <w:footnote w:id="11">
    <w:p w:rsidR="00736C63" w:rsidRPr="00052580" w:rsidRDefault="00736C63" w:rsidP="005A442B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Допустимость проверяется по справочнику </w:t>
      </w:r>
      <w:r>
        <w:t>SDDEPTPD</w:t>
      </w:r>
      <w:r w:rsidRPr="00052580">
        <w:rPr>
          <w:lang w:val="ru-RU"/>
        </w:rPr>
        <w:t>.</w:t>
      </w:r>
    </w:p>
  </w:footnote>
  <w:footnote w:id="12">
    <w:p w:rsidR="00736C63" w:rsidRPr="00052580" w:rsidRDefault="00736C63" w:rsidP="005A442B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Допустимость проверяется по справочнику </w:t>
      </w:r>
      <w:r>
        <w:t>SDPRFCPD</w:t>
      </w:r>
      <w:r w:rsidRPr="00052580">
        <w:rPr>
          <w:lang w:val="ru-RU"/>
        </w:rPr>
        <w:t>.</w:t>
      </w:r>
    </w:p>
  </w:footnote>
  <w:footnote w:id="13">
    <w:p w:rsidR="00736C63" w:rsidRPr="00052580" w:rsidRDefault="00736C63" w:rsidP="005A442B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Допустимость проверяется по справочнику </w:t>
      </w:r>
      <w:r>
        <w:t>SDBOOKPD</w:t>
      </w:r>
      <w:r w:rsidRPr="00052580">
        <w:rPr>
          <w:lang w:val="ru-RU"/>
        </w:rPr>
        <w:t>.</w:t>
      </w:r>
    </w:p>
  </w:footnote>
  <w:footnote w:id="14">
    <w:p w:rsidR="00736C63" w:rsidRPr="00052580" w:rsidRDefault="00736C63" w:rsidP="005A442B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Допустимость проверяется по справочнику </w:t>
      </w:r>
      <w:r w:rsidRPr="00052580">
        <w:rPr>
          <w:lang w:val="ru-RU"/>
        </w:rPr>
        <w:t>SDRETRPD</w:t>
      </w:r>
      <w:r>
        <w:rPr>
          <w:lang w:val="ru-RU"/>
        </w:rPr>
        <w:t xml:space="preserve"> с учётом признака «дебет/кредит».</w:t>
      </w:r>
    </w:p>
  </w:footnote>
  <w:footnote w:id="15">
    <w:p w:rsidR="00736C63" w:rsidRPr="00883AF4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Максимальное допустимое удаление даты валютирование в будущее хранится в поле </w:t>
      </w:r>
      <w:r>
        <w:t>SDRETLPD</w:t>
      </w:r>
      <w:r w:rsidRPr="00883AF4">
        <w:rPr>
          <w:lang w:val="ru-RU"/>
        </w:rPr>
        <w:t>.BMNDFV</w:t>
      </w:r>
      <w:r>
        <w:rPr>
          <w:lang w:val="ru-RU"/>
        </w:rPr>
        <w:t xml:space="preserve">; в прошлое — в поле </w:t>
      </w:r>
      <w:r>
        <w:t>SDBANKPD</w:t>
      </w:r>
      <w:r w:rsidRPr="00883AF4">
        <w:rPr>
          <w:lang w:val="ru-RU"/>
        </w:rPr>
        <w:t>.BJBVPD</w:t>
      </w:r>
      <w:r>
        <w:rPr>
          <w:lang w:val="ru-RU"/>
        </w:rPr>
        <w:t>.</w:t>
      </w:r>
    </w:p>
  </w:footnote>
  <w:footnote w:id="16">
    <w:p w:rsidR="00736C63" w:rsidRPr="00DE50A5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 w:rsidRPr="004D1F42">
        <w:rPr>
          <w:lang w:val="ru-RU"/>
        </w:rPr>
        <w:t xml:space="preserve"> Максимальная допустимая дата </w:t>
      </w:r>
      <w:r w:rsidRPr="00DE50A5">
        <w:t>MIDAS</w:t>
      </w:r>
      <w:r w:rsidRPr="004D1F42">
        <w:rPr>
          <w:lang w:val="ru-RU"/>
        </w:rPr>
        <w:t>.</w:t>
      </w:r>
    </w:p>
  </w:footnote>
  <w:footnote w:id="17">
    <w:p w:rsidR="00736C63" w:rsidRPr="0039127A" w:rsidRDefault="00736C63" w:rsidP="00AB5188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Проджект вводится в последнюю очередь, чтобы минимизировать риск появления "лишних" операций (по которым был </w:t>
      </w:r>
      <w:r>
        <w:t>rollback</w:t>
      </w:r>
      <w:r>
        <w:rPr>
          <w:lang w:val="ru-RU"/>
        </w:rPr>
        <w:t xml:space="preserve">) в </w:t>
      </w:r>
      <w:r>
        <w:t>intraday</w:t>
      </w:r>
      <w:r w:rsidRPr="0039127A">
        <w:rPr>
          <w:lang w:val="ru-RU"/>
        </w:rPr>
        <w:t>-</w:t>
      </w:r>
      <w:r>
        <w:rPr>
          <w:lang w:val="ru-RU"/>
        </w:rPr>
        <w:t>выписке</w:t>
      </w:r>
      <w:r w:rsidRPr="0039127A">
        <w:rPr>
          <w:lang w:val="ru-RU"/>
        </w:rPr>
        <w:t>.</w:t>
      </w:r>
    </w:p>
  </w:footnote>
  <w:footnote w:id="18">
    <w:p w:rsidR="00736C63" w:rsidRPr="001F3EE6" w:rsidRDefault="00736C63" w:rsidP="00FE596C">
      <w:pPr>
        <w:pStyle w:val="af5"/>
        <w:rPr>
          <w:lang w:val="ru-RU"/>
        </w:rPr>
      </w:pPr>
      <w:r>
        <w:rPr>
          <w:rStyle w:val="aa"/>
        </w:rPr>
        <w:footnoteRef/>
      </w:r>
      <w:r w:rsidRPr="001F3EE6">
        <w:rPr>
          <w:lang w:val="ru-RU"/>
        </w:rPr>
        <w:t xml:space="preserve"> </w:t>
      </w:r>
      <w:r>
        <w:rPr>
          <w:lang w:val="ru-RU"/>
        </w:rPr>
        <w:t>Здесь и в следующем пункте: остаток по счёту рассчитывается так же</w:t>
      </w:r>
      <w:r w:rsidRPr="001F3EE6">
        <w:rPr>
          <w:lang w:val="ru-RU"/>
        </w:rPr>
        <w:t>,</w:t>
      </w:r>
      <w:r>
        <w:rPr>
          <w:lang w:val="ru-RU"/>
        </w:rPr>
        <w:t xml:space="preserve"> как и в пункте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_Ref407279052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5.2.5</w:t>
      </w:r>
      <w:r>
        <w:rPr>
          <w:lang w:val="ru-RU"/>
        </w:rPr>
        <w:fldChar w:fldCharType="end"/>
      </w:r>
      <w:r>
        <w:rPr>
          <w:lang w:val="ru-RU"/>
        </w:rPr>
        <w:t>.</w:t>
      </w:r>
    </w:p>
  </w:footnote>
  <w:footnote w:id="19">
    <w:p w:rsidR="00736C63" w:rsidRPr="0084787D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 xml:space="preserve"> Это можно сделать по счёту ЦБ второго порядка по таблице </w:t>
      </w:r>
      <w:r>
        <w:t>IMBCBAPP</w:t>
      </w:r>
      <w:r w:rsidRPr="0084787D">
        <w:rPr>
          <w:lang w:val="ru-RU"/>
        </w:rPr>
        <w:t>.</w:t>
      </w:r>
    </w:p>
  </w:footnote>
  <w:footnote w:id="20">
    <w:p w:rsidR="00736C63" w:rsidRPr="00C112F6" w:rsidRDefault="00736C63" w:rsidP="0084787D">
      <w:pPr>
        <w:pStyle w:val="af5"/>
        <w:rPr>
          <w:lang w:val="ru-RU"/>
        </w:rPr>
      </w:pPr>
      <w:r>
        <w:rPr>
          <w:rStyle w:val="aa"/>
        </w:rPr>
        <w:footnoteRef/>
      </w:r>
      <w:r w:rsidRPr="00C112F6">
        <w:rPr>
          <w:lang w:val="ru-RU"/>
        </w:rPr>
        <w:t xml:space="preserve"> </w:t>
      </w:r>
      <w:r>
        <w:rPr>
          <w:lang w:val="ru-RU"/>
        </w:rPr>
        <w:t>Следует иметь в виду, что лимит овердрафта устанавливается не в "копейках", а в целых единицах валюты.</w:t>
      </w:r>
    </w:p>
  </w:footnote>
  <w:footnote w:id="21">
    <w:p w:rsidR="00736C63" w:rsidRPr="007868B7" w:rsidRDefault="00736C63" w:rsidP="002E694D">
      <w:pPr>
        <w:ind w:left="576"/>
        <w:rPr>
          <w:sz w:val="16"/>
          <w:szCs w:val="16"/>
          <w:lang w:val="ru-RU"/>
        </w:rPr>
      </w:pPr>
      <w:r w:rsidRPr="007868B7">
        <w:rPr>
          <w:rStyle w:val="aa"/>
          <w:sz w:val="16"/>
          <w:szCs w:val="16"/>
        </w:rPr>
        <w:footnoteRef/>
      </w:r>
      <w:r w:rsidRPr="007868B7">
        <w:rPr>
          <w:sz w:val="16"/>
          <w:szCs w:val="16"/>
          <w:lang w:val="ru-RU"/>
        </w:rPr>
        <w:t xml:space="preserve"> Поскольку у </w:t>
      </w:r>
      <w:r w:rsidRPr="007868B7">
        <w:rPr>
          <w:sz w:val="16"/>
          <w:szCs w:val="16"/>
        </w:rPr>
        <w:t>IFXPPAMP</w:t>
      </w:r>
      <w:r w:rsidRPr="007868B7">
        <w:rPr>
          <w:sz w:val="16"/>
          <w:szCs w:val="16"/>
          <w:lang w:val="ru-RU"/>
        </w:rPr>
        <w:t xml:space="preserve"> нет ключа по данному полю, предполагается пользоваться логическим </w:t>
      </w:r>
      <w:r w:rsidRPr="007868B7">
        <w:rPr>
          <w:sz w:val="16"/>
          <w:szCs w:val="16"/>
        </w:rPr>
        <w:t>IFXPPAML</w:t>
      </w:r>
      <w:r w:rsidRPr="007868B7">
        <w:rPr>
          <w:sz w:val="16"/>
          <w:szCs w:val="16"/>
          <w:lang w:val="ru-RU"/>
        </w:rPr>
        <w:t xml:space="preserve">, </w:t>
      </w:r>
      <w:r w:rsidRPr="007868B7">
        <w:rPr>
          <w:sz w:val="16"/>
          <w:szCs w:val="16"/>
        </w:rPr>
        <w:t>c</w:t>
      </w:r>
      <w:r w:rsidRPr="007868B7">
        <w:rPr>
          <w:sz w:val="16"/>
          <w:szCs w:val="16"/>
          <w:lang w:val="ru-RU"/>
        </w:rPr>
        <w:t xml:space="preserve"> ключом по </w:t>
      </w:r>
      <w:r w:rsidRPr="007868B7">
        <w:rPr>
          <w:sz w:val="16"/>
          <w:szCs w:val="16"/>
        </w:rPr>
        <w:t>AM</w:t>
      </w:r>
      <w:r w:rsidRPr="007868B7">
        <w:rPr>
          <w:sz w:val="16"/>
          <w:szCs w:val="16"/>
          <w:lang w:val="ru-RU"/>
        </w:rPr>
        <w:t xml:space="preserve">MVMSRC, </w:t>
      </w:r>
      <w:r w:rsidRPr="007868B7">
        <w:rPr>
          <w:sz w:val="16"/>
          <w:szCs w:val="16"/>
        </w:rPr>
        <w:t>A</w:t>
      </w:r>
      <w:r w:rsidRPr="007868B7">
        <w:rPr>
          <w:sz w:val="16"/>
          <w:szCs w:val="16"/>
          <w:lang w:val="ru-RU"/>
        </w:rPr>
        <w:t xml:space="preserve">MMVMID, значения ключа вычитывать по </w:t>
      </w:r>
      <w:r w:rsidRPr="007868B7">
        <w:rPr>
          <w:sz w:val="16"/>
          <w:szCs w:val="16"/>
        </w:rPr>
        <w:t>AMLHID</w:t>
      </w:r>
      <w:r w:rsidRPr="007868B7">
        <w:rPr>
          <w:sz w:val="16"/>
          <w:szCs w:val="16"/>
          <w:lang w:val="ru-RU"/>
        </w:rPr>
        <w:t xml:space="preserve"> из </w:t>
      </w:r>
      <w:r w:rsidRPr="007868B7">
        <w:rPr>
          <w:sz w:val="16"/>
          <w:szCs w:val="16"/>
        </w:rPr>
        <w:t>IFXPPLMP</w:t>
      </w:r>
      <w:r w:rsidRPr="007868B7">
        <w:rPr>
          <w:sz w:val="16"/>
          <w:szCs w:val="16"/>
          <w:lang w:val="ru-RU"/>
        </w:rPr>
        <w:t xml:space="preserve">. </w:t>
      </w:r>
    </w:p>
    <w:p w:rsidR="00736C63" w:rsidRPr="00FC57E8" w:rsidRDefault="00736C63" w:rsidP="002E694D">
      <w:pPr>
        <w:pStyle w:val="af5"/>
        <w:rPr>
          <w:lang w:val="ru-RU"/>
        </w:rPr>
      </w:pPr>
    </w:p>
  </w:footnote>
  <w:footnote w:id="22">
    <w:p w:rsidR="00736C63" w:rsidRPr="00C1364D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Это поле является информационным и никак не используется.</w:t>
      </w:r>
    </w:p>
  </w:footnote>
  <w:footnote w:id="23">
    <w:p w:rsidR="00736C63" w:rsidRPr="000A4460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Обязательно для дебетовых движений</w:t>
      </w:r>
    </w:p>
  </w:footnote>
  <w:footnote w:id="24">
    <w:p w:rsidR="00736C63" w:rsidRPr="0004053B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Это поле является информационным и никак не используется.</w:t>
      </w:r>
    </w:p>
  </w:footnote>
  <w:footnote w:id="25">
    <w:p w:rsidR="00736C63" w:rsidRPr="000A4460" w:rsidRDefault="00736C63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Это поле является информационным и никак не используется.</w:t>
      </w:r>
    </w:p>
  </w:footnote>
  <w:footnote w:id="26">
    <w:p w:rsidR="00736C63" w:rsidRPr="00C1364D" w:rsidRDefault="00736C63" w:rsidP="00666EF4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Это поле является информационным и никак не используется.</w:t>
      </w:r>
    </w:p>
  </w:footnote>
  <w:footnote w:id="27">
    <w:p w:rsidR="00736C63" w:rsidRPr="000A4460" w:rsidRDefault="00736C63" w:rsidP="00666EF4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Обязательно для дебетовых движений</w:t>
      </w:r>
    </w:p>
  </w:footnote>
  <w:footnote w:id="28">
    <w:p w:rsidR="00736C63" w:rsidRPr="0004053B" w:rsidRDefault="00736C63" w:rsidP="00666EF4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Это поле является информационным и никак не используется.</w:t>
      </w:r>
    </w:p>
  </w:footnote>
  <w:footnote w:id="29">
    <w:p w:rsidR="00736C63" w:rsidRPr="000A4460" w:rsidRDefault="00736C63" w:rsidP="00666EF4">
      <w:pPr>
        <w:pStyle w:val="af5"/>
        <w:rPr>
          <w:lang w:val="ru-RU"/>
        </w:rPr>
      </w:pPr>
      <w:r>
        <w:rPr>
          <w:rStyle w:val="aa"/>
        </w:rPr>
        <w:footnoteRef/>
      </w:r>
      <w:r>
        <w:rPr>
          <w:lang w:val="ru-RU"/>
        </w:rPr>
        <w:t>Это поле является информационным и никак не используется.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C63" w:rsidRDefault="00736C63" w:rsidP="00DE50A5">
    <w:pPr>
      <w:pStyle w:val="a5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9648"/>
    </w:tblGrid>
    <w:tr w:rsidR="00736C63" w:rsidTr="0013608C">
      <w:trPr>
        <w:cantSplit/>
      </w:trPr>
      <w:tc>
        <w:tcPr>
          <w:tcW w:w="9648" w:type="dxa"/>
        </w:tcPr>
        <w:p w:rsidR="00736C63" w:rsidRDefault="00736C63" w:rsidP="0013608C">
          <w:pPr>
            <w:rPr>
              <w:b/>
              <w:bCs/>
              <w:lang w:val="ru-RU"/>
            </w:rPr>
          </w:pPr>
          <w:r>
            <w:rPr>
              <w:b/>
              <w:bCs/>
              <w:noProof/>
              <w:lang w:val="ru-RU" w:eastAsia="ru-RU"/>
            </w:rPr>
            <w:drawing>
              <wp:inline distT="0" distB="0" distL="0" distR="0">
                <wp:extent cx="1518920" cy="286385"/>
                <wp:effectExtent l="19050" t="0" r="5080" b="0"/>
                <wp:docPr id="1" name="Picture 1" descr="logo_UC_ver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_ver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892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  <w:noProof/>
              <w:lang w:val="ru-RU" w:eastAsia="ru-RU"/>
            </w:rPr>
            <w:drawing>
              <wp:inline distT="0" distB="0" distL="0" distR="0">
                <wp:extent cx="1685925" cy="246380"/>
                <wp:effectExtent l="19050" t="0" r="9525" b="0"/>
                <wp:docPr id="2" name="Picture 2" descr="clip_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lip_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36C63" w:rsidRPr="0013608C" w:rsidRDefault="00736C63" w:rsidP="0013608C">
          <w:pPr>
            <w:rPr>
              <w:b/>
              <w:bCs/>
              <w:sz w:val="16"/>
              <w:szCs w:val="16"/>
              <w:lang w:val="ru-RU"/>
            </w:rPr>
          </w:pPr>
        </w:p>
        <w:p w:rsidR="00736C63" w:rsidRPr="00BC2876" w:rsidRDefault="00736C63" w:rsidP="00805C7B">
          <w:pPr>
            <w:tabs>
              <w:tab w:val="left" w:pos="3828"/>
            </w:tabs>
            <w:spacing w:before="200"/>
            <w:rPr>
              <w:rFonts w:cs="Arial"/>
              <w:b/>
              <w:bCs/>
              <w:caps/>
              <w:color w:val="808080"/>
              <w:sz w:val="20"/>
              <w:lang w:val="ru-RU"/>
            </w:rPr>
          </w:pPr>
          <w:r>
            <w:rPr>
              <w:b/>
              <w:bCs/>
              <w:noProof/>
              <w:lang w:val="ru-RU" w:eastAsia="ru-RU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-1716736</wp:posOffset>
                </wp:positionH>
                <wp:positionV relativeFrom="paragraph">
                  <wp:posOffset>-2650</wp:posOffset>
                </wp:positionV>
                <wp:extent cx="1603016" cy="429370"/>
                <wp:effectExtent l="19050" t="0" r="0" b="0"/>
                <wp:wrapSquare wrapText="bothSides"/>
                <wp:docPr id="3" name="Picture 3" descr="cinime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nime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016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  <w:lang w:val="ru-RU"/>
            </w:rPr>
            <w:t>СИНИМЕКС</w:t>
          </w:r>
        </w:p>
      </w:tc>
    </w:tr>
  </w:tbl>
  <w:p w:rsidR="00736C63" w:rsidRDefault="00736C63" w:rsidP="00444566">
    <w:pPr>
      <w:pStyle w:val="a5"/>
      <w:spacing w:after="9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C63" w:rsidRDefault="00736C63" w:rsidP="00DE50A5">
    <w:pPr>
      <w:pStyle w:val="a5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D1193"/>
    <w:multiLevelType w:val="multilevel"/>
    <w:tmpl w:val="4A5C22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836"/>
        </w:tabs>
        <w:ind w:left="18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5C16FC"/>
    <w:multiLevelType w:val="hybridMultilevel"/>
    <w:tmpl w:val="0D3E56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519A2"/>
    <w:multiLevelType w:val="multilevel"/>
    <w:tmpl w:val="30767098"/>
    <w:lvl w:ilvl="0">
      <w:start w:val="1"/>
      <w:numFmt w:val="upperRoman"/>
      <w:lvlText w:val="Приложение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Appendixlevel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EE72D43"/>
    <w:multiLevelType w:val="multilevel"/>
    <w:tmpl w:val="7A0EC81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69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C693948"/>
    <w:multiLevelType w:val="hybridMultilevel"/>
    <w:tmpl w:val="672A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400B0"/>
    <w:multiLevelType w:val="hybridMultilevel"/>
    <w:tmpl w:val="FC1ED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E2B70"/>
    <w:multiLevelType w:val="hybridMultilevel"/>
    <w:tmpl w:val="64B27446"/>
    <w:lvl w:ilvl="0" w:tplc="3FC6FF14">
      <w:start w:val="1"/>
      <w:numFmt w:val="upperRoman"/>
      <w:pStyle w:val="Appendixlevel1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63020"/>
    <w:multiLevelType w:val="hybridMultilevel"/>
    <w:tmpl w:val="283035B4"/>
    <w:lvl w:ilvl="0" w:tplc="8592B2EA">
      <w:start w:val="1"/>
      <w:numFmt w:val="bullet"/>
      <w:pStyle w:val="BulletLis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03"/>
    <w:rsid w:val="000000BA"/>
    <w:rsid w:val="00000726"/>
    <w:rsid w:val="0000186D"/>
    <w:rsid w:val="00001974"/>
    <w:rsid w:val="00002D18"/>
    <w:rsid w:val="0000354D"/>
    <w:rsid w:val="000039C3"/>
    <w:rsid w:val="00004360"/>
    <w:rsid w:val="00004793"/>
    <w:rsid w:val="00004A68"/>
    <w:rsid w:val="000052C5"/>
    <w:rsid w:val="00005ADE"/>
    <w:rsid w:val="000060CA"/>
    <w:rsid w:val="0000620A"/>
    <w:rsid w:val="00006706"/>
    <w:rsid w:val="00006735"/>
    <w:rsid w:val="00006D41"/>
    <w:rsid w:val="00007150"/>
    <w:rsid w:val="000071A7"/>
    <w:rsid w:val="000077B6"/>
    <w:rsid w:val="000078C3"/>
    <w:rsid w:val="00007961"/>
    <w:rsid w:val="0001015E"/>
    <w:rsid w:val="0001062C"/>
    <w:rsid w:val="000106A4"/>
    <w:rsid w:val="00010715"/>
    <w:rsid w:val="00011D3D"/>
    <w:rsid w:val="000126E0"/>
    <w:rsid w:val="00012CFF"/>
    <w:rsid w:val="000137B7"/>
    <w:rsid w:val="000138E0"/>
    <w:rsid w:val="00013D03"/>
    <w:rsid w:val="00014485"/>
    <w:rsid w:val="00014760"/>
    <w:rsid w:val="00014ADF"/>
    <w:rsid w:val="00014C0A"/>
    <w:rsid w:val="000153B6"/>
    <w:rsid w:val="00015B8B"/>
    <w:rsid w:val="00016493"/>
    <w:rsid w:val="00016600"/>
    <w:rsid w:val="000176E5"/>
    <w:rsid w:val="000209A6"/>
    <w:rsid w:val="0002100E"/>
    <w:rsid w:val="00021571"/>
    <w:rsid w:val="000218CE"/>
    <w:rsid w:val="00021C5C"/>
    <w:rsid w:val="00021FE7"/>
    <w:rsid w:val="000223BF"/>
    <w:rsid w:val="00022A7F"/>
    <w:rsid w:val="000231CA"/>
    <w:rsid w:val="00023B17"/>
    <w:rsid w:val="00023F16"/>
    <w:rsid w:val="00024339"/>
    <w:rsid w:val="000251FD"/>
    <w:rsid w:val="00025222"/>
    <w:rsid w:val="00025ECE"/>
    <w:rsid w:val="000263E8"/>
    <w:rsid w:val="00026427"/>
    <w:rsid w:val="000266F1"/>
    <w:rsid w:val="0002794D"/>
    <w:rsid w:val="0003010E"/>
    <w:rsid w:val="00030319"/>
    <w:rsid w:val="0003059A"/>
    <w:rsid w:val="00030A13"/>
    <w:rsid w:val="00031444"/>
    <w:rsid w:val="00032854"/>
    <w:rsid w:val="000340E0"/>
    <w:rsid w:val="000341DF"/>
    <w:rsid w:val="00035088"/>
    <w:rsid w:val="00035DDB"/>
    <w:rsid w:val="00035F4D"/>
    <w:rsid w:val="000363C2"/>
    <w:rsid w:val="000364F2"/>
    <w:rsid w:val="000370EC"/>
    <w:rsid w:val="0003736E"/>
    <w:rsid w:val="000373B5"/>
    <w:rsid w:val="0004053B"/>
    <w:rsid w:val="000408D7"/>
    <w:rsid w:val="000409A9"/>
    <w:rsid w:val="00040B95"/>
    <w:rsid w:val="00040C7B"/>
    <w:rsid w:val="00041296"/>
    <w:rsid w:val="000413CF"/>
    <w:rsid w:val="000425B4"/>
    <w:rsid w:val="0004298D"/>
    <w:rsid w:val="00042CF9"/>
    <w:rsid w:val="00043AE9"/>
    <w:rsid w:val="000441D0"/>
    <w:rsid w:val="00044C88"/>
    <w:rsid w:val="00044DD5"/>
    <w:rsid w:val="000450AF"/>
    <w:rsid w:val="0004563A"/>
    <w:rsid w:val="000458E0"/>
    <w:rsid w:val="00045A26"/>
    <w:rsid w:val="00046682"/>
    <w:rsid w:val="00047584"/>
    <w:rsid w:val="000478BA"/>
    <w:rsid w:val="00047F91"/>
    <w:rsid w:val="000501A2"/>
    <w:rsid w:val="0005070F"/>
    <w:rsid w:val="00050B13"/>
    <w:rsid w:val="00051493"/>
    <w:rsid w:val="000515E1"/>
    <w:rsid w:val="00051F1C"/>
    <w:rsid w:val="00052580"/>
    <w:rsid w:val="00053858"/>
    <w:rsid w:val="00053937"/>
    <w:rsid w:val="00053D25"/>
    <w:rsid w:val="000548A1"/>
    <w:rsid w:val="0005495F"/>
    <w:rsid w:val="00055F1D"/>
    <w:rsid w:val="0005655D"/>
    <w:rsid w:val="00057136"/>
    <w:rsid w:val="0005765F"/>
    <w:rsid w:val="000610C0"/>
    <w:rsid w:val="000614B2"/>
    <w:rsid w:val="000617CC"/>
    <w:rsid w:val="00061EF9"/>
    <w:rsid w:val="000623B4"/>
    <w:rsid w:val="00062664"/>
    <w:rsid w:val="00063205"/>
    <w:rsid w:val="00063627"/>
    <w:rsid w:val="00063A5A"/>
    <w:rsid w:val="00064DB5"/>
    <w:rsid w:val="00065250"/>
    <w:rsid w:val="000652A2"/>
    <w:rsid w:val="00065CB4"/>
    <w:rsid w:val="00065E48"/>
    <w:rsid w:val="00066C8E"/>
    <w:rsid w:val="00066E58"/>
    <w:rsid w:val="000706EB"/>
    <w:rsid w:val="00071210"/>
    <w:rsid w:val="00072473"/>
    <w:rsid w:val="00072FF2"/>
    <w:rsid w:val="00073C16"/>
    <w:rsid w:val="00074098"/>
    <w:rsid w:val="0007470F"/>
    <w:rsid w:val="00074FED"/>
    <w:rsid w:val="00075266"/>
    <w:rsid w:val="0007560B"/>
    <w:rsid w:val="000764A5"/>
    <w:rsid w:val="000778E2"/>
    <w:rsid w:val="00077F53"/>
    <w:rsid w:val="00080892"/>
    <w:rsid w:val="00080E0E"/>
    <w:rsid w:val="00081198"/>
    <w:rsid w:val="000824BF"/>
    <w:rsid w:val="000827AE"/>
    <w:rsid w:val="00082D2E"/>
    <w:rsid w:val="0008393C"/>
    <w:rsid w:val="0008470A"/>
    <w:rsid w:val="00084744"/>
    <w:rsid w:val="00084773"/>
    <w:rsid w:val="00084ACE"/>
    <w:rsid w:val="00084B70"/>
    <w:rsid w:val="00084F45"/>
    <w:rsid w:val="00085261"/>
    <w:rsid w:val="00085B4F"/>
    <w:rsid w:val="00086D05"/>
    <w:rsid w:val="00086D60"/>
    <w:rsid w:val="00090993"/>
    <w:rsid w:val="000909E9"/>
    <w:rsid w:val="00090F4A"/>
    <w:rsid w:val="0009151D"/>
    <w:rsid w:val="00091D17"/>
    <w:rsid w:val="000926CD"/>
    <w:rsid w:val="00092A3B"/>
    <w:rsid w:val="00092DCA"/>
    <w:rsid w:val="00093442"/>
    <w:rsid w:val="00093EBC"/>
    <w:rsid w:val="000942A4"/>
    <w:rsid w:val="00094993"/>
    <w:rsid w:val="00094D8B"/>
    <w:rsid w:val="000961A9"/>
    <w:rsid w:val="00096EDC"/>
    <w:rsid w:val="00097849"/>
    <w:rsid w:val="00097BD6"/>
    <w:rsid w:val="000A00D6"/>
    <w:rsid w:val="000A043E"/>
    <w:rsid w:val="000A157D"/>
    <w:rsid w:val="000A1A43"/>
    <w:rsid w:val="000A1B38"/>
    <w:rsid w:val="000A1D09"/>
    <w:rsid w:val="000A27D2"/>
    <w:rsid w:val="000A2AD8"/>
    <w:rsid w:val="000A2B28"/>
    <w:rsid w:val="000A3477"/>
    <w:rsid w:val="000A3CC8"/>
    <w:rsid w:val="000A4460"/>
    <w:rsid w:val="000A536B"/>
    <w:rsid w:val="000A5731"/>
    <w:rsid w:val="000A5A8B"/>
    <w:rsid w:val="000A5CCD"/>
    <w:rsid w:val="000A5E0C"/>
    <w:rsid w:val="000A697C"/>
    <w:rsid w:val="000A71B5"/>
    <w:rsid w:val="000A7562"/>
    <w:rsid w:val="000A7CB6"/>
    <w:rsid w:val="000B039F"/>
    <w:rsid w:val="000B04AD"/>
    <w:rsid w:val="000B19BF"/>
    <w:rsid w:val="000B27A4"/>
    <w:rsid w:val="000B2A3B"/>
    <w:rsid w:val="000B2AAA"/>
    <w:rsid w:val="000B33DF"/>
    <w:rsid w:val="000B35C3"/>
    <w:rsid w:val="000B41B8"/>
    <w:rsid w:val="000B4392"/>
    <w:rsid w:val="000B455A"/>
    <w:rsid w:val="000B48A3"/>
    <w:rsid w:val="000B59DD"/>
    <w:rsid w:val="000B633C"/>
    <w:rsid w:val="000B63B3"/>
    <w:rsid w:val="000B6461"/>
    <w:rsid w:val="000B6FFD"/>
    <w:rsid w:val="000B7944"/>
    <w:rsid w:val="000B7D14"/>
    <w:rsid w:val="000C0269"/>
    <w:rsid w:val="000C0D1B"/>
    <w:rsid w:val="000C1969"/>
    <w:rsid w:val="000C20FD"/>
    <w:rsid w:val="000C23D4"/>
    <w:rsid w:val="000C2BFB"/>
    <w:rsid w:val="000C34C4"/>
    <w:rsid w:val="000C3B6C"/>
    <w:rsid w:val="000C4255"/>
    <w:rsid w:val="000C63AA"/>
    <w:rsid w:val="000C6790"/>
    <w:rsid w:val="000C6CDD"/>
    <w:rsid w:val="000D0FE4"/>
    <w:rsid w:val="000D11FE"/>
    <w:rsid w:val="000D1260"/>
    <w:rsid w:val="000D1628"/>
    <w:rsid w:val="000D1737"/>
    <w:rsid w:val="000D2FC2"/>
    <w:rsid w:val="000D4331"/>
    <w:rsid w:val="000D4400"/>
    <w:rsid w:val="000D4E78"/>
    <w:rsid w:val="000D4F6F"/>
    <w:rsid w:val="000D4F96"/>
    <w:rsid w:val="000D519F"/>
    <w:rsid w:val="000D540C"/>
    <w:rsid w:val="000D59A1"/>
    <w:rsid w:val="000D5E3D"/>
    <w:rsid w:val="000D6145"/>
    <w:rsid w:val="000D719F"/>
    <w:rsid w:val="000D78E6"/>
    <w:rsid w:val="000E0048"/>
    <w:rsid w:val="000E0D66"/>
    <w:rsid w:val="000E0DC6"/>
    <w:rsid w:val="000E1FD7"/>
    <w:rsid w:val="000E2DDA"/>
    <w:rsid w:val="000E33A5"/>
    <w:rsid w:val="000E4998"/>
    <w:rsid w:val="000E4EB2"/>
    <w:rsid w:val="000E62B9"/>
    <w:rsid w:val="000E64F8"/>
    <w:rsid w:val="000E6966"/>
    <w:rsid w:val="000E6D20"/>
    <w:rsid w:val="000E7736"/>
    <w:rsid w:val="000E7A9E"/>
    <w:rsid w:val="000E7EC0"/>
    <w:rsid w:val="000F00DC"/>
    <w:rsid w:val="000F13A9"/>
    <w:rsid w:val="000F185E"/>
    <w:rsid w:val="000F1D33"/>
    <w:rsid w:val="000F207C"/>
    <w:rsid w:val="000F223E"/>
    <w:rsid w:val="000F37D0"/>
    <w:rsid w:val="000F4551"/>
    <w:rsid w:val="000F4CA0"/>
    <w:rsid w:val="000F60F4"/>
    <w:rsid w:val="000F617E"/>
    <w:rsid w:val="000F620F"/>
    <w:rsid w:val="000F6609"/>
    <w:rsid w:val="000F667C"/>
    <w:rsid w:val="000F6F61"/>
    <w:rsid w:val="000F74BB"/>
    <w:rsid w:val="000F77B3"/>
    <w:rsid w:val="000F7C4F"/>
    <w:rsid w:val="001001F3"/>
    <w:rsid w:val="00100441"/>
    <w:rsid w:val="001007F1"/>
    <w:rsid w:val="001008B0"/>
    <w:rsid w:val="00100B54"/>
    <w:rsid w:val="00101AEE"/>
    <w:rsid w:val="00101E40"/>
    <w:rsid w:val="00102143"/>
    <w:rsid w:val="0010290C"/>
    <w:rsid w:val="001030BE"/>
    <w:rsid w:val="00103E20"/>
    <w:rsid w:val="00103EBD"/>
    <w:rsid w:val="00104178"/>
    <w:rsid w:val="00104B52"/>
    <w:rsid w:val="00104F2B"/>
    <w:rsid w:val="00105F50"/>
    <w:rsid w:val="00106428"/>
    <w:rsid w:val="00106608"/>
    <w:rsid w:val="00106852"/>
    <w:rsid w:val="00110140"/>
    <w:rsid w:val="00111272"/>
    <w:rsid w:val="00111474"/>
    <w:rsid w:val="00111482"/>
    <w:rsid w:val="0011156B"/>
    <w:rsid w:val="00111795"/>
    <w:rsid w:val="00111FAC"/>
    <w:rsid w:val="00112C3E"/>
    <w:rsid w:val="00113BDA"/>
    <w:rsid w:val="001141F5"/>
    <w:rsid w:val="001143C0"/>
    <w:rsid w:val="00114830"/>
    <w:rsid w:val="00114ACD"/>
    <w:rsid w:val="00114EB2"/>
    <w:rsid w:val="00115A63"/>
    <w:rsid w:val="00115DCC"/>
    <w:rsid w:val="00116E5D"/>
    <w:rsid w:val="0011729E"/>
    <w:rsid w:val="00117893"/>
    <w:rsid w:val="001179E5"/>
    <w:rsid w:val="00117E4B"/>
    <w:rsid w:val="00120261"/>
    <w:rsid w:val="00120335"/>
    <w:rsid w:val="00120EA0"/>
    <w:rsid w:val="0012170A"/>
    <w:rsid w:val="00122327"/>
    <w:rsid w:val="001224AF"/>
    <w:rsid w:val="00122AB9"/>
    <w:rsid w:val="00122FCF"/>
    <w:rsid w:val="001233C6"/>
    <w:rsid w:val="00123C37"/>
    <w:rsid w:val="001259B5"/>
    <w:rsid w:val="001260C8"/>
    <w:rsid w:val="00126216"/>
    <w:rsid w:val="001263FE"/>
    <w:rsid w:val="00126561"/>
    <w:rsid w:val="00126878"/>
    <w:rsid w:val="00126F10"/>
    <w:rsid w:val="00127264"/>
    <w:rsid w:val="0012754D"/>
    <w:rsid w:val="001277CF"/>
    <w:rsid w:val="0013045B"/>
    <w:rsid w:val="00130670"/>
    <w:rsid w:val="00130767"/>
    <w:rsid w:val="00130A93"/>
    <w:rsid w:val="00131E4F"/>
    <w:rsid w:val="001324BC"/>
    <w:rsid w:val="0013397A"/>
    <w:rsid w:val="0013460B"/>
    <w:rsid w:val="00134988"/>
    <w:rsid w:val="00134D84"/>
    <w:rsid w:val="0013600D"/>
    <w:rsid w:val="0013608C"/>
    <w:rsid w:val="00137242"/>
    <w:rsid w:val="00137B19"/>
    <w:rsid w:val="00137BE9"/>
    <w:rsid w:val="0014193E"/>
    <w:rsid w:val="00142752"/>
    <w:rsid w:val="00143B9B"/>
    <w:rsid w:val="00143D25"/>
    <w:rsid w:val="001441FF"/>
    <w:rsid w:val="00144C4E"/>
    <w:rsid w:val="00146340"/>
    <w:rsid w:val="001467B3"/>
    <w:rsid w:val="001467C0"/>
    <w:rsid w:val="001476AB"/>
    <w:rsid w:val="00147E24"/>
    <w:rsid w:val="00147EF3"/>
    <w:rsid w:val="00150EDF"/>
    <w:rsid w:val="00151502"/>
    <w:rsid w:val="0015229F"/>
    <w:rsid w:val="001525DA"/>
    <w:rsid w:val="00152860"/>
    <w:rsid w:val="00152AAB"/>
    <w:rsid w:val="00152F93"/>
    <w:rsid w:val="00153339"/>
    <w:rsid w:val="001534D8"/>
    <w:rsid w:val="00155830"/>
    <w:rsid w:val="00155879"/>
    <w:rsid w:val="00155F58"/>
    <w:rsid w:val="00156293"/>
    <w:rsid w:val="0015692B"/>
    <w:rsid w:val="00156A74"/>
    <w:rsid w:val="00157C24"/>
    <w:rsid w:val="00157D9D"/>
    <w:rsid w:val="001604BF"/>
    <w:rsid w:val="00160DB1"/>
    <w:rsid w:val="001621E8"/>
    <w:rsid w:val="0016249D"/>
    <w:rsid w:val="00163880"/>
    <w:rsid w:val="00163D20"/>
    <w:rsid w:val="0016469E"/>
    <w:rsid w:val="00164F95"/>
    <w:rsid w:val="0016633C"/>
    <w:rsid w:val="0016755A"/>
    <w:rsid w:val="00170904"/>
    <w:rsid w:val="0017104C"/>
    <w:rsid w:val="001714FA"/>
    <w:rsid w:val="00171F19"/>
    <w:rsid w:val="0017223F"/>
    <w:rsid w:val="00172607"/>
    <w:rsid w:val="00173415"/>
    <w:rsid w:val="001743EF"/>
    <w:rsid w:val="001752F7"/>
    <w:rsid w:val="00175426"/>
    <w:rsid w:val="00175888"/>
    <w:rsid w:val="00175A1A"/>
    <w:rsid w:val="001760BB"/>
    <w:rsid w:val="00176304"/>
    <w:rsid w:val="001763F7"/>
    <w:rsid w:val="0017661A"/>
    <w:rsid w:val="001767A8"/>
    <w:rsid w:val="001777B9"/>
    <w:rsid w:val="0017781D"/>
    <w:rsid w:val="001779A8"/>
    <w:rsid w:val="00177D6F"/>
    <w:rsid w:val="00180047"/>
    <w:rsid w:val="00180E76"/>
    <w:rsid w:val="001817ED"/>
    <w:rsid w:val="00181922"/>
    <w:rsid w:val="00181BF2"/>
    <w:rsid w:val="00181F42"/>
    <w:rsid w:val="001828BF"/>
    <w:rsid w:val="001828FB"/>
    <w:rsid w:val="00182B4A"/>
    <w:rsid w:val="0018310B"/>
    <w:rsid w:val="001862DE"/>
    <w:rsid w:val="001863A5"/>
    <w:rsid w:val="00187D6D"/>
    <w:rsid w:val="0019036A"/>
    <w:rsid w:val="001923F4"/>
    <w:rsid w:val="00192423"/>
    <w:rsid w:val="00192C89"/>
    <w:rsid w:val="0019364B"/>
    <w:rsid w:val="00193AB3"/>
    <w:rsid w:val="00193C36"/>
    <w:rsid w:val="00193D7F"/>
    <w:rsid w:val="0019466C"/>
    <w:rsid w:val="00194B63"/>
    <w:rsid w:val="00194CFE"/>
    <w:rsid w:val="001978BB"/>
    <w:rsid w:val="0019790B"/>
    <w:rsid w:val="001A0492"/>
    <w:rsid w:val="001A07FD"/>
    <w:rsid w:val="001A0826"/>
    <w:rsid w:val="001A0DC2"/>
    <w:rsid w:val="001A10CB"/>
    <w:rsid w:val="001A16A5"/>
    <w:rsid w:val="001A1BA0"/>
    <w:rsid w:val="001A2AD6"/>
    <w:rsid w:val="001A3E3E"/>
    <w:rsid w:val="001A4B16"/>
    <w:rsid w:val="001A4CF9"/>
    <w:rsid w:val="001A5270"/>
    <w:rsid w:val="001A70D4"/>
    <w:rsid w:val="001A757A"/>
    <w:rsid w:val="001A7B9E"/>
    <w:rsid w:val="001B036D"/>
    <w:rsid w:val="001B0938"/>
    <w:rsid w:val="001B14E4"/>
    <w:rsid w:val="001B1A18"/>
    <w:rsid w:val="001B2EE1"/>
    <w:rsid w:val="001B398C"/>
    <w:rsid w:val="001B3A70"/>
    <w:rsid w:val="001B4247"/>
    <w:rsid w:val="001B4657"/>
    <w:rsid w:val="001B509B"/>
    <w:rsid w:val="001B5816"/>
    <w:rsid w:val="001B5E8F"/>
    <w:rsid w:val="001B6133"/>
    <w:rsid w:val="001B6349"/>
    <w:rsid w:val="001B635A"/>
    <w:rsid w:val="001B6B94"/>
    <w:rsid w:val="001B6FC9"/>
    <w:rsid w:val="001B782E"/>
    <w:rsid w:val="001B792E"/>
    <w:rsid w:val="001B7F42"/>
    <w:rsid w:val="001C006D"/>
    <w:rsid w:val="001C1579"/>
    <w:rsid w:val="001C331F"/>
    <w:rsid w:val="001C3390"/>
    <w:rsid w:val="001C35C0"/>
    <w:rsid w:val="001C3989"/>
    <w:rsid w:val="001C39BE"/>
    <w:rsid w:val="001C3A87"/>
    <w:rsid w:val="001C3F09"/>
    <w:rsid w:val="001C48C5"/>
    <w:rsid w:val="001C49C1"/>
    <w:rsid w:val="001C541F"/>
    <w:rsid w:val="001C74DB"/>
    <w:rsid w:val="001C7B9E"/>
    <w:rsid w:val="001D0384"/>
    <w:rsid w:val="001D0FF2"/>
    <w:rsid w:val="001D1077"/>
    <w:rsid w:val="001D154C"/>
    <w:rsid w:val="001D26E6"/>
    <w:rsid w:val="001D36DD"/>
    <w:rsid w:val="001D4533"/>
    <w:rsid w:val="001D4C2E"/>
    <w:rsid w:val="001D4D95"/>
    <w:rsid w:val="001D55AA"/>
    <w:rsid w:val="001D5655"/>
    <w:rsid w:val="001D7194"/>
    <w:rsid w:val="001D7733"/>
    <w:rsid w:val="001D7B2F"/>
    <w:rsid w:val="001D7DC0"/>
    <w:rsid w:val="001D7EC4"/>
    <w:rsid w:val="001E1199"/>
    <w:rsid w:val="001E1631"/>
    <w:rsid w:val="001E1933"/>
    <w:rsid w:val="001E1B29"/>
    <w:rsid w:val="001E2258"/>
    <w:rsid w:val="001E22B3"/>
    <w:rsid w:val="001E58A5"/>
    <w:rsid w:val="001E5C98"/>
    <w:rsid w:val="001E6F20"/>
    <w:rsid w:val="001E708F"/>
    <w:rsid w:val="001E72E9"/>
    <w:rsid w:val="001E76DF"/>
    <w:rsid w:val="001F003A"/>
    <w:rsid w:val="001F009B"/>
    <w:rsid w:val="001F02AB"/>
    <w:rsid w:val="001F11F1"/>
    <w:rsid w:val="001F1A9F"/>
    <w:rsid w:val="001F1E45"/>
    <w:rsid w:val="001F26C7"/>
    <w:rsid w:val="001F3144"/>
    <w:rsid w:val="001F33A0"/>
    <w:rsid w:val="001F3C3D"/>
    <w:rsid w:val="001F3EE6"/>
    <w:rsid w:val="001F3FDC"/>
    <w:rsid w:val="001F40D0"/>
    <w:rsid w:val="001F4356"/>
    <w:rsid w:val="001F56F3"/>
    <w:rsid w:val="001F5A42"/>
    <w:rsid w:val="001F5A69"/>
    <w:rsid w:val="001F5DF1"/>
    <w:rsid w:val="001F74B9"/>
    <w:rsid w:val="002034B6"/>
    <w:rsid w:val="00204067"/>
    <w:rsid w:val="00204121"/>
    <w:rsid w:val="00204122"/>
    <w:rsid w:val="002042DA"/>
    <w:rsid w:val="00204391"/>
    <w:rsid w:val="00204DB1"/>
    <w:rsid w:val="00205031"/>
    <w:rsid w:val="002060CF"/>
    <w:rsid w:val="002062F5"/>
    <w:rsid w:val="00206E2D"/>
    <w:rsid w:val="002073F9"/>
    <w:rsid w:val="0020760F"/>
    <w:rsid w:val="00207DD5"/>
    <w:rsid w:val="002103F8"/>
    <w:rsid w:val="00210580"/>
    <w:rsid w:val="00211433"/>
    <w:rsid w:val="00211662"/>
    <w:rsid w:val="002116FD"/>
    <w:rsid w:val="0021268D"/>
    <w:rsid w:val="00212867"/>
    <w:rsid w:val="00212CE2"/>
    <w:rsid w:val="00213213"/>
    <w:rsid w:val="0021342C"/>
    <w:rsid w:val="00214547"/>
    <w:rsid w:val="00214829"/>
    <w:rsid w:val="00214908"/>
    <w:rsid w:val="00214BAF"/>
    <w:rsid w:val="00214BC5"/>
    <w:rsid w:val="00214E5D"/>
    <w:rsid w:val="00215050"/>
    <w:rsid w:val="002156C7"/>
    <w:rsid w:val="00216577"/>
    <w:rsid w:val="00216931"/>
    <w:rsid w:val="00216949"/>
    <w:rsid w:val="00216BD1"/>
    <w:rsid w:val="00216FC3"/>
    <w:rsid w:val="00217607"/>
    <w:rsid w:val="002176C0"/>
    <w:rsid w:val="00220902"/>
    <w:rsid w:val="00220E66"/>
    <w:rsid w:val="00220F31"/>
    <w:rsid w:val="00221504"/>
    <w:rsid w:val="002229B4"/>
    <w:rsid w:val="002233B6"/>
    <w:rsid w:val="00223F09"/>
    <w:rsid w:val="0022415B"/>
    <w:rsid w:val="00224330"/>
    <w:rsid w:val="002246B8"/>
    <w:rsid w:val="002247D0"/>
    <w:rsid w:val="00224E28"/>
    <w:rsid w:val="00225A09"/>
    <w:rsid w:val="00225F38"/>
    <w:rsid w:val="002268FD"/>
    <w:rsid w:val="002269ED"/>
    <w:rsid w:val="00226BC1"/>
    <w:rsid w:val="00226C00"/>
    <w:rsid w:val="00227D7E"/>
    <w:rsid w:val="0023060D"/>
    <w:rsid w:val="00230B19"/>
    <w:rsid w:val="002317CF"/>
    <w:rsid w:val="0023189A"/>
    <w:rsid w:val="00232E2E"/>
    <w:rsid w:val="002332E5"/>
    <w:rsid w:val="00233357"/>
    <w:rsid w:val="00233EF0"/>
    <w:rsid w:val="002350B7"/>
    <w:rsid w:val="0023514C"/>
    <w:rsid w:val="00235216"/>
    <w:rsid w:val="00235387"/>
    <w:rsid w:val="0023582F"/>
    <w:rsid w:val="00236372"/>
    <w:rsid w:val="002372E8"/>
    <w:rsid w:val="0023762E"/>
    <w:rsid w:val="002401FA"/>
    <w:rsid w:val="00241409"/>
    <w:rsid w:val="0024144D"/>
    <w:rsid w:val="00241461"/>
    <w:rsid w:val="00242D2D"/>
    <w:rsid w:val="002438DA"/>
    <w:rsid w:val="00243C9F"/>
    <w:rsid w:val="0024456B"/>
    <w:rsid w:val="00244E0C"/>
    <w:rsid w:val="0024640B"/>
    <w:rsid w:val="00246980"/>
    <w:rsid w:val="00246C5D"/>
    <w:rsid w:val="00246EFE"/>
    <w:rsid w:val="00247081"/>
    <w:rsid w:val="00247525"/>
    <w:rsid w:val="0024798D"/>
    <w:rsid w:val="00250112"/>
    <w:rsid w:val="00250AAF"/>
    <w:rsid w:val="00250B59"/>
    <w:rsid w:val="0025157A"/>
    <w:rsid w:val="00253008"/>
    <w:rsid w:val="002535BE"/>
    <w:rsid w:val="0025409E"/>
    <w:rsid w:val="00254F73"/>
    <w:rsid w:val="002567AD"/>
    <w:rsid w:val="00257119"/>
    <w:rsid w:val="00257449"/>
    <w:rsid w:val="00257E11"/>
    <w:rsid w:val="00263788"/>
    <w:rsid w:val="00264A61"/>
    <w:rsid w:val="00265309"/>
    <w:rsid w:val="002656D2"/>
    <w:rsid w:val="00265FB5"/>
    <w:rsid w:val="0026627C"/>
    <w:rsid w:val="002664F0"/>
    <w:rsid w:val="00266D3A"/>
    <w:rsid w:val="00266E84"/>
    <w:rsid w:val="00267301"/>
    <w:rsid w:val="00270354"/>
    <w:rsid w:val="0027059A"/>
    <w:rsid w:val="00271511"/>
    <w:rsid w:val="0027296A"/>
    <w:rsid w:val="00273CD3"/>
    <w:rsid w:val="002748F2"/>
    <w:rsid w:val="00274A47"/>
    <w:rsid w:val="00274F64"/>
    <w:rsid w:val="00275B7C"/>
    <w:rsid w:val="00275E49"/>
    <w:rsid w:val="00276BBB"/>
    <w:rsid w:val="00276F92"/>
    <w:rsid w:val="00277FC3"/>
    <w:rsid w:val="002805B0"/>
    <w:rsid w:val="00280C5B"/>
    <w:rsid w:val="00280CE2"/>
    <w:rsid w:val="00281115"/>
    <w:rsid w:val="002817F4"/>
    <w:rsid w:val="00281C42"/>
    <w:rsid w:val="00282793"/>
    <w:rsid w:val="00283037"/>
    <w:rsid w:val="0028344C"/>
    <w:rsid w:val="00284092"/>
    <w:rsid w:val="0028521D"/>
    <w:rsid w:val="002858F1"/>
    <w:rsid w:val="00285A65"/>
    <w:rsid w:val="00285C4B"/>
    <w:rsid w:val="00286112"/>
    <w:rsid w:val="002862B6"/>
    <w:rsid w:val="00286F2A"/>
    <w:rsid w:val="00287314"/>
    <w:rsid w:val="00290225"/>
    <w:rsid w:val="00290628"/>
    <w:rsid w:val="002908A7"/>
    <w:rsid w:val="002909B7"/>
    <w:rsid w:val="00291B41"/>
    <w:rsid w:val="00292707"/>
    <w:rsid w:val="00292903"/>
    <w:rsid w:val="00292A01"/>
    <w:rsid w:val="002931AB"/>
    <w:rsid w:val="002939AC"/>
    <w:rsid w:val="00294999"/>
    <w:rsid w:val="00294D05"/>
    <w:rsid w:val="00294F76"/>
    <w:rsid w:val="00295043"/>
    <w:rsid w:val="00295296"/>
    <w:rsid w:val="00295425"/>
    <w:rsid w:val="0029574B"/>
    <w:rsid w:val="00295DD1"/>
    <w:rsid w:val="00295E9C"/>
    <w:rsid w:val="0029606F"/>
    <w:rsid w:val="00296355"/>
    <w:rsid w:val="00296D64"/>
    <w:rsid w:val="00296F21"/>
    <w:rsid w:val="002979B8"/>
    <w:rsid w:val="002A0340"/>
    <w:rsid w:val="002A03B0"/>
    <w:rsid w:val="002A04EF"/>
    <w:rsid w:val="002A1B17"/>
    <w:rsid w:val="002A1D1F"/>
    <w:rsid w:val="002A2384"/>
    <w:rsid w:val="002A2539"/>
    <w:rsid w:val="002A281E"/>
    <w:rsid w:val="002A2A0A"/>
    <w:rsid w:val="002A2B3B"/>
    <w:rsid w:val="002A2CDF"/>
    <w:rsid w:val="002A3683"/>
    <w:rsid w:val="002A3B5B"/>
    <w:rsid w:val="002A4895"/>
    <w:rsid w:val="002A4BB1"/>
    <w:rsid w:val="002A5E02"/>
    <w:rsid w:val="002A6775"/>
    <w:rsid w:val="002A74CF"/>
    <w:rsid w:val="002B0389"/>
    <w:rsid w:val="002B085A"/>
    <w:rsid w:val="002B0896"/>
    <w:rsid w:val="002B1257"/>
    <w:rsid w:val="002B1597"/>
    <w:rsid w:val="002B1AEE"/>
    <w:rsid w:val="002B1DBB"/>
    <w:rsid w:val="002B1FA3"/>
    <w:rsid w:val="002B2ADE"/>
    <w:rsid w:val="002B323E"/>
    <w:rsid w:val="002B334F"/>
    <w:rsid w:val="002B3F9E"/>
    <w:rsid w:val="002B4E7F"/>
    <w:rsid w:val="002B6763"/>
    <w:rsid w:val="002B6996"/>
    <w:rsid w:val="002B73C7"/>
    <w:rsid w:val="002B7714"/>
    <w:rsid w:val="002C04F5"/>
    <w:rsid w:val="002C0AEB"/>
    <w:rsid w:val="002C0E21"/>
    <w:rsid w:val="002C12AB"/>
    <w:rsid w:val="002C1E15"/>
    <w:rsid w:val="002C2982"/>
    <w:rsid w:val="002C3A8F"/>
    <w:rsid w:val="002C4631"/>
    <w:rsid w:val="002C581D"/>
    <w:rsid w:val="002C5EA2"/>
    <w:rsid w:val="002C605E"/>
    <w:rsid w:val="002C6098"/>
    <w:rsid w:val="002C611D"/>
    <w:rsid w:val="002C6142"/>
    <w:rsid w:val="002C61A0"/>
    <w:rsid w:val="002C650F"/>
    <w:rsid w:val="002C6606"/>
    <w:rsid w:val="002C6609"/>
    <w:rsid w:val="002C6E5D"/>
    <w:rsid w:val="002C7E53"/>
    <w:rsid w:val="002D041D"/>
    <w:rsid w:val="002D0A26"/>
    <w:rsid w:val="002D0FB8"/>
    <w:rsid w:val="002D11DE"/>
    <w:rsid w:val="002D21E0"/>
    <w:rsid w:val="002D2451"/>
    <w:rsid w:val="002D384A"/>
    <w:rsid w:val="002D4129"/>
    <w:rsid w:val="002D4226"/>
    <w:rsid w:val="002D4273"/>
    <w:rsid w:val="002D4555"/>
    <w:rsid w:val="002D58DB"/>
    <w:rsid w:val="002D698F"/>
    <w:rsid w:val="002D7E37"/>
    <w:rsid w:val="002E083A"/>
    <w:rsid w:val="002E092F"/>
    <w:rsid w:val="002E1158"/>
    <w:rsid w:val="002E1B67"/>
    <w:rsid w:val="002E1D7E"/>
    <w:rsid w:val="002E2194"/>
    <w:rsid w:val="002E27E5"/>
    <w:rsid w:val="002E3ACC"/>
    <w:rsid w:val="002E4097"/>
    <w:rsid w:val="002E40C9"/>
    <w:rsid w:val="002E44F2"/>
    <w:rsid w:val="002E5D14"/>
    <w:rsid w:val="002E602E"/>
    <w:rsid w:val="002E6648"/>
    <w:rsid w:val="002E694D"/>
    <w:rsid w:val="002E6C06"/>
    <w:rsid w:val="002F1402"/>
    <w:rsid w:val="002F2395"/>
    <w:rsid w:val="002F2721"/>
    <w:rsid w:val="002F2897"/>
    <w:rsid w:val="002F2BBF"/>
    <w:rsid w:val="002F3619"/>
    <w:rsid w:val="002F60EA"/>
    <w:rsid w:val="002F6D5F"/>
    <w:rsid w:val="00300569"/>
    <w:rsid w:val="003006FD"/>
    <w:rsid w:val="0030176E"/>
    <w:rsid w:val="00301A80"/>
    <w:rsid w:val="003023E8"/>
    <w:rsid w:val="003026E8"/>
    <w:rsid w:val="00304DF6"/>
    <w:rsid w:val="003051F4"/>
    <w:rsid w:val="00305328"/>
    <w:rsid w:val="0030550A"/>
    <w:rsid w:val="0030725D"/>
    <w:rsid w:val="00307511"/>
    <w:rsid w:val="0030756D"/>
    <w:rsid w:val="00310236"/>
    <w:rsid w:val="00311343"/>
    <w:rsid w:val="00311581"/>
    <w:rsid w:val="00312021"/>
    <w:rsid w:val="003125AC"/>
    <w:rsid w:val="00312844"/>
    <w:rsid w:val="00315E8A"/>
    <w:rsid w:val="00315F0F"/>
    <w:rsid w:val="003176FA"/>
    <w:rsid w:val="00320721"/>
    <w:rsid w:val="00320F41"/>
    <w:rsid w:val="003214BF"/>
    <w:rsid w:val="00321630"/>
    <w:rsid w:val="00322347"/>
    <w:rsid w:val="003228A8"/>
    <w:rsid w:val="003228AB"/>
    <w:rsid w:val="00322A77"/>
    <w:rsid w:val="0032391B"/>
    <w:rsid w:val="00324928"/>
    <w:rsid w:val="0032499B"/>
    <w:rsid w:val="00324B9C"/>
    <w:rsid w:val="00325259"/>
    <w:rsid w:val="0032628C"/>
    <w:rsid w:val="003267FC"/>
    <w:rsid w:val="00326A0B"/>
    <w:rsid w:val="00326D8B"/>
    <w:rsid w:val="00326ED9"/>
    <w:rsid w:val="00327E7D"/>
    <w:rsid w:val="0033041F"/>
    <w:rsid w:val="00330DEA"/>
    <w:rsid w:val="00331032"/>
    <w:rsid w:val="003314AB"/>
    <w:rsid w:val="00331822"/>
    <w:rsid w:val="00331A38"/>
    <w:rsid w:val="00331ADC"/>
    <w:rsid w:val="0033247B"/>
    <w:rsid w:val="00332F3F"/>
    <w:rsid w:val="00332F86"/>
    <w:rsid w:val="00333E84"/>
    <w:rsid w:val="00334241"/>
    <w:rsid w:val="00334B10"/>
    <w:rsid w:val="003358B7"/>
    <w:rsid w:val="00336DEF"/>
    <w:rsid w:val="003371BD"/>
    <w:rsid w:val="00337968"/>
    <w:rsid w:val="00337A61"/>
    <w:rsid w:val="00337C24"/>
    <w:rsid w:val="00337EFF"/>
    <w:rsid w:val="00340728"/>
    <w:rsid w:val="00340A66"/>
    <w:rsid w:val="0034126D"/>
    <w:rsid w:val="003414C7"/>
    <w:rsid w:val="00341DAB"/>
    <w:rsid w:val="0034210D"/>
    <w:rsid w:val="00342518"/>
    <w:rsid w:val="00345098"/>
    <w:rsid w:val="00345C6D"/>
    <w:rsid w:val="003476BE"/>
    <w:rsid w:val="00350A6C"/>
    <w:rsid w:val="00350DD7"/>
    <w:rsid w:val="003519B8"/>
    <w:rsid w:val="00351BE7"/>
    <w:rsid w:val="00352587"/>
    <w:rsid w:val="00353597"/>
    <w:rsid w:val="003546A8"/>
    <w:rsid w:val="0035509B"/>
    <w:rsid w:val="003553D0"/>
    <w:rsid w:val="00355575"/>
    <w:rsid w:val="0035575C"/>
    <w:rsid w:val="00355B5D"/>
    <w:rsid w:val="00356230"/>
    <w:rsid w:val="003564CA"/>
    <w:rsid w:val="00360454"/>
    <w:rsid w:val="003614B7"/>
    <w:rsid w:val="00361E73"/>
    <w:rsid w:val="00362E84"/>
    <w:rsid w:val="00363AF9"/>
    <w:rsid w:val="0036409F"/>
    <w:rsid w:val="0036445E"/>
    <w:rsid w:val="00364DC1"/>
    <w:rsid w:val="00365703"/>
    <w:rsid w:val="0036755E"/>
    <w:rsid w:val="003709DE"/>
    <w:rsid w:val="00371C4E"/>
    <w:rsid w:val="00372409"/>
    <w:rsid w:val="0037286D"/>
    <w:rsid w:val="0037299D"/>
    <w:rsid w:val="00372AAD"/>
    <w:rsid w:val="00372E5B"/>
    <w:rsid w:val="003742F4"/>
    <w:rsid w:val="00374933"/>
    <w:rsid w:val="00374A7B"/>
    <w:rsid w:val="003751F5"/>
    <w:rsid w:val="00375941"/>
    <w:rsid w:val="00376A72"/>
    <w:rsid w:val="00376A93"/>
    <w:rsid w:val="003772A3"/>
    <w:rsid w:val="00377D83"/>
    <w:rsid w:val="00380C8F"/>
    <w:rsid w:val="00381A20"/>
    <w:rsid w:val="00381D1B"/>
    <w:rsid w:val="00381ECB"/>
    <w:rsid w:val="00381F19"/>
    <w:rsid w:val="00382436"/>
    <w:rsid w:val="00382A35"/>
    <w:rsid w:val="003833C3"/>
    <w:rsid w:val="00383D89"/>
    <w:rsid w:val="00383EE6"/>
    <w:rsid w:val="0038400D"/>
    <w:rsid w:val="003843C4"/>
    <w:rsid w:val="00384565"/>
    <w:rsid w:val="0038524D"/>
    <w:rsid w:val="003855AE"/>
    <w:rsid w:val="00385C09"/>
    <w:rsid w:val="00385C9E"/>
    <w:rsid w:val="0038676C"/>
    <w:rsid w:val="00386BD5"/>
    <w:rsid w:val="00386CA6"/>
    <w:rsid w:val="003874D9"/>
    <w:rsid w:val="0038759E"/>
    <w:rsid w:val="00390D7F"/>
    <w:rsid w:val="003911C4"/>
    <w:rsid w:val="0039127A"/>
    <w:rsid w:val="00391B9B"/>
    <w:rsid w:val="00392837"/>
    <w:rsid w:val="00393E7A"/>
    <w:rsid w:val="00393F6F"/>
    <w:rsid w:val="00394006"/>
    <w:rsid w:val="00394D94"/>
    <w:rsid w:val="003955FB"/>
    <w:rsid w:val="0039615C"/>
    <w:rsid w:val="0039664D"/>
    <w:rsid w:val="00396B51"/>
    <w:rsid w:val="00396C89"/>
    <w:rsid w:val="003973AE"/>
    <w:rsid w:val="003979AA"/>
    <w:rsid w:val="00397A8B"/>
    <w:rsid w:val="003A0034"/>
    <w:rsid w:val="003A0437"/>
    <w:rsid w:val="003A08E5"/>
    <w:rsid w:val="003A17CC"/>
    <w:rsid w:val="003A21A8"/>
    <w:rsid w:val="003A2B3A"/>
    <w:rsid w:val="003A2F19"/>
    <w:rsid w:val="003A36BA"/>
    <w:rsid w:val="003A3EC7"/>
    <w:rsid w:val="003A3F5D"/>
    <w:rsid w:val="003A405C"/>
    <w:rsid w:val="003A5369"/>
    <w:rsid w:val="003A5D85"/>
    <w:rsid w:val="003A6841"/>
    <w:rsid w:val="003A6AF9"/>
    <w:rsid w:val="003A6D39"/>
    <w:rsid w:val="003A7517"/>
    <w:rsid w:val="003B05F1"/>
    <w:rsid w:val="003B0B95"/>
    <w:rsid w:val="003B2214"/>
    <w:rsid w:val="003B2622"/>
    <w:rsid w:val="003B3F52"/>
    <w:rsid w:val="003B43BC"/>
    <w:rsid w:val="003B4EE1"/>
    <w:rsid w:val="003B5107"/>
    <w:rsid w:val="003B5B96"/>
    <w:rsid w:val="003B7152"/>
    <w:rsid w:val="003B75A9"/>
    <w:rsid w:val="003B7CD6"/>
    <w:rsid w:val="003C1263"/>
    <w:rsid w:val="003C1404"/>
    <w:rsid w:val="003C1447"/>
    <w:rsid w:val="003C337E"/>
    <w:rsid w:val="003C461E"/>
    <w:rsid w:val="003C5335"/>
    <w:rsid w:val="003C58B4"/>
    <w:rsid w:val="003C5EB9"/>
    <w:rsid w:val="003C62C6"/>
    <w:rsid w:val="003C65B7"/>
    <w:rsid w:val="003C672A"/>
    <w:rsid w:val="003C73CB"/>
    <w:rsid w:val="003C75EB"/>
    <w:rsid w:val="003D0189"/>
    <w:rsid w:val="003D01CA"/>
    <w:rsid w:val="003D15C1"/>
    <w:rsid w:val="003D16A2"/>
    <w:rsid w:val="003D1AE2"/>
    <w:rsid w:val="003D1BED"/>
    <w:rsid w:val="003D20AD"/>
    <w:rsid w:val="003D240F"/>
    <w:rsid w:val="003D2857"/>
    <w:rsid w:val="003D2C2F"/>
    <w:rsid w:val="003D31EF"/>
    <w:rsid w:val="003D4783"/>
    <w:rsid w:val="003D499F"/>
    <w:rsid w:val="003D5A3D"/>
    <w:rsid w:val="003D5B1A"/>
    <w:rsid w:val="003D62D7"/>
    <w:rsid w:val="003D6680"/>
    <w:rsid w:val="003D6A3E"/>
    <w:rsid w:val="003D6C73"/>
    <w:rsid w:val="003D70FB"/>
    <w:rsid w:val="003E057E"/>
    <w:rsid w:val="003E079A"/>
    <w:rsid w:val="003E0ABF"/>
    <w:rsid w:val="003E1A6F"/>
    <w:rsid w:val="003E2D6B"/>
    <w:rsid w:val="003E4302"/>
    <w:rsid w:val="003E5995"/>
    <w:rsid w:val="003E67BD"/>
    <w:rsid w:val="003E7827"/>
    <w:rsid w:val="003E79EF"/>
    <w:rsid w:val="003E7B8C"/>
    <w:rsid w:val="003F0D7B"/>
    <w:rsid w:val="003F2036"/>
    <w:rsid w:val="003F35CA"/>
    <w:rsid w:val="003F4295"/>
    <w:rsid w:val="003F440E"/>
    <w:rsid w:val="003F4BD3"/>
    <w:rsid w:val="003F5056"/>
    <w:rsid w:val="003F586E"/>
    <w:rsid w:val="003F5DCB"/>
    <w:rsid w:val="003F6307"/>
    <w:rsid w:val="003F6CEF"/>
    <w:rsid w:val="003F6FF3"/>
    <w:rsid w:val="003F79A4"/>
    <w:rsid w:val="004002A8"/>
    <w:rsid w:val="004002B5"/>
    <w:rsid w:val="0040048F"/>
    <w:rsid w:val="00400710"/>
    <w:rsid w:val="00401687"/>
    <w:rsid w:val="0040200B"/>
    <w:rsid w:val="00402039"/>
    <w:rsid w:val="00402875"/>
    <w:rsid w:val="00402E2A"/>
    <w:rsid w:val="00403C6B"/>
    <w:rsid w:val="00404889"/>
    <w:rsid w:val="00404DAA"/>
    <w:rsid w:val="0040506B"/>
    <w:rsid w:val="0040607D"/>
    <w:rsid w:val="00406658"/>
    <w:rsid w:val="0041034A"/>
    <w:rsid w:val="00410906"/>
    <w:rsid w:val="00410D6E"/>
    <w:rsid w:val="004110E7"/>
    <w:rsid w:val="00411EAE"/>
    <w:rsid w:val="00412ED7"/>
    <w:rsid w:val="00413410"/>
    <w:rsid w:val="00413963"/>
    <w:rsid w:val="00413E48"/>
    <w:rsid w:val="0041693F"/>
    <w:rsid w:val="00416A0D"/>
    <w:rsid w:val="00416CD2"/>
    <w:rsid w:val="00416D7B"/>
    <w:rsid w:val="00417119"/>
    <w:rsid w:val="00417590"/>
    <w:rsid w:val="00420132"/>
    <w:rsid w:val="00421EF2"/>
    <w:rsid w:val="004220FB"/>
    <w:rsid w:val="00422F92"/>
    <w:rsid w:val="00424221"/>
    <w:rsid w:val="004255E3"/>
    <w:rsid w:val="00425B93"/>
    <w:rsid w:val="00426645"/>
    <w:rsid w:val="0042734C"/>
    <w:rsid w:val="00427451"/>
    <w:rsid w:val="00427E2B"/>
    <w:rsid w:val="00430AA5"/>
    <w:rsid w:val="00430CDA"/>
    <w:rsid w:val="004314DB"/>
    <w:rsid w:val="0043153E"/>
    <w:rsid w:val="00431DDA"/>
    <w:rsid w:val="00432729"/>
    <w:rsid w:val="0043333E"/>
    <w:rsid w:val="0043333F"/>
    <w:rsid w:val="004336CB"/>
    <w:rsid w:val="00433A8E"/>
    <w:rsid w:val="0043454E"/>
    <w:rsid w:val="00435287"/>
    <w:rsid w:val="004360FA"/>
    <w:rsid w:val="004365B8"/>
    <w:rsid w:val="004373B5"/>
    <w:rsid w:val="0044032A"/>
    <w:rsid w:val="004403A9"/>
    <w:rsid w:val="00440649"/>
    <w:rsid w:val="00440C60"/>
    <w:rsid w:val="004416C4"/>
    <w:rsid w:val="00442085"/>
    <w:rsid w:val="00442A0F"/>
    <w:rsid w:val="00442B6B"/>
    <w:rsid w:val="00442F6B"/>
    <w:rsid w:val="0044352E"/>
    <w:rsid w:val="004436B1"/>
    <w:rsid w:val="00443AAC"/>
    <w:rsid w:val="00444149"/>
    <w:rsid w:val="00444291"/>
    <w:rsid w:val="004442CD"/>
    <w:rsid w:val="00444566"/>
    <w:rsid w:val="00444CFF"/>
    <w:rsid w:val="0044573D"/>
    <w:rsid w:val="00445ADD"/>
    <w:rsid w:val="00446432"/>
    <w:rsid w:val="00446583"/>
    <w:rsid w:val="004465F7"/>
    <w:rsid w:val="0044663F"/>
    <w:rsid w:val="004474F1"/>
    <w:rsid w:val="00447694"/>
    <w:rsid w:val="00450638"/>
    <w:rsid w:val="0045139E"/>
    <w:rsid w:val="0045183A"/>
    <w:rsid w:val="00452076"/>
    <w:rsid w:val="00454602"/>
    <w:rsid w:val="00454EF2"/>
    <w:rsid w:val="00456EAA"/>
    <w:rsid w:val="00457670"/>
    <w:rsid w:val="00460D6B"/>
    <w:rsid w:val="00460FED"/>
    <w:rsid w:val="00461647"/>
    <w:rsid w:val="00461A53"/>
    <w:rsid w:val="00461BBC"/>
    <w:rsid w:val="00462EBD"/>
    <w:rsid w:val="00462F80"/>
    <w:rsid w:val="004631A8"/>
    <w:rsid w:val="004638D2"/>
    <w:rsid w:val="00463D49"/>
    <w:rsid w:val="00465259"/>
    <w:rsid w:val="004653F9"/>
    <w:rsid w:val="0046546E"/>
    <w:rsid w:val="00465BC3"/>
    <w:rsid w:val="00466936"/>
    <w:rsid w:val="004669C7"/>
    <w:rsid w:val="00466A57"/>
    <w:rsid w:val="00467931"/>
    <w:rsid w:val="00467B0B"/>
    <w:rsid w:val="00467D8D"/>
    <w:rsid w:val="00471AEA"/>
    <w:rsid w:val="00471B5D"/>
    <w:rsid w:val="00471D40"/>
    <w:rsid w:val="0047346F"/>
    <w:rsid w:val="00473C49"/>
    <w:rsid w:val="004745E6"/>
    <w:rsid w:val="00474981"/>
    <w:rsid w:val="0047600E"/>
    <w:rsid w:val="00476EF1"/>
    <w:rsid w:val="00476FCE"/>
    <w:rsid w:val="00477B5A"/>
    <w:rsid w:val="00477E16"/>
    <w:rsid w:val="004807A1"/>
    <w:rsid w:val="00480D85"/>
    <w:rsid w:val="004818B6"/>
    <w:rsid w:val="00481E3E"/>
    <w:rsid w:val="0048279E"/>
    <w:rsid w:val="0048293E"/>
    <w:rsid w:val="00482F72"/>
    <w:rsid w:val="00483C8B"/>
    <w:rsid w:val="00483D5E"/>
    <w:rsid w:val="00483EDC"/>
    <w:rsid w:val="00484335"/>
    <w:rsid w:val="00485049"/>
    <w:rsid w:val="00485716"/>
    <w:rsid w:val="00485A34"/>
    <w:rsid w:val="00485F38"/>
    <w:rsid w:val="004865D1"/>
    <w:rsid w:val="00486ECB"/>
    <w:rsid w:val="004876AD"/>
    <w:rsid w:val="00490C41"/>
    <w:rsid w:val="00490C4B"/>
    <w:rsid w:val="00491013"/>
    <w:rsid w:val="004919AB"/>
    <w:rsid w:val="00491B54"/>
    <w:rsid w:val="004922DC"/>
    <w:rsid w:val="00492592"/>
    <w:rsid w:val="00492846"/>
    <w:rsid w:val="00492888"/>
    <w:rsid w:val="00492E7B"/>
    <w:rsid w:val="00493443"/>
    <w:rsid w:val="0049370D"/>
    <w:rsid w:val="00493B2C"/>
    <w:rsid w:val="00493F44"/>
    <w:rsid w:val="004941B7"/>
    <w:rsid w:val="00494339"/>
    <w:rsid w:val="00495170"/>
    <w:rsid w:val="00496099"/>
    <w:rsid w:val="00496188"/>
    <w:rsid w:val="00496444"/>
    <w:rsid w:val="0049647E"/>
    <w:rsid w:val="004964EB"/>
    <w:rsid w:val="00496A61"/>
    <w:rsid w:val="00496BE5"/>
    <w:rsid w:val="00496E2F"/>
    <w:rsid w:val="0049708A"/>
    <w:rsid w:val="00497417"/>
    <w:rsid w:val="00497922"/>
    <w:rsid w:val="00497B90"/>
    <w:rsid w:val="004A0ABE"/>
    <w:rsid w:val="004A106B"/>
    <w:rsid w:val="004A174E"/>
    <w:rsid w:val="004A348F"/>
    <w:rsid w:val="004A378E"/>
    <w:rsid w:val="004A3FCE"/>
    <w:rsid w:val="004A4B66"/>
    <w:rsid w:val="004A5342"/>
    <w:rsid w:val="004A54D3"/>
    <w:rsid w:val="004A5804"/>
    <w:rsid w:val="004A5CC4"/>
    <w:rsid w:val="004A5F97"/>
    <w:rsid w:val="004A6DA9"/>
    <w:rsid w:val="004A78E1"/>
    <w:rsid w:val="004B0540"/>
    <w:rsid w:val="004B116D"/>
    <w:rsid w:val="004B197D"/>
    <w:rsid w:val="004B1F2E"/>
    <w:rsid w:val="004B2015"/>
    <w:rsid w:val="004B2931"/>
    <w:rsid w:val="004B3110"/>
    <w:rsid w:val="004B316B"/>
    <w:rsid w:val="004B38F9"/>
    <w:rsid w:val="004B4420"/>
    <w:rsid w:val="004B44EF"/>
    <w:rsid w:val="004B49EA"/>
    <w:rsid w:val="004B5512"/>
    <w:rsid w:val="004B5679"/>
    <w:rsid w:val="004B6CEB"/>
    <w:rsid w:val="004B6EA9"/>
    <w:rsid w:val="004B6F27"/>
    <w:rsid w:val="004B7238"/>
    <w:rsid w:val="004B7878"/>
    <w:rsid w:val="004B7895"/>
    <w:rsid w:val="004C0718"/>
    <w:rsid w:val="004C0889"/>
    <w:rsid w:val="004C165F"/>
    <w:rsid w:val="004C38DC"/>
    <w:rsid w:val="004C3EC0"/>
    <w:rsid w:val="004C43F2"/>
    <w:rsid w:val="004C4851"/>
    <w:rsid w:val="004C5A53"/>
    <w:rsid w:val="004C5AC2"/>
    <w:rsid w:val="004C69DD"/>
    <w:rsid w:val="004C7673"/>
    <w:rsid w:val="004C7ADE"/>
    <w:rsid w:val="004C7B6B"/>
    <w:rsid w:val="004D0214"/>
    <w:rsid w:val="004D05EC"/>
    <w:rsid w:val="004D064F"/>
    <w:rsid w:val="004D0CF8"/>
    <w:rsid w:val="004D1186"/>
    <w:rsid w:val="004D1349"/>
    <w:rsid w:val="004D13B8"/>
    <w:rsid w:val="004D13D5"/>
    <w:rsid w:val="004D1970"/>
    <w:rsid w:val="004D1B99"/>
    <w:rsid w:val="004D1D06"/>
    <w:rsid w:val="004D1D78"/>
    <w:rsid w:val="004D1E5B"/>
    <w:rsid w:val="004D1F42"/>
    <w:rsid w:val="004D1FC9"/>
    <w:rsid w:val="004D24D9"/>
    <w:rsid w:val="004D35E8"/>
    <w:rsid w:val="004D47A8"/>
    <w:rsid w:val="004D49CA"/>
    <w:rsid w:val="004D4A42"/>
    <w:rsid w:val="004D4A6D"/>
    <w:rsid w:val="004D4D0D"/>
    <w:rsid w:val="004D5206"/>
    <w:rsid w:val="004D564D"/>
    <w:rsid w:val="004D582D"/>
    <w:rsid w:val="004D6302"/>
    <w:rsid w:val="004D6C84"/>
    <w:rsid w:val="004D6E63"/>
    <w:rsid w:val="004D7F32"/>
    <w:rsid w:val="004E087F"/>
    <w:rsid w:val="004E1505"/>
    <w:rsid w:val="004E1831"/>
    <w:rsid w:val="004E2188"/>
    <w:rsid w:val="004E24EB"/>
    <w:rsid w:val="004E2970"/>
    <w:rsid w:val="004E2BA5"/>
    <w:rsid w:val="004E369C"/>
    <w:rsid w:val="004E3EE5"/>
    <w:rsid w:val="004E41B5"/>
    <w:rsid w:val="004E4260"/>
    <w:rsid w:val="004E4532"/>
    <w:rsid w:val="004E4AAC"/>
    <w:rsid w:val="004E4AB1"/>
    <w:rsid w:val="004E6161"/>
    <w:rsid w:val="004E61A3"/>
    <w:rsid w:val="004E66E8"/>
    <w:rsid w:val="004E695C"/>
    <w:rsid w:val="004F0C44"/>
    <w:rsid w:val="004F116E"/>
    <w:rsid w:val="004F1280"/>
    <w:rsid w:val="004F1379"/>
    <w:rsid w:val="004F14F3"/>
    <w:rsid w:val="004F17BD"/>
    <w:rsid w:val="004F1868"/>
    <w:rsid w:val="004F18A4"/>
    <w:rsid w:val="004F1CCF"/>
    <w:rsid w:val="004F1DB3"/>
    <w:rsid w:val="004F2483"/>
    <w:rsid w:val="004F24AB"/>
    <w:rsid w:val="004F2F02"/>
    <w:rsid w:val="004F2FB8"/>
    <w:rsid w:val="004F34A7"/>
    <w:rsid w:val="004F356D"/>
    <w:rsid w:val="004F386F"/>
    <w:rsid w:val="004F4721"/>
    <w:rsid w:val="004F5899"/>
    <w:rsid w:val="004F60F4"/>
    <w:rsid w:val="004F753B"/>
    <w:rsid w:val="004F7BDF"/>
    <w:rsid w:val="004F7F06"/>
    <w:rsid w:val="005005AC"/>
    <w:rsid w:val="005008FB"/>
    <w:rsid w:val="00501377"/>
    <w:rsid w:val="005021D1"/>
    <w:rsid w:val="0050245B"/>
    <w:rsid w:val="00502CDD"/>
    <w:rsid w:val="00502CE3"/>
    <w:rsid w:val="00502F55"/>
    <w:rsid w:val="005035AC"/>
    <w:rsid w:val="00504406"/>
    <w:rsid w:val="00505712"/>
    <w:rsid w:val="00505B54"/>
    <w:rsid w:val="00505F3E"/>
    <w:rsid w:val="0050618C"/>
    <w:rsid w:val="005063C5"/>
    <w:rsid w:val="00506822"/>
    <w:rsid w:val="0050687E"/>
    <w:rsid w:val="00506BDB"/>
    <w:rsid w:val="00510D47"/>
    <w:rsid w:val="00510E0A"/>
    <w:rsid w:val="005111B0"/>
    <w:rsid w:val="00511EA0"/>
    <w:rsid w:val="00512029"/>
    <w:rsid w:val="00512E54"/>
    <w:rsid w:val="00513B6B"/>
    <w:rsid w:val="00514DE5"/>
    <w:rsid w:val="00515807"/>
    <w:rsid w:val="0051600B"/>
    <w:rsid w:val="005164FC"/>
    <w:rsid w:val="0051668C"/>
    <w:rsid w:val="005167CE"/>
    <w:rsid w:val="00516874"/>
    <w:rsid w:val="005168B4"/>
    <w:rsid w:val="00516A14"/>
    <w:rsid w:val="00517F76"/>
    <w:rsid w:val="005203B3"/>
    <w:rsid w:val="00520777"/>
    <w:rsid w:val="00520F23"/>
    <w:rsid w:val="00521CC7"/>
    <w:rsid w:val="0052279C"/>
    <w:rsid w:val="005238EA"/>
    <w:rsid w:val="005242F1"/>
    <w:rsid w:val="005251E8"/>
    <w:rsid w:val="00527A9C"/>
    <w:rsid w:val="00527C54"/>
    <w:rsid w:val="005305F0"/>
    <w:rsid w:val="0053106F"/>
    <w:rsid w:val="005311AC"/>
    <w:rsid w:val="00531AE7"/>
    <w:rsid w:val="005320A0"/>
    <w:rsid w:val="00532113"/>
    <w:rsid w:val="00533727"/>
    <w:rsid w:val="00534075"/>
    <w:rsid w:val="0053417D"/>
    <w:rsid w:val="0053482F"/>
    <w:rsid w:val="00534EE1"/>
    <w:rsid w:val="00534F81"/>
    <w:rsid w:val="00535CA5"/>
    <w:rsid w:val="00535CAB"/>
    <w:rsid w:val="0053715D"/>
    <w:rsid w:val="005407BF"/>
    <w:rsid w:val="00540A53"/>
    <w:rsid w:val="00540A6A"/>
    <w:rsid w:val="00541D81"/>
    <w:rsid w:val="005422E7"/>
    <w:rsid w:val="00542B3E"/>
    <w:rsid w:val="00543843"/>
    <w:rsid w:val="00546E40"/>
    <w:rsid w:val="00546E41"/>
    <w:rsid w:val="005470C0"/>
    <w:rsid w:val="0054718B"/>
    <w:rsid w:val="00547C9F"/>
    <w:rsid w:val="00550B7F"/>
    <w:rsid w:val="00550E88"/>
    <w:rsid w:val="00551753"/>
    <w:rsid w:val="00552953"/>
    <w:rsid w:val="00552BDF"/>
    <w:rsid w:val="00552FA2"/>
    <w:rsid w:val="00552FB2"/>
    <w:rsid w:val="00553974"/>
    <w:rsid w:val="0055495F"/>
    <w:rsid w:val="005549EB"/>
    <w:rsid w:val="005557DF"/>
    <w:rsid w:val="00556944"/>
    <w:rsid w:val="005570B1"/>
    <w:rsid w:val="005570EE"/>
    <w:rsid w:val="00557233"/>
    <w:rsid w:val="00557817"/>
    <w:rsid w:val="0055796A"/>
    <w:rsid w:val="0056070A"/>
    <w:rsid w:val="005617D3"/>
    <w:rsid w:val="00562B3A"/>
    <w:rsid w:val="0056357F"/>
    <w:rsid w:val="0056447C"/>
    <w:rsid w:val="00564EA7"/>
    <w:rsid w:val="0056513F"/>
    <w:rsid w:val="00565DA7"/>
    <w:rsid w:val="0056629B"/>
    <w:rsid w:val="00566772"/>
    <w:rsid w:val="005674B6"/>
    <w:rsid w:val="00570707"/>
    <w:rsid w:val="00571677"/>
    <w:rsid w:val="005720EB"/>
    <w:rsid w:val="00572705"/>
    <w:rsid w:val="00573368"/>
    <w:rsid w:val="005735FC"/>
    <w:rsid w:val="00573941"/>
    <w:rsid w:val="00573A92"/>
    <w:rsid w:val="005745A0"/>
    <w:rsid w:val="00574D77"/>
    <w:rsid w:val="00575B93"/>
    <w:rsid w:val="00575E9F"/>
    <w:rsid w:val="00576161"/>
    <w:rsid w:val="005763DB"/>
    <w:rsid w:val="005766B1"/>
    <w:rsid w:val="00576C52"/>
    <w:rsid w:val="00577231"/>
    <w:rsid w:val="0058151C"/>
    <w:rsid w:val="00581B16"/>
    <w:rsid w:val="00581D3C"/>
    <w:rsid w:val="00581FD7"/>
    <w:rsid w:val="0058306A"/>
    <w:rsid w:val="005837E9"/>
    <w:rsid w:val="00583BA6"/>
    <w:rsid w:val="00584076"/>
    <w:rsid w:val="0058428C"/>
    <w:rsid w:val="00584631"/>
    <w:rsid w:val="00584732"/>
    <w:rsid w:val="00584FCD"/>
    <w:rsid w:val="00585B69"/>
    <w:rsid w:val="0058625F"/>
    <w:rsid w:val="00586399"/>
    <w:rsid w:val="005872D0"/>
    <w:rsid w:val="0058793F"/>
    <w:rsid w:val="00587995"/>
    <w:rsid w:val="00590220"/>
    <w:rsid w:val="00590362"/>
    <w:rsid w:val="005906A7"/>
    <w:rsid w:val="00590781"/>
    <w:rsid w:val="005910A3"/>
    <w:rsid w:val="00591183"/>
    <w:rsid w:val="00591742"/>
    <w:rsid w:val="00591A3F"/>
    <w:rsid w:val="0059222D"/>
    <w:rsid w:val="00592D27"/>
    <w:rsid w:val="005933B3"/>
    <w:rsid w:val="00593909"/>
    <w:rsid w:val="00593A93"/>
    <w:rsid w:val="005943BF"/>
    <w:rsid w:val="00594BFD"/>
    <w:rsid w:val="005958BA"/>
    <w:rsid w:val="005965F1"/>
    <w:rsid w:val="00596A98"/>
    <w:rsid w:val="00596BBB"/>
    <w:rsid w:val="00597098"/>
    <w:rsid w:val="0059728D"/>
    <w:rsid w:val="005979A6"/>
    <w:rsid w:val="005A011E"/>
    <w:rsid w:val="005A018D"/>
    <w:rsid w:val="005A0D9D"/>
    <w:rsid w:val="005A127B"/>
    <w:rsid w:val="005A12C0"/>
    <w:rsid w:val="005A1E38"/>
    <w:rsid w:val="005A1E9F"/>
    <w:rsid w:val="005A20CE"/>
    <w:rsid w:val="005A442B"/>
    <w:rsid w:val="005A51B8"/>
    <w:rsid w:val="005A537C"/>
    <w:rsid w:val="005A5DA0"/>
    <w:rsid w:val="005A5F69"/>
    <w:rsid w:val="005A6178"/>
    <w:rsid w:val="005A7CA6"/>
    <w:rsid w:val="005B0032"/>
    <w:rsid w:val="005B3D61"/>
    <w:rsid w:val="005B4011"/>
    <w:rsid w:val="005B47B4"/>
    <w:rsid w:val="005B54DA"/>
    <w:rsid w:val="005B6B28"/>
    <w:rsid w:val="005B73B2"/>
    <w:rsid w:val="005B775E"/>
    <w:rsid w:val="005B77A2"/>
    <w:rsid w:val="005C058C"/>
    <w:rsid w:val="005C0E62"/>
    <w:rsid w:val="005C122E"/>
    <w:rsid w:val="005C1824"/>
    <w:rsid w:val="005C3781"/>
    <w:rsid w:val="005C39AF"/>
    <w:rsid w:val="005C3C1B"/>
    <w:rsid w:val="005C3E63"/>
    <w:rsid w:val="005C45F0"/>
    <w:rsid w:val="005C4A7C"/>
    <w:rsid w:val="005C505F"/>
    <w:rsid w:val="005C5B13"/>
    <w:rsid w:val="005C652C"/>
    <w:rsid w:val="005C6F17"/>
    <w:rsid w:val="005D00F4"/>
    <w:rsid w:val="005D0177"/>
    <w:rsid w:val="005D0511"/>
    <w:rsid w:val="005D0A8D"/>
    <w:rsid w:val="005D10FB"/>
    <w:rsid w:val="005D1314"/>
    <w:rsid w:val="005D2174"/>
    <w:rsid w:val="005D27E4"/>
    <w:rsid w:val="005D2933"/>
    <w:rsid w:val="005D2E21"/>
    <w:rsid w:val="005D3199"/>
    <w:rsid w:val="005D52E2"/>
    <w:rsid w:val="005D6C76"/>
    <w:rsid w:val="005D7694"/>
    <w:rsid w:val="005D776D"/>
    <w:rsid w:val="005D7992"/>
    <w:rsid w:val="005E0E0F"/>
    <w:rsid w:val="005E244F"/>
    <w:rsid w:val="005E2A2E"/>
    <w:rsid w:val="005E2F57"/>
    <w:rsid w:val="005E3D5A"/>
    <w:rsid w:val="005E4039"/>
    <w:rsid w:val="005E4120"/>
    <w:rsid w:val="005E5207"/>
    <w:rsid w:val="005E55D7"/>
    <w:rsid w:val="005E67BA"/>
    <w:rsid w:val="005E78DD"/>
    <w:rsid w:val="005F08C9"/>
    <w:rsid w:val="005F0C4F"/>
    <w:rsid w:val="005F2CC7"/>
    <w:rsid w:val="005F3F43"/>
    <w:rsid w:val="005F3FA5"/>
    <w:rsid w:val="005F4693"/>
    <w:rsid w:val="005F5613"/>
    <w:rsid w:val="005F5975"/>
    <w:rsid w:val="005F627D"/>
    <w:rsid w:val="005F62A9"/>
    <w:rsid w:val="005F6C74"/>
    <w:rsid w:val="005F7430"/>
    <w:rsid w:val="0060086E"/>
    <w:rsid w:val="00600E6C"/>
    <w:rsid w:val="00600F93"/>
    <w:rsid w:val="006011E0"/>
    <w:rsid w:val="00602759"/>
    <w:rsid w:val="006027E2"/>
    <w:rsid w:val="0060306D"/>
    <w:rsid w:val="0060316C"/>
    <w:rsid w:val="006039FE"/>
    <w:rsid w:val="00605C65"/>
    <w:rsid w:val="00605F47"/>
    <w:rsid w:val="006061E1"/>
    <w:rsid w:val="00606A3B"/>
    <w:rsid w:val="00606FB9"/>
    <w:rsid w:val="00607401"/>
    <w:rsid w:val="0060747D"/>
    <w:rsid w:val="00607AAF"/>
    <w:rsid w:val="00607E0F"/>
    <w:rsid w:val="006100D6"/>
    <w:rsid w:val="00611058"/>
    <w:rsid w:val="00612652"/>
    <w:rsid w:val="0061268E"/>
    <w:rsid w:val="00612D49"/>
    <w:rsid w:val="006131C3"/>
    <w:rsid w:val="00613382"/>
    <w:rsid w:val="006135B6"/>
    <w:rsid w:val="00613619"/>
    <w:rsid w:val="006139E2"/>
    <w:rsid w:val="00613FCF"/>
    <w:rsid w:val="006141AB"/>
    <w:rsid w:val="0061453B"/>
    <w:rsid w:val="00614989"/>
    <w:rsid w:val="0061666E"/>
    <w:rsid w:val="00616C30"/>
    <w:rsid w:val="006173DA"/>
    <w:rsid w:val="00617995"/>
    <w:rsid w:val="0061799F"/>
    <w:rsid w:val="00620AEA"/>
    <w:rsid w:val="00620CA6"/>
    <w:rsid w:val="00620D9D"/>
    <w:rsid w:val="00621607"/>
    <w:rsid w:val="00621CA0"/>
    <w:rsid w:val="0062298C"/>
    <w:rsid w:val="00623AD8"/>
    <w:rsid w:val="00624238"/>
    <w:rsid w:val="00624D57"/>
    <w:rsid w:val="0062547E"/>
    <w:rsid w:val="00625786"/>
    <w:rsid w:val="00625BF9"/>
    <w:rsid w:val="0062787A"/>
    <w:rsid w:val="00630497"/>
    <w:rsid w:val="00630ACB"/>
    <w:rsid w:val="00631353"/>
    <w:rsid w:val="00631C09"/>
    <w:rsid w:val="00631CCA"/>
    <w:rsid w:val="00631E6C"/>
    <w:rsid w:val="00632280"/>
    <w:rsid w:val="0063368F"/>
    <w:rsid w:val="00636140"/>
    <w:rsid w:val="0063686A"/>
    <w:rsid w:val="00637527"/>
    <w:rsid w:val="00640A3C"/>
    <w:rsid w:val="006411CD"/>
    <w:rsid w:val="00642047"/>
    <w:rsid w:val="006423C4"/>
    <w:rsid w:val="0064290F"/>
    <w:rsid w:val="00643060"/>
    <w:rsid w:val="006438F9"/>
    <w:rsid w:val="006439E8"/>
    <w:rsid w:val="00643EF3"/>
    <w:rsid w:val="006446E1"/>
    <w:rsid w:val="00644AF1"/>
    <w:rsid w:val="00645095"/>
    <w:rsid w:val="00645199"/>
    <w:rsid w:val="00645783"/>
    <w:rsid w:val="006462C5"/>
    <w:rsid w:val="00646F12"/>
    <w:rsid w:val="006477CC"/>
    <w:rsid w:val="00647BDD"/>
    <w:rsid w:val="00650190"/>
    <w:rsid w:val="00651058"/>
    <w:rsid w:val="00651C53"/>
    <w:rsid w:val="00652EBD"/>
    <w:rsid w:val="00652EDB"/>
    <w:rsid w:val="00652FD7"/>
    <w:rsid w:val="006535CB"/>
    <w:rsid w:val="00653A91"/>
    <w:rsid w:val="00653B8A"/>
    <w:rsid w:val="00653EDE"/>
    <w:rsid w:val="00654948"/>
    <w:rsid w:val="00654ACB"/>
    <w:rsid w:val="00654DB3"/>
    <w:rsid w:val="006557D3"/>
    <w:rsid w:val="00655F77"/>
    <w:rsid w:val="006577C7"/>
    <w:rsid w:val="00657CE5"/>
    <w:rsid w:val="00660344"/>
    <w:rsid w:val="00660C32"/>
    <w:rsid w:val="00660FE3"/>
    <w:rsid w:val="006618F2"/>
    <w:rsid w:val="00662468"/>
    <w:rsid w:val="00662813"/>
    <w:rsid w:val="00662B52"/>
    <w:rsid w:val="00663DE4"/>
    <w:rsid w:val="0066422E"/>
    <w:rsid w:val="006645F3"/>
    <w:rsid w:val="00665229"/>
    <w:rsid w:val="00665C6F"/>
    <w:rsid w:val="00665CB6"/>
    <w:rsid w:val="00666149"/>
    <w:rsid w:val="00666EA8"/>
    <w:rsid w:val="00666EF4"/>
    <w:rsid w:val="0066726D"/>
    <w:rsid w:val="00667B6B"/>
    <w:rsid w:val="00667BEC"/>
    <w:rsid w:val="00667DE0"/>
    <w:rsid w:val="00667EBD"/>
    <w:rsid w:val="0067145D"/>
    <w:rsid w:val="00671BB0"/>
    <w:rsid w:val="00671E90"/>
    <w:rsid w:val="00671F93"/>
    <w:rsid w:val="00672A2C"/>
    <w:rsid w:val="00673518"/>
    <w:rsid w:val="006742A1"/>
    <w:rsid w:val="006748A1"/>
    <w:rsid w:val="006749FE"/>
    <w:rsid w:val="00675632"/>
    <w:rsid w:val="006759DC"/>
    <w:rsid w:val="00675CC5"/>
    <w:rsid w:val="006760CE"/>
    <w:rsid w:val="00676162"/>
    <w:rsid w:val="006766D1"/>
    <w:rsid w:val="00677C96"/>
    <w:rsid w:val="00680748"/>
    <w:rsid w:val="006819CE"/>
    <w:rsid w:val="00681D67"/>
    <w:rsid w:val="00682BBC"/>
    <w:rsid w:val="0068302E"/>
    <w:rsid w:val="006830C7"/>
    <w:rsid w:val="00683305"/>
    <w:rsid w:val="00684BC9"/>
    <w:rsid w:val="006850BC"/>
    <w:rsid w:val="006851FE"/>
    <w:rsid w:val="00686191"/>
    <w:rsid w:val="006866CE"/>
    <w:rsid w:val="00686E9D"/>
    <w:rsid w:val="0068719B"/>
    <w:rsid w:val="00687A0C"/>
    <w:rsid w:val="00690826"/>
    <w:rsid w:val="006926F9"/>
    <w:rsid w:val="00693E7B"/>
    <w:rsid w:val="00694384"/>
    <w:rsid w:val="0069463A"/>
    <w:rsid w:val="0069583E"/>
    <w:rsid w:val="006970FB"/>
    <w:rsid w:val="006979BE"/>
    <w:rsid w:val="006A0418"/>
    <w:rsid w:val="006A0A7E"/>
    <w:rsid w:val="006A1003"/>
    <w:rsid w:val="006A10B4"/>
    <w:rsid w:val="006A13D4"/>
    <w:rsid w:val="006A1862"/>
    <w:rsid w:val="006A20DF"/>
    <w:rsid w:val="006A2682"/>
    <w:rsid w:val="006A3209"/>
    <w:rsid w:val="006A32C1"/>
    <w:rsid w:val="006A360B"/>
    <w:rsid w:val="006A5B99"/>
    <w:rsid w:val="006A6959"/>
    <w:rsid w:val="006A6C34"/>
    <w:rsid w:val="006A73DE"/>
    <w:rsid w:val="006A7702"/>
    <w:rsid w:val="006A7B9A"/>
    <w:rsid w:val="006A7D86"/>
    <w:rsid w:val="006B0EA3"/>
    <w:rsid w:val="006B19E6"/>
    <w:rsid w:val="006B1E4C"/>
    <w:rsid w:val="006B228A"/>
    <w:rsid w:val="006B2B56"/>
    <w:rsid w:val="006B3DAC"/>
    <w:rsid w:val="006B426D"/>
    <w:rsid w:val="006B509B"/>
    <w:rsid w:val="006B5B90"/>
    <w:rsid w:val="006B5C84"/>
    <w:rsid w:val="006B77F2"/>
    <w:rsid w:val="006B7BEB"/>
    <w:rsid w:val="006C0674"/>
    <w:rsid w:val="006C07D7"/>
    <w:rsid w:val="006C139A"/>
    <w:rsid w:val="006C1430"/>
    <w:rsid w:val="006C1487"/>
    <w:rsid w:val="006C1498"/>
    <w:rsid w:val="006C16C4"/>
    <w:rsid w:val="006C1E7F"/>
    <w:rsid w:val="006C21D6"/>
    <w:rsid w:val="006C225C"/>
    <w:rsid w:val="006C3269"/>
    <w:rsid w:val="006C3270"/>
    <w:rsid w:val="006C3DDB"/>
    <w:rsid w:val="006C490A"/>
    <w:rsid w:val="006C556F"/>
    <w:rsid w:val="006C59BC"/>
    <w:rsid w:val="006C6A48"/>
    <w:rsid w:val="006C7079"/>
    <w:rsid w:val="006C79AE"/>
    <w:rsid w:val="006C79DD"/>
    <w:rsid w:val="006C7F74"/>
    <w:rsid w:val="006D028A"/>
    <w:rsid w:val="006D0363"/>
    <w:rsid w:val="006D0863"/>
    <w:rsid w:val="006D16E7"/>
    <w:rsid w:val="006D1B62"/>
    <w:rsid w:val="006D1CD1"/>
    <w:rsid w:val="006D23EE"/>
    <w:rsid w:val="006D27C2"/>
    <w:rsid w:val="006D2B71"/>
    <w:rsid w:val="006D401C"/>
    <w:rsid w:val="006D492F"/>
    <w:rsid w:val="006D521C"/>
    <w:rsid w:val="006D6522"/>
    <w:rsid w:val="006D7C31"/>
    <w:rsid w:val="006D7C6E"/>
    <w:rsid w:val="006D7E9F"/>
    <w:rsid w:val="006E134B"/>
    <w:rsid w:val="006E15B3"/>
    <w:rsid w:val="006E1995"/>
    <w:rsid w:val="006E1F55"/>
    <w:rsid w:val="006E2CAE"/>
    <w:rsid w:val="006E3393"/>
    <w:rsid w:val="006E3649"/>
    <w:rsid w:val="006E3A34"/>
    <w:rsid w:val="006E3AE3"/>
    <w:rsid w:val="006E3D60"/>
    <w:rsid w:val="006E4EF8"/>
    <w:rsid w:val="006E542A"/>
    <w:rsid w:val="006E5CB2"/>
    <w:rsid w:val="006E63C6"/>
    <w:rsid w:val="006E6419"/>
    <w:rsid w:val="006F0ECE"/>
    <w:rsid w:val="006F172A"/>
    <w:rsid w:val="006F20BB"/>
    <w:rsid w:val="006F2727"/>
    <w:rsid w:val="006F27FC"/>
    <w:rsid w:val="006F3B44"/>
    <w:rsid w:val="006F4026"/>
    <w:rsid w:val="006F41D0"/>
    <w:rsid w:val="006F43E5"/>
    <w:rsid w:val="006F464C"/>
    <w:rsid w:val="006F4D49"/>
    <w:rsid w:val="006F516F"/>
    <w:rsid w:val="006F5F22"/>
    <w:rsid w:val="006F63FE"/>
    <w:rsid w:val="006F706F"/>
    <w:rsid w:val="006F749B"/>
    <w:rsid w:val="006F755E"/>
    <w:rsid w:val="006F78D4"/>
    <w:rsid w:val="00700346"/>
    <w:rsid w:val="00701D14"/>
    <w:rsid w:val="007027CC"/>
    <w:rsid w:val="007028F9"/>
    <w:rsid w:val="00702E78"/>
    <w:rsid w:val="0070317F"/>
    <w:rsid w:val="007032F6"/>
    <w:rsid w:val="00703D8B"/>
    <w:rsid w:val="0070446C"/>
    <w:rsid w:val="007049C7"/>
    <w:rsid w:val="00704CF9"/>
    <w:rsid w:val="007054E6"/>
    <w:rsid w:val="00705DAA"/>
    <w:rsid w:val="0070610F"/>
    <w:rsid w:val="0070678B"/>
    <w:rsid w:val="00706A57"/>
    <w:rsid w:val="00707E24"/>
    <w:rsid w:val="007106EC"/>
    <w:rsid w:val="0071097B"/>
    <w:rsid w:val="00710A91"/>
    <w:rsid w:val="007120F6"/>
    <w:rsid w:val="00712680"/>
    <w:rsid w:val="00713BF5"/>
    <w:rsid w:val="00713CE8"/>
    <w:rsid w:val="00713E6C"/>
    <w:rsid w:val="0071484B"/>
    <w:rsid w:val="00715732"/>
    <w:rsid w:val="007157BE"/>
    <w:rsid w:val="00715D1A"/>
    <w:rsid w:val="00716AFF"/>
    <w:rsid w:val="00716B36"/>
    <w:rsid w:val="00716CEC"/>
    <w:rsid w:val="007178FC"/>
    <w:rsid w:val="00717BE6"/>
    <w:rsid w:val="007202F0"/>
    <w:rsid w:val="00720836"/>
    <w:rsid w:val="00720D9E"/>
    <w:rsid w:val="007220C5"/>
    <w:rsid w:val="00722478"/>
    <w:rsid w:val="00722B02"/>
    <w:rsid w:val="007233E7"/>
    <w:rsid w:val="00723624"/>
    <w:rsid w:val="00723ADD"/>
    <w:rsid w:val="00723FD1"/>
    <w:rsid w:val="0072486D"/>
    <w:rsid w:val="00724976"/>
    <w:rsid w:val="00724BDD"/>
    <w:rsid w:val="007259D3"/>
    <w:rsid w:val="007259DF"/>
    <w:rsid w:val="00725F85"/>
    <w:rsid w:val="00727416"/>
    <w:rsid w:val="00727CDB"/>
    <w:rsid w:val="00727D86"/>
    <w:rsid w:val="0073075F"/>
    <w:rsid w:val="007308FF"/>
    <w:rsid w:val="0073112F"/>
    <w:rsid w:val="007321E3"/>
    <w:rsid w:val="00733915"/>
    <w:rsid w:val="00734AF3"/>
    <w:rsid w:val="0073514D"/>
    <w:rsid w:val="00735619"/>
    <w:rsid w:val="00735D6E"/>
    <w:rsid w:val="00736C63"/>
    <w:rsid w:val="007372DC"/>
    <w:rsid w:val="00737941"/>
    <w:rsid w:val="00741456"/>
    <w:rsid w:val="007416C1"/>
    <w:rsid w:val="0074255A"/>
    <w:rsid w:val="00743B3E"/>
    <w:rsid w:val="00744499"/>
    <w:rsid w:val="007453ED"/>
    <w:rsid w:val="00746099"/>
    <w:rsid w:val="00746290"/>
    <w:rsid w:val="007462B7"/>
    <w:rsid w:val="0074685B"/>
    <w:rsid w:val="0074686B"/>
    <w:rsid w:val="00746F7E"/>
    <w:rsid w:val="00747A43"/>
    <w:rsid w:val="007500CB"/>
    <w:rsid w:val="007507C4"/>
    <w:rsid w:val="00751ABD"/>
    <w:rsid w:val="00752DC7"/>
    <w:rsid w:val="00753006"/>
    <w:rsid w:val="0075541B"/>
    <w:rsid w:val="00756AE8"/>
    <w:rsid w:val="00757F43"/>
    <w:rsid w:val="00760031"/>
    <w:rsid w:val="00760482"/>
    <w:rsid w:val="00761F4C"/>
    <w:rsid w:val="00762029"/>
    <w:rsid w:val="00762134"/>
    <w:rsid w:val="00763A6B"/>
    <w:rsid w:val="00764347"/>
    <w:rsid w:val="007646FA"/>
    <w:rsid w:val="0076535B"/>
    <w:rsid w:val="007653E0"/>
    <w:rsid w:val="0076570D"/>
    <w:rsid w:val="00765A96"/>
    <w:rsid w:val="0076648B"/>
    <w:rsid w:val="007666D6"/>
    <w:rsid w:val="00766DB9"/>
    <w:rsid w:val="0076734C"/>
    <w:rsid w:val="00767A4A"/>
    <w:rsid w:val="00767C6B"/>
    <w:rsid w:val="007700DD"/>
    <w:rsid w:val="00770261"/>
    <w:rsid w:val="00770419"/>
    <w:rsid w:val="0077138D"/>
    <w:rsid w:val="0077172C"/>
    <w:rsid w:val="007724DD"/>
    <w:rsid w:val="007727B0"/>
    <w:rsid w:val="00772A3F"/>
    <w:rsid w:val="00772EA9"/>
    <w:rsid w:val="00774525"/>
    <w:rsid w:val="00774AA2"/>
    <w:rsid w:val="00774BC6"/>
    <w:rsid w:val="00774FDF"/>
    <w:rsid w:val="0077524D"/>
    <w:rsid w:val="00776D46"/>
    <w:rsid w:val="007800A4"/>
    <w:rsid w:val="0078016D"/>
    <w:rsid w:val="007806A2"/>
    <w:rsid w:val="0078077B"/>
    <w:rsid w:val="0078221A"/>
    <w:rsid w:val="00782BD8"/>
    <w:rsid w:val="00782D58"/>
    <w:rsid w:val="007835F1"/>
    <w:rsid w:val="00784043"/>
    <w:rsid w:val="007842DA"/>
    <w:rsid w:val="00786C09"/>
    <w:rsid w:val="00786F8D"/>
    <w:rsid w:val="0078709C"/>
    <w:rsid w:val="00787227"/>
    <w:rsid w:val="00787428"/>
    <w:rsid w:val="00787827"/>
    <w:rsid w:val="00787DD2"/>
    <w:rsid w:val="007904AA"/>
    <w:rsid w:val="007905A7"/>
    <w:rsid w:val="007925DE"/>
    <w:rsid w:val="00793507"/>
    <w:rsid w:val="00793981"/>
    <w:rsid w:val="00793F49"/>
    <w:rsid w:val="0079510E"/>
    <w:rsid w:val="007953A2"/>
    <w:rsid w:val="00795707"/>
    <w:rsid w:val="0079686B"/>
    <w:rsid w:val="00796E9D"/>
    <w:rsid w:val="00797866"/>
    <w:rsid w:val="00797D2D"/>
    <w:rsid w:val="007A05B7"/>
    <w:rsid w:val="007A0AAE"/>
    <w:rsid w:val="007A16CC"/>
    <w:rsid w:val="007A1E1C"/>
    <w:rsid w:val="007A23AE"/>
    <w:rsid w:val="007A370E"/>
    <w:rsid w:val="007A5323"/>
    <w:rsid w:val="007A5E77"/>
    <w:rsid w:val="007A64CA"/>
    <w:rsid w:val="007A6961"/>
    <w:rsid w:val="007A6A29"/>
    <w:rsid w:val="007A6A5E"/>
    <w:rsid w:val="007A7408"/>
    <w:rsid w:val="007B0076"/>
    <w:rsid w:val="007B033F"/>
    <w:rsid w:val="007B05D7"/>
    <w:rsid w:val="007B1581"/>
    <w:rsid w:val="007B17BE"/>
    <w:rsid w:val="007B270A"/>
    <w:rsid w:val="007B2F2A"/>
    <w:rsid w:val="007B33B7"/>
    <w:rsid w:val="007B3D1E"/>
    <w:rsid w:val="007B3F50"/>
    <w:rsid w:val="007B654E"/>
    <w:rsid w:val="007B6A6B"/>
    <w:rsid w:val="007B7A37"/>
    <w:rsid w:val="007B7EF6"/>
    <w:rsid w:val="007C0510"/>
    <w:rsid w:val="007C05BF"/>
    <w:rsid w:val="007C10E0"/>
    <w:rsid w:val="007C14E6"/>
    <w:rsid w:val="007C166E"/>
    <w:rsid w:val="007C2E61"/>
    <w:rsid w:val="007C3AB2"/>
    <w:rsid w:val="007C3EC9"/>
    <w:rsid w:val="007C4012"/>
    <w:rsid w:val="007C4098"/>
    <w:rsid w:val="007C41E1"/>
    <w:rsid w:val="007C44FE"/>
    <w:rsid w:val="007C45C7"/>
    <w:rsid w:val="007C516A"/>
    <w:rsid w:val="007C65EE"/>
    <w:rsid w:val="007C6F84"/>
    <w:rsid w:val="007C7B77"/>
    <w:rsid w:val="007C7E24"/>
    <w:rsid w:val="007D0266"/>
    <w:rsid w:val="007D0933"/>
    <w:rsid w:val="007D18B6"/>
    <w:rsid w:val="007D229C"/>
    <w:rsid w:val="007D290D"/>
    <w:rsid w:val="007D2ABA"/>
    <w:rsid w:val="007D2EF5"/>
    <w:rsid w:val="007D36CD"/>
    <w:rsid w:val="007D3F77"/>
    <w:rsid w:val="007D41B6"/>
    <w:rsid w:val="007D4216"/>
    <w:rsid w:val="007D4301"/>
    <w:rsid w:val="007D4409"/>
    <w:rsid w:val="007D44F0"/>
    <w:rsid w:val="007D70B8"/>
    <w:rsid w:val="007E04BF"/>
    <w:rsid w:val="007E1114"/>
    <w:rsid w:val="007E18D0"/>
    <w:rsid w:val="007E1B56"/>
    <w:rsid w:val="007E1C8F"/>
    <w:rsid w:val="007E239C"/>
    <w:rsid w:val="007E2FE8"/>
    <w:rsid w:val="007E305F"/>
    <w:rsid w:val="007E355A"/>
    <w:rsid w:val="007E4882"/>
    <w:rsid w:val="007E4913"/>
    <w:rsid w:val="007E5FCA"/>
    <w:rsid w:val="007E62DA"/>
    <w:rsid w:val="007E6FD1"/>
    <w:rsid w:val="007E7604"/>
    <w:rsid w:val="007F0ACE"/>
    <w:rsid w:val="007F1113"/>
    <w:rsid w:val="007F21E1"/>
    <w:rsid w:val="007F2D0B"/>
    <w:rsid w:val="007F3424"/>
    <w:rsid w:val="007F5262"/>
    <w:rsid w:val="007F5A47"/>
    <w:rsid w:val="007F7260"/>
    <w:rsid w:val="007F7FF5"/>
    <w:rsid w:val="00800167"/>
    <w:rsid w:val="00800A8D"/>
    <w:rsid w:val="008013D4"/>
    <w:rsid w:val="0080183D"/>
    <w:rsid w:val="0080335D"/>
    <w:rsid w:val="008034F6"/>
    <w:rsid w:val="0080474C"/>
    <w:rsid w:val="00804DE1"/>
    <w:rsid w:val="008051ED"/>
    <w:rsid w:val="008052E5"/>
    <w:rsid w:val="00805C7B"/>
    <w:rsid w:val="00806120"/>
    <w:rsid w:val="008064A2"/>
    <w:rsid w:val="008110A4"/>
    <w:rsid w:val="00813457"/>
    <w:rsid w:val="00813688"/>
    <w:rsid w:val="008137AF"/>
    <w:rsid w:val="0081447D"/>
    <w:rsid w:val="00814554"/>
    <w:rsid w:val="008149CF"/>
    <w:rsid w:val="00814B27"/>
    <w:rsid w:val="00814E5E"/>
    <w:rsid w:val="008152C3"/>
    <w:rsid w:val="0081580A"/>
    <w:rsid w:val="00816491"/>
    <w:rsid w:val="00816A7D"/>
    <w:rsid w:val="00816C1E"/>
    <w:rsid w:val="00817B70"/>
    <w:rsid w:val="00820421"/>
    <w:rsid w:val="008207E3"/>
    <w:rsid w:val="00820B69"/>
    <w:rsid w:val="00820CBA"/>
    <w:rsid w:val="00821531"/>
    <w:rsid w:val="008224EA"/>
    <w:rsid w:val="008224ED"/>
    <w:rsid w:val="00822D3E"/>
    <w:rsid w:val="008237DA"/>
    <w:rsid w:val="00824935"/>
    <w:rsid w:val="008265D0"/>
    <w:rsid w:val="0083013E"/>
    <w:rsid w:val="0083014E"/>
    <w:rsid w:val="0083038D"/>
    <w:rsid w:val="00830559"/>
    <w:rsid w:val="0083097D"/>
    <w:rsid w:val="008325AA"/>
    <w:rsid w:val="00832E4C"/>
    <w:rsid w:val="00832EDB"/>
    <w:rsid w:val="00833320"/>
    <w:rsid w:val="0083474B"/>
    <w:rsid w:val="00835A44"/>
    <w:rsid w:val="00835DC6"/>
    <w:rsid w:val="0083653F"/>
    <w:rsid w:val="00836570"/>
    <w:rsid w:val="008401D6"/>
    <w:rsid w:val="00840BC8"/>
    <w:rsid w:val="008412FA"/>
    <w:rsid w:val="00843328"/>
    <w:rsid w:val="008438B8"/>
    <w:rsid w:val="00844308"/>
    <w:rsid w:val="0084450E"/>
    <w:rsid w:val="008445C2"/>
    <w:rsid w:val="00844962"/>
    <w:rsid w:val="00844F96"/>
    <w:rsid w:val="0084550E"/>
    <w:rsid w:val="00845A27"/>
    <w:rsid w:val="00845AB1"/>
    <w:rsid w:val="00845EC4"/>
    <w:rsid w:val="008467F9"/>
    <w:rsid w:val="00846E39"/>
    <w:rsid w:val="00847024"/>
    <w:rsid w:val="0084787D"/>
    <w:rsid w:val="00847E10"/>
    <w:rsid w:val="00847FA6"/>
    <w:rsid w:val="0085041F"/>
    <w:rsid w:val="008509E7"/>
    <w:rsid w:val="00850A1A"/>
    <w:rsid w:val="008510B7"/>
    <w:rsid w:val="0085113B"/>
    <w:rsid w:val="00852928"/>
    <w:rsid w:val="00853A65"/>
    <w:rsid w:val="008542F8"/>
    <w:rsid w:val="00854478"/>
    <w:rsid w:val="00855235"/>
    <w:rsid w:val="008553BC"/>
    <w:rsid w:val="00855419"/>
    <w:rsid w:val="00855F85"/>
    <w:rsid w:val="008572B8"/>
    <w:rsid w:val="008604AB"/>
    <w:rsid w:val="0086060B"/>
    <w:rsid w:val="008616E5"/>
    <w:rsid w:val="008625B1"/>
    <w:rsid w:val="00863012"/>
    <w:rsid w:val="008631B4"/>
    <w:rsid w:val="008634B0"/>
    <w:rsid w:val="008653D6"/>
    <w:rsid w:val="008657BA"/>
    <w:rsid w:val="00866C39"/>
    <w:rsid w:val="008671CF"/>
    <w:rsid w:val="0086735F"/>
    <w:rsid w:val="0086766C"/>
    <w:rsid w:val="008701E1"/>
    <w:rsid w:val="00870244"/>
    <w:rsid w:val="008737E7"/>
    <w:rsid w:val="00874466"/>
    <w:rsid w:val="00874D1A"/>
    <w:rsid w:val="00874E4F"/>
    <w:rsid w:val="008754AC"/>
    <w:rsid w:val="0087566B"/>
    <w:rsid w:val="00875BD4"/>
    <w:rsid w:val="00876489"/>
    <w:rsid w:val="00876BEA"/>
    <w:rsid w:val="00877C0C"/>
    <w:rsid w:val="008800D9"/>
    <w:rsid w:val="008802D9"/>
    <w:rsid w:val="0088081E"/>
    <w:rsid w:val="008811C2"/>
    <w:rsid w:val="00881E27"/>
    <w:rsid w:val="00881F5A"/>
    <w:rsid w:val="008825E4"/>
    <w:rsid w:val="00882E62"/>
    <w:rsid w:val="0088381B"/>
    <w:rsid w:val="00883AD8"/>
    <w:rsid w:val="00883AF4"/>
    <w:rsid w:val="00883E74"/>
    <w:rsid w:val="00884824"/>
    <w:rsid w:val="00885254"/>
    <w:rsid w:val="00885A7A"/>
    <w:rsid w:val="00886105"/>
    <w:rsid w:val="00886A7A"/>
    <w:rsid w:val="00886E1D"/>
    <w:rsid w:val="008878E0"/>
    <w:rsid w:val="00887B0B"/>
    <w:rsid w:val="00890639"/>
    <w:rsid w:val="00891221"/>
    <w:rsid w:val="00891732"/>
    <w:rsid w:val="00891844"/>
    <w:rsid w:val="00891F19"/>
    <w:rsid w:val="00892289"/>
    <w:rsid w:val="008926D5"/>
    <w:rsid w:val="00892824"/>
    <w:rsid w:val="00892942"/>
    <w:rsid w:val="0089375C"/>
    <w:rsid w:val="00893851"/>
    <w:rsid w:val="008950A1"/>
    <w:rsid w:val="00896459"/>
    <w:rsid w:val="008964FD"/>
    <w:rsid w:val="008967C1"/>
    <w:rsid w:val="00896ABB"/>
    <w:rsid w:val="00897ACB"/>
    <w:rsid w:val="008A0820"/>
    <w:rsid w:val="008A160F"/>
    <w:rsid w:val="008A168C"/>
    <w:rsid w:val="008A19CC"/>
    <w:rsid w:val="008A1D44"/>
    <w:rsid w:val="008A2958"/>
    <w:rsid w:val="008A2A6B"/>
    <w:rsid w:val="008A2AF7"/>
    <w:rsid w:val="008A36B2"/>
    <w:rsid w:val="008A3944"/>
    <w:rsid w:val="008A3EAF"/>
    <w:rsid w:val="008A41EC"/>
    <w:rsid w:val="008A472D"/>
    <w:rsid w:val="008A4842"/>
    <w:rsid w:val="008A529C"/>
    <w:rsid w:val="008A53CD"/>
    <w:rsid w:val="008A5B17"/>
    <w:rsid w:val="008A5B21"/>
    <w:rsid w:val="008A5B86"/>
    <w:rsid w:val="008A60FE"/>
    <w:rsid w:val="008A62B7"/>
    <w:rsid w:val="008A66BD"/>
    <w:rsid w:val="008A71B1"/>
    <w:rsid w:val="008A7340"/>
    <w:rsid w:val="008A759B"/>
    <w:rsid w:val="008A7923"/>
    <w:rsid w:val="008B0068"/>
    <w:rsid w:val="008B0378"/>
    <w:rsid w:val="008B18A3"/>
    <w:rsid w:val="008B1DBC"/>
    <w:rsid w:val="008B239C"/>
    <w:rsid w:val="008B33D0"/>
    <w:rsid w:val="008B35CD"/>
    <w:rsid w:val="008B3B3F"/>
    <w:rsid w:val="008B4903"/>
    <w:rsid w:val="008B49D6"/>
    <w:rsid w:val="008B4C06"/>
    <w:rsid w:val="008B4DE9"/>
    <w:rsid w:val="008B59D8"/>
    <w:rsid w:val="008B5C0C"/>
    <w:rsid w:val="008B62E0"/>
    <w:rsid w:val="008B6590"/>
    <w:rsid w:val="008B7B12"/>
    <w:rsid w:val="008B7D31"/>
    <w:rsid w:val="008C10DA"/>
    <w:rsid w:val="008C1E5D"/>
    <w:rsid w:val="008C2762"/>
    <w:rsid w:val="008C2AB3"/>
    <w:rsid w:val="008C347E"/>
    <w:rsid w:val="008C3548"/>
    <w:rsid w:val="008C36B2"/>
    <w:rsid w:val="008C3AF2"/>
    <w:rsid w:val="008C43C5"/>
    <w:rsid w:val="008C46B5"/>
    <w:rsid w:val="008C49A0"/>
    <w:rsid w:val="008C4EDE"/>
    <w:rsid w:val="008C52EB"/>
    <w:rsid w:val="008C574D"/>
    <w:rsid w:val="008C59B4"/>
    <w:rsid w:val="008C5AA0"/>
    <w:rsid w:val="008C602D"/>
    <w:rsid w:val="008C7F95"/>
    <w:rsid w:val="008D0432"/>
    <w:rsid w:val="008D10A9"/>
    <w:rsid w:val="008D219E"/>
    <w:rsid w:val="008D28C3"/>
    <w:rsid w:val="008D2A73"/>
    <w:rsid w:val="008D2F22"/>
    <w:rsid w:val="008D2FD2"/>
    <w:rsid w:val="008D343E"/>
    <w:rsid w:val="008D3672"/>
    <w:rsid w:val="008D4B32"/>
    <w:rsid w:val="008D4C9E"/>
    <w:rsid w:val="008D5851"/>
    <w:rsid w:val="008D635D"/>
    <w:rsid w:val="008D7499"/>
    <w:rsid w:val="008D7AAD"/>
    <w:rsid w:val="008D7DAF"/>
    <w:rsid w:val="008E01E4"/>
    <w:rsid w:val="008E03FA"/>
    <w:rsid w:val="008E04A1"/>
    <w:rsid w:val="008E11B7"/>
    <w:rsid w:val="008E15B4"/>
    <w:rsid w:val="008E19E9"/>
    <w:rsid w:val="008E1CD8"/>
    <w:rsid w:val="008E4BEF"/>
    <w:rsid w:val="008E4DAC"/>
    <w:rsid w:val="008E5CC7"/>
    <w:rsid w:val="008E65E7"/>
    <w:rsid w:val="008F0952"/>
    <w:rsid w:val="008F1776"/>
    <w:rsid w:val="008F1C07"/>
    <w:rsid w:val="008F3564"/>
    <w:rsid w:val="008F43D8"/>
    <w:rsid w:val="008F54CD"/>
    <w:rsid w:val="008F56B3"/>
    <w:rsid w:val="008F5858"/>
    <w:rsid w:val="008F63D6"/>
    <w:rsid w:val="008F652C"/>
    <w:rsid w:val="008F6B30"/>
    <w:rsid w:val="008F74D8"/>
    <w:rsid w:val="008F7A6A"/>
    <w:rsid w:val="008F7AF0"/>
    <w:rsid w:val="008F7EF9"/>
    <w:rsid w:val="009007FF"/>
    <w:rsid w:val="00900884"/>
    <w:rsid w:val="00901014"/>
    <w:rsid w:val="009023DA"/>
    <w:rsid w:val="0090263F"/>
    <w:rsid w:val="009027C2"/>
    <w:rsid w:val="0090299F"/>
    <w:rsid w:val="00902F13"/>
    <w:rsid w:val="00903BFB"/>
    <w:rsid w:val="00904930"/>
    <w:rsid w:val="00904CC9"/>
    <w:rsid w:val="00904F88"/>
    <w:rsid w:val="00905425"/>
    <w:rsid w:val="0090648F"/>
    <w:rsid w:val="00906C75"/>
    <w:rsid w:val="009100E3"/>
    <w:rsid w:val="0091011F"/>
    <w:rsid w:val="0091068B"/>
    <w:rsid w:val="009106FE"/>
    <w:rsid w:val="00910F5D"/>
    <w:rsid w:val="00911E85"/>
    <w:rsid w:val="00912BE4"/>
    <w:rsid w:val="00913110"/>
    <w:rsid w:val="00913A06"/>
    <w:rsid w:val="00913EF6"/>
    <w:rsid w:val="009146F7"/>
    <w:rsid w:val="0091481A"/>
    <w:rsid w:val="0091501E"/>
    <w:rsid w:val="00916FD3"/>
    <w:rsid w:val="00917782"/>
    <w:rsid w:val="009177ED"/>
    <w:rsid w:val="0091791D"/>
    <w:rsid w:val="00917B81"/>
    <w:rsid w:val="009205C3"/>
    <w:rsid w:val="009208F5"/>
    <w:rsid w:val="00920948"/>
    <w:rsid w:val="00921B57"/>
    <w:rsid w:val="00921B77"/>
    <w:rsid w:val="0092260F"/>
    <w:rsid w:val="00922C8D"/>
    <w:rsid w:val="00923BC2"/>
    <w:rsid w:val="00923F71"/>
    <w:rsid w:val="0092433B"/>
    <w:rsid w:val="00924490"/>
    <w:rsid w:val="009251CE"/>
    <w:rsid w:val="009254F4"/>
    <w:rsid w:val="009255B3"/>
    <w:rsid w:val="00925A86"/>
    <w:rsid w:val="00930883"/>
    <w:rsid w:val="00930929"/>
    <w:rsid w:val="00930AF5"/>
    <w:rsid w:val="00932ED5"/>
    <w:rsid w:val="00933089"/>
    <w:rsid w:val="009332E2"/>
    <w:rsid w:val="00933732"/>
    <w:rsid w:val="00933B5C"/>
    <w:rsid w:val="00933BAC"/>
    <w:rsid w:val="00934340"/>
    <w:rsid w:val="00934733"/>
    <w:rsid w:val="00934830"/>
    <w:rsid w:val="00934B11"/>
    <w:rsid w:val="00934BF0"/>
    <w:rsid w:val="00934F98"/>
    <w:rsid w:val="00935312"/>
    <w:rsid w:val="00935986"/>
    <w:rsid w:val="00936226"/>
    <w:rsid w:val="009363D4"/>
    <w:rsid w:val="00936759"/>
    <w:rsid w:val="00936DAA"/>
    <w:rsid w:val="00936EB1"/>
    <w:rsid w:val="0093762C"/>
    <w:rsid w:val="00937769"/>
    <w:rsid w:val="00937BD2"/>
    <w:rsid w:val="009404FD"/>
    <w:rsid w:val="009406C1"/>
    <w:rsid w:val="009406D8"/>
    <w:rsid w:val="00940EBB"/>
    <w:rsid w:val="0094115D"/>
    <w:rsid w:val="00942450"/>
    <w:rsid w:val="00942E45"/>
    <w:rsid w:val="00943547"/>
    <w:rsid w:val="00943979"/>
    <w:rsid w:val="00943A8E"/>
    <w:rsid w:val="00943B0A"/>
    <w:rsid w:val="00943E9B"/>
    <w:rsid w:val="00944227"/>
    <w:rsid w:val="00944528"/>
    <w:rsid w:val="00944E33"/>
    <w:rsid w:val="00944F4B"/>
    <w:rsid w:val="00945997"/>
    <w:rsid w:val="0094747C"/>
    <w:rsid w:val="009503A4"/>
    <w:rsid w:val="00950600"/>
    <w:rsid w:val="009508E4"/>
    <w:rsid w:val="0095110A"/>
    <w:rsid w:val="00951BEA"/>
    <w:rsid w:val="009573B3"/>
    <w:rsid w:val="00961608"/>
    <w:rsid w:val="009617B2"/>
    <w:rsid w:val="00961EC1"/>
    <w:rsid w:val="00962A73"/>
    <w:rsid w:val="00962A88"/>
    <w:rsid w:val="00962D2B"/>
    <w:rsid w:val="00962FD1"/>
    <w:rsid w:val="00963249"/>
    <w:rsid w:val="00963F8F"/>
    <w:rsid w:val="00964133"/>
    <w:rsid w:val="009645F1"/>
    <w:rsid w:val="00964DAF"/>
    <w:rsid w:val="0096528B"/>
    <w:rsid w:val="0096529D"/>
    <w:rsid w:val="00965FC1"/>
    <w:rsid w:val="00966060"/>
    <w:rsid w:val="009677C2"/>
    <w:rsid w:val="009710D1"/>
    <w:rsid w:val="00971582"/>
    <w:rsid w:val="00973F65"/>
    <w:rsid w:val="0097434A"/>
    <w:rsid w:val="00974592"/>
    <w:rsid w:val="00974E6E"/>
    <w:rsid w:val="00975479"/>
    <w:rsid w:val="0097584E"/>
    <w:rsid w:val="00975B33"/>
    <w:rsid w:val="00975C30"/>
    <w:rsid w:val="009766C4"/>
    <w:rsid w:val="00977248"/>
    <w:rsid w:val="00977A0B"/>
    <w:rsid w:val="00977E45"/>
    <w:rsid w:val="00977E7B"/>
    <w:rsid w:val="0098013C"/>
    <w:rsid w:val="00980686"/>
    <w:rsid w:val="009815C9"/>
    <w:rsid w:val="00981794"/>
    <w:rsid w:val="00981BAD"/>
    <w:rsid w:val="00982F9C"/>
    <w:rsid w:val="0098312A"/>
    <w:rsid w:val="009835C6"/>
    <w:rsid w:val="00983F7D"/>
    <w:rsid w:val="00985605"/>
    <w:rsid w:val="00985BB1"/>
    <w:rsid w:val="00987B26"/>
    <w:rsid w:val="00990667"/>
    <w:rsid w:val="009907D3"/>
    <w:rsid w:val="00990AB8"/>
    <w:rsid w:val="00991A21"/>
    <w:rsid w:val="00992F40"/>
    <w:rsid w:val="0099344D"/>
    <w:rsid w:val="009934B3"/>
    <w:rsid w:val="0099401D"/>
    <w:rsid w:val="00994460"/>
    <w:rsid w:val="009951FD"/>
    <w:rsid w:val="009952ED"/>
    <w:rsid w:val="00995AC5"/>
    <w:rsid w:val="00995DD9"/>
    <w:rsid w:val="009967CA"/>
    <w:rsid w:val="009A01E5"/>
    <w:rsid w:val="009A0C2D"/>
    <w:rsid w:val="009A12D5"/>
    <w:rsid w:val="009A137D"/>
    <w:rsid w:val="009A1991"/>
    <w:rsid w:val="009A3171"/>
    <w:rsid w:val="009A3553"/>
    <w:rsid w:val="009A368C"/>
    <w:rsid w:val="009A3ACE"/>
    <w:rsid w:val="009A3D9F"/>
    <w:rsid w:val="009A3F3D"/>
    <w:rsid w:val="009A432D"/>
    <w:rsid w:val="009A49D7"/>
    <w:rsid w:val="009A5AB9"/>
    <w:rsid w:val="009A6B4A"/>
    <w:rsid w:val="009A6BE2"/>
    <w:rsid w:val="009A75D0"/>
    <w:rsid w:val="009B165A"/>
    <w:rsid w:val="009B21AF"/>
    <w:rsid w:val="009B221B"/>
    <w:rsid w:val="009B251F"/>
    <w:rsid w:val="009B3693"/>
    <w:rsid w:val="009B410A"/>
    <w:rsid w:val="009B48CD"/>
    <w:rsid w:val="009B5A44"/>
    <w:rsid w:val="009B5B39"/>
    <w:rsid w:val="009B5BCF"/>
    <w:rsid w:val="009B606B"/>
    <w:rsid w:val="009B607E"/>
    <w:rsid w:val="009B79B4"/>
    <w:rsid w:val="009C0239"/>
    <w:rsid w:val="009C0D5E"/>
    <w:rsid w:val="009C0E9D"/>
    <w:rsid w:val="009C10C2"/>
    <w:rsid w:val="009C1C2E"/>
    <w:rsid w:val="009C1D14"/>
    <w:rsid w:val="009C2406"/>
    <w:rsid w:val="009C2669"/>
    <w:rsid w:val="009C2DCB"/>
    <w:rsid w:val="009C3002"/>
    <w:rsid w:val="009C3A2D"/>
    <w:rsid w:val="009C3A52"/>
    <w:rsid w:val="009C4701"/>
    <w:rsid w:val="009C51F0"/>
    <w:rsid w:val="009C52FD"/>
    <w:rsid w:val="009C6776"/>
    <w:rsid w:val="009C67AE"/>
    <w:rsid w:val="009C6803"/>
    <w:rsid w:val="009C7CF1"/>
    <w:rsid w:val="009D2251"/>
    <w:rsid w:val="009D2E69"/>
    <w:rsid w:val="009D3F59"/>
    <w:rsid w:val="009D5043"/>
    <w:rsid w:val="009D57BF"/>
    <w:rsid w:val="009D676D"/>
    <w:rsid w:val="009D688E"/>
    <w:rsid w:val="009D6AD6"/>
    <w:rsid w:val="009D6BA7"/>
    <w:rsid w:val="009D7194"/>
    <w:rsid w:val="009D7661"/>
    <w:rsid w:val="009D7E74"/>
    <w:rsid w:val="009E0AB8"/>
    <w:rsid w:val="009E0ADA"/>
    <w:rsid w:val="009E1145"/>
    <w:rsid w:val="009E1178"/>
    <w:rsid w:val="009E1B5A"/>
    <w:rsid w:val="009E1D29"/>
    <w:rsid w:val="009E388E"/>
    <w:rsid w:val="009E3DFF"/>
    <w:rsid w:val="009E508C"/>
    <w:rsid w:val="009E566B"/>
    <w:rsid w:val="009E5D85"/>
    <w:rsid w:val="009E7F42"/>
    <w:rsid w:val="009F106D"/>
    <w:rsid w:val="009F124B"/>
    <w:rsid w:val="009F12DC"/>
    <w:rsid w:val="009F196E"/>
    <w:rsid w:val="009F1AC5"/>
    <w:rsid w:val="009F272C"/>
    <w:rsid w:val="009F2802"/>
    <w:rsid w:val="009F357F"/>
    <w:rsid w:val="009F3869"/>
    <w:rsid w:val="009F4124"/>
    <w:rsid w:val="009F4333"/>
    <w:rsid w:val="009F43A9"/>
    <w:rsid w:val="009F43C5"/>
    <w:rsid w:val="009F66DE"/>
    <w:rsid w:val="009F7798"/>
    <w:rsid w:val="009F7B09"/>
    <w:rsid w:val="00A00254"/>
    <w:rsid w:val="00A00808"/>
    <w:rsid w:val="00A00B57"/>
    <w:rsid w:val="00A00F5B"/>
    <w:rsid w:val="00A01203"/>
    <w:rsid w:val="00A03064"/>
    <w:rsid w:val="00A04180"/>
    <w:rsid w:val="00A04ACD"/>
    <w:rsid w:val="00A04AE2"/>
    <w:rsid w:val="00A04BDD"/>
    <w:rsid w:val="00A04EA9"/>
    <w:rsid w:val="00A04FA1"/>
    <w:rsid w:val="00A053E9"/>
    <w:rsid w:val="00A0580C"/>
    <w:rsid w:val="00A058A4"/>
    <w:rsid w:val="00A05C1A"/>
    <w:rsid w:val="00A062E2"/>
    <w:rsid w:val="00A069DD"/>
    <w:rsid w:val="00A06D95"/>
    <w:rsid w:val="00A06FEA"/>
    <w:rsid w:val="00A07875"/>
    <w:rsid w:val="00A10049"/>
    <w:rsid w:val="00A109B3"/>
    <w:rsid w:val="00A11FA2"/>
    <w:rsid w:val="00A136B2"/>
    <w:rsid w:val="00A13758"/>
    <w:rsid w:val="00A1500A"/>
    <w:rsid w:val="00A154F4"/>
    <w:rsid w:val="00A1570D"/>
    <w:rsid w:val="00A16FC9"/>
    <w:rsid w:val="00A17610"/>
    <w:rsid w:val="00A17960"/>
    <w:rsid w:val="00A17B1E"/>
    <w:rsid w:val="00A20CA8"/>
    <w:rsid w:val="00A20DF5"/>
    <w:rsid w:val="00A222F4"/>
    <w:rsid w:val="00A2333A"/>
    <w:rsid w:val="00A24615"/>
    <w:rsid w:val="00A2509B"/>
    <w:rsid w:val="00A25578"/>
    <w:rsid w:val="00A25723"/>
    <w:rsid w:val="00A25AD1"/>
    <w:rsid w:val="00A25F84"/>
    <w:rsid w:val="00A272A3"/>
    <w:rsid w:val="00A31276"/>
    <w:rsid w:val="00A3136F"/>
    <w:rsid w:val="00A3174E"/>
    <w:rsid w:val="00A31BB8"/>
    <w:rsid w:val="00A3204A"/>
    <w:rsid w:val="00A3294B"/>
    <w:rsid w:val="00A32B88"/>
    <w:rsid w:val="00A33EB4"/>
    <w:rsid w:val="00A33ECF"/>
    <w:rsid w:val="00A33F32"/>
    <w:rsid w:val="00A34ABB"/>
    <w:rsid w:val="00A34B10"/>
    <w:rsid w:val="00A353EE"/>
    <w:rsid w:val="00A35619"/>
    <w:rsid w:val="00A35E10"/>
    <w:rsid w:val="00A36CFC"/>
    <w:rsid w:val="00A3778B"/>
    <w:rsid w:val="00A37807"/>
    <w:rsid w:val="00A378C4"/>
    <w:rsid w:val="00A37908"/>
    <w:rsid w:val="00A37D5D"/>
    <w:rsid w:val="00A40577"/>
    <w:rsid w:val="00A410AF"/>
    <w:rsid w:val="00A4120D"/>
    <w:rsid w:val="00A4129F"/>
    <w:rsid w:val="00A4159F"/>
    <w:rsid w:val="00A41995"/>
    <w:rsid w:val="00A420BC"/>
    <w:rsid w:val="00A42201"/>
    <w:rsid w:val="00A4244A"/>
    <w:rsid w:val="00A4260C"/>
    <w:rsid w:val="00A427FF"/>
    <w:rsid w:val="00A44295"/>
    <w:rsid w:val="00A449B8"/>
    <w:rsid w:val="00A45104"/>
    <w:rsid w:val="00A454D9"/>
    <w:rsid w:val="00A45A86"/>
    <w:rsid w:val="00A46089"/>
    <w:rsid w:val="00A468CC"/>
    <w:rsid w:val="00A46FAF"/>
    <w:rsid w:val="00A50D23"/>
    <w:rsid w:val="00A50F88"/>
    <w:rsid w:val="00A51CE2"/>
    <w:rsid w:val="00A51EB8"/>
    <w:rsid w:val="00A5203B"/>
    <w:rsid w:val="00A52B47"/>
    <w:rsid w:val="00A52D36"/>
    <w:rsid w:val="00A53BB1"/>
    <w:rsid w:val="00A54B21"/>
    <w:rsid w:val="00A54C07"/>
    <w:rsid w:val="00A54E99"/>
    <w:rsid w:val="00A5563E"/>
    <w:rsid w:val="00A55C15"/>
    <w:rsid w:val="00A55DC9"/>
    <w:rsid w:val="00A561F4"/>
    <w:rsid w:val="00A56351"/>
    <w:rsid w:val="00A5678E"/>
    <w:rsid w:val="00A569AB"/>
    <w:rsid w:val="00A56B75"/>
    <w:rsid w:val="00A56F70"/>
    <w:rsid w:val="00A5703C"/>
    <w:rsid w:val="00A605ED"/>
    <w:rsid w:val="00A60D1F"/>
    <w:rsid w:val="00A61486"/>
    <w:rsid w:val="00A61B50"/>
    <w:rsid w:val="00A62867"/>
    <w:rsid w:val="00A632FC"/>
    <w:rsid w:val="00A63E2D"/>
    <w:rsid w:val="00A6435C"/>
    <w:rsid w:val="00A6514F"/>
    <w:rsid w:val="00A6546C"/>
    <w:rsid w:val="00A65C9C"/>
    <w:rsid w:val="00A674BA"/>
    <w:rsid w:val="00A6785E"/>
    <w:rsid w:val="00A715F4"/>
    <w:rsid w:val="00A71DDB"/>
    <w:rsid w:val="00A7247A"/>
    <w:rsid w:val="00A726A2"/>
    <w:rsid w:val="00A730A4"/>
    <w:rsid w:val="00A735AF"/>
    <w:rsid w:val="00A735C8"/>
    <w:rsid w:val="00A73DF9"/>
    <w:rsid w:val="00A754F2"/>
    <w:rsid w:val="00A81046"/>
    <w:rsid w:val="00A810D4"/>
    <w:rsid w:val="00A8126E"/>
    <w:rsid w:val="00A819C7"/>
    <w:rsid w:val="00A81D17"/>
    <w:rsid w:val="00A83870"/>
    <w:rsid w:val="00A83B33"/>
    <w:rsid w:val="00A84B3F"/>
    <w:rsid w:val="00A85E7A"/>
    <w:rsid w:val="00A8654D"/>
    <w:rsid w:val="00A87267"/>
    <w:rsid w:val="00A875C1"/>
    <w:rsid w:val="00A876A6"/>
    <w:rsid w:val="00A879AC"/>
    <w:rsid w:val="00A87EE4"/>
    <w:rsid w:val="00A90C9E"/>
    <w:rsid w:val="00A91088"/>
    <w:rsid w:val="00A9118A"/>
    <w:rsid w:val="00A9142C"/>
    <w:rsid w:val="00A91467"/>
    <w:rsid w:val="00A922E5"/>
    <w:rsid w:val="00A92829"/>
    <w:rsid w:val="00A92ED8"/>
    <w:rsid w:val="00A9304B"/>
    <w:rsid w:val="00A93194"/>
    <w:rsid w:val="00A93417"/>
    <w:rsid w:val="00A935E0"/>
    <w:rsid w:val="00A93B7A"/>
    <w:rsid w:val="00A9402B"/>
    <w:rsid w:val="00A946F5"/>
    <w:rsid w:val="00A94715"/>
    <w:rsid w:val="00A9496F"/>
    <w:rsid w:val="00A94CF8"/>
    <w:rsid w:val="00A94EA9"/>
    <w:rsid w:val="00A957BB"/>
    <w:rsid w:val="00A95A0F"/>
    <w:rsid w:val="00A95AF0"/>
    <w:rsid w:val="00A967D6"/>
    <w:rsid w:val="00A96CDE"/>
    <w:rsid w:val="00A970EB"/>
    <w:rsid w:val="00A97299"/>
    <w:rsid w:val="00A9729B"/>
    <w:rsid w:val="00A97934"/>
    <w:rsid w:val="00AA0184"/>
    <w:rsid w:val="00AA05E2"/>
    <w:rsid w:val="00AA0737"/>
    <w:rsid w:val="00AA0E96"/>
    <w:rsid w:val="00AA18E5"/>
    <w:rsid w:val="00AA1942"/>
    <w:rsid w:val="00AA22F8"/>
    <w:rsid w:val="00AA3210"/>
    <w:rsid w:val="00AA3F57"/>
    <w:rsid w:val="00AA4159"/>
    <w:rsid w:val="00AA41F0"/>
    <w:rsid w:val="00AA426E"/>
    <w:rsid w:val="00AA432D"/>
    <w:rsid w:val="00AA5101"/>
    <w:rsid w:val="00AA5617"/>
    <w:rsid w:val="00AA601F"/>
    <w:rsid w:val="00AA7099"/>
    <w:rsid w:val="00AA70A2"/>
    <w:rsid w:val="00AA76CD"/>
    <w:rsid w:val="00AA7BF5"/>
    <w:rsid w:val="00AB1481"/>
    <w:rsid w:val="00AB1497"/>
    <w:rsid w:val="00AB27CA"/>
    <w:rsid w:val="00AB29F9"/>
    <w:rsid w:val="00AB3785"/>
    <w:rsid w:val="00AB4A2F"/>
    <w:rsid w:val="00AB4B7E"/>
    <w:rsid w:val="00AB5188"/>
    <w:rsid w:val="00AB5491"/>
    <w:rsid w:val="00AB5882"/>
    <w:rsid w:val="00AB5B84"/>
    <w:rsid w:val="00AB5D7F"/>
    <w:rsid w:val="00AB61AD"/>
    <w:rsid w:val="00AC0040"/>
    <w:rsid w:val="00AC03BB"/>
    <w:rsid w:val="00AC03C8"/>
    <w:rsid w:val="00AC0B3C"/>
    <w:rsid w:val="00AC0FA4"/>
    <w:rsid w:val="00AC1237"/>
    <w:rsid w:val="00AC2B04"/>
    <w:rsid w:val="00AC2C01"/>
    <w:rsid w:val="00AC2CB4"/>
    <w:rsid w:val="00AC3596"/>
    <w:rsid w:val="00AC398B"/>
    <w:rsid w:val="00AC3DF7"/>
    <w:rsid w:val="00AC4563"/>
    <w:rsid w:val="00AC466B"/>
    <w:rsid w:val="00AC5A36"/>
    <w:rsid w:val="00AC5A64"/>
    <w:rsid w:val="00AC5E53"/>
    <w:rsid w:val="00AC65C4"/>
    <w:rsid w:val="00AC735C"/>
    <w:rsid w:val="00AC7E29"/>
    <w:rsid w:val="00AC7EF0"/>
    <w:rsid w:val="00AD141C"/>
    <w:rsid w:val="00AD24CB"/>
    <w:rsid w:val="00AD29B8"/>
    <w:rsid w:val="00AD32AD"/>
    <w:rsid w:val="00AD3438"/>
    <w:rsid w:val="00AD3C19"/>
    <w:rsid w:val="00AD437F"/>
    <w:rsid w:val="00AD4B85"/>
    <w:rsid w:val="00AD4E81"/>
    <w:rsid w:val="00AD4FE0"/>
    <w:rsid w:val="00AD50F0"/>
    <w:rsid w:val="00AD5247"/>
    <w:rsid w:val="00AD59B4"/>
    <w:rsid w:val="00AD5F0A"/>
    <w:rsid w:val="00AD62E8"/>
    <w:rsid w:val="00AD71E7"/>
    <w:rsid w:val="00AD7D2B"/>
    <w:rsid w:val="00AD7E53"/>
    <w:rsid w:val="00AE04A8"/>
    <w:rsid w:val="00AE117B"/>
    <w:rsid w:val="00AE1343"/>
    <w:rsid w:val="00AE1852"/>
    <w:rsid w:val="00AE1AD9"/>
    <w:rsid w:val="00AE1C3E"/>
    <w:rsid w:val="00AE21EB"/>
    <w:rsid w:val="00AE2EF9"/>
    <w:rsid w:val="00AE3FCD"/>
    <w:rsid w:val="00AE408A"/>
    <w:rsid w:val="00AE541C"/>
    <w:rsid w:val="00AE65C5"/>
    <w:rsid w:val="00AE6C44"/>
    <w:rsid w:val="00AE6FB2"/>
    <w:rsid w:val="00AE7E44"/>
    <w:rsid w:val="00AF0856"/>
    <w:rsid w:val="00AF15D3"/>
    <w:rsid w:val="00AF1CDD"/>
    <w:rsid w:val="00AF20CB"/>
    <w:rsid w:val="00AF360E"/>
    <w:rsid w:val="00AF3A19"/>
    <w:rsid w:val="00AF3D39"/>
    <w:rsid w:val="00AF3D7C"/>
    <w:rsid w:val="00AF3E39"/>
    <w:rsid w:val="00AF557E"/>
    <w:rsid w:val="00AF57FE"/>
    <w:rsid w:val="00AF5CC8"/>
    <w:rsid w:val="00AF5ED8"/>
    <w:rsid w:val="00AF620C"/>
    <w:rsid w:val="00AF64A7"/>
    <w:rsid w:val="00AF6A5D"/>
    <w:rsid w:val="00AF7C42"/>
    <w:rsid w:val="00B007A4"/>
    <w:rsid w:val="00B00D40"/>
    <w:rsid w:val="00B00DA2"/>
    <w:rsid w:val="00B01454"/>
    <w:rsid w:val="00B017EF"/>
    <w:rsid w:val="00B028D7"/>
    <w:rsid w:val="00B0318B"/>
    <w:rsid w:val="00B03929"/>
    <w:rsid w:val="00B0396B"/>
    <w:rsid w:val="00B03AE7"/>
    <w:rsid w:val="00B03CA5"/>
    <w:rsid w:val="00B04A2C"/>
    <w:rsid w:val="00B0526E"/>
    <w:rsid w:val="00B055B2"/>
    <w:rsid w:val="00B05A07"/>
    <w:rsid w:val="00B06B25"/>
    <w:rsid w:val="00B11306"/>
    <w:rsid w:val="00B118B1"/>
    <w:rsid w:val="00B119ED"/>
    <w:rsid w:val="00B11DE6"/>
    <w:rsid w:val="00B12009"/>
    <w:rsid w:val="00B12205"/>
    <w:rsid w:val="00B127B3"/>
    <w:rsid w:val="00B1392A"/>
    <w:rsid w:val="00B13D8E"/>
    <w:rsid w:val="00B1481C"/>
    <w:rsid w:val="00B14A3B"/>
    <w:rsid w:val="00B156C4"/>
    <w:rsid w:val="00B15912"/>
    <w:rsid w:val="00B16957"/>
    <w:rsid w:val="00B16BB6"/>
    <w:rsid w:val="00B16BF4"/>
    <w:rsid w:val="00B1797D"/>
    <w:rsid w:val="00B17D60"/>
    <w:rsid w:val="00B2052F"/>
    <w:rsid w:val="00B207AC"/>
    <w:rsid w:val="00B209A6"/>
    <w:rsid w:val="00B21308"/>
    <w:rsid w:val="00B226AB"/>
    <w:rsid w:val="00B22967"/>
    <w:rsid w:val="00B22A5E"/>
    <w:rsid w:val="00B23A26"/>
    <w:rsid w:val="00B242A4"/>
    <w:rsid w:val="00B246BB"/>
    <w:rsid w:val="00B24770"/>
    <w:rsid w:val="00B25F3B"/>
    <w:rsid w:val="00B26616"/>
    <w:rsid w:val="00B26A79"/>
    <w:rsid w:val="00B26A88"/>
    <w:rsid w:val="00B26B99"/>
    <w:rsid w:val="00B26D90"/>
    <w:rsid w:val="00B27A68"/>
    <w:rsid w:val="00B30328"/>
    <w:rsid w:val="00B303E1"/>
    <w:rsid w:val="00B3130F"/>
    <w:rsid w:val="00B31BC5"/>
    <w:rsid w:val="00B31D15"/>
    <w:rsid w:val="00B32057"/>
    <w:rsid w:val="00B3222E"/>
    <w:rsid w:val="00B32B22"/>
    <w:rsid w:val="00B34FFE"/>
    <w:rsid w:val="00B352C6"/>
    <w:rsid w:val="00B35C13"/>
    <w:rsid w:val="00B36709"/>
    <w:rsid w:val="00B36CDB"/>
    <w:rsid w:val="00B36D18"/>
    <w:rsid w:val="00B36F77"/>
    <w:rsid w:val="00B37A4E"/>
    <w:rsid w:val="00B37E60"/>
    <w:rsid w:val="00B40D85"/>
    <w:rsid w:val="00B41C06"/>
    <w:rsid w:val="00B41E7F"/>
    <w:rsid w:val="00B41EEF"/>
    <w:rsid w:val="00B42683"/>
    <w:rsid w:val="00B434DA"/>
    <w:rsid w:val="00B43EAB"/>
    <w:rsid w:val="00B442DB"/>
    <w:rsid w:val="00B446F6"/>
    <w:rsid w:val="00B44D8B"/>
    <w:rsid w:val="00B454B1"/>
    <w:rsid w:val="00B46664"/>
    <w:rsid w:val="00B46AB9"/>
    <w:rsid w:val="00B46E8A"/>
    <w:rsid w:val="00B470AB"/>
    <w:rsid w:val="00B4736D"/>
    <w:rsid w:val="00B474C8"/>
    <w:rsid w:val="00B50899"/>
    <w:rsid w:val="00B516B4"/>
    <w:rsid w:val="00B516D9"/>
    <w:rsid w:val="00B518CC"/>
    <w:rsid w:val="00B51A05"/>
    <w:rsid w:val="00B51A8B"/>
    <w:rsid w:val="00B52164"/>
    <w:rsid w:val="00B52BCC"/>
    <w:rsid w:val="00B54544"/>
    <w:rsid w:val="00B546E3"/>
    <w:rsid w:val="00B54FD4"/>
    <w:rsid w:val="00B550B4"/>
    <w:rsid w:val="00B55862"/>
    <w:rsid w:val="00B55FE7"/>
    <w:rsid w:val="00B56207"/>
    <w:rsid w:val="00B57E9C"/>
    <w:rsid w:val="00B57EF8"/>
    <w:rsid w:val="00B61388"/>
    <w:rsid w:val="00B6150F"/>
    <w:rsid w:val="00B61C25"/>
    <w:rsid w:val="00B6251A"/>
    <w:rsid w:val="00B630BE"/>
    <w:rsid w:val="00B631D6"/>
    <w:rsid w:val="00B6348C"/>
    <w:rsid w:val="00B6417A"/>
    <w:rsid w:val="00B642DA"/>
    <w:rsid w:val="00B643A7"/>
    <w:rsid w:val="00B64814"/>
    <w:rsid w:val="00B64BD9"/>
    <w:rsid w:val="00B65565"/>
    <w:rsid w:val="00B65A75"/>
    <w:rsid w:val="00B6777A"/>
    <w:rsid w:val="00B7001C"/>
    <w:rsid w:val="00B704CF"/>
    <w:rsid w:val="00B71335"/>
    <w:rsid w:val="00B726F3"/>
    <w:rsid w:val="00B72948"/>
    <w:rsid w:val="00B744F1"/>
    <w:rsid w:val="00B74D7A"/>
    <w:rsid w:val="00B74F5F"/>
    <w:rsid w:val="00B75299"/>
    <w:rsid w:val="00B76029"/>
    <w:rsid w:val="00B767D6"/>
    <w:rsid w:val="00B76BB6"/>
    <w:rsid w:val="00B80D1D"/>
    <w:rsid w:val="00B81944"/>
    <w:rsid w:val="00B81C20"/>
    <w:rsid w:val="00B824F9"/>
    <w:rsid w:val="00B82E11"/>
    <w:rsid w:val="00B83CE8"/>
    <w:rsid w:val="00B83D18"/>
    <w:rsid w:val="00B84DFB"/>
    <w:rsid w:val="00B853F1"/>
    <w:rsid w:val="00B859DB"/>
    <w:rsid w:val="00B8609C"/>
    <w:rsid w:val="00B86EA1"/>
    <w:rsid w:val="00B8761B"/>
    <w:rsid w:val="00B878EE"/>
    <w:rsid w:val="00B90DDC"/>
    <w:rsid w:val="00B91C13"/>
    <w:rsid w:val="00B9338B"/>
    <w:rsid w:val="00B9354E"/>
    <w:rsid w:val="00B9363D"/>
    <w:rsid w:val="00B94382"/>
    <w:rsid w:val="00B94A43"/>
    <w:rsid w:val="00B94BF6"/>
    <w:rsid w:val="00B94D7B"/>
    <w:rsid w:val="00B94ECF"/>
    <w:rsid w:val="00B95342"/>
    <w:rsid w:val="00B954AC"/>
    <w:rsid w:val="00B95FB1"/>
    <w:rsid w:val="00B96536"/>
    <w:rsid w:val="00BA108A"/>
    <w:rsid w:val="00BA1359"/>
    <w:rsid w:val="00BA13C9"/>
    <w:rsid w:val="00BA1A20"/>
    <w:rsid w:val="00BA21B0"/>
    <w:rsid w:val="00BA2758"/>
    <w:rsid w:val="00BA418A"/>
    <w:rsid w:val="00BA47CB"/>
    <w:rsid w:val="00BA4F1A"/>
    <w:rsid w:val="00BA5198"/>
    <w:rsid w:val="00BA5275"/>
    <w:rsid w:val="00BA57B6"/>
    <w:rsid w:val="00BA5D8A"/>
    <w:rsid w:val="00BA6DEC"/>
    <w:rsid w:val="00BA79A9"/>
    <w:rsid w:val="00BA7C26"/>
    <w:rsid w:val="00BA7C3F"/>
    <w:rsid w:val="00BB0468"/>
    <w:rsid w:val="00BB0A1F"/>
    <w:rsid w:val="00BB0D4D"/>
    <w:rsid w:val="00BB0E79"/>
    <w:rsid w:val="00BB171F"/>
    <w:rsid w:val="00BB2936"/>
    <w:rsid w:val="00BB2CC0"/>
    <w:rsid w:val="00BB34AF"/>
    <w:rsid w:val="00BB374A"/>
    <w:rsid w:val="00BB3C97"/>
    <w:rsid w:val="00BB3DD2"/>
    <w:rsid w:val="00BB4161"/>
    <w:rsid w:val="00BB43D2"/>
    <w:rsid w:val="00BB4ED6"/>
    <w:rsid w:val="00BB500E"/>
    <w:rsid w:val="00BB62E0"/>
    <w:rsid w:val="00BB6ABA"/>
    <w:rsid w:val="00BB795D"/>
    <w:rsid w:val="00BC029C"/>
    <w:rsid w:val="00BC072D"/>
    <w:rsid w:val="00BC0956"/>
    <w:rsid w:val="00BC0A5F"/>
    <w:rsid w:val="00BC1EC1"/>
    <w:rsid w:val="00BC276A"/>
    <w:rsid w:val="00BC2876"/>
    <w:rsid w:val="00BC3844"/>
    <w:rsid w:val="00BC4492"/>
    <w:rsid w:val="00BC47BE"/>
    <w:rsid w:val="00BC4D37"/>
    <w:rsid w:val="00BC4F4E"/>
    <w:rsid w:val="00BC53F1"/>
    <w:rsid w:val="00BC5CAE"/>
    <w:rsid w:val="00BC6FB9"/>
    <w:rsid w:val="00BC770F"/>
    <w:rsid w:val="00BD05CC"/>
    <w:rsid w:val="00BD0A81"/>
    <w:rsid w:val="00BD24F0"/>
    <w:rsid w:val="00BD2778"/>
    <w:rsid w:val="00BD29EC"/>
    <w:rsid w:val="00BD2B5C"/>
    <w:rsid w:val="00BD321C"/>
    <w:rsid w:val="00BD3F51"/>
    <w:rsid w:val="00BD3F7D"/>
    <w:rsid w:val="00BD4047"/>
    <w:rsid w:val="00BD4843"/>
    <w:rsid w:val="00BD49CB"/>
    <w:rsid w:val="00BD4F05"/>
    <w:rsid w:val="00BD5216"/>
    <w:rsid w:val="00BD5747"/>
    <w:rsid w:val="00BD5AE4"/>
    <w:rsid w:val="00BD5DFF"/>
    <w:rsid w:val="00BD6516"/>
    <w:rsid w:val="00BD6EFF"/>
    <w:rsid w:val="00BD71C0"/>
    <w:rsid w:val="00BD726C"/>
    <w:rsid w:val="00BD732A"/>
    <w:rsid w:val="00BD75E9"/>
    <w:rsid w:val="00BD7B9C"/>
    <w:rsid w:val="00BD7C68"/>
    <w:rsid w:val="00BE01B7"/>
    <w:rsid w:val="00BE07A1"/>
    <w:rsid w:val="00BE0ACD"/>
    <w:rsid w:val="00BE0B82"/>
    <w:rsid w:val="00BE0F15"/>
    <w:rsid w:val="00BE37E8"/>
    <w:rsid w:val="00BE3E7F"/>
    <w:rsid w:val="00BE3ECB"/>
    <w:rsid w:val="00BE3F5B"/>
    <w:rsid w:val="00BE40C9"/>
    <w:rsid w:val="00BE40FD"/>
    <w:rsid w:val="00BE4F7B"/>
    <w:rsid w:val="00BE553A"/>
    <w:rsid w:val="00BE55EA"/>
    <w:rsid w:val="00BE56B3"/>
    <w:rsid w:val="00BE5C74"/>
    <w:rsid w:val="00BE5F0E"/>
    <w:rsid w:val="00BE6531"/>
    <w:rsid w:val="00BE6DFF"/>
    <w:rsid w:val="00BE6EF7"/>
    <w:rsid w:val="00BE75BD"/>
    <w:rsid w:val="00BE7EC9"/>
    <w:rsid w:val="00BF07DE"/>
    <w:rsid w:val="00BF1DC4"/>
    <w:rsid w:val="00BF1E08"/>
    <w:rsid w:val="00BF2C3C"/>
    <w:rsid w:val="00BF2F63"/>
    <w:rsid w:val="00BF30C8"/>
    <w:rsid w:val="00BF32CC"/>
    <w:rsid w:val="00BF3342"/>
    <w:rsid w:val="00BF3938"/>
    <w:rsid w:val="00BF3CEB"/>
    <w:rsid w:val="00BF3D62"/>
    <w:rsid w:val="00BF3FC7"/>
    <w:rsid w:val="00BF43FF"/>
    <w:rsid w:val="00BF4551"/>
    <w:rsid w:val="00BF46C9"/>
    <w:rsid w:val="00BF4CD1"/>
    <w:rsid w:val="00BF5998"/>
    <w:rsid w:val="00BF6762"/>
    <w:rsid w:val="00BF7006"/>
    <w:rsid w:val="00BF7835"/>
    <w:rsid w:val="00BF7A31"/>
    <w:rsid w:val="00C008A0"/>
    <w:rsid w:val="00C008B0"/>
    <w:rsid w:val="00C00A34"/>
    <w:rsid w:val="00C010B3"/>
    <w:rsid w:val="00C014FE"/>
    <w:rsid w:val="00C0153D"/>
    <w:rsid w:val="00C01CE9"/>
    <w:rsid w:val="00C0366D"/>
    <w:rsid w:val="00C03681"/>
    <w:rsid w:val="00C03EFD"/>
    <w:rsid w:val="00C043BB"/>
    <w:rsid w:val="00C0457C"/>
    <w:rsid w:val="00C04F32"/>
    <w:rsid w:val="00C052F7"/>
    <w:rsid w:val="00C055A2"/>
    <w:rsid w:val="00C0722C"/>
    <w:rsid w:val="00C10147"/>
    <w:rsid w:val="00C104EE"/>
    <w:rsid w:val="00C110B9"/>
    <w:rsid w:val="00C112F6"/>
    <w:rsid w:val="00C117C0"/>
    <w:rsid w:val="00C127A3"/>
    <w:rsid w:val="00C1364D"/>
    <w:rsid w:val="00C13C5B"/>
    <w:rsid w:val="00C145B7"/>
    <w:rsid w:val="00C1485C"/>
    <w:rsid w:val="00C14DC1"/>
    <w:rsid w:val="00C1500E"/>
    <w:rsid w:val="00C15271"/>
    <w:rsid w:val="00C16C76"/>
    <w:rsid w:val="00C17120"/>
    <w:rsid w:val="00C17252"/>
    <w:rsid w:val="00C17D74"/>
    <w:rsid w:val="00C207E9"/>
    <w:rsid w:val="00C21ACE"/>
    <w:rsid w:val="00C21F41"/>
    <w:rsid w:val="00C22AC6"/>
    <w:rsid w:val="00C23198"/>
    <w:rsid w:val="00C23D3A"/>
    <w:rsid w:val="00C24802"/>
    <w:rsid w:val="00C248C7"/>
    <w:rsid w:val="00C25278"/>
    <w:rsid w:val="00C258E7"/>
    <w:rsid w:val="00C25995"/>
    <w:rsid w:val="00C268F8"/>
    <w:rsid w:val="00C27882"/>
    <w:rsid w:val="00C2798B"/>
    <w:rsid w:val="00C27F0B"/>
    <w:rsid w:val="00C30090"/>
    <w:rsid w:val="00C30800"/>
    <w:rsid w:val="00C32234"/>
    <w:rsid w:val="00C33F5D"/>
    <w:rsid w:val="00C34F00"/>
    <w:rsid w:val="00C357FB"/>
    <w:rsid w:val="00C35D94"/>
    <w:rsid w:val="00C36934"/>
    <w:rsid w:val="00C37F2C"/>
    <w:rsid w:val="00C401C4"/>
    <w:rsid w:val="00C406CC"/>
    <w:rsid w:val="00C418FC"/>
    <w:rsid w:val="00C41C42"/>
    <w:rsid w:val="00C4304F"/>
    <w:rsid w:val="00C433D1"/>
    <w:rsid w:val="00C43E8C"/>
    <w:rsid w:val="00C46195"/>
    <w:rsid w:val="00C46AA2"/>
    <w:rsid w:val="00C46B14"/>
    <w:rsid w:val="00C46D7D"/>
    <w:rsid w:val="00C4782B"/>
    <w:rsid w:val="00C47FB0"/>
    <w:rsid w:val="00C503BC"/>
    <w:rsid w:val="00C50AA8"/>
    <w:rsid w:val="00C50B05"/>
    <w:rsid w:val="00C51408"/>
    <w:rsid w:val="00C51988"/>
    <w:rsid w:val="00C51B7C"/>
    <w:rsid w:val="00C51C0C"/>
    <w:rsid w:val="00C5262C"/>
    <w:rsid w:val="00C52AE2"/>
    <w:rsid w:val="00C538D6"/>
    <w:rsid w:val="00C53CB7"/>
    <w:rsid w:val="00C53E48"/>
    <w:rsid w:val="00C54286"/>
    <w:rsid w:val="00C5436B"/>
    <w:rsid w:val="00C54485"/>
    <w:rsid w:val="00C549A8"/>
    <w:rsid w:val="00C549D6"/>
    <w:rsid w:val="00C54FA0"/>
    <w:rsid w:val="00C55404"/>
    <w:rsid w:val="00C565E9"/>
    <w:rsid w:val="00C56C14"/>
    <w:rsid w:val="00C6044B"/>
    <w:rsid w:val="00C609D3"/>
    <w:rsid w:val="00C621D0"/>
    <w:rsid w:val="00C625C5"/>
    <w:rsid w:val="00C64EE5"/>
    <w:rsid w:val="00C65BB9"/>
    <w:rsid w:val="00C65ED0"/>
    <w:rsid w:val="00C6616B"/>
    <w:rsid w:val="00C6708F"/>
    <w:rsid w:val="00C7075D"/>
    <w:rsid w:val="00C70B8F"/>
    <w:rsid w:val="00C71223"/>
    <w:rsid w:val="00C717A5"/>
    <w:rsid w:val="00C71F06"/>
    <w:rsid w:val="00C73644"/>
    <w:rsid w:val="00C736F3"/>
    <w:rsid w:val="00C74287"/>
    <w:rsid w:val="00C74E33"/>
    <w:rsid w:val="00C74EB5"/>
    <w:rsid w:val="00C7530C"/>
    <w:rsid w:val="00C75E77"/>
    <w:rsid w:val="00C76A2A"/>
    <w:rsid w:val="00C76A98"/>
    <w:rsid w:val="00C76CCF"/>
    <w:rsid w:val="00C774D6"/>
    <w:rsid w:val="00C776C8"/>
    <w:rsid w:val="00C77E44"/>
    <w:rsid w:val="00C80935"/>
    <w:rsid w:val="00C8144A"/>
    <w:rsid w:val="00C819E0"/>
    <w:rsid w:val="00C81BF3"/>
    <w:rsid w:val="00C8200B"/>
    <w:rsid w:val="00C83020"/>
    <w:rsid w:val="00C8377F"/>
    <w:rsid w:val="00C83A6B"/>
    <w:rsid w:val="00C83C2C"/>
    <w:rsid w:val="00C85DD1"/>
    <w:rsid w:val="00C86524"/>
    <w:rsid w:val="00C86658"/>
    <w:rsid w:val="00C86D82"/>
    <w:rsid w:val="00C871ED"/>
    <w:rsid w:val="00C87B42"/>
    <w:rsid w:val="00C90168"/>
    <w:rsid w:val="00C90469"/>
    <w:rsid w:val="00C904FA"/>
    <w:rsid w:val="00C90E63"/>
    <w:rsid w:val="00C9158D"/>
    <w:rsid w:val="00C91909"/>
    <w:rsid w:val="00C92AC0"/>
    <w:rsid w:val="00C94184"/>
    <w:rsid w:val="00C943BE"/>
    <w:rsid w:val="00C94583"/>
    <w:rsid w:val="00C94781"/>
    <w:rsid w:val="00C9699F"/>
    <w:rsid w:val="00C97284"/>
    <w:rsid w:val="00CA1080"/>
    <w:rsid w:val="00CA10E3"/>
    <w:rsid w:val="00CA21CA"/>
    <w:rsid w:val="00CA22B2"/>
    <w:rsid w:val="00CA2344"/>
    <w:rsid w:val="00CA2EE8"/>
    <w:rsid w:val="00CA30A5"/>
    <w:rsid w:val="00CA35A1"/>
    <w:rsid w:val="00CA42F5"/>
    <w:rsid w:val="00CA46B2"/>
    <w:rsid w:val="00CA5C88"/>
    <w:rsid w:val="00CA6A37"/>
    <w:rsid w:val="00CA7019"/>
    <w:rsid w:val="00CA7549"/>
    <w:rsid w:val="00CB17D4"/>
    <w:rsid w:val="00CB1B00"/>
    <w:rsid w:val="00CB1C3F"/>
    <w:rsid w:val="00CB2133"/>
    <w:rsid w:val="00CB2197"/>
    <w:rsid w:val="00CB289C"/>
    <w:rsid w:val="00CB4024"/>
    <w:rsid w:val="00CB4B44"/>
    <w:rsid w:val="00CB50DD"/>
    <w:rsid w:val="00CB5B9C"/>
    <w:rsid w:val="00CB5CFC"/>
    <w:rsid w:val="00CB6BF1"/>
    <w:rsid w:val="00CB7A55"/>
    <w:rsid w:val="00CB7F8A"/>
    <w:rsid w:val="00CC0EAE"/>
    <w:rsid w:val="00CC1482"/>
    <w:rsid w:val="00CC1C0C"/>
    <w:rsid w:val="00CC2552"/>
    <w:rsid w:val="00CC281C"/>
    <w:rsid w:val="00CC2A13"/>
    <w:rsid w:val="00CC2BB7"/>
    <w:rsid w:val="00CC2FEA"/>
    <w:rsid w:val="00CC3A04"/>
    <w:rsid w:val="00CC4729"/>
    <w:rsid w:val="00CC4AD4"/>
    <w:rsid w:val="00CC5063"/>
    <w:rsid w:val="00CC5C16"/>
    <w:rsid w:val="00CC6BCF"/>
    <w:rsid w:val="00CC6DD7"/>
    <w:rsid w:val="00CC7078"/>
    <w:rsid w:val="00CC7419"/>
    <w:rsid w:val="00CC783D"/>
    <w:rsid w:val="00CD08A2"/>
    <w:rsid w:val="00CD0C08"/>
    <w:rsid w:val="00CD0D93"/>
    <w:rsid w:val="00CD1115"/>
    <w:rsid w:val="00CD14F1"/>
    <w:rsid w:val="00CD1770"/>
    <w:rsid w:val="00CD249C"/>
    <w:rsid w:val="00CD2F4C"/>
    <w:rsid w:val="00CD2FFA"/>
    <w:rsid w:val="00CD3187"/>
    <w:rsid w:val="00CD344C"/>
    <w:rsid w:val="00CD35AE"/>
    <w:rsid w:val="00CD45E2"/>
    <w:rsid w:val="00CD537B"/>
    <w:rsid w:val="00CD76D4"/>
    <w:rsid w:val="00CD76F7"/>
    <w:rsid w:val="00CD7F02"/>
    <w:rsid w:val="00CE0B50"/>
    <w:rsid w:val="00CE1077"/>
    <w:rsid w:val="00CE12CD"/>
    <w:rsid w:val="00CE14D1"/>
    <w:rsid w:val="00CE1C55"/>
    <w:rsid w:val="00CE2BA7"/>
    <w:rsid w:val="00CE2F80"/>
    <w:rsid w:val="00CE313B"/>
    <w:rsid w:val="00CE42AA"/>
    <w:rsid w:val="00CE4BD3"/>
    <w:rsid w:val="00CE4F5C"/>
    <w:rsid w:val="00CE52F9"/>
    <w:rsid w:val="00CE7413"/>
    <w:rsid w:val="00CE7658"/>
    <w:rsid w:val="00CE7B32"/>
    <w:rsid w:val="00CF11D4"/>
    <w:rsid w:val="00CF1F5C"/>
    <w:rsid w:val="00CF22A2"/>
    <w:rsid w:val="00CF30A2"/>
    <w:rsid w:val="00CF3115"/>
    <w:rsid w:val="00CF3709"/>
    <w:rsid w:val="00CF4313"/>
    <w:rsid w:val="00CF6E8C"/>
    <w:rsid w:val="00D009D9"/>
    <w:rsid w:val="00D00B96"/>
    <w:rsid w:val="00D00CBC"/>
    <w:rsid w:val="00D033A0"/>
    <w:rsid w:val="00D034B9"/>
    <w:rsid w:val="00D0361C"/>
    <w:rsid w:val="00D03AB7"/>
    <w:rsid w:val="00D04810"/>
    <w:rsid w:val="00D04E4E"/>
    <w:rsid w:val="00D04FE5"/>
    <w:rsid w:val="00D05F72"/>
    <w:rsid w:val="00D065C7"/>
    <w:rsid w:val="00D07012"/>
    <w:rsid w:val="00D07461"/>
    <w:rsid w:val="00D0779B"/>
    <w:rsid w:val="00D079D3"/>
    <w:rsid w:val="00D100C7"/>
    <w:rsid w:val="00D1015E"/>
    <w:rsid w:val="00D112D7"/>
    <w:rsid w:val="00D11CA6"/>
    <w:rsid w:val="00D11F3C"/>
    <w:rsid w:val="00D12D4E"/>
    <w:rsid w:val="00D1479F"/>
    <w:rsid w:val="00D151AB"/>
    <w:rsid w:val="00D15294"/>
    <w:rsid w:val="00D166D2"/>
    <w:rsid w:val="00D168B7"/>
    <w:rsid w:val="00D16A57"/>
    <w:rsid w:val="00D16B7B"/>
    <w:rsid w:val="00D2014D"/>
    <w:rsid w:val="00D206A1"/>
    <w:rsid w:val="00D2089F"/>
    <w:rsid w:val="00D23192"/>
    <w:rsid w:val="00D2328F"/>
    <w:rsid w:val="00D232E0"/>
    <w:rsid w:val="00D23B53"/>
    <w:rsid w:val="00D23E71"/>
    <w:rsid w:val="00D25583"/>
    <w:rsid w:val="00D25A1C"/>
    <w:rsid w:val="00D25DAD"/>
    <w:rsid w:val="00D25E39"/>
    <w:rsid w:val="00D25E98"/>
    <w:rsid w:val="00D261C7"/>
    <w:rsid w:val="00D267CD"/>
    <w:rsid w:val="00D27260"/>
    <w:rsid w:val="00D27BF8"/>
    <w:rsid w:val="00D30841"/>
    <w:rsid w:val="00D32BEE"/>
    <w:rsid w:val="00D3346A"/>
    <w:rsid w:val="00D33A4E"/>
    <w:rsid w:val="00D33BD0"/>
    <w:rsid w:val="00D33E87"/>
    <w:rsid w:val="00D347E2"/>
    <w:rsid w:val="00D34BB9"/>
    <w:rsid w:val="00D34F95"/>
    <w:rsid w:val="00D35089"/>
    <w:rsid w:val="00D36126"/>
    <w:rsid w:val="00D364B8"/>
    <w:rsid w:val="00D37117"/>
    <w:rsid w:val="00D3764C"/>
    <w:rsid w:val="00D37D37"/>
    <w:rsid w:val="00D37FF2"/>
    <w:rsid w:val="00D4082D"/>
    <w:rsid w:val="00D40E1A"/>
    <w:rsid w:val="00D41066"/>
    <w:rsid w:val="00D4178C"/>
    <w:rsid w:val="00D41B3B"/>
    <w:rsid w:val="00D41E04"/>
    <w:rsid w:val="00D421F6"/>
    <w:rsid w:val="00D4238A"/>
    <w:rsid w:val="00D42F9E"/>
    <w:rsid w:val="00D43963"/>
    <w:rsid w:val="00D43CDA"/>
    <w:rsid w:val="00D447C9"/>
    <w:rsid w:val="00D448AD"/>
    <w:rsid w:val="00D45E4E"/>
    <w:rsid w:val="00D46A43"/>
    <w:rsid w:val="00D46C40"/>
    <w:rsid w:val="00D475FD"/>
    <w:rsid w:val="00D4762A"/>
    <w:rsid w:val="00D47638"/>
    <w:rsid w:val="00D5001B"/>
    <w:rsid w:val="00D500A2"/>
    <w:rsid w:val="00D501A3"/>
    <w:rsid w:val="00D50512"/>
    <w:rsid w:val="00D5072B"/>
    <w:rsid w:val="00D50E3E"/>
    <w:rsid w:val="00D51527"/>
    <w:rsid w:val="00D516AA"/>
    <w:rsid w:val="00D527F4"/>
    <w:rsid w:val="00D53D60"/>
    <w:rsid w:val="00D54223"/>
    <w:rsid w:val="00D54238"/>
    <w:rsid w:val="00D54529"/>
    <w:rsid w:val="00D54731"/>
    <w:rsid w:val="00D54CC0"/>
    <w:rsid w:val="00D5602C"/>
    <w:rsid w:val="00D56343"/>
    <w:rsid w:val="00D56686"/>
    <w:rsid w:val="00D56779"/>
    <w:rsid w:val="00D567B3"/>
    <w:rsid w:val="00D6000D"/>
    <w:rsid w:val="00D61315"/>
    <w:rsid w:val="00D61453"/>
    <w:rsid w:val="00D6364C"/>
    <w:rsid w:val="00D63DD0"/>
    <w:rsid w:val="00D63EC8"/>
    <w:rsid w:val="00D64188"/>
    <w:rsid w:val="00D64B2C"/>
    <w:rsid w:val="00D65965"/>
    <w:rsid w:val="00D65C3A"/>
    <w:rsid w:val="00D66A43"/>
    <w:rsid w:val="00D672CE"/>
    <w:rsid w:val="00D67369"/>
    <w:rsid w:val="00D673D5"/>
    <w:rsid w:val="00D70BC2"/>
    <w:rsid w:val="00D7176E"/>
    <w:rsid w:val="00D72648"/>
    <w:rsid w:val="00D729B7"/>
    <w:rsid w:val="00D72DFC"/>
    <w:rsid w:val="00D72E1B"/>
    <w:rsid w:val="00D739E6"/>
    <w:rsid w:val="00D73AA6"/>
    <w:rsid w:val="00D73EC6"/>
    <w:rsid w:val="00D741D3"/>
    <w:rsid w:val="00D749EC"/>
    <w:rsid w:val="00D74FB9"/>
    <w:rsid w:val="00D761DB"/>
    <w:rsid w:val="00D76A54"/>
    <w:rsid w:val="00D76D9C"/>
    <w:rsid w:val="00D76EC6"/>
    <w:rsid w:val="00D77074"/>
    <w:rsid w:val="00D775B5"/>
    <w:rsid w:val="00D77CC6"/>
    <w:rsid w:val="00D8020C"/>
    <w:rsid w:val="00D81C0E"/>
    <w:rsid w:val="00D8268A"/>
    <w:rsid w:val="00D832D4"/>
    <w:rsid w:val="00D84804"/>
    <w:rsid w:val="00D848F7"/>
    <w:rsid w:val="00D84D0D"/>
    <w:rsid w:val="00D85175"/>
    <w:rsid w:val="00D851C2"/>
    <w:rsid w:val="00D857AC"/>
    <w:rsid w:val="00D85868"/>
    <w:rsid w:val="00D85AFC"/>
    <w:rsid w:val="00D85C4A"/>
    <w:rsid w:val="00D8612D"/>
    <w:rsid w:val="00D862F5"/>
    <w:rsid w:val="00D8677C"/>
    <w:rsid w:val="00D86FD5"/>
    <w:rsid w:val="00D90007"/>
    <w:rsid w:val="00D90272"/>
    <w:rsid w:val="00D90395"/>
    <w:rsid w:val="00D90694"/>
    <w:rsid w:val="00D91334"/>
    <w:rsid w:val="00D914EC"/>
    <w:rsid w:val="00D91798"/>
    <w:rsid w:val="00D92853"/>
    <w:rsid w:val="00D92B70"/>
    <w:rsid w:val="00D92FF4"/>
    <w:rsid w:val="00D93114"/>
    <w:rsid w:val="00D9372F"/>
    <w:rsid w:val="00D93F16"/>
    <w:rsid w:val="00D941A0"/>
    <w:rsid w:val="00D94209"/>
    <w:rsid w:val="00D94715"/>
    <w:rsid w:val="00D96E29"/>
    <w:rsid w:val="00D96FEA"/>
    <w:rsid w:val="00D97236"/>
    <w:rsid w:val="00D97905"/>
    <w:rsid w:val="00D9798F"/>
    <w:rsid w:val="00D97C58"/>
    <w:rsid w:val="00DA06BD"/>
    <w:rsid w:val="00DA07D0"/>
    <w:rsid w:val="00DA1399"/>
    <w:rsid w:val="00DA1649"/>
    <w:rsid w:val="00DA2BBB"/>
    <w:rsid w:val="00DA2E47"/>
    <w:rsid w:val="00DA2E9D"/>
    <w:rsid w:val="00DA3E03"/>
    <w:rsid w:val="00DA3E2F"/>
    <w:rsid w:val="00DA3E64"/>
    <w:rsid w:val="00DA49B0"/>
    <w:rsid w:val="00DA534B"/>
    <w:rsid w:val="00DA561B"/>
    <w:rsid w:val="00DA56A3"/>
    <w:rsid w:val="00DA666C"/>
    <w:rsid w:val="00DA674B"/>
    <w:rsid w:val="00DA6B35"/>
    <w:rsid w:val="00DA6D95"/>
    <w:rsid w:val="00DA6E6E"/>
    <w:rsid w:val="00DA714E"/>
    <w:rsid w:val="00DA744D"/>
    <w:rsid w:val="00DA7B39"/>
    <w:rsid w:val="00DB046C"/>
    <w:rsid w:val="00DB2BB1"/>
    <w:rsid w:val="00DB3010"/>
    <w:rsid w:val="00DB347F"/>
    <w:rsid w:val="00DB3513"/>
    <w:rsid w:val="00DB3F44"/>
    <w:rsid w:val="00DB61CF"/>
    <w:rsid w:val="00DB62B5"/>
    <w:rsid w:val="00DB62BF"/>
    <w:rsid w:val="00DB6CDD"/>
    <w:rsid w:val="00DB6F56"/>
    <w:rsid w:val="00DB6F87"/>
    <w:rsid w:val="00DB705E"/>
    <w:rsid w:val="00DB76EF"/>
    <w:rsid w:val="00DB7B12"/>
    <w:rsid w:val="00DB7DE4"/>
    <w:rsid w:val="00DB7E9F"/>
    <w:rsid w:val="00DC01CE"/>
    <w:rsid w:val="00DC0B29"/>
    <w:rsid w:val="00DC0D06"/>
    <w:rsid w:val="00DC0EDB"/>
    <w:rsid w:val="00DC1407"/>
    <w:rsid w:val="00DC1BB2"/>
    <w:rsid w:val="00DC21F0"/>
    <w:rsid w:val="00DC21F1"/>
    <w:rsid w:val="00DC3729"/>
    <w:rsid w:val="00DC40BF"/>
    <w:rsid w:val="00DC42A3"/>
    <w:rsid w:val="00DC4D65"/>
    <w:rsid w:val="00DC4E1C"/>
    <w:rsid w:val="00DC4E76"/>
    <w:rsid w:val="00DC5DA7"/>
    <w:rsid w:val="00DC637D"/>
    <w:rsid w:val="00DC6E1A"/>
    <w:rsid w:val="00DC6FFD"/>
    <w:rsid w:val="00DC759D"/>
    <w:rsid w:val="00DD0186"/>
    <w:rsid w:val="00DD0A22"/>
    <w:rsid w:val="00DD1577"/>
    <w:rsid w:val="00DD240A"/>
    <w:rsid w:val="00DD291B"/>
    <w:rsid w:val="00DD2B6E"/>
    <w:rsid w:val="00DD2C5B"/>
    <w:rsid w:val="00DD33F5"/>
    <w:rsid w:val="00DD3BEF"/>
    <w:rsid w:val="00DD3E34"/>
    <w:rsid w:val="00DD40B8"/>
    <w:rsid w:val="00DD4C90"/>
    <w:rsid w:val="00DD4F02"/>
    <w:rsid w:val="00DD5EFB"/>
    <w:rsid w:val="00DD61E3"/>
    <w:rsid w:val="00DD628C"/>
    <w:rsid w:val="00DD6E0E"/>
    <w:rsid w:val="00DD70DF"/>
    <w:rsid w:val="00DE042E"/>
    <w:rsid w:val="00DE0CA3"/>
    <w:rsid w:val="00DE15C0"/>
    <w:rsid w:val="00DE1C98"/>
    <w:rsid w:val="00DE1CBA"/>
    <w:rsid w:val="00DE1CDF"/>
    <w:rsid w:val="00DE3E22"/>
    <w:rsid w:val="00DE4021"/>
    <w:rsid w:val="00DE4593"/>
    <w:rsid w:val="00DE478D"/>
    <w:rsid w:val="00DE47FD"/>
    <w:rsid w:val="00DE50A5"/>
    <w:rsid w:val="00DE51B7"/>
    <w:rsid w:val="00DE5464"/>
    <w:rsid w:val="00DE61CC"/>
    <w:rsid w:val="00DE645C"/>
    <w:rsid w:val="00DE691E"/>
    <w:rsid w:val="00DE6CA6"/>
    <w:rsid w:val="00DE6E13"/>
    <w:rsid w:val="00DE761D"/>
    <w:rsid w:val="00DE7772"/>
    <w:rsid w:val="00DE7ECF"/>
    <w:rsid w:val="00DF0375"/>
    <w:rsid w:val="00DF0A6F"/>
    <w:rsid w:val="00DF1EAC"/>
    <w:rsid w:val="00DF261E"/>
    <w:rsid w:val="00DF2AE8"/>
    <w:rsid w:val="00DF3AAE"/>
    <w:rsid w:val="00DF3B61"/>
    <w:rsid w:val="00DF3D84"/>
    <w:rsid w:val="00DF3F9A"/>
    <w:rsid w:val="00DF4603"/>
    <w:rsid w:val="00DF471B"/>
    <w:rsid w:val="00DF5B9A"/>
    <w:rsid w:val="00DF6677"/>
    <w:rsid w:val="00DF687D"/>
    <w:rsid w:val="00DF688A"/>
    <w:rsid w:val="00DF7062"/>
    <w:rsid w:val="00E010DE"/>
    <w:rsid w:val="00E01206"/>
    <w:rsid w:val="00E0144A"/>
    <w:rsid w:val="00E01664"/>
    <w:rsid w:val="00E01E2E"/>
    <w:rsid w:val="00E01F92"/>
    <w:rsid w:val="00E02369"/>
    <w:rsid w:val="00E02922"/>
    <w:rsid w:val="00E02C40"/>
    <w:rsid w:val="00E031C4"/>
    <w:rsid w:val="00E039B5"/>
    <w:rsid w:val="00E03BA5"/>
    <w:rsid w:val="00E040D8"/>
    <w:rsid w:val="00E04B27"/>
    <w:rsid w:val="00E050DC"/>
    <w:rsid w:val="00E056F8"/>
    <w:rsid w:val="00E06465"/>
    <w:rsid w:val="00E06FCE"/>
    <w:rsid w:val="00E07018"/>
    <w:rsid w:val="00E0707E"/>
    <w:rsid w:val="00E0722A"/>
    <w:rsid w:val="00E07903"/>
    <w:rsid w:val="00E10022"/>
    <w:rsid w:val="00E105FD"/>
    <w:rsid w:val="00E106CC"/>
    <w:rsid w:val="00E11176"/>
    <w:rsid w:val="00E111F0"/>
    <w:rsid w:val="00E1132E"/>
    <w:rsid w:val="00E1163F"/>
    <w:rsid w:val="00E11DF0"/>
    <w:rsid w:val="00E1273F"/>
    <w:rsid w:val="00E13085"/>
    <w:rsid w:val="00E1333D"/>
    <w:rsid w:val="00E133C4"/>
    <w:rsid w:val="00E1382A"/>
    <w:rsid w:val="00E13DC2"/>
    <w:rsid w:val="00E143A0"/>
    <w:rsid w:val="00E14405"/>
    <w:rsid w:val="00E14419"/>
    <w:rsid w:val="00E14C2C"/>
    <w:rsid w:val="00E153BF"/>
    <w:rsid w:val="00E15D45"/>
    <w:rsid w:val="00E162BB"/>
    <w:rsid w:val="00E162F8"/>
    <w:rsid w:val="00E17686"/>
    <w:rsid w:val="00E17E36"/>
    <w:rsid w:val="00E2098F"/>
    <w:rsid w:val="00E20ABD"/>
    <w:rsid w:val="00E22585"/>
    <w:rsid w:val="00E22955"/>
    <w:rsid w:val="00E23B99"/>
    <w:rsid w:val="00E23EAC"/>
    <w:rsid w:val="00E24ADD"/>
    <w:rsid w:val="00E24B09"/>
    <w:rsid w:val="00E24F30"/>
    <w:rsid w:val="00E2527D"/>
    <w:rsid w:val="00E25620"/>
    <w:rsid w:val="00E259EB"/>
    <w:rsid w:val="00E25EF8"/>
    <w:rsid w:val="00E26043"/>
    <w:rsid w:val="00E26BCB"/>
    <w:rsid w:val="00E2754F"/>
    <w:rsid w:val="00E304D8"/>
    <w:rsid w:val="00E3077F"/>
    <w:rsid w:val="00E311C8"/>
    <w:rsid w:val="00E31205"/>
    <w:rsid w:val="00E31664"/>
    <w:rsid w:val="00E322A9"/>
    <w:rsid w:val="00E326C7"/>
    <w:rsid w:val="00E33129"/>
    <w:rsid w:val="00E336E2"/>
    <w:rsid w:val="00E3489C"/>
    <w:rsid w:val="00E34F44"/>
    <w:rsid w:val="00E3542E"/>
    <w:rsid w:val="00E359E5"/>
    <w:rsid w:val="00E35E02"/>
    <w:rsid w:val="00E3626F"/>
    <w:rsid w:val="00E362E4"/>
    <w:rsid w:val="00E3697D"/>
    <w:rsid w:val="00E36B22"/>
    <w:rsid w:val="00E37A72"/>
    <w:rsid w:val="00E40863"/>
    <w:rsid w:val="00E40AC1"/>
    <w:rsid w:val="00E40F67"/>
    <w:rsid w:val="00E41D6F"/>
    <w:rsid w:val="00E42F3A"/>
    <w:rsid w:val="00E44057"/>
    <w:rsid w:val="00E4416F"/>
    <w:rsid w:val="00E4467D"/>
    <w:rsid w:val="00E44864"/>
    <w:rsid w:val="00E44A3C"/>
    <w:rsid w:val="00E45886"/>
    <w:rsid w:val="00E45A38"/>
    <w:rsid w:val="00E45FDD"/>
    <w:rsid w:val="00E4633A"/>
    <w:rsid w:val="00E46CBC"/>
    <w:rsid w:val="00E46F1D"/>
    <w:rsid w:val="00E479AF"/>
    <w:rsid w:val="00E505CC"/>
    <w:rsid w:val="00E5090E"/>
    <w:rsid w:val="00E509F8"/>
    <w:rsid w:val="00E511D0"/>
    <w:rsid w:val="00E5197D"/>
    <w:rsid w:val="00E51FB1"/>
    <w:rsid w:val="00E52261"/>
    <w:rsid w:val="00E531EB"/>
    <w:rsid w:val="00E54041"/>
    <w:rsid w:val="00E545EE"/>
    <w:rsid w:val="00E55D25"/>
    <w:rsid w:val="00E56561"/>
    <w:rsid w:val="00E56BF3"/>
    <w:rsid w:val="00E573DF"/>
    <w:rsid w:val="00E57EB1"/>
    <w:rsid w:val="00E604DB"/>
    <w:rsid w:val="00E60749"/>
    <w:rsid w:val="00E61274"/>
    <w:rsid w:val="00E61499"/>
    <w:rsid w:val="00E61D76"/>
    <w:rsid w:val="00E621AB"/>
    <w:rsid w:val="00E6291B"/>
    <w:rsid w:val="00E62C2F"/>
    <w:rsid w:val="00E62CCB"/>
    <w:rsid w:val="00E6476B"/>
    <w:rsid w:val="00E649B3"/>
    <w:rsid w:val="00E64CD2"/>
    <w:rsid w:val="00E65AC9"/>
    <w:rsid w:val="00E668AF"/>
    <w:rsid w:val="00E668FF"/>
    <w:rsid w:val="00E66B4B"/>
    <w:rsid w:val="00E6736B"/>
    <w:rsid w:val="00E6746D"/>
    <w:rsid w:val="00E67B94"/>
    <w:rsid w:val="00E67EBE"/>
    <w:rsid w:val="00E70195"/>
    <w:rsid w:val="00E703FE"/>
    <w:rsid w:val="00E70514"/>
    <w:rsid w:val="00E711F8"/>
    <w:rsid w:val="00E7179A"/>
    <w:rsid w:val="00E7314B"/>
    <w:rsid w:val="00E738DD"/>
    <w:rsid w:val="00E73A46"/>
    <w:rsid w:val="00E73A58"/>
    <w:rsid w:val="00E73B30"/>
    <w:rsid w:val="00E73E8A"/>
    <w:rsid w:val="00E7504F"/>
    <w:rsid w:val="00E759B1"/>
    <w:rsid w:val="00E75D8B"/>
    <w:rsid w:val="00E76155"/>
    <w:rsid w:val="00E7627A"/>
    <w:rsid w:val="00E76398"/>
    <w:rsid w:val="00E76C8C"/>
    <w:rsid w:val="00E77D7D"/>
    <w:rsid w:val="00E8010E"/>
    <w:rsid w:val="00E80F4A"/>
    <w:rsid w:val="00E8145F"/>
    <w:rsid w:val="00E81492"/>
    <w:rsid w:val="00E8197D"/>
    <w:rsid w:val="00E81DB5"/>
    <w:rsid w:val="00E81FE5"/>
    <w:rsid w:val="00E82B77"/>
    <w:rsid w:val="00E838F3"/>
    <w:rsid w:val="00E840F3"/>
    <w:rsid w:val="00E841AF"/>
    <w:rsid w:val="00E842D5"/>
    <w:rsid w:val="00E8451C"/>
    <w:rsid w:val="00E849F2"/>
    <w:rsid w:val="00E84AC4"/>
    <w:rsid w:val="00E8540C"/>
    <w:rsid w:val="00E854BC"/>
    <w:rsid w:val="00E85B71"/>
    <w:rsid w:val="00E86546"/>
    <w:rsid w:val="00E87095"/>
    <w:rsid w:val="00E87916"/>
    <w:rsid w:val="00E90154"/>
    <w:rsid w:val="00E90F6D"/>
    <w:rsid w:val="00E91548"/>
    <w:rsid w:val="00E92112"/>
    <w:rsid w:val="00E9221B"/>
    <w:rsid w:val="00E926F3"/>
    <w:rsid w:val="00E9283E"/>
    <w:rsid w:val="00E928E1"/>
    <w:rsid w:val="00E9376B"/>
    <w:rsid w:val="00E950E5"/>
    <w:rsid w:val="00E95651"/>
    <w:rsid w:val="00E95D95"/>
    <w:rsid w:val="00E95ED2"/>
    <w:rsid w:val="00E964A4"/>
    <w:rsid w:val="00E96EBA"/>
    <w:rsid w:val="00E97323"/>
    <w:rsid w:val="00E975D7"/>
    <w:rsid w:val="00E97ACB"/>
    <w:rsid w:val="00EA10F6"/>
    <w:rsid w:val="00EA1528"/>
    <w:rsid w:val="00EA15A3"/>
    <w:rsid w:val="00EA192C"/>
    <w:rsid w:val="00EA1BC8"/>
    <w:rsid w:val="00EA2B97"/>
    <w:rsid w:val="00EA3790"/>
    <w:rsid w:val="00EA3A03"/>
    <w:rsid w:val="00EA3E31"/>
    <w:rsid w:val="00EA4196"/>
    <w:rsid w:val="00EA4457"/>
    <w:rsid w:val="00EA4F9B"/>
    <w:rsid w:val="00EA5018"/>
    <w:rsid w:val="00EA515B"/>
    <w:rsid w:val="00EA6028"/>
    <w:rsid w:val="00EA6C69"/>
    <w:rsid w:val="00EA6CAB"/>
    <w:rsid w:val="00EA6E4C"/>
    <w:rsid w:val="00EA77F9"/>
    <w:rsid w:val="00EB09A1"/>
    <w:rsid w:val="00EB0DDF"/>
    <w:rsid w:val="00EB26D8"/>
    <w:rsid w:val="00EB2F4D"/>
    <w:rsid w:val="00EB3238"/>
    <w:rsid w:val="00EB506D"/>
    <w:rsid w:val="00EB5478"/>
    <w:rsid w:val="00EB587E"/>
    <w:rsid w:val="00EB5CE1"/>
    <w:rsid w:val="00EB5F0F"/>
    <w:rsid w:val="00EB7354"/>
    <w:rsid w:val="00EB744D"/>
    <w:rsid w:val="00EB7D2A"/>
    <w:rsid w:val="00EC0516"/>
    <w:rsid w:val="00EC072C"/>
    <w:rsid w:val="00EC0A04"/>
    <w:rsid w:val="00EC0C29"/>
    <w:rsid w:val="00EC0FC4"/>
    <w:rsid w:val="00EC1415"/>
    <w:rsid w:val="00EC1DB3"/>
    <w:rsid w:val="00EC2592"/>
    <w:rsid w:val="00EC2A56"/>
    <w:rsid w:val="00EC2BB1"/>
    <w:rsid w:val="00EC30E4"/>
    <w:rsid w:val="00EC3773"/>
    <w:rsid w:val="00EC3E30"/>
    <w:rsid w:val="00EC4426"/>
    <w:rsid w:val="00EC473C"/>
    <w:rsid w:val="00EC495E"/>
    <w:rsid w:val="00EC4AE2"/>
    <w:rsid w:val="00EC4F46"/>
    <w:rsid w:val="00EC5727"/>
    <w:rsid w:val="00EC6627"/>
    <w:rsid w:val="00EC74D7"/>
    <w:rsid w:val="00ED0E14"/>
    <w:rsid w:val="00ED1826"/>
    <w:rsid w:val="00ED22C4"/>
    <w:rsid w:val="00ED2961"/>
    <w:rsid w:val="00ED330D"/>
    <w:rsid w:val="00ED35E7"/>
    <w:rsid w:val="00ED414B"/>
    <w:rsid w:val="00ED44E8"/>
    <w:rsid w:val="00ED50BC"/>
    <w:rsid w:val="00ED57D6"/>
    <w:rsid w:val="00ED5F7F"/>
    <w:rsid w:val="00ED648E"/>
    <w:rsid w:val="00ED6F58"/>
    <w:rsid w:val="00ED7B72"/>
    <w:rsid w:val="00EE0958"/>
    <w:rsid w:val="00EE0A59"/>
    <w:rsid w:val="00EE1B24"/>
    <w:rsid w:val="00EE25CB"/>
    <w:rsid w:val="00EE2790"/>
    <w:rsid w:val="00EE2967"/>
    <w:rsid w:val="00EE29F3"/>
    <w:rsid w:val="00EE2F0F"/>
    <w:rsid w:val="00EE2F4C"/>
    <w:rsid w:val="00EE30C1"/>
    <w:rsid w:val="00EE32C9"/>
    <w:rsid w:val="00EE3DCC"/>
    <w:rsid w:val="00EE41D6"/>
    <w:rsid w:val="00EE43F6"/>
    <w:rsid w:val="00EE4963"/>
    <w:rsid w:val="00EE4AAF"/>
    <w:rsid w:val="00EE4CCB"/>
    <w:rsid w:val="00EE782B"/>
    <w:rsid w:val="00EF0447"/>
    <w:rsid w:val="00EF0760"/>
    <w:rsid w:val="00EF0777"/>
    <w:rsid w:val="00EF0906"/>
    <w:rsid w:val="00EF1080"/>
    <w:rsid w:val="00EF1BDB"/>
    <w:rsid w:val="00EF32C8"/>
    <w:rsid w:val="00EF48C3"/>
    <w:rsid w:val="00EF541D"/>
    <w:rsid w:val="00EF55E0"/>
    <w:rsid w:val="00EF5F0D"/>
    <w:rsid w:val="00EF6563"/>
    <w:rsid w:val="00EF68AF"/>
    <w:rsid w:val="00EF6FA3"/>
    <w:rsid w:val="00EF71BB"/>
    <w:rsid w:val="00EF7345"/>
    <w:rsid w:val="00EF7B89"/>
    <w:rsid w:val="00EF7BEC"/>
    <w:rsid w:val="00F007A2"/>
    <w:rsid w:val="00F00E92"/>
    <w:rsid w:val="00F0205A"/>
    <w:rsid w:val="00F0249C"/>
    <w:rsid w:val="00F0491E"/>
    <w:rsid w:val="00F0518A"/>
    <w:rsid w:val="00F06E13"/>
    <w:rsid w:val="00F0706B"/>
    <w:rsid w:val="00F07D41"/>
    <w:rsid w:val="00F117BE"/>
    <w:rsid w:val="00F11C2D"/>
    <w:rsid w:val="00F11F4C"/>
    <w:rsid w:val="00F11F9C"/>
    <w:rsid w:val="00F12255"/>
    <w:rsid w:val="00F124F3"/>
    <w:rsid w:val="00F12842"/>
    <w:rsid w:val="00F12DC7"/>
    <w:rsid w:val="00F13136"/>
    <w:rsid w:val="00F14076"/>
    <w:rsid w:val="00F1415A"/>
    <w:rsid w:val="00F14EE6"/>
    <w:rsid w:val="00F15619"/>
    <w:rsid w:val="00F157FA"/>
    <w:rsid w:val="00F161D5"/>
    <w:rsid w:val="00F17376"/>
    <w:rsid w:val="00F21318"/>
    <w:rsid w:val="00F224C5"/>
    <w:rsid w:val="00F23033"/>
    <w:rsid w:val="00F2399A"/>
    <w:rsid w:val="00F24B22"/>
    <w:rsid w:val="00F24E05"/>
    <w:rsid w:val="00F25784"/>
    <w:rsid w:val="00F25D95"/>
    <w:rsid w:val="00F25ECA"/>
    <w:rsid w:val="00F26563"/>
    <w:rsid w:val="00F30534"/>
    <w:rsid w:val="00F31DD2"/>
    <w:rsid w:val="00F31FCD"/>
    <w:rsid w:val="00F32B8C"/>
    <w:rsid w:val="00F3348D"/>
    <w:rsid w:val="00F33BAD"/>
    <w:rsid w:val="00F33CB2"/>
    <w:rsid w:val="00F3422C"/>
    <w:rsid w:val="00F34319"/>
    <w:rsid w:val="00F346CA"/>
    <w:rsid w:val="00F349C3"/>
    <w:rsid w:val="00F356A7"/>
    <w:rsid w:val="00F35A20"/>
    <w:rsid w:val="00F35C3D"/>
    <w:rsid w:val="00F36027"/>
    <w:rsid w:val="00F36AA4"/>
    <w:rsid w:val="00F37DA1"/>
    <w:rsid w:val="00F40047"/>
    <w:rsid w:val="00F41F7E"/>
    <w:rsid w:val="00F429AD"/>
    <w:rsid w:val="00F42E89"/>
    <w:rsid w:val="00F43182"/>
    <w:rsid w:val="00F43620"/>
    <w:rsid w:val="00F436F2"/>
    <w:rsid w:val="00F43ADD"/>
    <w:rsid w:val="00F460E9"/>
    <w:rsid w:val="00F46CDD"/>
    <w:rsid w:val="00F471B0"/>
    <w:rsid w:val="00F47405"/>
    <w:rsid w:val="00F47696"/>
    <w:rsid w:val="00F50293"/>
    <w:rsid w:val="00F50339"/>
    <w:rsid w:val="00F509FD"/>
    <w:rsid w:val="00F512D2"/>
    <w:rsid w:val="00F51370"/>
    <w:rsid w:val="00F52138"/>
    <w:rsid w:val="00F521A3"/>
    <w:rsid w:val="00F528B7"/>
    <w:rsid w:val="00F53A75"/>
    <w:rsid w:val="00F53A93"/>
    <w:rsid w:val="00F5400A"/>
    <w:rsid w:val="00F54288"/>
    <w:rsid w:val="00F5541E"/>
    <w:rsid w:val="00F55A6E"/>
    <w:rsid w:val="00F56588"/>
    <w:rsid w:val="00F56F7A"/>
    <w:rsid w:val="00F610AC"/>
    <w:rsid w:val="00F61491"/>
    <w:rsid w:val="00F61584"/>
    <w:rsid w:val="00F61753"/>
    <w:rsid w:val="00F621F6"/>
    <w:rsid w:val="00F6276F"/>
    <w:rsid w:val="00F63144"/>
    <w:rsid w:val="00F63647"/>
    <w:rsid w:val="00F64BC2"/>
    <w:rsid w:val="00F653B6"/>
    <w:rsid w:val="00F65BAC"/>
    <w:rsid w:val="00F66194"/>
    <w:rsid w:val="00F664A7"/>
    <w:rsid w:val="00F664D8"/>
    <w:rsid w:val="00F66C6B"/>
    <w:rsid w:val="00F67D49"/>
    <w:rsid w:val="00F70706"/>
    <w:rsid w:val="00F70C54"/>
    <w:rsid w:val="00F71497"/>
    <w:rsid w:val="00F7227B"/>
    <w:rsid w:val="00F7264A"/>
    <w:rsid w:val="00F72744"/>
    <w:rsid w:val="00F7296B"/>
    <w:rsid w:val="00F72B48"/>
    <w:rsid w:val="00F72C26"/>
    <w:rsid w:val="00F72F73"/>
    <w:rsid w:val="00F73A11"/>
    <w:rsid w:val="00F73C85"/>
    <w:rsid w:val="00F73EDC"/>
    <w:rsid w:val="00F741EB"/>
    <w:rsid w:val="00F7586A"/>
    <w:rsid w:val="00F75959"/>
    <w:rsid w:val="00F81236"/>
    <w:rsid w:val="00F81E15"/>
    <w:rsid w:val="00F82EF6"/>
    <w:rsid w:val="00F83417"/>
    <w:rsid w:val="00F83466"/>
    <w:rsid w:val="00F83729"/>
    <w:rsid w:val="00F8390C"/>
    <w:rsid w:val="00F83EEB"/>
    <w:rsid w:val="00F83F98"/>
    <w:rsid w:val="00F842A6"/>
    <w:rsid w:val="00F84BA1"/>
    <w:rsid w:val="00F8507B"/>
    <w:rsid w:val="00F854A6"/>
    <w:rsid w:val="00F854FC"/>
    <w:rsid w:val="00F86A49"/>
    <w:rsid w:val="00F86E0E"/>
    <w:rsid w:val="00F87239"/>
    <w:rsid w:val="00F87335"/>
    <w:rsid w:val="00F90312"/>
    <w:rsid w:val="00F90467"/>
    <w:rsid w:val="00F90AAF"/>
    <w:rsid w:val="00F91C35"/>
    <w:rsid w:val="00F92198"/>
    <w:rsid w:val="00F922F9"/>
    <w:rsid w:val="00F92FC4"/>
    <w:rsid w:val="00F93653"/>
    <w:rsid w:val="00F93776"/>
    <w:rsid w:val="00F93996"/>
    <w:rsid w:val="00F94FBC"/>
    <w:rsid w:val="00F952D5"/>
    <w:rsid w:val="00F956FE"/>
    <w:rsid w:val="00F959C6"/>
    <w:rsid w:val="00F95FCD"/>
    <w:rsid w:val="00F961E4"/>
    <w:rsid w:val="00F967AE"/>
    <w:rsid w:val="00F96F8B"/>
    <w:rsid w:val="00F97160"/>
    <w:rsid w:val="00F9718C"/>
    <w:rsid w:val="00F972AB"/>
    <w:rsid w:val="00F973B0"/>
    <w:rsid w:val="00FA03AC"/>
    <w:rsid w:val="00FA0732"/>
    <w:rsid w:val="00FA07AF"/>
    <w:rsid w:val="00FA0EF3"/>
    <w:rsid w:val="00FA1270"/>
    <w:rsid w:val="00FA1497"/>
    <w:rsid w:val="00FA281E"/>
    <w:rsid w:val="00FA3B9F"/>
    <w:rsid w:val="00FA4149"/>
    <w:rsid w:val="00FA5993"/>
    <w:rsid w:val="00FA5A20"/>
    <w:rsid w:val="00FA62BF"/>
    <w:rsid w:val="00FA6EC2"/>
    <w:rsid w:val="00FA7D09"/>
    <w:rsid w:val="00FB0A50"/>
    <w:rsid w:val="00FB1096"/>
    <w:rsid w:val="00FB1840"/>
    <w:rsid w:val="00FB18A8"/>
    <w:rsid w:val="00FB1E6C"/>
    <w:rsid w:val="00FB1ED5"/>
    <w:rsid w:val="00FB2580"/>
    <w:rsid w:val="00FB26AB"/>
    <w:rsid w:val="00FB29AE"/>
    <w:rsid w:val="00FB2E8E"/>
    <w:rsid w:val="00FB39A5"/>
    <w:rsid w:val="00FB3A6A"/>
    <w:rsid w:val="00FB408A"/>
    <w:rsid w:val="00FB47E9"/>
    <w:rsid w:val="00FB4B58"/>
    <w:rsid w:val="00FB603E"/>
    <w:rsid w:val="00FB6720"/>
    <w:rsid w:val="00FB6EFE"/>
    <w:rsid w:val="00FB7293"/>
    <w:rsid w:val="00FB75A7"/>
    <w:rsid w:val="00FB79F6"/>
    <w:rsid w:val="00FB7D26"/>
    <w:rsid w:val="00FB7D5A"/>
    <w:rsid w:val="00FC00D8"/>
    <w:rsid w:val="00FC1B31"/>
    <w:rsid w:val="00FC21E1"/>
    <w:rsid w:val="00FC264B"/>
    <w:rsid w:val="00FC26F0"/>
    <w:rsid w:val="00FC286E"/>
    <w:rsid w:val="00FC2E34"/>
    <w:rsid w:val="00FC3B85"/>
    <w:rsid w:val="00FC3F33"/>
    <w:rsid w:val="00FC4282"/>
    <w:rsid w:val="00FC4AD7"/>
    <w:rsid w:val="00FC4E3B"/>
    <w:rsid w:val="00FC50BA"/>
    <w:rsid w:val="00FC5662"/>
    <w:rsid w:val="00FC5B7B"/>
    <w:rsid w:val="00FC5E4B"/>
    <w:rsid w:val="00FC7A62"/>
    <w:rsid w:val="00FC7AC5"/>
    <w:rsid w:val="00FD1054"/>
    <w:rsid w:val="00FD12CC"/>
    <w:rsid w:val="00FD12FF"/>
    <w:rsid w:val="00FD2F0E"/>
    <w:rsid w:val="00FD3150"/>
    <w:rsid w:val="00FD323C"/>
    <w:rsid w:val="00FD3A17"/>
    <w:rsid w:val="00FD4D33"/>
    <w:rsid w:val="00FD523E"/>
    <w:rsid w:val="00FD544D"/>
    <w:rsid w:val="00FD5585"/>
    <w:rsid w:val="00FD59B2"/>
    <w:rsid w:val="00FD7BEC"/>
    <w:rsid w:val="00FD7DF5"/>
    <w:rsid w:val="00FD7E59"/>
    <w:rsid w:val="00FE0708"/>
    <w:rsid w:val="00FE1057"/>
    <w:rsid w:val="00FE121A"/>
    <w:rsid w:val="00FE152F"/>
    <w:rsid w:val="00FE160D"/>
    <w:rsid w:val="00FE2A04"/>
    <w:rsid w:val="00FE389E"/>
    <w:rsid w:val="00FE392B"/>
    <w:rsid w:val="00FE4C5B"/>
    <w:rsid w:val="00FE528B"/>
    <w:rsid w:val="00FE596C"/>
    <w:rsid w:val="00FE70BA"/>
    <w:rsid w:val="00FE7641"/>
    <w:rsid w:val="00FE7D13"/>
    <w:rsid w:val="00FF0051"/>
    <w:rsid w:val="00FF0E5C"/>
    <w:rsid w:val="00FF106D"/>
    <w:rsid w:val="00FF2417"/>
    <w:rsid w:val="00FF24A5"/>
    <w:rsid w:val="00FF2627"/>
    <w:rsid w:val="00FF461E"/>
    <w:rsid w:val="00FF4D65"/>
    <w:rsid w:val="00FF4F2A"/>
    <w:rsid w:val="00FF5F0B"/>
    <w:rsid w:val="00FF7003"/>
    <w:rsid w:val="00FF705E"/>
    <w:rsid w:val="00FF71A1"/>
    <w:rsid w:val="00FF7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B37A3F8-F87B-4FBF-949B-AD8D8B12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528"/>
    <w:pPr>
      <w:spacing w:before="120"/>
    </w:pPr>
    <w:rPr>
      <w:rFonts w:ascii="Arial" w:hAnsi="Arial"/>
      <w:sz w:val="22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0F185E"/>
    <w:pPr>
      <w:keepNext/>
      <w:pageBreakBefore/>
      <w:numPr>
        <w:numId w:val="2"/>
      </w:numPr>
      <w:pBdr>
        <w:bottom w:val="double" w:sz="12" w:space="1" w:color="548DD4"/>
      </w:pBdr>
      <w:tabs>
        <w:tab w:val="left" w:pos="1077"/>
      </w:tabs>
      <w:spacing w:before="480" w:after="120"/>
      <w:outlineLvl w:val="0"/>
    </w:pPr>
    <w:rPr>
      <w:b/>
      <w:sz w:val="36"/>
      <w:szCs w:val="32"/>
      <w:lang w:val="ru-RU"/>
    </w:rPr>
  </w:style>
  <w:style w:type="paragraph" w:styleId="2">
    <w:name w:val="heading 2"/>
    <w:basedOn w:val="a"/>
    <w:next w:val="a"/>
    <w:link w:val="20"/>
    <w:autoRedefine/>
    <w:qFormat/>
    <w:rsid w:val="00724976"/>
    <w:pPr>
      <w:keepNext/>
      <w:numPr>
        <w:ilvl w:val="1"/>
        <w:numId w:val="2"/>
      </w:numPr>
      <w:pBdr>
        <w:top w:val="double" w:sz="4" w:space="8" w:color="C00000"/>
        <w:bottom w:val="dashDotStroked" w:sz="24" w:space="8" w:color="C00000"/>
      </w:pBdr>
      <w:shd w:val="clear" w:color="auto" w:fill="FDE9D9"/>
      <w:tabs>
        <w:tab w:val="left" w:pos="1077"/>
      </w:tabs>
      <w:spacing w:before="600" w:after="120"/>
      <w:outlineLvl w:val="1"/>
    </w:pPr>
    <w:rPr>
      <w:rFonts w:cs="Arial"/>
      <w:b/>
      <w:bCs/>
      <w:iCs/>
      <w:sz w:val="24"/>
      <w:lang w:val="ru-RU"/>
    </w:rPr>
  </w:style>
  <w:style w:type="paragraph" w:styleId="3">
    <w:name w:val="heading 3"/>
    <w:basedOn w:val="a"/>
    <w:next w:val="a"/>
    <w:link w:val="30"/>
    <w:qFormat/>
    <w:rsid w:val="001C006D"/>
    <w:pPr>
      <w:numPr>
        <w:ilvl w:val="2"/>
        <w:numId w:val="2"/>
      </w:numPr>
      <w:tabs>
        <w:tab w:val="left" w:pos="1077"/>
      </w:tabs>
      <w:spacing w:before="240"/>
      <w:ind w:left="720"/>
      <w:outlineLvl w:val="2"/>
    </w:pPr>
    <w:rPr>
      <w:rFonts w:cs="Arial"/>
      <w:bCs/>
    </w:rPr>
  </w:style>
  <w:style w:type="paragraph" w:styleId="4">
    <w:name w:val="heading 4"/>
    <w:basedOn w:val="a"/>
    <w:next w:val="a"/>
    <w:link w:val="40"/>
    <w:qFormat/>
    <w:rsid w:val="00844308"/>
    <w:pPr>
      <w:keepNext/>
      <w:numPr>
        <w:ilvl w:val="3"/>
        <w:numId w:val="2"/>
      </w:numPr>
      <w:spacing w:before="240" w:after="120"/>
      <w:outlineLvl w:val="3"/>
    </w:pPr>
    <w:rPr>
      <w:b/>
      <w:bCs/>
      <w:i/>
      <w:szCs w:val="28"/>
    </w:rPr>
  </w:style>
  <w:style w:type="paragraph" w:styleId="5">
    <w:name w:val="heading 5"/>
    <w:basedOn w:val="a"/>
    <w:next w:val="a"/>
    <w:link w:val="50"/>
    <w:rsid w:val="00844308"/>
    <w:pPr>
      <w:numPr>
        <w:ilvl w:val="4"/>
        <w:numId w:val="2"/>
      </w:numPr>
      <w:spacing w:before="240" w:after="60"/>
      <w:outlineLvl w:val="4"/>
    </w:pPr>
    <w:rPr>
      <w:b/>
      <w:bCs/>
      <w:i/>
      <w:iCs/>
      <w:szCs w:val="26"/>
      <w:lang w:val="ru-RU"/>
    </w:rPr>
  </w:style>
  <w:style w:type="paragraph" w:styleId="6">
    <w:name w:val="heading 6"/>
    <w:basedOn w:val="a"/>
    <w:next w:val="a"/>
    <w:rsid w:val="00844308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rsid w:val="0084430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rsid w:val="0084430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rsid w:val="0084430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85E"/>
    <w:rPr>
      <w:rFonts w:ascii="Arial" w:hAnsi="Arial"/>
      <w:b/>
      <w:sz w:val="36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724976"/>
    <w:rPr>
      <w:rFonts w:ascii="Arial" w:hAnsi="Arial" w:cs="Arial"/>
      <w:b/>
      <w:bCs/>
      <w:iCs/>
      <w:sz w:val="24"/>
      <w:szCs w:val="24"/>
      <w:shd w:val="clear" w:color="auto" w:fill="FDE9D9"/>
      <w:lang w:eastAsia="en-US"/>
    </w:rPr>
  </w:style>
  <w:style w:type="character" w:customStyle="1" w:styleId="30">
    <w:name w:val="Заголовок 3 Знак"/>
    <w:basedOn w:val="a0"/>
    <w:link w:val="3"/>
    <w:rsid w:val="001C006D"/>
    <w:rPr>
      <w:rFonts w:ascii="Arial" w:hAnsi="Arial" w:cs="Arial"/>
      <w:bCs/>
      <w:sz w:val="22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rsid w:val="003228A8"/>
    <w:rPr>
      <w:rFonts w:ascii="Arial" w:hAnsi="Arial"/>
      <w:b/>
      <w:bCs/>
      <w:i/>
      <w:sz w:val="22"/>
      <w:szCs w:val="28"/>
      <w:lang w:val="en-US" w:eastAsia="en-US"/>
    </w:rPr>
  </w:style>
  <w:style w:type="character" w:customStyle="1" w:styleId="50">
    <w:name w:val="Заголовок 5 Знак"/>
    <w:basedOn w:val="a0"/>
    <w:link w:val="5"/>
    <w:rsid w:val="00BE3E7F"/>
    <w:rPr>
      <w:rFonts w:ascii="Arial" w:hAnsi="Arial"/>
      <w:b/>
      <w:bCs/>
      <w:i/>
      <w:iCs/>
      <w:sz w:val="22"/>
      <w:szCs w:val="26"/>
      <w:lang w:eastAsia="en-US"/>
    </w:rPr>
  </w:style>
  <w:style w:type="paragraph" w:styleId="a3">
    <w:name w:val="Body Text"/>
    <w:basedOn w:val="a"/>
    <w:rsid w:val="00844308"/>
    <w:rPr>
      <w:iCs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085B4F"/>
    <w:pPr>
      <w:ind w:left="720"/>
      <w:contextualSpacing/>
    </w:pPr>
  </w:style>
  <w:style w:type="paragraph" w:customStyle="1" w:styleId="BulletList">
    <w:name w:val="BulletList"/>
    <w:basedOn w:val="a"/>
    <w:link w:val="BulletListChar"/>
    <w:qFormat/>
    <w:rsid w:val="000706EB"/>
    <w:pPr>
      <w:numPr>
        <w:numId w:val="5"/>
      </w:numPr>
      <w:ind w:left="697" w:hanging="357"/>
    </w:pPr>
    <w:rPr>
      <w:lang w:val="ru-RU"/>
    </w:rPr>
  </w:style>
  <w:style w:type="character" w:customStyle="1" w:styleId="BulletListChar">
    <w:name w:val="BulletList Char"/>
    <w:basedOn w:val="a0"/>
    <w:link w:val="BulletList"/>
    <w:rsid w:val="000706EB"/>
    <w:rPr>
      <w:rFonts w:ascii="Arial" w:hAnsi="Arial"/>
      <w:sz w:val="22"/>
      <w:szCs w:val="24"/>
      <w:lang w:eastAsia="en-US"/>
    </w:rPr>
  </w:style>
  <w:style w:type="paragraph" w:styleId="a5">
    <w:name w:val="header"/>
    <w:basedOn w:val="a"/>
    <w:rsid w:val="00AC3DF7"/>
    <w:pPr>
      <w:tabs>
        <w:tab w:val="center" w:pos="4677"/>
        <w:tab w:val="right" w:pos="9355"/>
      </w:tabs>
      <w:spacing w:afterLines="40"/>
    </w:pPr>
    <w:rPr>
      <w:b/>
      <w:bCs/>
      <w:sz w:val="32"/>
      <w:lang w:val="ru-RU" w:eastAsia="ru-RU"/>
    </w:rPr>
  </w:style>
  <w:style w:type="paragraph" w:styleId="11">
    <w:name w:val="toc 1"/>
    <w:basedOn w:val="1"/>
    <w:next w:val="a"/>
    <w:autoRedefine/>
    <w:uiPriority w:val="39"/>
    <w:rsid w:val="00EF5F0D"/>
    <w:pPr>
      <w:keepNext w:val="0"/>
      <w:pageBreakBefore w:val="0"/>
      <w:numPr>
        <w:numId w:val="0"/>
      </w:numPr>
      <w:pBdr>
        <w:bottom w:val="none" w:sz="0" w:space="0" w:color="auto"/>
      </w:pBdr>
      <w:tabs>
        <w:tab w:val="clear" w:pos="1077"/>
      </w:tabs>
      <w:spacing w:before="120" w:after="0"/>
      <w:outlineLvl w:val="9"/>
    </w:pPr>
    <w:rPr>
      <w:rFonts w:asciiTheme="minorHAnsi" w:hAnsiTheme="minorHAnsi"/>
      <w:bCs/>
      <w:caps/>
      <w:sz w:val="20"/>
      <w:szCs w:val="20"/>
      <w:lang w:val="en-US"/>
    </w:rPr>
  </w:style>
  <w:style w:type="paragraph" w:styleId="21">
    <w:name w:val="toc 2"/>
    <w:basedOn w:val="a"/>
    <w:next w:val="a"/>
    <w:autoRedefine/>
    <w:uiPriority w:val="39"/>
    <w:rsid w:val="00EF5F0D"/>
    <w:pPr>
      <w:spacing w:before="0"/>
      <w:ind w:left="22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EF5F0D"/>
    <w:pPr>
      <w:tabs>
        <w:tab w:val="left" w:pos="1100"/>
        <w:tab w:val="right" w:leader="dot" w:pos="10195"/>
      </w:tabs>
      <w:spacing w:before="0"/>
      <w:ind w:left="440"/>
    </w:pPr>
    <w:rPr>
      <w:rFonts w:asciiTheme="minorHAnsi" w:hAnsiTheme="minorHAnsi"/>
      <w:iCs/>
      <w:noProof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844308"/>
    <w:pPr>
      <w:spacing w:before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844308"/>
    <w:pPr>
      <w:spacing w:before="0"/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844308"/>
    <w:pPr>
      <w:spacing w:before="0"/>
      <w:ind w:left="11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844308"/>
    <w:pPr>
      <w:spacing w:before="0"/>
      <w:ind w:left="132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844308"/>
    <w:pPr>
      <w:spacing w:before="0"/>
      <w:ind w:left="154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844308"/>
    <w:pPr>
      <w:spacing w:before="0"/>
      <w:ind w:left="1760"/>
    </w:pPr>
    <w:rPr>
      <w:rFonts w:asciiTheme="minorHAnsi" w:hAnsiTheme="minorHAnsi"/>
      <w:sz w:val="18"/>
      <w:szCs w:val="18"/>
    </w:rPr>
  </w:style>
  <w:style w:type="paragraph" w:styleId="a6">
    <w:name w:val="annotation text"/>
    <w:basedOn w:val="a"/>
    <w:link w:val="a7"/>
    <w:semiHidden/>
    <w:rsid w:val="00844308"/>
    <w:pPr>
      <w:autoSpaceDE w:val="0"/>
      <w:autoSpaceDN w:val="0"/>
    </w:pPr>
    <w:rPr>
      <w:rFonts w:ascii="Times New Roman" w:hAnsi="Times New Roman"/>
      <w:sz w:val="20"/>
      <w:szCs w:val="20"/>
      <w:lang w:val="ru-RU"/>
    </w:rPr>
  </w:style>
  <w:style w:type="character" w:customStyle="1" w:styleId="a7">
    <w:name w:val="Текст примечания Знак"/>
    <w:basedOn w:val="a0"/>
    <w:link w:val="a6"/>
    <w:semiHidden/>
    <w:rsid w:val="005A127B"/>
    <w:rPr>
      <w:lang w:eastAsia="en-US"/>
    </w:rPr>
  </w:style>
  <w:style w:type="character" w:styleId="a8">
    <w:name w:val="Hyperlink"/>
    <w:basedOn w:val="a0"/>
    <w:uiPriority w:val="99"/>
    <w:rsid w:val="00844308"/>
    <w:rPr>
      <w:color w:val="0000FF"/>
      <w:u w:val="single"/>
    </w:rPr>
  </w:style>
  <w:style w:type="paragraph" w:styleId="a9">
    <w:name w:val="Body Text Indent"/>
    <w:basedOn w:val="a"/>
    <w:rsid w:val="00844308"/>
    <w:pPr>
      <w:ind w:left="431"/>
      <w:jc w:val="both"/>
    </w:pPr>
    <w:rPr>
      <w:rFonts w:ascii="Times New Roman" w:hAnsi="Times New Roman"/>
      <w:sz w:val="20"/>
      <w:szCs w:val="20"/>
      <w:lang w:val="ru-RU"/>
    </w:rPr>
  </w:style>
  <w:style w:type="character" w:styleId="aa">
    <w:name w:val="footnote reference"/>
    <w:basedOn w:val="a0"/>
    <w:rsid w:val="00844308"/>
    <w:rPr>
      <w:vertAlign w:val="superscript"/>
    </w:rPr>
  </w:style>
  <w:style w:type="paragraph" w:styleId="ab">
    <w:name w:val="Document Map"/>
    <w:basedOn w:val="a"/>
    <w:semiHidden/>
    <w:rsid w:val="00844308"/>
    <w:pPr>
      <w:shd w:val="clear" w:color="auto" w:fill="000080"/>
    </w:pPr>
    <w:rPr>
      <w:rFonts w:ascii="Tahoma" w:hAnsi="Tahoma" w:cs="Tahoma"/>
    </w:rPr>
  </w:style>
  <w:style w:type="paragraph" w:styleId="ac">
    <w:name w:val="caption"/>
    <w:basedOn w:val="a"/>
    <w:next w:val="a"/>
    <w:qFormat/>
    <w:rsid w:val="0039127A"/>
    <w:pPr>
      <w:keepNext/>
    </w:pPr>
    <w:rPr>
      <w:rFonts w:ascii="Tahoma" w:hAnsi="Tahoma" w:cs="Tahoma"/>
      <w:b/>
      <w:bCs/>
      <w:noProof/>
      <w:sz w:val="18"/>
      <w:szCs w:val="18"/>
      <w:lang w:val="ru-RU"/>
    </w:rPr>
  </w:style>
  <w:style w:type="table" w:styleId="ad">
    <w:name w:val="Table Grid"/>
    <w:basedOn w:val="a1"/>
    <w:uiPriority w:val="59"/>
    <w:rsid w:val="00342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rsid w:val="00844308"/>
    <w:rPr>
      <w:rFonts w:ascii="Tahoma" w:hAnsi="Tahoma" w:cs="Tahoma"/>
      <w:sz w:val="16"/>
      <w:szCs w:val="16"/>
    </w:rPr>
  </w:style>
  <w:style w:type="paragraph" w:styleId="af">
    <w:name w:val="endnote text"/>
    <w:basedOn w:val="a"/>
    <w:semiHidden/>
    <w:rsid w:val="00844308"/>
    <w:rPr>
      <w:rFonts w:ascii="Times New Roman" w:hAnsi="Times New Roman"/>
      <w:sz w:val="20"/>
      <w:szCs w:val="20"/>
      <w:lang w:val="ru-RU" w:eastAsia="ru-RU"/>
    </w:rPr>
  </w:style>
  <w:style w:type="character" w:styleId="af0">
    <w:name w:val="annotation reference"/>
    <w:basedOn w:val="a0"/>
    <w:semiHidden/>
    <w:rsid w:val="00844308"/>
    <w:rPr>
      <w:sz w:val="16"/>
      <w:szCs w:val="16"/>
    </w:rPr>
  </w:style>
  <w:style w:type="paragraph" w:styleId="af1">
    <w:name w:val="annotation subject"/>
    <w:basedOn w:val="a6"/>
    <w:next w:val="a6"/>
    <w:semiHidden/>
    <w:rsid w:val="00844308"/>
    <w:pPr>
      <w:autoSpaceDE/>
      <w:autoSpaceDN/>
    </w:pPr>
    <w:rPr>
      <w:rFonts w:ascii="Arial" w:hAnsi="Arial"/>
      <w:b/>
      <w:bCs/>
      <w:lang w:val="en-US"/>
    </w:rPr>
  </w:style>
  <w:style w:type="paragraph" w:styleId="af2">
    <w:name w:val="Revision"/>
    <w:hidden/>
    <w:uiPriority w:val="99"/>
    <w:semiHidden/>
    <w:rsid w:val="000F667C"/>
    <w:rPr>
      <w:rFonts w:ascii="Arial" w:hAnsi="Arial"/>
      <w:sz w:val="22"/>
      <w:szCs w:val="24"/>
      <w:lang w:val="en-US" w:eastAsia="en-US"/>
    </w:rPr>
  </w:style>
  <w:style w:type="paragraph" w:customStyle="1" w:styleId="Appendixlevel1">
    <w:name w:val="Appendix level 1"/>
    <w:basedOn w:val="1"/>
    <w:next w:val="a"/>
    <w:link w:val="Appendixlevel1Char"/>
    <w:qFormat/>
    <w:rsid w:val="008F1C07"/>
    <w:pPr>
      <w:numPr>
        <w:numId w:val="3"/>
      </w:numPr>
      <w:ind w:left="357" w:hanging="357"/>
    </w:pPr>
    <w:rPr>
      <w:i/>
    </w:rPr>
  </w:style>
  <w:style w:type="character" w:customStyle="1" w:styleId="Appendixlevel1Char">
    <w:name w:val="Appendix level 1 Char"/>
    <w:basedOn w:val="10"/>
    <w:link w:val="Appendixlevel1"/>
    <w:rsid w:val="008F1C07"/>
    <w:rPr>
      <w:rFonts w:ascii="Arial" w:hAnsi="Arial"/>
      <w:b/>
      <w:i/>
      <w:sz w:val="36"/>
      <w:szCs w:val="32"/>
      <w:lang w:eastAsia="en-US"/>
    </w:rPr>
  </w:style>
  <w:style w:type="paragraph" w:customStyle="1" w:styleId="Appendixlevel2">
    <w:name w:val="Appendix level 2"/>
    <w:basedOn w:val="2"/>
    <w:next w:val="a"/>
    <w:link w:val="Appendixlevel2Char"/>
    <w:qFormat/>
    <w:rsid w:val="003A21A8"/>
    <w:pPr>
      <w:numPr>
        <w:numId w:val="4"/>
      </w:numPr>
    </w:pPr>
    <w:rPr>
      <w:i/>
    </w:rPr>
  </w:style>
  <w:style w:type="character" w:customStyle="1" w:styleId="Appendixlevel2Char">
    <w:name w:val="Appendix level 2 Char"/>
    <w:basedOn w:val="20"/>
    <w:link w:val="Appendixlevel2"/>
    <w:rsid w:val="003A21A8"/>
    <w:rPr>
      <w:rFonts w:ascii="Arial" w:hAnsi="Arial" w:cs="Arial"/>
      <w:b/>
      <w:bCs/>
      <w:i/>
      <w:iCs/>
      <w:sz w:val="24"/>
      <w:szCs w:val="24"/>
      <w:shd w:val="clear" w:color="auto" w:fill="FDE9D9"/>
      <w:lang w:eastAsia="en-US"/>
    </w:rPr>
  </w:style>
  <w:style w:type="character" w:customStyle="1" w:styleId="Function">
    <w:name w:val="Function"/>
    <w:basedOn w:val="a0"/>
    <w:qFormat/>
    <w:rsid w:val="00501377"/>
    <w:rPr>
      <w:rFonts w:ascii="Impact" w:hAnsi="Impact"/>
      <w:sz w:val="22"/>
      <w:lang w:val="ru-RU"/>
    </w:rPr>
  </w:style>
  <w:style w:type="paragraph" w:customStyle="1" w:styleId="Groupintable">
    <w:name w:val="Group in table"/>
    <w:basedOn w:val="a"/>
    <w:link w:val="GroupintableChar"/>
    <w:rsid w:val="004F7BDF"/>
    <w:pPr>
      <w:shd w:val="clear" w:color="auto" w:fill="DAEEF3"/>
    </w:pPr>
    <w:rPr>
      <w:b/>
      <w:i/>
      <w:sz w:val="20"/>
      <w:szCs w:val="20"/>
      <w:lang w:val="ru-RU"/>
    </w:rPr>
  </w:style>
  <w:style w:type="character" w:customStyle="1" w:styleId="GroupintableChar">
    <w:name w:val="Group in table Char"/>
    <w:basedOn w:val="a0"/>
    <w:link w:val="Groupintable"/>
    <w:rsid w:val="004F7BDF"/>
    <w:rPr>
      <w:rFonts w:ascii="Arial" w:hAnsi="Arial"/>
      <w:b/>
      <w:i/>
      <w:shd w:val="clear" w:color="auto" w:fill="DAEEF3"/>
      <w:lang w:eastAsia="en-US"/>
    </w:rPr>
  </w:style>
  <w:style w:type="character" w:styleId="af3">
    <w:name w:val="endnote reference"/>
    <w:basedOn w:val="a0"/>
    <w:rsid w:val="00484335"/>
    <w:rPr>
      <w:vertAlign w:val="superscript"/>
    </w:rPr>
  </w:style>
  <w:style w:type="character" w:styleId="af4">
    <w:name w:val="Placeholder Text"/>
    <w:basedOn w:val="a0"/>
    <w:uiPriority w:val="99"/>
    <w:semiHidden/>
    <w:rsid w:val="00BF30C8"/>
    <w:rPr>
      <w:color w:val="808080"/>
    </w:rPr>
  </w:style>
  <w:style w:type="paragraph" w:customStyle="1" w:styleId="L4">
    <w:name w:val="L4"/>
    <w:basedOn w:val="4"/>
    <w:link w:val="L4Char"/>
    <w:qFormat/>
    <w:rsid w:val="001C006D"/>
    <w:pPr>
      <w:keepNext w:val="0"/>
      <w:spacing w:before="120" w:after="0"/>
      <w:ind w:left="862" w:hanging="862"/>
      <w:outlineLvl w:val="9"/>
    </w:pPr>
    <w:rPr>
      <w:b w:val="0"/>
      <w:i w:val="0"/>
      <w:lang w:val="ru-RU"/>
    </w:rPr>
  </w:style>
  <w:style w:type="character" w:customStyle="1" w:styleId="L4Char">
    <w:name w:val="L4 Char"/>
    <w:basedOn w:val="40"/>
    <w:link w:val="L4"/>
    <w:rsid w:val="001C006D"/>
    <w:rPr>
      <w:rFonts w:ascii="Arial" w:hAnsi="Arial"/>
      <w:b/>
      <w:bCs/>
      <w:i/>
      <w:sz w:val="22"/>
      <w:szCs w:val="28"/>
      <w:lang w:val="en-US" w:eastAsia="en-US"/>
    </w:rPr>
  </w:style>
  <w:style w:type="paragraph" w:customStyle="1" w:styleId="L5indent1">
    <w:name w:val="L5 + indent1"/>
    <w:basedOn w:val="5"/>
    <w:link w:val="L5indent1Char1"/>
    <w:qFormat/>
    <w:rsid w:val="001C006D"/>
    <w:pPr>
      <w:spacing w:before="120" w:after="0"/>
      <w:ind w:left="1576" w:hanging="1009"/>
      <w:outlineLvl w:val="9"/>
    </w:pPr>
    <w:rPr>
      <w:b w:val="0"/>
      <w:i w:val="0"/>
    </w:rPr>
  </w:style>
  <w:style w:type="character" w:customStyle="1" w:styleId="L5indent1Char1">
    <w:name w:val="L5 + indent1 Char1"/>
    <w:basedOn w:val="50"/>
    <w:link w:val="L5indent1"/>
    <w:rsid w:val="001C006D"/>
    <w:rPr>
      <w:rFonts w:ascii="Arial" w:hAnsi="Arial"/>
      <w:b/>
      <w:bCs/>
      <w:i/>
      <w:iCs/>
      <w:sz w:val="22"/>
      <w:szCs w:val="26"/>
      <w:lang w:eastAsia="en-US"/>
    </w:rPr>
  </w:style>
  <w:style w:type="paragraph" w:customStyle="1" w:styleId="L3">
    <w:name w:val="L3"/>
    <w:basedOn w:val="3"/>
    <w:link w:val="L3Char"/>
    <w:qFormat/>
    <w:rsid w:val="00B878EE"/>
    <w:pPr>
      <w:spacing w:before="120"/>
      <w:outlineLvl w:val="9"/>
    </w:pPr>
    <w:rPr>
      <w:lang w:val="ru-RU"/>
    </w:rPr>
  </w:style>
  <w:style w:type="character" w:customStyle="1" w:styleId="L3Char">
    <w:name w:val="L3 Char"/>
    <w:basedOn w:val="30"/>
    <w:link w:val="L3"/>
    <w:rsid w:val="00B878EE"/>
    <w:rPr>
      <w:rFonts w:ascii="Arial" w:hAnsi="Arial" w:cs="Arial"/>
      <w:bCs/>
      <w:sz w:val="22"/>
      <w:szCs w:val="24"/>
      <w:lang w:val="en-US" w:eastAsia="en-US"/>
    </w:rPr>
  </w:style>
  <w:style w:type="character" w:customStyle="1" w:styleId="L5indent1Char">
    <w:name w:val="L5 + indent1 Char"/>
    <w:basedOn w:val="50"/>
    <w:rsid w:val="00BE3E7F"/>
    <w:rPr>
      <w:rFonts w:ascii="Arial" w:hAnsi="Arial"/>
      <w:b/>
      <w:bCs/>
      <w:i/>
      <w:iCs/>
      <w:sz w:val="22"/>
      <w:szCs w:val="26"/>
      <w:lang w:eastAsia="en-US"/>
    </w:rPr>
  </w:style>
  <w:style w:type="paragraph" w:customStyle="1" w:styleId="L4indent1">
    <w:name w:val="L4 + indent1"/>
    <w:basedOn w:val="L4"/>
    <w:link w:val="L4indent1Char"/>
    <w:qFormat/>
    <w:rsid w:val="00BE3E7F"/>
    <w:pPr>
      <w:ind w:left="1429"/>
    </w:pPr>
  </w:style>
  <w:style w:type="character" w:customStyle="1" w:styleId="L4indent1Char">
    <w:name w:val="L4 + indent1 Char"/>
    <w:basedOn w:val="L4Char"/>
    <w:link w:val="L4indent1"/>
    <w:rsid w:val="00BE3E7F"/>
    <w:rPr>
      <w:rFonts w:ascii="Arial" w:hAnsi="Arial"/>
      <w:b/>
      <w:bCs/>
      <w:i/>
      <w:sz w:val="22"/>
      <w:szCs w:val="28"/>
      <w:lang w:val="en-US" w:eastAsia="en-US"/>
    </w:rPr>
  </w:style>
  <w:style w:type="paragraph" w:customStyle="1" w:styleId="L5indent2">
    <w:name w:val="L5 + indent2"/>
    <w:basedOn w:val="L5indent1"/>
    <w:link w:val="L5indent2Char"/>
    <w:qFormat/>
    <w:rsid w:val="00BE3E7F"/>
    <w:pPr>
      <w:ind w:left="2143"/>
    </w:pPr>
  </w:style>
  <w:style w:type="character" w:customStyle="1" w:styleId="L5indent2Char">
    <w:name w:val="L5 + indent2 Char"/>
    <w:basedOn w:val="L5indent1Char1"/>
    <w:link w:val="L5indent2"/>
    <w:rsid w:val="00BE3E7F"/>
    <w:rPr>
      <w:rFonts w:ascii="Arial" w:hAnsi="Arial"/>
      <w:b/>
      <w:bCs/>
      <w:i/>
      <w:iCs/>
      <w:sz w:val="22"/>
      <w:szCs w:val="26"/>
      <w:lang w:eastAsia="en-US"/>
    </w:rPr>
  </w:style>
  <w:style w:type="paragraph" w:customStyle="1" w:styleId="L2">
    <w:name w:val="L2"/>
    <w:basedOn w:val="2"/>
    <w:link w:val="L2Char"/>
    <w:qFormat/>
    <w:rsid w:val="00AF1CDD"/>
    <w:pPr>
      <w:keepNext w:val="0"/>
      <w:pBdr>
        <w:top w:val="none" w:sz="0" w:space="0" w:color="auto"/>
        <w:bottom w:val="none" w:sz="0" w:space="0" w:color="auto"/>
      </w:pBdr>
      <w:shd w:val="clear" w:color="auto" w:fill="auto"/>
      <w:spacing w:before="120" w:after="0"/>
      <w:ind w:left="578" w:hanging="578"/>
      <w:outlineLvl w:val="9"/>
    </w:pPr>
    <w:rPr>
      <w:b w:val="0"/>
      <w:sz w:val="22"/>
    </w:rPr>
  </w:style>
  <w:style w:type="character" w:customStyle="1" w:styleId="L2Char">
    <w:name w:val="L2 Char"/>
    <w:basedOn w:val="20"/>
    <w:link w:val="L2"/>
    <w:rsid w:val="00AF1CDD"/>
    <w:rPr>
      <w:rFonts w:ascii="Arial" w:hAnsi="Arial" w:cs="Arial"/>
      <w:b/>
      <w:bCs/>
      <w:iCs/>
      <w:sz w:val="22"/>
      <w:szCs w:val="24"/>
      <w:shd w:val="clear" w:color="auto" w:fill="FDE9D9"/>
      <w:lang w:eastAsia="en-US"/>
    </w:rPr>
  </w:style>
  <w:style w:type="table" w:customStyle="1" w:styleId="TheBest">
    <w:name w:val="TheBest"/>
    <w:basedOn w:val="a1"/>
    <w:uiPriority w:val="99"/>
    <w:qFormat/>
    <w:rsid w:val="00B17D60"/>
    <w:rPr>
      <w:rFonts w:asciiTheme="minorHAnsi" w:hAnsiTheme="minorHAnsi" w:cstheme="minorBidi"/>
      <w:sz w:val="22"/>
      <w:szCs w:val="22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57" w:type="dxa"/>
        <w:bottom w:w="57" w:type="dxa"/>
      </w:tcMar>
      <w:vAlign w:val="center"/>
    </w:tc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365F91" w:themeFill="accent1" w:themeFillShade="BF"/>
      </w:tcPr>
    </w:tblStylePr>
    <w:tblStylePr w:type="band2Horz">
      <w:pPr>
        <w:jc w:val="left"/>
      </w:pPr>
      <w:tblPr/>
      <w:tcPr>
        <w:shd w:val="clear" w:color="auto" w:fill="C6D9F1" w:themeFill="text2" w:themeFillTint="33"/>
      </w:tcPr>
    </w:tblStylePr>
  </w:style>
  <w:style w:type="paragraph" w:customStyle="1" w:styleId="TableCellText">
    <w:name w:val="TableCellText"/>
    <w:basedOn w:val="TableCellCode"/>
    <w:link w:val="TableCellTextChar"/>
    <w:qFormat/>
    <w:rsid w:val="00B442DB"/>
    <w:pPr>
      <w:spacing w:before="0" w:beforeAutospacing="0" w:after="0" w:afterAutospacing="0"/>
    </w:pPr>
    <w:rPr>
      <w:rFonts w:ascii="Arial" w:hAnsi="Arial"/>
    </w:rPr>
  </w:style>
  <w:style w:type="paragraph" w:customStyle="1" w:styleId="TableCellCode">
    <w:name w:val="TableCellCode"/>
    <w:link w:val="TableCellCodeChar"/>
    <w:qFormat/>
    <w:rsid w:val="00FC4AD7"/>
    <w:pPr>
      <w:widowControl w:val="0"/>
      <w:spacing w:before="100" w:beforeAutospacing="1" w:after="100" w:afterAutospacing="1"/>
    </w:pPr>
    <w:rPr>
      <w:rFonts w:ascii="Consolas" w:hAnsi="Consolas"/>
      <w:sz w:val="18"/>
      <w:szCs w:val="24"/>
      <w:lang w:eastAsia="en-US"/>
    </w:rPr>
  </w:style>
  <w:style w:type="character" w:customStyle="1" w:styleId="TableCellCodeChar">
    <w:name w:val="TableCellCode Char"/>
    <w:basedOn w:val="a0"/>
    <w:link w:val="TableCellCode"/>
    <w:rsid w:val="00FC4AD7"/>
    <w:rPr>
      <w:rFonts w:ascii="Consolas" w:hAnsi="Consolas"/>
      <w:sz w:val="18"/>
      <w:szCs w:val="24"/>
      <w:lang w:eastAsia="en-US"/>
    </w:rPr>
  </w:style>
  <w:style w:type="character" w:customStyle="1" w:styleId="TableCellTextChar">
    <w:name w:val="TableCellText Char"/>
    <w:basedOn w:val="TableCellCodeChar"/>
    <w:link w:val="TableCellText"/>
    <w:rsid w:val="00B442DB"/>
    <w:rPr>
      <w:rFonts w:ascii="Arial" w:hAnsi="Arial"/>
      <w:sz w:val="18"/>
      <w:szCs w:val="24"/>
      <w:lang w:eastAsia="en-US"/>
    </w:rPr>
  </w:style>
  <w:style w:type="paragraph" w:styleId="af5">
    <w:name w:val="footnote text"/>
    <w:basedOn w:val="a"/>
    <w:link w:val="af6"/>
    <w:rsid w:val="00883AF4"/>
    <w:pPr>
      <w:spacing w:before="0"/>
    </w:pPr>
    <w:rPr>
      <w:sz w:val="16"/>
      <w:szCs w:val="20"/>
    </w:rPr>
  </w:style>
  <w:style w:type="character" w:customStyle="1" w:styleId="af6">
    <w:name w:val="Текст сноски Знак"/>
    <w:basedOn w:val="a0"/>
    <w:link w:val="af5"/>
    <w:rsid w:val="00883AF4"/>
    <w:rPr>
      <w:rFonts w:ascii="Arial" w:hAnsi="Arial"/>
      <w:sz w:val="16"/>
      <w:lang w:val="en-US" w:eastAsia="en-US"/>
    </w:rPr>
  </w:style>
  <w:style w:type="paragraph" w:styleId="af7">
    <w:name w:val="footer"/>
    <w:basedOn w:val="a"/>
    <w:link w:val="af8"/>
    <w:rsid w:val="00DE50A5"/>
    <w:pPr>
      <w:tabs>
        <w:tab w:val="center" w:pos="4677"/>
        <w:tab w:val="right" w:pos="9355"/>
      </w:tabs>
      <w:spacing w:before="0"/>
    </w:pPr>
  </w:style>
  <w:style w:type="character" w:customStyle="1" w:styleId="af8">
    <w:name w:val="Нижний колонтитул Знак"/>
    <w:basedOn w:val="a0"/>
    <w:link w:val="af7"/>
    <w:rsid w:val="00DE50A5"/>
    <w:rPr>
      <w:rFonts w:ascii="Arial" w:hAnsi="Arial"/>
      <w:sz w:val="22"/>
      <w:szCs w:val="24"/>
      <w:lang w:val="en-US" w:eastAsia="en-US"/>
    </w:rPr>
  </w:style>
  <w:style w:type="character" w:styleId="af9">
    <w:name w:val="FollowedHyperlink"/>
    <w:basedOn w:val="a0"/>
    <w:rsid w:val="00B247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tdamari\LOCALS~1\Temp\notesE1EF34\&#1064;&#1072;&#1073;&#1083;&#1086;&#1085;%20&#1090;&#1088;&#1077;&#1073;&#1086;&#1074;&#1072;&#1085;&#1080;&#1081;%20&#1076;&#1083;&#1103;%20&#1080;&#1085;&#1090;&#1077;&#1088;&#1092;&#1077;&#1081;&#1089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62956-7850-4A6E-9438-938C2EB0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требований для интерфейса</Template>
  <TotalTime>0</TotalTime>
  <Pages>74</Pages>
  <Words>18690</Words>
  <Characters>106534</Characters>
  <Application>Microsoft Office Word</Application>
  <DocSecurity>0</DocSecurity>
  <Lines>887</Lines>
  <Paragraphs>249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Сервис работы с блокировками и движениями (адаптер MIDAS)</vt:lpstr>
      <vt:lpstr>Сервис работы с блокировками и движениями (адаптер MIDAS)</vt:lpstr>
    </vt:vector>
  </TitlesOfParts>
  <Company>Cinimex</Company>
  <LinksUpToDate>false</LinksUpToDate>
  <CharactersWithSpaces>124975</CharactersWithSpaces>
  <SharedDoc>false</SharedDoc>
  <HLinks>
    <vt:vector size="1224" baseType="variant">
      <vt:variant>
        <vt:i4>1048628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_Toc306726367</vt:lpwstr>
      </vt:variant>
      <vt:variant>
        <vt:i4>1048628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_Toc306726366</vt:lpwstr>
      </vt:variant>
      <vt:variant>
        <vt:i4>1048628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_Toc306726365</vt:lpwstr>
      </vt:variant>
      <vt:variant>
        <vt:i4>1048628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_Toc306726364</vt:lpwstr>
      </vt:variant>
      <vt:variant>
        <vt:i4>1048628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_Toc306726363</vt:lpwstr>
      </vt:variant>
      <vt:variant>
        <vt:i4>1048628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_Toc306726362</vt:lpwstr>
      </vt:variant>
      <vt:variant>
        <vt:i4>1048628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_Toc306726361</vt:lpwstr>
      </vt:variant>
      <vt:variant>
        <vt:i4>1048628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_Toc306726360</vt:lpwstr>
      </vt:variant>
      <vt:variant>
        <vt:i4>1245236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_Toc306726359</vt:lpwstr>
      </vt:variant>
      <vt:variant>
        <vt:i4>1245236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_Toc306726358</vt:lpwstr>
      </vt:variant>
      <vt:variant>
        <vt:i4>1245236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_Toc306726357</vt:lpwstr>
      </vt:variant>
      <vt:variant>
        <vt:i4>1245236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_Toc306726356</vt:lpwstr>
      </vt:variant>
      <vt:variant>
        <vt:i4>1245236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_Toc306726355</vt:lpwstr>
      </vt:variant>
      <vt:variant>
        <vt:i4>1245236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_Toc306726354</vt:lpwstr>
      </vt:variant>
      <vt:variant>
        <vt:i4>1245236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_Toc306726353</vt:lpwstr>
      </vt:variant>
      <vt:variant>
        <vt:i4>1245236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_Toc306726352</vt:lpwstr>
      </vt:variant>
      <vt:variant>
        <vt:i4>1245236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_Toc306726351</vt:lpwstr>
      </vt:variant>
      <vt:variant>
        <vt:i4>1245236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_Toc306726350</vt:lpwstr>
      </vt:variant>
      <vt:variant>
        <vt:i4>1179700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_Toc306726349</vt:lpwstr>
      </vt:variant>
      <vt:variant>
        <vt:i4>1179700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_Toc306726348</vt:lpwstr>
      </vt:variant>
      <vt:variant>
        <vt:i4>1179700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_Toc306726347</vt:lpwstr>
      </vt:variant>
      <vt:variant>
        <vt:i4>1179700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_Toc306726346</vt:lpwstr>
      </vt:variant>
      <vt:variant>
        <vt:i4>1179700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_Toc306726345</vt:lpwstr>
      </vt:variant>
      <vt:variant>
        <vt:i4>1179700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_Toc306726344</vt:lpwstr>
      </vt:variant>
      <vt:variant>
        <vt:i4>1179700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_Toc306726343</vt:lpwstr>
      </vt:variant>
      <vt:variant>
        <vt:i4>1179700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_Toc306726342</vt:lpwstr>
      </vt:variant>
      <vt:variant>
        <vt:i4>1179700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_Toc306726341</vt:lpwstr>
      </vt:variant>
      <vt:variant>
        <vt:i4>1179700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_Toc306726340</vt:lpwstr>
      </vt:variant>
      <vt:variant>
        <vt:i4>1376308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_Toc306726339</vt:lpwstr>
      </vt:variant>
      <vt:variant>
        <vt:i4>1376308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_Toc306726338</vt:lpwstr>
      </vt:variant>
      <vt:variant>
        <vt:i4>1376308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_Toc306726337</vt:lpwstr>
      </vt:variant>
      <vt:variant>
        <vt:i4>1376308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_Toc306726336</vt:lpwstr>
      </vt:variant>
      <vt:variant>
        <vt:i4>1376308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_Toc306726335</vt:lpwstr>
      </vt:variant>
      <vt:variant>
        <vt:i4>1376308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_Toc306726334</vt:lpwstr>
      </vt:variant>
      <vt:variant>
        <vt:i4>1376308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_Toc306726333</vt:lpwstr>
      </vt:variant>
      <vt:variant>
        <vt:i4>1376308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_Toc306726332</vt:lpwstr>
      </vt:variant>
      <vt:variant>
        <vt:i4>1376308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_Toc306726331</vt:lpwstr>
      </vt:variant>
      <vt:variant>
        <vt:i4>1376308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_Toc306726330</vt:lpwstr>
      </vt:variant>
      <vt:variant>
        <vt:i4>1310772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_Toc306726329</vt:lpwstr>
      </vt:variant>
      <vt:variant>
        <vt:i4>1310772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_Toc306726328</vt:lpwstr>
      </vt:variant>
      <vt:variant>
        <vt:i4>1310772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_Toc306726327</vt:lpwstr>
      </vt:variant>
      <vt:variant>
        <vt:i4>1310772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_Toc306726326</vt:lpwstr>
      </vt:variant>
      <vt:variant>
        <vt:i4>1310772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_Toc306726325</vt:lpwstr>
      </vt:variant>
      <vt:variant>
        <vt:i4>1310772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_Toc306726324</vt:lpwstr>
      </vt:variant>
      <vt:variant>
        <vt:i4>1310772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_Toc306726323</vt:lpwstr>
      </vt:variant>
      <vt:variant>
        <vt:i4>1310772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_Toc306726322</vt:lpwstr>
      </vt:variant>
      <vt:variant>
        <vt:i4>1310772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_Toc306726321</vt:lpwstr>
      </vt:variant>
      <vt:variant>
        <vt:i4>1310772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_Toc306726320</vt:lpwstr>
      </vt:variant>
      <vt:variant>
        <vt:i4>1507380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_Toc306726319</vt:lpwstr>
      </vt:variant>
      <vt:variant>
        <vt:i4>1507380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_Toc306726318</vt:lpwstr>
      </vt:variant>
      <vt:variant>
        <vt:i4>1507380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_Toc306726317</vt:lpwstr>
      </vt:variant>
      <vt:variant>
        <vt:i4>1507380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_Toc306726316</vt:lpwstr>
      </vt:variant>
      <vt:variant>
        <vt:i4>1507380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_Toc306726315</vt:lpwstr>
      </vt:variant>
      <vt:variant>
        <vt:i4>1507380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_Toc306726314</vt:lpwstr>
      </vt:variant>
      <vt:variant>
        <vt:i4>1507380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_Toc306726313</vt:lpwstr>
      </vt:variant>
      <vt:variant>
        <vt:i4>1507380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_Toc306726312</vt:lpwstr>
      </vt:variant>
      <vt:variant>
        <vt:i4>1507380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_Toc306726311</vt:lpwstr>
      </vt:variant>
      <vt:variant>
        <vt:i4>1507380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_Toc306726310</vt:lpwstr>
      </vt:variant>
      <vt:variant>
        <vt:i4>1441844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_Toc306726309</vt:lpwstr>
      </vt:variant>
      <vt:variant>
        <vt:i4>1441844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_Toc306726308</vt:lpwstr>
      </vt:variant>
      <vt:variant>
        <vt:i4>1441844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_Toc306726307</vt:lpwstr>
      </vt:variant>
      <vt:variant>
        <vt:i4>1441844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_Toc306726306</vt:lpwstr>
      </vt:variant>
      <vt:variant>
        <vt:i4>1441844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_Toc306726305</vt:lpwstr>
      </vt:variant>
      <vt:variant>
        <vt:i4>1441844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_Toc306726304</vt:lpwstr>
      </vt:variant>
      <vt:variant>
        <vt:i4>1441844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_Toc306726303</vt:lpwstr>
      </vt:variant>
      <vt:variant>
        <vt:i4>1441844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_Toc306726302</vt:lpwstr>
      </vt:variant>
      <vt:variant>
        <vt:i4>1441844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_Toc306726301</vt:lpwstr>
      </vt:variant>
      <vt:variant>
        <vt:i4>1441844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_Toc306726300</vt:lpwstr>
      </vt:variant>
      <vt:variant>
        <vt:i4>2031669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_Toc306726299</vt:lpwstr>
      </vt:variant>
      <vt:variant>
        <vt:i4>2031669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_Toc306726298</vt:lpwstr>
      </vt:variant>
      <vt:variant>
        <vt:i4>2031669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_Toc306726297</vt:lpwstr>
      </vt:variant>
      <vt:variant>
        <vt:i4>2031669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_Toc306726296</vt:lpwstr>
      </vt:variant>
      <vt:variant>
        <vt:i4>2031669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_Toc306726295</vt:lpwstr>
      </vt:variant>
      <vt:variant>
        <vt:i4>2031669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_Toc306726294</vt:lpwstr>
      </vt:variant>
      <vt:variant>
        <vt:i4>2031669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_Toc306726293</vt:lpwstr>
      </vt:variant>
      <vt:variant>
        <vt:i4>2031669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_Toc306726292</vt:lpwstr>
      </vt:variant>
      <vt:variant>
        <vt:i4>2031669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_Toc306726291</vt:lpwstr>
      </vt:variant>
      <vt:variant>
        <vt:i4>2031669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_Toc306726290</vt:lpwstr>
      </vt:variant>
      <vt:variant>
        <vt:i4>1966133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_Toc306726289</vt:lpwstr>
      </vt:variant>
      <vt:variant>
        <vt:i4>1966133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_Toc306726288</vt:lpwstr>
      </vt:variant>
      <vt:variant>
        <vt:i4>1966133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_Toc306726287</vt:lpwstr>
      </vt:variant>
      <vt:variant>
        <vt:i4>1966133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_Toc306726286</vt:lpwstr>
      </vt:variant>
      <vt:variant>
        <vt:i4>1966133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_Toc306726285</vt:lpwstr>
      </vt:variant>
      <vt:variant>
        <vt:i4>1966133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_Toc306726284</vt:lpwstr>
      </vt:variant>
      <vt:variant>
        <vt:i4>1966133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_Toc306726283</vt:lpwstr>
      </vt:variant>
      <vt:variant>
        <vt:i4>1966133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_Toc306726282</vt:lpwstr>
      </vt:variant>
      <vt:variant>
        <vt:i4>1966133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_Toc306726281</vt:lpwstr>
      </vt:variant>
      <vt:variant>
        <vt:i4>1966133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_Toc306726280</vt:lpwstr>
      </vt:variant>
      <vt:variant>
        <vt:i4>1114165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_Toc306726279</vt:lpwstr>
      </vt:variant>
      <vt:variant>
        <vt:i4>1114165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_Toc306726278</vt:lpwstr>
      </vt:variant>
      <vt:variant>
        <vt:i4>1114165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_Toc306726277</vt:lpwstr>
      </vt:variant>
      <vt:variant>
        <vt:i4>1114165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_Toc306726276</vt:lpwstr>
      </vt:variant>
      <vt:variant>
        <vt:i4>1114165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_Toc306726275</vt:lpwstr>
      </vt:variant>
      <vt:variant>
        <vt:i4>1114165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_Toc306726274</vt:lpwstr>
      </vt:variant>
      <vt:variant>
        <vt:i4>1114165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_Toc306726273</vt:lpwstr>
      </vt:variant>
      <vt:variant>
        <vt:i4>1114165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_Toc306726272</vt:lpwstr>
      </vt:variant>
      <vt:variant>
        <vt:i4>1114165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_Toc306726271</vt:lpwstr>
      </vt:variant>
      <vt:variant>
        <vt:i4>1114165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_Toc306726270</vt:lpwstr>
      </vt:variant>
      <vt:variant>
        <vt:i4>1048629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_Toc306726269</vt:lpwstr>
      </vt:variant>
      <vt:variant>
        <vt:i4>1048629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_Toc306726268</vt:lpwstr>
      </vt:variant>
      <vt:variant>
        <vt:i4>1048629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_Toc306726267</vt:lpwstr>
      </vt:variant>
      <vt:variant>
        <vt:i4>1048629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_Toc306726266</vt:lpwstr>
      </vt:variant>
      <vt:variant>
        <vt:i4>1048629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_Toc306726265</vt:lpwstr>
      </vt:variant>
      <vt:variant>
        <vt:i4>1048629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_Toc306726264</vt:lpwstr>
      </vt:variant>
      <vt:variant>
        <vt:i4>1048629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_Toc306726263</vt:lpwstr>
      </vt:variant>
      <vt:variant>
        <vt:i4>1048629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_Toc306726262</vt:lpwstr>
      </vt:variant>
      <vt:variant>
        <vt:i4>1048629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_Toc306726261</vt:lpwstr>
      </vt:variant>
      <vt:variant>
        <vt:i4>1048629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_Toc306726260</vt:lpwstr>
      </vt:variant>
      <vt:variant>
        <vt:i4>1245237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_Toc306726259</vt:lpwstr>
      </vt:variant>
      <vt:variant>
        <vt:i4>1245237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_Toc306726258</vt:lpwstr>
      </vt:variant>
      <vt:variant>
        <vt:i4>1245237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_Toc306726257</vt:lpwstr>
      </vt:variant>
      <vt:variant>
        <vt:i4>1245237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_Toc306726256</vt:lpwstr>
      </vt:variant>
      <vt:variant>
        <vt:i4>1245237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_Toc306726255</vt:lpwstr>
      </vt:variant>
      <vt:variant>
        <vt:i4>1245237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_Toc306726254</vt:lpwstr>
      </vt:variant>
      <vt:variant>
        <vt:i4>1245237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_Toc306726253</vt:lpwstr>
      </vt:variant>
      <vt:variant>
        <vt:i4>1245237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_Toc306726252</vt:lpwstr>
      </vt:variant>
      <vt:variant>
        <vt:i4>1245237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_Toc306726251</vt:lpwstr>
      </vt:variant>
      <vt:variant>
        <vt:i4>1245237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_Toc306726250</vt:lpwstr>
      </vt:variant>
      <vt:variant>
        <vt:i4>1179701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_Toc306726249</vt:lpwstr>
      </vt:variant>
      <vt:variant>
        <vt:i4>1179701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_Toc306726248</vt:lpwstr>
      </vt:variant>
      <vt:variant>
        <vt:i4>1179701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_Toc306726247</vt:lpwstr>
      </vt:variant>
      <vt:variant>
        <vt:i4>1179701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_Toc306726246</vt:lpwstr>
      </vt:variant>
      <vt:variant>
        <vt:i4>1179701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_Toc306726245</vt:lpwstr>
      </vt:variant>
      <vt:variant>
        <vt:i4>1179701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_Toc306726244</vt:lpwstr>
      </vt:variant>
      <vt:variant>
        <vt:i4>1179701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_Toc306726243</vt:lpwstr>
      </vt:variant>
      <vt:variant>
        <vt:i4>1179701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_Toc306726242</vt:lpwstr>
      </vt:variant>
      <vt:variant>
        <vt:i4>1179701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_Toc306726241</vt:lpwstr>
      </vt:variant>
      <vt:variant>
        <vt:i4>1179701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_Toc306726240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_Toc306726239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_Toc306726238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_Toc306726237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_Toc306726236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_Toc306726235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_Toc306726234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_Toc306726233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_Toc306726232</vt:lpwstr>
      </vt:variant>
      <vt:variant>
        <vt:i4>1376309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_Toc306726231</vt:lpwstr>
      </vt:variant>
      <vt:variant>
        <vt:i4>1376309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_Toc306726230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_Toc306726229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_Toc306726228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_Toc306726227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_Toc306726226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_Toc306726225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_Toc306726224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_Toc306726223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_Toc306726222</vt:lpwstr>
      </vt:variant>
      <vt:variant>
        <vt:i4>1310773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_Toc306726221</vt:lpwstr>
      </vt:variant>
      <vt:variant>
        <vt:i4>1310773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_Toc306726220</vt:lpwstr>
      </vt:variant>
      <vt:variant>
        <vt:i4>1507381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_Toc306726219</vt:lpwstr>
      </vt:variant>
      <vt:variant>
        <vt:i4>1507381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_Toc306726218</vt:lpwstr>
      </vt:variant>
      <vt:variant>
        <vt:i4>1507381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_Toc306726217</vt:lpwstr>
      </vt:variant>
      <vt:variant>
        <vt:i4>1507381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_Toc306726216</vt:lpwstr>
      </vt:variant>
      <vt:variant>
        <vt:i4>1507381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_Toc306726215</vt:lpwstr>
      </vt:variant>
      <vt:variant>
        <vt:i4>1507381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_Toc306726214</vt:lpwstr>
      </vt:variant>
      <vt:variant>
        <vt:i4>1507381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_Toc306726213</vt:lpwstr>
      </vt:variant>
      <vt:variant>
        <vt:i4>1507381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_Toc306726212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_Toc306726211</vt:lpwstr>
      </vt:variant>
      <vt:variant>
        <vt:i4>1507381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_Toc306726210</vt:lpwstr>
      </vt:variant>
      <vt:variant>
        <vt:i4>1441845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_Toc306726209</vt:lpwstr>
      </vt:variant>
      <vt:variant>
        <vt:i4>1441845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_Toc306726208</vt:lpwstr>
      </vt:variant>
      <vt:variant>
        <vt:i4>1441845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_Toc306726207</vt:lpwstr>
      </vt:variant>
      <vt:variant>
        <vt:i4>1441845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_Toc306726206</vt:lpwstr>
      </vt:variant>
      <vt:variant>
        <vt:i4>1441845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_Toc306726205</vt:lpwstr>
      </vt:variant>
      <vt:variant>
        <vt:i4>1441845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_Toc306726204</vt:lpwstr>
      </vt:variant>
      <vt:variant>
        <vt:i4>1441845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_Toc306726203</vt:lpwstr>
      </vt:variant>
      <vt:variant>
        <vt:i4>1441845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_Toc306726202</vt:lpwstr>
      </vt:variant>
      <vt:variant>
        <vt:i4>1441845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_Toc306726201</vt:lpwstr>
      </vt:variant>
      <vt:variant>
        <vt:i4>1441845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_Toc306726200</vt:lpwstr>
      </vt:variant>
      <vt:variant>
        <vt:i4>2031670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_Toc306726199</vt:lpwstr>
      </vt:variant>
      <vt:variant>
        <vt:i4>2031670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_Toc306726198</vt:lpwstr>
      </vt:variant>
      <vt:variant>
        <vt:i4>2031670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_Toc306726197</vt:lpwstr>
      </vt:variant>
      <vt:variant>
        <vt:i4>2031670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_Toc306726196</vt:lpwstr>
      </vt:variant>
      <vt:variant>
        <vt:i4>2031670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_Toc306726195</vt:lpwstr>
      </vt:variant>
      <vt:variant>
        <vt:i4>2031670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_Toc306726194</vt:lpwstr>
      </vt:variant>
      <vt:variant>
        <vt:i4>2031670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_Toc306726193</vt:lpwstr>
      </vt:variant>
      <vt:variant>
        <vt:i4>2031670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_Toc306726192</vt:lpwstr>
      </vt:variant>
      <vt:variant>
        <vt:i4>2031670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_Toc306726191</vt:lpwstr>
      </vt:variant>
      <vt:variant>
        <vt:i4>2031670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_Toc306726190</vt:lpwstr>
      </vt:variant>
      <vt:variant>
        <vt:i4>1966134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_Toc306726189</vt:lpwstr>
      </vt:variant>
      <vt:variant>
        <vt:i4>1966134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_Toc306726188</vt:lpwstr>
      </vt:variant>
      <vt:variant>
        <vt:i4>1966134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_Toc306726187</vt:lpwstr>
      </vt:variant>
      <vt:variant>
        <vt:i4>1966134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_Toc306726186</vt:lpwstr>
      </vt:variant>
      <vt:variant>
        <vt:i4>1966134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_Toc306726185</vt:lpwstr>
      </vt:variant>
      <vt:variant>
        <vt:i4>1966134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_Toc306726184</vt:lpwstr>
      </vt:variant>
      <vt:variant>
        <vt:i4>1966134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_Toc306726183</vt:lpwstr>
      </vt:variant>
      <vt:variant>
        <vt:i4>1966134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_Toc306726182</vt:lpwstr>
      </vt:variant>
      <vt:variant>
        <vt:i4>1966134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_Toc306726181</vt:lpwstr>
      </vt:variant>
      <vt:variant>
        <vt:i4>1966134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_Toc306726180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_Toc306726179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_Toc306726178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_Toc306726177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_Toc306726176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_Toc306726175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_Toc306726174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_Toc306726173</vt:lpwstr>
      </vt:variant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_Toc306726172</vt:lpwstr>
      </vt:variant>
      <vt:variant>
        <vt:i4>1114166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_Toc306726171</vt:lpwstr>
      </vt:variant>
      <vt:variant>
        <vt:i4>1114166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_Toc306726170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_Toc306726169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_Toc306726168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_Toc306726167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_Toc306726166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_Toc306726165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_Toc306726164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Сервис работы с блокировками и движениями (адаптер MIDAS)</dc:title>
  <dc:subject/>
  <dc:creator>Е. Поршнев</dc:creator>
  <cp:keywords/>
  <dc:description/>
  <cp:lastModifiedBy>Фигаровская Наталья Викторовна</cp:lastModifiedBy>
  <cp:revision>2</cp:revision>
  <cp:lastPrinted>2011-08-19T16:50:00Z</cp:lastPrinted>
  <dcterms:created xsi:type="dcterms:W3CDTF">2016-10-07T07:18:00Z</dcterms:created>
  <dcterms:modified xsi:type="dcterms:W3CDTF">2016-10-07T07:18:00Z</dcterms:modified>
  <cp:category>Функциональная спецификация</cp:category>
</cp:coreProperties>
</file>