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4AA" w:rsidRPr="00BF4C3E" w:rsidRDefault="00D844E6" w:rsidP="00BF4C3E">
      <w:pPr>
        <w:ind w:left="1701" w:right="2267"/>
        <w:jc w:val="center"/>
        <w:rPr>
          <w:b/>
        </w:rPr>
      </w:pPr>
      <w:r w:rsidRPr="00BF4C3E">
        <w:rPr>
          <w:b/>
        </w:rPr>
        <w:t>FSD</w:t>
      </w:r>
    </w:p>
    <w:p w:rsidR="00D844E6" w:rsidRPr="00BF4C3E" w:rsidRDefault="00BF4C3E" w:rsidP="00BF4C3E">
      <w:pPr>
        <w:spacing w:after="480"/>
        <w:ind w:left="1701" w:right="1701"/>
        <w:jc w:val="center"/>
        <w:rPr>
          <w:b/>
        </w:rPr>
      </w:pPr>
      <w:r w:rsidRPr="00BF4C3E">
        <w:rPr>
          <w:b/>
        </w:rPr>
        <w:t>п</w:t>
      </w:r>
      <w:r w:rsidR="00D844E6" w:rsidRPr="00BF4C3E">
        <w:rPr>
          <w:b/>
        </w:rPr>
        <w:t>о использованию</w:t>
      </w:r>
      <w:r w:rsidR="00B6523E">
        <w:rPr>
          <w:b/>
        </w:rPr>
        <w:t xml:space="preserve"> функции обращения к</w:t>
      </w:r>
      <w:r w:rsidR="00D844E6" w:rsidRPr="00BF4C3E">
        <w:rPr>
          <w:b/>
        </w:rPr>
        <w:t xml:space="preserve"> сервис</w:t>
      </w:r>
      <w:r w:rsidR="00B6523E">
        <w:rPr>
          <w:b/>
        </w:rPr>
        <w:t>у</w:t>
      </w:r>
      <w:r w:rsidR="00D844E6" w:rsidRPr="00BF4C3E">
        <w:rPr>
          <w:b/>
        </w:rPr>
        <w:t xml:space="preserve"> </w:t>
      </w:r>
      <w:r w:rsidRPr="00BF4C3E">
        <w:rPr>
          <w:b/>
        </w:rPr>
        <w:t>движения по счету во внешней системе ведения клиентских счетов</w:t>
      </w:r>
    </w:p>
    <w:p w:rsidR="00BF4C3E" w:rsidRPr="00492977" w:rsidRDefault="00BF4C3E" w:rsidP="00BF4C3E">
      <w:pPr>
        <w:pStyle w:val="a4"/>
        <w:numPr>
          <w:ilvl w:val="0"/>
          <w:numId w:val="1"/>
        </w:numPr>
        <w:spacing w:before="360" w:after="240"/>
        <w:contextualSpacing w:val="0"/>
        <w:jc w:val="both"/>
        <w:outlineLvl w:val="0"/>
        <w:rPr>
          <w:b/>
          <w:color w:val="002060"/>
          <w:spacing w:val="20"/>
          <w:sz w:val="24"/>
          <w:szCs w:val="24"/>
        </w:rPr>
      </w:pPr>
      <w:r w:rsidRPr="00492977">
        <w:rPr>
          <w:b/>
          <w:color w:val="002060"/>
          <w:spacing w:val="20"/>
          <w:sz w:val="24"/>
          <w:szCs w:val="24"/>
        </w:rPr>
        <w:t>Бизнес требование</w:t>
      </w:r>
    </w:p>
    <w:tbl>
      <w:tblPr>
        <w:tblW w:w="9335" w:type="dxa"/>
        <w:tblLook w:val="04A0" w:firstRow="1" w:lastRow="0" w:firstColumn="1" w:lastColumn="0" w:noHBand="0" w:noVBand="1"/>
      </w:tblPr>
      <w:tblGrid>
        <w:gridCol w:w="1760"/>
        <w:gridCol w:w="7575"/>
      </w:tblGrid>
      <w:tr w:rsidR="00BF4C3E" w:rsidTr="00BF4C3E">
        <w:trPr>
          <w:trHeight w:val="123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F4C3E" w:rsidRDefault="00BF4C3E" w:rsidP="00BF4C3E">
            <w:pPr>
              <w:spacing w:after="0"/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№</w:t>
            </w:r>
          </w:p>
        </w:tc>
        <w:tc>
          <w:tcPr>
            <w:tcW w:w="7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F4C3E" w:rsidRDefault="00BF4C3E" w:rsidP="00BF4C3E">
            <w:pPr>
              <w:spacing w:after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Задача</w:t>
            </w:r>
          </w:p>
        </w:tc>
      </w:tr>
      <w:tr w:rsidR="00BF4C3E" w:rsidRPr="00BF4C3E" w:rsidTr="00BF4C3E">
        <w:trPr>
          <w:trHeight w:val="407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4C3E" w:rsidRPr="00BF4C3E" w:rsidRDefault="00BF4C3E" w:rsidP="00374B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7030A0"/>
                <w:lang w:eastAsia="ru-RU"/>
              </w:rPr>
            </w:pPr>
            <w:r w:rsidRPr="00BF4C3E">
              <w:rPr>
                <w:rFonts w:ascii="Calibri" w:eastAsia="Times New Roman" w:hAnsi="Calibri" w:cs="Times New Roman"/>
                <w:color w:val="7030A0"/>
                <w:lang w:eastAsia="ru-RU"/>
              </w:rPr>
              <w:t>34</w:t>
            </w:r>
          </w:p>
        </w:tc>
        <w:tc>
          <w:tcPr>
            <w:tcW w:w="7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F4C3E" w:rsidRPr="00BF4C3E" w:rsidRDefault="00BF4C3E" w:rsidP="00374B4D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BF4C3E">
              <w:rPr>
                <w:rFonts w:ascii="Calibri" w:eastAsia="Times New Roman" w:hAnsi="Calibri" w:cs="Times New Roman"/>
                <w:lang w:eastAsia="ru-RU"/>
              </w:rPr>
              <w:t>Проводки по счетам, мастер система которых не BARS GL (запро</w:t>
            </w:r>
            <w:r w:rsidR="0099162D">
              <w:rPr>
                <w:rFonts w:ascii="Calibri" w:eastAsia="Times New Roman" w:hAnsi="Calibri" w:cs="Times New Roman"/>
                <w:lang w:eastAsia="ru-RU"/>
              </w:rPr>
              <w:t>с через сервис в АБС с блокиров</w:t>
            </w:r>
            <w:r w:rsidRPr="00BF4C3E">
              <w:rPr>
                <w:rFonts w:ascii="Calibri" w:eastAsia="Times New Roman" w:hAnsi="Calibri" w:cs="Times New Roman"/>
                <w:lang w:eastAsia="ru-RU"/>
              </w:rPr>
              <w:t xml:space="preserve">кой суммы на контролируемом </w:t>
            </w:r>
            <w:proofErr w:type="gramStart"/>
            <w:r w:rsidRPr="00BF4C3E">
              <w:rPr>
                <w:rFonts w:ascii="Calibri" w:eastAsia="Times New Roman" w:hAnsi="Calibri" w:cs="Times New Roman"/>
                <w:lang w:eastAsia="ru-RU"/>
              </w:rPr>
              <w:t xml:space="preserve">счете)  </w:t>
            </w:r>
            <w:proofErr w:type="gramEnd"/>
          </w:p>
        </w:tc>
      </w:tr>
    </w:tbl>
    <w:p w:rsidR="00BF4C3E" w:rsidRDefault="00BF4C3E"/>
    <w:p w:rsidR="0099162D" w:rsidRDefault="0099162D" w:rsidP="0099162D">
      <w:pPr>
        <w:pStyle w:val="a4"/>
        <w:numPr>
          <w:ilvl w:val="0"/>
          <w:numId w:val="1"/>
        </w:numPr>
        <w:spacing w:before="360" w:after="240"/>
        <w:contextualSpacing w:val="0"/>
        <w:jc w:val="both"/>
        <w:outlineLvl w:val="0"/>
        <w:rPr>
          <w:b/>
          <w:color w:val="002060"/>
          <w:spacing w:val="20"/>
          <w:sz w:val="24"/>
          <w:szCs w:val="24"/>
        </w:rPr>
      </w:pPr>
      <w:r>
        <w:rPr>
          <w:b/>
          <w:color w:val="002060"/>
          <w:spacing w:val="20"/>
          <w:sz w:val="24"/>
          <w:szCs w:val="24"/>
        </w:rPr>
        <w:t>Краткое описание</w:t>
      </w:r>
    </w:p>
    <w:p w:rsidR="0099162D" w:rsidRPr="0099162D" w:rsidRDefault="0099162D" w:rsidP="0099162D">
      <w:pPr>
        <w:pStyle w:val="a4"/>
        <w:spacing w:after="6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 xml:space="preserve">При </w:t>
      </w:r>
      <w:r w:rsidR="00055FD8">
        <w:rPr>
          <w:sz w:val="20"/>
        </w:rPr>
        <w:t xml:space="preserve">авторизации </w:t>
      </w:r>
      <w:r>
        <w:rPr>
          <w:sz w:val="20"/>
        </w:rPr>
        <w:t>операции по контролируемому</w:t>
      </w:r>
      <w:r w:rsidRPr="0099162D">
        <w:rPr>
          <w:sz w:val="20"/>
        </w:rPr>
        <w:t xml:space="preserve"> (клиентскому)</w:t>
      </w:r>
      <w:r>
        <w:rPr>
          <w:sz w:val="20"/>
        </w:rPr>
        <w:t xml:space="preserve"> счету</w:t>
      </w:r>
      <w:r w:rsidR="00055FD8">
        <w:rPr>
          <w:sz w:val="20"/>
        </w:rPr>
        <w:t>, введенному</w:t>
      </w:r>
      <w:r>
        <w:rPr>
          <w:sz w:val="20"/>
        </w:rPr>
        <w:t xml:space="preserve"> через интерфейс </w:t>
      </w:r>
      <w:r>
        <w:rPr>
          <w:sz w:val="20"/>
          <w:lang w:val="en-US"/>
        </w:rPr>
        <w:t>BARS</w:t>
      </w:r>
      <w:r w:rsidRPr="0099162D">
        <w:rPr>
          <w:sz w:val="20"/>
        </w:rPr>
        <w:t xml:space="preserve"> </w:t>
      </w:r>
      <w:r>
        <w:rPr>
          <w:sz w:val="20"/>
          <w:lang w:val="en-US"/>
        </w:rPr>
        <w:t>GL</w:t>
      </w:r>
      <w:r w:rsidR="00055FD8">
        <w:rPr>
          <w:sz w:val="20"/>
        </w:rPr>
        <w:t>,</w:t>
      </w:r>
      <w:r>
        <w:rPr>
          <w:sz w:val="20"/>
        </w:rPr>
        <w:t xml:space="preserve"> </w:t>
      </w:r>
      <w:r w:rsidRPr="0099162D">
        <w:rPr>
          <w:sz w:val="20"/>
        </w:rPr>
        <w:t>требуется</w:t>
      </w:r>
      <w:r>
        <w:rPr>
          <w:sz w:val="20"/>
        </w:rPr>
        <w:t xml:space="preserve"> отразить движение по счету в</w:t>
      </w:r>
      <w:r w:rsidR="00612D6E">
        <w:rPr>
          <w:sz w:val="20"/>
        </w:rPr>
        <w:t>о внешней</w:t>
      </w:r>
      <w:r>
        <w:rPr>
          <w:sz w:val="20"/>
        </w:rPr>
        <w:t xml:space="preserve"> системе ведения клиентских счетов (</w:t>
      </w:r>
      <w:r>
        <w:rPr>
          <w:sz w:val="20"/>
          <w:lang w:val="en-US"/>
        </w:rPr>
        <w:t>Midas</w:t>
      </w:r>
      <w:r w:rsidRPr="0099162D">
        <w:rPr>
          <w:sz w:val="20"/>
        </w:rPr>
        <w:t xml:space="preserve">, </w:t>
      </w:r>
      <w:r>
        <w:rPr>
          <w:sz w:val="20"/>
          <w:lang w:val="en-US"/>
        </w:rPr>
        <w:t>FCC</w:t>
      </w:r>
      <w:r>
        <w:rPr>
          <w:sz w:val="20"/>
        </w:rPr>
        <w:t>).</w:t>
      </w:r>
      <w:r w:rsidR="00B75ED4">
        <w:rPr>
          <w:sz w:val="20"/>
        </w:rPr>
        <w:t xml:space="preserve">  </w:t>
      </w:r>
    </w:p>
    <w:p w:rsidR="00133A34" w:rsidRDefault="00133A34" w:rsidP="00B6523E">
      <w:pPr>
        <w:pStyle w:val="a4"/>
        <w:numPr>
          <w:ilvl w:val="0"/>
          <w:numId w:val="1"/>
        </w:numPr>
        <w:spacing w:before="360" w:after="240"/>
        <w:contextualSpacing w:val="0"/>
        <w:jc w:val="both"/>
        <w:outlineLvl w:val="0"/>
        <w:rPr>
          <w:b/>
          <w:color w:val="002060"/>
          <w:spacing w:val="20"/>
          <w:sz w:val="24"/>
          <w:szCs w:val="24"/>
        </w:rPr>
      </w:pPr>
      <w:r>
        <w:rPr>
          <w:b/>
          <w:color w:val="002060"/>
          <w:spacing w:val="20"/>
          <w:sz w:val="24"/>
          <w:szCs w:val="24"/>
        </w:rPr>
        <w:t>Реализация</w:t>
      </w:r>
    </w:p>
    <w:p w:rsidR="009C2928" w:rsidRDefault="009C2928" w:rsidP="009C2928">
      <w:pPr>
        <w:pStyle w:val="a4"/>
        <w:spacing w:after="60"/>
        <w:ind w:left="0" w:firstLine="425"/>
        <w:contextualSpacing w:val="0"/>
        <w:jc w:val="both"/>
        <w:rPr>
          <w:sz w:val="20"/>
          <w:lang w:val="en-US"/>
        </w:rPr>
      </w:pPr>
      <w:r w:rsidRPr="00322EE0">
        <w:rPr>
          <w:sz w:val="20"/>
        </w:rPr>
        <w:t xml:space="preserve">Для </w:t>
      </w:r>
      <w:r>
        <w:rPr>
          <w:sz w:val="20"/>
        </w:rPr>
        <w:t xml:space="preserve">выполнения требования </w:t>
      </w:r>
      <w:r w:rsidRPr="00322EE0">
        <w:rPr>
          <w:sz w:val="20"/>
        </w:rPr>
        <w:t>необходимо</w:t>
      </w:r>
      <w:r>
        <w:rPr>
          <w:sz w:val="20"/>
          <w:lang w:val="en-US"/>
        </w:rPr>
        <w:t>:</w:t>
      </w:r>
    </w:p>
    <w:p w:rsidR="009C2928" w:rsidRDefault="009C2928" w:rsidP="009C2928">
      <w:pPr>
        <w:pStyle w:val="a4"/>
        <w:numPr>
          <w:ilvl w:val="0"/>
          <w:numId w:val="14"/>
        </w:numPr>
        <w:spacing w:after="60"/>
        <w:ind w:left="851"/>
        <w:contextualSpacing w:val="0"/>
        <w:jc w:val="both"/>
        <w:rPr>
          <w:sz w:val="20"/>
        </w:rPr>
      </w:pPr>
      <w:r w:rsidRPr="00322EE0">
        <w:rPr>
          <w:sz w:val="20"/>
        </w:rPr>
        <w:t xml:space="preserve">создать функцию, формирующую и посылающую запрос во внешнюю систему на создание движения по счету. Описание функции </w:t>
      </w:r>
      <w:r>
        <w:rPr>
          <w:sz w:val="20"/>
          <w:lang w:val="en-US"/>
        </w:rPr>
        <w:t>-</w:t>
      </w:r>
      <w:r w:rsidRPr="00322EE0">
        <w:rPr>
          <w:sz w:val="20"/>
        </w:rPr>
        <w:t xml:space="preserve"> в файле</w:t>
      </w:r>
    </w:p>
    <w:p w:rsidR="009C2928" w:rsidRDefault="009C2928" w:rsidP="009C2928">
      <w:pPr>
        <w:pStyle w:val="a4"/>
        <w:spacing w:after="60"/>
        <w:ind w:left="5245"/>
        <w:contextualSpacing w:val="0"/>
        <w:jc w:val="both"/>
        <w:rPr>
          <w:sz w:val="20"/>
        </w:rPr>
      </w:pPr>
      <w:r>
        <w:rPr>
          <w:sz w:val="20"/>
          <w:lang w:val="en-US"/>
        </w:rPr>
        <w:t xml:space="preserve"> </w:t>
      </w:r>
      <w:bookmarkStart w:id="0" w:name="_MON_1529826122"/>
      <w:bookmarkEnd w:id="0"/>
      <w:bookmarkStart w:id="1" w:name="_MON_1536409827"/>
      <w:bookmarkEnd w:id="1"/>
      <w:ins w:id="2" w:author="Фигаровская Наталья Викторовна" w:date="2016-09-26T15:44:00Z">
        <w:r w:rsidR="00C46347">
          <w:rPr>
            <w:sz w:val="20"/>
            <w:lang w:val="en-US"/>
          </w:rPr>
          <w:object w:dxaOrig="1531" w:dyaOrig="10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76.5pt;height:50.25pt" o:ole="">
              <v:imagedata r:id="rId6" o:title=""/>
            </v:shape>
            <o:OLEObject Type="Embed" ProgID="Word.Document.12" ShapeID="_x0000_i1025" DrawAspect="Icon" ObjectID="_1536414348" r:id="rId7">
              <o:FieldCodes>\s</o:FieldCodes>
            </o:OLEObject>
          </w:object>
        </w:r>
      </w:ins>
      <w:bookmarkStart w:id="3" w:name="_MON_1527610077"/>
      <w:bookmarkEnd w:id="3"/>
      <w:del w:id="4" w:author="Фигаровская Наталья Викторовна" w:date="2016-09-26T15:44:00Z">
        <w:r w:rsidR="006F45D9" w:rsidDel="00C46347">
          <w:rPr>
            <w:sz w:val="20"/>
            <w:lang w:val="en-US"/>
          </w:rPr>
          <w:object w:dxaOrig="1531" w:dyaOrig="1002">
            <v:shape id="_x0000_i1026" type="#_x0000_t75" style="width:76.5pt;height:50.25pt" o:ole="">
              <v:imagedata r:id="rId8" o:title=""/>
            </v:shape>
            <o:OLEObject Type="Embed" ProgID="Word.Document.12" ShapeID="_x0000_i1026" DrawAspect="Icon" ObjectID="_1536414349" r:id="rId9">
              <o:FieldCodes>\s</o:FieldCodes>
            </o:OLEObject>
          </w:object>
        </w:r>
      </w:del>
    </w:p>
    <w:p w:rsidR="009C2928" w:rsidRPr="00322EE0" w:rsidRDefault="009C2928" w:rsidP="009C2928">
      <w:pPr>
        <w:pStyle w:val="a4"/>
        <w:numPr>
          <w:ilvl w:val="0"/>
          <w:numId w:val="14"/>
        </w:numPr>
        <w:spacing w:after="60"/>
        <w:ind w:left="851"/>
        <w:contextualSpacing w:val="0"/>
        <w:jc w:val="both"/>
        <w:rPr>
          <w:sz w:val="20"/>
        </w:rPr>
      </w:pPr>
      <w:r w:rsidRPr="00322EE0">
        <w:rPr>
          <w:sz w:val="20"/>
        </w:rPr>
        <w:t>включить обращение к данной функции в процесс подписания (авторизации) операции после всех проверок, выполняемых на шаге 2, перед переводом операции в состояние ‘</w:t>
      </w:r>
      <w:r w:rsidRPr="00322EE0">
        <w:rPr>
          <w:sz w:val="20"/>
          <w:lang w:val="en-US"/>
        </w:rPr>
        <w:t>SIGNED</w:t>
      </w:r>
      <w:r w:rsidRPr="00322EE0">
        <w:rPr>
          <w:sz w:val="20"/>
        </w:rPr>
        <w:t>’ или ‘</w:t>
      </w:r>
      <w:r w:rsidR="00EA5A3B">
        <w:rPr>
          <w:sz w:val="20"/>
        </w:rPr>
        <w:t>WAIT</w:t>
      </w:r>
      <w:r w:rsidRPr="00322EE0">
        <w:rPr>
          <w:sz w:val="20"/>
          <w:lang w:val="en-US"/>
        </w:rPr>
        <w:t>DATE</w:t>
      </w:r>
      <w:r w:rsidRPr="00322EE0">
        <w:rPr>
          <w:sz w:val="20"/>
        </w:rPr>
        <w:t xml:space="preserve">’. </w:t>
      </w:r>
    </w:p>
    <w:p w:rsidR="009C2928" w:rsidRPr="009C2928" w:rsidRDefault="009C2928" w:rsidP="009C2928">
      <w:pPr>
        <w:pStyle w:val="a4"/>
        <w:numPr>
          <w:ilvl w:val="0"/>
          <w:numId w:val="14"/>
        </w:numPr>
        <w:spacing w:after="60"/>
        <w:ind w:left="851"/>
        <w:contextualSpacing w:val="0"/>
        <w:jc w:val="both"/>
        <w:rPr>
          <w:sz w:val="20"/>
        </w:rPr>
      </w:pPr>
      <w:r w:rsidRPr="00322EE0">
        <w:rPr>
          <w:sz w:val="20"/>
        </w:rPr>
        <w:t>по результатам выполнения функции продолжить или пре</w:t>
      </w:r>
      <w:r>
        <w:rPr>
          <w:sz w:val="20"/>
        </w:rPr>
        <w:t>р</w:t>
      </w:r>
      <w:r w:rsidRPr="00322EE0">
        <w:rPr>
          <w:sz w:val="20"/>
        </w:rPr>
        <w:t xml:space="preserve">вать </w:t>
      </w:r>
      <w:r>
        <w:rPr>
          <w:sz w:val="20"/>
        </w:rPr>
        <w:t xml:space="preserve">процесс </w:t>
      </w:r>
      <w:r w:rsidRPr="00322EE0">
        <w:rPr>
          <w:sz w:val="20"/>
        </w:rPr>
        <w:t>авторизации</w:t>
      </w:r>
      <w:r>
        <w:rPr>
          <w:sz w:val="20"/>
        </w:rPr>
        <w:t xml:space="preserve"> операции, установив на операции соответствующий статус.</w:t>
      </w:r>
      <w:r w:rsidRPr="009C2928">
        <w:rPr>
          <w:sz w:val="20"/>
        </w:rPr>
        <w:t xml:space="preserve">  </w:t>
      </w:r>
    </w:p>
    <w:p w:rsidR="0099162D" w:rsidRDefault="0099162D" w:rsidP="0099162D">
      <w:pPr>
        <w:pStyle w:val="a4"/>
        <w:numPr>
          <w:ilvl w:val="1"/>
          <w:numId w:val="1"/>
        </w:numPr>
        <w:spacing w:before="360" w:after="240"/>
        <w:ind w:left="993" w:hanging="633"/>
        <w:contextualSpacing w:val="0"/>
        <w:jc w:val="both"/>
        <w:outlineLvl w:val="2"/>
        <w:rPr>
          <w:b/>
          <w:color w:val="2F5496" w:themeColor="accent5" w:themeShade="BF"/>
          <w:spacing w:val="20"/>
        </w:rPr>
      </w:pPr>
      <w:r>
        <w:rPr>
          <w:b/>
          <w:color w:val="2F5496" w:themeColor="accent5" w:themeShade="BF"/>
          <w:spacing w:val="20"/>
        </w:rPr>
        <w:t>Определение контролируемых счетов</w:t>
      </w:r>
    </w:p>
    <w:p w:rsidR="00455322" w:rsidRDefault="00455322" w:rsidP="00455322">
      <w:pPr>
        <w:pStyle w:val="a4"/>
        <w:spacing w:after="12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Для определения принадлежности счета к контролируемым счетам необходимо:</w:t>
      </w:r>
    </w:p>
    <w:p w:rsidR="00455322" w:rsidRDefault="00455322" w:rsidP="00455322">
      <w:pPr>
        <w:pStyle w:val="a4"/>
        <w:spacing w:after="60"/>
        <w:ind w:left="1134" w:firstLine="425"/>
        <w:contextualSpacing w:val="0"/>
        <w:jc w:val="both"/>
        <w:rPr>
          <w:sz w:val="20"/>
        </w:rPr>
      </w:pPr>
      <w:r>
        <w:rPr>
          <w:sz w:val="20"/>
        </w:rPr>
        <w:t xml:space="preserve">проверить значение поля </w:t>
      </w:r>
      <w:r w:rsidR="0011018E">
        <w:rPr>
          <w:sz w:val="20"/>
        </w:rPr>
        <w:t>GL_</w:t>
      </w:r>
      <w:r>
        <w:rPr>
          <w:sz w:val="20"/>
        </w:rPr>
        <w:t>ACTNAME.FL_</w:t>
      </w:r>
      <w:r w:rsidR="00451151">
        <w:rPr>
          <w:sz w:val="20"/>
        </w:rPr>
        <w:t xml:space="preserve">CTRL </w:t>
      </w:r>
    </w:p>
    <w:p w:rsidR="00455322" w:rsidRPr="00E158E2" w:rsidRDefault="00455322" w:rsidP="00455322">
      <w:pPr>
        <w:pStyle w:val="a4"/>
        <w:spacing w:after="60"/>
        <w:ind w:left="3402" w:firstLine="425"/>
        <w:contextualSpacing w:val="0"/>
        <w:jc w:val="both"/>
        <w:rPr>
          <w:sz w:val="20"/>
          <w:lang w:val="en-US"/>
        </w:rPr>
      </w:pPr>
      <w:r w:rsidRPr="00E158E2">
        <w:rPr>
          <w:sz w:val="20"/>
        </w:rPr>
        <w:t>для</w:t>
      </w:r>
      <w:r w:rsidRPr="00E158E2">
        <w:rPr>
          <w:sz w:val="20"/>
          <w:lang w:val="en-US"/>
        </w:rPr>
        <w:t xml:space="preserve"> GL_</w:t>
      </w:r>
      <w:r w:rsidR="00472579">
        <w:fldChar w:fldCharType="begin"/>
      </w:r>
      <w:r w:rsidR="00472579" w:rsidRPr="00472579">
        <w:rPr>
          <w:lang w:val="en-US"/>
          <w:rPrChange w:id="5" w:author="Фигаровская Наталья Викторовна" w:date="2016-09-26T16:58:00Z">
            <w:rPr/>
          </w:rPrChange>
        </w:rPr>
        <w:instrText xml:space="preserve"> HYPERLINK "http://ACTNAME.ACCTYPE" </w:instrText>
      </w:r>
      <w:r w:rsidR="00472579">
        <w:fldChar w:fldCharType="separate"/>
      </w:r>
      <w:r w:rsidRPr="00E158E2">
        <w:rPr>
          <w:sz w:val="20"/>
          <w:lang w:val="en-US"/>
        </w:rPr>
        <w:t>ACTNAME.ACCTYPE</w:t>
      </w:r>
      <w:r w:rsidR="00472579">
        <w:rPr>
          <w:sz w:val="20"/>
          <w:lang w:val="en-US"/>
        </w:rPr>
        <w:fldChar w:fldCharType="end"/>
      </w:r>
      <w:r w:rsidRPr="00E158E2">
        <w:rPr>
          <w:sz w:val="20"/>
          <w:lang w:val="en-US"/>
        </w:rPr>
        <w:t xml:space="preserve"> = GL_</w:t>
      </w:r>
      <w:r w:rsidR="000B4957" w:rsidRPr="00E158E2">
        <w:rPr>
          <w:sz w:val="20"/>
          <w:lang w:val="en-US"/>
        </w:rPr>
        <w:t>ACC</w:t>
      </w:r>
      <w:r w:rsidR="00472579">
        <w:fldChar w:fldCharType="begin"/>
      </w:r>
      <w:r w:rsidR="00472579" w:rsidRPr="00472579">
        <w:rPr>
          <w:lang w:val="en-US"/>
          <w:rPrChange w:id="6" w:author="Фигаровская Наталья Викторовна" w:date="2016-09-26T16:58:00Z">
            <w:rPr/>
          </w:rPrChange>
        </w:rPr>
        <w:instrText xml:space="preserve"> HYPERLINK "http://RLNACT.ACCTYPE" </w:instrText>
      </w:r>
      <w:r w:rsidR="00472579">
        <w:fldChar w:fldCharType="separate"/>
      </w:r>
      <w:r w:rsidRPr="00E158E2">
        <w:rPr>
          <w:sz w:val="20"/>
          <w:lang w:val="en-US"/>
        </w:rPr>
        <w:t>.ACCTYPE</w:t>
      </w:r>
      <w:r w:rsidR="00472579">
        <w:rPr>
          <w:sz w:val="20"/>
          <w:lang w:val="en-US"/>
        </w:rPr>
        <w:fldChar w:fldCharType="end"/>
      </w:r>
    </w:p>
    <w:p w:rsidR="00455322" w:rsidRPr="00E158E2" w:rsidRDefault="00455322" w:rsidP="00455322">
      <w:pPr>
        <w:pStyle w:val="a4"/>
        <w:spacing w:after="60"/>
        <w:ind w:left="1134" w:firstLine="425"/>
        <w:contextualSpacing w:val="0"/>
        <w:jc w:val="both"/>
        <w:rPr>
          <w:sz w:val="20"/>
        </w:rPr>
      </w:pPr>
      <w:r w:rsidRPr="00E158E2">
        <w:rPr>
          <w:sz w:val="20"/>
          <w:lang w:val="en-US"/>
        </w:rPr>
        <w:t xml:space="preserve"> </w:t>
      </w:r>
      <w:r w:rsidRPr="00E158E2">
        <w:rPr>
          <w:sz w:val="20"/>
        </w:rPr>
        <w:t>при нахождении записи по условию</w:t>
      </w:r>
    </w:p>
    <w:p w:rsidR="00455322" w:rsidRPr="00E158E2" w:rsidRDefault="00455322" w:rsidP="00455322">
      <w:pPr>
        <w:pStyle w:val="a4"/>
        <w:spacing w:after="120"/>
        <w:ind w:left="3402" w:firstLine="425"/>
        <w:contextualSpacing w:val="0"/>
        <w:jc w:val="both"/>
        <w:rPr>
          <w:sz w:val="20"/>
        </w:rPr>
      </w:pPr>
      <w:r w:rsidRPr="00E158E2">
        <w:rPr>
          <w:sz w:val="20"/>
        </w:rPr>
        <w:t>GL_</w:t>
      </w:r>
      <w:hyperlink r:id="rId10" w:history="1">
        <w:r w:rsidR="000B4957" w:rsidRPr="00E158E2">
          <w:rPr>
            <w:sz w:val="20"/>
            <w:lang w:val="en-US"/>
          </w:rPr>
          <w:t>ACC</w:t>
        </w:r>
        <w:r w:rsidRPr="00E158E2">
          <w:rPr>
            <w:sz w:val="20"/>
          </w:rPr>
          <w:t>.BSAACID</w:t>
        </w:r>
      </w:hyperlink>
      <w:r w:rsidRPr="00E158E2">
        <w:rPr>
          <w:sz w:val="20"/>
        </w:rPr>
        <w:t xml:space="preserve"> = анализируемый счет</w:t>
      </w:r>
    </w:p>
    <w:p w:rsidR="00455322" w:rsidRPr="00E158E2" w:rsidRDefault="00455322" w:rsidP="00455322">
      <w:pPr>
        <w:pStyle w:val="a4"/>
        <w:spacing w:after="60"/>
        <w:ind w:left="0" w:firstLine="425"/>
        <w:contextualSpacing w:val="0"/>
        <w:jc w:val="both"/>
        <w:rPr>
          <w:sz w:val="20"/>
        </w:rPr>
      </w:pPr>
      <w:r w:rsidRPr="00E158E2">
        <w:rPr>
          <w:sz w:val="20"/>
        </w:rPr>
        <w:t>Счет относится к контролируемым счетам, если запись найдена и GL_ACTNAME.FL_</w:t>
      </w:r>
      <w:r w:rsidR="00451151" w:rsidRPr="00E158E2">
        <w:rPr>
          <w:sz w:val="20"/>
          <w:lang w:val="en-US"/>
        </w:rPr>
        <w:t>CTRL</w:t>
      </w:r>
      <w:r w:rsidR="00451151" w:rsidRPr="00E158E2">
        <w:rPr>
          <w:sz w:val="20"/>
        </w:rPr>
        <w:t xml:space="preserve"> </w:t>
      </w:r>
      <w:r w:rsidRPr="00E158E2">
        <w:rPr>
          <w:sz w:val="20"/>
        </w:rPr>
        <w:t xml:space="preserve">= </w:t>
      </w:r>
      <w:r w:rsidR="002F1B24" w:rsidRPr="00E158E2">
        <w:rPr>
          <w:sz w:val="20"/>
        </w:rPr>
        <w:t>‘</w:t>
      </w:r>
      <w:r w:rsidR="002F1B24" w:rsidRPr="00E158E2">
        <w:rPr>
          <w:sz w:val="20"/>
          <w:lang w:val="en-US"/>
        </w:rPr>
        <w:t>Y</w:t>
      </w:r>
      <w:r w:rsidR="002F1B24" w:rsidRPr="00E158E2">
        <w:rPr>
          <w:sz w:val="20"/>
        </w:rPr>
        <w:t>’</w:t>
      </w:r>
      <w:r w:rsidR="003A7132" w:rsidRPr="00E158E2">
        <w:rPr>
          <w:sz w:val="20"/>
        </w:rPr>
        <w:t>.</w:t>
      </w:r>
      <w:r w:rsidRPr="00E158E2">
        <w:rPr>
          <w:sz w:val="20"/>
        </w:rPr>
        <w:t xml:space="preserve"> </w:t>
      </w:r>
    </w:p>
    <w:p w:rsidR="002F1B24" w:rsidRPr="00E158E2" w:rsidRDefault="003A7132" w:rsidP="002F1B24">
      <w:pPr>
        <w:pStyle w:val="a4"/>
        <w:numPr>
          <w:ilvl w:val="1"/>
          <w:numId w:val="1"/>
        </w:numPr>
        <w:spacing w:before="360" w:after="240"/>
        <w:ind w:left="993" w:hanging="633"/>
        <w:contextualSpacing w:val="0"/>
        <w:jc w:val="both"/>
        <w:outlineLvl w:val="2"/>
        <w:rPr>
          <w:b/>
          <w:color w:val="2F5496" w:themeColor="accent5" w:themeShade="BF"/>
          <w:spacing w:val="20"/>
        </w:rPr>
      </w:pPr>
      <w:r w:rsidRPr="00E158E2">
        <w:rPr>
          <w:b/>
          <w:color w:val="2F5496" w:themeColor="accent5" w:themeShade="BF"/>
          <w:spacing w:val="20"/>
        </w:rPr>
        <w:t>Условия п</w:t>
      </w:r>
      <w:r w:rsidR="002F1B24" w:rsidRPr="00E158E2">
        <w:rPr>
          <w:b/>
          <w:color w:val="2F5496" w:themeColor="accent5" w:themeShade="BF"/>
          <w:spacing w:val="20"/>
        </w:rPr>
        <w:t>рименени</w:t>
      </w:r>
      <w:r w:rsidRPr="00E158E2">
        <w:rPr>
          <w:b/>
          <w:color w:val="2F5496" w:themeColor="accent5" w:themeShade="BF"/>
          <w:spacing w:val="20"/>
        </w:rPr>
        <w:t>я</w:t>
      </w:r>
      <w:r w:rsidR="002F1B24" w:rsidRPr="00E158E2">
        <w:rPr>
          <w:b/>
          <w:color w:val="2F5496" w:themeColor="accent5" w:themeShade="BF"/>
          <w:spacing w:val="20"/>
          <w:lang w:val="en-US"/>
        </w:rPr>
        <w:t xml:space="preserve"> </w:t>
      </w:r>
      <w:r w:rsidR="00B6523E" w:rsidRPr="00E158E2">
        <w:rPr>
          <w:b/>
          <w:color w:val="2F5496" w:themeColor="accent5" w:themeShade="BF"/>
          <w:spacing w:val="20"/>
        </w:rPr>
        <w:t>функции</w:t>
      </w:r>
    </w:p>
    <w:p w:rsidR="0041238B" w:rsidRDefault="002F1B24" w:rsidP="00DF1126">
      <w:pPr>
        <w:pStyle w:val="a4"/>
        <w:spacing w:after="60"/>
        <w:ind w:left="0" w:firstLine="425"/>
        <w:contextualSpacing w:val="0"/>
        <w:jc w:val="both"/>
        <w:rPr>
          <w:sz w:val="20"/>
        </w:rPr>
      </w:pPr>
      <w:r w:rsidRPr="00E158E2">
        <w:rPr>
          <w:sz w:val="20"/>
        </w:rPr>
        <w:t xml:space="preserve">Обращение к сервису необходимо выполнять только по операциям, по дебету </w:t>
      </w:r>
      <w:r w:rsidR="00EA5A3B" w:rsidRPr="00E158E2">
        <w:rPr>
          <w:sz w:val="20"/>
        </w:rPr>
        <w:t xml:space="preserve">или кредиту </w:t>
      </w:r>
      <w:r w:rsidRPr="00E158E2">
        <w:rPr>
          <w:sz w:val="20"/>
        </w:rPr>
        <w:t>которых участвуют контролируемые счета</w:t>
      </w:r>
      <w:r w:rsidR="000B4957" w:rsidRPr="00E158E2">
        <w:rPr>
          <w:sz w:val="20"/>
        </w:rPr>
        <w:t xml:space="preserve"> независимо от способа </w:t>
      </w:r>
      <w:r w:rsidR="003A7132" w:rsidRPr="00E158E2">
        <w:rPr>
          <w:sz w:val="20"/>
        </w:rPr>
        <w:t>ввода</w:t>
      </w:r>
      <w:r w:rsidRPr="00E158E2">
        <w:rPr>
          <w:sz w:val="20"/>
        </w:rPr>
        <w:t>.</w:t>
      </w:r>
    </w:p>
    <w:p w:rsidR="008145BF" w:rsidRPr="008145BF" w:rsidRDefault="008145BF" w:rsidP="009C2928">
      <w:pPr>
        <w:pStyle w:val="a4"/>
        <w:keepNext/>
        <w:numPr>
          <w:ilvl w:val="1"/>
          <w:numId w:val="1"/>
        </w:numPr>
        <w:spacing w:before="360" w:after="240"/>
        <w:ind w:left="992" w:hanging="635"/>
        <w:contextualSpacing w:val="0"/>
        <w:jc w:val="both"/>
        <w:outlineLvl w:val="2"/>
        <w:rPr>
          <w:b/>
          <w:color w:val="2F5496" w:themeColor="accent5" w:themeShade="BF"/>
          <w:spacing w:val="20"/>
        </w:rPr>
      </w:pPr>
      <w:r w:rsidRPr="008145BF">
        <w:rPr>
          <w:b/>
          <w:color w:val="2F5496" w:themeColor="accent5" w:themeShade="BF"/>
          <w:spacing w:val="20"/>
        </w:rPr>
        <w:lastRenderedPageBreak/>
        <w:t>Описание функции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5812"/>
      </w:tblGrid>
      <w:tr w:rsidR="008145BF" w:rsidTr="007942A5">
        <w:trPr>
          <w:trHeight w:val="369"/>
          <w:tblHeader/>
        </w:trPr>
        <w:tc>
          <w:tcPr>
            <w:tcW w:w="2263" w:type="dxa"/>
            <w:shd w:val="clear" w:color="auto" w:fill="D9D9D9" w:themeFill="background1" w:themeFillShade="D9"/>
          </w:tcPr>
          <w:p w:rsidR="008145BF" w:rsidRPr="0059104B" w:rsidRDefault="008145BF" w:rsidP="007942A5">
            <w:pPr>
              <w:rPr>
                <w:sz w:val="20"/>
                <w:lang w:val="en-US"/>
              </w:rPr>
            </w:pPr>
            <w:r w:rsidRPr="003A7132">
              <w:rPr>
                <w:sz w:val="20"/>
              </w:rPr>
              <w:t>Название функции (пример названия)</w:t>
            </w:r>
          </w:p>
        </w:tc>
        <w:tc>
          <w:tcPr>
            <w:tcW w:w="5812" w:type="dxa"/>
            <w:shd w:val="clear" w:color="auto" w:fill="auto"/>
          </w:tcPr>
          <w:p w:rsidR="008145BF" w:rsidRDefault="008145BF" w:rsidP="007942A5">
            <w:pPr>
              <w:ind w:left="34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Ext</w:t>
            </w:r>
            <w:proofErr w:type="spellStart"/>
            <w:r w:rsidRPr="003A7132">
              <w:rPr>
                <w:sz w:val="20"/>
              </w:rPr>
              <w:t>Mov</w:t>
            </w:r>
            <w:r>
              <w:rPr>
                <w:sz w:val="20"/>
              </w:rPr>
              <w:t>e</w:t>
            </w:r>
            <w:r w:rsidRPr="003A7132">
              <w:rPr>
                <w:sz w:val="20"/>
              </w:rPr>
              <w:t>mentCreate</w:t>
            </w:r>
            <w:proofErr w:type="spellEnd"/>
          </w:p>
        </w:tc>
      </w:tr>
      <w:tr w:rsidR="008145BF" w:rsidTr="007942A5">
        <w:trPr>
          <w:trHeight w:val="1439"/>
        </w:trPr>
        <w:tc>
          <w:tcPr>
            <w:tcW w:w="2263" w:type="dxa"/>
            <w:shd w:val="clear" w:color="auto" w:fill="D9D9D9" w:themeFill="background1" w:themeFillShade="D9"/>
          </w:tcPr>
          <w:p w:rsidR="008145BF" w:rsidRPr="009F4F80" w:rsidRDefault="008145BF" w:rsidP="007942A5">
            <w:pPr>
              <w:rPr>
                <w:sz w:val="20"/>
              </w:rPr>
            </w:pPr>
            <w:r w:rsidRPr="009F4F80">
              <w:rPr>
                <w:sz w:val="20"/>
              </w:rPr>
              <w:t>Назначение</w:t>
            </w:r>
          </w:p>
        </w:tc>
        <w:tc>
          <w:tcPr>
            <w:tcW w:w="5812" w:type="dxa"/>
          </w:tcPr>
          <w:p w:rsidR="008145BF" w:rsidRDefault="008145BF" w:rsidP="007942A5">
            <w:pPr>
              <w:ind w:left="34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Формирование запроса к сервису </w:t>
            </w:r>
            <w:proofErr w:type="spellStart"/>
            <w:r w:rsidRPr="0099162D">
              <w:rPr>
                <w:sz w:val="20"/>
              </w:rPr>
              <w:t>SCASAMovementCreate</w:t>
            </w:r>
            <w:proofErr w:type="spellEnd"/>
            <w:r>
              <w:rPr>
                <w:sz w:val="20"/>
              </w:rPr>
              <w:t xml:space="preserve"> с целью создания движения по контролируемому счету во внешней системе ведения клиентских счетов и </w:t>
            </w:r>
          </w:p>
          <w:p w:rsidR="008145BF" w:rsidRPr="009F4F80" w:rsidRDefault="008145BF" w:rsidP="009C2928">
            <w:pPr>
              <w:ind w:left="34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обработка ответа для возвращения результата в процедуру </w:t>
            </w:r>
            <w:r w:rsidR="009C2928">
              <w:rPr>
                <w:sz w:val="20"/>
              </w:rPr>
              <w:t xml:space="preserve">авторизации </w:t>
            </w:r>
            <w:r>
              <w:rPr>
                <w:sz w:val="20"/>
              </w:rPr>
              <w:t>операции</w:t>
            </w:r>
          </w:p>
        </w:tc>
      </w:tr>
    </w:tbl>
    <w:p w:rsidR="008145BF" w:rsidRDefault="008145BF" w:rsidP="008145BF">
      <w:pPr>
        <w:pStyle w:val="a4"/>
        <w:spacing w:after="120"/>
        <w:ind w:left="0" w:firstLine="425"/>
        <w:contextualSpacing w:val="0"/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5812"/>
      </w:tblGrid>
      <w:tr w:rsidR="008145BF" w:rsidTr="007942A5">
        <w:trPr>
          <w:tblHeader/>
        </w:trPr>
        <w:tc>
          <w:tcPr>
            <w:tcW w:w="2263" w:type="dxa"/>
            <w:shd w:val="clear" w:color="auto" w:fill="D9D9D9" w:themeFill="background1" w:themeFillShade="D9"/>
          </w:tcPr>
          <w:p w:rsidR="008145BF" w:rsidRPr="0059104B" w:rsidRDefault="008145BF" w:rsidP="007942A5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Входные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параметры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:rsidR="008145BF" w:rsidRDefault="008145BF" w:rsidP="007942A5">
            <w:pPr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</w:tr>
      <w:tr w:rsidR="008145BF" w:rsidTr="007942A5">
        <w:tc>
          <w:tcPr>
            <w:tcW w:w="2263" w:type="dxa"/>
          </w:tcPr>
          <w:p w:rsidR="008145BF" w:rsidRPr="00624CB7" w:rsidRDefault="008145BF" w:rsidP="007942A5">
            <w:pPr>
              <w:ind w:left="360"/>
              <w:jc w:val="both"/>
              <w:rPr>
                <w:sz w:val="20"/>
                <w:szCs w:val="20"/>
                <w:lang w:val="en-US"/>
              </w:rPr>
            </w:pPr>
            <w:r w:rsidRPr="00061BB4">
              <w:rPr>
                <w:sz w:val="20"/>
                <w:szCs w:val="20"/>
              </w:rPr>
              <w:t>ID</w:t>
            </w:r>
            <w:r w:rsidR="00624CB7">
              <w:rPr>
                <w:sz w:val="20"/>
                <w:szCs w:val="20"/>
              </w:rPr>
              <w:t>_DR</w:t>
            </w:r>
          </w:p>
        </w:tc>
        <w:tc>
          <w:tcPr>
            <w:tcW w:w="5812" w:type="dxa"/>
          </w:tcPr>
          <w:p w:rsidR="008145BF" w:rsidRPr="00624CB7" w:rsidRDefault="008145BF" w:rsidP="00624CB7">
            <w:pPr>
              <w:ind w:left="34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ID операции</w:t>
            </w:r>
            <w:r w:rsidR="00624CB7">
              <w:rPr>
                <w:sz w:val="20"/>
                <w:lang w:val="en-US"/>
              </w:rPr>
              <w:t xml:space="preserve"> || ‘01’</w:t>
            </w:r>
          </w:p>
        </w:tc>
      </w:tr>
      <w:tr w:rsidR="009801C7" w:rsidTr="00D57B96">
        <w:tc>
          <w:tcPr>
            <w:tcW w:w="2263" w:type="dxa"/>
          </w:tcPr>
          <w:p w:rsidR="009801C7" w:rsidRPr="00061BB4" w:rsidRDefault="009801C7" w:rsidP="00D57B96">
            <w:pPr>
              <w:ind w:left="360"/>
              <w:jc w:val="both"/>
              <w:rPr>
                <w:sz w:val="20"/>
                <w:szCs w:val="20"/>
                <w:lang w:val="en-US"/>
              </w:rPr>
            </w:pPr>
            <w:r w:rsidRPr="00061BB4">
              <w:rPr>
                <w:sz w:val="20"/>
                <w:szCs w:val="20"/>
                <w:lang w:val="en-US"/>
              </w:rPr>
              <w:t>AC_DR</w:t>
            </w:r>
          </w:p>
        </w:tc>
        <w:tc>
          <w:tcPr>
            <w:tcW w:w="5812" w:type="dxa"/>
          </w:tcPr>
          <w:p w:rsidR="009801C7" w:rsidRPr="0059104B" w:rsidRDefault="009801C7" w:rsidP="00D57B96">
            <w:pPr>
              <w:ind w:left="34"/>
              <w:jc w:val="both"/>
              <w:rPr>
                <w:sz w:val="20"/>
              </w:rPr>
            </w:pPr>
            <w:r w:rsidRPr="0059104B">
              <w:rPr>
                <w:sz w:val="20"/>
              </w:rPr>
              <w:t>Счет ЦБ по дебету операции</w:t>
            </w:r>
          </w:p>
        </w:tc>
      </w:tr>
      <w:tr w:rsidR="009801C7" w:rsidTr="00D57B96">
        <w:tc>
          <w:tcPr>
            <w:tcW w:w="2263" w:type="dxa"/>
          </w:tcPr>
          <w:p w:rsidR="009801C7" w:rsidRPr="00061BB4" w:rsidRDefault="009801C7" w:rsidP="00D57B96">
            <w:pPr>
              <w:ind w:left="360"/>
              <w:jc w:val="both"/>
              <w:rPr>
                <w:sz w:val="20"/>
                <w:szCs w:val="20"/>
                <w:lang w:val="en-US"/>
              </w:rPr>
            </w:pPr>
            <w:r w:rsidRPr="00061BB4">
              <w:rPr>
                <w:sz w:val="20"/>
                <w:szCs w:val="20"/>
                <w:lang w:val="en-US"/>
              </w:rPr>
              <w:t>AMT_DR</w:t>
            </w:r>
          </w:p>
        </w:tc>
        <w:tc>
          <w:tcPr>
            <w:tcW w:w="5812" w:type="dxa"/>
          </w:tcPr>
          <w:p w:rsidR="009801C7" w:rsidRPr="0059104B" w:rsidRDefault="009801C7" w:rsidP="00D57B96">
            <w:pPr>
              <w:ind w:left="34"/>
              <w:jc w:val="both"/>
              <w:rPr>
                <w:sz w:val="20"/>
              </w:rPr>
            </w:pPr>
            <w:r w:rsidRPr="0059104B">
              <w:rPr>
                <w:sz w:val="20"/>
              </w:rPr>
              <w:t xml:space="preserve">сумма </w:t>
            </w:r>
            <w:r w:rsidRPr="00BD60D7">
              <w:rPr>
                <w:sz w:val="20"/>
              </w:rPr>
              <w:t xml:space="preserve">по дебету </w:t>
            </w:r>
            <w:r w:rsidRPr="0059104B">
              <w:rPr>
                <w:sz w:val="20"/>
              </w:rPr>
              <w:t>операции</w:t>
            </w:r>
          </w:p>
        </w:tc>
      </w:tr>
      <w:tr w:rsidR="00624CB7" w:rsidTr="00D57B96">
        <w:tc>
          <w:tcPr>
            <w:tcW w:w="2263" w:type="dxa"/>
          </w:tcPr>
          <w:p w:rsidR="00624CB7" w:rsidRPr="00D57B96" w:rsidRDefault="00624CB7" w:rsidP="00624CB7">
            <w:pPr>
              <w:ind w:left="360"/>
              <w:jc w:val="both"/>
              <w:rPr>
                <w:sz w:val="20"/>
                <w:szCs w:val="20"/>
                <w:lang w:val="en-US"/>
              </w:rPr>
            </w:pPr>
            <w:r w:rsidRPr="00061BB4">
              <w:rPr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R</w:t>
            </w:r>
          </w:p>
        </w:tc>
        <w:tc>
          <w:tcPr>
            <w:tcW w:w="5812" w:type="dxa"/>
          </w:tcPr>
          <w:p w:rsidR="00624CB7" w:rsidRPr="00D57B96" w:rsidRDefault="00624CB7">
            <w:pPr>
              <w:ind w:left="34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ID операции</w:t>
            </w:r>
            <w:r>
              <w:rPr>
                <w:sz w:val="20"/>
                <w:lang w:val="en-US"/>
              </w:rPr>
              <w:t xml:space="preserve"> || ‘02’</w:t>
            </w:r>
          </w:p>
        </w:tc>
      </w:tr>
      <w:tr w:rsidR="008145BF" w:rsidTr="007942A5">
        <w:tc>
          <w:tcPr>
            <w:tcW w:w="2263" w:type="dxa"/>
          </w:tcPr>
          <w:p w:rsidR="008145BF" w:rsidRPr="00061BB4" w:rsidRDefault="008145BF" w:rsidP="007A6711">
            <w:pPr>
              <w:ind w:left="360"/>
              <w:jc w:val="both"/>
              <w:rPr>
                <w:sz w:val="20"/>
                <w:szCs w:val="20"/>
                <w:lang w:val="en-US"/>
              </w:rPr>
            </w:pPr>
            <w:r w:rsidRPr="00061BB4">
              <w:rPr>
                <w:sz w:val="20"/>
                <w:szCs w:val="20"/>
                <w:lang w:val="en-US"/>
              </w:rPr>
              <w:t>AC_</w:t>
            </w:r>
            <w:r w:rsidR="009801C7">
              <w:rPr>
                <w:sz w:val="20"/>
                <w:szCs w:val="20"/>
              </w:rPr>
              <w:t>С</w:t>
            </w:r>
            <w:r w:rsidR="009801C7" w:rsidRPr="00061BB4">
              <w:rPr>
                <w:sz w:val="20"/>
                <w:szCs w:val="20"/>
                <w:lang w:val="en-US"/>
              </w:rPr>
              <w:t>R</w:t>
            </w:r>
          </w:p>
        </w:tc>
        <w:tc>
          <w:tcPr>
            <w:tcW w:w="5812" w:type="dxa"/>
          </w:tcPr>
          <w:p w:rsidR="008145BF" w:rsidRPr="0059104B" w:rsidRDefault="008145BF" w:rsidP="007A6711">
            <w:pPr>
              <w:ind w:left="34"/>
              <w:jc w:val="both"/>
              <w:rPr>
                <w:sz w:val="20"/>
              </w:rPr>
            </w:pPr>
            <w:r w:rsidRPr="0059104B">
              <w:rPr>
                <w:sz w:val="20"/>
              </w:rPr>
              <w:t xml:space="preserve">Счет ЦБ по </w:t>
            </w:r>
            <w:r w:rsidR="009801C7">
              <w:rPr>
                <w:sz w:val="20"/>
              </w:rPr>
              <w:t>кредиту</w:t>
            </w:r>
            <w:r w:rsidR="009801C7" w:rsidRPr="0059104B">
              <w:rPr>
                <w:sz w:val="20"/>
              </w:rPr>
              <w:t xml:space="preserve"> </w:t>
            </w:r>
            <w:r w:rsidRPr="0059104B">
              <w:rPr>
                <w:sz w:val="20"/>
              </w:rPr>
              <w:t>операции</w:t>
            </w:r>
          </w:p>
        </w:tc>
      </w:tr>
      <w:tr w:rsidR="008145BF" w:rsidTr="007942A5">
        <w:tc>
          <w:tcPr>
            <w:tcW w:w="2263" w:type="dxa"/>
          </w:tcPr>
          <w:p w:rsidR="008145BF" w:rsidRPr="00061BB4" w:rsidRDefault="008145BF" w:rsidP="007A6711">
            <w:pPr>
              <w:ind w:left="360"/>
              <w:jc w:val="both"/>
              <w:rPr>
                <w:sz w:val="20"/>
                <w:szCs w:val="20"/>
                <w:lang w:val="en-US"/>
              </w:rPr>
            </w:pPr>
            <w:r w:rsidRPr="00061BB4">
              <w:rPr>
                <w:sz w:val="20"/>
                <w:szCs w:val="20"/>
                <w:lang w:val="en-US"/>
              </w:rPr>
              <w:t>AMT_</w:t>
            </w:r>
            <w:r w:rsidR="009801C7">
              <w:rPr>
                <w:sz w:val="20"/>
                <w:szCs w:val="20"/>
              </w:rPr>
              <w:t>С</w:t>
            </w:r>
            <w:r w:rsidR="009801C7" w:rsidRPr="00061BB4">
              <w:rPr>
                <w:sz w:val="20"/>
                <w:szCs w:val="20"/>
                <w:lang w:val="en-US"/>
              </w:rPr>
              <w:t>R</w:t>
            </w:r>
          </w:p>
        </w:tc>
        <w:tc>
          <w:tcPr>
            <w:tcW w:w="5812" w:type="dxa"/>
          </w:tcPr>
          <w:p w:rsidR="008145BF" w:rsidRPr="0059104B" w:rsidRDefault="008145BF" w:rsidP="007942A5">
            <w:pPr>
              <w:ind w:left="34"/>
              <w:jc w:val="both"/>
              <w:rPr>
                <w:sz w:val="20"/>
              </w:rPr>
            </w:pPr>
            <w:r w:rsidRPr="0059104B">
              <w:rPr>
                <w:sz w:val="20"/>
              </w:rPr>
              <w:t xml:space="preserve">сумма </w:t>
            </w:r>
            <w:r w:rsidRPr="00BD60D7">
              <w:rPr>
                <w:sz w:val="20"/>
              </w:rPr>
              <w:t xml:space="preserve">по </w:t>
            </w:r>
            <w:r w:rsidR="009801C7">
              <w:rPr>
                <w:sz w:val="20"/>
              </w:rPr>
              <w:t>кредиту</w:t>
            </w:r>
            <w:r w:rsidR="009801C7" w:rsidRPr="0059104B">
              <w:rPr>
                <w:sz w:val="20"/>
              </w:rPr>
              <w:t xml:space="preserve"> </w:t>
            </w:r>
            <w:r w:rsidRPr="0059104B">
              <w:rPr>
                <w:sz w:val="20"/>
              </w:rPr>
              <w:t>операции</w:t>
            </w:r>
          </w:p>
        </w:tc>
      </w:tr>
      <w:tr w:rsidR="008145BF" w:rsidTr="007942A5">
        <w:tc>
          <w:tcPr>
            <w:tcW w:w="2263" w:type="dxa"/>
          </w:tcPr>
          <w:p w:rsidR="008145BF" w:rsidRPr="00061BB4" w:rsidRDefault="008145BF" w:rsidP="007942A5">
            <w:pPr>
              <w:ind w:left="360"/>
              <w:jc w:val="both"/>
              <w:rPr>
                <w:sz w:val="20"/>
                <w:szCs w:val="20"/>
                <w:lang w:val="en-US"/>
              </w:rPr>
            </w:pPr>
            <w:r w:rsidRPr="00061BB4">
              <w:rPr>
                <w:sz w:val="20"/>
                <w:szCs w:val="20"/>
              </w:rPr>
              <w:t>VDATE</w:t>
            </w:r>
          </w:p>
        </w:tc>
        <w:tc>
          <w:tcPr>
            <w:tcW w:w="5812" w:type="dxa"/>
          </w:tcPr>
          <w:p w:rsidR="008145BF" w:rsidRPr="0059104B" w:rsidRDefault="008145BF" w:rsidP="00EA5A3B">
            <w:pPr>
              <w:ind w:left="34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  <w:r w:rsidR="00EA5A3B">
              <w:rPr>
                <w:sz w:val="20"/>
              </w:rPr>
              <w:t>валютирования</w:t>
            </w:r>
          </w:p>
        </w:tc>
      </w:tr>
      <w:tr w:rsidR="008145BF" w:rsidTr="007942A5">
        <w:tc>
          <w:tcPr>
            <w:tcW w:w="2263" w:type="dxa"/>
          </w:tcPr>
          <w:p w:rsidR="008145BF" w:rsidRPr="00061BB4" w:rsidRDefault="008145BF" w:rsidP="007942A5">
            <w:pPr>
              <w:ind w:left="360"/>
              <w:jc w:val="both"/>
              <w:rPr>
                <w:sz w:val="20"/>
                <w:szCs w:val="20"/>
                <w:lang w:val="en-US"/>
              </w:rPr>
            </w:pPr>
            <w:r w:rsidRPr="00061BB4">
              <w:rPr>
                <w:sz w:val="20"/>
                <w:szCs w:val="20"/>
                <w:lang w:val="en-US"/>
              </w:rPr>
              <w:t>SRC_PST</w:t>
            </w:r>
          </w:p>
        </w:tc>
        <w:tc>
          <w:tcPr>
            <w:tcW w:w="5812" w:type="dxa"/>
          </w:tcPr>
          <w:p w:rsidR="008145BF" w:rsidRPr="0059104B" w:rsidRDefault="008145BF" w:rsidP="007942A5">
            <w:pPr>
              <w:ind w:left="34"/>
              <w:jc w:val="both"/>
              <w:rPr>
                <w:sz w:val="20"/>
              </w:rPr>
            </w:pPr>
            <w:r>
              <w:rPr>
                <w:sz w:val="20"/>
              </w:rPr>
              <w:t>источник сделки</w:t>
            </w:r>
          </w:p>
        </w:tc>
      </w:tr>
      <w:tr w:rsidR="008145BF" w:rsidTr="007942A5">
        <w:tc>
          <w:tcPr>
            <w:tcW w:w="2263" w:type="dxa"/>
          </w:tcPr>
          <w:p w:rsidR="008145BF" w:rsidRPr="00061BB4" w:rsidRDefault="008145BF" w:rsidP="007942A5">
            <w:pPr>
              <w:ind w:left="360"/>
              <w:jc w:val="both"/>
              <w:rPr>
                <w:sz w:val="20"/>
                <w:szCs w:val="20"/>
              </w:rPr>
            </w:pPr>
            <w:r w:rsidRPr="00061BB4">
              <w:rPr>
                <w:sz w:val="20"/>
                <w:szCs w:val="20"/>
                <w:lang w:val="en-US"/>
              </w:rPr>
              <w:t>DEAL_ID</w:t>
            </w:r>
          </w:p>
        </w:tc>
        <w:tc>
          <w:tcPr>
            <w:tcW w:w="5812" w:type="dxa"/>
          </w:tcPr>
          <w:p w:rsidR="008145BF" w:rsidRPr="00E0715B" w:rsidRDefault="008145BF" w:rsidP="007942A5">
            <w:pPr>
              <w:ind w:left="34"/>
              <w:jc w:val="both"/>
              <w:rPr>
                <w:sz w:val="20"/>
              </w:rPr>
            </w:pPr>
            <w:r w:rsidRPr="00C46347">
              <w:rPr>
                <w:sz w:val="20"/>
                <w:highlight w:val="yellow"/>
                <w:rPrChange w:id="7" w:author="Фигаровская Наталья Викторовна" w:date="2016-09-26T15:50:00Z">
                  <w:rPr>
                    <w:sz w:val="20"/>
                  </w:rPr>
                </w:rPrChange>
              </w:rPr>
              <w:t>номер сделки</w:t>
            </w:r>
            <w:ins w:id="8" w:author="Фигаровская Наталья Викторовна" w:date="2016-09-26T13:59:00Z">
              <w:r w:rsidR="00E0715B" w:rsidRPr="00472579">
                <w:rPr>
                  <w:sz w:val="20"/>
                  <w:highlight w:val="yellow"/>
                  <w:rPrChange w:id="9" w:author="Фигаровская Наталья Викторовна" w:date="2016-09-26T16:58:00Z">
                    <w:rPr>
                      <w:sz w:val="20"/>
                      <w:lang w:val="en-US"/>
                    </w:rPr>
                  </w:rPrChange>
                </w:rPr>
                <w:t xml:space="preserve"> или </w:t>
              </w:r>
              <w:bookmarkStart w:id="10" w:name="_GoBack"/>
              <w:bookmarkEnd w:id="10"/>
              <w:r w:rsidR="00E0715B" w:rsidRPr="00472579">
                <w:rPr>
                  <w:sz w:val="20"/>
                  <w:highlight w:val="yellow"/>
                  <w:rPrChange w:id="11" w:author="Фигаровская Наталья Викторовна" w:date="2016-09-26T16:59:00Z">
                    <w:rPr>
                      <w:sz w:val="20"/>
                      <w:lang w:val="en-US"/>
                    </w:rPr>
                  </w:rPrChange>
                </w:rPr>
                <w:t>платежа</w:t>
              </w:r>
            </w:ins>
            <w:ins w:id="12" w:author="Фигаровская Наталья Викторовна" w:date="2016-09-26T16:58:00Z">
              <w:r w:rsidR="00472579" w:rsidRPr="00472579">
                <w:rPr>
                  <w:sz w:val="20"/>
                  <w:highlight w:val="yellow"/>
                  <w:rPrChange w:id="13" w:author="Фигаровская Наталья Викторовна" w:date="2016-09-26T16:59:00Z">
                    <w:rPr>
                      <w:sz w:val="20"/>
                      <w:lang w:val="en-US"/>
                    </w:rPr>
                  </w:rPrChange>
                </w:rPr>
                <w:t xml:space="preserve"> (</w:t>
              </w:r>
            </w:ins>
            <w:ins w:id="14" w:author="Фигаровская Наталья Викторовна" w:date="2016-09-26T16:59:00Z">
              <w:r w:rsidR="00472579" w:rsidRPr="00472579">
                <w:rPr>
                  <w:sz w:val="20"/>
                  <w:highlight w:val="yellow"/>
                  <w:rPrChange w:id="15" w:author="Фигаровская Наталья Викторовна" w:date="2016-09-26T16:59:00Z">
                    <w:rPr>
                      <w:sz w:val="20"/>
                    </w:rPr>
                  </w:rPrChange>
                </w:rPr>
                <w:t xml:space="preserve">до </w:t>
              </w:r>
            </w:ins>
            <w:ins w:id="16" w:author="Фигаровская Наталья Викторовна" w:date="2016-09-26T16:58:00Z">
              <w:r w:rsidR="00472579" w:rsidRPr="00472579">
                <w:rPr>
                  <w:sz w:val="20"/>
                  <w:highlight w:val="yellow"/>
                  <w:rPrChange w:id="17" w:author="Фигаровская Наталья Викторовна" w:date="2016-09-26T16:59:00Z">
                    <w:rPr>
                      <w:sz w:val="20"/>
                      <w:lang w:val="en-US"/>
                    </w:rPr>
                  </w:rPrChange>
                </w:rPr>
                <w:t>15 знаков)</w:t>
              </w:r>
            </w:ins>
          </w:p>
        </w:tc>
      </w:tr>
      <w:tr w:rsidR="00987DB9" w:rsidTr="007942A5">
        <w:tc>
          <w:tcPr>
            <w:tcW w:w="2263" w:type="dxa"/>
          </w:tcPr>
          <w:p w:rsidR="00987DB9" w:rsidRPr="00120626" w:rsidRDefault="00987DB9" w:rsidP="007942A5">
            <w:pPr>
              <w:ind w:left="360"/>
              <w:jc w:val="both"/>
              <w:rPr>
                <w:sz w:val="20"/>
                <w:szCs w:val="20"/>
                <w:lang w:val="en-US"/>
              </w:rPr>
            </w:pPr>
            <w:del w:id="18" w:author="Фигаровская Наталья Викторовна" w:date="2016-09-19T20:23:00Z">
              <w:r w:rsidDel="00120626">
                <w:rPr>
                  <w:sz w:val="20"/>
                  <w:szCs w:val="20"/>
                </w:rPr>
                <w:delText>OTS</w:delText>
              </w:r>
            </w:del>
            <w:ins w:id="19" w:author="Фигаровская Наталья Викторовна" w:date="2016-09-19T20:23:00Z">
              <w:r w:rsidR="00120626">
                <w:rPr>
                  <w:sz w:val="20"/>
                  <w:szCs w:val="20"/>
                </w:rPr>
                <w:t>PROCDATE</w:t>
              </w:r>
            </w:ins>
          </w:p>
        </w:tc>
        <w:tc>
          <w:tcPr>
            <w:tcW w:w="5812" w:type="dxa"/>
          </w:tcPr>
          <w:p w:rsidR="00987DB9" w:rsidRPr="00AF5FCB" w:rsidRDefault="00987DB9" w:rsidP="00262C67">
            <w:pPr>
              <w:ind w:left="34"/>
              <w:jc w:val="both"/>
              <w:rPr>
                <w:sz w:val="20"/>
              </w:rPr>
            </w:pPr>
            <w:r>
              <w:rPr>
                <w:sz w:val="20"/>
              </w:rPr>
              <w:t>д</w:t>
            </w:r>
            <w:r w:rsidRPr="00AF5FCB">
              <w:rPr>
                <w:sz w:val="20"/>
              </w:rPr>
              <w:t xml:space="preserve">ата </w:t>
            </w:r>
            <w:del w:id="20" w:author="Фигаровская Наталья Викторовна" w:date="2016-09-19T20:22:00Z">
              <w:r w:rsidDel="00262C67">
                <w:rPr>
                  <w:sz w:val="20"/>
                </w:rPr>
                <w:delText>и</w:delText>
              </w:r>
            </w:del>
            <w:proofErr w:type="spellStart"/>
            <w:ins w:id="21" w:author="Фигаровская Наталья Викторовна" w:date="2016-09-19T20:22:00Z">
              <w:r w:rsidR="00262C67">
                <w:rPr>
                  <w:sz w:val="20"/>
                </w:rPr>
                <w:t>опердня</w:t>
              </w:r>
            </w:ins>
            <w:proofErr w:type="spellEnd"/>
            <w:r>
              <w:rPr>
                <w:sz w:val="20"/>
              </w:rPr>
              <w:t xml:space="preserve"> </w:t>
            </w:r>
            <w:del w:id="22" w:author="Фигаровская Наталья Викторовна" w:date="2016-09-19T20:22:00Z">
              <w:r w:rsidDel="00262C67">
                <w:rPr>
                  <w:sz w:val="20"/>
                </w:rPr>
                <w:delText xml:space="preserve">время </w:delText>
              </w:r>
            </w:del>
            <w:r>
              <w:rPr>
                <w:sz w:val="20"/>
              </w:rPr>
              <w:t>создания операции</w:t>
            </w:r>
          </w:p>
        </w:tc>
      </w:tr>
      <w:tr w:rsidR="008145BF" w:rsidTr="007942A5">
        <w:tc>
          <w:tcPr>
            <w:tcW w:w="2263" w:type="dxa"/>
          </w:tcPr>
          <w:p w:rsidR="008145BF" w:rsidRPr="00061BB4" w:rsidRDefault="008145BF" w:rsidP="007942A5">
            <w:pPr>
              <w:ind w:left="360"/>
              <w:jc w:val="both"/>
              <w:rPr>
                <w:sz w:val="20"/>
                <w:szCs w:val="20"/>
                <w:lang w:val="en-US"/>
              </w:rPr>
            </w:pPr>
            <w:r w:rsidRPr="00061BB4">
              <w:rPr>
                <w:sz w:val="20"/>
                <w:szCs w:val="20"/>
                <w:lang w:val="en-US"/>
              </w:rPr>
              <w:t>RNRTL</w:t>
            </w:r>
          </w:p>
        </w:tc>
        <w:tc>
          <w:tcPr>
            <w:tcW w:w="5812" w:type="dxa"/>
          </w:tcPr>
          <w:p w:rsidR="008145BF" w:rsidRPr="0059104B" w:rsidRDefault="008145BF" w:rsidP="007942A5">
            <w:pPr>
              <w:ind w:left="34"/>
              <w:jc w:val="both"/>
              <w:rPr>
                <w:sz w:val="20"/>
              </w:rPr>
            </w:pPr>
            <w:proofErr w:type="spellStart"/>
            <w:r w:rsidRPr="0059104B">
              <w:rPr>
                <w:sz w:val="20"/>
                <w:lang w:val="en-US"/>
              </w:rPr>
              <w:t>назначение</w:t>
            </w:r>
            <w:proofErr w:type="spellEnd"/>
            <w:r w:rsidRPr="0059104B">
              <w:rPr>
                <w:sz w:val="20"/>
                <w:lang w:val="en-US"/>
              </w:rPr>
              <w:t xml:space="preserve"> </w:t>
            </w:r>
            <w:proofErr w:type="spellStart"/>
            <w:r w:rsidRPr="0059104B">
              <w:rPr>
                <w:sz w:val="20"/>
                <w:lang w:val="en-US"/>
              </w:rPr>
              <w:t>русское</w:t>
            </w:r>
            <w:proofErr w:type="spellEnd"/>
            <w:r w:rsidRPr="0059104B">
              <w:rPr>
                <w:sz w:val="20"/>
              </w:rPr>
              <w:t xml:space="preserve"> </w:t>
            </w:r>
          </w:p>
        </w:tc>
      </w:tr>
      <w:tr w:rsidR="008145BF" w:rsidTr="007942A5">
        <w:tc>
          <w:tcPr>
            <w:tcW w:w="2263" w:type="dxa"/>
          </w:tcPr>
          <w:p w:rsidR="008145BF" w:rsidRPr="00061BB4" w:rsidRDefault="008145BF" w:rsidP="007942A5">
            <w:pPr>
              <w:ind w:left="360"/>
              <w:jc w:val="both"/>
              <w:rPr>
                <w:sz w:val="20"/>
                <w:szCs w:val="20"/>
              </w:rPr>
            </w:pPr>
            <w:r w:rsidRPr="00061BB4">
              <w:rPr>
                <w:rFonts w:cs="Helv"/>
                <w:color w:val="000000"/>
                <w:sz w:val="20"/>
                <w:szCs w:val="20"/>
                <w:lang w:val="en-US"/>
              </w:rPr>
              <w:t>DEPT_ID</w:t>
            </w:r>
          </w:p>
        </w:tc>
        <w:tc>
          <w:tcPr>
            <w:tcW w:w="5812" w:type="dxa"/>
          </w:tcPr>
          <w:p w:rsidR="008145BF" w:rsidRPr="007765BB" w:rsidRDefault="008145BF" w:rsidP="007942A5">
            <w:pPr>
              <w:ind w:left="34"/>
              <w:jc w:val="both"/>
              <w:rPr>
                <w:sz w:val="20"/>
              </w:rPr>
            </w:pPr>
            <w:r>
              <w:rPr>
                <w:sz w:val="20"/>
              </w:rPr>
              <w:t>к</w:t>
            </w:r>
            <w:proofErr w:type="spellStart"/>
            <w:r>
              <w:rPr>
                <w:sz w:val="20"/>
                <w:lang w:val="en-US"/>
              </w:rPr>
              <w:t>од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департамента</w:t>
            </w:r>
            <w:proofErr w:type="spellEnd"/>
          </w:p>
        </w:tc>
      </w:tr>
      <w:tr w:rsidR="008145BF" w:rsidTr="007942A5">
        <w:tc>
          <w:tcPr>
            <w:tcW w:w="2263" w:type="dxa"/>
          </w:tcPr>
          <w:p w:rsidR="008145BF" w:rsidRPr="00061BB4" w:rsidRDefault="008145BF" w:rsidP="007942A5">
            <w:pPr>
              <w:ind w:left="360"/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 w:rsidRPr="00061BB4">
              <w:rPr>
                <w:rFonts w:cs="Helv"/>
                <w:color w:val="000000"/>
                <w:sz w:val="20"/>
                <w:szCs w:val="20"/>
                <w:lang w:val="en-US"/>
              </w:rPr>
              <w:t>PRFCNTR</w:t>
            </w:r>
          </w:p>
        </w:tc>
        <w:tc>
          <w:tcPr>
            <w:tcW w:w="5812" w:type="dxa"/>
          </w:tcPr>
          <w:p w:rsidR="008145BF" w:rsidRPr="007765BB" w:rsidRDefault="008145BF" w:rsidP="007942A5">
            <w:pPr>
              <w:ind w:left="34"/>
              <w:jc w:val="both"/>
              <w:rPr>
                <w:sz w:val="20"/>
              </w:rPr>
            </w:pPr>
            <w:r>
              <w:rPr>
                <w:sz w:val="20"/>
              </w:rPr>
              <w:t>профит центр</w:t>
            </w:r>
          </w:p>
        </w:tc>
      </w:tr>
      <w:tr w:rsidR="00776005" w:rsidTr="007942A5">
        <w:tc>
          <w:tcPr>
            <w:tcW w:w="2263" w:type="dxa"/>
          </w:tcPr>
          <w:p w:rsidR="00776005" w:rsidRPr="00061BB4" w:rsidRDefault="00776005" w:rsidP="007942A5">
            <w:pPr>
              <w:ind w:left="360"/>
              <w:jc w:val="both"/>
              <w:rPr>
                <w:rFonts w:cs="Helv"/>
                <w:color w:val="000000"/>
                <w:sz w:val="20"/>
                <w:szCs w:val="20"/>
                <w:lang w:val="en-US"/>
              </w:rPr>
            </w:pPr>
            <w:r w:rsidRPr="00776005">
              <w:rPr>
                <w:rFonts w:cs="Helv"/>
                <w:color w:val="000000"/>
                <w:sz w:val="20"/>
                <w:szCs w:val="20"/>
                <w:lang w:val="en-US"/>
              </w:rPr>
              <w:t>FCHNG</w:t>
            </w:r>
          </w:p>
        </w:tc>
        <w:tc>
          <w:tcPr>
            <w:tcW w:w="5812" w:type="dxa"/>
          </w:tcPr>
          <w:p w:rsidR="00776005" w:rsidRDefault="00776005" w:rsidP="007942A5">
            <w:pPr>
              <w:ind w:left="34"/>
              <w:jc w:val="both"/>
              <w:rPr>
                <w:sz w:val="20"/>
              </w:rPr>
            </w:pPr>
            <w:r>
              <w:rPr>
                <w:sz w:val="20"/>
              </w:rPr>
              <w:t>Признак исправительной проводки</w:t>
            </w:r>
          </w:p>
        </w:tc>
      </w:tr>
      <w:tr w:rsidR="00E0715B" w:rsidTr="007942A5">
        <w:trPr>
          <w:ins w:id="23" w:author="Фигаровская Наталья Викторовна" w:date="2016-09-26T13:59:00Z"/>
        </w:trPr>
        <w:tc>
          <w:tcPr>
            <w:tcW w:w="2263" w:type="dxa"/>
          </w:tcPr>
          <w:p w:rsidR="00E0715B" w:rsidRPr="00E0715B" w:rsidRDefault="00E0715B" w:rsidP="007942A5">
            <w:pPr>
              <w:ind w:left="360"/>
              <w:jc w:val="both"/>
              <w:rPr>
                <w:ins w:id="24" w:author="Фигаровская Наталья Викторовна" w:date="2016-09-26T13:59:00Z"/>
                <w:rFonts w:cs="Helv"/>
                <w:color w:val="000000"/>
                <w:sz w:val="20"/>
                <w:szCs w:val="20"/>
                <w:lang w:val="en-US"/>
              </w:rPr>
            </w:pPr>
            <w:ins w:id="25" w:author="Фигаровская Наталья Викторовна" w:date="2016-09-26T13:59:00Z">
              <w:r w:rsidRPr="00C46347">
                <w:rPr>
                  <w:rFonts w:cs="Helv"/>
                  <w:color w:val="000000"/>
                  <w:sz w:val="20"/>
                  <w:szCs w:val="20"/>
                  <w:highlight w:val="yellow"/>
                  <w:rPrChange w:id="26" w:author="Фигаровская Наталья Викторовна" w:date="2016-09-26T15:50:00Z">
                    <w:rPr>
                      <w:rFonts w:cs="Helv"/>
                      <w:color w:val="000000"/>
                      <w:sz w:val="20"/>
                      <w:szCs w:val="20"/>
                    </w:rPr>
                  </w:rPrChange>
                </w:rPr>
                <w:t>PNAR</w:t>
              </w:r>
            </w:ins>
          </w:p>
        </w:tc>
        <w:tc>
          <w:tcPr>
            <w:tcW w:w="5812" w:type="dxa"/>
          </w:tcPr>
          <w:p w:rsidR="00E0715B" w:rsidRPr="00E0715B" w:rsidRDefault="00E0715B" w:rsidP="007942A5">
            <w:pPr>
              <w:ind w:left="34"/>
              <w:jc w:val="both"/>
              <w:rPr>
                <w:ins w:id="27" w:author="Фигаровская Наталья Викторовна" w:date="2016-09-26T13:59:00Z"/>
                <w:sz w:val="20"/>
              </w:rPr>
            </w:pPr>
            <w:ins w:id="28" w:author="Фигаровская Наталья Викторовна" w:date="2016-09-26T14:00:00Z">
              <w:r w:rsidRPr="0089379A">
                <w:rPr>
                  <w:sz w:val="20"/>
                </w:rPr>
                <w:t xml:space="preserve">Номер </w:t>
              </w:r>
              <w:r>
                <w:rPr>
                  <w:sz w:val="20"/>
                </w:rPr>
                <w:t xml:space="preserve">сделки и </w:t>
              </w:r>
              <w:proofErr w:type="spellStart"/>
              <w:r>
                <w:rPr>
                  <w:sz w:val="20"/>
                </w:rPr>
                <w:t>субсделки</w:t>
              </w:r>
              <w:proofErr w:type="spellEnd"/>
              <w:r>
                <w:rPr>
                  <w:sz w:val="20"/>
                </w:rPr>
                <w:t xml:space="preserve"> через «</w:t>
              </w:r>
              <w:r w:rsidRPr="0089379A">
                <w:rPr>
                  <w:sz w:val="20"/>
                </w:rPr>
                <w:t>;</w:t>
              </w:r>
              <w:r>
                <w:rPr>
                  <w:sz w:val="20"/>
                </w:rPr>
                <w:t>» или номер платежа</w:t>
              </w:r>
            </w:ins>
            <w:ins w:id="29" w:author="Фигаровская Наталья Викторовна" w:date="2016-09-26T14:01:00Z">
              <w:r w:rsidRPr="00E0715B">
                <w:rPr>
                  <w:sz w:val="20"/>
                  <w:rPrChange w:id="30" w:author="Фигаровская Наталья Викторовна" w:date="2016-09-26T14:01:00Z">
                    <w:rPr>
                      <w:sz w:val="20"/>
                      <w:lang w:val="en-US"/>
                    </w:rPr>
                  </w:rPrChange>
                </w:rPr>
                <w:t xml:space="preserve"> (значение из </w:t>
              </w:r>
              <w:r>
                <w:rPr>
                  <w:sz w:val="20"/>
                </w:rPr>
                <w:t xml:space="preserve">таблицы </w:t>
              </w:r>
              <w:r>
                <w:rPr>
                  <w:sz w:val="20"/>
                  <w:lang w:val="en-US"/>
                </w:rPr>
                <w:t>PD</w:t>
              </w:r>
              <w:r w:rsidRPr="00E0715B">
                <w:rPr>
                  <w:sz w:val="20"/>
                  <w:rPrChange w:id="31" w:author="Фигаровская Наталья Викторовна" w:date="2016-09-26T14:01:00Z">
                    <w:rPr>
                      <w:sz w:val="20"/>
                      <w:lang w:val="en-US"/>
                    </w:rPr>
                  </w:rPrChange>
                </w:rPr>
                <w:t>.</w:t>
              </w:r>
              <w:r>
                <w:rPr>
                  <w:sz w:val="20"/>
                  <w:lang w:val="en-US"/>
                </w:rPr>
                <w:t>PNAR</w:t>
              </w:r>
              <w:r w:rsidRPr="00E0715B">
                <w:rPr>
                  <w:sz w:val="20"/>
                  <w:rPrChange w:id="32" w:author="Фигаровская Наталья Викторовна" w:date="2016-09-26T14:01:00Z">
                    <w:rPr>
                      <w:sz w:val="20"/>
                      <w:lang w:val="en-US"/>
                    </w:rPr>
                  </w:rPrChange>
                </w:rPr>
                <w:t>)</w:t>
              </w:r>
            </w:ins>
          </w:p>
        </w:tc>
      </w:tr>
    </w:tbl>
    <w:p w:rsidR="008145BF" w:rsidRPr="003A7132" w:rsidRDefault="008145BF" w:rsidP="008145BF">
      <w:pPr>
        <w:pStyle w:val="a4"/>
        <w:spacing w:after="6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3"/>
        <w:gridCol w:w="5812"/>
      </w:tblGrid>
      <w:tr w:rsidR="008145BF" w:rsidTr="007942A5">
        <w:trPr>
          <w:tblHeader/>
        </w:trPr>
        <w:tc>
          <w:tcPr>
            <w:tcW w:w="2263" w:type="dxa"/>
            <w:shd w:val="clear" w:color="auto" w:fill="D9D9D9" w:themeFill="background1" w:themeFillShade="D9"/>
          </w:tcPr>
          <w:p w:rsidR="008145BF" w:rsidRPr="0059104B" w:rsidRDefault="008145BF" w:rsidP="007942A5">
            <w:pPr>
              <w:keepNext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В</w:t>
            </w:r>
            <w:r>
              <w:rPr>
                <w:sz w:val="20"/>
              </w:rPr>
              <w:t>ы</w:t>
            </w:r>
            <w:proofErr w:type="spellStart"/>
            <w:r>
              <w:rPr>
                <w:sz w:val="20"/>
                <w:lang w:val="en-US"/>
              </w:rPr>
              <w:t>ходные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параметры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:rsidR="008145BF" w:rsidRDefault="008145BF" w:rsidP="007942A5">
            <w:pPr>
              <w:keepNext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</w:tr>
      <w:tr w:rsidR="008145BF" w:rsidTr="007942A5">
        <w:tc>
          <w:tcPr>
            <w:tcW w:w="2263" w:type="dxa"/>
          </w:tcPr>
          <w:p w:rsidR="008145BF" w:rsidRPr="009F4F80" w:rsidRDefault="008145BF" w:rsidP="007942A5">
            <w:pPr>
              <w:keepNext/>
              <w:ind w:left="36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STATE</w:t>
            </w:r>
          </w:p>
        </w:tc>
        <w:tc>
          <w:tcPr>
            <w:tcW w:w="5812" w:type="dxa"/>
          </w:tcPr>
          <w:p w:rsidR="008145BF" w:rsidRPr="009F4F80" w:rsidRDefault="008145BF" w:rsidP="007942A5">
            <w:pPr>
              <w:keepNext/>
              <w:ind w:left="34"/>
              <w:jc w:val="both"/>
              <w:rPr>
                <w:sz w:val="20"/>
              </w:rPr>
            </w:pPr>
            <w:r>
              <w:rPr>
                <w:sz w:val="20"/>
              </w:rPr>
              <w:t>Статус</w:t>
            </w:r>
          </w:p>
        </w:tc>
      </w:tr>
      <w:tr w:rsidR="008145BF" w:rsidTr="007942A5">
        <w:tc>
          <w:tcPr>
            <w:tcW w:w="2263" w:type="dxa"/>
          </w:tcPr>
          <w:p w:rsidR="008145BF" w:rsidRPr="0059104B" w:rsidRDefault="008145BF" w:rsidP="007942A5">
            <w:pPr>
              <w:keepNext/>
              <w:ind w:left="36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ERRTYPE</w:t>
            </w:r>
          </w:p>
        </w:tc>
        <w:tc>
          <w:tcPr>
            <w:tcW w:w="5812" w:type="dxa"/>
          </w:tcPr>
          <w:p w:rsidR="008145BF" w:rsidRPr="009F4F80" w:rsidRDefault="008145BF" w:rsidP="007942A5">
            <w:pPr>
              <w:keepNext/>
              <w:ind w:left="34"/>
              <w:jc w:val="both"/>
              <w:rPr>
                <w:sz w:val="20"/>
              </w:rPr>
            </w:pPr>
            <w:proofErr w:type="spellStart"/>
            <w:r w:rsidRPr="009F4F80">
              <w:rPr>
                <w:sz w:val="20"/>
                <w:lang w:val="en-US"/>
              </w:rPr>
              <w:t>Тип</w:t>
            </w:r>
            <w:proofErr w:type="spellEnd"/>
            <w:r w:rsidRPr="009F4F80">
              <w:rPr>
                <w:sz w:val="20"/>
              </w:rPr>
              <w:t xml:space="preserve"> ошибки</w:t>
            </w:r>
          </w:p>
        </w:tc>
      </w:tr>
      <w:tr w:rsidR="008145BF" w:rsidTr="007942A5">
        <w:tc>
          <w:tcPr>
            <w:tcW w:w="2263" w:type="dxa"/>
          </w:tcPr>
          <w:p w:rsidR="008145BF" w:rsidRPr="0059104B" w:rsidRDefault="008145BF" w:rsidP="007942A5">
            <w:pPr>
              <w:ind w:left="36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ERRDESCR</w:t>
            </w:r>
          </w:p>
        </w:tc>
        <w:tc>
          <w:tcPr>
            <w:tcW w:w="5812" w:type="dxa"/>
          </w:tcPr>
          <w:p w:rsidR="008145BF" w:rsidRPr="009F4F80" w:rsidRDefault="008145BF" w:rsidP="007942A5">
            <w:pPr>
              <w:spacing w:after="120"/>
              <w:ind w:left="34"/>
              <w:jc w:val="both"/>
              <w:rPr>
                <w:sz w:val="20"/>
              </w:rPr>
            </w:pPr>
            <w:r w:rsidRPr="009F4F80">
              <w:rPr>
                <w:sz w:val="20"/>
              </w:rPr>
              <w:t>Описание ошибки</w:t>
            </w:r>
          </w:p>
        </w:tc>
      </w:tr>
    </w:tbl>
    <w:p w:rsidR="007A6711" w:rsidRPr="00624CB7" w:rsidRDefault="007A6711" w:rsidP="00624CB7">
      <w:pPr>
        <w:pStyle w:val="a4"/>
        <w:spacing w:before="240" w:after="60"/>
        <w:ind w:left="0" w:firstLine="425"/>
        <w:contextualSpacing w:val="0"/>
        <w:jc w:val="both"/>
        <w:rPr>
          <w:sz w:val="20"/>
        </w:rPr>
      </w:pPr>
      <w:r w:rsidRPr="00624CB7">
        <w:rPr>
          <w:sz w:val="20"/>
        </w:rPr>
        <w:t xml:space="preserve">Если </w:t>
      </w:r>
      <w:r w:rsidR="00B63C1C">
        <w:rPr>
          <w:sz w:val="20"/>
        </w:rPr>
        <w:t xml:space="preserve">операция включает только один </w:t>
      </w:r>
      <w:r w:rsidR="007B45E9">
        <w:rPr>
          <w:sz w:val="20"/>
        </w:rPr>
        <w:t>контролируемый счет, то данные по корреспондирующему счету не заполняются</w:t>
      </w:r>
      <w:r w:rsidR="00B63C1C">
        <w:rPr>
          <w:sz w:val="20"/>
        </w:rPr>
        <w:t>.</w:t>
      </w:r>
      <w:r w:rsidR="007B45E9">
        <w:rPr>
          <w:sz w:val="20"/>
        </w:rPr>
        <w:t xml:space="preserve"> </w:t>
      </w:r>
    </w:p>
    <w:p w:rsidR="00133A34" w:rsidRDefault="00133A34" w:rsidP="00133A34">
      <w:pPr>
        <w:pStyle w:val="a4"/>
        <w:numPr>
          <w:ilvl w:val="1"/>
          <w:numId w:val="1"/>
        </w:numPr>
        <w:spacing w:before="360" w:after="240"/>
        <w:ind w:left="993" w:hanging="633"/>
        <w:contextualSpacing w:val="0"/>
        <w:jc w:val="both"/>
        <w:outlineLvl w:val="2"/>
        <w:rPr>
          <w:b/>
          <w:color w:val="2F5496" w:themeColor="accent5" w:themeShade="BF"/>
          <w:spacing w:val="20"/>
        </w:rPr>
      </w:pPr>
      <w:r>
        <w:rPr>
          <w:b/>
          <w:color w:val="2F5496" w:themeColor="accent5" w:themeShade="BF"/>
          <w:spacing w:val="20"/>
        </w:rPr>
        <w:t xml:space="preserve">Обработка </w:t>
      </w:r>
      <w:r w:rsidR="00533C8D" w:rsidRPr="00624CB7">
        <w:rPr>
          <w:b/>
          <w:color w:val="2F5496" w:themeColor="accent5" w:themeShade="BF"/>
          <w:spacing w:val="20"/>
        </w:rPr>
        <w:t>результата</w:t>
      </w:r>
    </w:p>
    <w:p w:rsidR="00967FE0" w:rsidRPr="003231B4" w:rsidRDefault="00967FE0" w:rsidP="00967FE0">
      <w:pPr>
        <w:ind w:firstLine="284"/>
        <w:rPr>
          <w:sz w:val="20"/>
          <w:szCs w:val="20"/>
        </w:rPr>
      </w:pPr>
      <w:r w:rsidRPr="00967FE0">
        <w:rPr>
          <w:sz w:val="20"/>
          <w:szCs w:val="20"/>
        </w:rPr>
        <w:t xml:space="preserve"> </w:t>
      </w:r>
      <w:r w:rsidRPr="003231B4">
        <w:rPr>
          <w:sz w:val="20"/>
          <w:szCs w:val="20"/>
        </w:rPr>
        <w:t>В зависимости от полученного результата необходимо выполнить следующие действия:</w:t>
      </w:r>
    </w:p>
    <w:p w:rsidR="00967FE0" w:rsidRDefault="00967FE0" w:rsidP="00967FE0">
      <w:pPr>
        <w:pStyle w:val="a4"/>
        <w:numPr>
          <w:ilvl w:val="0"/>
          <w:numId w:val="12"/>
        </w:numPr>
        <w:spacing w:after="60"/>
        <w:ind w:left="284"/>
        <w:contextualSpacing w:val="0"/>
        <w:jc w:val="both"/>
        <w:rPr>
          <w:sz w:val="20"/>
        </w:rPr>
      </w:pPr>
      <w:r>
        <w:rPr>
          <w:sz w:val="20"/>
        </w:rPr>
        <w:t xml:space="preserve">При положительном результате выполнения функции (в ответе статус </w:t>
      </w:r>
      <w:r w:rsidRPr="002E4C67">
        <w:rPr>
          <w:sz w:val="20"/>
        </w:rPr>
        <w:t>‘</w:t>
      </w:r>
      <w:r>
        <w:rPr>
          <w:sz w:val="20"/>
          <w:lang w:val="en-US"/>
        </w:rPr>
        <w:t>SUCCESS</w:t>
      </w:r>
      <w:r w:rsidRPr="002E4C67">
        <w:rPr>
          <w:sz w:val="20"/>
        </w:rPr>
        <w:t>’</w:t>
      </w:r>
      <w:r>
        <w:rPr>
          <w:sz w:val="20"/>
        </w:rPr>
        <w:t>)</w:t>
      </w:r>
      <w:r w:rsidRPr="002E4C67">
        <w:rPr>
          <w:sz w:val="20"/>
        </w:rPr>
        <w:t xml:space="preserve"> </w:t>
      </w:r>
    </w:p>
    <w:p w:rsidR="00491E20" w:rsidRDefault="00491E20" w:rsidP="00967FE0">
      <w:pPr>
        <w:pStyle w:val="a4"/>
        <w:numPr>
          <w:ilvl w:val="0"/>
          <w:numId w:val="13"/>
        </w:numPr>
        <w:spacing w:after="60"/>
        <w:ind w:left="1134"/>
        <w:contextualSpacing w:val="0"/>
        <w:jc w:val="both"/>
        <w:rPr>
          <w:sz w:val="20"/>
        </w:rPr>
      </w:pPr>
      <w:r>
        <w:rPr>
          <w:sz w:val="20"/>
        </w:rPr>
        <w:t xml:space="preserve">присвоить операции статус </w:t>
      </w:r>
      <w:r w:rsidRPr="00322EE0">
        <w:rPr>
          <w:sz w:val="20"/>
        </w:rPr>
        <w:t>‘</w:t>
      </w:r>
      <w:r w:rsidRPr="00322EE0">
        <w:rPr>
          <w:sz w:val="20"/>
          <w:lang w:val="en-US"/>
        </w:rPr>
        <w:t>SIGNED</w:t>
      </w:r>
      <w:r w:rsidRPr="00322EE0">
        <w:rPr>
          <w:sz w:val="20"/>
        </w:rPr>
        <w:t>’</w:t>
      </w:r>
      <w:r>
        <w:rPr>
          <w:sz w:val="20"/>
        </w:rPr>
        <w:t xml:space="preserve"> для операции с текущей датой проводки и </w:t>
      </w:r>
      <w:r w:rsidR="00F74122">
        <w:rPr>
          <w:sz w:val="20"/>
        </w:rPr>
        <w:t>WAIT</w:t>
      </w:r>
      <w:r w:rsidRPr="00322EE0">
        <w:rPr>
          <w:sz w:val="20"/>
          <w:lang w:val="en-US"/>
        </w:rPr>
        <w:t>DATE</w:t>
      </w:r>
      <w:r w:rsidRPr="00322EE0">
        <w:rPr>
          <w:sz w:val="20"/>
        </w:rPr>
        <w:t>’</w:t>
      </w:r>
      <w:r>
        <w:rPr>
          <w:sz w:val="20"/>
        </w:rPr>
        <w:t xml:space="preserve"> для операций с архивной датой проводки</w:t>
      </w:r>
    </w:p>
    <w:p w:rsidR="00967FE0" w:rsidRDefault="00491E20" w:rsidP="003A6F8A">
      <w:pPr>
        <w:pStyle w:val="a4"/>
        <w:numPr>
          <w:ilvl w:val="0"/>
          <w:numId w:val="13"/>
        </w:numPr>
        <w:spacing w:after="120"/>
        <w:ind w:left="1134" w:hanging="357"/>
        <w:contextualSpacing w:val="0"/>
        <w:jc w:val="both"/>
        <w:rPr>
          <w:sz w:val="20"/>
        </w:rPr>
      </w:pPr>
      <w:r>
        <w:rPr>
          <w:sz w:val="20"/>
        </w:rPr>
        <w:t xml:space="preserve">запустить </w:t>
      </w:r>
      <w:r w:rsidR="00967FE0" w:rsidRPr="00612D6E">
        <w:rPr>
          <w:sz w:val="20"/>
        </w:rPr>
        <w:t>процедур</w:t>
      </w:r>
      <w:r>
        <w:rPr>
          <w:sz w:val="20"/>
        </w:rPr>
        <w:t>у</w:t>
      </w:r>
      <w:r w:rsidR="00967FE0" w:rsidRPr="00612D6E">
        <w:rPr>
          <w:sz w:val="20"/>
        </w:rPr>
        <w:t xml:space="preserve"> создания проводок</w:t>
      </w:r>
      <w:r>
        <w:rPr>
          <w:sz w:val="20"/>
        </w:rPr>
        <w:t xml:space="preserve"> для операции со статусом </w:t>
      </w:r>
      <w:r w:rsidRPr="00322EE0">
        <w:rPr>
          <w:sz w:val="20"/>
        </w:rPr>
        <w:t>‘</w:t>
      </w:r>
      <w:r w:rsidRPr="00322EE0">
        <w:rPr>
          <w:sz w:val="20"/>
          <w:lang w:val="en-US"/>
        </w:rPr>
        <w:t>SIGNED</w:t>
      </w:r>
      <w:r w:rsidRPr="00322EE0">
        <w:rPr>
          <w:sz w:val="20"/>
        </w:rPr>
        <w:t>’</w:t>
      </w:r>
      <w:r w:rsidR="00967FE0" w:rsidRPr="00612D6E">
        <w:rPr>
          <w:sz w:val="20"/>
        </w:rPr>
        <w:t xml:space="preserve">. </w:t>
      </w:r>
    </w:p>
    <w:p w:rsidR="00967FE0" w:rsidRDefault="00967FE0" w:rsidP="00967FE0">
      <w:pPr>
        <w:pStyle w:val="a4"/>
        <w:numPr>
          <w:ilvl w:val="0"/>
          <w:numId w:val="12"/>
        </w:numPr>
        <w:spacing w:after="60"/>
        <w:ind w:left="284"/>
        <w:contextualSpacing w:val="0"/>
        <w:jc w:val="both"/>
        <w:rPr>
          <w:sz w:val="20"/>
        </w:rPr>
      </w:pPr>
      <w:r>
        <w:rPr>
          <w:sz w:val="20"/>
        </w:rPr>
        <w:t xml:space="preserve">При отрицательном результате выполнения функции (в ответе статус </w:t>
      </w:r>
      <w:r w:rsidRPr="002E4C67">
        <w:rPr>
          <w:sz w:val="20"/>
        </w:rPr>
        <w:t>‘</w:t>
      </w:r>
      <w:r>
        <w:rPr>
          <w:sz w:val="20"/>
          <w:lang w:val="en-US"/>
        </w:rPr>
        <w:t>ERROR</w:t>
      </w:r>
      <w:r w:rsidRPr="002E4C67">
        <w:rPr>
          <w:sz w:val="20"/>
        </w:rPr>
        <w:t>’</w:t>
      </w:r>
      <w:r>
        <w:rPr>
          <w:sz w:val="20"/>
        </w:rPr>
        <w:t>)</w:t>
      </w:r>
      <w:r w:rsidRPr="002E4C67">
        <w:rPr>
          <w:sz w:val="20"/>
        </w:rPr>
        <w:t xml:space="preserve"> </w:t>
      </w:r>
      <w:r>
        <w:rPr>
          <w:sz w:val="20"/>
        </w:rPr>
        <w:t xml:space="preserve"> </w:t>
      </w:r>
    </w:p>
    <w:p w:rsidR="00967FE0" w:rsidRDefault="007B7A50" w:rsidP="00967FE0">
      <w:pPr>
        <w:pStyle w:val="a4"/>
        <w:numPr>
          <w:ilvl w:val="0"/>
          <w:numId w:val="13"/>
        </w:numPr>
        <w:spacing w:after="0"/>
        <w:ind w:left="1134" w:hanging="357"/>
        <w:contextualSpacing w:val="0"/>
        <w:jc w:val="both"/>
        <w:rPr>
          <w:sz w:val="20"/>
        </w:rPr>
      </w:pPr>
      <w:r>
        <w:rPr>
          <w:sz w:val="20"/>
        </w:rPr>
        <w:t>остановить процесс подписания операции</w:t>
      </w:r>
    </w:p>
    <w:p w:rsidR="00967FE0" w:rsidRPr="00C3247C" w:rsidRDefault="00967FE0" w:rsidP="00967FE0">
      <w:pPr>
        <w:pStyle w:val="a4"/>
        <w:numPr>
          <w:ilvl w:val="0"/>
          <w:numId w:val="13"/>
        </w:numPr>
        <w:spacing w:after="120"/>
        <w:ind w:left="1134" w:hanging="357"/>
        <w:contextualSpacing w:val="0"/>
        <w:jc w:val="both"/>
        <w:rPr>
          <w:sz w:val="20"/>
        </w:rPr>
      </w:pPr>
      <w:r w:rsidRPr="00C3247C">
        <w:rPr>
          <w:sz w:val="20"/>
        </w:rPr>
        <w:t>установить в зависимости от типа ошибки соответствующие статусы и коды ошибок:</w:t>
      </w:r>
    </w:p>
    <w:p w:rsidR="00967FE0" w:rsidRDefault="00967FE0" w:rsidP="0041238B">
      <w:pPr>
        <w:pStyle w:val="a4"/>
        <w:numPr>
          <w:ilvl w:val="0"/>
          <w:numId w:val="10"/>
        </w:numPr>
        <w:spacing w:after="60"/>
        <w:ind w:left="1560"/>
        <w:contextualSpacing w:val="0"/>
        <w:jc w:val="both"/>
        <w:rPr>
          <w:sz w:val="20"/>
        </w:rPr>
      </w:pPr>
      <w:r>
        <w:rPr>
          <w:sz w:val="20"/>
        </w:rPr>
        <w:t xml:space="preserve">при </w:t>
      </w:r>
      <w:r w:rsidRPr="00C3247C">
        <w:rPr>
          <w:sz w:val="20"/>
        </w:rPr>
        <w:t xml:space="preserve">получении </w:t>
      </w:r>
      <w:r>
        <w:rPr>
          <w:sz w:val="20"/>
        </w:rPr>
        <w:t xml:space="preserve">ошибки прикладного типа </w:t>
      </w:r>
      <w:r w:rsidRPr="00E507E8">
        <w:rPr>
          <w:sz w:val="20"/>
        </w:rPr>
        <w:t>‘</w:t>
      </w:r>
      <w:r>
        <w:rPr>
          <w:sz w:val="20"/>
          <w:lang w:val="en-US"/>
        </w:rPr>
        <w:t>ERROR</w:t>
      </w:r>
      <w:r w:rsidRPr="00E507E8">
        <w:rPr>
          <w:sz w:val="20"/>
        </w:rPr>
        <w:t>’</w:t>
      </w:r>
      <w:r>
        <w:rPr>
          <w:sz w:val="20"/>
        </w:rPr>
        <w:t xml:space="preserve">, возникшей, например, из-за недостаточности средств или отсутствия счета в списке контролируемых счетов и т.п. </w:t>
      </w:r>
    </w:p>
    <w:p w:rsidR="00967FE0" w:rsidRDefault="0041238B" w:rsidP="00967FE0">
      <w:pPr>
        <w:pStyle w:val="a4"/>
        <w:spacing w:after="0"/>
        <w:ind w:left="1559" w:firstLine="851"/>
        <w:contextualSpacing w:val="0"/>
        <w:jc w:val="both"/>
        <w:rPr>
          <w:sz w:val="20"/>
          <w:lang w:val="en-US"/>
        </w:rPr>
      </w:pPr>
      <w:r>
        <w:rPr>
          <w:sz w:val="20"/>
          <w:lang w:val="en-US"/>
        </w:rPr>
        <w:t>GL</w:t>
      </w:r>
      <w:r w:rsidRPr="0041238B">
        <w:rPr>
          <w:sz w:val="20"/>
          <w:lang w:val="en-US"/>
        </w:rPr>
        <w:t>_</w:t>
      </w:r>
      <w:r>
        <w:rPr>
          <w:sz w:val="20"/>
          <w:lang w:val="en-US"/>
        </w:rPr>
        <w:t>BATPST</w:t>
      </w:r>
      <w:r w:rsidRPr="0041238B">
        <w:rPr>
          <w:sz w:val="20"/>
          <w:lang w:val="en-US"/>
        </w:rPr>
        <w:t>.</w:t>
      </w:r>
      <w:r w:rsidR="00967FE0" w:rsidRPr="0041238B">
        <w:rPr>
          <w:sz w:val="20"/>
          <w:lang w:val="en-US"/>
        </w:rPr>
        <w:t>STATUS = ‘</w:t>
      </w:r>
      <w:r w:rsidR="00967FE0">
        <w:rPr>
          <w:sz w:val="20"/>
          <w:lang w:val="en-US"/>
        </w:rPr>
        <w:t>REFUSESRV</w:t>
      </w:r>
      <w:r w:rsidR="00967FE0" w:rsidRPr="0041238B">
        <w:rPr>
          <w:sz w:val="20"/>
          <w:lang w:val="en-US"/>
        </w:rPr>
        <w:t>’</w:t>
      </w:r>
    </w:p>
    <w:p w:rsidR="00967FE0" w:rsidRPr="0041238B" w:rsidRDefault="0041238B" w:rsidP="00967FE0">
      <w:pPr>
        <w:pStyle w:val="a4"/>
        <w:spacing w:after="120"/>
        <w:ind w:left="1560" w:firstLine="851"/>
        <w:contextualSpacing w:val="0"/>
        <w:jc w:val="both"/>
        <w:rPr>
          <w:sz w:val="20"/>
          <w:lang w:val="en-US"/>
        </w:rPr>
      </w:pPr>
      <w:r>
        <w:rPr>
          <w:sz w:val="20"/>
          <w:lang w:val="en-US"/>
        </w:rPr>
        <w:t>GL</w:t>
      </w:r>
      <w:r w:rsidRPr="00AF388F">
        <w:rPr>
          <w:sz w:val="20"/>
          <w:lang w:val="en-US"/>
        </w:rPr>
        <w:t>_</w:t>
      </w:r>
      <w:r>
        <w:rPr>
          <w:sz w:val="20"/>
          <w:lang w:val="en-US"/>
        </w:rPr>
        <w:t>BATPST</w:t>
      </w:r>
      <w:r w:rsidRPr="00AF388F">
        <w:rPr>
          <w:sz w:val="20"/>
          <w:lang w:val="en-US"/>
        </w:rPr>
        <w:t>.</w:t>
      </w:r>
      <w:r w:rsidR="00967FE0">
        <w:rPr>
          <w:sz w:val="20"/>
          <w:lang w:val="en-US"/>
        </w:rPr>
        <w:t>ECODE</w:t>
      </w:r>
      <w:r w:rsidR="00967FE0" w:rsidRPr="0041238B">
        <w:rPr>
          <w:sz w:val="20"/>
          <w:lang w:val="en-US"/>
        </w:rPr>
        <w:t xml:space="preserve"> = ‘2’</w:t>
      </w:r>
    </w:p>
    <w:p w:rsidR="00967FE0" w:rsidRDefault="00967FE0" w:rsidP="0041238B">
      <w:pPr>
        <w:pStyle w:val="a4"/>
        <w:numPr>
          <w:ilvl w:val="0"/>
          <w:numId w:val="10"/>
        </w:numPr>
        <w:spacing w:after="60"/>
        <w:ind w:left="1560"/>
        <w:contextualSpacing w:val="0"/>
        <w:jc w:val="both"/>
        <w:rPr>
          <w:sz w:val="20"/>
        </w:rPr>
      </w:pPr>
      <w:r>
        <w:rPr>
          <w:sz w:val="20"/>
        </w:rPr>
        <w:lastRenderedPageBreak/>
        <w:t xml:space="preserve">при </w:t>
      </w:r>
      <w:r w:rsidRPr="00C3247C">
        <w:rPr>
          <w:sz w:val="20"/>
        </w:rPr>
        <w:t xml:space="preserve">получении </w:t>
      </w:r>
      <w:r>
        <w:rPr>
          <w:sz w:val="20"/>
        </w:rPr>
        <w:t>системной ошибки</w:t>
      </w:r>
      <w:r w:rsidRPr="00213DFE">
        <w:rPr>
          <w:sz w:val="20"/>
        </w:rPr>
        <w:t xml:space="preserve"> </w:t>
      </w:r>
      <w:r w:rsidR="003A6F8A">
        <w:rPr>
          <w:sz w:val="20"/>
        </w:rPr>
        <w:t>'</w:t>
      </w:r>
      <w:r w:rsidR="003A6F8A" w:rsidRPr="00E507E8">
        <w:rPr>
          <w:sz w:val="20"/>
        </w:rPr>
        <w:t>SYSERR’</w:t>
      </w:r>
      <w:r>
        <w:rPr>
          <w:sz w:val="20"/>
        </w:rPr>
        <w:t xml:space="preserve">, возникшей, например, из-за неправильного составления </w:t>
      </w:r>
      <w:r>
        <w:rPr>
          <w:sz w:val="20"/>
          <w:lang w:val="en-US"/>
        </w:rPr>
        <w:t>xml</w:t>
      </w:r>
      <w:r w:rsidRPr="00C3247C">
        <w:rPr>
          <w:sz w:val="20"/>
        </w:rPr>
        <w:t xml:space="preserve"> </w:t>
      </w:r>
      <w:r>
        <w:rPr>
          <w:sz w:val="20"/>
        </w:rPr>
        <w:t xml:space="preserve">запроса </w:t>
      </w:r>
      <w:r w:rsidRPr="00C3247C">
        <w:rPr>
          <w:sz w:val="20"/>
        </w:rPr>
        <w:t xml:space="preserve">или неполучения </w:t>
      </w:r>
      <w:r>
        <w:rPr>
          <w:sz w:val="20"/>
        </w:rPr>
        <w:t>ответа сервис</w:t>
      </w:r>
      <w:r w:rsidR="003A6F8A">
        <w:rPr>
          <w:sz w:val="20"/>
        </w:rPr>
        <w:t>ом от внешней системы</w:t>
      </w:r>
      <w:r>
        <w:rPr>
          <w:sz w:val="20"/>
        </w:rPr>
        <w:t xml:space="preserve"> </w:t>
      </w:r>
    </w:p>
    <w:p w:rsidR="00967FE0" w:rsidRPr="00624CB7" w:rsidRDefault="0041238B" w:rsidP="0041238B">
      <w:pPr>
        <w:pStyle w:val="a4"/>
        <w:spacing w:after="0"/>
        <w:ind w:left="1559" w:firstLine="851"/>
        <w:contextualSpacing w:val="0"/>
        <w:rPr>
          <w:sz w:val="20"/>
          <w:lang w:val="en-US"/>
        </w:rPr>
      </w:pPr>
      <w:r>
        <w:rPr>
          <w:sz w:val="20"/>
          <w:lang w:val="en-US"/>
        </w:rPr>
        <w:t>GL</w:t>
      </w:r>
      <w:r w:rsidRPr="00624CB7">
        <w:rPr>
          <w:sz w:val="20"/>
          <w:lang w:val="en-US"/>
        </w:rPr>
        <w:t>_</w:t>
      </w:r>
      <w:r>
        <w:rPr>
          <w:sz w:val="20"/>
          <w:lang w:val="en-US"/>
        </w:rPr>
        <w:t>BATPST</w:t>
      </w:r>
      <w:r w:rsidRPr="00624CB7">
        <w:rPr>
          <w:sz w:val="20"/>
          <w:lang w:val="en-US"/>
        </w:rPr>
        <w:t>.</w:t>
      </w:r>
      <w:r w:rsidR="00967FE0" w:rsidRPr="00624CB7">
        <w:rPr>
          <w:sz w:val="20"/>
          <w:lang w:val="en-US"/>
        </w:rPr>
        <w:t>STATUS = ‘</w:t>
      </w:r>
      <w:r w:rsidR="00967FE0">
        <w:rPr>
          <w:sz w:val="20"/>
          <w:lang w:val="en-US"/>
        </w:rPr>
        <w:t>ERRSRV</w:t>
      </w:r>
      <w:r w:rsidR="00967FE0" w:rsidRPr="00624CB7">
        <w:rPr>
          <w:sz w:val="20"/>
          <w:lang w:val="en-US"/>
        </w:rPr>
        <w:t>’</w:t>
      </w:r>
    </w:p>
    <w:p w:rsidR="00967FE0" w:rsidRPr="00624CB7" w:rsidRDefault="0041238B" w:rsidP="003A6F8A">
      <w:pPr>
        <w:pStyle w:val="a4"/>
        <w:spacing w:after="120"/>
        <w:ind w:left="4395" w:hanging="1985"/>
        <w:contextualSpacing w:val="0"/>
        <w:rPr>
          <w:sz w:val="20"/>
          <w:lang w:val="en-US"/>
        </w:rPr>
      </w:pPr>
      <w:r>
        <w:rPr>
          <w:sz w:val="20"/>
          <w:lang w:val="en-US"/>
        </w:rPr>
        <w:t>GL</w:t>
      </w:r>
      <w:r w:rsidRPr="00624CB7">
        <w:rPr>
          <w:sz w:val="20"/>
          <w:lang w:val="en-US"/>
        </w:rPr>
        <w:t>_BATPST.</w:t>
      </w:r>
      <w:r w:rsidR="00967FE0" w:rsidRPr="00624CB7">
        <w:rPr>
          <w:sz w:val="20"/>
          <w:lang w:val="en-US"/>
        </w:rPr>
        <w:t xml:space="preserve">ECODE = ‘3’. </w:t>
      </w:r>
    </w:p>
    <w:p w:rsidR="00967FE0" w:rsidRPr="00A77006" w:rsidRDefault="00967FE0" w:rsidP="00967FE0">
      <w:pPr>
        <w:pStyle w:val="a4"/>
        <w:numPr>
          <w:ilvl w:val="0"/>
          <w:numId w:val="13"/>
        </w:numPr>
        <w:spacing w:after="120"/>
        <w:ind w:left="1134" w:hanging="357"/>
        <w:contextualSpacing w:val="0"/>
        <w:jc w:val="both"/>
        <w:rPr>
          <w:sz w:val="20"/>
        </w:rPr>
      </w:pPr>
      <w:r>
        <w:rPr>
          <w:sz w:val="20"/>
        </w:rPr>
        <w:t>записать</w:t>
      </w:r>
      <w:r w:rsidRPr="00A77006">
        <w:rPr>
          <w:sz w:val="20"/>
        </w:rPr>
        <w:t xml:space="preserve"> описание ошибки</w:t>
      </w:r>
      <w:r w:rsidRPr="00012CB4">
        <w:rPr>
          <w:sz w:val="20"/>
        </w:rPr>
        <w:t xml:space="preserve"> </w:t>
      </w:r>
      <w:r>
        <w:rPr>
          <w:sz w:val="20"/>
        </w:rPr>
        <w:t xml:space="preserve">в поле </w:t>
      </w:r>
      <w:r>
        <w:rPr>
          <w:sz w:val="20"/>
          <w:lang w:val="en-US"/>
        </w:rPr>
        <w:t>GL</w:t>
      </w:r>
      <w:r w:rsidRPr="00012CB4">
        <w:rPr>
          <w:sz w:val="20"/>
        </w:rPr>
        <w:t>_</w:t>
      </w:r>
      <w:r>
        <w:rPr>
          <w:sz w:val="20"/>
          <w:lang w:val="en-US"/>
        </w:rPr>
        <w:t>BATPST</w:t>
      </w:r>
      <w:r w:rsidRPr="00A77006">
        <w:rPr>
          <w:sz w:val="20"/>
        </w:rPr>
        <w:t>.</w:t>
      </w:r>
      <w:r>
        <w:rPr>
          <w:sz w:val="20"/>
          <w:lang w:val="en-US"/>
        </w:rPr>
        <w:t>EMSG</w:t>
      </w:r>
    </w:p>
    <w:p w:rsidR="0037270E" w:rsidRPr="008F33B3" w:rsidRDefault="00F0246A" w:rsidP="0037270E">
      <w:pPr>
        <w:pStyle w:val="a4"/>
        <w:spacing w:after="60"/>
        <w:ind w:left="0" w:firstLine="425"/>
        <w:contextualSpacing w:val="0"/>
        <w:jc w:val="both"/>
        <w:rPr>
          <w:sz w:val="20"/>
        </w:rPr>
      </w:pPr>
      <w:r>
        <w:rPr>
          <w:sz w:val="20"/>
        </w:rPr>
        <w:t>Не зависимо от полученного результата</w:t>
      </w:r>
      <w:r w:rsidR="0037270E">
        <w:rPr>
          <w:sz w:val="20"/>
        </w:rPr>
        <w:t xml:space="preserve"> следует предусмотреть возможность сохранени</w:t>
      </w:r>
      <w:r w:rsidR="0037270E" w:rsidRPr="003A6F8A">
        <w:rPr>
          <w:sz w:val="20"/>
        </w:rPr>
        <w:t>я</w:t>
      </w:r>
      <w:r w:rsidR="0037270E">
        <w:rPr>
          <w:sz w:val="20"/>
        </w:rPr>
        <w:t xml:space="preserve"> в таблице </w:t>
      </w:r>
      <w:r w:rsidR="0037270E">
        <w:rPr>
          <w:sz w:val="20"/>
          <w:lang w:val="en-US"/>
        </w:rPr>
        <w:t>GL</w:t>
      </w:r>
      <w:r w:rsidR="0037270E" w:rsidRPr="00B932C6">
        <w:rPr>
          <w:sz w:val="20"/>
        </w:rPr>
        <w:t>_</w:t>
      </w:r>
      <w:r w:rsidR="0037270E">
        <w:rPr>
          <w:sz w:val="20"/>
          <w:lang w:val="en-US"/>
        </w:rPr>
        <w:t>BATPST</w:t>
      </w:r>
      <w:r w:rsidR="0037270E">
        <w:rPr>
          <w:sz w:val="20"/>
        </w:rPr>
        <w:t xml:space="preserve"> при</w:t>
      </w:r>
      <w:r w:rsidR="0037270E" w:rsidRPr="00B932C6">
        <w:rPr>
          <w:sz w:val="20"/>
        </w:rPr>
        <w:t xml:space="preserve">знака </w:t>
      </w:r>
      <w:r>
        <w:rPr>
          <w:sz w:val="20"/>
        </w:rPr>
        <w:t xml:space="preserve">обращения к функции </w:t>
      </w:r>
      <w:r w:rsidR="0037270E" w:rsidRPr="00B932C6">
        <w:rPr>
          <w:sz w:val="20"/>
        </w:rPr>
        <w:t>создания операции по счету во внешней систем</w:t>
      </w:r>
      <w:r w:rsidR="0037270E">
        <w:rPr>
          <w:sz w:val="20"/>
        </w:rPr>
        <w:t>е</w:t>
      </w:r>
      <w:r>
        <w:rPr>
          <w:sz w:val="20"/>
        </w:rPr>
        <w:t>. Для этого можно использовать</w:t>
      </w:r>
      <w:r w:rsidR="0037270E">
        <w:rPr>
          <w:sz w:val="20"/>
        </w:rPr>
        <w:t xml:space="preserve">, например, параметр </w:t>
      </w:r>
      <w:proofErr w:type="spellStart"/>
      <w:r w:rsidR="0037270E">
        <w:rPr>
          <w:sz w:val="20"/>
          <w:lang w:val="en-US"/>
        </w:rPr>
        <w:t>MovementID</w:t>
      </w:r>
      <w:proofErr w:type="spellEnd"/>
      <w:r w:rsidR="0037270E" w:rsidRPr="00B02689">
        <w:rPr>
          <w:sz w:val="20"/>
        </w:rPr>
        <w:t xml:space="preserve"> </w:t>
      </w:r>
      <w:r w:rsidR="0037270E">
        <w:rPr>
          <w:sz w:val="20"/>
        </w:rPr>
        <w:t xml:space="preserve"> – идентификатор движения, используемый в </w:t>
      </w:r>
      <w:r w:rsidR="0037270E">
        <w:rPr>
          <w:sz w:val="20"/>
          <w:lang w:val="en-US"/>
        </w:rPr>
        <w:t>xml</w:t>
      </w:r>
      <w:r w:rsidR="0037270E">
        <w:rPr>
          <w:sz w:val="20"/>
        </w:rPr>
        <w:t xml:space="preserve"> запросе </w:t>
      </w:r>
      <w:r w:rsidR="0037270E" w:rsidRPr="00B02689">
        <w:rPr>
          <w:sz w:val="20"/>
        </w:rPr>
        <w:t>(</w:t>
      </w:r>
      <w:r w:rsidR="0037270E" w:rsidRPr="00061BB4">
        <w:rPr>
          <w:sz w:val="20"/>
          <w:szCs w:val="20"/>
        </w:rPr>
        <w:t>ID</w:t>
      </w:r>
      <w:r w:rsidR="0037270E">
        <w:rPr>
          <w:sz w:val="20"/>
          <w:szCs w:val="20"/>
        </w:rPr>
        <w:t>_DR</w:t>
      </w:r>
      <w:r w:rsidR="0037270E" w:rsidRPr="00B02689">
        <w:rPr>
          <w:sz w:val="20"/>
          <w:szCs w:val="20"/>
        </w:rPr>
        <w:t xml:space="preserve"> или </w:t>
      </w:r>
      <w:r w:rsidR="0037270E" w:rsidRPr="00061BB4">
        <w:rPr>
          <w:sz w:val="20"/>
          <w:szCs w:val="20"/>
        </w:rPr>
        <w:t>ID</w:t>
      </w:r>
      <w:r w:rsidR="0037270E">
        <w:rPr>
          <w:sz w:val="20"/>
          <w:szCs w:val="20"/>
        </w:rPr>
        <w:t>_CR с непустым значением,</w:t>
      </w:r>
      <w:r w:rsidR="0037270E" w:rsidRPr="00B02689">
        <w:rPr>
          <w:sz w:val="20"/>
          <w:szCs w:val="20"/>
        </w:rPr>
        <w:t xml:space="preserve"> </w:t>
      </w:r>
      <w:r w:rsidR="0037270E">
        <w:rPr>
          <w:sz w:val="20"/>
          <w:szCs w:val="20"/>
        </w:rPr>
        <w:t xml:space="preserve">а </w:t>
      </w:r>
      <w:r w:rsidR="0037270E" w:rsidRPr="00B02689">
        <w:rPr>
          <w:sz w:val="20"/>
          <w:szCs w:val="20"/>
        </w:rPr>
        <w:t>при</w:t>
      </w:r>
      <w:r w:rsidR="0037270E">
        <w:rPr>
          <w:sz w:val="20"/>
          <w:szCs w:val="20"/>
        </w:rPr>
        <w:t xml:space="preserve"> заполненных обоих полей брать </w:t>
      </w:r>
      <w:r w:rsidR="0037270E" w:rsidRPr="00061BB4">
        <w:rPr>
          <w:sz w:val="20"/>
          <w:szCs w:val="20"/>
        </w:rPr>
        <w:t>ID</w:t>
      </w:r>
      <w:r w:rsidR="0037270E">
        <w:rPr>
          <w:sz w:val="20"/>
          <w:szCs w:val="20"/>
        </w:rPr>
        <w:t>_DR</w:t>
      </w:r>
      <w:r w:rsidR="0037270E" w:rsidRPr="00B02689">
        <w:rPr>
          <w:sz w:val="20"/>
          <w:szCs w:val="20"/>
        </w:rPr>
        <w:t>)</w:t>
      </w:r>
      <w:r w:rsidR="0037270E">
        <w:rPr>
          <w:sz w:val="20"/>
        </w:rPr>
        <w:t>,</w:t>
      </w:r>
      <w:r w:rsidR="0037270E" w:rsidRPr="00B02689">
        <w:rPr>
          <w:sz w:val="20"/>
        </w:rPr>
        <w:t xml:space="preserve"> </w:t>
      </w:r>
      <w:r>
        <w:rPr>
          <w:sz w:val="20"/>
        </w:rPr>
        <w:t xml:space="preserve">а также </w:t>
      </w:r>
      <w:r w:rsidR="0037270E">
        <w:rPr>
          <w:sz w:val="20"/>
        </w:rPr>
        <w:t>дат</w:t>
      </w:r>
      <w:r>
        <w:rPr>
          <w:sz w:val="20"/>
        </w:rPr>
        <w:t>у</w:t>
      </w:r>
      <w:r w:rsidR="0037270E">
        <w:rPr>
          <w:sz w:val="20"/>
        </w:rPr>
        <w:t xml:space="preserve"> и время </w:t>
      </w:r>
      <w:r>
        <w:rPr>
          <w:sz w:val="20"/>
        </w:rPr>
        <w:t>обращения к данной</w:t>
      </w:r>
      <w:r w:rsidR="0037270E">
        <w:rPr>
          <w:sz w:val="20"/>
        </w:rPr>
        <w:t xml:space="preserve"> функции</w:t>
      </w:r>
    </w:p>
    <w:p w:rsidR="00012CB4" w:rsidRPr="00A77006" w:rsidRDefault="00012CB4" w:rsidP="00A77006">
      <w:pPr>
        <w:spacing w:after="60"/>
        <w:ind w:firstLine="426"/>
        <w:jc w:val="both"/>
        <w:rPr>
          <w:sz w:val="20"/>
        </w:rPr>
      </w:pPr>
    </w:p>
    <w:sectPr w:rsidR="00012CB4" w:rsidRPr="00A77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23297"/>
    <w:multiLevelType w:val="hybridMultilevel"/>
    <w:tmpl w:val="05EC9BCA"/>
    <w:lvl w:ilvl="0" w:tplc="5A107ECC">
      <w:start w:val="1"/>
      <w:numFmt w:val="bullet"/>
      <w:lvlText w:val="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" w15:restartNumberingAfterBreak="0">
    <w:nsid w:val="0DFD51BC"/>
    <w:multiLevelType w:val="multilevel"/>
    <w:tmpl w:val="E3D4006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C517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A35F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7E38CF"/>
    <w:multiLevelType w:val="hybridMultilevel"/>
    <w:tmpl w:val="151C570C"/>
    <w:lvl w:ilvl="0" w:tplc="5A107EC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391F0DAD"/>
    <w:multiLevelType w:val="hybridMultilevel"/>
    <w:tmpl w:val="C2D4DDFE"/>
    <w:lvl w:ilvl="0" w:tplc="041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3F613B84"/>
    <w:multiLevelType w:val="hybridMultilevel"/>
    <w:tmpl w:val="E7FAF04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41203B91"/>
    <w:multiLevelType w:val="multilevel"/>
    <w:tmpl w:val="ED823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8A3465D"/>
    <w:multiLevelType w:val="hybridMultilevel"/>
    <w:tmpl w:val="4446A4D6"/>
    <w:lvl w:ilvl="0" w:tplc="5A107EC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4FA77FE7"/>
    <w:multiLevelType w:val="hybridMultilevel"/>
    <w:tmpl w:val="1F02E5BC"/>
    <w:lvl w:ilvl="0" w:tplc="04190005">
      <w:start w:val="1"/>
      <w:numFmt w:val="bullet"/>
      <w:lvlText w:val=""/>
      <w:lvlJc w:val="left"/>
      <w:pPr>
        <w:ind w:left="11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0" w15:restartNumberingAfterBreak="0">
    <w:nsid w:val="581C6E79"/>
    <w:multiLevelType w:val="hybridMultilevel"/>
    <w:tmpl w:val="FCDE9316"/>
    <w:lvl w:ilvl="0" w:tplc="041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ind w:left="1865" w:hanging="360"/>
      </w:pPr>
      <w:rPr>
        <w:rFonts w:hint="default"/>
        <w:b w:val="0"/>
        <w:sz w:val="20"/>
        <w:szCs w:val="20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62604080"/>
    <w:multiLevelType w:val="hybridMultilevel"/>
    <w:tmpl w:val="72B063B4"/>
    <w:lvl w:ilvl="0" w:tplc="5A107EC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6C6A6D82"/>
    <w:multiLevelType w:val="hybridMultilevel"/>
    <w:tmpl w:val="EB9C6CF4"/>
    <w:lvl w:ilvl="0" w:tplc="5A107ECC">
      <w:start w:val="1"/>
      <w:numFmt w:val="bullet"/>
      <w:lvlText w:val=""/>
      <w:lvlJc w:val="left"/>
      <w:pPr>
        <w:ind w:left="2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3" w15:restartNumberingAfterBreak="0">
    <w:nsid w:val="71BF7C1D"/>
    <w:multiLevelType w:val="hybridMultilevel"/>
    <w:tmpl w:val="940E53D0"/>
    <w:lvl w:ilvl="0" w:tplc="5A107ECC">
      <w:start w:val="1"/>
      <w:numFmt w:val="bullet"/>
      <w:lvlText w:val=""/>
      <w:lvlJc w:val="left"/>
      <w:pPr>
        <w:ind w:left="11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10"/>
  </w:num>
  <w:num w:numId="5">
    <w:abstractNumId w:val="3"/>
  </w:num>
  <w:num w:numId="6">
    <w:abstractNumId w:val="11"/>
  </w:num>
  <w:num w:numId="7">
    <w:abstractNumId w:val="7"/>
  </w:num>
  <w:num w:numId="8">
    <w:abstractNumId w:val="12"/>
  </w:num>
  <w:num w:numId="9">
    <w:abstractNumId w:val="4"/>
  </w:num>
  <w:num w:numId="10">
    <w:abstractNumId w:val="5"/>
  </w:num>
  <w:num w:numId="11">
    <w:abstractNumId w:val="0"/>
  </w:num>
  <w:num w:numId="12">
    <w:abstractNumId w:val="6"/>
  </w:num>
  <w:num w:numId="13">
    <w:abstractNumId w:val="8"/>
  </w:num>
  <w:num w:numId="14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Фигаровская Наталья Викторовна">
    <w15:presenceInfo w15:providerId="AD" w15:userId="S-1-5-21-2256904374-1051893898-125531477-82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D33"/>
    <w:rsid w:val="00012068"/>
    <w:rsid w:val="00012CB4"/>
    <w:rsid w:val="00055FD8"/>
    <w:rsid w:val="000B4957"/>
    <w:rsid w:val="00102DB3"/>
    <w:rsid w:val="0011018E"/>
    <w:rsid w:val="00120626"/>
    <w:rsid w:val="00133A34"/>
    <w:rsid w:val="00213DFE"/>
    <w:rsid w:val="00255E2E"/>
    <w:rsid w:val="00262C67"/>
    <w:rsid w:val="002E4C67"/>
    <w:rsid w:val="002F1B24"/>
    <w:rsid w:val="0037270E"/>
    <w:rsid w:val="003A6F8A"/>
    <w:rsid w:val="003A7132"/>
    <w:rsid w:val="003E5015"/>
    <w:rsid w:val="003F23C8"/>
    <w:rsid w:val="00403AB7"/>
    <w:rsid w:val="0041238B"/>
    <w:rsid w:val="00412BE2"/>
    <w:rsid w:val="00451151"/>
    <w:rsid w:val="00455322"/>
    <w:rsid w:val="00472579"/>
    <w:rsid w:val="00491E20"/>
    <w:rsid w:val="00514D33"/>
    <w:rsid w:val="00533C8D"/>
    <w:rsid w:val="00557DA0"/>
    <w:rsid w:val="00562499"/>
    <w:rsid w:val="0060142F"/>
    <w:rsid w:val="00612D6E"/>
    <w:rsid w:val="00624CB7"/>
    <w:rsid w:val="006F45D9"/>
    <w:rsid w:val="00712E0D"/>
    <w:rsid w:val="00776005"/>
    <w:rsid w:val="007A6711"/>
    <w:rsid w:val="007B45E9"/>
    <w:rsid w:val="007B7A50"/>
    <w:rsid w:val="00805579"/>
    <w:rsid w:val="008145BF"/>
    <w:rsid w:val="008929B9"/>
    <w:rsid w:val="008F5CEE"/>
    <w:rsid w:val="00967FE0"/>
    <w:rsid w:val="009801C7"/>
    <w:rsid w:val="009809AB"/>
    <w:rsid w:val="00987DB9"/>
    <w:rsid w:val="0099162D"/>
    <w:rsid w:val="009B75B6"/>
    <w:rsid w:val="009C2928"/>
    <w:rsid w:val="00A6149F"/>
    <w:rsid w:val="00A7144B"/>
    <w:rsid w:val="00A77006"/>
    <w:rsid w:val="00B0015B"/>
    <w:rsid w:val="00B02689"/>
    <w:rsid w:val="00B241D4"/>
    <w:rsid w:val="00B41ACD"/>
    <w:rsid w:val="00B63C1C"/>
    <w:rsid w:val="00B6523E"/>
    <w:rsid w:val="00B75ED4"/>
    <w:rsid w:val="00BF4C3E"/>
    <w:rsid w:val="00C46347"/>
    <w:rsid w:val="00D77514"/>
    <w:rsid w:val="00D844E6"/>
    <w:rsid w:val="00DA5059"/>
    <w:rsid w:val="00DE4242"/>
    <w:rsid w:val="00DF1126"/>
    <w:rsid w:val="00E0715B"/>
    <w:rsid w:val="00E158E2"/>
    <w:rsid w:val="00E507E8"/>
    <w:rsid w:val="00EA5A3B"/>
    <w:rsid w:val="00F0246A"/>
    <w:rsid w:val="00F504AA"/>
    <w:rsid w:val="00F7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420BD7-1AAA-41E6-92B4-CA260DEC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rsid w:val="00514D33"/>
  </w:style>
  <w:style w:type="paragraph" w:styleId="a4">
    <w:name w:val="List Paragraph"/>
    <w:basedOn w:val="a"/>
    <w:link w:val="a3"/>
    <w:uiPriority w:val="34"/>
    <w:qFormat/>
    <w:rsid w:val="00514D3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5532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814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E507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507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1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Word_Document1.docx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RLNACT.BSAACID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2.doc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8AEF3-949C-4C5E-B6A0-5964DCD65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6</cp:revision>
  <dcterms:created xsi:type="dcterms:W3CDTF">2016-09-19T17:23:00Z</dcterms:created>
  <dcterms:modified xsi:type="dcterms:W3CDTF">2016-09-26T13:59:00Z</dcterms:modified>
</cp:coreProperties>
</file>