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37" w:rsidRPr="00BF4C3E" w:rsidRDefault="00566937" w:rsidP="00566937">
      <w:pPr>
        <w:ind w:left="1701" w:right="2267"/>
        <w:jc w:val="center"/>
        <w:rPr>
          <w:b/>
        </w:rPr>
      </w:pPr>
      <w:r w:rsidRPr="00BF4C3E">
        <w:rPr>
          <w:b/>
        </w:rPr>
        <w:t>FSD</w:t>
      </w:r>
    </w:p>
    <w:p w:rsidR="00566937" w:rsidRPr="00BF4C3E" w:rsidRDefault="00566937" w:rsidP="00566937">
      <w:pPr>
        <w:spacing w:after="480"/>
        <w:ind w:left="1701" w:right="1701"/>
        <w:jc w:val="center"/>
        <w:rPr>
          <w:b/>
        </w:rPr>
      </w:pPr>
      <w:r w:rsidRPr="00BF4C3E">
        <w:rPr>
          <w:b/>
        </w:rPr>
        <w:t>по использованию сервиса движения по счету во внешней системе ведения клиентских счетов</w:t>
      </w:r>
    </w:p>
    <w:p w:rsidR="00566937" w:rsidRPr="00492977" w:rsidRDefault="00566937" w:rsidP="0056693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1760"/>
        <w:gridCol w:w="7575"/>
      </w:tblGrid>
      <w:tr w:rsidR="00566937" w:rsidTr="007942A5">
        <w:trPr>
          <w:trHeight w:val="12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937" w:rsidRDefault="00566937" w:rsidP="007942A5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№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937" w:rsidRDefault="00566937" w:rsidP="007942A5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Задача</w:t>
            </w:r>
          </w:p>
        </w:tc>
      </w:tr>
      <w:tr w:rsidR="00566937" w:rsidRPr="00BF4C3E" w:rsidTr="007942A5">
        <w:trPr>
          <w:trHeight w:val="407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937" w:rsidRPr="00BF4C3E" w:rsidRDefault="00566937" w:rsidP="0079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ru-RU"/>
              </w:rPr>
            </w:pPr>
            <w:r w:rsidRPr="00BF4C3E">
              <w:rPr>
                <w:rFonts w:ascii="Calibri" w:eastAsia="Times New Roman" w:hAnsi="Calibri" w:cs="Times New Roman"/>
                <w:color w:val="7030A0"/>
                <w:lang w:eastAsia="ru-RU"/>
              </w:rPr>
              <w:t>34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6937" w:rsidRPr="00BF4C3E" w:rsidRDefault="00566937" w:rsidP="007942A5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BF4C3E">
              <w:rPr>
                <w:rFonts w:ascii="Calibri" w:eastAsia="Times New Roman" w:hAnsi="Calibri" w:cs="Times New Roman"/>
                <w:lang w:eastAsia="ru-RU"/>
              </w:rPr>
              <w:t>Проводки по счетам, мастер система которых не BARS GL (запро</w:t>
            </w:r>
            <w:r>
              <w:rPr>
                <w:rFonts w:ascii="Calibri" w:eastAsia="Times New Roman" w:hAnsi="Calibri" w:cs="Times New Roman"/>
                <w:lang w:eastAsia="ru-RU"/>
              </w:rPr>
              <w:t>с через сервис в АБС с блокиров</w:t>
            </w:r>
            <w:r w:rsidRPr="00BF4C3E">
              <w:rPr>
                <w:rFonts w:ascii="Calibri" w:eastAsia="Times New Roman" w:hAnsi="Calibri" w:cs="Times New Roman"/>
                <w:lang w:eastAsia="ru-RU"/>
              </w:rPr>
              <w:t xml:space="preserve">кой суммы на контролируемом счете)  </w:t>
            </w:r>
          </w:p>
        </w:tc>
      </w:tr>
    </w:tbl>
    <w:p w:rsidR="00566937" w:rsidRDefault="00566937" w:rsidP="00566937"/>
    <w:p w:rsidR="00566937" w:rsidRDefault="00566937" w:rsidP="0056693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Краткое описание</w:t>
      </w:r>
    </w:p>
    <w:p w:rsidR="00566937" w:rsidRPr="0099162D" w:rsidRDefault="00566937" w:rsidP="00566937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При вводе операции по контролируемому</w:t>
      </w:r>
      <w:r w:rsidRPr="0099162D">
        <w:rPr>
          <w:sz w:val="20"/>
        </w:rPr>
        <w:t xml:space="preserve"> (клиентскому)</w:t>
      </w:r>
      <w:r>
        <w:rPr>
          <w:sz w:val="20"/>
        </w:rPr>
        <w:t xml:space="preserve"> счету через интерфейс </w:t>
      </w:r>
      <w:r>
        <w:rPr>
          <w:sz w:val="20"/>
          <w:lang w:val="en-US"/>
        </w:rPr>
        <w:t>BARS</w:t>
      </w:r>
      <w:r w:rsidRPr="0099162D">
        <w:rPr>
          <w:sz w:val="20"/>
        </w:rPr>
        <w:t xml:space="preserve"> </w:t>
      </w:r>
      <w:r>
        <w:rPr>
          <w:sz w:val="20"/>
          <w:lang w:val="en-US"/>
        </w:rPr>
        <w:t>GL</w:t>
      </w:r>
      <w:r>
        <w:rPr>
          <w:sz w:val="20"/>
        </w:rPr>
        <w:t xml:space="preserve"> </w:t>
      </w:r>
      <w:r w:rsidRPr="0099162D">
        <w:rPr>
          <w:sz w:val="20"/>
        </w:rPr>
        <w:t>требуется</w:t>
      </w:r>
      <w:r>
        <w:rPr>
          <w:sz w:val="20"/>
        </w:rPr>
        <w:t xml:space="preserve"> отразить движение по счету во внешней системе ведения клиентских счетов (</w:t>
      </w:r>
      <w:r>
        <w:rPr>
          <w:sz w:val="20"/>
          <w:lang w:val="en-US"/>
        </w:rPr>
        <w:t>Midas</w:t>
      </w:r>
      <w:r w:rsidRPr="0099162D">
        <w:rPr>
          <w:sz w:val="20"/>
        </w:rPr>
        <w:t xml:space="preserve">, </w:t>
      </w:r>
      <w:r>
        <w:rPr>
          <w:sz w:val="20"/>
          <w:lang w:val="en-US"/>
        </w:rPr>
        <w:t>FCC</w:t>
      </w:r>
      <w:r>
        <w:rPr>
          <w:sz w:val="20"/>
        </w:rPr>
        <w:t xml:space="preserve">).  </w:t>
      </w:r>
    </w:p>
    <w:p w:rsidR="00926036" w:rsidRDefault="00566937" w:rsidP="00566937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Для этого необходимо </w:t>
      </w:r>
      <w:r w:rsidR="004769B6">
        <w:rPr>
          <w:sz w:val="20"/>
        </w:rPr>
        <w:t xml:space="preserve">написать функцию обращения к сервису </w:t>
      </w:r>
      <w:r w:rsidRPr="0099162D">
        <w:rPr>
          <w:sz w:val="20"/>
        </w:rPr>
        <w:t>SCASAMovementCreate</w:t>
      </w:r>
      <w:r w:rsidR="004769B6">
        <w:rPr>
          <w:sz w:val="20"/>
        </w:rPr>
        <w:t>, создающему</w:t>
      </w:r>
      <w:r>
        <w:rPr>
          <w:sz w:val="20"/>
        </w:rPr>
        <w:t xml:space="preserve"> движени</w:t>
      </w:r>
      <w:r w:rsidR="004769B6">
        <w:rPr>
          <w:sz w:val="20"/>
        </w:rPr>
        <w:t>е</w:t>
      </w:r>
      <w:r>
        <w:rPr>
          <w:sz w:val="20"/>
        </w:rPr>
        <w:t xml:space="preserve"> по счету</w:t>
      </w:r>
      <w:r w:rsidR="004769B6">
        <w:rPr>
          <w:sz w:val="20"/>
        </w:rPr>
        <w:t>,</w:t>
      </w:r>
      <w:r w:rsidRPr="00255E2E">
        <w:rPr>
          <w:sz w:val="20"/>
        </w:rPr>
        <w:t xml:space="preserve"> </w:t>
      </w:r>
      <w:r w:rsidR="004769B6">
        <w:rPr>
          <w:sz w:val="20"/>
        </w:rPr>
        <w:t>с</w:t>
      </w:r>
      <w:r w:rsidRPr="00255E2E">
        <w:rPr>
          <w:sz w:val="20"/>
        </w:rPr>
        <w:t xml:space="preserve"> </w:t>
      </w:r>
      <w:r w:rsidR="004769B6">
        <w:rPr>
          <w:sz w:val="20"/>
        </w:rPr>
        <w:t>обраб</w:t>
      </w:r>
      <w:r w:rsidR="00926036">
        <w:rPr>
          <w:sz w:val="20"/>
        </w:rPr>
        <w:t>о</w:t>
      </w:r>
      <w:r w:rsidR="004769B6">
        <w:rPr>
          <w:sz w:val="20"/>
        </w:rPr>
        <w:t>ткой результат</w:t>
      </w:r>
      <w:r w:rsidR="00926036">
        <w:rPr>
          <w:sz w:val="20"/>
        </w:rPr>
        <w:t>а</w:t>
      </w:r>
      <w:r w:rsidRPr="00255E2E">
        <w:rPr>
          <w:sz w:val="20"/>
        </w:rPr>
        <w:t xml:space="preserve"> ответа </w:t>
      </w:r>
      <w:r w:rsidR="00926036">
        <w:rPr>
          <w:sz w:val="20"/>
        </w:rPr>
        <w:t>и передачей результата в процедуру вызова функции</w:t>
      </w:r>
      <w:del w:id="0" w:author="Фигаровская Наталья Викторовна" w:date="2016-06-21T17:58:00Z">
        <w:r w:rsidR="00926036" w:rsidDel="00607122">
          <w:rPr>
            <w:sz w:val="20"/>
          </w:rPr>
          <w:delText xml:space="preserve"> -</w:delText>
        </w:r>
        <w:r w:rsidRPr="00255E2E" w:rsidDel="00607122">
          <w:rPr>
            <w:sz w:val="20"/>
          </w:rPr>
          <w:delText>процедуру создания</w:delText>
        </w:r>
        <w:r w:rsidDel="00607122">
          <w:rPr>
            <w:sz w:val="20"/>
          </w:rPr>
          <w:delText xml:space="preserve"> проводок</w:delText>
        </w:r>
      </w:del>
      <w:r>
        <w:rPr>
          <w:sz w:val="20"/>
        </w:rPr>
        <w:t>.</w:t>
      </w:r>
    </w:p>
    <w:p w:rsidR="00566937" w:rsidRPr="002F1B24" w:rsidRDefault="00566937" w:rsidP="00566937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 Описание сервиса</w:t>
      </w:r>
      <w:r w:rsidR="00926036">
        <w:rPr>
          <w:sz w:val="20"/>
        </w:rPr>
        <w:t xml:space="preserve"> находится</w:t>
      </w:r>
      <w:r>
        <w:rPr>
          <w:sz w:val="20"/>
        </w:rPr>
        <w:t xml:space="preserve"> в файле</w:t>
      </w:r>
      <w:r w:rsidRPr="002F1B24">
        <w:rPr>
          <w:sz w:val="20"/>
        </w:rPr>
        <w:t>:</w:t>
      </w:r>
    </w:p>
    <w:p w:rsidR="00566937" w:rsidRDefault="00566937" w:rsidP="00926036">
      <w:pPr>
        <w:pStyle w:val="a4"/>
        <w:spacing w:after="60"/>
        <w:ind w:left="2552" w:firstLine="425"/>
        <w:contextualSpacing w:val="0"/>
        <w:jc w:val="both"/>
        <w:rPr>
          <w:sz w:val="20"/>
        </w:rPr>
      </w:pPr>
      <w:r>
        <w:rPr>
          <w:sz w:val="20"/>
        </w:rPr>
        <w:t xml:space="preserve"> </w:t>
      </w:r>
      <w:bookmarkStart w:id="1" w:name="_MON_1525622622"/>
      <w:bookmarkEnd w:id="1"/>
      <w:r>
        <w:rPr>
          <w:sz w:val="2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Word.Document.12" ShapeID="_x0000_i1025" DrawAspect="Icon" ObjectID="_1536410301" r:id="rId9">
            <o:FieldCodes>\s</o:FieldCodes>
          </o:OLEObject>
        </w:object>
      </w:r>
    </w:p>
    <w:p w:rsidR="00926036" w:rsidRPr="00926036" w:rsidRDefault="00926036" w:rsidP="00926036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926036">
        <w:rPr>
          <w:b/>
          <w:color w:val="002060"/>
          <w:spacing w:val="20"/>
          <w:sz w:val="24"/>
          <w:szCs w:val="24"/>
        </w:rPr>
        <w:t>Описание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5812"/>
      </w:tblGrid>
      <w:tr w:rsidR="009F4F80" w:rsidTr="00BD60D7">
        <w:trPr>
          <w:trHeight w:val="369"/>
          <w:tblHeader/>
        </w:trPr>
        <w:tc>
          <w:tcPr>
            <w:tcW w:w="2263" w:type="dxa"/>
            <w:shd w:val="clear" w:color="auto" w:fill="D9D9D9" w:themeFill="background1" w:themeFillShade="D9"/>
          </w:tcPr>
          <w:p w:rsidR="009F4F80" w:rsidRPr="0059104B" w:rsidRDefault="009F4F80" w:rsidP="009F4F80">
            <w:pPr>
              <w:rPr>
                <w:sz w:val="20"/>
                <w:lang w:val="en-US"/>
              </w:rPr>
            </w:pPr>
            <w:r w:rsidRPr="003A7132">
              <w:rPr>
                <w:sz w:val="20"/>
              </w:rPr>
              <w:t>Название функции (пример названия)</w:t>
            </w:r>
          </w:p>
        </w:tc>
        <w:tc>
          <w:tcPr>
            <w:tcW w:w="5812" w:type="dxa"/>
            <w:shd w:val="clear" w:color="auto" w:fill="auto"/>
          </w:tcPr>
          <w:p w:rsidR="009F4F80" w:rsidRDefault="009F4F80" w:rsidP="009F4F80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Ext</w:t>
            </w:r>
            <w:r w:rsidRPr="003A7132">
              <w:rPr>
                <w:sz w:val="20"/>
              </w:rPr>
              <w:t>Mov</w:t>
            </w:r>
            <w:r>
              <w:rPr>
                <w:sz w:val="20"/>
              </w:rPr>
              <w:t>e</w:t>
            </w:r>
            <w:r w:rsidRPr="003A7132">
              <w:rPr>
                <w:sz w:val="20"/>
              </w:rPr>
              <w:t>mentCreate</w:t>
            </w:r>
          </w:p>
        </w:tc>
      </w:tr>
      <w:tr w:rsidR="009F4F80" w:rsidTr="00BD60D7">
        <w:trPr>
          <w:trHeight w:val="1439"/>
        </w:trPr>
        <w:tc>
          <w:tcPr>
            <w:tcW w:w="2263" w:type="dxa"/>
            <w:shd w:val="clear" w:color="auto" w:fill="D9D9D9" w:themeFill="background1" w:themeFillShade="D9"/>
          </w:tcPr>
          <w:p w:rsidR="009F4F80" w:rsidRPr="009F4F80" w:rsidRDefault="009F4F80" w:rsidP="009F4F80">
            <w:pPr>
              <w:rPr>
                <w:sz w:val="20"/>
              </w:rPr>
            </w:pPr>
            <w:r w:rsidRPr="009F4F80">
              <w:rPr>
                <w:sz w:val="20"/>
              </w:rPr>
              <w:t>Назначение</w:t>
            </w:r>
          </w:p>
        </w:tc>
        <w:tc>
          <w:tcPr>
            <w:tcW w:w="5812" w:type="dxa"/>
          </w:tcPr>
          <w:p w:rsidR="00BD60D7" w:rsidRDefault="009F4F80" w:rsidP="009F4F80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Формирование запроса к сервису </w:t>
            </w:r>
            <w:r w:rsidRPr="0099162D">
              <w:rPr>
                <w:sz w:val="20"/>
              </w:rPr>
              <w:t>SCASAMovementCreate</w:t>
            </w:r>
            <w:r>
              <w:rPr>
                <w:sz w:val="20"/>
              </w:rPr>
              <w:t xml:space="preserve"> </w:t>
            </w:r>
            <w:r w:rsidR="00BD60D7">
              <w:rPr>
                <w:sz w:val="20"/>
              </w:rPr>
              <w:t xml:space="preserve">с целью </w:t>
            </w:r>
            <w:r>
              <w:rPr>
                <w:sz w:val="20"/>
              </w:rPr>
              <w:t>создания движения по контролируемому счету</w:t>
            </w:r>
            <w:r w:rsidR="00BD60D7">
              <w:rPr>
                <w:sz w:val="20"/>
              </w:rPr>
              <w:t xml:space="preserve"> во внешней системе ведения клиентских счетов</w:t>
            </w:r>
            <w:r>
              <w:rPr>
                <w:sz w:val="20"/>
              </w:rPr>
              <w:t xml:space="preserve"> и </w:t>
            </w:r>
          </w:p>
          <w:p w:rsidR="009F4F80" w:rsidRPr="009F4F80" w:rsidRDefault="009F4F80" w:rsidP="009F4F80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обработка</w:t>
            </w:r>
            <w:r w:rsidR="00BD60D7">
              <w:rPr>
                <w:sz w:val="20"/>
              </w:rPr>
              <w:t xml:space="preserve"> ответа для возвращения результата в процедуру создания операции и проводок по ней</w:t>
            </w:r>
          </w:p>
        </w:tc>
      </w:tr>
    </w:tbl>
    <w:p w:rsidR="009F4F80" w:rsidRDefault="009F4F80" w:rsidP="009F4F80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4"/>
        <w:gridCol w:w="1392"/>
        <w:gridCol w:w="4043"/>
      </w:tblGrid>
      <w:tr w:rsidR="00A04173" w:rsidTr="001654C1">
        <w:trPr>
          <w:tblHeader/>
        </w:trPr>
        <w:tc>
          <w:tcPr>
            <w:tcW w:w="3256" w:type="dxa"/>
            <w:gridSpan w:val="2"/>
            <w:shd w:val="clear" w:color="auto" w:fill="D9D9D9" w:themeFill="background1" w:themeFillShade="D9"/>
          </w:tcPr>
          <w:p w:rsidR="00A04173" w:rsidRDefault="00A04173" w:rsidP="00AB0D8E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Входные параметры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043" w:type="dxa"/>
            <w:shd w:val="clear" w:color="auto" w:fill="D9D9D9" w:themeFill="background1" w:themeFillShade="D9"/>
          </w:tcPr>
          <w:p w:rsidR="00A04173" w:rsidRDefault="00A04173" w:rsidP="00AB0D8E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</w:tr>
      <w:tr w:rsidR="00A04173" w:rsidTr="00A04173">
        <w:trPr>
          <w:tblHeader/>
        </w:trPr>
        <w:tc>
          <w:tcPr>
            <w:tcW w:w="1864" w:type="dxa"/>
            <w:shd w:val="clear" w:color="auto" w:fill="D9D9D9" w:themeFill="background1" w:themeFillShade="D9"/>
          </w:tcPr>
          <w:p w:rsidR="00A04173" w:rsidRPr="00A04173" w:rsidRDefault="00A04173" w:rsidP="00AB0D8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Поля </w:t>
            </w:r>
            <w:r>
              <w:rPr>
                <w:sz w:val="20"/>
              </w:rPr>
              <w:t xml:space="preserve">таблицы </w:t>
            </w:r>
            <w:r>
              <w:rPr>
                <w:sz w:val="20"/>
                <w:lang w:val="en-US"/>
              </w:rPr>
              <w:t>GL_BATPST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A04173" w:rsidRDefault="00A04173" w:rsidP="00AB0D8E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Имя параметра</w:t>
            </w:r>
          </w:p>
        </w:tc>
        <w:tc>
          <w:tcPr>
            <w:tcW w:w="4043" w:type="dxa"/>
            <w:shd w:val="clear" w:color="auto" w:fill="D9D9D9" w:themeFill="background1" w:themeFillShade="D9"/>
          </w:tcPr>
          <w:p w:rsidR="00A04173" w:rsidRDefault="00A04173" w:rsidP="00AB0D8E">
            <w:pPr>
              <w:ind w:left="34"/>
              <w:jc w:val="center"/>
              <w:rPr>
                <w:sz w:val="20"/>
              </w:rPr>
            </w:pPr>
          </w:p>
        </w:tc>
      </w:tr>
      <w:tr w:rsidR="00A04173" w:rsidTr="00A04173">
        <w:tc>
          <w:tcPr>
            <w:tcW w:w="1864" w:type="dxa"/>
          </w:tcPr>
          <w:p w:rsidR="00A04173" w:rsidRPr="00401A96" w:rsidRDefault="00A04173" w:rsidP="00AB0D8E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ID</w:t>
            </w:r>
            <w:ins w:id="2" w:author="Фигаровская Наталья Викторовна" w:date="2016-06-22T14:15:00Z">
              <w:r w:rsidR="00401A96">
                <w:rPr>
                  <w:sz w:val="20"/>
                  <w:szCs w:val="20"/>
                </w:rPr>
                <w:t>_DR</w:t>
              </w:r>
            </w:ins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4043" w:type="dxa"/>
          </w:tcPr>
          <w:p w:rsidR="00A04173" w:rsidRPr="00401A96" w:rsidRDefault="00A04173" w:rsidP="00AB0D8E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ID операции</w:t>
            </w:r>
            <w:ins w:id="3" w:author="Фигаровская Наталья Викторовна" w:date="2016-06-22T14:17:00Z">
              <w:r w:rsidR="00401A96">
                <w:rPr>
                  <w:sz w:val="20"/>
                  <w:lang w:val="en-US"/>
                </w:rPr>
                <w:t xml:space="preserve"> по дебету</w:t>
              </w:r>
            </w:ins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B0D8E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AC_DR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4043" w:type="dxa"/>
          </w:tcPr>
          <w:p w:rsidR="00A04173" w:rsidRPr="0059104B" w:rsidRDefault="00A04173" w:rsidP="00AB0D8E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>Счет ЦБ по дебету операции</w:t>
            </w:r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4043" w:type="dxa"/>
          </w:tcPr>
          <w:p w:rsidR="00A04173" w:rsidRPr="0059104B" w:rsidRDefault="00A04173" w:rsidP="00A04173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сумма </w:t>
            </w:r>
            <w:r w:rsidRPr="00BD60D7">
              <w:rPr>
                <w:sz w:val="20"/>
              </w:rPr>
              <w:t xml:space="preserve">по дебету </w:t>
            </w:r>
            <w:r w:rsidRPr="0059104B">
              <w:rPr>
                <w:sz w:val="20"/>
              </w:rPr>
              <w:t>операции</w:t>
            </w:r>
          </w:p>
        </w:tc>
      </w:tr>
      <w:tr w:rsidR="00401A96" w:rsidTr="00D57B96">
        <w:trPr>
          <w:ins w:id="4" w:author="Фигаровская Наталья Викторовна" w:date="2016-06-22T14:16:00Z"/>
        </w:trPr>
        <w:tc>
          <w:tcPr>
            <w:tcW w:w="1864" w:type="dxa"/>
          </w:tcPr>
          <w:p w:rsidR="00401A96" w:rsidRPr="00D57B96" w:rsidRDefault="00401A96" w:rsidP="00401A96">
            <w:pPr>
              <w:ind w:left="360"/>
              <w:jc w:val="both"/>
              <w:rPr>
                <w:ins w:id="5" w:author="Фигаровская Наталья Викторовна" w:date="2016-06-22T14:16:00Z"/>
                <w:sz w:val="20"/>
                <w:szCs w:val="20"/>
                <w:lang w:val="en-US"/>
              </w:rPr>
            </w:pPr>
            <w:ins w:id="6" w:author="Фигаровская Наталья Викторовна" w:date="2016-06-22T14:16:00Z">
              <w:r w:rsidRPr="00061BB4">
                <w:rPr>
                  <w:sz w:val="20"/>
                  <w:szCs w:val="20"/>
                </w:rPr>
                <w:t>ID</w:t>
              </w:r>
              <w:r>
                <w:rPr>
                  <w:sz w:val="20"/>
                  <w:szCs w:val="20"/>
                </w:rPr>
                <w:t>_</w:t>
              </w:r>
              <w:r>
                <w:rPr>
                  <w:sz w:val="20"/>
                  <w:szCs w:val="20"/>
                  <w:lang w:val="en-US"/>
                </w:rPr>
                <w:t>C</w:t>
              </w:r>
              <w:r>
                <w:rPr>
                  <w:sz w:val="20"/>
                  <w:szCs w:val="20"/>
                </w:rPr>
                <w:t>R</w:t>
              </w:r>
            </w:ins>
          </w:p>
        </w:tc>
        <w:tc>
          <w:tcPr>
            <w:tcW w:w="1392" w:type="dxa"/>
          </w:tcPr>
          <w:p w:rsidR="00401A96" w:rsidRPr="00A04173" w:rsidRDefault="00401A96" w:rsidP="00D57B96">
            <w:pPr>
              <w:ind w:left="150"/>
              <w:rPr>
                <w:ins w:id="7" w:author="Фигаровская Наталья Викторовна" w:date="2016-06-22T14:16:00Z"/>
                <w:sz w:val="20"/>
              </w:rPr>
            </w:pPr>
            <w:ins w:id="8" w:author="Фигаровская Наталья Викторовна" w:date="2016-06-22T14:16:00Z">
              <w:r>
                <w:rPr>
                  <w:sz w:val="20"/>
                </w:rPr>
                <w:t>P</w:t>
              </w:r>
              <w:r>
                <w:rPr>
                  <w:sz w:val="20"/>
                  <w:lang w:val="en-US"/>
                </w:rPr>
                <w:t>0</w:t>
              </w:r>
              <w:r>
                <w:rPr>
                  <w:sz w:val="20"/>
                </w:rPr>
                <w:t>1</w:t>
              </w:r>
            </w:ins>
          </w:p>
        </w:tc>
        <w:tc>
          <w:tcPr>
            <w:tcW w:w="4043" w:type="dxa"/>
          </w:tcPr>
          <w:p w:rsidR="00401A96" w:rsidRPr="0059104B" w:rsidRDefault="00401A96" w:rsidP="00D57B96">
            <w:pPr>
              <w:ind w:left="34"/>
              <w:jc w:val="both"/>
              <w:rPr>
                <w:ins w:id="9" w:author="Фигаровская Наталья Викторовна" w:date="2016-06-22T14:16:00Z"/>
                <w:sz w:val="20"/>
              </w:rPr>
            </w:pPr>
            <w:ins w:id="10" w:author="Фигаровская Наталья Викторовна" w:date="2016-06-22T14:16:00Z">
              <w:r>
                <w:rPr>
                  <w:sz w:val="20"/>
                </w:rPr>
                <w:t>ID операции</w:t>
              </w:r>
            </w:ins>
            <w:ins w:id="11" w:author="Фигаровская Наталья Викторовна" w:date="2016-06-22T14:17:00Z">
              <w:r>
                <w:rPr>
                  <w:sz w:val="20"/>
                </w:rPr>
                <w:t xml:space="preserve"> по кредиту</w:t>
              </w:r>
            </w:ins>
          </w:p>
        </w:tc>
      </w:tr>
      <w:tr w:rsidR="00401A96" w:rsidTr="00D57B96">
        <w:trPr>
          <w:ins w:id="12" w:author="Фигаровская Наталья Викторовна" w:date="2016-06-22T14:16:00Z"/>
        </w:trPr>
        <w:tc>
          <w:tcPr>
            <w:tcW w:w="1864" w:type="dxa"/>
          </w:tcPr>
          <w:p w:rsidR="00401A96" w:rsidRPr="00061BB4" w:rsidRDefault="00401A96" w:rsidP="00401A96">
            <w:pPr>
              <w:ind w:left="360"/>
              <w:jc w:val="both"/>
              <w:rPr>
                <w:ins w:id="13" w:author="Фигаровская Наталья Викторовна" w:date="2016-06-22T14:16:00Z"/>
                <w:sz w:val="20"/>
                <w:szCs w:val="20"/>
                <w:lang w:val="en-US"/>
              </w:rPr>
            </w:pPr>
            <w:ins w:id="14" w:author="Фигаровская Наталья Викторовна" w:date="2016-06-22T14:16:00Z">
              <w:r w:rsidRPr="00061BB4">
                <w:rPr>
                  <w:sz w:val="20"/>
                  <w:szCs w:val="20"/>
                  <w:lang w:val="en-US"/>
                </w:rPr>
                <w:t>AC_</w:t>
              </w:r>
              <w:r>
                <w:rPr>
                  <w:sz w:val="20"/>
                  <w:szCs w:val="20"/>
                  <w:lang w:val="en-US"/>
                </w:rPr>
                <w:t>C</w:t>
              </w:r>
              <w:r w:rsidRPr="00061BB4">
                <w:rPr>
                  <w:sz w:val="20"/>
                  <w:szCs w:val="20"/>
                  <w:lang w:val="en-US"/>
                </w:rPr>
                <w:t>R</w:t>
              </w:r>
            </w:ins>
          </w:p>
        </w:tc>
        <w:tc>
          <w:tcPr>
            <w:tcW w:w="1392" w:type="dxa"/>
          </w:tcPr>
          <w:p w:rsidR="00401A96" w:rsidRPr="00A04173" w:rsidRDefault="00401A96" w:rsidP="00D57B96">
            <w:pPr>
              <w:ind w:left="150"/>
              <w:rPr>
                <w:ins w:id="15" w:author="Фигаровская Наталья Викторовна" w:date="2016-06-22T14:16:00Z"/>
                <w:sz w:val="20"/>
                <w:lang w:val="en-US"/>
              </w:rPr>
            </w:pPr>
            <w:ins w:id="16" w:author="Фигаровская Наталья Викторовна" w:date="2016-06-22T14:16:00Z">
              <w:r>
                <w:rPr>
                  <w:sz w:val="20"/>
                </w:rPr>
                <w:t>P</w:t>
              </w:r>
            </w:ins>
            <w:ins w:id="17" w:author="Фигаровская Наталья Викторовна" w:date="2016-06-22T14:17:00Z">
              <w:r>
                <w:rPr>
                  <w:sz w:val="20"/>
                  <w:lang w:val="en-US"/>
                </w:rPr>
                <w:t>0</w:t>
              </w:r>
            </w:ins>
            <w:ins w:id="18" w:author="Фигаровская Наталья Викторовна" w:date="2016-06-22T14:16:00Z">
              <w:r>
                <w:rPr>
                  <w:sz w:val="20"/>
                  <w:lang w:val="en-US"/>
                </w:rPr>
                <w:t>2</w:t>
              </w:r>
            </w:ins>
          </w:p>
        </w:tc>
        <w:tc>
          <w:tcPr>
            <w:tcW w:w="4043" w:type="dxa"/>
          </w:tcPr>
          <w:p w:rsidR="00401A96" w:rsidRPr="0059104B" w:rsidRDefault="00401A96" w:rsidP="00401A96">
            <w:pPr>
              <w:ind w:left="34"/>
              <w:jc w:val="both"/>
              <w:rPr>
                <w:ins w:id="19" w:author="Фигаровская Наталья Викторовна" w:date="2016-06-22T14:16:00Z"/>
                <w:sz w:val="20"/>
              </w:rPr>
            </w:pPr>
            <w:ins w:id="20" w:author="Фигаровская Наталья Викторовна" w:date="2016-06-22T14:16:00Z">
              <w:r w:rsidRPr="0059104B">
                <w:rPr>
                  <w:sz w:val="20"/>
                </w:rPr>
                <w:t xml:space="preserve">Счет ЦБ по </w:t>
              </w:r>
            </w:ins>
            <w:ins w:id="21" w:author="Фигаровская Наталья Викторовна" w:date="2016-06-22T14:17:00Z">
              <w:r>
                <w:rPr>
                  <w:sz w:val="20"/>
                </w:rPr>
                <w:t>кредиту</w:t>
              </w:r>
            </w:ins>
            <w:ins w:id="22" w:author="Фигаровская Наталья Викторовна" w:date="2016-06-22T14:16:00Z">
              <w:r w:rsidRPr="0059104B">
                <w:rPr>
                  <w:sz w:val="20"/>
                </w:rPr>
                <w:t xml:space="preserve"> операции</w:t>
              </w:r>
            </w:ins>
          </w:p>
        </w:tc>
      </w:tr>
      <w:tr w:rsidR="00401A96" w:rsidTr="00D57B96">
        <w:trPr>
          <w:ins w:id="23" w:author="Фигаровская Наталья Викторовна" w:date="2016-06-22T14:16:00Z"/>
        </w:trPr>
        <w:tc>
          <w:tcPr>
            <w:tcW w:w="1864" w:type="dxa"/>
          </w:tcPr>
          <w:p w:rsidR="00401A96" w:rsidRPr="00061BB4" w:rsidRDefault="00401A96" w:rsidP="00401A96">
            <w:pPr>
              <w:ind w:left="360"/>
              <w:jc w:val="both"/>
              <w:rPr>
                <w:ins w:id="24" w:author="Фигаровская Наталья Викторовна" w:date="2016-06-22T14:16:00Z"/>
                <w:sz w:val="20"/>
                <w:szCs w:val="20"/>
                <w:lang w:val="en-US"/>
              </w:rPr>
            </w:pPr>
            <w:ins w:id="25" w:author="Фигаровская Наталья Викторовна" w:date="2016-06-22T14:16:00Z">
              <w:r w:rsidRPr="00061BB4">
                <w:rPr>
                  <w:sz w:val="20"/>
                  <w:szCs w:val="20"/>
                  <w:lang w:val="en-US"/>
                </w:rPr>
                <w:t>AMT_</w:t>
              </w:r>
              <w:r>
                <w:rPr>
                  <w:sz w:val="20"/>
                  <w:szCs w:val="20"/>
                  <w:lang w:val="en-US"/>
                </w:rPr>
                <w:t>C</w:t>
              </w:r>
              <w:r w:rsidRPr="00061BB4">
                <w:rPr>
                  <w:sz w:val="20"/>
                  <w:szCs w:val="20"/>
                  <w:lang w:val="en-US"/>
                </w:rPr>
                <w:t>R</w:t>
              </w:r>
            </w:ins>
          </w:p>
        </w:tc>
        <w:tc>
          <w:tcPr>
            <w:tcW w:w="1392" w:type="dxa"/>
          </w:tcPr>
          <w:p w:rsidR="00401A96" w:rsidRPr="00A04173" w:rsidRDefault="00401A96" w:rsidP="00D57B96">
            <w:pPr>
              <w:ind w:left="150"/>
              <w:rPr>
                <w:ins w:id="26" w:author="Фигаровская Наталья Викторовна" w:date="2016-06-22T14:16:00Z"/>
                <w:lang w:val="en-US"/>
              </w:rPr>
            </w:pPr>
            <w:ins w:id="27" w:author="Фигаровская Наталья Викторовна" w:date="2016-06-22T14:16:00Z">
              <w:r w:rsidRPr="005D1FA6">
                <w:rPr>
                  <w:sz w:val="20"/>
                </w:rPr>
                <w:t>P</w:t>
              </w:r>
            </w:ins>
            <w:ins w:id="28" w:author="Фигаровская Наталья Викторовна" w:date="2016-06-22T14:17:00Z">
              <w:r>
                <w:rPr>
                  <w:sz w:val="20"/>
                  <w:lang w:val="en-US"/>
                </w:rPr>
                <w:t>0</w:t>
              </w:r>
            </w:ins>
            <w:ins w:id="29" w:author="Фигаровская Наталья Викторовна" w:date="2016-06-22T14:16:00Z">
              <w:r>
                <w:rPr>
                  <w:sz w:val="20"/>
                  <w:lang w:val="en-US"/>
                </w:rPr>
                <w:t>3</w:t>
              </w:r>
            </w:ins>
          </w:p>
        </w:tc>
        <w:tc>
          <w:tcPr>
            <w:tcW w:w="4043" w:type="dxa"/>
          </w:tcPr>
          <w:p w:rsidR="00401A96" w:rsidRPr="0059104B" w:rsidRDefault="00401A96" w:rsidP="00401A96">
            <w:pPr>
              <w:ind w:left="34"/>
              <w:jc w:val="both"/>
              <w:rPr>
                <w:ins w:id="30" w:author="Фигаровская Наталья Викторовна" w:date="2016-06-22T14:16:00Z"/>
                <w:sz w:val="20"/>
              </w:rPr>
            </w:pPr>
            <w:ins w:id="31" w:author="Фигаровская Наталья Викторовна" w:date="2016-06-22T14:16:00Z">
              <w:r w:rsidRPr="0059104B">
                <w:rPr>
                  <w:sz w:val="20"/>
                </w:rPr>
                <w:t xml:space="preserve">сумма </w:t>
              </w:r>
              <w:r w:rsidRPr="00BD60D7">
                <w:rPr>
                  <w:sz w:val="20"/>
                </w:rPr>
                <w:t xml:space="preserve">по </w:t>
              </w:r>
            </w:ins>
            <w:ins w:id="32" w:author="Фигаровская Наталья Викторовна" w:date="2016-06-22T14:17:00Z">
              <w:r>
                <w:rPr>
                  <w:sz w:val="20"/>
                </w:rPr>
                <w:t>кредиту</w:t>
              </w:r>
            </w:ins>
            <w:ins w:id="33" w:author="Фигаровская Наталья Викторовна" w:date="2016-06-22T14:16:00Z">
              <w:r w:rsidRPr="00BD60D7">
                <w:rPr>
                  <w:sz w:val="20"/>
                </w:rPr>
                <w:t xml:space="preserve"> </w:t>
              </w:r>
              <w:r w:rsidRPr="0059104B">
                <w:rPr>
                  <w:sz w:val="20"/>
                </w:rPr>
                <w:t>операции</w:t>
              </w:r>
            </w:ins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VDATE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4043" w:type="dxa"/>
          </w:tcPr>
          <w:p w:rsidR="00A04173" w:rsidRPr="0059104B" w:rsidRDefault="00A04173" w:rsidP="00607122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del w:id="34" w:author="Фигаровская Наталья Викторовна" w:date="2016-06-21T17:58:00Z">
              <w:r w:rsidDel="00607122">
                <w:rPr>
                  <w:sz w:val="20"/>
                </w:rPr>
                <w:delText>проводки</w:delText>
              </w:r>
            </w:del>
            <w:ins w:id="35" w:author="Фигаровская Наталья Викторовна" w:date="2016-06-21T17:58:00Z">
              <w:r w:rsidR="00607122">
                <w:rPr>
                  <w:sz w:val="20"/>
                </w:rPr>
                <w:t>валютирования</w:t>
              </w:r>
            </w:ins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4043" w:type="dxa"/>
          </w:tcPr>
          <w:p w:rsidR="00A04173" w:rsidRPr="0059104B" w:rsidRDefault="00A04173" w:rsidP="00A04173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источник сделки</w:t>
            </w:r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4043" w:type="dxa"/>
          </w:tcPr>
          <w:p w:rsidR="00A04173" w:rsidRPr="0059104B" w:rsidRDefault="00A04173" w:rsidP="00A04173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>номер сделки</w:t>
            </w:r>
            <w:ins w:id="36" w:author="Фигаровская Наталья Викторовна" w:date="2016-09-26T13:53:00Z">
              <w:r w:rsidR="00C312FB">
                <w:rPr>
                  <w:sz w:val="20"/>
                </w:rPr>
                <w:t xml:space="preserve"> или номер платежа</w:t>
              </w:r>
            </w:ins>
          </w:p>
        </w:tc>
      </w:tr>
      <w:tr w:rsidR="00A04173" w:rsidTr="00A04173">
        <w:tc>
          <w:tcPr>
            <w:tcW w:w="1864" w:type="dxa"/>
          </w:tcPr>
          <w:p w:rsidR="00A04173" w:rsidRPr="00AF5FCB" w:rsidRDefault="00A04173" w:rsidP="00A04173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OTS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7</w:t>
            </w:r>
          </w:p>
        </w:tc>
        <w:tc>
          <w:tcPr>
            <w:tcW w:w="4043" w:type="dxa"/>
          </w:tcPr>
          <w:p w:rsidR="00A04173" w:rsidRPr="00AF5FCB" w:rsidRDefault="00A04173" w:rsidP="00A04173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д</w:t>
            </w:r>
            <w:r w:rsidRPr="00AF5FCB">
              <w:rPr>
                <w:sz w:val="20"/>
              </w:rPr>
              <w:t xml:space="preserve">ата </w:t>
            </w:r>
            <w:r>
              <w:rPr>
                <w:sz w:val="20"/>
              </w:rPr>
              <w:t>и время создания операции</w:t>
            </w:r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RNRTL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4043" w:type="dxa"/>
          </w:tcPr>
          <w:p w:rsidR="00A04173" w:rsidRPr="0059104B" w:rsidRDefault="00A04173" w:rsidP="00A04173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  <w:lang w:val="en-US"/>
              </w:rPr>
              <w:t>назначение русское</w:t>
            </w:r>
            <w:r w:rsidRPr="0059104B">
              <w:rPr>
                <w:sz w:val="20"/>
              </w:rPr>
              <w:t xml:space="preserve"> </w:t>
            </w:r>
          </w:p>
        </w:tc>
      </w:tr>
      <w:tr w:rsidR="00A04173" w:rsidDel="00401A96" w:rsidTr="00A04173">
        <w:trPr>
          <w:del w:id="37" w:author="Фигаровская Наталья Викторовна" w:date="2016-06-22T14:16:00Z"/>
        </w:trPr>
        <w:tc>
          <w:tcPr>
            <w:tcW w:w="1864" w:type="dxa"/>
          </w:tcPr>
          <w:p w:rsidR="00A04173" w:rsidRPr="00061BB4" w:rsidDel="00401A96" w:rsidRDefault="00A04173" w:rsidP="00A04173">
            <w:pPr>
              <w:ind w:left="360"/>
              <w:jc w:val="both"/>
              <w:rPr>
                <w:del w:id="38" w:author="Фигаровская Наталья Викторовна" w:date="2016-06-22T14:16:00Z"/>
                <w:sz w:val="20"/>
                <w:szCs w:val="20"/>
                <w:lang w:val="en-US"/>
              </w:rPr>
            </w:pPr>
            <w:del w:id="39" w:author="Фигаровская Наталья Викторовна" w:date="2016-06-22T14:16:00Z">
              <w:r w:rsidRPr="00061BB4" w:rsidDel="00401A96">
                <w:rPr>
                  <w:sz w:val="20"/>
                  <w:szCs w:val="20"/>
                </w:rPr>
                <w:delText>DIRECT</w:delText>
              </w:r>
            </w:del>
          </w:p>
        </w:tc>
        <w:tc>
          <w:tcPr>
            <w:tcW w:w="1392" w:type="dxa"/>
          </w:tcPr>
          <w:p w:rsidR="00A04173" w:rsidRPr="00A04173" w:rsidDel="00401A96" w:rsidRDefault="00A04173" w:rsidP="00A04173">
            <w:pPr>
              <w:ind w:left="150"/>
              <w:rPr>
                <w:del w:id="40" w:author="Фигаровская Наталья Викторовна" w:date="2016-06-22T14:16:00Z"/>
                <w:lang w:val="en-US"/>
              </w:rPr>
            </w:pPr>
            <w:del w:id="41" w:author="Фигаровская Наталья Викторовна" w:date="2016-06-22T14:16:00Z">
              <w:r w:rsidRPr="005D1FA6" w:rsidDel="00401A96">
                <w:rPr>
                  <w:sz w:val="20"/>
                </w:rPr>
                <w:delText>P</w:delText>
              </w:r>
              <w:r w:rsidDel="00401A96">
                <w:rPr>
                  <w:sz w:val="20"/>
                  <w:lang w:val="en-US"/>
                </w:rPr>
                <w:delText>9</w:delText>
              </w:r>
            </w:del>
          </w:p>
        </w:tc>
        <w:tc>
          <w:tcPr>
            <w:tcW w:w="4043" w:type="dxa"/>
          </w:tcPr>
          <w:p w:rsidR="00A04173" w:rsidRPr="00BD60D7" w:rsidDel="00401A96" w:rsidRDefault="00A04173" w:rsidP="00A04173">
            <w:pPr>
              <w:ind w:left="34"/>
              <w:jc w:val="both"/>
              <w:rPr>
                <w:del w:id="42" w:author="Фигаровская Наталья Викторовна" w:date="2016-06-22T14:16:00Z"/>
                <w:sz w:val="20"/>
              </w:rPr>
            </w:pPr>
            <w:del w:id="43" w:author="Фигаровская Наталья Викторовна" w:date="2016-06-22T14:16:00Z">
              <w:r w:rsidRPr="00061BB4" w:rsidDel="00401A96">
                <w:rPr>
                  <w:sz w:val="20"/>
                </w:rPr>
                <w:delText>н</w:delText>
              </w:r>
              <w:r w:rsidRPr="00BD60D7" w:rsidDel="00401A96">
                <w:rPr>
                  <w:sz w:val="20"/>
                </w:rPr>
                <w:delText xml:space="preserve">аправление </w:delText>
              </w:r>
              <w:r w:rsidDel="00401A96">
                <w:rPr>
                  <w:sz w:val="20"/>
                </w:rPr>
                <w:delText xml:space="preserve">движения по счету (пока только по дебету = </w:delText>
              </w:r>
              <w:r w:rsidRPr="00BD60D7" w:rsidDel="00401A96">
                <w:rPr>
                  <w:sz w:val="20"/>
                </w:rPr>
                <w:delText>‘</w:delText>
              </w:r>
              <w:r w:rsidDel="00401A96">
                <w:rPr>
                  <w:sz w:val="20"/>
                  <w:lang w:val="en-US"/>
                </w:rPr>
                <w:delText>D</w:delText>
              </w:r>
              <w:r w:rsidRPr="00BD60D7" w:rsidDel="00401A96">
                <w:rPr>
                  <w:sz w:val="20"/>
                </w:rPr>
                <w:delText>’</w:delText>
              </w:r>
              <w:r w:rsidDel="00401A96">
                <w:rPr>
                  <w:sz w:val="20"/>
                </w:rPr>
                <w:delText>)</w:delText>
              </w:r>
            </w:del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4043" w:type="dxa"/>
          </w:tcPr>
          <w:p w:rsidR="00A04173" w:rsidRPr="007765BB" w:rsidRDefault="00A04173" w:rsidP="00A04173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од департамента</w:t>
            </w:r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4043" w:type="dxa"/>
          </w:tcPr>
          <w:p w:rsidR="00A04173" w:rsidRPr="007765BB" w:rsidRDefault="00A04173" w:rsidP="00A04173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профит центр</w:t>
            </w:r>
          </w:p>
        </w:tc>
      </w:tr>
      <w:tr w:rsidR="00A04173" w:rsidTr="00A04173">
        <w:tc>
          <w:tcPr>
            <w:tcW w:w="1864" w:type="dxa"/>
          </w:tcPr>
          <w:p w:rsidR="00A04173" w:rsidRPr="00061BB4" w:rsidRDefault="00A04173" w:rsidP="00A04173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776005">
              <w:rPr>
                <w:rFonts w:cs="Helv"/>
                <w:color w:val="000000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1392" w:type="dxa"/>
          </w:tcPr>
          <w:p w:rsidR="00A04173" w:rsidRPr="00A04173" w:rsidRDefault="00A04173" w:rsidP="00A04173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4043" w:type="dxa"/>
          </w:tcPr>
          <w:p w:rsidR="00A04173" w:rsidRDefault="00A04173" w:rsidP="00A04173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Признак исправительной проводки</w:t>
            </w:r>
          </w:p>
        </w:tc>
      </w:tr>
      <w:tr w:rsidR="00C312FB" w:rsidTr="00A04173">
        <w:trPr>
          <w:ins w:id="44" w:author="Фигаровская Наталья Викторовна" w:date="2016-09-26T13:54:00Z"/>
        </w:trPr>
        <w:tc>
          <w:tcPr>
            <w:tcW w:w="1864" w:type="dxa"/>
          </w:tcPr>
          <w:p w:rsidR="00C312FB" w:rsidRPr="00C312FB" w:rsidRDefault="00C312FB" w:rsidP="00A04173">
            <w:pPr>
              <w:ind w:left="360"/>
              <w:jc w:val="both"/>
              <w:rPr>
                <w:ins w:id="45" w:author="Фигаровская Наталья Викторовна" w:date="2016-09-26T13:54:00Z"/>
                <w:rFonts w:cs="Helv"/>
                <w:color w:val="000000"/>
                <w:sz w:val="20"/>
                <w:szCs w:val="20"/>
                <w:lang w:val="en-US"/>
              </w:rPr>
            </w:pPr>
            <w:ins w:id="46" w:author="Фигаровская Наталья Викторовна" w:date="2016-09-26T13:54:00Z">
              <w:r w:rsidRPr="00A228A7">
                <w:rPr>
                  <w:rFonts w:cs="Helv"/>
                  <w:color w:val="000000"/>
                  <w:sz w:val="20"/>
                  <w:szCs w:val="20"/>
                  <w:highlight w:val="yellow"/>
                  <w:rPrChange w:id="47" w:author="Фигаровская Наталья Викторовна" w:date="2016-09-26T15:51:00Z">
                    <w:rPr>
                      <w:rFonts w:cs="Helv"/>
                      <w:color w:val="000000"/>
                      <w:sz w:val="20"/>
                      <w:szCs w:val="20"/>
                    </w:rPr>
                  </w:rPrChange>
                </w:rPr>
                <w:lastRenderedPageBreak/>
                <w:t>PNAR</w:t>
              </w:r>
              <w:bookmarkStart w:id="48" w:name="_GoBack"/>
              <w:bookmarkEnd w:id="48"/>
            </w:ins>
          </w:p>
        </w:tc>
        <w:tc>
          <w:tcPr>
            <w:tcW w:w="1392" w:type="dxa"/>
          </w:tcPr>
          <w:p w:rsidR="00C312FB" w:rsidRPr="00C312FB" w:rsidRDefault="00C312FB" w:rsidP="00A04173">
            <w:pPr>
              <w:ind w:left="150"/>
              <w:rPr>
                <w:ins w:id="49" w:author="Фигаровская Наталья Викторовна" w:date="2016-09-26T13:54:00Z"/>
                <w:sz w:val="20"/>
                <w:lang w:val="en-US"/>
                <w:rPrChange w:id="50" w:author="Фигаровская Наталья Викторовна" w:date="2016-09-26T13:54:00Z">
                  <w:rPr>
                    <w:ins w:id="51" w:author="Фигаровская Наталья Викторовна" w:date="2016-09-26T13:54:00Z"/>
                    <w:sz w:val="20"/>
                  </w:rPr>
                </w:rPrChange>
              </w:rPr>
            </w:pPr>
            <w:ins w:id="52" w:author="Фигаровская Наталья Викторовна" w:date="2016-09-26T13:54:00Z">
              <w:r>
                <w:rPr>
                  <w:sz w:val="20"/>
                  <w:lang w:val="en-US"/>
                </w:rPr>
                <w:t>P13</w:t>
              </w:r>
            </w:ins>
          </w:p>
        </w:tc>
        <w:tc>
          <w:tcPr>
            <w:tcW w:w="4043" w:type="dxa"/>
          </w:tcPr>
          <w:p w:rsidR="00C312FB" w:rsidRPr="00C312FB" w:rsidRDefault="00C312FB" w:rsidP="00A04173">
            <w:pPr>
              <w:ind w:left="34"/>
              <w:jc w:val="both"/>
              <w:rPr>
                <w:ins w:id="53" w:author="Фигаровская Наталья Викторовна" w:date="2016-09-26T13:54:00Z"/>
                <w:sz w:val="20"/>
              </w:rPr>
            </w:pPr>
            <w:ins w:id="54" w:author="Фигаровская Наталья Викторовна" w:date="2016-09-26T13:54:00Z">
              <w:r w:rsidRPr="00C312FB">
                <w:rPr>
                  <w:sz w:val="20"/>
                  <w:rPrChange w:id="55" w:author="Фигаровская Наталья Викторовна" w:date="2016-09-26T13:54:00Z">
                    <w:rPr>
                      <w:sz w:val="20"/>
                      <w:lang w:val="en-US"/>
                    </w:rPr>
                  </w:rPrChange>
                </w:rPr>
                <w:t xml:space="preserve">Номер </w:t>
              </w:r>
              <w:r>
                <w:rPr>
                  <w:sz w:val="20"/>
                </w:rPr>
                <w:t>сделки и субсделки через «</w:t>
              </w:r>
              <w:r w:rsidRPr="00C312FB">
                <w:rPr>
                  <w:sz w:val="20"/>
                  <w:rPrChange w:id="56" w:author="Фигаровская Наталья Викторовна" w:date="2016-09-26T13:54:00Z">
                    <w:rPr>
                      <w:sz w:val="20"/>
                      <w:lang w:val="en-US"/>
                    </w:rPr>
                  </w:rPrChange>
                </w:rPr>
                <w:t>;</w:t>
              </w:r>
              <w:r>
                <w:rPr>
                  <w:sz w:val="20"/>
                </w:rPr>
                <w:t>» или номер платежа</w:t>
              </w:r>
            </w:ins>
          </w:p>
        </w:tc>
      </w:tr>
    </w:tbl>
    <w:p w:rsidR="00926036" w:rsidRPr="003A7132" w:rsidRDefault="009F4F80" w:rsidP="00926036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521"/>
      </w:tblGrid>
      <w:tr w:rsidR="009F4F80" w:rsidTr="00FD383E">
        <w:trPr>
          <w:tblHeader/>
        </w:trPr>
        <w:tc>
          <w:tcPr>
            <w:tcW w:w="2263" w:type="dxa"/>
            <w:shd w:val="clear" w:color="auto" w:fill="D9D9D9" w:themeFill="background1" w:themeFillShade="D9"/>
          </w:tcPr>
          <w:p w:rsidR="009F4F80" w:rsidRPr="0059104B" w:rsidRDefault="009F4F80" w:rsidP="00061BB4">
            <w:pPr>
              <w:keepNext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В</w:t>
            </w:r>
            <w:r>
              <w:rPr>
                <w:sz w:val="20"/>
              </w:rPr>
              <w:t>ы</w:t>
            </w:r>
            <w:r>
              <w:rPr>
                <w:sz w:val="20"/>
                <w:lang w:val="en-US"/>
              </w:rPr>
              <w:t>ходные параметры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9F4F80" w:rsidRDefault="009F4F80" w:rsidP="00061BB4">
            <w:pPr>
              <w:keepNext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</w:tr>
      <w:tr w:rsidR="009F4F80" w:rsidTr="00FD383E">
        <w:tc>
          <w:tcPr>
            <w:tcW w:w="2263" w:type="dxa"/>
          </w:tcPr>
          <w:p w:rsidR="009F4F80" w:rsidRPr="009F4F80" w:rsidRDefault="009F4F80" w:rsidP="00061BB4">
            <w:pPr>
              <w:keepNext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6521" w:type="dxa"/>
          </w:tcPr>
          <w:p w:rsidR="009F4F80" w:rsidRPr="009F4F80" w:rsidRDefault="009F4F80" w:rsidP="00061BB4">
            <w:pPr>
              <w:keepNext/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</w:tr>
      <w:tr w:rsidR="009F4F80" w:rsidTr="00607122">
        <w:trPr>
          <w:trHeight w:val="759"/>
        </w:trPr>
        <w:tc>
          <w:tcPr>
            <w:tcW w:w="2263" w:type="dxa"/>
          </w:tcPr>
          <w:p w:rsidR="009F4F80" w:rsidRPr="0059104B" w:rsidRDefault="009F4F80" w:rsidP="00061BB4">
            <w:pPr>
              <w:keepNext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ERRTYPE</w:t>
            </w:r>
          </w:p>
        </w:tc>
        <w:tc>
          <w:tcPr>
            <w:tcW w:w="6521" w:type="dxa"/>
          </w:tcPr>
          <w:p w:rsidR="009F4F80" w:rsidRPr="00802903" w:rsidRDefault="009F4F80" w:rsidP="00061BB4">
            <w:pPr>
              <w:keepNext/>
              <w:ind w:left="34"/>
              <w:jc w:val="both"/>
              <w:rPr>
                <w:sz w:val="20"/>
              </w:rPr>
            </w:pPr>
            <w:r w:rsidRPr="00802903">
              <w:rPr>
                <w:sz w:val="20"/>
              </w:rPr>
              <w:t>Тип</w:t>
            </w:r>
            <w:r w:rsidRPr="009F4F80">
              <w:rPr>
                <w:sz w:val="20"/>
              </w:rPr>
              <w:t xml:space="preserve"> ошибки</w:t>
            </w:r>
            <w:r w:rsidR="00802903" w:rsidRPr="00802903">
              <w:rPr>
                <w:sz w:val="20"/>
              </w:rPr>
              <w:t>:</w:t>
            </w:r>
          </w:p>
          <w:p w:rsidR="00802903" w:rsidRDefault="00802903" w:rsidP="00FD383E">
            <w:pPr>
              <w:keepNext/>
              <w:ind w:left="459"/>
              <w:jc w:val="both"/>
              <w:rPr>
                <w:sz w:val="20"/>
              </w:rPr>
            </w:pPr>
            <w:r w:rsidRPr="00802903">
              <w:rPr>
                <w:sz w:val="20"/>
              </w:rPr>
              <w:t xml:space="preserve">1 – получен </w:t>
            </w:r>
            <w:r>
              <w:rPr>
                <w:sz w:val="20"/>
              </w:rPr>
              <w:t xml:space="preserve">ответ со статусом </w:t>
            </w:r>
            <w:r w:rsidRPr="00802903">
              <w:rPr>
                <w:sz w:val="20"/>
              </w:rPr>
              <w:t>‘</w:t>
            </w:r>
            <w:r>
              <w:rPr>
                <w:sz w:val="20"/>
                <w:lang w:val="en-US"/>
              </w:rPr>
              <w:t>ERROR</w:t>
            </w:r>
            <w:r w:rsidRPr="00802903">
              <w:rPr>
                <w:sz w:val="20"/>
              </w:rPr>
              <w:t>’</w:t>
            </w:r>
          </w:p>
          <w:p w:rsidR="00802903" w:rsidRDefault="00802903" w:rsidP="00607122">
            <w:pPr>
              <w:keepNext/>
              <w:ind w:left="459"/>
              <w:jc w:val="both"/>
              <w:rPr>
                <w:sz w:val="20"/>
              </w:rPr>
            </w:pPr>
            <w:r w:rsidRPr="00FD383E">
              <w:rPr>
                <w:sz w:val="20"/>
              </w:rPr>
              <w:t xml:space="preserve">2 </w:t>
            </w:r>
            <w:r w:rsidR="00CC5986" w:rsidRPr="00FD383E">
              <w:rPr>
                <w:sz w:val="20"/>
              </w:rPr>
              <w:t>–</w:t>
            </w:r>
            <w:r w:rsidRPr="00FD383E">
              <w:rPr>
                <w:sz w:val="20"/>
              </w:rPr>
              <w:t xml:space="preserve"> </w:t>
            </w:r>
            <w:ins w:id="57" w:author="Фигаровская Наталья Викторовна" w:date="2016-06-21T18:00:00Z">
              <w:r w:rsidR="00607122" w:rsidRPr="00802903">
                <w:rPr>
                  <w:sz w:val="20"/>
                </w:rPr>
                <w:t xml:space="preserve">получен </w:t>
              </w:r>
              <w:r w:rsidR="00607122">
                <w:rPr>
                  <w:sz w:val="20"/>
                </w:rPr>
                <w:t xml:space="preserve">ответ со статусом </w:t>
              </w:r>
              <w:r w:rsidR="00607122" w:rsidRPr="00802903">
                <w:rPr>
                  <w:sz w:val="20"/>
                </w:rPr>
                <w:t>‘</w:t>
              </w:r>
              <w:r w:rsidR="00607122">
                <w:rPr>
                  <w:sz w:val="20"/>
                </w:rPr>
                <w:t>SYS</w:t>
              </w:r>
              <w:r w:rsidR="00607122">
                <w:rPr>
                  <w:sz w:val="20"/>
                  <w:lang w:val="en-US"/>
                </w:rPr>
                <w:t>ERR</w:t>
              </w:r>
              <w:r w:rsidR="00607122" w:rsidRPr="00802903">
                <w:rPr>
                  <w:sz w:val="20"/>
                </w:rPr>
                <w:t>’</w:t>
              </w:r>
            </w:ins>
            <w:r w:rsidR="00CC5986" w:rsidRPr="00FD383E">
              <w:rPr>
                <w:sz w:val="20"/>
              </w:rPr>
              <w:t xml:space="preserve">ответ </w:t>
            </w:r>
            <w:r w:rsidR="00CC5986">
              <w:rPr>
                <w:sz w:val="20"/>
              </w:rPr>
              <w:t>не получен</w:t>
            </w:r>
            <w:r w:rsidR="00FD383E">
              <w:rPr>
                <w:sz w:val="20"/>
              </w:rPr>
              <w:t>, но найден в очереди сообщений об ошибках</w:t>
            </w:r>
          </w:p>
          <w:p w:rsidR="00FD383E" w:rsidRPr="00CC5986" w:rsidRDefault="00FD383E" w:rsidP="00607122">
            <w:pPr>
              <w:keepNext/>
              <w:ind w:left="459"/>
              <w:jc w:val="both"/>
              <w:rPr>
                <w:sz w:val="20"/>
              </w:rPr>
            </w:pPr>
            <w:r>
              <w:rPr>
                <w:sz w:val="20"/>
              </w:rPr>
              <w:t>3 – исчерпан лимит ожидания</w:t>
            </w:r>
          </w:p>
        </w:tc>
      </w:tr>
      <w:tr w:rsidR="009F4F80" w:rsidTr="00FD383E">
        <w:tc>
          <w:tcPr>
            <w:tcW w:w="2263" w:type="dxa"/>
          </w:tcPr>
          <w:p w:rsidR="009F4F80" w:rsidRPr="0059104B" w:rsidRDefault="009F4F80" w:rsidP="009F4F80">
            <w:pPr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ERRDESCR</w:t>
            </w:r>
          </w:p>
        </w:tc>
        <w:tc>
          <w:tcPr>
            <w:tcW w:w="6521" w:type="dxa"/>
          </w:tcPr>
          <w:p w:rsidR="009F4F80" w:rsidRPr="009F4F80" w:rsidRDefault="009F4F80" w:rsidP="009F4F80">
            <w:pPr>
              <w:spacing w:after="120"/>
              <w:ind w:left="34"/>
              <w:jc w:val="both"/>
              <w:rPr>
                <w:sz w:val="20"/>
              </w:rPr>
            </w:pPr>
            <w:r w:rsidRPr="009F4F80">
              <w:rPr>
                <w:sz w:val="20"/>
              </w:rPr>
              <w:t>Описание ошибки</w:t>
            </w:r>
          </w:p>
        </w:tc>
      </w:tr>
    </w:tbl>
    <w:p w:rsidR="0059104B" w:rsidRPr="00A96B82" w:rsidDel="00A96B82" w:rsidRDefault="004F587E" w:rsidP="00401A96">
      <w:pPr>
        <w:pStyle w:val="a4"/>
        <w:spacing w:before="240" w:after="60"/>
        <w:ind w:left="0" w:firstLine="425"/>
        <w:contextualSpacing w:val="0"/>
        <w:jc w:val="both"/>
        <w:rPr>
          <w:del w:id="58" w:author="Фигаровская Наталья Викторовна" w:date="2016-06-22T14:41:00Z"/>
          <w:sz w:val="20"/>
        </w:rPr>
      </w:pPr>
      <w:ins w:id="59" w:author="Фигаровская Наталья Викторовна" w:date="2016-06-22T14:31:00Z">
        <w:r>
          <w:rPr>
            <w:sz w:val="20"/>
          </w:rPr>
          <w:t xml:space="preserve">Необходимо учесть, что </w:t>
        </w:r>
      </w:ins>
      <w:ins w:id="60" w:author="Фигаровская Наталья Викторовна" w:date="2016-06-22T14:36:00Z">
        <w:r>
          <w:rPr>
            <w:sz w:val="20"/>
          </w:rPr>
          <w:t>часть</w:t>
        </w:r>
      </w:ins>
      <w:ins w:id="61" w:author="Фигаровская Наталья Викторовна" w:date="2016-06-22T14:30:00Z">
        <w:r>
          <w:rPr>
            <w:sz w:val="20"/>
          </w:rPr>
          <w:t xml:space="preserve"> параметров, относящихся к дебету </w:t>
        </w:r>
      </w:ins>
      <w:ins w:id="62" w:author="Фигаровская Наталья Викторовна" w:date="2016-06-22T14:32:00Z">
        <w:r>
          <w:rPr>
            <w:sz w:val="20"/>
          </w:rPr>
          <w:t>(</w:t>
        </w:r>
        <w:r>
          <w:rPr>
            <w:sz w:val="20"/>
            <w:lang w:val="en-US"/>
          </w:rPr>
          <w:t>P</w:t>
        </w:r>
        <w:r w:rsidRPr="00A96B82">
          <w:rPr>
            <w:sz w:val="20"/>
          </w:rPr>
          <w:t xml:space="preserve">1, </w:t>
        </w:r>
        <w:r>
          <w:rPr>
            <w:sz w:val="20"/>
            <w:lang w:val="en-US"/>
          </w:rPr>
          <w:t>P</w:t>
        </w:r>
        <w:r w:rsidRPr="00A96B82">
          <w:rPr>
            <w:sz w:val="20"/>
          </w:rPr>
          <w:t>2, P3</w:t>
        </w:r>
        <w:r>
          <w:rPr>
            <w:sz w:val="20"/>
          </w:rPr>
          <w:t xml:space="preserve">) </w:t>
        </w:r>
      </w:ins>
      <w:ins w:id="63" w:author="Фигаровская Наталья Викторовна" w:date="2016-06-22T14:30:00Z">
        <w:r>
          <w:rPr>
            <w:sz w:val="20"/>
          </w:rPr>
          <w:t xml:space="preserve">или кредиту </w:t>
        </w:r>
      </w:ins>
      <w:ins w:id="64" w:author="Фигаровская Наталья Викторовна" w:date="2016-06-22T14:32:00Z">
        <w:r>
          <w:rPr>
            <w:sz w:val="20"/>
          </w:rPr>
          <w:t>(</w:t>
        </w:r>
        <w:r>
          <w:rPr>
            <w:sz w:val="20"/>
            <w:lang w:val="en-US"/>
          </w:rPr>
          <w:t>P</w:t>
        </w:r>
        <w:r w:rsidRPr="00A96B82">
          <w:rPr>
            <w:sz w:val="20"/>
          </w:rPr>
          <w:t>0</w:t>
        </w:r>
        <w:r w:rsidRPr="00D57B96">
          <w:rPr>
            <w:sz w:val="20"/>
          </w:rPr>
          <w:t xml:space="preserve">1, </w:t>
        </w:r>
        <w:r>
          <w:rPr>
            <w:sz w:val="20"/>
            <w:lang w:val="en-US"/>
          </w:rPr>
          <w:t>P</w:t>
        </w:r>
        <w:r w:rsidRPr="00A96B82">
          <w:rPr>
            <w:sz w:val="20"/>
          </w:rPr>
          <w:t>0</w:t>
        </w:r>
        <w:r w:rsidRPr="00D57B96">
          <w:rPr>
            <w:sz w:val="20"/>
          </w:rPr>
          <w:t>2, P</w:t>
        </w:r>
        <w:r w:rsidRPr="00A96B82">
          <w:rPr>
            <w:sz w:val="20"/>
          </w:rPr>
          <w:t>0</w:t>
        </w:r>
        <w:r w:rsidRPr="00D57B96">
          <w:rPr>
            <w:sz w:val="20"/>
          </w:rPr>
          <w:t>3</w:t>
        </w:r>
        <w:r>
          <w:rPr>
            <w:sz w:val="20"/>
          </w:rPr>
          <w:t xml:space="preserve">) </w:t>
        </w:r>
      </w:ins>
      <w:ins w:id="65" w:author="Фигаровская Наталья Викторовна" w:date="2016-06-22T14:30:00Z">
        <w:r>
          <w:rPr>
            <w:sz w:val="20"/>
          </w:rPr>
          <w:t>операции</w:t>
        </w:r>
      </w:ins>
      <w:ins w:id="66" w:author="Фигаровская Наталья Викторовна" w:date="2016-06-22T14:31:00Z">
        <w:r>
          <w:rPr>
            <w:sz w:val="20"/>
          </w:rPr>
          <w:t>, может быть не</w:t>
        </w:r>
      </w:ins>
      <w:ins w:id="67" w:author="Фигаровская Наталья Викторовна" w:date="2016-06-22T14:37:00Z">
        <w:r>
          <w:rPr>
            <w:sz w:val="20"/>
          </w:rPr>
          <w:t xml:space="preserve"> </w:t>
        </w:r>
      </w:ins>
      <w:ins w:id="68" w:author="Фигаровская Наталья Викторовна" w:date="2016-06-22T14:31:00Z">
        <w:r>
          <w:rPr>
            <w:sz w:val="20"/>
          </w:rPr>
          <w:t>заполнен</w:t>
        </w:r>
      </w:ins>
      <w:ins w:id="69" w:author="Фигаровская Наталья Викторовна" w:date="2016-06-22T14:36:00Z">
        <w:r>
          <w:rPr>
            <w:sz w:val="20"/>
          </w:rPr>
          <w:t>а</w:t>
        </w:r>
      </w:ins>
      <w:ins w:id="70" w:author="Фигаровская Наталья Викторовна" w:date="2016-06-22T14:32:00Z">
        <w:r w:rsidRPr="00A96B82">
          <w:rPr>
            <w:sz w:val="20"/>
          </w:rPr>
          <w:t>, если</w:t>
        </w:r>
      </w:ins>
      <w:ins w:id="71" w:author="Фигаровская Наталья Викторовна" w:date="2016-06-22T14:34:00Z">
        <w:r>
          <w:rPr>
            <w:sz w:val="20"/>
          </w:rPr>
          <w:t xml:space="preserve"> операция не </w:t>
        </w:r>
      </w:ins>
      <w:ins w:id="72" w:author="Фигаровская Наталья Викторовна" w:date="2016-06-22T14:36:00Z">
        <w:r>
          <w:rPr>
            <w:sz w:val="20"/>
          </w:rPr>
          <w:t>включает</w:t>
        </w:r>
      </w:ins>
      <w:ins w:id="73" w:author="Фигаровская Наталья Викторовна" w:date="2016-06-22T14:32:00Z">
        <w:r w:rsidRPr="00A96B82">
          <w:rPr>
            <w:sz w:val="20"/>
          </w:rPr>
          <w:t xml:space="preserve"> </w:t>
        </w:r>
      </w:ins>
      <w:ins w:id="74" w:author="Фигаровская Наталья Викторовна" w:date="2016-06-22T14:36:00Z">
        <w:r>
          <w:rPr>
            <w:sz w:val="20"/>
          </w:rPr>
          <w:t xml:space="preserve">проводку между </w:t>
        </w:r>
      </w:ins>
      <w:ins w:id="75" w:author="Фигаровская Наталья Викторовна" w:date="2016-06-22T14:32:00Z">
        <w:r w:rsidRPr="00A96B82">
          <w:rPr>
            <w:sz w:val="20"/>
          </w:rPr>
          <w:t>контролируемыми счет</w:t>
        </w:r>
      </w:ins>
      <w:ins w:id="76" w:author="Фигаровская Наталья Викторовна" w:date="2016-06-22T14:35:00Z">
        <w:r>
          <w:rPr>
            <w:sz w:val="20"/>
          </w:rPr>
          <w:t>ами</w:t>
        </w:r>
      </w:ins>
      <w:ins w:id="77" w:author="Фигаровская Наталья Викторовна" w:date="2016-06-22T14:37:00Z">
        <w:r>
          <w:rPr>
            <w:sz w:val="20"/>
          </w:rPr>
          <w:t>. В этом случае запрос должен содержать информацию о движении только по одному контролируемому счету</w:t>
        </w:r>
      </w:ins>
      <w:ins w:id="78" w:author="Фигаровская Наталья Викторовна" w:date="2016-06-22T14:40:00Z">
        <w:r w:rsidR="00A96B82">
          <w:rPr>
            <w:sz w:val="20"/>
          </w:rPr>
          <w:t xml:space="preserve"> и одну секцию </w:t>
        </w:r>
        <w:r w:rsidR="00A96B82" w:rsidRPr="00926036">
          <w:rPr>
            <w:sz w:val="18"/>
            <w:szCs w:val="18"/>
          </w:rPr>
          <w:t>Movement</w:t>
        </w:r>
      </w:ins>
      <w:ins w:id="79" w:author="Фигаровская Наталья Викторовна" w:date="2016-06-22T14:37:00Z">
        <w:r>
          <w:rPr>
            <w:sz w:val="20"/>
          </w:rPr>
          <w:t>.</w:t>
        </w:r>
      </w:ins>
      <w:ins w:id="80" w:author="Фигаровская Наталья Викторовна" w:date="2016-06-22T14:38:00Z">
        <w:r w:rsidR="00A96B82">
          <w:rPr>
            <w:sz w:val="20"/>
          </w:rPr>
          <w:t xml:space="preserve"> Если все параметры заполнены, то запрос должен содержать две секции</w:t>
        </w:r>
      </w:ins>
      <w:ins w:id="81" w:author="Фигаровская Наталья Викторовна" w:date="2016-06-22T14:30:00Z">
        <w:r>
          <w:rPr>
            <w:sz w:val="20"/>
          </w:rPr>
          <w:t xml:space="preserve"> </w:t>
        </w:r>
      </w:ins>
      <w:ins w:id="82" w:author="Фигаровская Наталья Викторовна" w:date="2016-06-22T14:39:00Z">
        <w:r w:rsidR="00A96B82" w:rsidRPr="00926036">
          <w:rPr>
            <w:sz w:val="18"/>
            <w:szCs w:val="18"/>
          </w:rPr>
          <w:t>Movement</w:t>
        </w:r>
        <w:r w:rsidR="00A96B82">
          <w:rPr>
            <w:sz w:val="18"/>
            <w:szCs w:val="18"/>
          </w:rPr>
          <w:t xml:space="preserve">, включая для каждого счета свое описание со своим </w:t>
        </w:r>
      </w:ins>
      <w:ins w:id="83" w:author="Фигаровская Наталья Викторовна" w:date="2016-06-22T14:40:00Z">
        <w:r w:rsidR="00A96B82" w:rsidRPr="00926036">
          <w:rPr>
            <w:sz w:val="18"/>
            <w:szCs w:val="18"/>
          </w:rPr>
          <w:t>Movement</w:t>
        </w:r>
        <w:r w:rsidR="00A96B82">
          <w:rPr>
            <w:sz w:val="18"/>
            <w:szCs w:val="18"/>
            <w:lang w:val="en-US"/>
          </w:rPr>
          <w:t>ID</w:t>
        </w:r>
        <w:r w:rsidR="00A96B82">
          <w:rPr>
            <w:sz w:val="18"/>
            <w:szCs w:val="18"/>
          </w:rPr>
          <w:t>.</w:t>
        </w:r>
      </w:ins>
      <w:ins w:id="84" w:author="Фигаровская Наталья Викторовна" w:date="2016-06-22T14:42:00Z">
        <w:r w:rsidR="00A96B82">
          <w:rPr>
            <w:sz w:val="18"/>
            <w:szCs w:val="18"/>
          </w:rPr>
          <w:t xml:space="preserve"> При этом поле </w:t>
        </w:r>
        <w:r w:rsidR="00A96B82" w:rsidRPr="00926036">
          <w:rPr>
            <w:sz w:val="18"/>
            <w:szCs w:val="18"/>
          </w:rPr>
          <w:t>DrCr</w:t>
        </w:r>
        <w:r w:rsidR="00A96B82">
          <w:rPr>
            <w:sz w:val="18"/>
            <w:szCs w:val="18"/>
          </w:rPr>
          <w:t xml:space="preserve"> должно заполняться значениями </w:t>
        </w:r>
      </w:ins>
      <w:ins w:id="85" w:author="Фигаровская Наталья Викторовна" w:date="2016-06-22T14:43:00Z">
        <w:r w:rsidR="00A96B82" w:rsidRPr="00A96B82">
          <w:rPr>
            <w:sz w:val="18"/>
            <w:szCs w:val="18"/>
          </w:rPr>
          <w:t>‘</w:t>
        </w:r>
        <w:r w:rsidR="00A96B82">
          <w:rPr>
            <w:sz w:val="18"/>
            <w:szCs w:val="18"/>
            <w:lang w:val="en-US"/>
          </w:rPr>
          <w:t>D</w:t>
        </w:r>
        <w:r w:rsidR="00A96B82" w:rsidRPr="00A96B82">
          <w:rPr>
            <w:sz w:val="18"/>
            <w:szCs w:val="18"/>
          </w:rPr>
          <w:t xml:space="preserve">’ </w:t>
        </w:r>
        <w:r w:rsidR="00A96B82">
          <w:rPr>
            <w:sz w:val="18"/>
            <w:szCs w:val="18"/>
          </w:rPr>
          <w:t xml:space="preserve">или </w:t>
        </w:r>
        <w:r w:rsidR="00A96B82" w:rsidRPr="00A96B82">
          <w:rPr>
            <w:sz w:val="18"/>
            <w:szCs w:val="18"/>
          </w:rPr>
          <w:t>‘</w:t>
        </w:r>
        <w:r w:rsidR="00A96B82">
          <w:rPr>
            <w:sz w:val="18"/>
            <w:szCs w:val="18"/>
            <w:lang w:val="en-US"/>
          </w:rPr>
          <w:t>C</w:t>
        </w:r>
        <w:r w:rsidR="00A96B82" w:rsidRPr="00A96B82">
          <w:rPr>
            <w:sz w:val="18"/>
            <w:szCs w:val="18"/>
          </w:rPr>
          <w:t xml:space="preserve">’ </w:t>
        </w:r>
        <w:r w:rsidR="00A96B82">
          <w:rPr>
            <w:sz w:val="18"/>
            <w:szCs w:val="18"/>
          </w:rPr>
          <w:t>в зависимости от заполнен</w:t>
        </w:r>
      </w:ins>
      <w:ins w:id="86" w:author="Фигаровская Наталья Викторовна" w:date="2016-06-22T14:45:00Z">
        <w:r w:rsidR="00A96B82">
          <w:rPr>
            <w:sz w:val="18"/>
            <w:szCs w:val="18"/>
          </w:rPr>
          <w:t>ия</w:t>
        </w:r>
      </w:ins>
      <w:ins w:id="87" w:author="Фигаровская Наталья Викторовна" w:date="2016-06-22T14:43:00Z">
        <w:r w:rsidR="00A96B82">
          <w:rPr>
            <w:sz w:val="18"/>
            <w:szCs w:val="18"/>
          </w:rPr>
          <w:t xml:space="preserve"> полей </w:t>
        </w:r>
      </w:ins>
      <w:ins w:id="88" w:author="Фигаровская Наталья Викторовна" w:date="2016-06-22T14:44:00Z">
        <w:r w:rsidR="00A96B82">
          <w:rPr>
            <w:sz w:val="20"/>
            <w:lang w:val="en-US"/>
          </w:rPr>
          <w:t>P</w:t>
        </w:r>
        <w:r w:rsidR="00A96B82" w:rsidRPr="00A96B82">
          <w:rPr>
            <w:sz w:val="20"/>
          </w:rPr>
          <w:t>1</w:t>
        </w:r>
        <w:r w:rsidR="00A96B82">
          <w:rPr>
            <w:sz w:val="20"/>
          </w:rPr>
          <w:t xml:space="preserve"> и </w:t>
        </w:r>
        <w:r w:rsidR="00A96B82">
          <w:rPr>
            <w:sz w:val="20"/>
            <w:lang w:val="en-US"/>
          </w:rPr>
          <w:t>P</w:t>
        </w:r>
      </w:ins>
      <w:ins w:id="89" w:author="Фигаровская Наталья Викторовна" w:date="2016-06-22T14:45:00Z">
        <w:r w:rsidR="00A96B82">
          <w:rPr>
            <w:sz w:val="20"/>
          </w:rPr>
          <w:t>01</w:t>
        </w:r>
      </w:ins>
      <w:ins w:id="90" w:author="Фигаровская Наталья Викторовна" w:date="2016-06-22T14:44:00Z">
        <w:r w:rsidR="00A96B82">
          <w:rPr>
            <w:sz w:val="20"/>
          </w:rPr>
          <w:t>.</w:t>
        </w:r>
      </w:ins>
      <w:ins w:id="91" w:author="Фигаровская Наталья Викторовна" w:date="2016-06-22T14:45:00Z">
        <w:r w:rsidR="00A96B82">
          <w:rPr>
            <w:sz w:val="20"/>
          </w:rPr>
          <w:t xml:space="preserve"> </w:t>
        </w:r>
      </w:ins>
    </w:p>
    <w:p w:rsidR="00A04173" w:rsidRDefault="00A04173" w:rsidP="00A96B82">
      <w:pPr>
        <w:pStyle w:val="a4"/>
        <w:spacing w:before="240" w:after="60"/>
        <w:ind w:left="0" w:firstLine="425"/>
        <w:contextualSpacing w:val="0"/>
        <w:jc w:val="both"/>
        <w:rPr>
          <w:sz w:val="20"/>
        </w:rPr>
      </w:pPr>
    </w:p>
    <w:p w:rsidR="00566937" w:rsidRDefault="00566937" w:rsidP="00F31714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926036">
        <w:rPr>
          <w:b/>
          <w:color w:val="002060"/>
          <w:spacing w:val="20"/>
          <w:sz w:val="24"/>
          <w:szCs w:val="24"/>
        </w:rPr>
        <w:t xml:space="preserve">Формирование запроса </w:t>
      </w:r>
      <w:r w:rsidR="00926036">
        <w:rPr>
          <w:b/>
          <w:color w:val="002060"/>
          <w:spacing w:val="20"/>
          <w:sz w:val="24"/>
          <w:szCs w:val="24"/>
        </w:rPr>
        <w:t xml:space="preserve">к </w:t>
      </w:r>
      <w:r w:rsidRPr="00926036">
        <w:rPr>
          <w:b/>
          <w:color w:val="002060"/>
          <w:spacing w:val="20"/>
          <w:sz w:val="24"/>
          <w:szCs w:val="24"/>
        </w:rPr>
        <w:t>сервису</w:t>
      </w:r>
    </w:p>
    <w:tbl>
      <w:tblPr>
        <w:tblW w:w="9782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403"/>
        <w:gridCol w:w="709"/>
        <w:gridCol w:w="993"/>
        <w:gridCol w:w="1417"/>
        <w:gridCol w:w="3260"/>
      </w:tblGrid>
      <w:tr w:rsidR="00926036" w:rsidRPr="00926036" w:rsidTr="00A04173">
        <w:trPr>
          <w:trHeight w:val="312"/>
          <w:tblHeader/>
        </w:trPr>
        <w:tc>
          <w:tcPr>
            <w:tcW w:w="3403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942A5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Поле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26036" w:rsidRPr="00926036" w:rsidRDefault="00926036" w:rsidP="007942A5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Обязательность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942A5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Тип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036" w:rsidRPr="00061BB4" w:rsidRDefault="00926036" w:rsidP="00322B76">
            <w:pPr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Заполнение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942A5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Описание</w:t>
            </w:r>
          </w:p>
        </w:tc>
      </w:tr>
      <w:tr w:rsidR="00926036" w:rsidRPr="00926036" w:rsidTr="00A04173">
        <w:tc>
          <w:tcPr>
            <w:tcW w:w="340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26036" w:rsidRPr="00926036" w:rsidRDefault="00926036" w:rsidP="00F31714">
            <w:pPr>
              <w:pStyle w:val="a4"/>
              <w:keepNext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926036" w:rsidRDefault="00926036" w:rsidP="00F31714">
            <w:pPr>
              <w:keepNext/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6036" w:rsidRPr="00926036" w:rsidRDefault="00926036" w:rsidP="00F31714">
            <w:pPr>
              <w:keepNext/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061BB4" w:rsidRDefault="00926036" w:rsidP="00F31714">
            <w:pPr>
              <w:keepNext/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926036" w:rsidRDefault="00926036" w:rsidP="00F31714">
            <w:pPr>
              <w:keepNext/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Контейнер движений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RequestNumber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int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9C6BA0" w:rsidRDefault="00BD60D7" w:rsidP="009C6BA0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del w:id="92" w:author="Фигаровская Наталья Викторовна" w:date="2016-07-12T10:54:00Z">
              <w:r w:rsidRPr="00061BB4" w:rsidDel="009C6BA0">
                <w:rPr>
                  <w:b/>
                  <w:sz w:val="16"/>
                  <w:szCs w:val="16"/>
                  <w:lang w:val="en-US"/>
                </w:rPr>
                <w:delText>‘</w:delText>
              </w:r>
            </w:del>
            <w:r w:rsidRPr="00061BB4">
              <w:rPr>
                <w:b/>
                <w:sz w:val="16"/>
                <w:szCs w:val="16"/>
              </w:rPr>
              <w:t>1</w:t>
            </w:r>
            <w:del w:id="93" w:author="Фигаровская Наталья Викторовна" w:date="2016-07-12T10:54:00Z">
              <w:r w:rsidRPr="00061BB4" w:rsidDel="009C6BA0">
                <w:rPr>
                  <w:b/>
                  <w:sz w:val="16"/>
                  <w:szCs w:val="16"/>
                </w:rPr>
                <w:delText>'</w:delText>
              </w:r>
            </w:del>
            <w:ins w:id="94" w:author="Фигаровская Наталья Викторовна" w:date="2016-07-12T10:48:00Z">
              <w:r w:rsidR="009C6BA0">
                <w:rPr>
                  <w:b/>
                  <w:sz w:val="16"/>
                  <w:szCs w:val="16"/>
                </w:rPr>
                <w:t xml:space="preserve"> или </w:t>
              </w:r>
              <w:r w:rsidR="009C6BA0">
                <w:rPr>
                  <w:b/>
                  <w:sz w:val="16"/>
                  <w:szCs w:val="16"/>
                  <w:lang w:val="en-US"/>
                </w:rPr>
                <w:t>2</w:t>
              </w:r>
            </w:ins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C6BA0" w:rsidRDefault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номер движения в запросе</w:t>
            </w:r>
            <w:r w:rsidR="00322B76">
              <w:rPr>
                <w:sz w:val="18"/>
                <w:szCs w:val="18"/>
              </w:rPr>
              <w:t xml:space="preserve"> –</w:t>
            </w:r>
            <w:del w:id="95" w:author="Фигаровская Наталья Викторовна" w:date="2016-07-12T10:52:00Z">
              <w:r w:rsidR="00322B76" w:rsidDel="009C6BA0">
                <w:rPr>
                  <w:sz w:val="18"/>
                  <w:szCs w:val="18"/>
                </w:rPr>
                <w:delText xml:space="preserve"> </w:delText>
              </w:r>
              <w:r w:rsidR="00322B76" w:rsidRPr="00322B76" w:rsidDel="009C6BA0">
                <w:rPr>
                  <w:i/>
                  <w:sz w:val="16"/>
                  <w:szCs w:val="16"/>
                </w:rPr>
                <w:delText xml:space="preserve">всегда </w:delText>
              </w:r>
            </w:del>
            <w:ins w:id="96" w:author="Фигаровская Наталья Викторовна" w:date="2016-07-12T10:52:00Z">
              <w:r w:rsidR="009C6BA0">
                <w:rPr>
                  <w:i/>
                  <w:sz w:val="16"/>
                  <w:szCs w:val="16"/>
                </w:rPr>
                <w:t xml:space="preserve"> </w:t>
              </w:r>
            </w:ins>
            <w:ins w:id="97" w:author="Фигаровская Наталья Викторовна" w:date="2016-07-12T10:49:00Z">
              <w:r w:rsidR="009C6BA0">
                <w:rPr>
                  <w:i/>
                  <w:sz w:val="16"/>
                  <w:szCs w:val="16"/>
                </w:rPr>
                <w:t xml:space="preserve">если </w:t>
              </w:r>
            </w:ins>
            <w:ins w:id="98" w:author="Фигаровская Наталья Викторовна" w:date="2016-07-12T10:50:00Z">
              <w:r w:rsidR="009C6BA0">
                <w:rPr>
                  <w:i/>
                  <w:sz w:val="16"/>
                  <w:szCs w:val="16"/>
                </w:rPr>
                <w:t>заполнены параметры и по дебету</w:t>
              </w:r>
            </w:ins>
            <w:ins w:id="99" w:author="Фигаровская Наталья Викторовна" w:date="2016-07-12T10:52:00Z">
              <w:r w:rsidR="009C6BA0" w:rsidRPr="009C6BA0">
                <w:rPr>
                  <w:i/>
                  <w:sz w:val="16"/>
                  <w:szCs w:val="16"/>
                </w:rPr>
                <w:t>,</w:t>
              </w:r>
            </w:ins>
            <w:ins w:id="100" w:author="Фигаровская Наталья Викторовна" w:date="2016-07-12T10:50:00Z">
              <w:r w:rsidR="009C6BA0">
                <w:rPr>
                  <w:i/>
                  <w:sz w:val="16"/>
                  <w:szCs w:val="16"/>
                </w:rPr>
                <w:t xml:space="preserve"> и по кредиту, то для счета дебета </w:t>
              </w:r>
            </w:ins>
            <w:ins w:id="101" w:author="Фигаровская Наталья Викторовна" w:date="2016-07-12T10:53:00Z">
              <w:r w:rsidR="009C6BA0" w:rsidRPr="009C6BA0">
                <w:rPr>
                  <w:i/>
                  <w:sz w:val="16"/>
                  <w:szCs w:val="16"/>
                </w:rPr>
                <w:t>RequestNumber</w:t>
              </w:r>
              <w:r w:rsidR="009C6BA0">
                <w:rPr>
                  <w:i/>
                  <w:sz w:val="16"/>
                  <w:szCs w:val="16"/>
                </w:rPr>
                <w:t xml:space="preserve"> </w:t>
              </w:r>
            </w:ins>
            <w:ins w:id="102" w:author="Фигаровская Наталья Викторовна" w:date="2016-07-12T10:50:00Z">
              <w:r w:rsidR="009C6BA0">
                <w:rPr>
                  <w:i/>
                  <w:sz w:val="16"/>
                  <w:szCs w:val="16"/>
                </w:rPr>
                <w:t xml:space="preserve">= </w:t>
              </w:r>
            </w:ins>
            <w:ins w:id="103" w:author="Фигаровская Наталья Викторовна" w:date="2016-07-12T10:51:00Z">
              <w:r w:rsidR="009C6BA0" w:rsidRPr="009C6BA0">
                <w:rPr>
                  <w:i/>
                  <w:sz w:val="16"/>
                  <w:szCs w:val="16"/>
                </w:rPr>
                <w:t>1</w:t>
              </w:r>
              <w:r w:rsidR="009C6BA0">
                <w:rPr>
                  <w:i/>
                  <w:sz w:val="16"/>
                  <w:szCs w:val="16"/>
                </w:rPr>
                <w:t xml:space="preserve">, для счета кредита </w:t>
              </w:r>
            </w:ins>
            <w:ins w:id="104" w:author="Фигаровская Наталья Викторовна" w:date="2016-07-12T10:53:00Z">
              <w:r w:rsidR="009C6BA0" w:rsidRPr="009C6BA0">
                <w:rPr>
                  <w:i/>
                  <w:sz w:val="16"/>
                  <w:szCs w:val="16"/>
                </w:rPr>
                <w:t>RequestNumber</w:t>
              </w:r>
              <w:r w:rsidR="009C6BA0">
                <w:rPr>
                  <w:i/>
                  <w:sz w:val="16"/>
                  <w:szCs w:val="16"/>
                </w:rPr>
                <w:t xml:space="preserve"> </w:t>
              </w:r>
            </w:ins>
            <w:ins w:id="105" w:author="Фигаровская Наталья Викторовна" w:date="2016-07-12T10:51:00Z">
              <w:r w:rsidR="009C6BA0">
                <w:rPr>
                  <w:i/>
                  <w:sz w:val="16"/>
                  <w:szCs w:val="16"/>
                </w:rPr>
                <w:t xml:space="preserve">= </w:t>
              </w:r>
            </w:ins>
            <w:ins w:id="106" w:author="Фигаровская Наталья Викторовна" w:date="2016-07-12T10:52:00Z">
              <w:r w:rsidR="009C6BA0" w:rsidRPr="009C6BA0">
                <w:rPr>
                  <w:i/>
                  <w:sz w:val="16"/>
                  <w:szCs w:val="16"/>
                </w:rPr>
                <w:t>2</w:t>
              </w:r>
            </w:ins>
            <w:del w:id="107" w:author="Фигаровская Наталья Викторовна" w:date="2016-07-12T10:52:00Z">
              <w:r w:rsidR="00322B76" w:rsidRPr="00322B76" w:rsidDel="009C6BA0">
                <w:rPr>
                  <w:i/>
                  <w:sz w:val="16"/>
                  <w:szCs w:val="16"/>
                </w:rPr>
                <w:delText>одно движение</w:delText>
              </w:r>
            </w:del>
          </w:p>
        </w:tc>
      </w:tr>
      <w:tr w:rsidR="00322B76" w:rsidRPr="00926036" w:rsidTr="00A04173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BlockReference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блокировки</w:t>
            </w:r>
          </w:p>
        </w:tc>
      </w:tr>
      <w:tr w:rsidR="00322B76" w:rsidRPr="00926036" w:rsidTr="00A04173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SystemCode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Код системы</w:t>
            </w:r>
          </w:p>
        </w:tc>
      </w:tr>
      <w:tr w:rsidR="00322B76" w:rsidRPr="00926036" w:rsidTr="00A04173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BlockID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Движения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SystemCode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</w:rPr>
              <w:t>'</w:t>
            </w:r>
            <w:r w:rsidR="00322B76" w:rsidRPr="00061BB4">
              <w:rPr>
                <w:b/>
                <w:sz w:val="16"/>
                <w:szCs w:val="16"/>
              </w:rPr>
              <w:t>BARSGL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Код системы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322B76" w:rsidP="00BD60D7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ID</w:t>
            </w:r>
            <w:ins w:id="108" w:author="Фигаровская Наталья Викторовна" w:date="2016-06-22T14:19:00Z">
              <w:r w:rsidR="00401A96" w:rsidRPr="00401A96">
                <w:rPr>
                  <w:b/>
                  <w:sz w:val="16"/>
                  <w:szCs w:val="16"/>
                  <w:lang w:val="en-US"/>
                </w:rPr>
                <w:t>_DR</w:t>
              </w:r>
            </w:ins>
            <w:r w:rsidR="00A04173" w:rsidRPr="00401A96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 w:rsidRPr="00401A96">
              <w:rPr>
                <w:sz w:val="16"/>
                <w:szCs w:val="16"/>
                <w:lang w:val="en-US"/>
              </w:rPr>
              <w:t>P1)</w:t>
            </w:r>
            <w:ins w:id="109" w:author="Фигаровская Наталья Викторовна" w:date="2016-06-22T14:19:00Z">
              <w:r w:rsidR="00401A96" w:rsidRPr="00401A96">
                <w:rPr>
                  <w:sz w:val="16"/>
                  <w:szCs w:val="16"/>
                  <w:lang w:val="en-US"/>
                </w:rPr>
                <w:t xml:space="preserve"> или </w:t>
              </w:r>
              <w:r w:rsidR="00401A96" w:rsidRPr="00401A96">
                <w:rPr>
                  <w:b/>
                  <w:sz w:val="16"/>
                  <w:szCs w:val="16"/>
                  <w:lang w:val="en-US"/>
                </w:rPr>
                <w:t>ID_CR</w:t>
              </w:r>
              <w:r w:rsidR="00401A96" w:rsidRPr="00401A96">
                <w:rPr>
                  <w:sz w:val="16"/>
                  <w:szCs w:val="16"/>
                  <w:lang w:val="en-US"/>
                </w:rPr>
                <w:t xml:space="preserve"> (P01)</w:t>
              </w:r>
            </w:ins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CBAccount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String(20)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F31714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AC_DR</w:t>
            </w:r>
            <w:r w:rsidR="00A04173" w:rsidRPr="00401A96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 w:rsidRPr="00401A96">
              <w:rPr>
                <w:sz w:val="16"/>
                <w:szCs w:val="16"/>
                <w:lang w:val="en-US"/>
              </w:rPr>
              <w:t>P2)</w:t>
            </w:r>
            <w:ins w:id="110" w:author="Фигаровская Наталья Викторовна" w:date="2016-06-22T14:20:00Z">
              <w:r w:rsidR="00401A96" w:rsidRPr="00401A96">
                <w:rPr>
                  <w:sz w:val="16"/>
                  <w:szCs w:val="16"/>
                  <w:lang w:val="en-US"/>
                </w:rPr>
                <w:t xml:space="preserve"> или </w:t>
              </w:r>
              <w:r w:rsidR="00401A96" w:rsidRPr="00401A96">
                <w:rPr>
                  <w:b/>
                  <w:sz w:val="16"/>
                  <w:szCs w:val="16"/>
                  <w:lang w:val="en-US"/>
                </w:rPr>
                <w:t>AC_CR (</w:t>
              </w:r>
              <w:r w:rsidR="00401A96" w:rsidRPr="00401A96">
                <w:rPr>
                  <w:sz w:val="16"/>
                  <w:szCs w:val="16"/>
                  <w:lang w:val="en-US"/>
                </w:rPr>
                <w:t>P02)</w:t>
              </w:r>
            </w:ins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Счёт в формате ЦБ (20-значный)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MovementAmount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Decimal(23,3)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F31714" w:rsidP="00401A9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AMT</w:t>
            </w:r>
            <w:r w:rsidRPr="00401A96">
              <w:rPr>
                <w:b/>
                <w:sz w:val="16"/>
                <w:szCs w:val="16"/>
              </w:rPr>
              <w:t>_</w:t>
            </w:r>
            <w:r w:rsidRPr="00401A96">
              <w:rPr>
                <w:b/>
                <w:sz w:val="16"/>
                <w:szCs w:val="16"/>
                <w:lang w:val="en-US"/>
              </w:rPr>
              <w:t>DR</w:t>
            </w:r>
            <w:r w:rsidR="00A04173" w:rsidRPr="00401A96">
              <w:rPr>
                <w:b/>
                <w:sz w:val="16"/>
                <w:szCs w:val="16"/>
              </w:rPr>
              <w:t xml:space="preserve"> (</w:t>
            </w:r>
            <w:r w:rsidR="00A04173" w:rsidRPr="00401A96">
              <w:rPr>
                <w:sz w:val="16"/>
                <w:szCs w:val="16"/>
              </w:rPr>
              <w:t>P3)</w:t>
            </w:r>
            <w:ins w:id="111" w:author="Фигаровская Наталья Викторовна" w:date="2016-06-22T14:20:00Z">
              <w:r w:rsidR="00401A96" w:rsidRPr="00401A96">
                <w:rPr>
                  <w:sz w:val="16"/>
                  <w:szCs w:val="16"/>
                </w:rPr>
                <w:t xml:space="preserve"> или </w:t>
              </w:r>
              <w:r w:rsidR="00401A96" w:rsidRPr="00401A96">
                <w:rPr>
                  <w:b/>
                  <w:sz w:val="16"/>
                  <w:szCs w:val="16"/>
                  <w:lang w:val="en-US"/>
                </w:rPr>
                <w:t>AMT</w:t>
              </w:r>
              <w:r w:rsidR="00401A96" w:rsidRPr="00401A96">
                <w:rPr>
                  <w:b/>
                  <w:sz w:val="16"/>
                  <w:szCs w:val="16"/>
                </w:rPr>
                <w:t>_</w:t>
              </w:r>
              <w:r w:rsidR="00401A96" w:rsidRPr="00401A96">
                <w:rPr>
                  <w:b/>
                  <w:sz w:val="16"/>
                  <w:szCs w:val="16"/>
                  <w:lang w:val="en-US"/>
                </w:rPr>
                <w:t>CR</w:t>
              </w:r>
              <w:r w:rsidR="00401A96" w:rsidRPr="00401A96">
                <w:rPr>
                  <w:b/>
                  <w:sz w:val="16"/>
                  <w:szCs w:val="16"/>
                </w:rPr>
                <w:t xml:space="preserve"> (</w:t>
              </w:r>
              <w:r w:rsidR="00401A96" w:rsidRPr="00401A96">
                <w:rPr>
                  <w:sz w:val="16"/>
                  <w:szCs w:val="16"/>
                </w:rPr>
                <w:t>P03)</w:t>
              </w:r>
            </w:ins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Сумма движенеия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ObjectReference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F31714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DEAL_ID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6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Ссылка на объект, вызвавший блокировку</w:t>
            </w:r>
          </w:p>
        </w:tc>
      </w:tr>
      <w:tr w:rsidR="00926036" w:rsidRPr="00BD60D7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ExtModule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SRC_PST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5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Модуль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внешней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системы</w:t>
            </w:r>
            <w:r w:rsidR="00061BB4">
              <w:rPr>
                <w:sz w:val="18"/>
                <w:szCs w:val="18"/>
                <w:lang w:val="en-US"/>
              </w:rPr>
              <w:t xml:space="preserve"> -</w:t>
            </w:r>
            <w:r w:rsidR="00BD60D7">
              <w:rPr>
                <w:sz w:val="18"/>
                <w:szCs w:val="18"/>
                <w:lang w:val="en-US"/>
              </w:rPr>
              <w:t>?</w:t>
            </w:r>
          </w:p>
        </w:tc>
      </w:tr>
      <w:tr w:rsidR="00926036" w:rsidRPr="00BD60D7" w:rsidTr="00A04173">
        <w:tc>
          <w:tcPr>
            <w:tcW w:w="3403" w:type="dxa"/>
            <w:shd w:val="clear" w:color="auto" w:fill="FFFFFF" w:themeFill="background1"/>
          </w:tcPr>
          <w:p w:rsidR="00926036" w:rsidRPr="00BD60D7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ExtOperationCode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59104B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</w:t>
            </w:r>
            <w:r w:rsidR="0059104B" w:rsidRPr="00061BB4">
              <w:rPr>
                <w:b/>
                <w:sz w:val="16"/>
                <w:szCs w:val="16"/>
                <w:lang w:val="en-US"/>
              </w:rPr>
              <w:t>PAY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Код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операции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внешней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системы</w:t>
            </w:r>
            <w:r w:rsidR="00BD60D7">
              <w:rPr>
                <w:sz w:val="18"/>
                <w:szCs w:val="18"/>
                <w:lang w:val="en-US"/>
              </w:rPr>
              <w:t xml:space="preserve"> -?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BD60D7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String(4)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</w:t>
            </w:r>
            <w:r w:rsidR="00F31714" w:rsidRPr="00061BB4">
              <w:rPr>
                <w:b/>
                <w:sz w:val="16"/>
                <w:szCs w:val="16"/>
                <w:lang w:val="en-US"/>
              </w:rPr>
              <w:t>5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Приоритет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операции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по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ЦБ</w:t>
            </w:r>
            <w:r w:rsidRPr="007765BB">
              <w:rPr>
                <w:sz w:val="18"/>
                <w:szCs w:val="18"/>
              </w:rPr>
              <w:t xml:space="preserve">. </w:t>
            </w:r>
            <w:r w:rsidRPr="00926036">
              <w:rPr>
                <w:sz w:val="18"/>
                <w:szCs w:val="18"/>
              </w:rPr>
              <w:t>Возможные значения (d – цифра): «d» «d.d» «d.dd»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OperationTimestamp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DateTime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F31714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OTS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7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Дата\время появления требования к счету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DrCr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String(1)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401A96" w:rsidP="00401A9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ins w:id="112" w:author="Фигаровская Наталья Викторовна" w:date="2016-06-22T14:21:00Z">
              <w:r w:rsidRPr="00401A96">
                <w:rPr>
                  <w:b/>
                  <w:sz w:val="16"/>
                  <w:szCs w:val="16"/>
                </w:rPr>
                <w:t>‘</w:t>
              </w:r>
            </w:ins>
            <w:r w:rsidR="00191C52" w:rsidRPr="00401A96">
              <w:rPr>
                <w:b/>
                <w:sz w:val="16"/>
                <w:szCs w:val="16"/>
                <w:lang w:val="en-US"/>
              </w:rPr>
              <w:t>D</w:t>
            </w:r>
            <w:ins w:id="113" w:author="Фигаровская Наталья Викторовна" w:date="2016-06-22T14:22:00Z">
              <w:r w:rsidRPr="00401A96">
                <w:rPr>
                  <w:b/>
                  <w:sz w:val="16"/>
                  <w:szCs w:val="16"/>
                </w:rPr>
                <w:t xml:space="preserve">’ </w:t>
              </w:r>
              <w:r w:rsidRPr="00401A96">
                <w:rPr>
                  <w:sz w:val="16"/>
                  <w:szCs w:val="16"/>
                </w:rPr>
                <w:t>или</w:t>
              </w:r>
              <w:r w:rsidRPr="00401A96">
                <w:rPr>
                  <w:b/>
                  <w:sz w:val="16"/>
                  <w:szCs w:val="16"/>
                </w:rPr>
                <w:t xml:space="preserve"> </w:t>
              </w:r>
            </w:ins>
            <w:del w:id="114" w:author="Фигаровская Наталья Викторовна" w:date="2016-06-22T14:22:00Z">
              <w:r w:rsidR="00191C52" w:rsidRPr="00401A96" w:rsidDel="00401A96">
                <w:rPr>
                  <w:b/>
                  <w:sz w:val="16"/>
                  <w:szCs w:val="16"/>
                  <w:lang w:val="en-US"/>
                </w:rPr>
                <w:delText>IRECT</w:delText>
              </w:r>
              <w:r w:rsidR="00A04173" w:rsidRPr="00401A96" w:rsidDel="00401A96">
                <w:rPr>
                  <w:b/>
                  <w:sz w:val="16"/>
                  <w:szCs w:val="16"/>
                </w:rPr>
                <w:delText xml:space="preserve"> (P9)</w:delText>
              </w:r>
            </w:del>
            <w:ins w:id="115" w:author="Фигаровская Наталья Викторовна" w:date="2016-06-22T14:22:00Z">
              <w:r w:rsidRPr="00401A96">
                <w:rPr>
                  <w:b/>
                  <w:sz w:val="16"/>
                  <w:szCs w:val="16"/>
                  <w:lang w:val="en-US"/>
                </w:rPr>
                <w:t>‘C’</w:t>
              </w:r>
            </w:ins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Движение по дебету или кредиту(D/C)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Narrative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RNRTL</w:t>
            </w:r>
            <w:r w:rsidR="00A04173" w:rsidRPr="00401A96">
              <w:rPr>
                <w:b/>
                <w:sz w:val="16"/>
                <w:szCs w:val="16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 w:rsidRPr="00401A96">
              <w:rPr>
                <w:sz w:val="20"/>
              </w:rPr>
              <w:t>8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Комментарий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UseOverdraft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TRUE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учёта разрешенного лимита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lastRenderedPageBreak/>
              <w:t>IgnoreBalance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FALSE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игнорирования доступного остатка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IgnoreBlockFlag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FALSE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обхода блокировки all credit\debit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UseFAFO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Обработка в режиме FAFO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ValueDate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VDATE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4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Дата валютирования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PrimeBlockID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блокировки в PRIME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Storno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A04173" w:rsidRDefault="00A04173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A04173">
              <w:rPr>
                <w:b/>
                <w:sz w:val="16"/>
                <w:szCs w:val="16"/>
              </w:rPr>
              <w:t>FCHNG</w:t>
            </w:r>
            <w:r>
              <w:rPr>
                <w:b/>
                <w:sz w:val="16"/>
                <w:szCs w:val="16"/>
                <w:lang w:val="en-US"/>
              </w:rPr>
              <w:t xml:space="preserve"> (</w:t>
            </w: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12</w:t>
            </w:r>
            <w:r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191C52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Признак сторнирующего движения</w:t>
            </w:r>
            <w:r w:rsidR="00191C52">
              <w:rPr>
                <w:sz w:val="18"/>
                <w:szCs w:val="18"/>
              </w:rPr>
              <w:t xml:space="preserve"> 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ABSSpecificParameters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Параметры специфичные для АБС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MIDASSpecificParameters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Параметры специфичные для MIDAS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SPOS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(7)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A04173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SRC_PST</w:t>
            </w:r>
            <w:r>
              <w:rPr>
                <w:b/>
                <w:sz w:val="16"/>
                <w:szCs w:val="16"/>
                <w:lang w:val="en-US"/>
              </w:rPr>
              <w:t xml:space="preserve"> (</w:t>
            </w: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Источник проводок.</w:t>
            </w:r>
          </w:p>
        </w:tc>
      </w:tr>
      <w:tr w:rsidR="00926036" w:rsidRPr="00A228A7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OTRF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(15)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DEAL_ID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6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  <w:r w:rsidRPr="00926036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проводки</w:t>
            </w:r>
            <w:r w:rsidRPr="00926036">
              <w:rPr>
                <w:sz w:val="18"/>
                <w:szCs w:val="18"/>
                <w:lang w:val="en-US"/>
              </w:rPr>
              <w:t xml:space="preserve"> (Original transaction reference).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Department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>DEPT_ID</w:t>
            </w:r>
            <w:r w:rsidR="00A04173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A04173">
              <w:rPr>
                <w:b/>
                <w:sz w:val="16"/>
                <w:szCs w:val="16"/>
                <w:lang w:val="en-US"/>
              </w:rPr>
              <w:t>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10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Департамент.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ProfitCenter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(4)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>PRFCNTR</w:t>
            </w:r>
            <w:r w:rsidR="00A04173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A04173">
              <w:rPr>
                <w:b/>
                <w:sz w:val="16"/>
                <w:szCs w:val="16"/>
                <w:lang w:val="en-US"/>
              </w:rPr>
              <w:t>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11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Центр прибыли.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BookCode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н</w:t>
            </w:r>
            <w:r w:rsidRPr="00061BB4">
              <w:rPr>
                <w:b/>
                <w:sz w:val="16"/>
                <w:szCs w:val="16"/>
                <w:lang w:val="en-US"/>
              </w:rPr>
              <w:t xml:space="preserve">е </w:t>
            </w:r>
            <w:r w:rsidRPr="00061BB4">
              <w:rPr>
                <w:b/>
                <w:sz w:val="16"/>
                <w:szCs w:val="16"/>
              </w:rPr>
              <w:t>заполняем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Book Code.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PostingTrnTyp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‘’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Тип транзакции, число или пусто.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PostingNarrative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del w:id="116" w:author="Фигаровская Наталья Викторовна" w:date="2016-09-26T13:56:00Z">
              <w:r w:rsidRPr="00A228A7" w:rsidDel="00C312FB">
                <w:rPr>
                  <w:b/>
                  <w:sz w:val="16"/>
                  <w:szCs w:val="16"/>
                  <w:highlight w:val="yellow"/>
                  <w:lang w:val="en-US"/>
                  <w:rPrChange w:id="117" w:author="Фигаровская Наталья Викторовна" w:date="2016-09-26T15:51:00Z">
                    <w:rPr>
                      <w:b/>
                      <w:sz w:val="16"/>
                      <w:szCs w:val="16"/>
                      <w:lang w:val="en-US"/>
                    </w:rPr>
                  </w:rPrChange>
                </w:rPr>
                <w:delText>DEAL_ID</w:delText>
              </w:r>
            </w:del>
            <w:ins w:id="118" w:author="Фигаровская Наталья Викторовна" w:date="2016-09-26T13:56:00Z">
              <w:r w:rsidR="00C312FB" w:rsidRPr="00A228A7">
                <w:rPr>
                  <w:b/>
                  <w:sz w:val="16"/>
                  <w:szCs w:val="16"/>
                  <w:highlight w:val="yellow"/>
                  <w:rPrChange w:id="119" w:author="Фигаровская Наталья Викторовна" w:date="2016-09-26T15:51:00Z">
                    <w:rPr>
                      <w:b/>
                      <w:sz w:val="16"/>
                      <w:szCs w:val="16"/>
                    </w:rPr>
                  </w:rPrChange>
                </w:rPr>
                <w:t>PNAR</w:t>
              </w:r>
            </w:ins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del w:id="120" w:author="Фигаровская Наталья Викторовна" w:date="2016-09-26T13:56:00Z">
              <w:r w:rsidR="00A04173" w:rsidDel="00C312FB">
                <w:rPr>
                  <w:sz w:val="20"/>
                </w:rPr>
                <w:delText>P</w:delText>
              </w:r>
              <w:r w:rsidR="00A04173" w:rsidDel="00C312FB">
                <w:rPr>
                  <w:sz w:val="20"/>
                  <w:lang w:val="en-US"/>
                </w:rPr>
                <w:delText>6</w:delText>
              </w:r>
            </w:del>
            <w:ins w:id="121" w:author="Фигаровская Наталья Викторовна" w:date="2016-09-26T13:56:00Z">
              <w:r w:rsidR="00C312FB">
                <w:rPr>
                  <w:sz w:val="20"/>
                </w:rPr>
                <w:t>P</w:t>
              </w:r>
              <w:r w:rsidR="00C312FB">
                <w:rPr>
                  <w:sz w:val="20"/>
                  <w:lang w:val="en-US"/>
                </w:rPr>
                <w:t>13</w:t>
              </w:r>
            </w:ins>
            <w:r w:rsidR="00A04173">
              <w:rPr>
                <w:sz w:val="20"/>
              </w:rPr>
              <w:t>)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Английский комментарий к проводке.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ProjectTrnTyp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78059D" w:rsidRDefault="0078059D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ins w:id="122" w:author="Фигаровская Наталья Викторовна" w:date="2016-09-21T19:48:00Z">
              <w:r w:rsidRPr="00A07E5A">
                <w:rPr>
                  <w:b/>
                  <w:sz w:val="16"/>
                  <w:szCs w:val="16"/>
                  <w:highlight w:val="yellow"/>
                  <w:lang w:val="en-US"/>
                  <w:rPrChange w:id="123" w:author="Фигаровская Наталья Викторовна" w:date="2016-09-21T20:39:00Z">
                    <w:rPr>
                      <w:b/>
                      <w:sz w:val="16"/>
                      <w:szCs w:val="16"/>
                      <w:lang w:val="en-US"/>
                    </w:rPr>
                  </w:rPrChange>
                </w:rPr>
                <w:t>‘</w:t>
              </w:r>
            </w:ins>
            <w:del w:id="124" w:author="Фигаровская Наталья Викторовна" w:date="2016-09-21T19:47:00Z">
              <w:r w:rsidR="00E83DBB" w:rsidRPr="00A07E5A" w:rsidDel="0078059D">
                <w:rPr>
                  <w:b/>
                  <w:sz w:val="16"/>
                  <w:szCs w:val="16"/>
                  <w:highlight w:val="yellow"/>
                  <w:rPrChange w:id="125" w:author="Фигаровская Наталья Викторовна" w:date="2016-09-21T20:39:00Z">
                    <w:rPr>
                      <w:b/>
                      <w:sz w:val="16"/>
                      <w:szCs w:val="16"/>
                    </w:rPr>
                  </w:rPrChange>
                </w:rPr>
                <w:delText>н</w:delText>
              </w:r>
              <w:r w:rsidR="00E83DBB" w:rsidRPr="00A07E5A" w:rsidDel="0078059D">
                <w:rPr>
                  <w:b/>
                  <w:sz w:val="16"/>
                  <w:szCs w:val="16"/>
                  <w:highlight w:val="yellow"/>
                  <w:lang w:val="en-US"/>
                  <w:rPrChange w:id="126" w:author="Фигаровская Наталья Викторовна" w:date="2016-09-21T20:39:00Z">
                    <w:rPr>
                      <w:b/>
                      <w:sz w:val="16"/>
                      <w:szCs w:val="16"/>
                      <w:lang w:val="en-US"/>
                    </w:rPr>
                  </w:rPrChange>
                </w:rPr>
                <w:delText xml:space="preserve">е </w:delText>
              </w:r>
              <w:r w:rsidR="00E83DBB" w:rsidRPr="00A07E5A" w:rsidDel="0078059D">
                <w:rPr>
                  <w:b/>
                  <w:sz w:val="16"/>
                  <w:szCs w:val="16"/>
                  <w:highlight w:val="yellow"/>
                  <w:rPrChange w:id="127" w:author="Фигаровская Наталья Викторовна" w:date="2016-09-21T20:39:00Z">
                    <w:rPr>
                      <w:b/>
                      <w:sz w:val="16"/>
                      <w:szCs w:val="16"/>
                    </w:rPr>
                  </w:rPrChange>
                </w:rPr>
                <w:delText>заполняем</w:delText>
              </w:r>
            </w:del>
            <w:ins w:id="128" w:author="Фигаровская Наталья Викторовна" w:date="2016-09-21T19:47:00Z">
              <w:r w:rsidRPr="00A07E5A">
                <w:rPr>
                  <w:b/>
                  <w:sz w:val="16"/>
                  <w:szCs w:val="16"/>
                  <w:highlight w:val="yellow"/>
                  <w:lang w:val="en-US"/>
                  <w:rPrChange w:id="129" w:author="Фигаровская Наталья Викторовна" w:date="2016-09-21T20:39:00Z">
                    <w:rPr>
                      <w:b/>
                      <w:sz w:val="16"/>
                      <w:szCs w:val="16"/>
                      <w:lang w:val="en-US"/>
                    </w:rPr>
                  </w:rPrChange>
                </w:rPr>
                <w:t>GL</w:t>
              </w:r>
            </w:ins>
            <w:ins w:id="130" w:author="Фигаровская Наталья Викторовна" w:date="2016-09-21T19:48:00Z">
              <w:r w:rsidRPr="00A07E5A">
                <w:rPr>
                  <w:b/>
                  <w:sz w:val="16"/>
                  <w:szCs w:val="16"/>
                  <w:highlight w:val="yellow"/>
                  <w:lang w:val="en-US"/>
                  <w:rPrChange w:id="131" w:author="Фигаровская Наталья Викторовна" w:date="2016-09-21T20:39:00Z">
                    <w:rPr>
                      <w:b/>
                      <w:sz w:val="16"/>
                      <w:szCs w:val="16"/>
                      <w:lang w:val="en-US"/>
                    </w:rPr>
                  </w:rPrChange>
                </w:rPr>
                <w:t>’</w:t>
              </w:r>
            </w:ins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Transaction Type для проджекта.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ProjectTrnNbr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(6)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E83DBB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н</w:t>
            </w:r>
            <w:r w:rsidRPr="00061BB4">
              <w:rPr>
                <w:b/>
                <w:sz w:val="16"/>
                <w:szCs w:val="16"/>
                <w:lang w:val="en-US"/>
              </w:rPr>
              <w:t xml:space="preserve">е </w:t>
            </w:r>
            <w:r w:rsidRPr="00061BB4">
              <w:rPr>
                <w:b/>
                <w:sz w:val="16"/>
                <w:szCs w:val="16"/>
              </w:rPr>
              <w:t>заполняем</w:t>
            </w:r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Transaction Number для проджекта.</w:t>
            </w:r>
          </w:p>
        </w:tc>
      </w:tr>
      <w:tr w:rsidR="00926036" w:rsidRPr="00926036" w:rsidTr="00A04173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FE31E4">
            <w:pPr>
              <w:pStyle w:val="a4"/>
              <w:numPr>
                <w:ilvl w:val="3"/>
                <w:numId w:val="4"/>
              </w:numPr>
              <w:spacing w:after="0" w:line="240" w:lineRule="auto"/>
              <w:ind w:left="1877" w:hanging="797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ProjectNarrative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993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C312F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ins w:id="132" w:author="Фигаровская Наталья Викторовна" w:date="2016-09-26T13:56:00Z">
              <w:r w:rsidRPr="00A228A7">
                <w:rPr>
                  <w:b/>
                  <w:sz w:val="16"/>
                  <w:szCs w:val="16"/>
                  <w:highlight w:val="yellow"/>
                  <w:rPrChange w:id="133" w:author="Фигаровская Наталья Викторовна" w:date="2016-09-26T15:51:00Z">
                    <w:rPr>
                      <w:b/>
                      <w:sz w:val="16"/>
                      <w:szCs w:val="16"/>
                    </w:rPr>
                  </w:rPrChange>
                </w:rPr>
                <w:t>PNAR</w:t>
              </w:r>
              <w:r>
                <w:rPr>
                  <w:b/>
                  <w:sz w:val="16"/>
                  <w:szCs w:val="16"/>
                  <w:lang w:val="en-US"/>
                </w:rPr>
                <w:t xml:space="preserve"> (</w:t>
              </w:r>
              <w:r>
                <w:rPr>
                  <w:sz w:val="20"/>
                </w:rPr>
                <w:t>P</w:t>
              </w:r>
              <w:r>
                <w:rPr>
                  <w:sz w:val="20"/>
                  <w:lang w:val="en-US"/>
                </w:rPr>
                <w:t>13</w:t>
              </w:r>
              <w:r>
                <w:rPr>
                  <w:sz w:val="20"/>
                </w:rPr>
                <w:t>)</w:t>
              </w:r>
            </w:ins>
            <w:del w:id="134" w:author="Фигаровская Наталья Викторовна" w:date="2016-09-26T13:56:00Z">
              <w:r w:rsidR="00061BB4" w:rsidRPr="00061BB4" w:rsidDel="00C312FB">
                <w:rPr>
                  <w:b/>
                  <w:sz w:val="16"/>
                  <w:szCs w:val="16"/>
                  <w:lang w:val="en-US"/>
                </w:rPr>
                <w:delText>DEAL_ID</w:delText>
              </w:r>
              <w:r w:rsidR="00A04173" w:rsidDel="00C312FB">
                <w:rPr>
                  <w:b/>
                  <w:sz w:val="16"/>
                  <w:szCs w:val="16"/>
                  <w:lang w:val="en-US"/>
                </w:rPr>
                <w:delText xml:space="preserve"> (</w:delText>
              </w:r>
              <w:r w:rsidR="00A04173" w:rsidDel="00C312FB">
                <w:rPr>
                  <w:sz w:val="20"/>
                </w:rPr>
                <w:delText>P</w:delText>
              </w:r>
              <w:r w:rsidR="00A04173" w:rsidDel="00C312FB">
                <w:rPr>
                  <w:sz w:val="20"/>
                  <w:lang w:val="en-US"/>
                </w:rPr>
                <w:delText>6</w:delText>
              </w:r>
              <w:r w:rsidR="00A04173" w:rsidDel="00C312FB">
                <w:rPr>
                  <w:sz w:val="20"/>
                </w:rPr>
                <w:delText>)</w:delText>
              </w:r>
            </w:del>
          </w:p>
        </w:tc>
        <w:tc>
          <w:tcPr>
            <w:tcW w:w="3260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Комментарий к проджекту.</w:t>
            </w:r>
          </w:p>
        </w:tc>
      </w:tr>
    </w:tbl>
    <w:p w:rsidR="002123E3" w:rsidRDefault="002123E3" w:rsidP="002123E3">
      <w:pPr>
        <w:pStyle w:val="a4"/>
        <w:spacing w:after="60"/>
        <w:ind w:left="0" w:firstLine="425"/>
        <w:contextualSpacing w:val="0"/>
        <w:jc w:val="both"/>
        <w:rPr>
          <w:sz w:val="20"/>
        </w:rPr>
      </w:pPr>
    </w:p>
    <w:p w:rsidR="0071105A" w:rsidRPr="00213DFE" w:rsidRDefault="0071105A" w:rsidP="002123E3">
      <w:pPr>
        <w:pStyle w:val="a4"/>
        <w:spacing w:after="60"/>
        <w:ind w:left="0" w:firstLine="425"/>
        <w:contextualSpacing w:val="0"/>
        <w:jc w:val="both"/>
        <w:rPr>
          <w:sz w:val="20"/>
        </w:rPr>
      </w:pPr>
    </w:p>
    <w:p w:rsidR="002123E3" w:rsidRPr="002123E3" w:rsidRDefault="002123E3"/>
    <w:sectPr w:rsidR="002123E3" w:rsidRPr="002123E3" w:rsidSect="00A0417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7E" w:rsidRDefault="00414C7E" w:rsidP="0059104B">
      <w:pPr>
        <w:spacing w:after="0" w:line="240" w:lineRule="auto"/>
      </w:pPr>
      <w:r>
        <w:separator/>
      </w:r>
    </w:p>
  </w:endnote>
  <w:endnote w:type="continuationSeparator" w:id="0">
    <w:p w:rsidR="00414C7E" w:rsidRDefault="00414C7E" w:rsidP="0059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7E" w:rsidRDefault="00414C7E" w:rsidP="0059104B">
      <w:pPr>
        <w:spacing w:after="0" w:line="240" w:lineRule="auto"/>
      </w:pPr>
      <w:r>
        <w:separator/>
      </w:r>
    </w:p>
  </w:footnote>
  <w:footnote w:type="continuationSeparator" w:id="0">
    <w:p w:rsidR="00414C7E" w:rsidRDefault="00414C7E" w:rsidP="0059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51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7E38CF"/>
    <w:multiLevelType w:val="hybridMultilevel"/>
    <w:tmpl w:val="151C570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5E577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C7A2B"/>
    <w:multiLevelType w:val="hybridMultilevel"/>
    <w:tmpl w:val="3138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A6D82"/>
    <w:multiLevelType w:val="hybridMultilevel"/>
    <w:tmpl w:val="EB9C6CF4"/>
    <w:lvl w:ilvl="0" w:tplc="5A107EC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7"/>
    <w:rsid w:val="00061BB4"/>
    <w:rsid w:val="00085497"/>
    <w:rsid w:val="00087148"/>
    <w:rsid w:val="00191C52"/>
    <w:rsid w:val="00206D54"/>
    <w:rsid w:val="002123E3"/>
    <w:rsid w:val="00280041"/>
    <w:rsid w:val="00322B76"/>
    <w:rsid w:val="00401A96"/>
    <w:rsid w:val="00404184"/>
    <w:rsid w:val="00414C7E"/>
    <w:rsid w:val="00426862"/>
    <w:rsid w:val="004769B6"/>
    <w:rsid w:val="004F587E"/>
    <w:rsid w:val="00566937"/>
    <w:rsid w:val="0059104B"/>
    <w:rsid w:val="00607122"/>
    <w:rsid w:val="00610A39"/>
    <w:rsid w:val="00665DC8"/>
    <w:rsid w:val="006D5C62"/>
    <w:rsid w:val="0071105A"/>
    <w:rsid w:val="007122D3"/>
    <w:rsid w:val="007765BB"/>
    <w:rsid w:val="0078059D"/>
    <w:rsid w:val="0078516E"/>
    <w:rsid w:val="00802903"/>
    <w:rsid w:val="008466C3"/>
    <w:rsid w:val="00855AD6"/>
    <w:rsid w:val="00926036"/>
    <w:rsid w:val="009C6BA0"/>
    <w:rsid w:val="009F4F80"/>
    <w:rsid w:val="00A04173"/>
    <w:rsid w:val="00A07E5A"/>
    <w:rsid w:val="00A228A7"/>
    <w:rsid w:val="00A72076"/>
    <w:rsid w:val="00A96B82"/>
    <w:rsid w:val="00B0015B"/>
    <w:rsid w:val="00B41ACD"/>
    <w:rsid w:val="00BD60D7"/>
    <w:rsid w:val="00C312FB"/>
    <w:rsid w:val="00C55F1A"/>
    <w:rsid w:val="00CC5986"/>
    <w:rsid w:val="00D708C9"/>
    <w:rsid w:val="00E83DBB"/>
    <w:rsid w:val="00F31714"/>
    <w:rsid w:val="00F504AA"/>
    <w:rsid w:val="00F655BD"/>
    <w:rsid w:val="00F756F6"/>
    <w:rsid w:val="00FD383E"/>
    <w:rsid w:val="00F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F8484-975C-405D-9619-B4078480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rsid w:val="00566937"/>
  </w:style>
  <w:style w:type="paragraph" w:styleId="a4">
    <w:name w:val="List Paragraph"/>
    <w:basedOn w:val="a"/>
    <w:link w:val="a3"/>
    <w:uiPriority w:val="34"/>
    <w:qFormat/>
    <w:rsid w:val="0056693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9104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104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104B"/>
    <w:rPr>
      <w:vertAlign w:val="superscript"/>
    </w:rPr>
  </w:style>
  <w:style w:type="table" w:styleId="a8">
    <w:name w:val="Table Grid"/>
    <w:basedOn w:val="a1"/>
    <w:uiPriority w:val="39"/>
    <w:rsid w:val="005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7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07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2F76A-FE0C-4EF8-990A-8E5A4923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5</cp:revision>
  <dcterms:created xsi:type="dcterms:W3CDTF">2016-09-21T17:59:00Z</dcterms:created>
  <dcterms:modified xsi:type="dcterms:W3CDTF">2016-09-26T12:52:00Z</dcterms:modified>
</cp:coreProperties>
</file>