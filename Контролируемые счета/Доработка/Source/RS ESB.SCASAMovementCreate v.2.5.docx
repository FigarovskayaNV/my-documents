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3" w:rsidRPr="003A7A5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31DA3" w:rsidRPr="003A7A53" w:rsidRDefault="00B31DA3">
      <w:pPr>
        <w:jc w:val="center"/>
        <w:rPr>
          <w:b/>
          <w:bCs/>
          <w:i/>
          <w:iCs/>
          <w:sz w:val="32"/>
          <w:lang w:val="ru-RU"/>
        </w:rPr>
      </w:pPr>
    </w:p>
    <w:p w:rsidR="00BD4DF6" w:rsidRPr="003A7A53" w:rsidRDefault="00BD4DF6" w:rsidP="000B2419">
      <w:pPr>
        <w:jc w:val="center"/>
      </w:pPr>
    </w:p>
    <w:p w:rsidR="000B2419" w:rsidRPr="003A7A53" w:rsidRDefault="00A72B84" w:rsidP="000B2419">
      <w:pPr>
        <w:jc w:val="center"/>
        <w:rPr>
          <w:lang w:val="ru-RU"/>
        </w:rPr>
      </w:pPr>
      <w:r w:rsidRPr="003A7A53">
        <w:fldChar w:fldCharType="begin"/>
      </w:r>
      <w:r w:rsidR="000743BE" w:rsidRPr="003A7A53">
        <w:rPr>
          <w:lang w:val="ru-RU"/>
        </w:rPr>
        <w:instrText xml:space="preserve"> </w:instrText>
      </w:r>
      <w:r w:rsidR="000743BE" w:rsidRPr="003A7A53">
        <w:instrText>SUBJECT</w:instrText>
      </w:r>
      <w:r w:rsidR="000743BE" w:rsidRPr="003A7A53">
        <w:rPr>
          <w:lang w:val="ru-RU"/>
        </w:rPr>
        <w:instrText xml:space="preserve">  \* </w:instrText>
      </w:r>
      <w:r w:rsidR="000743BE" w:rsidRPr="003A7A53">
        <w:instrText>MERGEFORMAT</w:instrText>
      </w:r>
      <w:r w:rsidR="000743BE" w:rsidRPr="003A7A53">
        <w:rPr>
          <w:lang w:val="ru-RU"/>
        </w:rPr>
        <w:instrText xml:space="preserve"> </w:instrText>
      </w:r>
      <w:r w:rsidRPr="003A7A53">
        <w:fldChar w:fldCharType="separate"/>
      </w:r>
      <w:r w:rsidR="002B20C3" w:rsidRPr="003A7A53">
        <w:rPr>
          <w:b/>
          <w:bCs/>
          <w:i/>
          <w:iCs/>
          <w:sz w:val="32"/>
          <w:lang w:val="ru-RU"/>
        </w:rPr>
        <w:t>Требования на разработку сервиса ESB</w:t>
      </w:r>
      <w:r w:rsidRPr="003A7A53">
        <w:fldChar w:fldCharType="end"/>
      </w:r>
    </w:p>
    <w:p w:rsidR="00966CF9" w:rsidRPr="003A7A53" w:rsidRDefault="00966CF9" w:rsidP="000B2419">
      <w:pPr>
        <w:jc w:val="center"/>
        <w:rPr>
          <w:b/>
          <w:bCs/>
          <w:i/>
          <w:iCs/>
          <w:sz w:val="32"/>
          <w:lang w:val="ru-RU"/>
        </w:rPr>
      </w:pPr>
    </w:p>
    <w:p w:rsidR="008656B9" w:rsidRPr="003A7A53" w:rsidRDefault="008656B9">
      <w:pPr>
        <w:jc w:val="center"/>
        <w:rPr>
          <w:b/>
          <w:bCs/>
          <w:i/>
          <w:iCs/>
          <w:sz w:val="32"/>
          <w:lang w:val="ru-RU"/>
        </w:rPr>
      </w:pPr>
    </w:p>
    <w:p w:rsidR="00281918" w:rsidRPr="003A7A53" w:rsidRDefault="001E17CA" w:rsidP="007F42F4">
      <w:pPr>
        <w:numPr>
          <w:ilvl w:val="0"/>
          <w:numId w:val="5"/>
        </w:numPr>
        <w:rPr>
          <w:b/>
          <w:bCs/>
          <w:i/>
          <w:iCs/>
          <w:sz w:val="28"/>
          <w:szCs w:val="28"/>
          <w:lang w:val="ru-RU"/>
        </w:rPr>
      </w:pPr>
      <w:r w:rsidRPr="003A7A53">
        <w:rPr>
          <w:b/>
          <w:sz w:val="28"/>
          <w:szCs w:val="28"/>
          <w:lang w:val="ru-RU"/>
        </w:rPr>
        <w:t xml:space="preserve">Сервис создания движения по клиентскому счёту (изменению баланса) в </w:t>
      </w:r>
      <w:r w:rsidRPr="003A7A53">
        <w:rPr>
          <w:b/>
          <w:sz w:val="28"/>
          <w:szCs w:val="28"/>
        </w:rPr>
        <w:t>CASA</w:t>
      </w:r>
      <w:r w:rsidRPr="003A7A53">
        <w:rPr>
          <w:b/>
          <w:sz w:val="28"/>
          <w:szCs w:val="28"/>
          <w:lang w:val="ru-RU"/>
        </w:rPr>
        <w:t xml:space="preserve"> системе</w:t>
      </w:r>
      <w:r w:rsidRPr="003A7A53">
        <w:rPr>
          <w:b/>
          <w:bCs/>
          <w:i/>
          <w:iCs/>
          <w:sz w:val="28"/>
          <w:szCs w:val="28"/>
          <w:lang w:val="ru-RU"/>
        </w:rPr>
        <w:t xml:space="preserve"> </w:t>
      </w:r>
      <w:r w:rsidR="00476CCA" w:rsidRPr="003A7A53">
        <w:rPr>
          <w:b/>
          <w:bCs/>
          <w:i/>
          <w:iCs/>
          <w:sz w:val="28"/>
          <w:szCs w:val="28"/>
          <w:lang w:val="ru-RU"/>
        </w:rPr>
        <w:t>(</w:t>
      </w:r>
      <w:proofErr w:type="spellStart"/>
      <w:r w:rsidR="002949B5" w:rsidRPr="003A7A53">
        <w:rPr>
          <w:b/>
          <w:bCs/>
          <w:i/>
          <w:iCs/>
          <w:sz w:val="28"/>
          <w:szCs w:val="28"/>
        </w:rPr>
        <w:t>SCASA</w:t>
      </w:r>
      <w:r w:rsidRPr="003A7A53">
        <w:rPr>
          <w:b/>
          <w:bCs/>
          <w:i/>
          <w:iCs/>
          <w:sz w:val="28"/>
          <w:szCs w:val="28"/>
        </w:rPr>
        <w:t>Movement</w:t>
      </w:r>
      <w:r w:rsidR="002949B5" w:rsidRPr="003A7A53">
        <w:rPr>
          <w:b/>
          <w:bCs/>
          <w:i/>
          <w:iCs/>
          <w:sz w:val="28"/>
          <w:szCs w:val="28"/>
        </w:rPr>
        <w:t>Create</w:t>
      </w:r>
      <w:proofErr w:type="spellEnd"/>
      <w:r w:rsidR="00476CCA" w:rsidRPr="003A7A53">
        <w:rPr>
          <w:b/>
          <w:bCs/>
          <w:i/>
          <w:iCs/>
          <w:sz w:val="28"/>
          <w:szCs w:val="28"/>
          <w:lang w:val="ru-RU"/>
        </w:rPr>
        <w:t>)</w:t>
      </w:r>
    </w:p>
    <w:p w:rsidR="008656B9" w:rsidRPr="003A7A53" w:rsidRDefault="008656B9" w:rsidP="001626C6">
      <w:pPr>
        <w:rPr>
          <w:rFonts w:cs="Arial"/>
          <w:b/>
          <w:i/>
          <w:sz w:val="28"/>
          <w:szCs w:val="28"/>
          <w:lang w:val="ru-RU" w:eastAsia="ru-RU"/>
        </w:rPr>
      </w:pPr>
    </w:p>
    <w:p w:rsidR="00691575" w:rsidRPr="003A7A53" w:rsidRDefault="00691575" w:rsidP="007F42F4">
      <w:pPr>
        <w:numPr>
          <w:ilvl w:val="0"/>
          <w:numId w:val="5"/>
        </w:numPr>
        <w:rPr>
          <w:rFonts w:cs="Arial"/>
          <w:b/>
          <w:bCs/>
          <w:i/>
          <w:iCs/>
          <w:sz w:val="28"/>
          <w:szCs w:val="28"/>
          <w:lang w:val="ru-RU"/>
        </w:rPr>
      </w:pPr>
      <w:r w:rsidRPr="003A7A53">
        <w:rPr>
          <w:rFonts w:cs="Arial"/>
          <w:b/>
          <w:i/>
          <w:sz w:val="28"/>
          <w:szCs w:val="28"/>
          <w:lang w:val="ru-RU" w:eastAsia="ru-RU"/>
        </w:rPr>
        <w:t>Атомарный сервис</w:t>
      </w:r>
      <w:r w:rsidR="00880B8B" w:rsidRPr="003A7A53">
        <w:rPr>
          <w:b/>
          <w:i/>
          <w:sz w:val="28"/>
          <w:szCs w:val="28"/>
          <w:lang w:val="ru-RU"/>
        </w:rPr>
        <w:t xml:space="preserve"> для создания </w:t>
      </w:r>
      <w:proofErr w:type="gramStart"/>
      <w:r w:rsidR="00B065A7" w:rsidRPr="003A7A53">
        <w:rPr>
          <w:b/>
          <w:i/>
          <w:sz w:val="28"/>
          <w:szCs w:val="28"/>
          <w:lang w:val="ru-RU"/>
        </w:rPr>
        <w:t xml:space="preserve">движений </w:t>
      </w:r>
      <w:r w:rsidR="00880B8B" w:rsidRPr="003A7A53">
        <w:rPr>
          <w:b/>
          <w:i/>
          <w:sz w:val="28"/>
          <w:szCs w:val="28"/>
          <w:lang w:val="ru-RU"/>
        </w:rPr>
        <w:t xml:space="preserve"> </w:t>
      </w:r>
      <w:r w:rsidR="00B065A7" w:rsidRPr="003A7A53">
        <w:rPr>
          <w:b/>
          <w:i/>
          <w:sz w:val="28"/>
          <w:szCs w:val="28"/>
          <w:lang w:val="ru-RU"/>
        </w:rPr>
        <w:t>из</w:t>
      </w:r>
      <w:proofErr w:type="gramEnd"/>
      <w:r w:rsidR="00B065A7" w:rsidRPr="003A7A53">
        <w:rPr>
          <w:b/>
          <w:i/>
          <w:sz w:val="28"/>
          <w:szCs w:val="28"/>
          <w:lang w:val="ru-RU"/>
        </w:rPr>
        <w:t xml:space="preserve"> </w:t>
      </w:r>
      <w:r w:rsidR="00880B8B" w:rsidRPr="003A7A53">
        <w:rPr>
          <w:b/>
          <w:i/>
          <w:sz w:val="28"/>
          <w:szCs w:val="28"/>
          <w:lang w:val="ru-RU"/>
        </w:rPr>
        <w:t xml:space="preserve">блокировок в </w:t>
      </w:r>
      <w:r w:rsidR="00831B29" w:rsidRPr="003A7A53">
        <w:rPr>
          <w:b/>
          <w:i/>
          <w:sz w:val="28"/>
          <w:szCs w:val="28"/>
        </w:rPr>
        <w:t>F</w:t>
      </w:r>
      <w:r w:rsidR="00831B29" w:rsidRPr="003A7A53">
        <w:rPr>
          <w:b/>
          <w:i/>
          <w:sz w:val="28"/>
          <w:szCs w:val="28"/>
          <w:lang w:val="ru-RU"/>
        </w:rPr>
        <w:t>С</w:t>
      </w:r>
      <w:r w:rsidR="00831B29" w:rsidRPr="003A7A53">
        <w:rPr>
          <w:b/>
          <w:i/>
          <w:sz w:val="28"/>
          <w:szCs w:val="28"/>
        </w:rPr>
        <w:t>C</w:t>
      </w:r>
      <w:r w:rsidR="00831B29" w:rsidRPr="003A7A53">
        <w:rPr>
          <w:b/>
          <w:i/>
          <w:sz w:val="28"/>
          <w:szCs w:val="28"/>
          <w:lang w:val="ru-RU"/>
        </w:rPr>
        <w:t>12</w:t>
      </w:r>
      <w:r w:rsidRPr="003A7A53">
        <w:rPr>
          <w:rFonts w:cs="Arial"/>
          <w:b/>
          <w:i/>
          <w:sz w:val="28"/>
          <w:szCs w:val="28"/>
          <w:lang w:val="ru-RU" w:eastAsia="ru-RU"/>
        </w:rPr>
        <w:t xml:space="preserve"> (</w:t>
      </w:r>
      <w:r w:rsidR="00B065A7" w:rsidRPr="003A7A53">
        <w:rPr>
          <w:b/>
          <w:i/>
          <w:sz w:val="28"/>
          <w:szCs w:val="28"/>
        </w:rPr>
        <w:t>A</w:t>
      </w:r>
      <w:r w:rsidR="00831B29" w:rsidRPr="003A7A53">
        <w:rPr>
          <w:b/>
          <w:i/>
          <w:sz w:val="28"/>
          <w:szCs w:val="28"/>
        </w:rPr>
        <w:t>F</w:t>
      </w:r>
      <w:r w:rsidR="00831B29" w:rsidRPr="003A7A53">
        <w:rPr>
          <w:b/>
          <w:i/>
          <w:sz w:val="28"/>
          <w:szCs w:val="28"/>
          <w:lang w:val="ru-RU"/>
        </w:rPr>
        <w:t>С</w:t>
      </w:r>
      <w:r w:rsidR="00831B29" w:rsidRPr="003A7A53">
        <w:rPr>
          <w:b/>
          <w:i/>
          <w:sz w:val="28"/>
          <w:szCs w:val="28"/>
        </w:rPr>
        <w:t>C</w:t>
      </w:r>
      <w:r w:rsidR="00831B29" w:rsidRPr="003A7A53">
        <w:rPr>
          <w:b/>
          <w:i/>
          <w:sz w:val="28"/>
          <w:szCs w:val="28"/>
          <w:lang w:val="ru-RU"/>
        </w:rPr>
        <w:t>12</w:t>
      </w:r>
      <w:proofErr w:type="spellStart"/>
      <w:r w:rsidR="00B065A7" w:rsidRPr="003A7A53">
        <w:rPr>
          <w:b/>
          <w:i/>
          <w:sz w:val="28"/>
          <w:szCs w:val="28"/>
        </w:rPr>
        <w:t>MovementCreate</w:t>
      </w:r>
      <w:proofErr w:type="spellEnd"/>
      <w:r w:rsidRPr="003A7A53">
        <w:rPr>
          <w:rFonts w:cs="Arial"/>
          <w:b/>
          <w:i/>
          <w:sz w:val="28"/>
          <w:szCs w:val="28"/>
          <w:lang w:val="ru-RU" w:eastAsia="ru-RU"/>
        </w:rPr>
        <w:t>)</w:t>
      </w:r>
    </w:p>
    <w:p w:rsidR="00F668B9" w:rsidRPr="003A7A53" w:rsidRDefault="00F668B9" w:rsidP="00F668B9">
      <w:pPr>
        <w:pStyle w:val="ListParagraph"/>
        <w:rPr>
          <w:rFonts w:cs="Arial"/>
          <w:b/>
          <w:bCs/>
          <w:i/>
          <w:iCs/>
          <w:sz w:val="28"/>
          <w:szCs w:val="28"/>
          <w:lang w:val="ru-RU"/>
        </w:rPr>
      </w:pPr>
    </w:p>
    <w:p w:rsidR="00691575" w:rsidRPr="003A7A53" w:rsidRDefault="00691575">
      <w:pPr>
        <w:jc w:val="center"/>
        <w:rPr>
          <w:rFonts w:cs="Arial"/>
          <w:b/>
          <w:bCs/>
          <w:i/>
          <w:iCs/>
          <w:sz w:val="32"/>
          <w:szCs w:val="32"/>
          <w:lang w:val="ru-RU"/>
        </w:rPr>
      </w:pPr>
    </w:p>
    <w:p w:rsidR="00B663F2" w:rsidRPr="003A7A53" w:rsidRDefault="00B663F2">
      <w:pPr>
        <w:jc w:val="center"/>
        <w:rPr>
          <w:rFonts w:cs="Arial"/>
          <w:b/>
          <w:bCs/>
          <w:i/>
          <w:iCs/>
          <w:sz w:val="32"/>
          <w:szCs w:val="32"/>
          <w:lang w:val="ru-RU"/>
        </w:rPr>
      </w:pPr>
    </w:p>
    <w:p w:rsidR="00B31DA3" w:rsidRPr="003A7A53" w:rsidRDefault="00B31DA3">
      <w:pPr>
        <w:jc w:val="center"/>
        <w:rPr>
          <w:b/>
          <w:bCs/>
          <w:i/>
          <w:iCs/>
          <w:sz w:val="32"/>
          <w:u w:val="single"/>
          <w:lang w:val="ru-RU"/>
        </w:rPr>
      </w:pPr>
      <w:r w:rsidRPr="003A7A53">
        <w:rPr>
          <w:b/>
          <w:bCs/>
          <w:i/>
          <w:iCs/>
          <w:sz w:val="32"/>
          <w:u w:val="single"/>
          <w:lang w:val="ru-RU"/>
        </w:rPr>
        <w:t xml:space="preserve">Версия </w:t>
      </w:r>
      <w:r w:rsidR="00A72B84" w:rsidRPr="003A7A53">
        <w:fldChar w:fldCharType="begin"/>
      </w:r>
      <w:r w:rsidR="000743BE" w:rsidRPr="003A7A53">
        <w:instrText xml:space="preserve"> DOCPROPERTY "Version"  \* MERGEFORMAT </w:instrText>
      </w:r>
      <w:r w:rsidR="00A72B84" w:rsidRPr="003A7A53">
        <w:fldChar w:fldCharType="separate"/>
      </w:r>
      <w:r w:rsidR="00E364A8" w:rsidRPr="003A7A53">
        <w:rPr>
          <w:b/>
          <w:bCs/>
          <w:i/>
          <w:iCs/>
          <w:sz w:val="32"/>
          <w:u w:val="single"/>
        </w:rPr>
        <w:t>2</w:t>
      </w:r>
      <w:r w:rsidR="008526DD" w:rsidRPr="003A7A53">
        <w:rPr>
          <w:b/>
          <w:bCs/>
          <w:i/>
          <w:iCs/>
          <w:sz w:val="32"/>
          <w:u w:val="single"/>
        </w:rPr>
        <w:t>.</w:t>
      </w:r>
      <w:ins w:id="0" w:author="ITIA, Petr V. Poltavskiy" w:date="2016-08-10T13:30:00Z">
        <w:r w:rsidR="00272E12">
          <w:rPr>
            <w:b/>
            <w:bCs/>
            <w:i/>
            <w:iCs/>
            <w:sz w:val="32"/>
            <w:u w:val="single"/>
          </w:rPr>
          <w:t>5</w:t>
        </w:r>
      </w:ins>
      <w:del w:id="1" w:author="ITIA, Petr V. Poltavskiy" w:date="2016-08-10T13:30:00Z">
        <w:r w:rsidR="00AF5E42" w:rsidRPr="003A7A53" w:rsidDel="00272E12">
          <w:rPr>
            <w:b/>
            <w:bCs/>
            <w:i/>
            <w:iCs/>
            <w:sz w:val="32"/>
            <w:u w:val="single"/>
          </w:rPr>
          <w:delText>4</w:delText>
        </w:r>
      </w:del>
      <w:r w:rsidR="00A72B84" w:rsidRPr="003A7A53">
        <w:fldChar w:fldCharType="end"/>
      </w:r>
    </w:p>
    <w:p w:rsidR="00B31DA3" w:rsidRPr="003A7A53" w:rsidRDefault="00B31DA3">
      <w:pPr>
        <w:jc w:val="center"/>
        <w:rPr>
          <w:b/>
          <w:bCs/>
          <w:sz w:val="32"/>
          <w:lang w:val="ru-RU"/>
        </w:rPr>
      </w:pPr>
    </w:p>
    <w:p w:rsidR="00B31DA3" w:rsidRPr="003A7A53" w:rsidRDefault="00B31DA3">
      <w:pPr>
        <w:jc w:val="center"/>
        <w:rPr>
          <w:b/>
          <w:bCs/>
          <w:sz w:val="32"/>
          <w:lang w:val="ru-RU"/>
        </w:rPr>
      </w:pPr>
    </w:p>
    <w:p w:rsidR="00B31DA3" w:rsidRPr="003A7A53" w:rsidRDefault="00B31DA3">
      <w:pPr>
        <w:jc w:val="center"/>
        <w:rPr>
          <w:b/>
          <w:bCs/>
          <w:sz w:val="32"/>
          <w:lang w:val="ru-RU"/>
        </w:rPr>
      </w:pPr>
    </w:p>
    <w:p w:rsidR="00B31DA3" w:rsidRPr="003A7A53" w:rsidRDefault="00B31DA3">
      <w:pPr>
        <w:pStyle w:val="Footer"/>
        <w:rPr>
          <w:b/>
          <w:bCs/>
          <w:sz w:val="32"/>
        </w:rPr>
      </w:pPr>
      <w:r w:rsidRPr="003A7A53">
        <w:rPr>
          <w:b/>
          <w:bCs/>
          <w:sz w:val="32"/>
        </w:rPr>
        <w:t>Лист изменений</w:t>
      </w:r>
    </w:p>
    <w:p w:rsidR="00B31DA3" w:rsidRPr="003A7A53" w:rsidRDefault="00B31DA3">
      <w:pPr>
        <w:pStyle w:val="Footer"/>
      </w:pPr>
    </w:p>
    <w:tbl>
      <w:tblPr>
        <w:tblW w:w="971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701"/>
        <w:gridCol w:w="2693"/>
        <w:gridCol w:w="3474"/>
      </w:tblGrid>
      <w:tr w:rsidR="003A7A53" w:rsidRPr="003A7A53" w:rsidTr="00E07CB0">
        <w:trPr>
          <w:tblHeader/>
        </w:trPr>
        <w:tc>
          <w:tcPr>
            <w:tcW w:w="851" w:type="dxa"/>
            <w:shd w:val="clear" w:color="auto" w:fill="D9D9D9"/>
          </w:tcPr>
          <w:p w:rsidR="00B31DA3" w:rsidRPr="003A7A53" w:rsidRDefault="00B31DA3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Версия</w:t>
            </w:r>
          </w:p>
        </w:tc>
        <w:tc>
          <w:tcPr>
            <w:tcW w:w="992" w:type="dxa"/>
            <w:shd w:val="clear" w:color="auto" w:fill="D9D9D9"/>
          </w:tcPr>
          <w:p w:rsidR="00B31DA3" w:rsidRPr="003A7A53" w:rsidRDefault="00B31DA3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701" w:type="dxa"/>
            <w:shd w:val="clear" w:color="auto" w:fill="D9D9D9"/>
          </w:tcPr>
          <w:p w:rsidR="00B31DA3" w:rsidRPr="003A7A53" w:rsidRDefault="00B31DA3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Переработал</w:t>
            </w:r>
          </w:p>
        </w:tc>
        <w:tc>
          <w:tcPr>
            <w:tcW w:w="2693" w:type="dxa"/>
            <w:shd w:val="clear" w:color="auto" w:fill="D9D9D9"/>
          </w:tcPr>
          <w:p w:rsidR="00B31DA3" w:rsidRPr="003A7A53" w:rsidRDefault="00B31DA3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3474" w:type="dxa"/>
            <w:shd w:val="clear" w:color="auto" w:fill="D9D9D9"/>
          </w:tcPr>
          <w:p w:rsidR="00B31DA3" w:rsidRPr="003A7A53" w:rsidRDefault="00B31DA3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Имя файла</w:t>
            </w:r>
          </w:p>
        </w:tc>
      </w:tr>
      <w:tr w:rsidR="003A7A53" w:rsidRPr="003A7A53" w:rsidTr="00E07CB0">
        <w:tc>
          <w:tcPr>
            <w:tcW w:w="851" w:type="dxa"/>
          </w:tcPr>
          <w:p w:rsidR="00BC6602" w:rsidRPr="003A7A53" w:rsidRDefault="002F15FF" w:rsidP="002F15FF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1</w:t>
            </w:r>
            <w:r w:rsidR="00BC6602" w:rsidRPr="003A7A53">
              <w:rPr>
                <w:sz w:val="20"/>
                <w:szCs w:val="20"/>
              </w:rPr>
              <w:t>.</w:t>
            </w:r>
            <w:r w:rsidRPr="003A7A53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BC6602" w:rsidRPr="003A7A53" w:rsidRDefault="00E07CB0" w:rsidP="002F15FF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2</w:t>
            </w:r>
            <w:r w:rsidR="002F15FF" w:rsidRPr="003A7A53">
              <w:rPr>
                <w:sz w:val="20"/>
                <w:szCs w:val="20"/>
              </w:rPr>
              <w:t>7</w:t>
            </w:r>
            <w:r w:rsidR="00BC6602" w:rsidRPr="003A7A53">
              <w:rPr>
                <w:sz w:val="20"/>
                <w:szCs w:val="20"/>
              </w:rPr>
              <w:t>.</w:t>
            </w:r>
            <w:r w:rsidR="00366C7B" w:rsidRPr="003A7A53">
              <w:rPr>
                <w:sz w:val="20"/>
                <w:szCs w:val="20"/>
                <w:lang w:val="ru-RU"/>
              </w:rPr>
              <w:t>0</w:t>
            </w:r>
            <w:r w:rsidRPr="003A7A53">
              <w:rPr>
                <w:sz w:val="20"/>
                <w:szCs w:val="20"/>
              </w:rPr>
              <w:t>4</w:t>
            </w:r>
            <w:r w:rsidR="00BC6602" w:rsidRPr="003A7A53">
              <w:rPr>
                <w:sz w:val="20"/>
                <w:szCs w:val="20"/>
              </w:rPr>
              <w:t>.1</w:t>
            </w:r>
            <w:r w:rsidRPr="003A7A53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BC6602" w:rsidRPr="003A7A53" w:rsidRDefault="00E0536A" w:rsidP="00E0536A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sz w:val="20"/>
                <w:szCs w:val="20"/>
                <w:lang w:val="ru-RU"/>
              </w:rPr>
              <w:t>П</w:t>
            </w:r>
            <w:r w:rsidR="00BC6602" w:rsidRPr="003A7A53">
              <w:rPr>
                <w:sz w:val="20"/>
                <w:szCs w:val="20"/>
                <w:lang w:val="ru-RU"/>
              </w:rPr>
              <w:t>.</w:t>
            </w:r>
            <w:r w:rsidR="002B20C3" w:rsidRPr="003A7A53">
              <w:rPr>
                <w:sz w:val="20"/>
                <w:szCs w:val="20"/>
                <w:lang w:val="ru-RU"/>
              </w:rPr>
              <w:t>Пол</w:t>
            </w:r>
            <w:r w:rsidRPr="003A7A53">
              <w:rPr>
                <w:sz w:val="20"/>
                <w:szCs w:val="20"/>
                <w:lang w:val="ru-RU"/>
              </w:rPr>
              <w:t>тавский</w:t>
            </w:r>
            <w:proofErr w:type="spellEnd"/>
          </w:p>
        </w:tc>
        <w:tc>
          <w:tcPr>
            <w:tcW w:w="2693" w:type="dxa"/>
          </w:tcPr>
          <w:p w:rsidR="000B6059" w:rsidRPr="003A7A53" w:rsidRDefault="00087E51" w:rsidP="00676127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bCs/>
                <w:iCs/>
                <w:sz w:val="20"/>
                <w:szCs w:val="20"/>
                <w:lang w:val="ru-RU"/>
              </w:rPr>
              <w:t xml:space="preserve">Отражено </w:t>
            </w:r>
            <w:proofErr w:type="gramStart"/>
            <w:r w:rsidRPr="003A7A53">
              <w:rPr>
                <w:bCs/>
                <w:iCs/>
                <w:sz w:val="20"/>
                <w:szCs w:val="20"/>
                <w:lang w:val="ru-RU"/>
              </w:rPr>
              <w:t xml:space="preserve">создание </w:t>
            </w:r>
            <w:r w:rsidR="000B6059" w:rsidRPr="003A7A53">
              <w:rPr>
                <w:bCs/>
                <w:iCs/>
                <w:sz w:val="20"/>
                <w:szCs w:val="20"/>
                <w:lang w:val="ru-RU"/>
              </w:rPr>
              <w:t xml:space="preserve"> новы</w:t>
            </w:r>
            <w:r w:rsidRPr="003A7A53">
              <w:rPr>
                <w:bCs/>
                <w:iCs/>
                <w:sz w:val="20"/>
                <w:szCs w:val="20"/>
                <w:lang w:val="ru-RU"/>
              </w:rPr>
              <w:t>х</w:t>
            </w:r>
            <w:proofErr w:type="gramEnd"/>
            <w:r w:rsidR="000B6059" w:rsidRPr="003A7A53">
              <w:rPr>
                <w:bCs/>
                <w:iCs/>
                <w:sz w:val="20"/>
                <w:szCs w:val="20"/>
                <w:lang w:val="ru-RU"/>
              </w:rPr>
              <w:t xml:space="preserve"> атомарны</w:t>
            </w:r>
            <w:r w:rsidRPr="003A7A53">
              <w:rPr>
                <w:bCs/>
                <w:iCs/>
                <w:sz w:val="20"/>
                <w:szCs w:val="20"/>
                <w:lang w:val="ru-RU"/>
              </w:rPr>
              <w:t>х</w:t>
            </w:r>
            <w:r w:rsidR="000B6059" w:rsidRPr="003A7A53">
              <w:rPr>
                <w:bCs/>
                <w:iCs/>
                <w:sz w:val="20"/>
                <w:szCs w:val="20"/>
                <w:lang w:val="ru-RU"/>
              </w:rPr>
              <w:t xml:space="preserve"> сервис</w:t>
            </w:r>
            <w:r w:rsidRPr="003A7A53">
              <w:rPr>
                <w:bCs/>
                <w:iCs/>
                <w:sz w:val="20"/>
                <w:szCs w:val="20"/>
                <w:lang w:val="ru-RU"/>
              </w:rPr>
              <w:t xml:space="preserve">ов: </w:t>
            </w:r>
            <w:r w:rsidR="000B6059" w:rsidRPr="003A7A53">
              <w:rPr>
                <w:bCs/>
                <w:iCs/>
                <w:sz w:val="20"/>
                <w:szCs w:val="20"/>
                <w:lang w:val="ru-RU"/>
              </w:rPr>
              <w:t xml:space="preserve"> </w:t>
            </w:r>
            <w:r w:rsidR="000B6059" w:rsidRPr="003A7A53">
              <w:rPr>
                <w:sz w:val="20"/>
                <w:szCs w:val="20"/>
              </w:rPr>
              <w:t>A</w:t>
            </w:r>
            <w:r w:rsidR="00831B29" w:rsidRPr="003A7A53">
              <w:rPr>
                <w:sz w:val="20"/>
                <w:szCs w:val="20"/>
              </w:rPr>
              <w:t>F</w:t>
            </w:r>
            <w:r w:rsidR="00831B29" w:rsidRPr="003A7A53">
              <w:rPr>
                <w:sz w:val="20"/>
                <w:szCs w:val="20"/>
                <w:lang w:val="ru-RU"/>
              </w:rPr>
              <w:t>С</w:t>
            </w:r>
            <w:r w:rsidR="00831B29" w:rsidRPr="003A7A53">
              <w:rPr>
                <w:sz w:val="20"/>
                <w:szCs w:val="20"/>
              </w:rPr>
              <w:t>C</w:t>
            </w:r>
            <w:r w:rsidR="00831B29" w:rsidRPr="003A7A53">
              <w:rPr>
                <w:sz w:val="20"/>
                <w:szCs w:val="20"/>
                <w:lang w:val="ru-RU"/>
              </w:rPr>
              <w:t>12</w:t>
            </w:r>
            <w:proofErr w:type="spellStart"/>
            <w:r w:rsidR="00676127" w:rsidRPr="003A7A53">
              <w:rPr>
                <w:sz w:val="20"/>
                <w:szCs w:val="20"/>
              </w:rPr>
              <w:t>Movement</w:t>
            </w:r>
            <w:r w:rsidR="000B6059" w:rsidRPr="003A7A53">
              <w:rPr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3474" w:type="dxa"/>
          </w:tcPr>
          <w:p w:rsidR="00BC6602" w:rsidRPr="003A7A53" w:rsidRDefault="00E07CB0" w:rsidP="00676127">
            <w:pPr>
              <w:rPr>
                <w:sz w:val="20"/>
                <w:szCs w:val="20"/>
                <w:lang w:val="ru-RU"/>
              </w:rPr>
            </w:pPr>
            <w:r w:rsidRPr="003A7A53">
              <w:t>RS</w:t>
            </w:r>
            <w:r w:rsidRPr="003A7A53">
              <w:rPr>
                <w:lang w:val="ru-RU"/>
              </w:rPr>
              <w:t xml:space="preserve"> </w:t>
            </w:r>
            <w:r w:rsidRPr="003A7A53">
              <w:t>ESB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SCASA</w:t>
            </w:r>
            <w:r w:rsidR="00676127" w:rsidRPr="003A7A53">
              <w:t>Movement</w:t>
            </w:r>
            <w:r w:rsidRPr="003A7A53">
              <w:t>Create</w:t>
            </w:r>
            <w:proofErr w:type="spellEnd"/>
            <w:r w:rsidRPr="003A7A53">
              <w:rPr>
                <w:lang w:val="ru-RU"/>
              </w:rPr>
              <w:t xml:space="preserve"> </w:t>
            </w:r>
            <w:r w:rsidR="00676127" w:rsidRPr="003A7A53">
              <w:t>1</w:t>
            </w:r>
            <w:r w:rsidRPr="003A7A53">
              <w:rPr>
                <w:lang w:val="ru-RU"/>
              </w:rPr>
              <w:t>.</w:t>
            </w:r>
            <w:r w:rsidR="00676127" w:rsidRPr="003A7A53">
              <w:t>0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docx</w:t>
            </w:r>
            <w:proofErr w:type="spellEnd"/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EB742A" w:rsidP="00116A9E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2</w:t>
            </w:r>
            <w:r w:rsidR="00116A9E" w:rsidRPr="003A7A53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</w:tcPr>
          <w:p w:rsidR="00116A9E" w:rsidRPr="003A7A53" w:rsidRDefault="00116A9E" w:rsidP="00116A9E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27.</w:t>
            </w:r>
            <w:r w:rsidRPr="003A7A53">
              <w:rPr>
                <w:sz w:val="20"/>
                <w:szCs w:val="20"/>
                <w:lang w:val="ru-RU"/>
              </w:rPr>
              <w:t>0</w:t>
            </w:r>
            <w:r w:rsidRPr="003A7A53">
              <w:rPr>
                <w:sz w:val="20"/>
                <w:szCs w:val="20"/>
              </w:rPr>
              <w:t>5.16</w:t>
            </w:r>
          </w:p>
        </w:tc>
        <w:tc>
          <w:tcPr>
            <w:tcW w:w="1701" w:type="dxa"/>
          </w:tcPr>
          <w:p w:rsidR="00116A9E" w:rsidRPr="003A7A53" w:rsidRDefault="00116A9E" w:rsidP="00116A9E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sz w:val="20"/>
                <w:szCs w:val="20"/>
                <w:lang w:val="ru-RU"/>
              </w:rPr>
              <w:t>П.Полтавский</w:t>
            </w:r>
            <w:proofErr w:type="spellEnd"/>
          </w:p>
        </w:tc>
        <w:tc>
          <w:tcPr>
            <w:tcW w:w="2693" w:type="dxa"/>
          </w:tcPr>
          <w:p w:rsidR="00116A9E" w:rsidRPr="003A7A53" w:rsidRDefault="00116A9E" w:rsidP="00116A9E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bCs/>
                <w:iCs/>
                <w:sz w:val="20"/>
                <w:szCs w:val="20"/>
                <w:lang w:val="ru-RU"/>
              </w:rPr>
              <w:t xml:space="preserve">Изменено описание используемых форматов для   </w:t>
            </w:r>
            <w:r w:rsidRPr="003A7A53">
              <w:rPr>
                <w:sz w:val="20"/>
                <w:szCs w:val="20"/>
              </w:rPr>
              <w:t>A</w:t>
            </w:r>
            <w:r w:rsidR="00831B29" w:rsidRPr="003A7A53">
              <w:rPr>
                <w:sz w:val="20"/>
                <w:szCs w:val="20"/>
              </w:rPr>
              <w:t>F</w:t>
            </w:r>
            <w:r w:rsidR="00831B29" w:rsidRPr="003A7A53">
              <w:rPr>
                <w:sz w:val="20"/>
                <w:szCs w:val="20"/>
                <w:lang w:val="ru-RU"/>
              </w:rPr>
              <w:t>С</w:t>
            </w:r>
            <w:r w:rsidR="00831B29" w:rsidRPr="003A7A53">
              <w:rPr>
                <w:sz w:val="20"/>
                <w:szCs w:val="20"/>
              </w:rPr>
              <w:t>C</w:t>
            </w:r>
            <w:r w:rsidR="00831B29" w:rsidRPr="003A7A53">
              <w:rPr>
                <w:sz w:val="20"/>
                <w:szCs w:val="20"/>
                <w:lang w:val="ru-RU"/>
              </w:rPr>
              <w:t>12</w:t>
            </w:r>
            <w:proofErr w:type="spellStart"/>
            <w:r w:rsidRPr="003A7A53">
              <w:rPr>
                <w:sz w:val="20"/>
                <w:szCs w:val="20"/>
              </w:rPr>
              <w:t>MovementCreate</w:t>
            </w:r>
            <w:proofErr w:type="spellEnd"/>
          </w:p>
        </w:tc>
        <w:tc>
          <w:tcPr>
            <w:tcW w:w="3474" w:type="dxa"/>
          </w:tcPr>
          <w:p w:rsidR="00116A9E" w:rsidRPr="003A7A53" w:rsidRDefault="00116A9E" w:rsidP="00116A9E">
            <w:pPr>
              <w:rPr>
                <w:sz w:val="20"/>
                <w:szCs w:val="20"/>
                <w:lang w:val="ru-RU"/>
              </w:rPr>
            </w:pPr>
            <w:r w:rsidRPr="003A7A53">
              <w:t>RS</w:t>
            </w:r>
            <w:r w:rsidRPr="003A7A53">
              <w:rPr>
                <w:lang w:val="ru-RU"/>
              </w:rPr>
              <w:t xml:space="preserve"> </w:t>
            </w:r>
            <w:r w:rsidRPr="003A7A53">
              <w:t>ESB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SCASAMovementCreate</w:t>
            </w:r>
            <w:proofErr w:type="spellEnd"/>
            <w:r w:rsidRPr="003A7A53">
              <w:rPr>
                <w:lang w:val="ru-RU"/>
              </w:rPr>
              <w:t xml:space="preserve"> </w:t>
            </w:r>
            <w:r w:rsidRPr="003A7A53">
              <w:t>1</w:t>
            </w:r>
            <w:r w:rsidRPr="003A7A53">
              <w:rPr>
                <w:lang w:val="ru-RU"/>
              </w:rPr>
              <w:t>.</w:t>
            </w:r>
            <w:r w:rsidRPr="003A7A53">
              <w:t>1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docx</w:t>
            </w:r>
            <w:proofErr w:type="spellEnd"/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116A9E" w:rsidRPr="003A7A53" w:rsidRDefault="00116A9E" w:rsidP="00116A9E">
            <w:pPr>
              <w:pStyle w:val="Footer"/>
              <w:tabs>
                <w:tab w:val="clear" w:pos="4677"/>
                <w:tab w:val="clear" w:pos="9355"/>
              </w:tabs>
              <w:rPr>
                <w:sz w:val="22"/>
              </w:rPr>
            </w:pPr>
          </w:p>
        </w:tc>
        <w:tc>
          <w:tcPr>
            <w:tcW w:w="2693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3474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</w:tr>
      <w:tr w:rsidR="003A7A53" w:rsidRPr="003A7A53" w:rsidTr="00E07CB0">
        <w:tc>
          <w:tcPr>
            <w:tcW w:w="851" w:type="dxa"/>
          </w:tcPr>
          <w:p w:rsidR="00380374" w:rsidRPr="003A7A53" w:rsidRDefault="00380374" w:rsidP="00380374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2</w:t>
            </w:r>
            <w:r w:rsidRPr="003A7A53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</w:tcPr>
          <w:p w:rsidR="00380374" w:rsidRPr="003A7A53" w:rsidRDefault="00380374" w:rsidP="00380374">
            <w:pPr>
              <w:jc w:val="both"/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30.</w:t>
            </w:r>
            <w:r w:rsidRPr="003A7A53">
              <w:rPr>
                <w:sz w:val="20"/>
                <w:szCs w:val="20"/>
                <w:lang w:val="ru-RU"/>
              </w:rPr>
              <w:t>0</w:t>
            </w:r>
            <w:r w:rsidRPr="003A7A53">
              <w:rPr>
                <w:sz w:val="20"/>
                <w:szCs w:val="20"/>
              </w:rPr>
              <w:t>5.16</w:t>
            </w:r>
          </w:p>
        </w:tc>
        <w:tc>
          <w:tcPr>
            <w:tcW w:w="1701" w:type="dxa"/>
          </w:tcPr>
          <w:p w:rsidR="00380374" w:rsidRPr="003A7A53" w:rsidRDefault="00380374" w:rsidP="00380374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sz w:val="20"/>
                <w:szCs w:val="20"/>
                <w:lang w:val="ru-RU"/>
              </w:rPr>
              <w:t>П.Полтавский</w:t>
            </w:r>
            <w:proofErr w:type="spellEnd"/>
          </w:p>
        </w:tc>
        <w:tc>
          <w:tcPr>
            <w:tcW w:w="2693" w:type="dxa"/>
          </w:tcPr>
          <w:p w:rsidR="00380374" w:rsidRPr="003A7A53" w:rsidRDefault="00380374" w:rsidP="00921F87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При обработке ошибки от сервис</w:t>
            </w:r>
            <w:r w:rsidR="00921F87" w:rsidRPr="003A7A53">
              <w:rPr>
                <w:sz w:val="20"/>
                <w:szCs w:val="20"/>
                <w:lang w:val="ru-RU"/>
              </w:rPr>
              <w:t>а</w:t>
            </w:r>
            <w:r w:rsidRPr="003A7A5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="00921F87" w:rsidRPr="003A7A53">
              <w:rPr>
                <w:szCs w:val="20"/>
              </w:rPr>
              <w:t>SCASAMovementCreate</w:t>
            </w:r>
            <w:proofErr w:type="spellEnd"/>
            <w:r w:rsidRPr="003A7A53">
              <w:rPr>
                <w:sz w:val="20"/>
                <w:szCs w:val="20"/>
                <w:lang w:val="ru-RU"/>
              </w:rPr>
              <w:t>,  в</w:t>
            </w:r>
            <w:proofErr w:type="gramEnd"/>
            <w:r w:rsidRPr="003A7A53">
              <w:rPr>
                <w:sz w:val="20"/>
                <w:szCs w:val="20"/>
                <w:lang w:val="ru-RU"/>
              </w:rPr>
              <w:t xml:space="preserve"> описание ошибки добавлена информация о доступном остатке.</w:t>
            </w:r>
          </w:p>
        </w:tc>
        <w:tc>
          <w:tcPr>
            <w:tcW w:w="3474" w:type="dxa"/>
          </w:tcPr>
          <w:p w:rsidR="00380374" w:rsidRPr="003A7A53" w:rsidRDefault="00380374" w:rsidP="00380374">
            <w:pPr>
              <w:rPr>
                <w:sz w:val="20"/>
                <w:szCs w:val="20"/>
                <w:lang w:val="ru-RU"/>
              </w:rPr>
            </w:pPr>
            <w:r w:rsidRPr="003A7A53">
              <w:t>RS</w:t>
            </w:r>
            <w:r w:rsidRPr="003A7A53">
              <w:rPr>
                <w:lang w:val="ru-RU"/>
              </w:rPr>
              <w:t xml:space="preserve"> </w:t>
            </w:r>
            <w:r w:rsidRPr="003A7A53">
              <w:t>ESB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SCASAMovementCreate</w:t>
            </w:r>
            <w:proofErr w:type="spellEnd"/>
            <w:r w:rsidRPr="003A7A53">
              <w:rPr>
                <w:lang w:val="ru-RU"/>
              </w:rPr>
              <w:t xml:space="preserve"> </w:t>
            </w:r>
            <w:r w:rsidRPr="003A7A53">
              <w:t>2</w:t>
            </w:r>
            <w:r w:rsidRPr="003A7A53">
              <w:rPr>
                <w:lang w:val="ru-RU"/>
              </w:rPr>
              <w:t>.</w:t>
            </w:r>
            <w:r w:rsidRPr="003A7A53">
              <w:t>2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docx</w:t>
            </w:r>
            <w:proofErr w:type="spellEnd"/>
          </w:p>
        </w:tc>
      </w:tr>
      <w:tr w:rsidR="003A7A53" w:rsidRPr="003A7A53" w:rsidTr="00E07CB0">
        <w:tc>
          <w:tcPr>
            <w:tcW w:w="851" w:type="dxa"/>
          </w:tcPr>
          <w:p w:rsidR="00171C67" w:rsidRPr="003A7A53" w:rsidRDefault="00171C67">
            <w:pPr>
              <w:rPr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2</w:t>
            </w:r>
            <w:r w:rsidRPr="003A7A53">
              <w:rPr>
                <w:sz w:val="20"/>
                <w:szCs w:val="20"/>
              </w:rPr>
              <w:t>.3</w:t>
            </w:r>
          </w:p>
        </w:tc>
        <w:tc>
          <w:tcPr>
            <w:tcW w:w="992" w:type="dxa"/>
          </w:tcPr>
          <w:p w:rsidR="00171C67" w:rsidRPr="003A7A53" w:rsidRDefault="00171C67">
            <w:pPr>
              <w:rPr>
                <w:lang w:val="ru-RU"/>
              </w:rPr>
            </w:pPr>
            <w:r w:rsidRPr="003A7A53">
              <w:rPr>
                <w:sz w:val="20"/>
                <w:szCs w:val="20"/>
              </w:rPr>
              <w:t>01.</w:t>
            </w:r>
            <w:r w:rsidRPr="003A7A53">
              <w:rPr>
                <w:sz w:val="20"/>
                <w:szCs w:val="20"/>
                <w:lang w:val="ru-RU"/>
              </w:rPr>
              <w:t>0</w:t>
            </w:r>
            <w:r w:rsidRPr="003A7A53">
              <w:rPr>
                <w:sz w:val="20"/>
                <w:szCs w:val="20"/>
              </w:rPr>
              <w:t>7.16</w:t>
            </w:r>
          </w:p>
        </w:tc>
        <w:tc>
          <w:tcPr>
            <w:tcW w:w="1701" w:type="dxa"/>
          </w:tcPr>
          <w:p w:rsidR="00171C67" w:rsidRPr="003A7A53" w:rsidRDefault="00171C67" w:rsidP="00171C67">
            <w:pPr>
              <w:pStyle w:val="Footer"/>
              <w:tabs>
                <w:tab w:val="clear" w:pos="4677"/>
                <w:tab w:val="clear" w:pos="9355"/>
              </w:tabs>
              <w:rPr>
                <w:sz w:val="22"/>
              </w:rPr>
            </w:pPr>
            <w:proofErr w:type="spellStart"/>
            <w:r w:rsidRPr="003A7A53">
              <w:rPr>
                <w:sz w:val="20"/>
                <w:szCs w:val="20"/>
              </w:rPr>
              <w:t>П.Полтавский</w:t>
            </w:r>
            <w:proofErr w:type="spellEnd"/>
          </w:p>
        </w:tc>
        <w:tc>
          <w:tcPr>
            <w:tcW w:w="2693" w:type="dxa"/>
          </w:tcPr>
          <w:p w:rsidR="00171C67" w:rsidRPr="003A7A53" w:rsidRDefault="00171C67">
            <w:pPr>
              <w:rPr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 xml:space="preserve">В формат </w:t>
            </w:r>
            <w:proofErr w:type="gramStart"/>
            <w:r w:rsidRPr="003A7A53">
              <w:rPr>
                <w:sz w:val="20"/>
                <w:szCs w:val="20"/>
                <w:lang w:val="ru-RU"/>
              </w:rPr>
              <w:t xml:space="preserve">запроса  </w:t>
            </w:r>
            <w:proofErr w:type="spellStart"/>
            <w:r w:rsidRPr="003A7A53">
              <w:rPr>
                <w:szCs w:val="20"/>
              </w:rPr>
              <w:t>SCASAMovementCreate</w:t>
            </w:r>
            <w:proofErr w:type="spellEnd"/>
            <w:proofErr w:type="gramEnd"/>
            <w:r w:rsidRPr="003A7A53">
              <w:rPr>
                <w:sz w:val="20"/>
                <w:szCs w:val="20"/>
                <w:lang w:val="ru-RU"/>
              </w:rPr>
              <w:t xml:space="preserve">,  добавлен элемент </w:t>
            </w:r>
            <w:proofErr w:type="spellStart"/>
            <w:r w:rsidRPr="003A7A53">
              <w:rPr>
                <w:sz w:val="20"/>
                <w:szCs w:val="20"/>
              </w:rPr>
              <w:t>EDNo</w:t>
            </w:r>
            <w:proofErr w:type="spellEnd"/>
            <w:r w:rsidRPr="003A7A53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3474" w:type="dxa"/>
          </w:tcPr>
          <w:p w:rsidR="00171C67" w:rsidRPr="003A7A53" w:rsidRDefault="00171C67">
            <w:pPr>
              <w:jc w:val="both"/>
              <w:rPr>
                <w:lang w:val="ru-RU"/>
              </w:rPr>
            </w:pPr>
            <w:r w:rsidRPr="003A7A53">
              <w:t>RS</w:t>
            </w:r>
            <w:r w:rsidRPr="003A7A53">
              <w:rPr>
                <w:lang w:val="ru-RU"/>
              </w:rPr>
              <w:t xml:space="preserve"> </w:t>
            </w:r>
            <w:r w:rsidRPr="003A7A53">
              <w:t>ESB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SCASAMovementCreate</w:t>
            </w:r>
            <w:proofErr w:type="spellEnd"/>
            <w:r w:rsidRPr="003A7A53">
              <w:rPr>
                <w:lang w:val="ru-RU"/>
              </w:rPr>
              <w:t xml:space="preserve"> </w:t>
            </w:r>
            <w:r w:rsidRPr="003A7A53">
              <w:t>2</w:t>
            </w:r>
            <w:r w:rsidRPr="003A7A53">
              <w:rPr>
                <w:lang w:val="ru-RU"/>
              </w:rPr>
              <w:t>.</w:t>
            </w:r>
            <w:r w:rsidRPr="003A7A53">
              <w:t>3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docx</w:t>
            </w:r>
            <w:proofErr w:type="spellEnd"/>
          </w:p>
        </w:tc>
      </w:tr>
      <w:tr w:rsidR="003A7A53" w:rsidRPr="003A7A53" w:rsidTr="00E07CB0">
        <w:tc>
          <w:tcPr>
            <w:tcW w:w="851" w:type="dxa"/>
          </w:tcPr>
          <w:p w:rsidR="00886746" w:rsidRPr="003A7A53" w:rsidRDefault="00886746">
            <w:pPr>
              <w:rPr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2</w:t>
            </w:r>
            <w:r w:rsidRPr="003A7A53">
              <w:rPr>
                <w:sz w:val="20"/>
                <w:szCs w:val="20"/>
              </w:rPr>
              <w:t>.4</w:t>
            </w:r>
          </w:p>
        </w:tc>
        <w:tc>
          <w:tcPr>
            <w:tcW w:w="992" w:type="dxa"/>
          </w:tcPr>
          <w:p w:rsidR="00886746" w:rsidRPr="003A7A53" w:rsidRDefault="00886746" w:rsidP="00E64B29">
            <w:pPr>
              <w:rPr>
                <w:lang w:val="ru-RU"/>
              </w:rPr>
            </w:pPr>
            <w:r w:rsidRPr="003A7A53">
              <w:rPr>
                <w:sz w:val="20"/>
                <w:szCs w:val="20"/>
              </w:rPr>
              <w:t>2</w:t>
            </w:r>
            <w:r w:rsidR="00E64B29" w:rsidRPr="003A7A53">
              <w:rPr>
                <w:sz w:val="20"/>
                <w:szCs w:val="20"/>
              </w:rPr>
              <w:t>7</w:t>
            </w:r>
            <w:r w:rsidRPr="003A7A53">
              <w:rPr>
                <w:sz w:val="20"/>
                <w:szCs w:val="20"/>
              </w:rPr>
              <w:t>.</w:t>
            </w:r>
            <w:r w:rsidRPr="003A7A53">
              <w:rPr>
                <w:sz w:val="20"/>
                <w:szCs w:val="20"/>
                <w:lang w:val="ru-RU"/>
              </w:rPr>
              <w:t>0</w:t>
            </w:r>
            <w:r w:rsidRPr="003A7A53">
              <w:rPr>
                <w:sz w:val="20"/>
                <w:szCs w:val="20"/>
              </w:rPr>
              <w:t>7.16</w:t>
            </w:r>
          </w:p>
        </w:tc>
        <w:tc>
          <w:tcPr>
            <w:tcW w:w="1701" w:type="dxa"/>
          </w:tcPr>
          <w:p w:rsidR="00886746" w:rsidRPr="003A7A53" w:rsidRDefault="00886746" w:rsidP="00886746">
            <w:pPr>
              <w:pStyle w:val="Footer"/>
              <w:tabs>
                <w:tab w:val="clear" w:pos="4677"/>
                <w:tab w:val="clear" w:pos="9355"/>
              </w:tabs>
              <w:rPr>
                <w:sz w:val="22"/>
              </w:rPr>
            </w:pPr>
            <w:proofErr w:type="spellStart"/>
            <w:r w:rsidRPr="003A7A53">
              <w:rPr>
                <w:sz w:val="20"/>
                <w:szCs w:val="20"/>
              </w:rPr>
              <w:t>П.Полтавский</w:t>
            </w:r>
            <w:proofErr w:type="spellEnd"/>
          </w:p>
        </w:tc>
        <w:tc>
          <w:tcPr>
            <w:tcW w:w="2693" w:type="dxa"/>
          </w:tcPr>
          <w:p w:rsidR="00886746" w:rsidRPr="003A7A53" w:rsidRDefault="000803CC" w:rsidP="0010396F">
            <w:pPr>
              <w:rPr>
                <w:lang w:val="ru-RU"/>
              </w:rPr>
            </w:pPr>
            <w:r w:rsidRPr="003A7A53">
              <w:rPr>
                <w:lang w:val="ru-RU"/>
              </w:rPr>
              <w:t xml:space="preserve">В формат запроса для сервиса </w:t>
            </w:r>
            <w:proofErr w:type="spellStart"/>
            <w:r w:rsidRPr="003A7A53">
              <w:t>SCASAMovementCreate</w:t>
            </w:r>
            <w:proofErr w:type="spellEnd"/>
            <w:r w:rsidRPr="003A7A53">
              <w:rPr>
                <w:lang w:val="ru-RU"/>
              </w:rPr>
              <w:t xml:space="preserve"> добавлен элемент &lt;</w:t>
            </w:r>
            <w:proofErr w:type="spellStart"/>
            <w:r w:rsidRPr="003A7A53">
              <w:t>PaymentDetails</w:t>
            </w:r>
            <w:proofErr w:type="spellEnd"/>
            <w:r w:rsidRPr="003A7A53">
              <w:rPr>
                <w:lang w:val="ru-RU"/>
              </w:rPr>
              <w:t>&gt;, содержащий информацию о деталях платежа</w:t>
            </w:r>
            <w:r w:rsidR="0010396F" w:rsidRPr="003A7A53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3474" w:type="dxa"/>
          </w:tcPr>
          <w:p w:rsidR="00886746" w:rsidRPr="003A7A53" w:rsidRDefault="00886746">
            <w:pPr>
              <w:jc w:val="both"/>
              <w:rPr>
                <w:lang w:val="ru-RU"/>
              </w:rPr>
            </w:pPr>
            <w:r w:rsidRPr="003A7A53">
              <w:t>RS</w:t>
            </w:r>
            <w:r w:rsidRPr="003A7A53">
              <w:rPr>
                <w:lang w:val="ru-RU"/>
              </w:rPr>
              <w:t xml:space="preserve"> </w:t>
            </w:r>
            <w:r w:rsidRPr="003A7A53">
              <w:t>ESB</w:t>
            </w:r>
            <w:r w:rsidRPr="003A7A53">
              <w:rPr>
                <w:lang w:val="ru-RU"/>
              </w:rPr>
              <w:t>.</w:t>
            </w:r>
            <w:proofErr w:type="spellStart"/>
            <w:r w:rsidRPr="003A7A53">
              <w:t>SCASAMovementCreate</w:t>
            </w:r>
            <w:proofErr w:type="spellEnd"/>
            <w:r w:rsidRPr="003A7A53">
              <w:rPr>
                <w:lang w:val="ru-RU"/>
              </w:rPr>
              <w:t xml:space="preserve"> 2.4.</w:t>
            </w:r>
            <w:proofErr w:type="spellStart"/>
            <w:r w:rsidRPr="003A7A53">
              <w:t>docx</w:t>
            </w:r>
            <w:proofErr w:type="spellEnd"/>
          </w:p>
        </w:tc>
      </w:tr>
      <w:tr w:rsidR="003A7A53" w:rsidRPr="003A7A53" w:rsidTr="00E07CB0">
        <w:tc>
          <w:tcPr>
            <w:tcW w:w="851" w:type="dxa"/>
          </w:tcPr>
          <w:p w:rsidR="003A7A53" w:rsidRPr="003A7A53" w:rsidRDefault="003A7A53" w:rsidP="004859CF">
            <w:pPr>
              <w:rPr>
                <w:color w:val="0000FF"/>
                <w:sz w:val="20"/>
                <w:szCs w:val="20"/>
                <w:lang w:val="ru-RU"/>
                <w:rPrChange w:id="2" w:author="ITIA, Petr V. Poltavskiy" w:date="2016-08-09T14:27:00Z">
                  <w:rPr>
                    <w:sz w:val="20"/>
                    <w:szCs w:val="20"/>
                    <w:lang w:val="ru-RU"/>
                  </w:rPr>
                </w:rPrChange>
              </w:rPr>
            </w:pPr>
            <w:ins w:id="3" w:author="ITIA, Petr V. Poltavskiy" w:date="2016-08-09T14:26:00Z">
              <w:r w:rsidRPr="003A7A53">
                <w:rPr>
                  <w:color w:val="0000FF"/>
                  <w:sz w:val="20"/>
                  <w:szCs w:val="20"/>
                  <w:lang w:val="ru-RU"/>
                  <w:rPrChange w:id="4" w:author="ITIA, Petr V. Poltavskiy" w:date="2016-08-09T14:27:00Z">
                    <w:rPr>
                      <w:sz w:val="20"/>
                      <w:szCs w:val="20"/>
                      <w:lang w:val="ru-RU"/>
                    </w:rPr>
                  </w:rPrChange>
                </w:rPr>
                <w:t>2</w:t>
              </w:r>
              <w:r w:rsidRPr="003A7A53">
                <w:rPr>
                  <w:color w:val="0000FF"/>
                  <w:sz w:val="20"/>
                  <w:szCs w:val="20"/>
                  <w:rPrChange w:id="5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t>.</w:t>
              </w:r>
            </w:ins>
            <w:ins w:id="6" w:author="ITIA, Petr V. Poltavskiy" w:date="2016-08-09T14:28:00Z">
              <w:r w:rsidR="004859CF">
                <w:rPr>
                  <w:color w:val="0000FF"/>
                  <w:sz w:val="20"/>
                  <w:szCs w:val="20"/>
                </w:rPr>
                <w:t>5</w:t>
              </w:r>
            </w:ins>
          </w:p>
        </w:tc>
        <w:tc>
          <w:tcPr>
            <w:tcW w:w="992" w:type="dxa"/>
          </w:tcPr>
          <w:p w:rsidR="003A7A53" w:rsidRPr="003A7A53" w:rsidRDefault="00D6286B" w:rsidP="00D6286B">
            <w:pPr>
              <w:rPr>
                <w:color w:val="0000FF"/>
                <w:sz w:val="20"/>
                <w:szCs w:val="20"/>
                <w:rPrChange w:id="7" w:author="ITIA, Petr V. Poltavskiy" w:date="2016-08-09T14:27:00Z">
                  <w:rPr>
                    <w:sz w:val="20"/>
                    <w:szCs w:val="20"/>
                  </w:rPr>
                </w:rPrChange>
              </w:rPr>
              <w:pPrChange w:id="8" w:author="ITIA, Petr V. Poltavskiy" w:date="2016-08-10T14:12:00Z">
                <w:pPr/>
              </w:pPrChange>
            </w:pPr>
            <w:ins w:id="9" w:author="ITIA, Petr V. Poltavskiy" w:date="2016-08-10T14:12:00Z">
              <w:r>
                <w:rPr>
                  <w:color w:val="0000FF"/>
                  <w:sz w:val="20"/>
                  <w:szCs w:val="20"/>
                </w:rPr>
                <w:t>1</w:t>
              </w:r>
            </w:ins>
            <w:bookmarkStart w:id="10" w:name="_GoBack"/>
            <w:bookmarkEnd w:id="10"/>
            <w:ins w:id="11" w:author="ITIA, Petr V. Poltavskiy" w:date="2016-08-09T14:26:00Z">
              <w:r w:rsidR="003A7A53" w:rsidRPr="003A7A53">
                <w:rPr>
                  <w:color w:val="0000FF"/>
                  <w:sz w:val="20"/>
                  <w:szCs w:val="20"/>
                  <w:rPrChange w:id="12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t>0.</w:t>
              </w:r>
              <w:r w:rsidR="003A7A53" w:rsidRPr="003A7A53">
                <w:rPr>
                  <w:color w:val="0000FF"/>
                  <w:sz w:val="20"/>
                  <w:szCs w:val="20"/>
                  <w:lang w:val="ru-RU"/>
                  <w:rPrChange w:id="13" w:author="ITIA, Petr V. Poltavskiy" w:date="2016-08-09T14:27:00Z">
                    <w:rPr>
                      <w:sz w:val="20"/>
                      <w:szCs w:val="20"/>
                      <w:lang w:val="ru-RU"/>
                    </w:rPr>
                  </w:rPrChange>
                </w:rPr>
                <w:t>0</w:t>
              </w:r>
              <w:r w:rsidR="003A7A53" w:rsidRPr="003A7A53">
                <w:rPr>
                  <w:color w:val="0000FF"/>
                  <w:sz w:val="20"/>
                  <w:szCs w:val="20"/>
                  <w:rPrChange w:id="14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t>8.16</w:t>
              </w:r>
            </w:ins>
          </w:p>
        </w:tc>
        <w:tc>
          <w:tcPr>
            <w:tcW w:w="1701" w:type="dxa"/>
          </w:tcPr>
          <w:p w:rsidR="003A7A53" w:rsidRPr="003A7A53" w:rsidRDefault="003A7A53" w:rsidP="003A7A53">
            <w:pPr>
              <w:pStyle w:val="Footer"/>
              <w:tabs>
                <w:tab w:val="clear" w:pos="4677"/>
                <w:tab w:val="clear" w:pos="9355"/>
              </w:tabs>
              <w:rPr>
                <w:color w:val="0000FF"/>
                <w:sz w:val="20"/>
                <w:szCs w:val="20"/>
                <w:rPrChange w:id="15" w:author="ITIA, Petr V. Poltavskiy" w:date="2016-08-09T14:27:00Z">
                  <w:rPr>
                    <w:sz w:val="20"/>
                    <w:szCs w:val="20"/>
                  </w:rPr>
                </w:rPrChange>
              </w:rPr>
            </w:pPr>
            <w:proofErr w:type="spellStart"/>
            <w:ins w:id="16" w:author="ITIA, Petr V. Poltavskiy" w:date="2016-08-09T14:26:00Z">
              <w:r w:rsidRPr="003A7A53">
                <w:rPr>
                  <w:color w:val="0000FF"/>
                  <w:sz w:val="20"/>
                  <w:szCs w:val="20"/>
                  <w:rPrChange w:id="17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t>П.Полтавский</w:t>
              </w:r>
            </w:ins>
            <w:proofErr w:type="spellEnd"/>
          </w:p>
        </w:tc>
        <w:tc>
          <w:tcPr>
            <w:tcW w:w="2693" w:type="dxa"/>
          </w:tcPr>
          <w:p w:rsidR="003A7A53" w:rsidRPr="003A7A53" w:rsidRDefault="003A7A53" w:rsidP="003A7A53">
            <w:pPr>
              <w:rPr>
                <w:color w:val="0000FF"/>
                <w:lang w:val="ru-RU"/>
                <w:rPrChange w:id="18" w:author="ITIA, Petr V. Poltavskiy" w:date="2016-08-09T14:27:00Z">
                  <w:rPr>
                    <w:lang w:val="ru-RU"/>
                  </w:rPr>
                </w:rPrChange>
              </w:rPr>
            </w:pPr>
            <w:ins w:id="19" w:author="ITIA, Petr V. Poltavskiy" w:date="2016-08-09T14:27:00Z">
              <w:r w:rsidRPr="003A7A53">
                <w:rPr>
                  <w:color w:val="0000FF"/>
                  <w:sz w:val="20"/>
                  <w:szCs w:val="20"/>
                  <w:lang w:val="ru-RU"/>
                  <w:rPrChange w:id="20" w:author="ITIA, Petr V. Poltavskiy" w:date="2016-08-09T14:27:00Z">
                    <w:rPr>
                      <w:sz w:val="20"/>
                      <w:szCs w:val="20"/>
                      <w:lang w:val="ru-RU"/>
                    </w:rPr>
                  </w:rPrChange>
                </w:rPr>
                <w:t xml:space="preserve">В формате запроса для сервисов </w:t>
              </w:r>
              <w:proofErr w:type="spellStart"/>
              <w:r w:rsidRPr="003A7A53">
                <w:rPr>
                  <w:color w:val="0000FF"/>
                  <w:sz w:val="20"/>
                  <w:szCs w:val="20"/>
                  <w:rPrChange w:id="21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t>SCASABlockAmountPreBlockCreate</w:t>
              </w:r>
              <w:proofErr w:type="spellEnd"/>
              <w:r w:rsidRPr="003A7A53">
                <w:rPr>
                  <w:color w:val="0000FF"/>
                  <w:sz w:val="20"/>
                  <w:szCs w:val="20"/>
                  <w:lang w:val="ru-RU"/>
                  <w:rPrChange w:id="22" w:author="ITIA, Petr V. Poltavskiy" w:date="2016-08-09T14:27:00Z">
                    <w:rPr>
                      <w:sz w:val="20"/>
                      <w:szCs w:val="20"/>
                      <w:lang w:val="ru-RU"/>
                    </w:rPr>
                  </w:rPrChange>
                </w:rPr>
                <w:t xml:space="preserve">, </w:t>
              </w:r>
              <w:proofErr w:type="spellStart"/>
              <w:r w:rsidRPr="003A7A53">
                <w:rPr>
                  <w:color w:val="0000FF"/>
                  <w:sz w:val="20"/>
                  <w:szCs w:val="20"/>
                  <w:rPrChange w:id="23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lastRenderedPageBreak/>
                <w:t>SCASABlockAmountBlockCreate</w:t>
              </w:r>
              <w:proofErr w:type="spellEnd"/>
              <w:r w:rsidRPr="003A7A53">
                <w:rPr>
                  <w:color w:val="0000FF"/>
                  <w:sz w:val="20"/>
                  <w:szCs w:val="20"/>
                  <w:lang w:val="ru-RU"/>
                  <w:rPrChange w:id="24" w:author="ITIA, Petr V. Poltavskiy" w:date="2016-08-09T14:27:00Z">
                    <w:rPr>
                      <w:sz w:val="20"/>
                      <w:szCs w:val="20"/>
                      <w:lang w:val="ru-RU"/>
                    </w:rPr>
                  </w:rPrChange>
                </w:rPr>
                <w:t xml:space="preserve"> элемент &lt;</w:t>
              </w:r>
              <w:proofErr w:type="spellStart"/>
              <w:r w:rsidRPr="003A7A53">
                <w:rPr>
                  <w:color w:val="0000FF"/>
                  <w:sz w:val="20"/>
                  <w:szCs w:val="20"/>
                  <w:rPrChange w:id="25" w:author="ITIA, Petr V. Poltavskiy" w:date="2016-08-09T14:27:00Z">
                    <w:rPr>
                      <w:sz w:val="20"/>
                      <w:szCs w:val="20"/>
                    </w:rPr>
                  </w:rPrChange>
                </w:rPr>
                <w:t>PaymentDetails</w:t>
              </w:r>
              <w:proofErr w:type="spellEnd"/>
              <w:r w:rsidRPr="003A7A53">
                <w:rPr>
                  <w:color w:val="0000FF"/>
                  <w:sz w:val="20"/>
                  <w:szCs w:val="20"/>
                  <w:lang w:val="ru-RU"/>
                  <w:rPrChange w:id="26" w:author="ITIA, Petr V. Poltavskiy" w:date="2016-08-09T14:27:00Z">
                    <w:rPr>
                      <w:sz w:val="20"/>
                      <w:szCs w:val="20"/>
                      <w:lang w:val="ru-RU"/>
                    </w:rPr>
                  </w:rPrChange>
                </w:rPr>
                <w:t>&gt;, содержащий информацию о деталях платежа, заменен на одноименный контейнер.</w:t>
              </w:r>
            </w:ins>
          </w:p>
        </w:tc>
        <w:tc>
          <w:tcPr>
            <w:tcW w:w="3474" w:type="dxa"/>
          </w:tcPr>
          <w:p w:rsidR="003A7A53" w:rsidRPr="003A7A53" w:rsidRDefault="003A7A53">
            <w:pPr>
              <w:jc w:val="both"/>
              <w:rPr>
                <w:color w:val="0000FF"/>
                <w:sz w:val="20"/>
                <w:szCs w:val="20"/>
                <w:rPrChange w:id="27" w:author="ITIA, Petr V. Poltavskiy" w:date="2016-08-09T14:28:00Z">
                  <w:rPr/>
                </w:rPrChange>
              </w:rPr>
            </w:pPr>
            <w:ins w:id="28" w:author="ITIA, Petr V. Poltavskiy" w:date="2016-08-09T14:26:00Z">
              <w:r w:rsidRPr="003A7A53">
                <w:rPr>
                  <w:color w:val="0000FF"/>
                  <w:sz w:val="20"/>
                  <w:szCs w:val="20"/>
                  <w:rPrChange w:id="29" w:author="ITIA, Petr V. Poltavskiy" w:date="2016-08-09T14:28:00Z">
                    <w:rPr/>
                  </w:rPrChange>
                </w:rPr>
                <w:lastRenderedPageBreak/>
                <w:t>RS</w:t>
              </w:r>
              <w:r w:rsidRPr="003A7A53">
                <w:rPr>
                  <w:color w:val="0000FF"/>
                  <w:sz w:val="20"/>
                  <w:szCs w:val="20"/>
                  <w:lang w:val="ru-RU"/>
                  <w:rPrChange w:id="30" w:author="ITIA, Petr V. Poltavskiy" w:date="2016-08-09T14:28:00Z">
                    <w:rPr>
                      <w:lang w:val="ru-RU"/>
                    </w:rPr>
                  </w:rPrChange>
                </w:rPr>
                <w:t xml:space="preserve"> </w:t>
              </w:r>
              <w:r w:rsidRPr="003A7A53">
                <w:rPr>
                  <w:color w:val="0000FF"/>
                  <w:sz w:val="20"/>
                  <w:szCs w:val="20"/>
                  <w:rPrChange w:id="31" w:author="ITIA, Petr V. Poltavskiy" w:date="2016-08-09T14:28:00Z">
                    <w:rPr/>
                  </w:rPrChange>
                </w:rPr>
                <w:t>ESB</w:t>
              </w:r>
              <w:r w:rsidRPr="003A7A53">
                <w:rPr>
                  <w:color w:val="0000FF"/>
                  <w:sz w:val="20"/>
                  <w:szCs w:val="20"/>
                  <w:lang w:val="ru-RU"/>
                  <w:rPrChange w:id="32" w:author="ITIA, Petr V. Poltavskiy" w:date="2016-08-09T14:28:00Z">
                    <w:rPr>
                      <w:lang w:val="ru-RU"/>
                    </w:rPr>
                  </w:rPrChange>
                </w:rPr>
                <w:t>.</w:t>
              </w:r>
              <w:proofErr w:type="spellStart"/>
              <w:r w:rsidRPr="003A7A53">
                <w:rPr>
                  <w:color w:val="0000FF"/>
                  <w:sz w:val="20"/>
                  <w:szCs w:val="20"/>
                  <w:rPrChange w:id="33" w:author="ITIA, Petr V. Poltavskiy" w:date="2016-08-09T14:28:00Z">
                    <w:rPr/>
                  </w:rPrChange>
                </w:rPr>
                <w:t>SCASAMovementCreate</w:t>
              </w:r>
              <w:proofErr w:type="spellEnd"/>
              <w:r w:rsidRPr="003A7A53">
                <w:rPr>
                  <w:color w:val="0000FF"/>
                  <w:sz w:val="20"/>
                  <w:szCs w:val="20"/>
                  <w:lang w:val="ru-RU"/>
                  <w:rPrChange w:id="34" w:author="ITIA, Petr V. Poltavskiy" w:date="2016-08-09T14:28:00Z">
                    <w:rPr>
                      <w:lang w:val="ru-RU"/>
                    </w:rPr>
                  </w:rPrChange>
                </w:rPr>
                <w:t xml:space="preserve"> 2.</w:t>
              </w:r>
              <w:r w:rsidRPr="003A7A53">
                <w:rPr>
                  <w:color w:val="0000FF"/>
                  <w:sz w:val="20"/>
                  <w:szCs w:val="20"/>
                  <w:rPrChange w:id="35" w:author="ITIA, Petr V. Poltavskiy" w:date="2016-08-09T14:28:00Z">
                    <w:rPr/>
                  </w:rPrChange>
                </w:rPr>
                <w:t>5</w:t>
              </w:r>
              <w:r w:rsidRPr="003A7A53">
                <w:rPr>
                  <w:color w:val="0000FF"/>
                  <w:sz w:val="20"/>
                  <w:szCs w:val="20"/>
                  <w:lang w:val="ru-RU"/>
                  <w:rPrChange w:id="36" w:author="ITIA, Petr V. Poltavskiy" w:date="2016-08-09T14:28:00Z">
                    <w:rPr>
                      <w:lang w:val="ru-RU"/>
                    </w:rPr>
                  </w:rPrChange>
                </w:rPr>
                <w:t>.</w:t>
              </w:r>
              <w:proofErr w:type="spellStart"/>
              <w:r w:rsidRPr="003A7A53">
                <w:rPr>
                  <w:color w:val="0000FF"/>
                  <w:sz w:val="20"/>
                  <w:szCs w:val="20"/>
                  <w:rPrChange w:id="37" w:author="ITIA, Petr V. Poltavskiy" w:date="2016-08-09T14:28:00Z">
                    <w:rPr/>
                  </w:rPrChange>
                </w:rPr>
                <w:t>docx</w:t>
              </w:r>
            </w:ins>
            <w:proofErr w:type="spellEnd"/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2693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3474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2693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3474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2693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3474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2693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3474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</w:tr>
      <w:tr w:rsidR="003A7A53" w:rsidRPr="003A7A53" w:rsidTr="00E07CB0">
        <w:tc>
          <w:tcPr>
            <w:tcW w:w="851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6A9E" w:rsidRPr="003A7A53" w:rsidRDefault="00116A9E" w:rsidP="00116A9E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2693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  <w:tc>
          <w:tcPr>
            <w:tcW w:w="3474" w:type="dxa"/>
          </w:tcPr>
          <w:p w:rsidR="00116A9E" w:rsidRPr="003A7A53" w:rsidRDefault="00116A9E" w:rsidP="00116A9E">
            <w:pPr>
              <w:jc w:val="both"/>
              <w:rPr>
                <w:lang w:val="ru-RU"/>
              </w:rPr>
            </w:pPr>
          </w:p>
        </w:tc>
      </w:tr>
    </w:tbl>
    <w:p w:rsidR="00B31DA3" w:rsidRPr="003A7A53" w:rsidRDefault="00B31DA3">
      <w:pPr>
        <w:rPr>
          <w:lang w:val="ru-RU"/>
        </w:rPr>
      </w:pPr>
    </w:p>
    <w:p w:rsidR="00CE7699" w:rsidRPr="003A7A53" w:rsidRDefault="00B31DA3" w:rsidP="00CE7699">
      <w:pPr>
        <w:pStyle w:val="Header"/>
        <w:rPr>
          <w:b/>
          <w:sz w:val="28"/>
          <w:lang w:val="ru-RU"/>
        </w:rPr>
      </w:pPr>
      <w:r w:rsidRPr="003A7A53">
        <w:rPr>
          <w:b/>
          <w:sz w:val="28"/>
          <w:lang w:val="ru-RU"/>
        </w:rPr>
        <w:br w:type="column"/>
      </w:r>
      <w:bookmarkStart w:id="38" w:name="_Toc295156045"/>
      <w:bookmarkStart w:id="39" w:name="_Toc517500811"/>
      <w:bookmarkStart w:id="40" w:name="_Toc82335727"/>
      <w:r w:rsidR="00CE7699" w:rsidRPr="003A7A53">
        <w:rPr>
          <w:b/>
          <w:sz w:val="28"/>
          <w:lang w:val="ru-RU"/>
        </w:rPr>
        <w:lastRenderedPageBreak/>
        <w:t>ОГЛАВЛЕНИЕ</w:t>
      </w:r>
    </w:p>
    <w:p w:rsidR="00933CC1" w:rsidRPr="003A7A53" w:rsidRDefault="00933CC1" w:rsidP="00CE7699">
      <w:pPr>
        <w:rPr>
          <w:sz w:val="20"/>
          <w:szCs w:val="20"/>
          <w:lang w:val="ru-RU"/>
        </w:rPr>
      </w:pPr>
    </w:p>
    <w:bookmarkStart w:id="41" w:name="_Toc82335702"/>
    <w:bookmarkStart w:id="42" w:name="_Toc81196295"/>
    <w:p w:rsidR="00755C25" w:rsidRPr="003A7A53" w:rsidRDefault="00A72B84">
      <w:pPr>
        <w:pStyle w:val="TOC1"/>
        <w:rPr>
          <w:rFonts w:asciiTheme="minorHAnsi" w:eastAsiaTheme="minorEastAsia" w:hAnsiTheme="minorHAnsi" w:cstheme="minorBidi"/>
          <w:noProof/>
          <w:lang w:eastAsia="ru-RU"/>
        </w:rPr>
      </w:pPr>
      <w:r w:rsidRPr="003A7A53">
        <w:rPr>
          <w:sz w:val="20"/>
          <w:szCs w:val="20"/>
        </w:rPr>
        <w:fldChar w:fldCharType="begin"/>
      </w:r>
      <w:r w:rsidR="00933CC1" w:rsidRPr="003A7A53">
        <w:rPr>
          <w:sz w:val="20"/>
          <w:szCs w:val="20"/>
        </w:rPr>
        <w:instrText xml:space="preserve"> TOC \o "1-2" \h \z \u </w:instrText>
      </w:r>
      <w:r w:rsidRPr="003A7A53">
        <w:rPr>
          <w:sz w:val="20"/>
          <w:szCs w:val="20"/>
        </w:rPr>
        <w:fldChar w:fldCharType="separate"/>
      </w:r>
      <w:hyperlink w:anchor="_Toc449538926" w:history="1">
        <w:r w:rsidR="00755C25" w:rsidRPr="003A7A53">
          <w:rPr>
            <w:rStyle w:val="Hyperlink"/>
            <w:noProof/>
            <w:color w:val="auto"/>
          </w:rPr>
          <w:t>1</w:t>
        </w:r>
        <w:r w:rsidR="00755C25" w:rsidRPr="003A7A53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Условные наименования, сокращения и термины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_Toc449538926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1"/>
        <w:rPr>
          <w:rFonts w:asciiTheme="minorHAnsi" w:eastAsiaTheme="minorEastAsia" w:hAnsiTheme="minorHAnsi" w:cstheme="minorBidi"/>
          <w:noProof/>
          <w:lang w:eastAsia="ru-RU"/>
        </w:rPr>
      </w:pPr>
      <w:hyperlink w:anchor="_Toc449538927" w:history="1">
        <w:r w:rsidR="00755C25" w:rsidRPr="003A7A53">
          <w:rPr>
            <w:rStyle w:val="Hyperlink"/>
            <w:noProof/>
            <w:color w:val="auto"/>
          </w:rPr>
          <w:t>2</w:t>
        </w:r>
        <w:r w:rsidR="00755C25" w:rsidRPr="003A7A53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Назначение документа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_Toc449538927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1"/>
        <w:rPr>
          <w:rFonts w:asciiTheme="minorHAnsi" w:eastAsiaTheme="minorEastAsia" w:hAnsiTheme="minorHAnsi" w:cstheme="minorBidi"/>
          <w:noProof/>
          <w:lang w:eastAsia="ru-RU"/>
        </w:rPr>
      </w:pPr>
      <w:hyperlink w:anchor="_Toc449538928" w:history="1">
        <w:r w:rsidR="00755C25" w:rsidRPr="003A7A53">
          <w:rPr>
            <w:rStyle w:val="Hyperlink"/>
            <w:noProof/>
            <w:color w:val="auto"/>
          </w:rPr>
          <w:t>3</w:t>
        </w:r>
        <w:r w:rsidR="00755C25" w:rsidRPr="003A7A53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Назначение сервиса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_Toc449538928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2"/>
        <w:tabs>
          <w:tab w:val="left" w:pos="880"/>
          <w:tab w:val="right" w:leader="dot" w:pos="10621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49538929" w:history="1">
        <w:r w:rsidR="00755C25" w:rsidRPr="003A7A53">
          <w:rPr>
            <w:rStyle w:val="Hyperlink"/>
            <w:noProof/>
            <w:color w:val="auto"/>
          </w:rPr>
          <w:t>3.1</w:t>
        </w:r>
        <w:r w:rsidR="00755C25" w:rsidRPr="003A7A53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Бизнес-функция сервиса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_Toc449538929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2"/>
        <w:tabs>
          <w:tab w:val="left" w:pos="880"/>
          <w:tab w:val="right" w:leader="dot" w:pos="10621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49538930" w:history="1">
        <w:r w:rsidR="00755C25" w:rsidRPr="003A7A53">
          <w:rPr>
            <w:rStyle w:val="Hyperlink"/>
            <w:noProof/>
            <w:color w:val="auto"/>
          </w:rPr>
          <w:t>3.2</w:t>
        </w:r>
        <w:r w:rsidR="00755C25" w:rsidRPr="003A7A53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Ссылки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_Toc449538930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1"/>
        <w:rPr>
          <w:rFonts w:asciiTheme="minorHAnsi" w:eastAsiaTheme="minorEastAsia" w:hAnsiTheme="minorHAnsi" w:cstheme="minorBidi"/>
          <w:noProof/>
          <w:lang w:eastAsia="ru-RU"/>
        </w:rPr>
      </w:pPr>
      <w:hyperlink w:anchor="_Toc449538931" w:history="1">
        <w:r w:rsidR="00755C25" w:rsidRPr="003A7A53">
          <w:rPr>
            <w:rStyle w:val="Hyperlink"/>
            <w:noProof/>
            <w:color w:val="auto"/>
          </w:rPr>
          <w:t>4</w:t>
        </w:r>
        <w:r w:rsidR="00755C25" w:rsidRPr="003A7A53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Сервисы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_Toc449538931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2"/>
        <w:tabs>
          <w:tab w:val="left" w:pos="880"/>
          <w:tab w:val="right" w:leader="dot" w:pos="10621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49538932" w:history="1">
        <w:r w:rsidR="00755C25" w:rsidRPr="003A7A53">
          <w:rPr>
            <w:rStyle w:val="Hyperlink"/>
            <w:noProof/>
            <w:color w:val="auto"/>
          </w:rPr>
          <w:t>4.1</w:t>
        </w:r>
        <w:r w:rsidR="00755C25" w:rsidRPr="003A7A53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Сервис &lt;</w:t>
        </w:r>
        <w:r w:rsidR="00755C25" w:rsidRPr="003A7A53">
          <w:rPr>
            <w:rStyle w:val="Hyperlink"/>
            <w:noProof/>
            <w:color w:val="auto"/>
            <w:lang w:eastAsia="ru-RU"/>
          </w:rPr>
          <w:t>SCASAMovementCreate</w:t>
        </w:r>
        <w:r w:rsidR="00755C25" w:rsidRPr="003A7A53">
          <w:rPr>
            <w:rStyle w:val="Hyperlink"/>
            <w:noProof/>
            <w:color w:val="auto"/>
          </w:rPr>
          <w:t>&gt;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_Toc449538932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2"/>
        <w:tabs>
          <w:tab w:val="left" w:pos="880"/>
          <w:tab w:val="right" w:leader="dot" w:pos="10621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449538933" w:history="1">
        <w:r w:rsidR="00755C25" w:rsidRPr="003A7A53">
          <w:rPr>
            <w:rStyle w:val="Hyperlink"/>
            <w:noProof/>
            <w:color w:val="auto"/>
          </w:rPr>
          <w:t>4.2</w:t>
        </w:r>
        <w:r w:rsidR="00755C25" w:rsidRPr="003A7A53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Атомарный сервис &lt;A</w:t>
        </w:r>
        <w:r w:rsidR="00831B29" w:rsidRPr="003A7A53">
          <w:rPr>
            <w:rStyle w:val="Hyperlink"/>
            <w:noProof/>
            <w:color w:val="auto"/>
          </w:rPr>
          <w:t>FСC12</w:t>
        </w:r>
        <w:r w:rsidR="00755C25" w:rsidRPr="003A7A53">
          <w:rPr>
            <w:rStyle w:val="Hyperlink"/>
            <w:noProof/>
            <w:color w:val="auto"/>
          </w:rPr>
          <w:t>MovementCreate&gt;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_Toc449538933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3</w:t>
        </w:r>
        <w:r w:rsidR="00755C25" w:rsidRPr="003A7A53">
          <w:rPr>
            <w:noProof/>
            <w:webHidden/>
          </w:rPr>
          <w:fldChar w:fldCharType="end"/>
        </w:r>
      </w:hyperlink>
    </w:p>
    <w:p w:rsidR="00755C25" w:rsidRPr="003A7A53" w:rsidRDefault="00EA551A">
      <w:pPr>
        <w:pStyle w:val="TOC1"/>
        <w:rPr>
          <w:rFonts w:asciiTheme="minorHAnsi" w:eastAsiaTheme="minorEastAsia" w:hAnsiTheme="minorHAnsi" w:cstheme="minorBidi"/>
          <w:noProof/>
          <w:lang w:eastAsia="ru-RU"/>
        </w:rPr>
      </w:pPr>
      <w:hyperlink w:anchor="_Toc449538934" w:history="1">
        <w:r w:rsidR="00755C25" w:rsidRPr="003A7A53">
          <w:rPr>
            <w:rStyle w:val="Hyperlink"/>
            <w:noProof/>
            <w:color w:val="auto"/>
          </w:rPr>
          <w:t>5</w:t>
        </w:r>
        <w:r w:rsidR="00755C25" w:rsidRPr="003A7A53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55C25" w:rsidRPr="003A7A53">
          <w:rPr>
            <w:rStyle w:val="Hyperlink"/>
            <w:noProof/>
            <w:color w:val="auto"/>
          </w:rPr>
          <w:t>Список вопросов</w:t>
        </w:r>
        <w:r w:rsidR="00755C25" w:rsidRPr="003A7A53">
          <w:rPr>
            <w:noProof/>
            <w:webHidden/>
          </w:rPr>
          <w:tab/>
        </w:r>
        <w:r w:rsidR="00755C25" w:rsidRPr="003A7A53">
          <w:rPr>
            <w:noProof/>
            <w:webHidden/>
          </w:rPr>
          <w:fldChar w:fldCharType="begin"/>
        </w:r>
        <w:r w:rsidR="00755C25" w:rsidRPr="003A7A53">
          <w:rPr>
            <w:noProof/>
            <w:webHidden/>
          </w:rPr>
          <w:instrText xml:space="preserve"> PAGEREF _Toc449538934 \h </w:instrText>
        </w:r>
        <w:r w:rsidR="00755C25" w:rsidRPr="003A7A53">
          <w:rPr>
            <w:noProof/>
            <w:webHidden/>
          </w:rPr>
        </w:r>
        <w:r w:rsidR="00755C25" w:rsidRPr="003A7A53">
          <w:rPr>
            <w:noProof/>
            <w:webHidden/>
          </w:rPr>
          <w:fldChar w:fldCharType="separate"/>
        </w:r>
        <w:r w:rsidR="00755C25" w:rsidRPr="003A7A53">
          <w:rPr>
            <w:noProof/>
            <w:webHidden/>
          </w:rPr>
          <w:t>4</w:t>
        </w:r>
        <w:r w:rsidR="00755C25" w:rsidRPr="003A7A53">
          <w:rPr>
            <w:noProof/>
            <w:webHidden/>
          </w:rPr>
          <w:fldChar w:fldCharType="end"/>
        </w:r>
      </w:hyperlink>
    </w:p>
    <w:p w:rsidR="00CE7699" w:rsidRPr="003A7A53" w:rsidRDefault="00A72B84" w:rsidP="00CE7699">
      <w:pPr>
        <w:rPr>
          <w:sz w:val="20"/>
          <w:szCs w:val="20"/>
          <w:lang w:val="ru-RU"/>
        </w:rPr>
      </w:pPr>
      <w:r w:rsidRPr="003A7A53">
        <w:rPr>
          <w:sz w:val="20"/>
          <w:szCs w:val="20"/>
          <w:lang w:val="ru-RU"/>
        </w:rPr>
        <w:fldChar w:fldCharType="end"/>
      </w:r>
    </w:p>
    <w:p w:rsidR="00CE7699" w:rsidRPr="003A7A53" w:rsidRDefault="00CE7699" w:rsidP="00CE7699">
      <w:pPr>
        <w:pStyle w:val="Heading1"/>
      </w:pPr>
      <w:r w:rsidRPr="003A7A53">
        <w:rPr>
          <w:sz w:val="20"/>
          <w:szCs w:val="20"/>
        </w:rPr>
        <w:br w:type="column"/>
      </w:r>
      <w:bookmarkStart w:id="43" w:name="_Toc449538926"/>
      <w:r w:rsidRPr="003A7A53">
        <w:lastRenderedPageBreak/>
        <w:t>Условные наименования, сокращения и термины</w:t>
      </w:r>
      <w:bookmarkEnd w:id="43"/>
    </w:p>
    <w:tbl>
      <w:tblPr>
        <w:tblW w:w="0" w:type="auto"/>
        <w:tblInd w:w="10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2520"/>
        <w:gridCol w:w="6840"/>
      </w:tblGrid>
      <w:tr w:rsidR="003A7A53" w:rsidRPr="00D6286B">
        <w:tc>
          <w:tcPr>
            <w:tcW w:w="2520" w:type="dxa"/>
            <w:tcBorders>
              <w:top w:val="single" w:sz="18" w:space="0" w:color="008000"/>
              <w:left w:val="nil"/>
              <w:bottom w:val="single" w:sz="12" w:space="0" w:color="008000"/>
              <w:right w:val="single" w:sz="6" w:space="0" w:color="008000"/>
            </w:tcBorders>
            <w:shd w:val="pct20" w:color="008000" w:fill="auto"/>
          </w:tcPr>
          <w:p w:rsidR="00CE7699" w:rsidRPr="003A7A53" w:rsidRDefault="00CE7699" w:rsidP="00BB35D0">
            <w:pPr>
              <w:rPr>
                <w:b/>
                <w:bCs/>
                <w:sz w:val="20"/>
                <w:szCs w:val="20"/>
                <w:lang w:val="ru-RU"/>
              </w:rPr>
            </w:pPr>
            <w:r w:rsidRPr="003A7A53">
              <w:rPr>
                <w:b/>
                <w:bCs/>
                <w:sz w:val="20"/>
                <w:szCs w:val="20"/>
                <w:lang w:val="ru-RU"/>
              </w:rPr>
              <w:t>Название термина или сокращения</w:t>
            </w:r>
          </w:p>
        </w:tc>
        <w:tc>
          <w:tcPr>
            <w:tcW w:w="6840" w:type="dxa"/>
            <w:tcBorders>
              <w:top w:val="single" w:sz="18" w:space="0" w:color="008000"/>
              <w:left w:val="single" w:sz="6" w:space="0" w:color="008000"/>
              <w:bottom w:val="single" w:sz="12" w:space="0" w:color="008000"/>
            </w:tcBorders>
            <w:shd w:val="pct20" w:color="008000" w:fill="auto"/>
          </w:tcPr>
          <w:p w:rsidR="00CE7699" w:rsidRPr="003A7A53" w:rsidRDefault="00CE7699" w:rsidP="00BB35D0">
            <w:pPr>
              <w:rPr>
                <w:b/>
                <w:bCs/>
                <w:sz w:val="20"/>
                <w:szCs w:val="20"/>
                <w:lang w:val="ru-RU"/>
              </w:rPr>
            </w:pPr>
            <w:r w:rsidRPr="003A7A53">
              <w:rPr>
                <w:b/>
                <w:bCs/>
                <w:sz w:val="20"/>
                <w:szCs w:val="20"/>
                <w:lang w:val="ru-RU"/>
              </w:rPr>
              <w:t>Определение термина или расшифровка сокращения</w:t>
            </w:r>
          </w:p>
        </w:tc>
      </w:tr>
      <w:tr w:rsidR="003A7A53" w:rsidRPr="00D6286B">
        <w:tc>
          <w:tcPr>
            <w:tcW w:w="2520" w:type="dxa"/>
            <w:tcBorders>
              <w:top w:val="single" w:sz="6" w:space="0" w:color="008000"/>
              <w:left w:val="nil"/>
              <w:bottom w:val="single" w:sz="6" w:space="0" w:color="008000"/>
              <w:right w:val="single" w:sz="6" w:space="0" w:color="008000"/>
            </w:tcBorders>
          </w:tcPr>
          <w:p w:rsidR="00CE7699" w:rsidRPr="003A7A53" w:rsidRDefault="00CE7699" w:rsidP="00BB35D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684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</w:tcBorders>
          </w:tcPr>
          <w:p w:rsidR="00CE7699" w:rsidRPr="003A7A53" w:rsidRDefault="00CE7699" w:rsidP="001E4C9A">
            <w:pPr>
              <w:rPr>
                <w:sz w:val="20"/>
                <w:szCs w:val="20"/>
                <w:lang w:val="ru-RU"/>
              </w:rPr>
            </w:pPr>
          </w:p>
        </w:tc>
      </w:tr>
      <w:tr w:rsidR="003A7A53" w:rsidRPr="00D6286B">
        <w:tc>
          <w:tcPr>
            <w:tcW w:w="2520" w:type="dxa"/>
            <w:tcBorders>
              <w:top w:val="single" w:sz="6" w:space="0" w:color="008000"/>
              <w:left w:val="nil"/>
              <w:bottom w:val="single" w:sz="12" w:space="0" w:color="008000"/>
              <w:right w:val="single" w:sz="6" w:space="0" w:color="008000"/>
            </w:tcBorders>
          </w:tcPr>
          <w:p w:rsidR="00CE7699" w:rsidRPr="003A7A53" w:rsidRDefault="00CE7699" w:rsidP="00BB35D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840" w:type="dxa"/>
            <w:tcBorders>
              <w:top w:val="single" w:sz="6" w:space="0" w:color="008000"/>
              <w:left w:val="single" w:sz="6" w:space="0" w:color="008000"/>
              <w:bottom w:val="single" w:sz="12" w:space="0" w:color="008000"/>
            </w:tcBorders>
          </w:tcPr>
          <w:p w:rsidR="00CE7699" w:rsidRPr="003A7A53" w:rsidRDefault="00CE7699" w:rsidP="00BB35D0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351524" w:rsidRPr="003A7A53" w:rsidRDefault="00351524" w:rsidP="00CE7699">
      <w:pPr>
        <w:pStyle w:val="Heading1"/>
      </w:pPr>
      <w:bookmarkStart w:id="44" w:name="_Toc449538927"/>
      <w:bookmarkEnd w:id="41"/>
      <w:r w:rsidRPr="003A7A53">
        <w:t>Назначение документа</w:t>
      </w:r>
      <w:bookmarkEnd w:id="44"/>
    </w:p>
    <w:p w:rsidR="00351524" w:rsidRPr="003A7A53" w:rsidRDefault="00351524" w:rsidP="00351524">
      <w:pPr>
        <w:rPr>
          <w:lang w:val="ru-RU"/>
        </w:rPr>
      </w:pPr>
      <w:r w:rsidRPr="003A7A53">
        <w:rPr>
          <w:lang w:val="ru-RU"/>
        </w:rPr>
        <w:t xml:space="preserve">Данный документ описывает требования на </w:t>
      </w:r>
      <w:r w:rsidR="00221E23" w:rsidRPr="003A7A53">
        <w:rPr>
          <w:lang w:val="ru-RU"/>
        </w:rPr>
        <w:t>дора</w:t>
      </w:r>
      <w:r w:rsidRPr="003A7A53">
        <w:rPr>
          <w:lang w:val="ru-RU"/>
        </w:rPr>
        <w:t>ботку сервиса ESB</w:t>
      </w:r>
      <w:r w:rsidR="00DB1F4C" w:rsidRPr="003A7A53">
        <w:rPr>
          <w:lang w:val="ru-RU"/>
        </w:rPr>
        <w:t xml:space="preserve"> </w:t>
      </w:r>
      <w:proofErr w:type="spellStart"/>
      <w:r w:rsidR="000B6059" w:rsidRPr="003A7A53">
        <w:t>SCASA</w:t>
      </w:r>
      <w:r w:rsidR="009049DC" w:rsidRPr="003A7A53">
        <w:t>Movement</w:t>
      </w:r>
      <w:r w:rsidR="000B6059" w:rsidRPr="003A7A53">
        <w:t>Create</w:t>
      </w:r>
      <w:proofErr w:type="spellEnd"/>
      <w:r w:rsidRPr="003A7A53">
        <w:rPr>
          <w:lang w:val="ru-RU"/>
        </w:rPr>
        <w:t>, на основании которого разработчик проектирует сервис.</w:t>
      </w:r>
    </w:p>
    <w:p w:rsidR="00CE7699" w:rsidRPr="003A7A53" w:rsidRDefault="00CE7699" w:rsidP="00CE7699">
      <w:pPr>
        <w:pStyle w:val="Heading1"/>
      </w:pPr>
      <w:bookmarkStart w:id="45" w:name="_Toc449538928"/>
      <w:r w:rsidRPr="003A7A53">
        <w:t>Назначение</w:t>
      </w:r>
      <w:r w:rsidR="0015524B" w:rsidRPr="003A7A53">
        <w:t xml:space="preserve"> сервиса</w:t>
      </w:r>
      <w:bookmarkEnd w:id="45"/>
    </w:p>
    <w:p w:rsidR="00BB35D0" w:rsidRPr="003A7A53" w:rsidRDefault="00BB35D0" w:rsidP="00D667A3">
      <w:pPr>
        <w:pStyle w:val="Heading2"/>
      </w:pPr>
      <w:bookmarkStart w:id="46" w:name="_Toc165200567"/>
      <w:bookmarkStart w:id="47" w:name="_Toc449538929"/>
      <w:bookmarkStart w:id="48" w:name="_Toc82335703"/>
      <w:r w:rsidRPr="003A7A53">
        <w:t xml:space="preserve">Бизнес-функция </w:t>
      </w:r>
      <w:bookmarkEnd w:id="46"/>
      <w:r w:rsidR="009C08B5" w:rsidRPr="003A7A53">
        <w:t>сервиса</w:t>
      </w:r>
      <w:bookmarkEnd w:id="47"/>
    </w:p>
    <w:p w:rsidR="00494F2E" w:rsidRPr="003A7A53" w:rsidRDefault="00494F2E" w:rsidP="00494F2E">
      <w:pPr>
        <w:pStyle w:val="BodyText3"/>
        <w:rPr>
          <w:i w:val="0"/>
        </w:rPr>
      </w:pPr>
      <w:r w:rsidRPr="003A7A53">
        <w:rPr>
          <w:i w:val="0"/>
          <w:szCs w:val="20"/>
        </w:rPr>
        <w:t xml:space="preserve">Сервис </w:t>
      </w:r>
      <w:r w:rsidR="000B6059" w:rsidRPr="003A7A53">
        <w:rPr>
          <w:i w:val="0"/>
          <w:szCs w:val="20"/>
        </w:rPr>
        <w:t>SCASA</w:t>
      </w:r>
      <w:r w:rsidR="00A15C57" w:rsidRPr="003A7A53">
        <w:rPr>
          <w:i w:val="0"/>
          <w:szCs w:val="20"/>
          <w:lang w:val="en-US"/>
        </w:rPr>
        <w:t>Movement</w:t>
      </w:r>
      <w:proofErr w:type="spellStart"/>
      <w:r w:rsidR="000B6059" w:rsidRPr="003A7A53">
        <w:rPr>
          <w:i w:val="0"/>
          <w:szCs w:val="20"/>
        </w:rPr>
        <w:t>Create</w:t>
      </w:r>
      <w:proofErr w:type="spellEnd"/>
      <w:r w:rsidRPr="003A7A53">
        <w:rPr>
          <w:i w:val="0"/>
          <w:szCs w:val="20"/>
        </w:rPr>
        <w:t xml:space="preserve"> предназначен </w:t>
      </w:r>
      <w:r w:rsidR="00A24A94" w:rsidRPr="003A7A53">
        <w:rPr>
          <w:i w:val="0"/>
          <w:szCs w:val="20"/>
        </w:rPr>
        <w:t xml:space="preserve">для создания </w:t>
      </w:r>
      <w:r w:rsidR="00A15C57" w:rsidRPr="003A7A53">
        <w:rPr>
          <w:i w:val="0"/>
          <w:szCs w:val="20"/>
        </w:rPr>
        <w:t xml:space="preserve">движения по клиентскому счету </w:t>
      </w:r>
      <w:r w:rsidR="00A24A94" w:rsidRPr="003A7A53">
        <w:rPr>
          <w:i w:val="0"/>
          <w:szCs w:val="20"/>
        </w:rPr>
        <w:t xml:space="preserve">в </w:t>
      </w:r>
      <w:r w:rsidR="00A15C57" w:rsidRPr="003A7A53">
        <w:rPr>
          <w:i w:val="0"/>
          <w:szCs w:val="20"/>
          <w:lang w:val="en-US"/>
        </w:rPr>
        <w:t>CASA</w:t>
      </w:r>
      <w:r w:rsidR="00A15C57" w:rsidRPr="003A7A53">
        <w:rPr>
          <w:i w:val="0"/>
          <w:szCs w:val="20"/>
        </w:rPr>
        <w:t xml:space="preserve"> системе</w:t>
      </w:r>
      <w:r w:rsidRPr="003A7A53">
        <w:rPr>
          <w:i w:val="0"/>
        </w:rPr>
        <w:t xml:space="preserve">. </w:t>
      </w:r>
    </w:p>
    <w:p w:rsidR="00701852" w:rsidRPr="003A7A53" w:rsidRDefault="00701852" w:rsidP="00494F2E">
      <w:pPr>
        <w:pStyle w:val="BodyText3"/>
        <w:rPr>
          <w:i w:val="0"/>
        </w:rPr>
      </w:pPr>
    </w:p>
    <w:p w:rsidR="001E6317" w:rsidRPr="003A7A53" w:rsidRDefault="00494F2E" w:rsidP="001E6317">
      <w:pPr>
        <w:pStyle w:val="BodyText3"/>
        <w:rPr>
          <w:i w:val="0"/>
        </w:rPr>
      </w:pPr>
      <w:r w:rsidRPr="003A7A53">
        <w:rPr>
          <w:i w:val="0"/>
        </w:rPr>
        <w:t>Режим эксплуатации сервиса:</w:t>
      </w:r>
    </w:p>
    <w:p w:rsidR="001E6317" w:rsidRPr="003A7A53" w:rsidRDefault="001E6317" w:rsidP="001E6317">
      <w:pPr>
        <w:pStyle w:val="BodyText3"/>
        <w:ind w:left="360"/>
        <w:rPr>
          <w:i w:val="0"/>
        </w:rPr>
      </w:pPr>
    </w:p>
    <w:p w:rsidR="006973EA" w:rsidRPr="003A7A53" w:rsidRDefault="00494F2E" w:rsidP="001E6317">
      <w:pPr>
        <w:pStyle w:val="BodyText3"/>
        <w:ind w:left="360"/>
        <w:rPr>
          <w:i w:val="0"/>
          <w:highlight w:val="yellow"/>
        </w:rPr>
      </w:pPr>
      <w:r w:rsidRPr="003A7A53">
        <w:rPr>
          <w:i w:val="0"/>
        </w:rPr>
        <w:t xml:space="preserve">Гарантированный доступ к сервису должен осуществляться </w:t>
      </w:r>
      <w:r w:rsidR="00F95146" w:rsidRPr="003A7A53">
        <w:rPr>
          <w:i w:val="0"/>
        </w:rPr>
        <w:t>ежедневно (24 часа в сутки)</w:t>
      </w:r>
    </w:p>
    <w:p w:rsidR="00494F2E" w:rsidRPr="003A7A53" w:rsidRDefault="006973EA" w:rsidP="001E6317">
      <w:pPr>
        <w:pStyle w:val="BodyText3"/>
        <w:ind w:left="360"/>
        <w:rPr>
          <w:i w:val="0"/>
        </w:rPr>
      </w:pPr>
      <w:r w:rsidRPr="003A7A53">
        <w:rPr>
          <w:i w:val="0"/>
          <w:lang w:val="en-US"/>
        </w:rPr>
        <w:t>GBO</w:t>
      </w:r>
      <w:r w:rsidRPr="003A7A53">
        <w:rPr>
          <w:i w:val="0"/>
        </w:rPr>
        <w:t xml:space="preserve"> </w:t>
      </w:r>
      <w:proofErr w:type="gramStart"/>
      <w:r w:rsidRPr="003A7A53">
        <w:rPr>
          <w:i w:val="0"/>
        </w:rPr>
        <w:t xml:space="preserve">-  </w:t>
      </w:r>
      <w:r w:rsidR="00494F2E" w:rsidRPr="003A7A53">
        <w:rPr>
          <w:i w:val="0"/>
        </w:rPr>
        <w:t>версия</w:t>
      </w:r>
      <w:proofErr w:type="gramEnd"/>
      <w:r w:rsidR="00494F2E" w:rsidRPr="003A7A53">
        <w:rPr>
          <w:i w:val="0"/>
        </w:rPr>
        <w:t xml:space="preserve"> </w:t>
      </w:r>
      <w:r w:rsidR="000B6059" w:rsidRPr="003A7A53">
        <w:rPr>
          <w:i w:val="0"/>
        </w:rPr>
        <w:t>4</w:t>
      </w:r>
      <w:r w:rsidR="00494F2E" w:rsidRPr="003A7A53">
        <w:rPr>
          <w:i w:val="0"/>
        </w:rPr>
        <w:t>.</w:t>
      </w:r>
    </w:p>
    <w:p w:rsidR="00175119" w:rsidRPr="003A7A53" w:rsidRDefault="00175119" w:rsidP="00494F2E">
      <w:pPr>
        <w:pStyle w:val="ListParagraph"/>
        <w:rPr>
          <w:i/>
          <w:iCs/>
          <w:sz w:val="20"/>
          <w:lang w:val="ru-RU"/>
        </w:rPr>
      </w:pPr>
    </w:p>
    <w:p w:rsidR="00EF3B31" w:rsidRPr="003A7A53" w:rsidRDefault="00E77D9D" w:rsidP="00E77D9D">
      <w:pPr>
        <w:pStyle w:val="ListParagraph"/>
        <w:ind w:left="0"/>
        <w:rPr>
          <w:iCs/>
          <w:sz w:val="20"/>
          <w:lang w:val="ru-RU"/>
        </w:rPr>
      </w:pPr>
      <w:r w:rsidRPr="003A7A53">
        <w:rPr>
          <w:iCs/>
          <w:sz w:val="20"/>
          <w:lang w:val="ru-RU"/>
        </w:rPr>
        <w:t>В качестве т</w:t>
      </w:r>
      <w:r w:rsidR="00EF3B31" w:rsidRPr="003A7A53">
        <w:rPr>
          <w:iCs/>
          <w:sz w:val="20"/>
          <w:lang w:val="ru-RU"/>
        </w:rPr>
        <w:t>ранспортн</w:t>
      </w:r>
      <w:r w:rsidRPr="003A7A53">
        <w:rPr>
          <w:iCs/>
          <w:sz w:val="20"/>
          <w:lang w:val="ru-RU"/>
        </w:rPr>
        <w:t>ого</w:t>
      </w:r>
      <w:r w:rsidR="00EF3B31" w:rsidRPr="003A7A53">
        <w:rPr>
          <w:iCs/>
          <w:sz w:val="20"/>
          <w:lang w:val="ru-RU"/>
        </w:rPr>
        <w:t xml:space="preserve"> протокол</w:t>
      </w:r>
      <w:r w:rsidRPr="003A7A53">
        <w:rPr>
          <w:iCs/>
          <w:sz w:val="20"/>
          <w:lang w:val="ru-RU"/>
        </w:rPr>
        <w:t>а взаимодействия предлагается использовать механизм обмена XML-сообщениями через MQ-очереди</w:t>
      </w:r>
      <w:r w:rsidR="000B6059" w:rsidRPr="003A7A53">
        <w:rPr>
          <w:iCs/>
          <w:sz w:val="20"/>
          <w:lang w:val="ru-RU"/>
        </w:rPr>
        <w:t xml:space="preserve"> по протоколу </w:t>
      </w:r>
      <w:r w:rsidR="000B6059" w:rsidRPr="003A7A53">
        <w:rPr>
          <w:iCs/>
          <w:sz w:val="20"/>
        </w:rPr>
        <w:t>SOAP</w:t>
      </w:r>
      <w:r w:rsidR="000B6059" w:rsidRPr="003A7A53">
        <w:rPr>
          <w:iCs/>
          <w:sz w:val="20"/>
          <w:lang w:val="ru-RU"/>
        </w:rPr>
        <w:t>/</w:t>
      </w:r>
      <w:r w:rsidR="000B6059" w:rsidRPr="003A7A53">
        <w:rPr>
          <w:iCs/>
          <w:sz w:val="20"/>
        </w:rPr>
        <w:t>MQ</w:t>
      </w:r>
      <w:r w:rsidRPr="003A7A53">
        <w:rPr>
          <w:iCs/>
          <w:sz w:val="20"/>
          <w:lang w:val="ru-RU"/>
        </w:rPr>
        <w:t>.</w:t>
      </w:r>
    </w:p>
    <w:p w:rsidR="00E77D9D" w:rsidRPr="003A7A53" w:rsidRDefault="00E77D9D" w:rsidP="00E77D9D">
      <w:pPr>
        <w:pStyle w:val="ListParagraph"/>
        <w:ind w:hanging="720"/>
        <w:rPr>
          <w:iCs/>
          <w:sz w:val="20"/>
          <w:lang w:val="ru-RU"/>
        </w:rPr>
      </w:pPr>
    </w:p>
    <w:p w:rsidR="00CE7699" w:rsidRPr="003A7A53" w:rsidRDefault="00CE7699" w:rsidP="00D667A3">
      <w:pPr>
        <w:pStyle w:val="Heading2"/>
      </w:pPr>
      <w:bookmarkStart w:id="49" w:name="_Toc449538930"/>
      <w:r w:rsidRPr="003A7A53">
        <w:t>Ссылки</w:t>
      </w:r>
      <w:bookmarkEnd w:id="49"/>
    </w:p>
    <w:p w:rsidR="00494CD3" w:rsidRPr="003A7A53" w:rsidRDefault="00975C98" w:rsidP="006B1986">
      <w:pPr>
        <w:pStyle w:val="NormalWeb"/>
        <w:numPr>
          <w:ilvl w:val="0"/>
          <w:numId w:val="3"/>
        </w:numPr>
        <w:rPr>
          <w:rFonts w:ascii="Arial" w:hAnsi="Arial" w:cs="Arial"/>
          <w:color w:val="auto"/>
          <w:sz w:val="20"/>
          <w:szCs w:val="20"/>
          <w:lang w:val="ru-RU"/>
        </w:rPr>
      </w:pPr>
      <w:r w:rsidRPr="003A7A53">
        <w:fldChar w:fldCharType="begin"/>
      </w:r>
      <w:r w:rsidRPr="003A7A53">
        <w:rPr>
          <w:color w:val="auto"/>
          <w:lang w:val="ru-RU"/>
          <w:rPrChange w:id="50" w:author="ITIA, Petr V. Poltavskiy" w:date="2016-08-09T14:25:00Z">
            <w:rPr/>
          </w:rPrChange>
        </w:rPr>
        <w:instrText xml:space="preserve"> </w:instrText>
      </w:r>
      <w:r w:rsidRPr="003A7A53">
        <w:rPr>
          <w:color w:val="auto"/>
        </w:rPr>
        <w:instrText>HYPERLINK</w:instrText>
      </w:r>
      <w:r w:rsidRPr="003A7A53">
        <w:rPr>
          <w:color w:val="auto"/>
          <w:lang w:val="ru-RU"/>
          <w:rPrChange w:id="51" w:author="ITIA, Petr V. Poltavskiy" w:date="2016-08-09T14:25:00Z">
            <w:rPr/>
          </w:rPrChange>
        </w:rPr>
        <w:instrText xml:space="preserve"> "</w:instrText>
      </w:r>
      <w:r w:rsidRPr="003A7A53">
        <w:rPr>
          <w:color w:val="auto"/>
        </w:rPr>
        <w:instrText>Notes</w:instrText>
      </w:r>
      <w:r w:rsidRPr="003A7A53">
        <w:rPr>
          <w:color w:val="auto"/>
          <w:lang w:val="ru-RU"/>
          <w:rPrChange w:id="52" w:author="ITIA, Petr V. Poltavskiy" w:date="2016-08-09T14:25:00Z">
            <w:rPr/>
          </w:rPrChange>
        </w:rPr>
        <w:instrText>://</w:instrText>
      </w:r>
      <w:r w:rsidRPr="003A7A53">
        <w:rPr>
          <w:color w:val="auto"/>
        </w:rPr>
        <w:instrText>IMB</w:instrText>
      </w:r>
      <w:r w:rsidRPr="003A7A53">
        <w:rPr>
          <w:color w:val="auto"/>
          <w:lang w:val="ru-RU"/>
          <w:rPrChange w:id="53" w:author="ITIA, Petr V. Poltavskiy" w:date="2016-08-09T14:25:00Z">
            <w:rPr/>
          </w:rPrChange>
        </w:rPr>
        <w:instrText>_</w:instrText>
      </w:r>
      <w:r w:rsidRPr="003A7A53">
        <w:rPr>
          <w:color w:val="auto"/>
        </w:rPr>
        <w:instrText>MSK</w:instrText>
      </w:r>
      <w:r w:rsidRPr="003A7A53">
        <w:rPr>
          <w:color w:val="auto"/>
          <w:lang w:val="ru-RU"/>
          <w:rPrChange w:id="54" w:author="ITIA, Petr V. Poltavskiy" w:date="2016-08-09T14:25:00Z">
            <w:rPr/>
          </w:rPrChange>
        </w:rPr>
        <w:instrText>1/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55" w:author="ITIA, Petr V. Poltavskiy" w:date="2016-08-09T14:25:00Z">
            <w:rPr/>
          </w:rPrChange>
        </w:rPr>
        <w:instrText>3257203002</w:instrText>
      </w:r>
      <w:r w:rsidRPr="003A7A53">
        <w:rPr>
          <w:color w:val="auto"/>
        </w:rPr>
        <w:instrText>E</w:instrText>
      </w:r>
      <w:r w:rsidRPr="003A7A53">
        <w:rPr>
          <w:color w:val="auto"/>
          <w:lang w:val="ru-RU"/>
          <w:rPrChange w:id="56" w:author="ITIA, Petr V. Poltavskiy" w:date="2016-08-09T14:25:00Z">
            <w:rPr/>
          </w:rPrChange>
        </w:rPr>
        <w:instrText>6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57" w:author="ITIA, Petr V. Poltavskiy" w:date="2016-08-09T14:25:00Z">
            <w:rPr/>
          </w:rPrChange>
        </w:rPr>
        <w:instrText>3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58" w:author="ITIA, Petr V. Poltavskiy" w:date="2016-08-09T14:25:00Z">
            <w:rPr/>
          </w:rPrChange>
        </w:rPr>
        <w:instrText>/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59" w:author="ITIA, Petr V. Poltavskiy" w:date="2016-08-09T14:25:00Z">
            <w:rPr/>
          </w:rPrChange>
        </w:rPr>
        <w:instrText>32562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60" w:author="ITIA, Petr V. Poltavskiy" w:date="2016-08-09T14:25:00Z">
            <w:rPr/>
          </w:rPrChange>
        </w:rPr>
        <w:instrText>500277137852555340060479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61" w:author="ITIA, Petr V. Poltavskiy" w:date="2016-08-09T14:25:00Z">
            <w:rPr/>
          </w:rPrChange>
        </w:rPr>
        <w:instrText>/879622514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62" w:author="ITIA, Petr V. Poltavskiy" w:date="2016-08-09T14:25:00Z">
            <w:rPr/>
          </w:rPrChange>
        </w:rPr>
        <w:instrText>477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63" w:author="ITIA, Petr V. Poltavskiy" w:date="2016-08-09T14:25:00Z">
            <w:rPr/>
          </w:rPrChange>
        </w:rPr>
        <w:instrText>6</w:instrText>
      </w:r>
      <w:r w:rsidRPr="003A7A53">
        <w:rPr>
          <w:color w:val="auto"/>
        </w:rPr>
        <w:instrText>BC</w:instrText>
      </w:r>
      <w:r w:rsidRPr="003A7A53">
        <w:rPr>
          <w:color w:val="auto"/>
          <w:lang w:val="ru-RU"/>
          <w:rPrChange w:id="64" w:author="ITIA, Petr V. Poltavskiy" w:date="2016-08-09T14:25:00Z">
            <w:rPr/>
          </w:rPrChange>
        </w:rPr>
        <w:instrText>325791</w:instrText>
      </w:r>
      <w:r w:rsidRPr="003A7A53">
        <w:rPr>
          <w:color w:val="auto"/>
        </w:rPr>
        <w:instrText>B</w:instrText>
      </w:r>
      <w:r w:rsidRPr="003A7A53">
        <w:rPr>
          <w:color w:val="auto"/>
          <w:lang w:val="ru-RU"/>
          <w:rPrChange w:id="65" w:author="ITIA, Petr V. Poltavskiy" w:date="2016-08-09T14:25:00Z">
            <w:rPr/>
          </w:rPrChange>
        </w:rPr>
        <w:instrText>003</w:instrText>
      </w:r>
      <w:r w:rsidRPr="003A7A53">
        <w:rPr>
          <w:color w:val="auto"/>
        </w:rPr>
        <w:instrText>EE</w:instrText>
      </w:r>
      <w:r w:rsidRPr="003A7A53">
        <w:rPr>
          <w:color w:val="auto"/>
          <w:lang w:val="ru-RU"/>
          <w:rPrChange w:id="66" w:author="ITIA, Petr V. Poltavskiy" w:date="2016-08-09T14:25:00Z">
            <w:rPr/>
          </w:rPrChange>
        </w:rPr>
        <w:instrText xml:space="preserve">569" </w:instrText>
      </w:r>
      <w:r w:rsidRPr="003A7A53">
        <w:fldChar w:fldCharType="separate"/>
      </w:r>
      <w:r w:rsidR="005C2233"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>С</w:t>
      </w:r>
      <w:r w:rsidR="00494CD3"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>танда</w:t>
      </w:r>
      <w:r w:rsidR="00A60BDA"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>ртные требования к сервисам ESB</w:t>
      </w:r>
      <w:r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fldChar w:fldCharType="end"/>
      </w:r>
      <w:r w:rsidR="00494CD3" w:rsidRPr="003A7A53">
        <w:rPr>
          <w:rFonts w:ascii="Arial" w:hAnsi="Arial" w:cs="Arial"/>
          <w:color w:val="auto"/>
          <w:sz w:val="20"/>
          <w:szCs w:val="20"/>
          <w:lang w:val="ru-RU"/>
        </w:rPr>
        <w:t>.</w:t>
      </w:r>
    </w:p>
    <w:p w:rsidR="00CE7699" w:rsidRPr="003A7A53" w:rsidRDefault="00975C98" w:rsidP="006B1986">
      <w:pPr>
        <w:pStyle w:val="NormalWeb"/>
        <w:numPr>
          <w:ilvl w:val="0"/>
          <w:numId w:val="3"/>
        </w:numPr>
        <w:rPr>
          <w:rFonts w:ascii="Arial" w:hAnsi="Arial" w:cs="Arial"/>
          <w:color w:val="auto"/>
          <w:sz w:val="20"/>
          <w:szCs w:val="20"/>
          <w:lang w:val="ru-RU"/>
        </w:rPr>
      </w:pPr>
      <w:r w:rsidRPr="003A7A53">
        <w:fldChar w:fldCharType="begin"/>
      </w:r>
      <w:r w:rsidRPr="003A7A53">
        <w:rPr>
          <w:color w:val="auto"/>
          <w:lang w:val="ru-RU"/>
          <w:rPrChange w:id="67" w:author="ITIA, Petr V. Poltavskiy" w:date="2016-08-09T14:25:00Z">
            <w:rPr/>
          </w:rPrChange>
        </w:rPr>
        <w:instrText xml:space="preserve"> </w:instrText>
      </w:r>
      <w:r w:rsidRPr="003A7A53">
        <w:rPr>
          <w:color w:val="auto"/>
        </w:rPr>
        <w:instrText>HYPERLINK</w:instrText>
      </w:r>
      <w:r w:rsidRPr="003A7A53">
        <w:rPr>
          <w:color w:val="auto"/>
          <w:lang w:val="ru-RU"/>
          <w:rPrChange w:id="68" w:author="ITIA, Petr V. Poltavskiy" w:date="2016-08-09T14:25:00Z">
            <w:rPr/>
          </w:rPrChange>
        </w:rPr>
        <w:instrText xml:space="preserve"> "</w:instrText>
      </w:r>
      <w:r w:rsidRPr="003A7A53">
        <w:rPr>
          <w:color w:val="auto"/>
        </w:rPr>
        <w:instrText>Notes</w:instrText>
      </w:r>
      <w:r w:rsidRPr="003A7A53">
        <w:rPr>
          <w:color w:val="auto"/>
          <w:lang w:val="ru-RU"/>
          <w:rPrChange w:id="69" w:author="ITIA, Petr V. Poltavskiy" w:date="2016-08-09T14:25:00Z">
            <w:rPr/>
          </w:rPrChange>
        </w:rPr>
        <w:instrText>://</w:instrText>
      </w:r>
      <w:r w:rsidRPr="003A7A53">
        <w:rPr>
          <w:color w:val="auto"/>
        </w:rPr>
        <w:instrText>IMB</w:instrText>
      </w:r>
      <w:r w:rsidRPr="003A7A53">
        <w:rPr>
          <w:color w:val="auto"/>
          <w:lang w:val="ru-RU"/>
          <w:rPrChange w:id="70" w:author="ITIA, Petr V. Poltavskiy" w:date="2016-08-09T14:25:00Z">
            <w:rPr/>
          </w:rPrChange>
        </w:rPr>
        <w:instrText>_</w:instrText>
      </w:r>
      <w:r w:rsidRPr="003A7A53">
        <w:rPr>
          <w:color w:val="auto"/>
        </w:rPr>
        <w:instrText>MSK</w:instrText>
      </w:r>
      <w:r w:rsidRPr="003A7A53">
        <w:rPr>
          <w:color w:val="auto"/>
          <w:lang w:val="ru-RU"/>
          <w:rPrChange w:id="71" w:author="ITIA, Petr V. Poltavskiy" w:date="2016-08-09T14:25:00Z">
            <w:rPr/>
          </w:rPrChange>
        </w:rPr>
        <w:instrText>1/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72" w:author="ITIA, Petr V. Poltavskiy" w:date="2016-08-09T14:25:00Z">
            <w:rPr/>
          </w:rPrChange>
        </w:rPr>
        <w:instrText>3257203002</w:instrText>
      </w:r>
      <w:r w:rsidRPr="003A7A53">
        <w:rPr>
          <w:color w:val="auto"/>
        </w:rPr>
        <w:instrText>E</w:instrText>
      </w:r>
      <w:r w:rsidRPr="003A7A53">
        <w:rPr>
          <w:color w:val="auto"/>
          <w:lang w:val="ru-RU"/>
          <w:rPrChange w:id="73" w:author="ITIA, Petr V. Poltavskiy" w:date="2016-08-09T14:25:00Z">
            <w:rPr/>
          </w:rPrChange>
        </w:rPr>
        <w:instrText>6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74" w:author="ITIA, Petr V. Poltavskiy" w:date="2016-08-09T14:25:00Z">
            <w:rPr/>
          </w:rPrChange>
        </w:rPr>
        <w:instrText>3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75" w:author="ITIA, Petr V. Poltavskiy" w:date="2016-08-09T14:25:00Z">
            <w:rPr/>
          </w:rPrChange>
        </w:rPr>
        <w:instrText>/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76" w:author="ITIA, Petr V. Poltavskiy" w:date="2016-08-09T14:25:00Z">
            <w:rPr/>
          </w:rPrChange>
        </w:rPr>
        <w:instrText>32562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77" w:author="ITIA, Petr V. Poltavskiy" w:date="2016-08-09T14:25:00Z">
            <w:rPr/>
          </w:rPrChange>
        </w:rPr>
        <w:instrText>500277137852555340060479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78" w:author="ITIA, Petr V. Poltavskiy" w:date="2016-08-09T14:25:00Z">
            <w:rPr/>
          </w:rPrChange>
        </w:rPr>
        <w:instrText>/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79" w:author="ITIA, Petr V. Poltavskiy" w:date="2016-08-09T14:25:00Z">
            <w:rPr/>
          </w:rPrChange>
        </w:rPr>
        <w:instrText>1682</w:instrText>
      </w:r>
      <w:r w:rsidRPr="003A7A53">
        <w:rPr>
          <w:color w:val="auto"/>
        </w:rPr>
        <w:instrText>A</w:instrText>
      </w:r>
      <w:r w:rsidRPr="003A7A53">
        <w:rPr>
          <w:color w:val="auto"/>
          <w:lang w:val="ru-RU"/>
          <w:rPrChange w:id="80" w:author="ITIA, Petr V. Poltavskiy" w:date="2016-08-09T14:25:00Z">
            <w:rPr/>
          </w:rPrChange>
        </w:rPr>
        <w:instrText>21370</w:instrText>
      </w:r>
      <w:r w:rsidRPr="003A7A53">
        <w:rPr>
          <w:color w:val="auto"/>
        </w:rPr>
        <w:instrText>CF</w:instrText>
      </w:r>
      <w:r w:rsidRPr="003A7A53">
        <w:rPr>
          <w:color w:val="auto"/>
          <w:lang w:val="ru-RU"/>
          <w:rPrChange w:id="81" w:author="ITIA, Petr V. Poltavskiy" w:date="2016-08-09T14:25:00Z">
            <w:rPr/>
          </w:rPrChange>
        </w:rPr>
        <w:instrText>928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82" w:author="ITIA, Petr V. Poltavskiy" w:date="2016-08-09T14:25:00Z">
            <w:rPr/>
          </w:rPrChange>
        </w:rPr>
        <w:instrText>325791</w:instrText>
      </w:r>
      <w:r w:rsidRPr="003A7A53">
        <w:rPr>
          <w:color w:val="auto"/>
        </w:rPr>
        <w:instrText>B</w:instrText>
      </w:r>
      <w:r w:rsidRPr="003A7A53">
        <w:rPr>
          <w:color w:val="auto"/>
          <w:lang w:val="ru-RU"/>
          <w:rPrChange w:id="83" w:author="ITIA, Petr V. Poltavskiy" w:date="2016-08-09T14:25:00Z">
            <w:rPr/>
          </w:rPrChange>
        </w:rPr>
        <w:instrText>003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84" w:author="ITIA, Petr V. Poltavskiy" w:date="2016-08-09T14:25:00Z">
            <w:rPr/>
          </w:rPrChange>
        </w:rPr>
        <w:instrText>10</w:instrText>
      </w:r>
      <w:r w:rsidRPr="003A7A53">
        <w:rPr>
          <w:color w:val="auto"/>
        </w:rPr>
        <w:instrText>E</w:instrText>
      </w:r>
      <w:r w:rsidRPr="003A7A53">
        <w:rPr>
          <w:color w:val="auto"/>
          <w:lang w:val="ru-RU"/>
          <w:rPrChange w:id="85" w:author="ITIA, Petr V. Poltavskiy" w:date="2016-08-09T14:25:00Z">
            <w:rPr/>
          </w:rPrChange>
        </w:rPr>
        <w:instrText xml:space="preserve">3" </w:instrText>
      </w:r>
      <w:r w:rsidRPr="003A7A53">
        <w:fldChar w:fldCharType="separate"/>
      </w:r>
      <w:r w:rsidR="00494CD3"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 xml:space="preserve">Стандартные требования к адаптерам ПС к </w:t>
      </w:r>
      <w:r w:rsidR="00494CD3" w:rsidRPr="003A7A53">
        <w:rPr>
          <w:rStyle w:val="Hyperlink"/>
          <w:rFonts w:ascii="Arial" w:hAnsi="Arial" w:cs="Arial"/>
          <w:color w:val="auto"/>
          <w:sz w:val="20"/>
          <w:szCs w:val="20"/>
        </w:rPr>
        <w:t>ESB</w:t>
      </w:r>
      <w:r w:rsidRPr="003A7A53">
        <w:rPr>
          <w:rStyle w:val="Hyperlink"/>
          <w:rFonts w:ascii="Arial" w:hAnsi="Arial" w:cs="Arial"/>
          <w:color w:val="auto"/>
          <w:sz w:val="20"/>
          <w:szCs w:val="20"/>
        </w:rPr>
        <w:fldChar w:fldCharType="end"/>
      </w:r>
      <w:r w:rsidR="00494CD3" w:rsidRPr="003A7A53">
        <w:rPr>
          <w:rFonts w:ascii="Arial" w:hAnsi="Arial" w:cs="Arial"/>
          <w:color w:val="auto"/>
          <w:sz w:val="20"/>
          <w:szCs w:val="20"/>
          <w:lang w:val="ru-RU"/>
        </w:rPr>
        <w:t>.</w:t>
      </w:r>
    </w:p>
    <w:p w:rsidR="00EA5880" w:rsidRPr="003A7A53" w:rsidRDefault="00EA551A" w:rsidP="006B1986">
      <w:pPr>
        <w:pStyle w:val="NormalWeb"/>
        <w:numPr>
          <w:ilvl w:val="0"/>
          <w:numId w:val="3"/>
        </w:numPr>
        <w:rPr>
          <w:rFonts w:ascii="Arial" w:hAnsi="Arial" w:cs="Arial"/>
          <w:color w:val="auto"/>
          <w:sz w:val="20"/>
          <w:szCs w:val="20"/>
          <w:lang w:val="ru-RU"/>
        </w:rPr>
      </w:pPr>
      <w:hyperlink r:id="rId8" w:history="1">
        <w:r w:rsidR="00EA5880" w:rsidRPr="003A7A53">
          <w:rPr>
            <w:rStyle w:val="Hyperlink"/>
            <w:rFonts w:ascii="Arial" w:hAnsi="Arial" w:cs="Arial"/>
            <w:color w:val="auto"/>
            <w:sz w:val="20"/>
            <w:szCs w:val="20"/>
            <w:lang w:val="ru-RU"/>
          </w:rPr>
          <w:t>Стандарты наименования объектов ESB</w:t>
        </w:r>
      </w:hyperlink>
      <w:r w:rsidR="00EA5880" w:rsidRPr="003A7A53">
        <w:rPr>
          <w:rFonts w:ascii="Arial" w:hAnsi="Arial" w:cs="Arial"/>
          <w:color w:val="auto"/>
          <w:sz w:val="20"/>
          <w:szCs w:val="20"/>
        </w:rPr>
        <w:t>.</w:t>
      </w:r>
    </w:p>
    <w:p w:rsidR="00002D10" w:rsidRPr="003A7A53" w:rsidRDefault="00975C98" w:rsidP="006B1986">
      <w:pPr>
        <w:pStyle w:val="NormalWeb"/>
        <w:numPr>
          <w:ilvl w:val="0"/>
          <w:numId w:val="3"/>
        </w:numPr>
        <w:rPr>
          <w:rStyle w:val="Hyperlink"/>
          <w:rFonts w:ascii="Arial" w:hAnsi="Arial" w:cs="Arial"/>
          <w:color w:val="auto"/>
          <w:sz w:val="20"/>
          <w:szCs w:val="20"/>
          <w:u w:val="none"/>
          <w:lang w:val="ru-RU"/>
        </w:rPr>
      </w:pPr>
      <w:r w:rsidRPr="003A7A53">
        <w:fldChar w:fldCharType="begin"/>
      </w:r>
      <w:r w:rsidRPr="003A7A53">
        <w:rPr>
          <w:color w:val="auto"/>
          <w:lang w:val="ru-RU"/>
          <w:rPrChange w:id="86" w:author="ITIA, Petr V. Poltavskiy" w:date="2016-08-09T14:25:00Z">
            <w:rPr/>
          </w:rPrChange>
        </w:rPr>
        <w:instrText xml:space="preserve"> </w:instrText>
      </w:r>
      <w:r w:rsidRPr="003A7A53">
        <w:rPr>
          <w:color w:val="auto"/>
        </w:rPr>
        <w:instrText>HYPERLINK</w:instrText>
      </w:r>
      <w:r w:rsidRPr="003A7A53">
        <w:rPr>
          <w:color w:val="auto"/>
          <w:lang w:val="ru-RU"/>
          <w:rPrChange w:id="87" w:author="ITIA, Petr V. Poltavskiy" w:date="2016-08-09T14:25:00Z">
            <w:rPr/>
          </w:rPrChange>
        </w:rPr>
        <w:instrText xml:space="preserve"> "</w:instrText>
      </w:r>
      <w:r w:rsidRPr="003A7A53">
        <w:rPr>
          <w:color w:val="auto"/>
        </w:rPr>
        <w:instrText>notes</w:instrText>
      </w:r>
      <w:r w:rsidRPr="003A7A53">
        <w:rPr>
          <w:color w:val="auto"/>
          <w:lang w:val="ru-RU"/>
          <w:rPrChange w:id="88" w:author="ITIA, Petr V. Poltavskiy" w:date="2016-08-09T14:25:00Z">
            <w:rPr/>
          </w:rPrChange>
        </w:rPr>
        <w:instrText>://</w:instrText>
      </w:r>
      <w:r w:rsidRPr="003A7A53">
        <w:rPr>
          <w:color w:val="auto"/>
        </w:rPr>
        <w:instrText>IMB</w:instrText>
      </w:r>
      <w:r w:rsidRPr="003A7A53">
        <w:rPr>
          <w:color w:val="auto"/>
          <w:lang w:val="ru-RU"/>
          <w:rPrChange w:id="89" w:author="ITIA, Petr V. Poltavskiy" w:date="2016-08-09T14:25:00Z">
            <w:rPr/>
          </w:rPrChange>
        </w:rPr>
        <w:instrText>_</w:instrText>
      </w:r>
      <w:r w:rsidRPr="003A7A53">
        <w:rPr>
          <w:color w:val="auto"/>
        </w:rPr>
        <w:instrText>MSK</w:instrText>
      </w:r>
      <w:r w:rsidRPr="003A7A53">
        <w:rPr>
          <w:color w:val="auto"/>
          <w:lang w:val="ru-RU"/>
          <w:rPrChange w:id="90" w:author="ITIA, Petr V. Poltavskiy" w:date="2016-08-09T14:25:00Z">
            <w:rPr/>
          </w:rPrChange>
        </w:rPr>
        <w:instrText>1/</w:instrText>
      </w:r>
      <w:r w:rsidRPr="003A7A53">
        <w:rPr>
          <w:color w:val="auto"/>
        </w:rPr>
        <w:instrText>C</w:instrText>
      </w:r>
      <w:r w:rsidRPr="003A7A53">
        <w:rPr>
          <w:color w:val="auto"/>
          <w:lang w:val="ru-RU"/>
          <w:rPrChange w:id="91" w:author="ITIA, Petr V. Poltavskiy" w:date="2016-08-09T14:25:00Z">
            <w:rPr/>
          </w:rPrChange>
        </w:rPr>
        <w:instrText>3256</w:instrText>
      </w:r>
      <w:r w:rsidRPr="003A7A53">
        <w:rPr>
          <w:color w:val="auto"/>
        </w:rPr>
        <w:instrText>FDC</w:instrText>
      </w:r>
      <w:r w:rsidRPr="003A7A53">
        <w:rPr>
          <w:color w:val="auto"/>
          <w:lang w:val="ru-RU"/>
          <w:rPrChange w:id="92" w:author="ITIA, Petr V. Poltavskiy" w:date="2016-08-09T14:25:00Z">
            <w:rPr/>
          </w:rPrChange>
        </w:rPr>
        <w:instrText>002</w:instrText>
      </w:r>
      <w:r w:rsidRPr="003A7A53">
        <w:rPr>
          <w:color w:val="auto"/>
        </w:rPr>
        <w:instrText>A</w:instrText>
      </w:r>
      <w:r w:rsidRPr="003A7A53">
        <w:rPr>
          <w:color w:val="auto"/>
          <w:lang w:val="ru-RU"/>
          <w:rPrChange w:id="93" w:author="ITIA, Petr V. Poltavskiy" w:date="2016-08-09T14:25:00Z">
            <w:rPr/>
          </w:rPrChange>
        </w:rPr>
        <w:instrText>146</w:instrText>
      </w:r>
      <w:r w:rsidRPr="003A7A53">
        <w:rPr>
          <w:color w:val="auto"/>
        </w:rPr>
        <w:instrText>E</w:instrText>
      </w:r>
      <w:r w:rsidRPr="003A7A53">
        <w:rPr>
          <w:color w:val="auto"/>
          <w:lang w:val="ru-RU"/>
          <w:rPrChange w:id="94" w:author="ITIA, Petr V. Poltavskiy" w:date="2016-08-09T14:25:00Z">
            <w:rPr/>
          </w:rPrChange>
        </w:rPr>
        <w:instrText>/186</w:instrText>
      </w:r>
      <w:r w:rsidRPr="003A7A53">
        <w:rPr>
          <w:color w:val="auto"/>
        </w:rPr>
        <w:instrText>BEF</w:instrText>
      </w:r>
      <w:r w:rsidRPr="003A7A53">
        <w:rPr>
          <w:color w:val="auto"/>
          <w:lang w:val="ru-RU"/>
          <w:rPrChange w:id="95" w:author="ITIA, Petr V. Poltavskiy" w:date="2016-08-09T14:25:00Z">
            <w:rPr/>
          </w:rPrChange>
        </w:rPr>
        <w:instrText>98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96" w:author="ITIA, Petr V. Poltavskiy" w:date="2016-08-09T14:25:00Z">
            <w:rPr/>
          </w:rPrChange>
        </w:rPr>
        <w:instrText>29408</w:instrText>
      </w:r>
      <w:r w:rsidRPr="003A7A53">
        <w:rPr>
          <w:color w:val="auto"/>
        </w:rPr>
        <w:instrText>DFC</w:instrText>
      </w:r>
      <w:r w:rsidRPr="003A7A53">
        <w:rPr>
          <w:color w:val="auto"/>
          <w:lang w:val="ru-RU"/>
          <w:rPrChange w:id="97" w:author="ITIA, Petr V. Poltavskiy" w:date="2016-08-09T14:25:00Z">
            <w:rPr/>
          </w:rPrChange>
        </w:rPr>
        <w:instrText>3256</w:instrText>
      </w:r>
      <w:r w:rsidRPr="003A7A53">
        <w:rPr>
          <w:color w:val="auto"/>
        </w:rPr>
        <w:instrText>FE</w:instrText>
      </w:r>
      <w:r w:rsidRPr="003A7A53">
        <w:rPr>
          <w:color w:val="auto"/>
          <w:lang w:val="ru-RU"/>
          <w:rPrChange w:id="98" w:author="ITIA, Petr V. Poltavskiy" w:date="2016-08-09T14:25:00Z">
            <w:rPr/>
          </w:rPrChange>
        </w:rPr>
        <w:instrText>00043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99" w:author="ITIA, Petr V. Poltavskiy" w:date="2016-08-09T14:25:00Z">
            <w:rPr/>
          </w:rPrChange>
        </w:rPr>
        <w:instrText>9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100" w:author="ITIA, Petr V. Poltavskiy" w:date="2016-08-09T14:25:00Z">
            <w:rPr/>
          </w:rPrChange>
        </w:rPr>
        <w:instrText>2/9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101" w:author="ITIA, Petr V. Poltavskiy" w:date="2016-08-09T14:25:00Z">
            <w:rPr/>
          </w:rPrChange>
        </w:rPr>
        <w:instrText>9356</w:instrText>
      </w:r>
      <w:r w:rsidRPr="003A7A53">
        <w:rPr>
          <w:color w:val="auto"/>
        </w:rPr>
        <w:instrText>BED</w:instrText>
      </w:r>
      <w:r w:rsidRPr="003A7A53">
        <w:rPr>
          <w:color w:val="auto"/>
          <w:lang w:val="ru-RU"/>
          <w:rPrChange w:id="102" w:author="ITIA, Petr V. Poltavskiy" w:date="2016-08-09T14:25:00Z">
            <w:rPr/>
          </w:rPrChange>
        </w:rPr>
        <w:instrText>7</w:instrText>
      </w:r>
      <w:r w:rsidRPr="003A7A53">
        <w:rPr>
          <w:color w:val="auto"/>
        </w:rPr>
        <w:instrText>DC</w:instrText>
      </w:r>
      <w:r w:rsidRPr="003A7A53">
        <w:rPr>
          <w:color w:val="auto"/>
          <w:lang w:val="ru-RU"/>
          <w:rPrChange w:id="103" w:author="ITIA, Petr V. Poltavskiy" w:date="2016-08-09T14:25:00Z">
            <w:rPr/>
          </w:rPrChange>
        </w:rPr>
        <w:instrText>9</w:instrText>
      </w:r>
      <w:r w:rsidRPr="003A7A53">
        <w:rPr>
          <w:color w:val="auto"/>
        </w:rPr>
        <w:instrText>F</w:instrText>
      </w:r>
      <w:r w:rsidRPr="003A7A53">
        <w:rPr>
          <w:color w:val="auto"/>
          <w:lang w:val="ru-RU"/>
          <w:rPrChange w:id="104" w:author="ITIA, Petr V. Poltavskiy" w:date="2016-08-09T14:25:00Z">
            <w:rPr/>
          </w:rPrChange>
        </w:rPr>
        <w:instrText>9</w:instrText>
      </w:r>
      <w:r w:rsidRPr="003A7A53">
        <w:rPr>
          <w:color w:val="auto"/>
        </w:rPr>
        <w:instrText>DC</w:instrText>
      </w:r>
      <w:r w:rsidRPr="003A7A53">
        <w:rPr>
          <w:color w:val="auto"/>
          <w:lang w:val="ru-RU"/>
          <w:rPrChange w:id="105" w:author="ITIA, Petr V. Poltavskiy" w:date="2016-08-09T14:25:00Z">
            <w:rPr/>
          </w:rPrChange>
        </w:rPr>
        <w:instrText>3257796003</w:instrText>
      </w:r>
      <w:r w:rsidRPr="003A7A53">
        <w:rPr>
          <w:color w:val="auto"/>
        </w:rPr>
        <w:instrText>CC</w:instrText>
      </w:r>
      <w:r w:rsidRPr="003A7A53">
        <w:rPr>
          <w:color w:val="auto"/>
          <w:lang w:val="ru-RU"/>
          <w:rPrChange w:id="106" w:author="ITIA, Petr V. Poltavskiy" w:date="2016-08-09T14:25:00Z">
            <w:rPr/>
          </w:rPrChange>
        </w:rPr>
        <w:instrText>80</w:instrText>
      </w:r>
      <w:r w:rsidRPr="003A7A53">
        <w:rPr>
          <w:color w:val="auto"/>
        </w:rPr>
        <w:instrText>D</w:instrText>
      </w:r>
      <w:r w:rsidRPr="003A7A53">
        <w:rPr>
          <w:color w:val="auto"/>
          <w:lang w:val="ru-RU"/>
          <w:rPrChange w:id="107" w:author="ITIA, Petr V. Poltavskiy" w:date="2016-08-09T14:25:00Z">
            <w:rPr/>
          </w:rPrChange>
        </w:rPr>
        <w:instrText xml:space="preserve">" </w:instrText>
      </w:r>
      <w:r w:rsidRPr="003A7A53">
        <w:fldChar w:fldCharType="separate"/>
      </w:r>
      <w:r w:rsidR="004A1E7F"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>Принципы разделения функциональности между ESB и адаптерами систем.</w:t>
      </w:r>
      <w:r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fldChar w:fldCharType="end"/>
      </w:r>
    </w:p>
    <w:p w:rsidR="00FC541D" w:rsidRPr="003A7A53" w:rsidRDefault="00FC541D" w:rsidP="00FC541D">
      <w:pPr>
        <w:pStyle w:val="NormalWeb"/>
        <w:numPr>
          <w:ilvl w:val="0"/>
          <w:numId w:val="3"/>
        </w:numPr>
        <w:rPr>
          <w:rStyle w:val="Hyperlink"/>
          <w:rFonts w:ascii="Arial" w:hAnsi="Arial" w:cs="Arial"/>
          <w:color w:val="auto"/>
          <w:sz w:val="20"/>
          <w:szCs w:val="20"/>
          <w:lang w:val="ru-RU"/>
        </w:rPr>
      </w:pPr>
      <w:r w:rsidRPr="003A7A53">
        <w:rPr>
          <w:rFonts w:ascii="Arial" w:hAnsi="Arial" w:cs="Arial"/>
          <w:color w:val="auto"/>
          <w:sz w:val="20"/>
          <w:szCs w:val="20"/>
          <w:lang w:val="ru-RU"/>
        </w:rPr>
        <w:fldChar w:fldCharType="begin"/>
      </w:r>
      <w:r w:rsidRPr="003A7A53">
        <w:rPr>
          <w:rFonts w:ascii="Arial" w:hAnsi="Arial" w:cs="Arial"/>
          <w:color w:val="auto"/>
          <w:sz w:val="20"/>
          <w:szCs w:val="20"/>
          <w:lang w:val="ru-RU"/>
        </w:rPr>
        <w:instrText xml:space="preserve"> HYPERLINK "Notes://VS507/C3256FDC002A146E/C7531546A5E1A1E0C3256FE0004458E4/8425E7A7BC30A62C43257F79003C000E" </w:instrText>
      </w:r>
      <w:r w:rsidRPr="003A7A53">
        <w:rPr>
          <w:rFonts w:ascii="Arial" w:hAnsi="Arial" w:cs="Arial"/>
          <w:color w:val="auto"/>
          <w:sz w:val="20"/>
          <w:szCs w:val="20"/>
          <w:lang w:val="ru-RU"/>
        </w:rPr>
        <w:fldChar w:fldCharType="separate"/>
      </w:r>
      <w:r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 xml:space="preserve">AAP-4Z15-14_FCC12_CASA (архитектурное решение по внедрению </w:t>
      </w:r>
      <w:r w:rsidRPr="003A7A53">
        <w:rPr>
          <w:rStyle w:val="Hyperlink"/>
          <w:rFonts w:ascii="Arial" w:hAnsi="Arial" w:cs="Arial"/>
          <w:color w:val="auto"/>
          <w:sz w:val="20"/>
          <w:szCs w:val="20"/>
        </w:rPr>
        <w:t>FCC12 CASA</w:t>
      </w:r>
      <w:r w:rsidRPr="003A7A53">
        <w:rPr>
          <w:rStyle w:val="Hyperlink"/>
          <w:rFonts w:ascii="Arial" w:hAnsi="Arial" w:cs="Arial"/>
          <w:color w:val="auto"/>
          <w:sz w:val="20"/>
          <w:szCs w:val="20"/>
          <w:lang w:val="ru-RU"/>
        </w:rPr>
        <w:t>).</w:t>
      </w:r>
    </w:p>
    <w:p w:rsidR="00FC541D" w:rsidRPr="003A7A53" w:rsidRDefault="00FC541D" w:rsidP="00FC541D">
      <w:pPr>
        <w:pStyle w:val="NormalWeb"/>
        <w:ind w:left="0"/>
        <w:rPr>
          <w:rFonts w:ascii="Arial" w:hAnsi="Arial" w:cs="Arial"/>
          <w:color w:val="auto"/>
          <w:sz w:val="20"/>
          <w:szCs w:val="20"/>
          <w:lang w:val="ru-RU"/>
        </w:rPr>
      </w:pPr>
      <w:r w:rsidRPr="003A7A53">
        <w:rPr>
          <w:rFonts w:ascii="Arial" w:hAnsi="Arial" w:cs="Arial"/>
          <w:color w:val="auto"/>
          <w:sz w:val="20"/>
          <w:szCs w:val="20"/>
          <w:lang w:val="ru-RU"/>
        </w:rPr>
        <w:fldChar w:fldCharType="end"/>
      </w:r>
    </w:p>
    <w:p w:rsidR="006D046D" w:rsidRPr="003A7A53" w:rsidRDefault="006D046D" w:rsidP="00110728">
      <w:pPr>
        <w:pStyle w:val="NormalWeb"/>
        <w:ind w:left="0"/>
        <w:rPr>
          <w:rFonts w:ascii="Arial" w:hAnsi="Arial" w:cs="Arial"/>
          <w:color w:val="auto"/>
          <w:sz w:val="20"/>
          <w:szCs w:val="20"/>
          <w:lang w:val="ru-RU"/>
        </w:rPr>
      </w:pPr>
    </w:p>
    <w:p w:rsidR="00CE7699" w:rsidRPr="003A7A53" w:rsidRDefault="003734B9" w:rsidP="00CE7699">
      <w:pPr>
        <w:pStyle w:val="Heading1"/>
      </w:pPr>
      <w:bookmarkStart w:id="108" w:name="_Toc449538931"/>
      <w:bookmarkEnd w:id="42"/>
      <w:bookmarkEnd w:id="48"/>
      <w:r w:rsidRPr="003A7A53">
        <w:t>С</w:t>
      </w:r>
      <w:r w:rsidR="00516ABE" w:rsidRPr="003A7A53">
        <w:t>ервис</w:t>
      </w:r>
      <w:r w:rsidRPr="003A7A53">
        <w:t>ы</w:t>
      </w:r>
      <w:bookmarkEnd w:id="108"/>
    </w:p>
    <w:p w:rsidR="004723A6" w:rsidRPr="003A7A53" w:rsidRDefault="004723A6" w:rsidP="004723A6">
      <w:pPr>
        <w:rPr>
          <w:lang w:val="ru-RU"/>
        </w:rPr>
      </w:pPr>
    </w:p>
    <w:p w:rsidR="008677F3" w:rsidRPr="003A7A53" w:rsidRDefault="008677F3" w:rsidP="008677F3">
      <w:pPr>
        <w:pStyle w:val="Heading2"/>
      </w:pPr>
      <w:bookmarkStart w:id="109" w:name="_Ресурс_&lt;ACARDDetailsPRIME.CustomerC"/>
      <w:bookmarkStart w:id="110" w:name="_Ресурс_&lt;ACARDOperationsONLINECC.Car"/>
      <w:bookmarkStart w:id="111" w:name="_Toc449538932"/>
      <w:bookmarkEnd w:id="109"/>
      <w:bookmarkEnd w:id="110"/>
      <w:r w:rsidRPr="003A7A53">
        <w:t>Сервис &lt;</w:t>
      </w:r>
      <w:r w:rsidRPr="003A7A53">
        <w:rPr>
          <w:lang w:eastAsia="ru-RU"/>
        </w:rPr>
        <w:t>SCASA</w:t>
      </w:r>
      <w:proofErr w:type="spellStart"/>
      <w:r w:rsidR="00E52307" w:rsidRPr="003A7A53">
        <w:rPr>
          <w:lang w:val="en-US" w:eastAsia="ru-RU"/>
        </w:rPr>
        <w:t>MovementCreate</w:t>
      </w:r>
      <w:proofErr w:type="spellEnd"/>
      <w:r w:rsidRPr="003A7A53">
        <w:t>&gt;</w:t>
      </w:r>
      <w:bookmarkEnd w:id="111"/>
    </w:p>
    <w:p w:rsidR="008677F3" w:rsidRPr="003A7A53" w:rsidRDefault="008677F3" w:rsidP="008677F3">
      <w:pPr>
        <w:rPr>
          <w:lang w:val="ru-RU"/>
        </w:rPr>
      </w:pPr>
    </w:p>
    <w:p w:rsidR="008677F3" w:rsidRPr="003A7A53" w:rsidRDefault="008677F3" w:rsidP="008677F3">
      <w:pPr>
        <w:rPr>
          <w:i/>
          <w:sz w:val="20"/>
          <w:szCs w:val="20"/>
          <w:lang w:val="ru-RU"/>
        </w:rPr>
      </w:pPr>
      <w:r w:rsidRPr="003A7A53">
        <w:rPr>
          <w:sz w:val="20"/>
          <w:szCs w:val="20"/>
          <w:lang w:val="ru-RU"/>
        </w:rPr>
        <w:t xml:space="preserve">Сервис </w:t>
      </w:r>
      <w:proofErr w:type="gramStart"/>
      <w:r w:rsidR="007F3B77" w:rsidRPr="003A7A53">
        <w:rPr>
          <w:sz w:val="20"/>
          <w:szCs w:val="20"/>
        </w:rPr>
        <w:t>casa</w:t>
      </w:r>
      <w:r w:rsidR="007F3B77" w:rsidRPr="003A7A53">
        <w:rPr>
          <w:sz w:val="20"/>
          <w:szCs w:val="20"/>
          <w:lang w:val="ru-RU"/>
        </w:rPr>
        <w:t>:</w:t>
      </w:r>
      <w:r w:rsidRPr="003A7A53">
        <w:rPr>
          <w:sz w:val="20"/>
          <w:szCs w:val="20"/>
          <w:lang w:val="ru-RU"/>
        </w:rPr>
        <w:t>SCASA</w:t>
      </w:r>
      <w:proofErr w:type="spellStart"/>
      <w:r w:rsidR="00E52307" w:rsidRPr="003A7A53">
        <w:rPr>
          <w:sz w:val="20"/>
          <w:szCs w:val="20"/>
        </w:rPr>
        <w:t>MovementCreate</w:t>
      </w:r>
      <w:proofErr w:type="spellEnd"/>
      <w:proofErr w:type="gramEnd"/>
      <w:r w:rsidRPr="003A7A53">
        <w:rPr>
          <w:sz w:val="20"/>
          <w:szCs w:val="20"/>
          <w:lang w:val="ru-RU"/>
        </w:rPr>
        <w:t xml:space="preserve"> предназначен для </w:t>
      </w:r>
      <w:r w:rsidR="00E52307" w:rsidRPr="003A7A53">
        <w:rPr>
          <w:sz w:val="20"/>
          <w:szCs w:val="20"/>
          <w:lang w:val="ru-RU"/>
        </w:rPr>
        <w:t>создания движений по клиентскому счету</w:t>
      </w:r>
      <w:r w:rsidRPr="003A7A53">
        <w:rPr>
          <w:sz w:val="20"/>
          <w:szCs w:val="20"/>
          <w:lang w:val="ru-RU"/>
        </w:rPr>
        <w:t xml:space="preserve"> </w:t>
      </w:r>
      <w:r w:rsidR="00E52307" w:rsidRPr="003A7A53">
        <w:rPr>
          <w:sz w:val="20"/>
          <w:szCs w:val="20"/>
          <w:lang w:val="ru-RU"/>
        </w:rPr>
        <w:t>из</w:t>
      </w:r>
      <w:r w:rsidRPr="003A7A53">
        <w:rPr>
          <w:sz w:val="20"/>
          <w:szCs w:val="20"/>
          <w:lang w:val="ru-RU"/>
        </w:rPr>
        <w:t xml:space="preserve"> блокировок в АБС Банка (в том числе и в </w:t>
      </w:r>
      <w:r w:rsidR="00831B29" w:rsidRPr="003A7A53">
        <w:rPr>
          <w:sz w:val="20"/>
          <w:szCs w:val="20"/>
        </w:rPr>
        <w:t>F</w:t>
      </w:r>
      <w:r w:rsidR="00831B29" w:rsidRPr="003A7A53">
        <w:rPr>
          <w:sz w:val="20"/>
          <w:szCs w:val="20"/>
          <w:lang w:val="ru-RU"/>
        </w:rPr>
        <w:t>С</w:t>
      </w:r>
      <w:r w:rsidR="00831B29" w:rsidRPr="003A7A53">
        <w:rPr>
          <w:sz w:val="20"/>
          <w:szCs w:val="20"/>
        </w:rPr>
        <w:t>C</w:t>
      </w:r>
      <w:r w:rsidR="00831B29" w:rsidRPr="003A7A53">
        <w:rPr>
          <w:sz w:val="20"/>
          <w:szCs w:val="20"/>
          <w:lang w:val="ru-RU"/>
        </w:rPr>
        <w:t>12</w:t>
      </w:r>
      <w:r w:rsidRPr="003A7A53">
        <w:rPr>
          <w:sz w:val="20"/>
          <w:szCs w:val="20"/>
          <w:lang w:val="ru-RU"/>
        </w:rPr>
        <w:t xml:space="preserve">). </w:t>
      </w:r>
    </w:p>
    <w:p w:rsidR="008677F3" w:rsidRPr="003A7A53" w:rsidRDefault="008677F3" w:rsidP="008677F3">
      <w:pPr>
        <w:rPr>
          <w:sz w:val="20"/>
          <w:szCs w:val="20"/>
          <w:lang w:val="ru-RU"/>
        </w:rPr>
      </w:pPr>
    </w:p>
    <w:p w:rsidR="0010396F" w:rsidRPr="003A7A53" w:rsidRDefault="002D6AB0" w:rsidP="008677F3">
      <w:pPr>
        <w:rPr>
          <w:sz w:val="20"/>
          <w:szCs w:val="20"/>
          <w:lang w:val="ru-RU"/>
        </w:rPr>
      </w:pPr>
      <w:r w:rsidRPr="003A7A53">
        <w:rPr>
          <w:sz w:val="20"/>
          <w:szCs w:val="20"/>
          <w:lang w:val="ru-RU"/>
        </w:rPr>
        <w:t xml:space="preserve">В формат запроса </w:t>
      </w:r>
      <w:proofErr w:type="gramStart"/>
      <w:r w:rsidRPr="003A7A53">
        <w:rPr>
          <w:sz w:val="20"/>
          <w:szCs w:val="20"/>
        </w:rPr>
        <w:t>casa</w:t>
      </w:r>
      <w:r w:rsidRPr="003A7A53">
        <w:rPr>
          <w:sz w:val="20"/>
          <w:szCs w:val="20"/>
          <w:lang w:val="ru-RU"/>
        </w:rPr>
        <w:t>:SCASA</w:t>
      </w:r>
      <w:proofErr w:type="spellStart"/>
      <w:r w:rsidRPr="003A7A53">
        <w:rPr>
          <w:sz w:val="20"/>
          <w:szCs w:val="20"/>
        </w:rPr>
        <w:t>MovementCreate</w:t>
      </w:r>
      <w:proofErr w:type="spellEnd"/>
      <w:proofErr w:type="gramEnd"/>
      <w:r w:rsidRPr="003A7A53" w:rsidDel="002D6AB0">
        <w:rPr>
          <w:sz w:val="20"/>
          <w:szCs w:val="20"/>
          <w:lang w:val="ru-RU"/>
        </w:rPr>
        <w:t xml:space="preserve"> </w:t>
      </w:r>
      <w:r w:rsidRPr="003A7A53">
        <w:rPr>
          <w:sz w:val="20"/>
          <w:szCs w:val="20"/>
          <w:lang w:val="ru-RU"/>
        </w:rPr>
        <w:t>необходимо добавить новы</w:t>
      </w:r>
      <w:r w:rsidR="00A31DC7" w:rsidRPr="003A7A53">
        <w:rPr>
          <w:sz w:val="20"/>
          <w:szCs w:val="20"/>
          <w:lang w:val="ru-RU"/>
        </w:rPr>
        <w:t>е</w:t>
      </w:r>
      <w:r w:rsidRPr="003A7A53">
        <w:rPr>
          <w:sz w:val="20"/>
          <w:szCs w:val="20"/>
          <w:lang w:val="ru-RU"/>
        </w:rPr>
        <w:t xml:space="preserve"> необязательны</w:t>
      </w:r>
      <w:r w:rsidR="0010396F" w:rsidRPr="003A7A53">
        <w:rPr>
          <w:sz w:val="20"/>
          <w:szCs w:val="20"/>
          <w:lang w:val="ru-RU"/>
        </w:rPr>
        <w:t>е</w:t>
      </w:r>
      <w:r w:rsidRPr="003A7A53">
        <w:rPr>
          <w:sz w:val="20"/>
          <w:szCs w:val="20"/>
          <w:lang w:val="ru-RU"/>
        </w:rPr>
        <w:t xml:space="preserve"> элемент</w:t>
      </w:r>
      <w:r w:rsidR="0010396F" w:rsidRPr="003A7A53">
        <w:rPr>
          <w:sz w:val="20"/>
          <w:szCs w:val="20"/>
          <w:lang w:val="ru-RU"/>
        </w:rPr>
        <w:t>ы:</w:t>
      </w:r>
    </w:p>
    <w:p w:rsidR="0010396F" w:rsidRPr="003A7A53" w:rsidRDefault="0010396F" w:rsidP="008677F3">
      <w:pPr>
        <w:rPr>
          <w:sz w:val="20"/>
          <w:szCs w:val="20"/>
          <w:lang w:val="ru-RU"/>
        </w:rPr>
      </w:pPr>
    </w:p>
    <w:p w:rsidR="0010396F" w:rsidRPr="003A7A53" w:rsidRDefault="002D6AB0" w:rsidP="008677F3">
      <w:pPr>
        <w:rPr>
          <w:sz w:val="20"/>
          <w:szCs w:val="20"/>
          <w:lang w:val="ru-RU"/>
        </w:rPr>
      </w:pPr>
      <w:proofErr w:type="gramStart"/>
      <w:r w:rsidRPr="003A7A53">
        <w:rPr>
          <w:sz w:val="20"/>
          <w:szCs w:val="20"/>
        </w:rPr>
        <w:t>casa</w:t>
      </w:r>
      <w:r w:rsidRPr="003A7A53">
        <w:rPr>
          <w:sz w:val="20"/>
          <w:szCs w:val="20"/>
          <w:lang w:val="ru-RU"/>
        </w:rPr>
        <w:t>:</w:t>
      </w:r>
      <w:proofErr w:type="spellStart"/>
      <w:proofErr w:type="gramEnd"/>
      <w:r w:rsidRPr="003A7A53">
        <w:rPr>
          <w:sz w:val="20"/>
          <w:szCs w:val="20"/>
        </w:rPr>
        <w:t>EDNo</w:t>
      </w:r>
      <w:proofErr w:type="spellEnd"/>
      <w:r w:rsidRPr="003A7A53">
        <w:rPr>
          <w:sz w:val="20"/>
          <w:szCs w:val="20"/>
          <w:lang w:val="ru-RU"/>
        </w:rPr>
        <w:t xml:space="preserve"> (уникальный номер электронного документа в выписке по НОСТРО счету банка-корреспондента)</w:t>
      </w:r>
      <w:r w:rsidR="0010396F" w:rsidRPr="003A7A53">
        <w:rPr>
          <w:sz w:val="20"/>
          <w:szCs w:val="20"/>
          <w:lang w:val="ru-RU"/>
        </w:rPr>
        <w:t>,</w:t>
      </w:r>
    </w:p>
    <w:p w:rsidR="002D6AB0" w:rsidRPr="003A7A53" w:rsidRDefault="0010396F" w:rsidP="008677F3">
      <w:pPr>
        <w:rPr>
          <w:sz w:val="20"/>
          <w:szCs w:val="20"/>
          <w:lang w:val="ru-RU"/>
        </w:rPr>
      </w:pPr>
      <w:proofErr w:type="gramStart"/>
      <w:r w:rsidRPr="003A7A53">
        <w:rPr>
          <w:sz w:val="20"/>
          <w:szCs w:val="20"/>
        </w:rPr>
        <w:t>casa</w:t>
      </w:r>
      <w:r w:rsidRPr="003A7A53">
        <w:rPr>
          <w:sz w:val="20"/>
          <w:szCs w:val="20"/>
          <w:lang w:val="ru-RU"/>
        </w:rPr>
        <w:t>:</w:t>
      </w:r>
      <w:proofErr w:type="spellStart"/>
      <w:proofErr w:type="gramEnd"/>
      <w:r w:rsidRPr="003A7A53">
        <w:rPr>
          <w:sz w:val="20"/>
          <w:szCs w:val="20"/>
        </w:rPr>
        <w:t>DocNum</w:t>
      </w:r>
      <w:proofErr w:type="spellEnd"/>
      <w:r w:rsidR="002D6AB0" w:rsidRPr="003A7A53">
        <w:rPr>
          <w:sz w:val="20"/>
          <w:szCs w:val="20"/>
          <w:lang w:val="ru-RU"/>
        </w:rPr>
        <w:t>.</w:t>
      </w:r>
      <w:r w:rsidRPr="003A7A53">
        <w:rPr>
          <w:sz w:val="20"/>
          <w:szCs w:val="20"/>
          <w:lang w:val="ru-RU"/>
        </w:rPr>
        <w:t>(номер документа из внешней системы)</w:t>
      </w:r>
    </w:p>
    <w:p w:rsidR="0010396F" w:rsidRPr="003A7A53" w:rsidRDefault="0010396F" w:rsidP="008677F3">
      <w:pPr>
        <w:rPr>
          <w:sz w:val="20"/>
          <w:szCs w:val="20"/>
          <w:lang w:val="ru-RU"/>
        </w:rPr>
      </w:pPr>
      <w:proofErr w:type="gramStart"/>
      <w:r w:rsidRPr="003A7A53">
        <w:rPr>
          <w:sz w:val="20"/>
          <w:szCs w:val="20"/>
        </w:rPr>
        <w:t>casa</w:t>
      </w:r>
      <w:r w:rsidRPr="003A7A53">
        <w:rPr>
          <w:sz w:val="20"/>
          <w:szCs w:val="20"/>
          <w:lang w:val="ru-RU"/>
        </w:rPr>
        <w:t>:</w:t>
      </w:r>
      <w:proofErr w:type="spellStart"/>
      <w:proofErr w:type="gramEnd"/>
      <w:r w:rsidRPr="003A7A53">
        <w:rPr>
          <w:sz w:val="20"/>
          <w:szCs w:val="20"/>
        </w:rPr>
        <w:t>PaymentDetails</w:t>
      </w:r>
      <w:proofErr w:type="spellEnd"/>
      <w:r w:rsidRPr="003A7A53">
        <w:rPr>
          <w:sz w:val="20"/>
          <w:szCs w:val="20"/>
          <w:lang w:val="ru-RU"/>
        </w:rPr>
        <w:t xml:space="preserve"> (информация по деталям платежа)</w:t>
      </w:r>
    </w:p>
    <w:p w:rsidR="0010396F" w:rsidRPr="003A7A53" w:rsidRDefault="0010396F" w:rsidP="008677F3">
      <w:pPr>
        <w:rPr>
          <w:lang w:val="ru-RU"/>
        </w:rPr>
      </w:pPr>
    </w:p>
    <w:p w:rsidR="008677F3" w:rsidRPr="003A7A53" w:rsidRDefault="008677F3" w:rsidP="008677F3">
      <w:pPr>
        <w:rPr>
          <w:lang w:val="ru-RU"/>
        </w:rPr>
      </w:pPr>
    </w:p>
    <w:p w:rsidR="002A48F6" w:rsidRPr="003A7A53" w:rsidRDefault="002A48F6" w:rsidP="003F0B72">
      <w:pPr>
        <w:rPr>
          <w:sz w:val="20"/>
          <w:szCs w:val="20"/>
          <w:lang w:val="ru-RU"/>
        </w:rPr>
      </w:pPr>
    </w:p>
    <w:p w:rsidR="002A48F6" w:rsidRPr="003A7A53" w:rsidRDefault="002A48F6" w:rsidP="003F0B72">
      <w:pPr>
        <w:rPr>
          <w:lang w:val="ru-RU"/>
        </w:rPr>
      </w:pPr>
    </w:p>
    <w:p w:rsidR="008677F3" w:rsidRPr="003A7A53" w:rsidRDefault="008677F3" w:rsidP="008677F3">
      <w:pPr>
        <w:pStyle w:val="Heading2"/>
      </w:pPr>
      <w:bookmarkStart w:id="112" w:name="_Toc449538933"/>
      <w:r w:rsidRPr="003A7A53">
        <w:lastRenderedPageBreak/>
        <w:t xml:space="preserve">Атомарный сервис </w:t>
      </w:r>
      <w:r w:rsidRPr="003A7A53">
        <w:rPr>
          <w:lang w:val="en-US"/>
        </w:rPr>
        <w:t>&lt;A</w:t>
      </w:r>
      <w:r w:rsidR="00831B29" w:rsidRPr="003A7A53">
        <w:rPr>
          <w:lang w:val="en-US"/>
        </w:rPr>
        <w:t>FСC12</w:t>
      </w:r>
      <w:r w:rsidR="00E52307" w:rsidRPr="003A7A53">
        <w:rPr>
          <w:lang w:val="en-US"/>
        </w:rPr>
        <w:t>MovementCreate</w:t>
      </w:r>
      <w:r w:rsidRPr="003A7A53">
        <w:rPr>
          <w:lang w:val="en-US"/>
        </w:rPr>
        <w:t>&gt;</w:t>
      </w:r>
      <w:bookmarkEnd w:id="112"/>
    </w:p>
    <w:p w:rsidR="008677F3" w:rsidRPr="003A7A53" w:rsidRDefault="008677F3" w:rsidP="008677F3">
      <w:pPr>
        <w:pStyle w:val="Templatedescription"/>
        <w:ind w:left="360"/>
        <w:jc w:val="both"/>
        <w:rPr>
          <w:i w:val="0"/>
          <w:lang w:val="en-US"/>
        </w:rPr>
      </w:pPr>
    </w:p>
    <w:p w:rsidR="008677F3" w:rsidRPr="003A7A53" w:rsidRDefault="008677F3" w:rsidP="008677F3">
      <w:pPr>
        <w:pStyle w:val="Templatedescription"/>
        <w:rPr>
          <w:i w:val="0"/>
        </w:rPr>
      </w:pPr>
      <w:r w:rsidRPr="003A7A53">
        <w:rPr>
          <w:i w:val="0"/>
        </w:rPr>
        <w:t xml:space="preserve">Атомарный сервис </w:t>
      </w:r>
      <w:proofErr w:type="gramStart"/>
      <w:r w:rsidR="007F3B77" w:rsidRPr="003A7A53">
        <w:rPr>
          <w:i w:val="0"/>
          <w:lang w:val="en-US"/>
        </w:rPr>
        <w:t>casa</w:t>
      </w:r>
      <w:r w:rsidR="007F3B77" w:rsidRPr="003A7A53">
        <w:rPr>
          <w:i w:val="0"/>
        </w:rPr>
        <w:t>:</w:t>
      </w:r>
      <w:r w:rsidRPr="003A7A53">
        <w:t>A</w:t>
      </w:r>
      <w:r w:rsidR="00831B29" w:rsidRPr="003A7A53">
        <w:t>F</w:t>
      </w:r>
      <w:proofErr w:type="gramEnd"/>
      <w:r w:rsidR="00831B29" w:rsidRPr="003A7A53">
        <w:t>СC12</w:t>
      </w:r>
      <w:proofErr w:type="spellStart"/>
      <w:r w:rsidR="007F3B77" w:rsidRPr="003A7A53">
        <w:rPr>
          <w:lang w:val="en-US"/>
        </w:rPr>
        <w:t>MovementCreate</w:t>
      </w:r>
      <w:proofErr w:type="spellEnd"/>
      <w:r w:rsidRPr="003A7A53">
        <w:rPr>
          <w:i w:val="0"/>
        </w:rPr>
        <w:t xml:space="preserve"> предназначен </w:t>
      </w:r>
      <w:r w:rsidR="00CF5642" w:rsidRPr="003A7A53">
        <w:rPr>
          <w:i w:val="0"/>
        </w:rPr>
        <w:t>для создания</w:t>
      </w:r>
      <w:r w:rsidRPr="003A7A53">
        <w:rPr>
          <w:i w:val="0"/>
        </w:rPr>
        <w:t xml:space="preserve"> </w:t>
      </w:r>
      <w:r w:rsidR="00CF5642" w:rsidRPr="003A7A53">
        <w:rPr>
          <w:i w:val="0"/>
        </w:rPr>
        <w:t xml:space="preserve">движений по клиентскому счету из </w:t>
      </w:r>
      <w:r w:rsidRPr="003A7A53">
        <w:rPr>
          <w:i w:val="0"/>
        </w:rPr>
        <w:t xml:space="preserve">блокировок в </w:t>
      </w:r>
      <w:r w:rsidR="00831B29" w:rsidRPr="003A7A53">
        <w:rPr>
          <w:i w:val="0"/>
        </w:rPr>
        <w:t>FСC12</w:t>
      </w:r>
      <w:r w:rsidRPr="003A7A53">
        <w:rPr>
          <w:i w:val="0"/>
        </w:rPr>
        <w:t xml:space="preserve">. </w:t>
      </w:r>
    </w:p>
    <w:p w:rsidR="00496053" w:rsidRPr="003A7A53" w:rsidRDefault="00496053" w:rsidP="0037387F">
      <w:pPr>
        <w:pStyle w:val="Templatedescription"/>
        <w:rPr>
          <w:i w:val="0"/>
        </w:rPr>
      </w:pPr>
    </w:p>
    <w:p w:rsidR="00CA29AA" w:rsidRPr="003A7A53" w:rsidRDefault="00CA29AA" w:rsidP="00CA29AA">
      <w:pPr>
        <w:pStyle w:val="Templatedescription"/>
        <w:ind w:left="360"/>
        <w:jc w:val="both"/>
        <w:rPr>
          <w:i w:val="0"/>
        </w:rPr>
      </w:pPr>
      <w:r w:rsidRPr="003A7A53">
        <w:rPr>
          <w:i w:val="0"/>
        </w:rPr>
        <w:t>Ниже приведен список атрибутов, передаваемых сервису в запросе из внешней системы</w:t>
      </w:r>
    </w:p>
    <w:p w:rsidR="00CA29AA" w:rsidRPr="003A7A53" w:rsidRDefault="00CA29AA" w:rsidP="00CA29AA">
      <w:pPr>
        <w:pStyle w:val="Templatedescription"/>
        <w:ind w:left="360"/>
        <w:jc w:val="both"/>
        <w:rPr>
          <w:i w:val="0"/>
        </w:rPr>
      </w:pPr>
    </w:p>
    <w:p w:rsidR="00CA29AA" w:rsidRPr="003A7A53" w:rsidRDefault="00CA29AA" w:rsidP="00CA29AA">
      <w:pPr>
        <w:pStyle w:val="Templatedescription"/>
        <w:ind w:left="360"/>
        <w:jc w:val="both"/>
        <w:rPr>
          <w:i w:val="0"/>
        </w:rPr>
      </w:pPr>
    </w:p>
    <w:tbl>
      <w:tblPr>
        <w:tblW w:w="5169" w:type="pct"/>
        <w:tblBorders>
          <w:top w:val="single" w:sz="18" w:space="0" w:color="008000"/>
          <w:bottom w:val="single" w:sz="18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127"/>
        <w:gridCol w:w="3118"/>
        <w:gridCol w:w="2626"/>
        <w:gridCol w:w="1699"/>
      </w:tblGrid>
      <w:tr w:rsidR="003A7A53" w:rsidRPr="00D6286B" w:rsidTr="00A31DC7">
        <w:trPr>
          <w:trHeight w:val="337"/>
          <w:tblHeader/>
        </w:trPr>
        <w:tc>
          <w:tcPr>
            <w:tcW w:w="645" w:type="pct"/>
            <w:tcBorders>
              <w:top w:val="single" w:sz="18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968" w:type="pct"/>
            <w:tcBorders>
              <w:top w:val="single" w:sz="18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 xml:space="preserve">Название </w:t>
            </w:r>
          </w:p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Атрибута</w:t>
            </w:r>
          </w:p>
        </w:tc>
        <w:tc>
          <w:tcPr>
            <w:tcW w:w="1419" w:type="pct"/>
            <w:tcBorders>
              <w:top w:val="single" w:sz="18" w:space="0" w:color="008000"/>
              <w:left w:val="single" w:sz="2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Краткое описание</w:t>
            </w:r>
          </w:p>
        </w:tc>
        <w:tc>
          <w:tcPr>
            <w:tcW w:w="1195" w:type="pct"/>
            <w:tcBorders>
              <w:top w:val="single" w:sz="18" w:space="0" w:color="008000"/>
              <w:left w:val="single" w:sz="2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Тип данных и размерность</w:t>
            </w:r>
          </w:p>
        </w:tc>
        <w:tc>
          <w:tcPr>
            <w:tcW w:w="773" w:type="pct"/>
            <w:tcBorders>
              <w:top w:val="single" w:sz="18" w:space="0" w:color="008000"/>
              <w:left w:val="single" w:sz="2" w:space="0" w:color="008000"/>
              <w:bottom w:val="single" w:sz="18" w:space="0" w:color="008000"/>
              <w:right w:val="single" w:sz="2" w:space="0" w:color="008000"/>
            </w:tcBorders>
            <w:shd w:val="pct20" w:color="008000" w:fill="D9D9D9"/>
          </w:tcPr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Кратность</w:t>
            </w:r>
          </w:p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(количество повторений параметра/</w:t>
            </w:r>
          </w:p>
          <w:p w:rsidR="00CA29AA" w:rsidRPr="003A7A53" w:rsidRDefault="00CA29AA" w:rsidP="00382B57">
            <w:pPr>
              <w:rPr>
                <w:rFonts w:cs="Arial"/>
                <w:b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b/>
                <w:sz w:val="20"/>
                <w:szCs w:val="20"/>
                <w:lang w:val="ru-RU"/>
              </w:rPr>
              <w:t>элемента в структуре)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numPr>
                <w:ilvl w:val="0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r w:rsidRPr="003A7A53">
              <w:rPr>
                <w:rFonts w:cs="Arial"/>
                <w:sz w:val="20"/>
                <w:szCs w:val="20"/>
              </w:rPr>
              <w:t>Movement</w:t>
            </w:r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rFonts w:cs="Arial"/>
                <w:sz w:val="20"/>
                <w:szCs w:val="20"/>
                <w:lang w:val="ru-RU"/>
              </w:rPr>
              <w:t>Контейнер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F0182C" w:rsidRPr="003A7A53" w:rsidRDefault="00F0182C" w:rsidP="00F0182C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1..N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RequestNumber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Идентификатор запроса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xsd:int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F0182C" w:rsidRPr="003A7A53" w:rsidRDefault="00F0182C" w:rsidP="00F0182C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1..</w:t>
            </w:r>
            <w:r w:rsidRPr="003A7A53">
              <w:rPr>
                <w:sz w:val="20"/>
                <w:szCs w:val="20"/>
                <w:lang w:val="ru-RU"/>
              </w:rPr>
              <w:t>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tabs>
                <w:tab w:val="clear" w:pos="4677"/>
                <w:tab w:val="clear" w:pos="9355"/>
              </w:tabs>
              <w:rPr>
                <w:rFonts w:cs="Calibri"/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sz w:val="20"/>
                <w:szCs w:val="20"/>
              </w:rPr>
              <w:t>BlockReference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Идентификатор блокировки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0182C" w:rsidRPr="003A7A53" w:rsidRDefault="00F0182C" w:rsidP="00F0182C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casa:BlockReference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F0182C" w:rsidRPr="003A7A53" w:rsidRDefault="00F0182C" w:rsidP="00F159A2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1..</w:t>
            </w:r>
            <w:r w:rsidR="00F159A2" w:rsidRPr="003A7A53">
              <w:rPr>
                <w:sz w:val="20"/>
                <w:szCs w:val="20"/>
                <w:lang w:val="ru-RU"/>
              </w:rPr>
              <w:t>0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159A2" w:rsidRPr="003A7A53" w:rsidRDefault="00F159A2" w:rsidP="00F159A2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159A2" w:rsidRPr="003A7A53" w:rsidRDefault="00F159A2" w:rsidP="00F159A2">
            <w:pPr>
              <w:pStyle w:val="Header"/>
              <w:tabs>
                <w:tab w:val="clear" w:pos="4677"/>
                <w:tab w:val="clear" w:pos="9355"/>
              </w:tabs>
              <w:rPr>
                <w:rFonts w:cs="Calibri"/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sz w:val="20"/>
                <w:szCs w:val="20"/>
              </w:rPr>
              <w:t>MovementReference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159A2" w:rsidRPr="003A7A53" w:rsidRDefault="00F159A2" w:rsidP="00F159A2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Идентификатор движения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F159A2" w:rsidRPr="003A7A53" w:rsidRDefault="00F159A2" w:rsidP="00F159A2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casa:MovementReference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F159A2" w:rsidRPr="003A7A53" w:rsidRDefault="00F159A2" w:rsidP="00F159A2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</w:rPr>
              <w:t>1..</w:t>
            </w:r>
            <w:r w:rsidRPr="003A7A53">
              <w:rPr>
                <w:sz w:val="20"/>
                <w:szCs w:val="20"/>
                <w:lang w:val="ru-RU"/>
              </w:rPr>
              <w:t>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061FB9" w:rsidRPr="003A7A53" w:rsidRDefault="00061FB9" w:rsidP="00061FB9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061FB9" w:rsidRPr="003A7A53" w:rsidRDefault="00061FB9" w:rsidP="007A2CF8">
            <w:pPr>
              <w:rPr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CBAccount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061FB9" w:rsidRPr="003A7A53" w:rsidRDefault="00061FB9" w:rsidP="00061FB9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Счёт в формате ЦБ (20-значный)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061FB9" w:rsidRPr="003A7A53" w:rsidRDefault="00061FB9" w:rsidP="00061FB9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st:CBAccountNo</w:t>
            </w:r>
            <w:proofErr w:type="spellEnd"/>
            <w:proofErr w:type="gram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061FB9" w:rsidRPr="003A7A53" w:rsidRDefault="00061FB9" w:rsidP="00061FB9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061FB9" w:rsidRPr="003A7A53" w:rsidRDefault="00061FB9" w:rsidP="00061FB9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061FB9" w:rsidRPr="003A7A53" w:rsidRDefault="00061FB9" w:rsidP="007A2CF8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MovementAmount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061FB9" w:rsidRPr="003A7A53" w:rsidRDefault="00061FB9" w:rsidP="00061FB9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Сумма блокировки (3 знака после запятой)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061FB9" w:rsidRPr="003A7A53" w:rsidRDefault="00061FB9" w:rsidP="0065164C">
            <w:pPr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xsd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:</w:t>
            </w: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decimal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(</w:t>
            </w:r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23</w:t>
            </w:r>
            <w:r w:rsidR="0065164C"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,</w:t>
            </w:r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3</w:t>
            </w:r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)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061FB9" w:rsidRPr="003A7A53" w:rsidRDefault="00061FB9" w:rsidP="00061FB9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572B2E" w:rsidRPr="003A7A53" w:rsidRDefault="00572B2E" w:rsidP="00572B2E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572B2E" w:rsidRPr="003A7A53" w:rsidRDefault="00572B2E" w:rsidP="007A2CF8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ObjectReference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572B2E" w:rsidRPr="003A7A53" w:rsidRDefault="00572B2E" w:rsidP="00572B2E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Ссылка на объект, вызвавший движение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572B2E" w:rsidRPr="003A7A53" w:rsidRDefault="00572B2E" w:rsidP="00572B2E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st:ObjectReference</w:t>
            </w:r>
            <w:proofErr w:type="spellEnd"/>
            <w:proofErr w:type="gram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572B2E" w:rsidRPr="003A7A53" w:rsidRDefault="00572B2E" w:rsidP="00572B2E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EDNo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Номер уникального электронного документа в выписке по НОСТРО счету банка-корреспондента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>
            <w:pPr>
              <w:rPr>
                <w:rFonts w:cs="Arial"/>
                <w:sz w:val="20"/>
                <w:szCs w:val="20"/>
                <w:highlight w:val="white"/>
                <w:lang w:val="ru-RU" w:eastAsia="ru-RU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xsd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: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string(</w:t>
            </w:r>
            <w:r w:rsidRPr="003A7A53">
              <w:rPr>
                <w:rFonts w:cs="Arial"/>
                <w:sz w:val="20"/>
                <w:szCs w:val="20"/>
                <w:lang w:val="ru-RU" w:eastAsia="ru-RU"/>
              </w:rPr>
              <w:t>40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DD46A5" w:rsidRPr="003A7A53" w:rsidRDefault="00DD46A5" w:rsidP="00DD46A5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DD46A5" w:rsidRPr="003A7A53" w:rsidRDefault="00DD46A5" w:rsidP="00DD46A5">
            <w:pPr>
              <w:pStyle w:val="Header"/>
              <w:tabs>
                <w:tab w:val="clear" w:pos="4677"/>
                <w:tab w:val="clear" w:pos="9355"/>
              </w:tabs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DocNum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DD46A5" w:rsidRPr="003A7A53" w:rsidRDefault="00DD46A5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Номер документа из внешней системы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DD46A5" w:rsidRPr="003A7A53" w:rsidRDefault="00DD46A5" w:rsidP="00DD46A5">
            <w:pPr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xsd:string</w:t>
            </w:r>
            <w:proofErr w:type="spellEnd"/>
            <w:r w:rsidRPr="003A7A53">
              <w:rPr>
                <w:rFonts w:cs="Arial"/>
                <w:sz w:val="20"/>
                <w:szCs w:val="20"/>
              </w:rPr>
              <w:t>(30)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DD46A5" w:rsidRPr="003A7A53" w:rsidRDefault="00DD46A5" w:rsidP="00DD46A5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ExtModule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Модуль внешней системы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xsd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: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string(32)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ExtOperationCode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Тип операции внешней системы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xsd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: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string(32)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rFonts w:cs="Calibri"/>
                <w:sz w:val="20"/>
                <w:szCs w:val="20"/>
              </w:rPr>
            </w:pPr>
            <w:r w:rsidRPr="003A7A53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Приоритет операции по ЦБ</w:t>
            </w:r>
          </w:p>
          <w:p w:rsidR="002D6AB0" w:rsidRPr="003A7A53" w:rsidRDefault="002D6AB0" w:rsidP="002D6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st:BlockPriority</w:t>
            </w:r>
            <w:proofErr w:type="spellEnd"/>
            <w:proofErr w:type="gram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OperationDate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Дата операции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xsd:date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DrCr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Признак дебет</w:t>
            </w:r>
            <w:r w:rsidRPr="003A7A53">
              <w:rPr>
                <w:sz w:val="20"/>
                <w:szCs w:val="20"/>
              </w:rPr>
              <w:t>/</w:t>
            </w:r>
            <w:r w:rsidRPr="003A7A53">
              <w:rPr>
                <w:sz w:val="20"/>
                <w:szCs w:val="20"/>
                <w:lang w:val="ru-RU"/>
              </w:rPr>
              <w:t>кредит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st:DrCr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Narrative</w:t>
            </w:r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Комментарий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xsd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: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string(2</w:t>
            </w:r>
            <w:r w:rsidRPr="003A7A53">
              <w:rPr>
                <w:rFonts w:cs="Arial"/>
                <w:sz w:val="20"/>
                <w:szCs w:val="20"/>
                <w:lang w:val="ru-RU" w:eastAsia="ru-RU"/>
              </w:rPr>
              <w:t>55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UseOverdraft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Флаг учёта разрешенного лимита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xsd:boolean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IgnoreBalance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Флаг игнорирования доступного остатка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xsd:boolean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IgnoreBlockFlag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 xml:space="preserve">Флаг обхода блокировки </w:t>
            </w:r>
            <w:r w:rsidRPr="003A7A53">
              <w:rPr>
                <w:sz w:val="20"/>
                <w:szCs w:val="20"/>
              </w:rPr>
              <w:t>all credit\debit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xsd:boolean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Calibri"/>
                <w:sz w:val="20"/>
                <w:szCs w:val="20"/>
              </w:rPr>
            </w:pPr>
            <w:proofErr w:type="spellStart"/>
            <w:r w:rsidRPr="003A7A53">
              <w:rPr>
                <w:rFonts w:cs="Calibri"/>
                <w:sz w:val="20"/>
                <w:szCs w:val="20"/>
              </w:rPr>
              <w:t>UseFAFO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 xml:space="preserve">Флаг режима обработки платежа </w:t>
            </w:r>
          </w:p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(</w:t>
            </w:r>
            <w:proofErr w:type="spellStart"/>
            <w:r w:rsidRPr="003A7A53">
              <w:rPr>
                <w:sz w:val="20"/>
                <w:szCs w:val="20"/>
                <w:lang w:val="ru-RU"/>
              </w:rPr>
              <w:t>first</w:t>
            </w:r>
            <w:proofErr w:type="spellEnd"/>
            <w:r w:rsidRPr="003A7A5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A7A53">
              <w:rPr>
                <w:sz w:val="20"/>
                <w:szCs w:val="20"/>
                <w:lang w:val="ru-RU"/>
              </w:rPr>
              <w:t>available</w:t>
            </w:r>
            <w:proofErr w:type="spellEnd"/>
            <w:r w:rsidRPr="003A7A53">
              <w:rPr>
                <w:sz w:val="20"/>
                <w:szCs w:val="20"/>
                <w:lang w:val="ru-RU"/>
              </w:rPr>
              <w:t xml:space="preserve"> – </w:t>
            </w:r>
            <w:proofErr w:type="spellStart"/>
            <w:r w:rsidRPr="003A7A53">
              <w:rPr>
                <w:sz w:val="20"/>
                <w:szCs w:val="20"/>
                <w:lang w:val="ru-RU"/>
              </w:rPr>
              <w:t>first</w:t>
            </w:r>
            <w:proofErr w:type="spellEnd"/>
            <w:r w:rsidRPr="003A7A5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A7A53">
              <w:rPr>
                <w:sz w:val="20"/>
                <w:szCs w:val="20"/>
                <w:lang w:val="ru-RU"/>
              </w:rPr>
              <w:t>out</w:t>
            </w:r>
            <w:proofErr w:type="spellEnd"/>
            <w:r w:rsidRPr="003A7A53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xsd:boolean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ValueDate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Дата валютирования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xsd:date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  <w:lang w:val="ru-RU"/>
              </w:rPr>
              <w:t>0</w:t>
            </w:r>
            <w:r w:rsidRPr="003A7A53">
              <w:rPr>
                <w:sz w:val="20"/>
                <w:szCs w:val="20"/>
              </w:rPr>
              <w:t>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PrimeBlockID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  <w:lang w:val="ru-RU"/>
              </w:rPr>
              <w:t xml:space="preserve">Идентификатор блокировки в </w:t>
            </w:r>
            <w:r w:rsidRPr="003A7A53">
              <w:rPr>
                <w:sz w:val="20"/>
                <w:szCs w:val="20"/>
              </w:rPr>
              <w:t>PRIME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  <w:highlight w:val="white"/>
                <w:lang w:eastAsia="ru-RU"/>
              </w:rPr>
              <w:t>xsd</w:t>
            </w:r>
            <w:proofErr w:type="spellEnd"/>
            <w:r w:rsidRPr="003A7A53">
              <w:rPr>
                <w:rFonts w:cs="Arial"/>
                <w:sz w:val="20"/>
                <w:szCs w:val="20"/>
                <w:highlight w:val="white"/>
                <w:lang w:val="ru-RU" w:eastAsia="ru-RU"/>
              </w:rPr>
              <w:t>:</w:t>
            </w:r>
            <w:r w:rsidRPr="003A7A53">
              <w:rPr>
                <w:rFonts w:cs="Arial"/>
                <w:sz w:val="20"/>
                <w:szCs w:val="20"/>
                <w:lang w:eastAsia="ru-RU"/>
              </w:rPr>
              <w:t>string</w:t>
            </w: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r w:rsidRPr="003A7A53">
              <w:rPr>
                <w:sz w:val="20"/>
                <w:szCs w:val="20"/>
              </w:rPr>
              <w:t>Storno</w:t>
            </w:r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>Признак сторнирования</w:t>
            </w: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xsd:boolean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0..1</w:t>
            </w:r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Branch</w:t>
            </w:r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r w:rsidRPr="003A7A53">
              <w:rPr>
                <w:sz w:val="20"/>
                <w:szCs w:val="20"/>
                <w:lang w:val="ru-RU"/>
              </w:rPr>
              <w:t xml:space="preserve">Код </w:t>
            </w:r>
            <w:proofErr w:type="spellStart"/>
            <w:r w:rsidRPr="003A7A53">
              <w:rPr>
                <w:sz w:val="20"/>
                <w:szCs w:val="20"/>
                <w:lang w:val="ru-RU"/>
              </w:rPr>
              <w:t>бранча</w:t>
            </w:r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rPr>
                <w:rFonts w:cs="Arial"/>
                <w:sz w:val="20"/>
                <w:szCs w:val="20"/>
              </w:rPr>
            </w:pPr>
            <w:proofErr w:type="spellStart"/>
            <w:r w:rsidRPr="003A7A53">
              <w:rPr>
                <w:rFonts w:cs="Arial"/>
                <w:sz w:val="20"/>
                <w:szCs w:val="20"/>
              </w:rPr>
              <w:t>st:BranchCode</w:t>
            </w:r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2D6AB0" w:rsidRPr="003A7A53" w:rsidRDefault="002D6AB0" w:rsidP="002D6AB0">
            <w:pPr>
              <w:rPr>
                <w:sz w:val="20"/>
                <w:szCs w:val="20"/>
              </w:rPr>
            </w:pPr>
            <w:r w:rsidRPr="003A7A53">
              <w:rPr>
                <w:sz w:val="20"/>
                <w:szCs w:val="20"/>
              </w:rPr>
              <w:t>1..1</w:t>
            </w:r>
          </w:p>
        </w:tc>
      </w:tr>
      <w:tr w:rsidR="00CC1BB8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1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proofErr w:type="spellStart"/>
            <w:ins w:id="11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PaymentDetails</w:t>
              </w:r>
            </w:ins>
            <w:proofErr w:type="spellEnd"/>
            <w:del w:id="114" w:author="ITIA, Petr V. Poltavskiy" w:date="2016-08-09T14:33:00Z">
              <w:r w:rsidRPr="003A7A53" w:rsidDel="00F27DEB">
                <w:rPr>
                  <w:sz w:val="20"/>
                  <w:szCs w:val="20"/>
                </w:rPr>
                <w:delText>PaymentDetails</w:delText>
              </w:r>
            </w:del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  <w:ins w:id="11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  <w:lang w:val="ru-RU"/>
                </w:rPr>
                <w:t>Информация по деталям платежа</w:t>
              </w:r>
            </w:ins>
            <w:del w:id="116" w:author="ITIA, Petr V. Poltavskiy" w:date="2016-08-09T14:33:00Z">
              <w:r w:rsidRPr="003A7A53" w:rsidDel="00F27DEB">
                <w:rPr>
                  <w:sz w:val="20"/>
                  <w:szCs w:val="20"/>
                  <w:lang w:val="ru-RU"/>
                </w:rPr>
                <w:delText>Информация по деталям платежа</w:delText>
              </w:r>
            </w:del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rFonts w:cs="Arial"/>
                <w:sz w:val="20"/>
                <w:szCs w:val="20"/>
              </w:rPr>
            </w:pPr>
            <w:ins w:id="11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  <w:lang w:val="ru-RU"/>
                </w:rPr>
                <w:t>Контейнер</w:t>
              </w:r>
            </w:ins>
            <w:del w:id="118" w:author="ITIA, Petr V. Poltavskiy" w:date="2016-08-09T14:33:00Z">
              <w:r w:rsidRPr="003A7A53" w:rsidDel="00F27DEB">
                <w:rPr>
                  <w:rFonts w:cs="Arial"/>
                  <w:sz w:val="20"/>
                  <w:szCs w:val="20"/>
                  <w:highlight w:val="white"/>
                  <w:lang w:eastAsia="ru-RU"/>
                </w:rPr>
                <w:delText>xsd</w:delText>
              </w:r>
              <w:r w:rsidRPr="003A7A53" w:rsidDel="00F27DEB">
                <w:rPr>
                  <w:rFonts w:cs="Arial"/>
                  <w:sz w:val="20"/>
                  <w:szCs w:val="20"/>
                  <w:highlight w:val="white"/>
                  <w:lang w:val="ru-RU" w:eastAsia="ru-RU"/>
                </w:rPr>
                <w:delText>:</w:delText>
              </w:r>
              <w:r w:rsidRPr="003A7A53" w:rsidDel="00F27DEB">
                <w:rPr>
                  <w:rFonts w:cs="Arial"/>
                  <w:sz w:val="20"/>
                  <w:szCs w:val="20"/>
                  <w:lang w:eastAsia="ru-RU"/>
                </w:rPr>
                <w:delText>string</w:delText>
              </w:r>
            </w:del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sz w:val="20"/>
                <w:szCs w:val="20"/>
              </w:rPr>
            </w:pPr>
            <w:ins w:id="119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  <w:del w:id="120" w:author="ITIA, Petr V. Poltavskiy" w:date="2016-08-09T14:33:00Z">
              <w:r w:rsidRPr="003A7A53" w:rsidDel="00F27DEB">
                <w:rPr>
                  <w:sz w:val="20"/>
                  <w:szCs w:val="20"/>
                </w:rPr>
                <w:delText>0..1</w:delText>
              </w:r>
            </w:del>
          </w:p>
        </w:tc>
      </w:tr>
      <w:tr w:rsidR="00CC1BB8" w:rsidRPr="003A7A53" w:rsidTr="00A31DC7">
        <w:trPr>
          <w:trHeight w:val="204"/>
          <w:ins w:id="121" w:author="ITIA, Petr V. Poltavskiy" w:date="2016-08-09T14:29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22" w:author="ITIA, Petr V. Poltavskiy" w:date="2016-08-09T14:29:00Z"/>
                <w:sz w:val="20"/>
                <w:szCs w:val="20"/>
                <w:lang w:val="ru-RU"/>
              </w:rPr>
              <w:pPrChange w:id="123" w:author="ITIA, Petr V. Poltavskiy" w:date="2016-08-09T14:31:00Z">
                <w:pPr>
                  <w:pStyle w:val="Header"/>
                  <w:numPr>
                    <w:ilvl w:val="1"/>
                    <w:numId w:val="10"/>
                  </w:numPr>
                  <w:tabs>
                    <w:tab w:val="clear" w:pos="4677"/>
                    <w:tab w:val="clear" w:pos="9355"/>
                    <w:tab w:val="left" w:pos="284"/>
                    <w:tab w:val="left" w:pos="709"/>
                  </w:tabs>
                  <w:ind w:left="716" w:right="317" w:hanging="432"/>
                </w:pPr>
              </w:pPrChange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24" w:author="ITIA, Petr V. Poltavskiy" w:date="2016-08-09T14:29:00Z"/>
                <w:sz w:val="20"/>
                <w:szCs w:val="20"/>
              </w:rPr>
              <w:pPrChange w:id="125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26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DocDate</w:t>
              </w:r>
            </w:ins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27" w:author="ITIA, Petr V. Poltavskiy" w:date="2016-08-09T14:29:00Z"/>
                <w:sz w:val="20"/>
                <w:szCs w:val="20"/>
                <w:lang w:val="ru-RU"/>
              </w:rPr>
            </w:pPr>
            <w:proofErr w:type="spellStart"/>
            <w:ins w:id="128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Дата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документа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29" w:author="ITIA, Petr V. Poltavskiy" w:date="2016-08-09T14:29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30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xsd:date</w:t>
              </w:r>
            </w:ins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31" w:author="ITIA, Petr V. Poltavskiy" w:date="2016-08-09T14:29:00Z"/>
                <w:sz w:val="20"/>
                <w:szCs w:val="20"/>
              </w:rPr>
            </w:pPr>
            <w:ins w:id="132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33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34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35" w:author="ITIA, Petr V. Poltavskiy" w:date="2016-08-09T14:31:00Z"/>
                <w:sz w:val="20"/>
                <w:szCs w:val="20"/>
              </w:rPr>
              <w:pPrChange w:id="136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3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PayerName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38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139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Наименование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40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41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(255)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42" w:author="ITIA, Petr V. Poltavskiy" w:date="2016-08-09T14:31:00Z"/>
                <w:sz w:val="20"/>
                <w:szCs w:val="20"/>
              </w:rPr>
            </w:pPr>
            <w:ins w:id="143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44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45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46" w:author="ITIA, Petr V. Poltavskiy" w:date="2016-08-09T14:31:00Z"/>
                <w:sz w:val="20"/>
                <w:szCs w:val="20"/>
              </w:rPr>
              <w:pPrChange w:id="147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48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PayerTaxID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49" w:author="ITIA, Petr V. Poltavskiy" w:date="2016-08-09T14:31:00Z"/>
                <w:sz w:val="20"/>
                <w:szCs w:val="20"/>
                <w:lang w:val="ru-RU"/>
              </w:rPr>
            </w:pPr>
            <w:ins w:id="150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ИНН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51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52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53" w:author="ITIA, Petr V. Poltavskiy" w:date="2016-08-09T14:31:00Z"/>
                <w:sz w:val="20"/>
                <w:szCs w:val="20"/>
              </w:rPr>
            </w:pPr>
            <w:ins w:id="154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55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56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57" w:author="ITIA, Petr V. Poltavskiy" w:date="2016-08-09T14:31:00Z"/>
                <w:sz w:val="20"/>
                <w:szCs w:val="20"/>
              </w:rPr>
              <w:pPrChange w:id="158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59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PayerAccount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60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161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Счет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62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6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64" w:author="ITIA, Petr V. Poltavskiy" w:date="2016-08-09T14:31:00Z"/>
                <w:sz w:val="20"/>
                <w:szCs w:val="20"/>
              </w:rPr>
            </w:pPr>
            <w:ins w:id="165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66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67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68" w:author="ITIA, Petr V. Poltavskiy" w:date="2016-08-09T14:31:00Z"/>
                <w:sz w:val="20"/>
                <w:szCs w:val="20"/>
              </w:rPr>
              <w:pPrChange w:id="169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70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PayerCorracc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71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172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Корреспондентский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счет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банка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73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74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75" w:author="ITIA, Petr V. Poltavskiy" w:date="2016-08-09T14:31:00Z"/>
                <w:sz w:val="20"/>
                <w:szCs w:val="20"/>
              </w:rPr>
            </w:pPr>
            <w:ins w:id="176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77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78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79" w:author="ITIA, Petr V. Poltavskiy" w:date="2016-08-09T14:31:00Z"/>
                <w:sz w:val="20"/>
                <w:szCs w:val="20"/>
              </w:rPr>
              <w:pPrChange w:id="180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81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PayerBIC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82" w:author="ITIA, Petr V. Poltavskiy" w:date="2016-08-09T14:31:00Z"/>
                <w:sz w:val="20"/>
                <w:szCs w:val="20"/>
                <w:lang w:val="ru-RU"/>
              </w:rPr>
            </w:pPr>
            <w:ins w:id="18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БИК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банка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84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8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86" w:author="ITIA, Petr V. Poltavskiy" w:date="2016-08-09T14:31:00Z"/>
                <w:sz w:val="20"/>
                <w:szCs w:val="20"/>
              </w:rPr>
            </w:pPr>
            <w:ins w:id="187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88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189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190" w:author="ITIA, Petr V. Poltavskiy" w:date="2016-08-09T14:31:00Z"/>
                <w:sz w:val="20"/>
                <w:szCs w:val="20"/>
              </w:rPr>
              <w:pPrChange w:id="191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192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PayerBank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193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194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Наименование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банка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195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196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(255)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197" w:author="ITIA, Petr V. Poltavskiy" w:date="2016-08-09T14:31:00Z"/>
                <w:sz w:val="20"/>
                <w:szCs w:val="20"/>
              </w:rPr>
            </w:pPr>
            <w:ins w:id="198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199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00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01" w:author="ITIA, Petr V. Poltavskiy" w:date="2016-08-09T14:31:00Z"/>
                <w:sz w:val="20"/>
                <w:szCs w:val="20"/>
              </w:rPr>
              <w:pPrChange w:id="202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0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PayerAmount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04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20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Сумма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счету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плательщика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06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0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xsd:decimal</w:t>
              </w:r>
            </w:ins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08" w:author="ITIA, Petr V. Poltavskiy" w:date="2016-08-09T14:31:00Z"/>
                <w:sz w:val="20"/>
                <w:szCs w:val="20"/>
              </w:rPr>
            </w:pPr>
            <w:ins w:id="209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10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11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12" w:author="ITIA, Petr V. Poltavskiy" w:date="2016-08-09T14:31:00Z"/>
                <w:sz w:val="20"/>
                <w:szCs w:val="20"/>
              </w:rPr>
              <w:pPrChange w:id="213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14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PayerCcy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15" w:author="ITIA, Petr V. Poltavskiy" w:date="2016-08-09T14:31:00Z"/>
                <w:sz w:val="20"/>
                <w:szCs w:val="20"/>
                <w:lang w:val="ru-RU"/>
              </w:rPr>
            </w:pPr>
            <w:ins w:id="216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  <w:lang w:val="ru-RU"/>
                </w:rPr>
                <w:t>Валюта суммы по счету плательщика</w:t>
              </w:r>
            </w:ins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17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18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19" w:author="ITIA, Petr V. Poltavskiy" w:date="2016-08-09T14:31:00Z"/>
                <w:sz w:val="20"/>
                <w:szCs w:val="20"/>
              </w:rPr>
            </w:pPr>
            <w:ins w:id="220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21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22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23" w:author="ITIA, Petr V. Poltavskiy" w:date="2016-08-09T14:31:00Z"/>
                <w:sz w:val="20"/>
                <w:szCs w:val="20"/>
              </w:rPr>
              <w:pPrChange w:id="224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2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BenefName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26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22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Наименование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28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29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(255)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30" w:author="ITIA, Petr V. Poltavskiy" w:date="2016-08-09T14:31:00Z"/>
                <w:sz w:val="20"/>
                <w:szCs w:val="20"/>
              </w:rPr>
            </w:pPr>
            <w:ins w:id="231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32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33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34" w:author="ITIA, Petr V. Poltavskiy" w:date="2016-08-09T14:31:00Z"/>
                <w:sz w:val="20"/>
                <w:szCs w:val="20"/>
              </w:rPr>
              <w:pPrChange w:id="235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36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BenefTaxID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37" w:author="ITIA, Petr V. Poltavskiy" w:date="2016-08-09T14:31:00Z"/>
                <w:sz w:val="20"/>
                <w:szCs w:val="20"/>
                <w:lang w:val="ru-RU"/>
              </w:rPr>
            </w:pPr>
            <w:ins w:id="238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ИНН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39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40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41" w:author="ITIA, Petr V. Poltavskiy" w:date="2016-08-09T14:31:00Z"/>
                <w:sz w:val="20"/>
                <w:szCs w:val="20"/>
              </w:rPr>
            </w:pPr>
            <w:ins w:id="242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43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44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45" w:author="ITIA, Petr V. Poltavskiy" w:date="2016-08-09T14:31:00Z"/>
                <w:sz w:val="20"/>
                <w:szCs w:val="20"/>
              </w:rPr>
              <w:pPrChange w:id="246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4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BenefAccount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48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249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Счет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50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51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52" w:author="ITIA, Petr V. Poltavskiy" w:date="2016-08-09T14:31:00Z"/>
                <w:sz w:val="20"/>
                <w:szCs w:val="20"/>
              </w:rPr>
            </w:pPr>
            <w:ins w:id="253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54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55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56" w:author="ITIA, Petr V. Poltavskiy" w:date="2016-08-09T14:31:00Z"/>
                <w:sz w:val="20"/>
                <w:szCs w:val="20"/>
              </w:rPr>
              <w:pPrChange w:id="257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58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BenefCorracc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59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260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Корреспондентский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счет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банка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61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62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63" w:author="ITIA, Petr V. Poltavskiy" w:date="2016-08-09T14:31:00Z"/>
                <w:sz w:val="20"/>
                <w:szCs w:val="20"/>
              </w:rPr>
            </w:pPr>
            <w:ins w:id="264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65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66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67" w:author="ITIA, Petr V. Poltavskiy" w:date="2016-08-09T14:31:00Z"/>
                <w:sz w:val="20"/>
                <w:szCs w:val="20"/>
              </w:rPr>
              <w:pPrChange w:id="268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69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BenefBIC</w:t>
              </w:r>
            </w:ins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70" w:author="ITIA, Petr V. Poltavskiy" w:date="2016-08-09T14:31:00Z"/>
                <w:sz w:val="20"/>
                <w:szCs w:val="20"/>
                <w:lang w:val="ru-RU"/>
              </w:rPr>
            </w:pPr>
            <w:ins w:id="271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БИК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банка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72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7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74" w:author="ITIA, Petr V. Poltavskiy" w:date="2016-08-09T14:31:00Z"/>
                <w:sz w:val="20"/>
                <w:szCs w:val="20"/>
              </w:rPr>
            </w:pPr>
            <w:ins w:id="275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76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77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78" w:author="ITIA, Petr V. Poltavskiy" w:date="2016-08-09T14:31:00Z"/>
                <w:sz w:val="20"/>
                <w:szCs w:val="20"/>
              </w:rPr>
              <w:pPrChange w:id="279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80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BenefBank</w:t>
              </w:r>
            </w:ins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81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282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Наименование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банка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83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84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(255)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85" w:author="ITIA, Petr V. Poltavskiy" w:date="2016-08-09T14:31:00Z"/>
                <w:sz w:val="20"/>
                <w:szCs w:val="20"/>
              </w:rPr>
            </w:pPr>
            <w:ins w:id="286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87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88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289" w:author="ITIA, Petr V. Poltavskiy" w:date="2016-08-09T14:31:00Z"/>
                <w:sz w:val="20"/>
                <w:szCs w:val="20"/>
              </w:rPr>
              <w:pPrChange w:id="290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291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BenefAmount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292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29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Сумма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счету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получателя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294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29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xsd:decimal</w:t>
              </w:r>
            </w:ins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296" w:author="ITIA, Petr V. Poltavskiy" w:date="2016-08-09T14:31:00Z"/>
                <w:sz w:val="20"/>
                <w:szCs w:val="20"/>
              </w:rPr>
            </w:pPr>
            <w:ins w:id="297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298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299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300" w:author="ITIA, Petr V. Poltavskiy" w:date="2016-08-09T14:31:00Z"/>
                <w:sz w:val="20"/>
                <w:szCs w:val="20"/>
              </w:rPr>
              <w:pPrChange w:id="301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302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BenefCcy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303" w:author="ITIA, Petr V. Poltavskiy" w:date="2016-08-09T14:31:00Z"/>
                <w:sz w:val="20"/>
                <w:szCs w:val="20"/>
                <w:lang w:val="ru-RU"/>
              </w:rPr>
            </w:pPr>
            <w:ins w:id="304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  <w:lang w:val="ru-RU"/>
                </w:rPr>
                <w:t>Валюта суммы по счету получателя</w:t>
              </w:r>
            </w:ins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305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306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(3)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307" w:author="ITIA, Petr V. Poltavskiy" w:date="2016-08-09T14:31:00Z"/>
                <w:sz w:val="20"/>
                <w:szCs w:val="20"/>
              </w:rPr>
            </w:pPr>
            <w:ins w:id="308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309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310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311" w:author="ITIA, Petr V. Poltavskiy" w:date="2016-08-09T14:31:00Z"/>
                <w:sz w:val="20"/>
                <w:szCs w:val="20"/>
              </w:rPr>
              <w:pPrChange w:id="312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ins w:id="313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Rate          </w:t>
              </w:r>
            </w:ins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314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31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Курс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конверсии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316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31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xsd:decimal</w:t>
              </w:r>
            </w:ins>
            <w:proofErr w:type="spellEnd"/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318" w:author="ITIA, Petr V. Poltavskiy" w:date="2016-08-09T14:31:00Z"/>
                <w:sz w:val="20"/>
                <w:szCs w:val="20"/>
              </w:rPr>
            </w:pPr>
            <w:ins w:id="319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320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321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322" w:author="ITIA, Petr V. Poltavskiy" w:date="2016-08-09T14:31:00Z"/>
                <w:sz w:val="20"/>
                <w:szCs w:val="20"/>
              </w:rPr>
              <w:pPrChange w:id="323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324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SwiftMsgType</w:t>
              </w:r>
            </w:ins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325" w:author="ITIA, Petr V. Poltavskiy" w:date="2016-08-09T14:31:00Z"/>
                <w:sz w:val="20"/>
                <w:szCs w:val="20"/>
                <w:lang w:val="ru-RU"/>
              </w:rPr>
            </w:pPr>
            <w:proofErr w:type="spellStart"/>
            <w:ins w:id="326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Тип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 xml:space="preserve"> SWIFT-</w:t>
              </w:r>
              <w:proofErr w:type="spellStart"/>
              <w:r w:rsidRPr="00F41E64">
                <w:rPr>
                  <w:rFonts w:cs="Arial"/>
                  <w:color w:val="0000FF"/>
                  <w:sz w:val="20"/>
                  <w:szCs w:val="20"/>
                </w:rPr>
                <w:t>сообщения</w:t>
              </w:r>
            </w:ins>
            <w:proofErr w:type="spellEnd"/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327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328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(5)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329" w:author="ITIA, Petr V. Poltavskiy" w:date="2016-08-09T14:31:00Z"/>
                <w:sz w:val="20"/>
                <w:szCs w:val="20"/>
              </w:rPr>
            </w:pPr>
            <w:ins w:id="330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CC1BB8" w:rsidRPr="003A7A53" w:rsidTr="00A31DC7">
        <w:trPr>
          <w:trHeight w:val="204"/>
          <w:ins w:id="331" w:author="ITIA, Petr V. Poltavskiy" w:date="2016-08-09T14:31:00Z"/>
        </w:trPr>
        <w:tc>
          <w:tcPr>
            <w:tcW w:w="645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numPr>
                <w:ilvl w:val="2"/>
                <w:numId w:val="10"/>
              </w:numPr>
              <w:tabs>
                <w:tab w:val="clear" w:pos="4677"/>
                <w:tab w:val="clear" w:pos="9355"/>
                <w:tab w:val="left" w:pos="284"/>
                <w:tab w:val="left" w:pos="709"/>
              </w:tabs>
              <w:ind w:right="317"/>
              <w:rPr>
                <w:ins w:id="332" w:author="ITIA, Petr V. Poltavskiy" w:date="2016-08-09T14:31:00Z"/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>
            <w:pPr>
              <w:pStyle w:val="Header"/>
              <w:tabs>
                <w:tab w:val="clear" w:pos="4677"/>
                <w:tab w:val="clear" w:pos="9355"/>
              </w:tabs>
              <w:ind w:firstLine="318"/>
              <w:rPr>
                <w:ins w:id="333" w:author="ITIA, Petr V. Poltavskiy" w:date="2016-08-09T14:31:00Z"/>
                <w:sz w:val="20"/>
                <w:szCs w:val="20"/>
              </w:rPr>
              <w:pPrChange w:id="334" w:author="ITIA, Petr V. Poltavskiy" w:date="2016-08-09T14:33:00Z">
                <w:pPr>
                  <w:pStyle w:val="Header"/>
                  <w:tabs>
                    <w:tab w:val="clear" w:pos="4677"/>
                    <w:tab w:val="clear" w:pos="9355"/>
                  </w:tabs>
                </w:pPr>
              </w:pPrChange>
            </w:pPr>
            <w:proofErr w:type="spellStart"/>
            <w:ins w:id="335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CBRBatchNo</w:t>
              </w:r>
            </w:ins>
            <w:proofErr w:type="spellEnd"/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pStyle w:val="Header"/>
              <w:tabs>
                <w:tab w:val="clear" w:pos="4677"/>
                <w:tab w:val="clear" w:pos="9355"/>
              </w:tabs>
              <w:rPr>
                <w:ins w:id="336" w:author="ITIA, Petr V. Poltavskiy" w:date="2016-08-09T14:31:00Z"/>
                <w:sz w:val="20"/>
                <w:szCs w:val="20"/>
                <w:lang w:val="ru-RU"/>
              </w:rPr>
            </w:pPr>
            <w:ins w:id="337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  <w:lang w:val="ru-RU"/>
                </w:rPr>
                <w:t>Номер рейса (для рублевых платежей)</w:t>
              </w:r>
            </w:ins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CC1BB8" w:rsidRPr="003A7A53" w:rsidRDefault="00CC1BB8" w:rsidP="00CC1BB8">
            <w:pPr>
              <w:rPr>
                <w:ins w:id="338" w:author="ITIA, Petr V. Poltavskiy" w:date="2016-08-09T14:31:00Z"/>
                <w:rFonts w:cs="Arial"/>
                <w:sz w:val="20"/>
                <w:szCs w:val="20"/>
                <w:highlight w:val="white"/>
                <w:lang w:eastAsia="ru-RU"/>
              </w:rPr>
            </w:pPr>
            <w:proofErr w:type="spellStart"/>
            <w:ins w:id="339" w:author="ITIA, Petr V. Poltavskiy" w:date="2016-08-09T14:33:00Z">
              <w:r w:rsidRPr="00F41E64">
                <w:rPr>
                  <w:rFonts w:cs="Arial"/>
                  <w:color w:val="0000FF"/>
                  <w:sz w:val="20"/>
                  <w:szCs w:val="20"/>
                </w:rPr>
                <w:t>xsd:string</w:t>
              </w:r>
              <w:proofErr w:type="spellEnd"/>
              <w:r w:rsidRPr="00F41E64">
                <w:rPr>
                  <w:rFonts w:cs="Arial"/>
                  <w:color w:val="0000FF"/>
                  <w:sz w:val="20"/>
                  <w:szCs w:val="20"/>
                </w:rPr>
                <w:t>(1)</w:t>
              </w:r>
            </w:ins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CC1BB8" w:rsidRPr="003A7A53" w:rsidRDefault="00CC1BB8" w:rsidP="00CC1BB8">
            <w:pPr>
              <w:rPr>
                <w:ins w:id="340" w:author="ITIA, Petr V. Poltavskiy" w:date="2016-08-09T14:31:00Z"/>
                <w:sz w:val="20"/>
                <w:szCs w:val="20"/>
              </w:rPr>
            </w:pPr>
            <w:ins w:id="341" w:author="ITIA, Petr V. Poltavskiy" w:date="2016-08-09T14:33:00Z">
              <w:r w:rsidRPr="00F41E64">
                <w:rPr>
                  <w:color w:val="0000FF"/>
                  <w:sz w:val="20"/>
                  <w:szCs w:val="20"/>
                </w:rPr>
                <w:t>0..1</w:t>
              </w:r>
            </w:ins>
          </w:p>
        </w:tc>
      </w:tr>
      <w:tr w:rsidR="003A7A53" w:rsidRPr="003A7A53" w:rsidTr="00A31DC7">
        <w:trPr>
          <w:trHeight w:val="204"/>
        </w:trPr>
        <w:tc>
          <w:tcPr>
            <w:tcW w:w="645" w:type="pct"/>
            <w:tcBorders>
              <w:top w:val="single" w:sz="2" w:space="0" w:color="008000"/>
              <w:bottom w:val="single" w:sz="18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968" w:type="pct"/>
            <w:tcBorders>
              <w:top w:val="single" w:sz="2" w:space="0" w:color="008000"/>
              <w:bottom w:val="single" w:sz="18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419" w:type="pct"/>
            <w:tcBorders>
              <w:top w:val="single" w:sz="2" w:space="0" w:color="008000"/>
              <w:left w:val="single" w:sz="2" w:space="0" w:color="008000"/>
              <w:bottom w:val="single" w:sz="18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195" w:type="pct"/>
            <w:tcBorders>
              <w:top w:val="single" w:sz="2" w:space="0" w:color="008000"/>
              <w:left w:val="single" w:sz="2" w:space="0" w:color="008000"/>
              <w:bottom w:val="single" w:sz="18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773" w:type="pct"/>
            <w:tcBorders>
              <w:top w:val="single" w:sz="2" w:space="0" w:color="008000"/>
              <w:left w:val="single" w:sz="2" w:space="0" w:color="008000"/>
              <w:bottom w:val="single" w:sz="18" w:space="0" w:color="008000"/>
              <w:right w:val="single" w:sz="2" w:space="0" w:color="008000"/>
            </w:tcBorders>
          </w:tcPr>
          <w:p w:rsidR="002D6AB0" w:rsidRPr="003A7A53" w:rsidRDefault="002D6AB0" w:rsidP="002D6AB0">
            <w:pPr>
              <w:pStyle w:val="Header"/>
              <w:tabs>
                <w:tab w:val="clear" w:pos="4677"/>
                <w:tab w:val="clear" w:pos="9355"/>
              </w:tabs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496053" w:rsidRPr="003A7A53" w:rsidRDefault="00496053" w:rsidP="0037387F">
      <w:pPr>
        <w:pStyle w:val="Templatedescription"/>
        <w:rPr>
          <w:i w:val="0"/>
        </w:rPr>
      </w:pPr>
    </w:p>
    <w:p w:rsidR="00CA29AA" w:rsidRPr="003A7A53" w:rsidRDefault="00CA29AA" w:rsidP="0037387F">
      <w:pPr>
        <w:pStyle w:val="Templatedescription"/>
        <w:rPr>
          <w:i w:val="0"/>
        </w:rPr>
      </w:pPr>
    </w:p>
    <w:p w:rsidR="00CA29AA" w:rsidRPr="003A7A53" w:rsidRDefault="00CA29AA" w:rsidP="0037387F">
      <w:pPr>
        <w:pStyle w:val="Templatedescription"/>
        <w:rPr>
          <w:i w:val="0"/>
        </w:rPr>
      </w:pPr>
    </w:p>
    <w:p w:rsidR="00CA29AA" w:rsidRPr="003A7A53" w:rsidRDefault="00CA29AA" w:rsidP="0037387F">
      <w:pPr>
        <w:pStyle w:val="Templatedescription"/>
        <w:rPr>
          <w:i w:val="0"/>
        </w:rPr>
      </w:pPr>
    </w:p>
    <w:p w:rsidR="00CA29AA" w:rsidRPr="003A7A53" w:rsidRDefault="00CA29AA" w:rsidP="0037387F">
      <w:pPr>
        <w:pStyle w:val="Templatedescription"/>
        <w:rPr>
          <w:i w:val="0"/>
        </w:rPr>
      </w:pPr>
    </w:p>
    <w:p w:rsidR="00496053" w:rsidRPr="003A7A53" w:rsidRDefault="00496053" w:rsidP="0037387F">
      <w:pPr>
        <w:pStyle w:val="Templatedescription"/>
        <w:rPr>
          <w:i w:val="0"/>
        </w:rPr>
      </w:pPr>
    </w:p>
    <w:p w:rsidR="00CE7699" w:rsidRPr="003A7A53" w:rsidRDefault="00CE7699" w:rsidP="006805A9">
      <w:pPr>
        <w:pStyle w:val="Heading1"/>
      </w:pPr>
      <w:bookmarkStart w:id="342" w:name="_Toc449538934"/>
      <w:r w:rsidRPr="003A7A53">
        <w:t>Список вопросов</w:t>
      </w:r>
      <w:bookmarkEnd w:id="342"/>
    </w:p>
    <w:tbl>
      <w:tblPr>
        <w:tblW w:w="0" w:type="auto"/>
        <w:tblInd w:w="10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266"/>
        <w:gridCol w:w="4263"/>
        <w:gridCol w:w="2126"/>
        <w:gridCol w:w="1807"/>
      </w:tblGrid>
      <w:tr w:rsidR="003A7A53" w:rsidRPr="003A7A53">
        <w:trPr>
          <w:tblHeader/>
        </w:trPr>
        <w:tc>
          <w:tcPr>
            <w:tcW w:w="1266" w:type="dxa"/>
            <w:tcBorders>
              <w:top w:val="single" w:sz="18" w:space="0" w:color="008000"/>
              <w:left w:val="nil"/>
              <w:bottom w:val="single" w:sz="18" w:space="0" w:color="008000"/>
              <w:right w:val="single" w:sz="6" w:space="0" w:color="008000"/>
            </w:tcBorders>
            <w:shd w:val="pct20" w:color="008000" w:fill="auto"/>
          </w:tcPr>
          <w:bookmarkEnd w:id="38"/>
          <w:p w:rsidR="00B31DA3" w:rsidRPr="003A7A53" w:rsidRDefault="00B31DA3">
            <w:pPr>
              <w:rPr>
                <w:b/>
                <w:bCs/>
                <w:sz w:val="20"/>
                <w:szCs w:val="20"/>
                <w:lang w:val="ru-RU"/>
              </w:rPr>
            </w:pPr>
            <w:r w:rsidRPr="003A7A53">
              <w:rPr>
                <w:b/>
                <w:bCs/>
                <w:sz w:val="20"/>
                <w:szCs w:val="20"/>
                <w:lang w:val="ru-RU"/>
              </w:rPr>
              <w:t>Код</w:t>
            </w:r>
          </w:p>
        </w:tc>
        <w:tc>
          <w:tcPr>
            <w:tcW w:w="4263" w:type="dxa"/>
            <w:tcBorders>
              <w:top w:val="single" w:sz="18" w:space="0" w:color="008000"/>
              <w:left w:val="single" w:sz="6" w:space="0" w:color="008000"/>
              <w:bottom w:val="single" w:sz="18" w:space="0" w:color="008000"/>
            </w:tcBorders>
            <w:shd w:val="pct20" w:color="008000" w:fill="auto"/>
          </w:tcPr>
          <w:p w:rsidR="00B31DA3" w:rsidRPr="003A7A53" w:rsidRDefault="00B31DA3">
            <w:pPr>
              <w:pStyle w:val="DatesNotes"/>
              <w:rPr>
                <w:bCs/>
                <w:sz w:val="20"/>
                <w:szCs w:val="20"/>
                <w:lang w:val="ru-RU" w:eastAsia="en-US"/>
              </w:rPr>
            </w:pPr>
            <w:r w:rsidRPr="003A7A53">
              <w:rPr>
                <w:bCs/>
                <w:sz w:val="20"/>
                <w:szCs w:val="20"/>
                <w:lang w:val="ru-RU" w:eastAsia="en-US"/>
              </w:rPr>
              <w:t>Содержание</w:t>
            </w:r>
          </w:p>
        </w:tc>
        <w:tc>
          <w:tcPr>
            <w:tcW w:w="2126" w:type="dxa"/>
            <w:tcBorders>
              <w:top w:val="single" w:sz="18" w:space="0" w:color="008000"/>
              <w:left w:val="single" w:sz="6" w:space="0" w:color="008000"/>
              <w:bottom w:val="single" w:sz="18" w:space="0" w:color="008000"/>
            </w:tcBorders>
            <w:shd w:val="pct20" w:color="008000" w:fill="auto"/>
          </w:tcPr>
          <w:p w:rsidR="00B31DA3" w:rsidRPr="003A7A53" w:rsidRDefault="00B31DA3">
            <w:pPr>
              <w:rPr>
                <w:b/>
                <w:bCs/>
                <w:sz w:val="20"/>
                <w:szCs w:val="20"/>
                <w:lang w:val="ru-RU"/>
              </w:rPr>
            </w:pPr>
            <w:r w:rsidRPr="003A7A53">
              <w:rPr>
                <w:b/>
                <w:bCs/>
                <w:sz w:val="20"/>
                <w:szCs w:val="20"/>
                <w:lang w:val="ru-RU"/>
              </w:rPr>
              <w:t>Срок / статус</w:t>
            </w:r>
          </w:p>
        </w:tc>
        <w:tc>
          <w:tcPr>
            <w:tcW w:w="1807" w:type="dxa"/>
            <w:tcBorders>
              <w:top w:val="single" w:sz="18" w:space="0" w:color="008000"/>
              <w:left w:val="single" w:sz="6" w:space="0" w:color="008000"/>
              <w:bottom w:val="single" w:sz="18" w:space="0" w:color="008000"/>
            </w:tcBorders>
            <w:shd w:val="pct20" w:color="008000" w:fill="auto"/>
          </w:tcPr>
          <w:p w:rsidR="00B31DA3" w:rsidRPr="003A7A53" w:rsidRDefault="00B31DA3">
            <w:pPr>
              <w:rPr>
                <w:b/>
                <w:bCs/>
                <w:sz w:val="20"/>
                <w:szCs w:val="20"/>
                <w:lang w:val="ru-RU"/>
              </w:rPr>
            </w:pPr>
            <w:r w:rsidRPr="003A7A53">
              <w:rPr>
                <w:b/>
                <w:bCs/>
                <w:sz w:val="20"/>
                <w:szCs w:val="20"/>
                <w:lang w:val="ru-RU"/>
              </w:rPr>
              <w:t>Ответственный</w:t>
            </w:r>
          </w:p>
        </w:tc>
      </w:tr>
      <w:tr w:rsidR="003A7A53" w:rsidRPr="003A7A53">
        <w:tc>
          <w:tcPr>
            <w:tcW w:w="1266" w:type="dxa"/>
            <w:tcBorders>
              <w:top w:val="single" w:sz="18" w:space="0" w:color="008000"/>
              <w:left w:val="nil"/>
              <w:bottom w:val="single" w:sz="4" w:space="0" w:color="008000"/>
              <w:right w:val="single" w:sz="6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4263" w:type="dxa"/>
            <w:tcBorders>
              <w:top w:val="single" w:sz="18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18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1807" w:type="dxa"/>
            <w:tcBorders>
              <w:top w:val="single" w:sz="18" w:space="0" w:color="008000"/>
              <w:left w:val="single" w:sz="6" w:space="0" w:color="008000"/>
              <w:bottom w:val="single" w:sz="4" w:space="0" w:color="008000"/>
            </w:tcBorders>
          </w:tcPr>
          <w:p w:rsidR="007C7EDF" w:rsidRPr="003A7A53" w:rsidRDefault="007C7EDF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</w:tr>
      <w:tr w:rsidR="003A7A53" w:rsidRPr="003A7A53">
        <w:tc>
          <w:tcPr>
            <w:tcW w:w="1266" w:type="dxa"/>
            <w:tcBorders>
              <w:top w:val="single" w:sz="4" w:space="0" w:color="008000"/>
              <w:left w:val="nil"/>
              <w:bottom w:val="single" w:sz="4" w:space="0" w:color="008000"/>
              <w:right w:val="single" w:sz="6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4263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 w:rsidP="00E42686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1807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</w:tr>
      <w:tr w:rsidR="003A7A53" w:rsidRPr="003A7A53">
        <w:tc>
          <w:tcPr>
            <w:tcW w:w="1266" w:type="dxa"/>
            <w:tcBorders>
              <w:top w:val="single" w:sz="4" w:space="0" w:color="008000"/>
              <w:left w:val="nil"/>
              <w:bottom w:val="single" w:sz="4" w:space="0" w:color="008000"/>
              <w:right w:val="single" w:sz="6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1807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</w:tr>
      <w:tr w:rsidR="003A7A53" w:rsidRPr="003A7A53">
        <w:tc>
          <w:tcPr>
            <w:tcW w:w="1266" w:type="dxa"/>
            <w:tcBorders>
              <w:top w:val="single" w:sz="4" w:space="0" w:color="008000"/>
              <w:left w:val="nil"/>
              <w:bottom w:val="single" w:sz="4" w:space="0" w:color="008000"/>
              <w:right w:val="single" w:sz="6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4263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1807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</w:tr>
      <w:tr w:rsidR="003A7A53" w:rsidRPr="003A7A53">
        <w:tc>
          <w:tcPr>
            <w:tcW w:w="1266" w:type="dxa"/>
            <w:tcBorders>
              <w:top w:val="single" w:sz="4" w:space="0" w:color="008000"/>
              <w:left w:val="nil"/>
              <w:bottom w:val="single" w:sz="4" w:space="0" w:color="008000"/>
              <w:right w:val="single" w:sz="6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4263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1807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</w:tr>
      <w:tr w:rsidR="003A7A53" w:rsidRPr="003A7A53">
        <w:tc>
          <w:tcPr>
            <w:tcW w:w="1266" w:type="dxa"/>
            <w:tcBorders>
              <w:top w:val="single" w:sz="4" w:space="0" w:color="008000"/>
              <w:left w:val="nil"/>
              <w:bottom w:val="single" w:sz="4" w:space="0" w:color="008000"/>
              <w:right w:val="single" w:sz="6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4263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  <w:tc>
          <w:tcPr>
            <w:tcW w:w="1807" w:type="dxa"/>
            <w:tcBorders>
              <w:top w:val="single" w:sz="4" w:space="0" w:color="008000"/>
              <w:left w:val="single" w:sz="6" w:space="0" w:color="008000"/>
              <w:bottom w:val="single" w:sz="4" w:space="0" w:color="008000"/>
            </w:tcBorders>
          </w:tcPr>
          <w:p w:rsidR="00B31DA3" w:rsidRPr="003A7A53" w:rsidRDefault="00B31DA3">
            <w:pPr>
              <w:pStyle w:val="Header"/>
              <w:tabs>
                <w:tab w:val="clear" w:pos="4677"/>
                <w:tab w:val="clear" w:pos="9355"/>
              </w:tabs>
              <w:rPr>
                <w:sz w:val="20"/>
                <w:szCs w:val="20"/>
                <w:lang w:val="ru-RU"/>
              </w:rPr>
            </w:pPr>
          </w:p>
        </w:tc>
      </w:tr>
      <w:bookmarkEnd w:id="39"/>
      <w:bookmarkEnd w:id="40"/>
    </w:tbl>
    <w:p w:rsidR="00B31DA3" w:rsidRPr="003A7A53" w:rsidRDefault="00B31DA3">
      <w:pPr>
        <w:rPr>
          <w:sz w:val="20"/>
          <w:szCs w:val="20"/>
          <w:lang w:val="ru-RU"/>
        </w:rPr>
      </w:pPr>
    </w:p>
    <w:sectPr w:rsidR="00B31DA3" w:rsidRPr="003A7A53" w:rsidSect="00496053">
      <w:headerReference w:type="default" r:id="rId9"/>
      <w:footerReference w:type="default" r:id="rId10"/>
      <w:pgSz w:w="11906" w:h="16838" w:code="9"/>
      <w:pgMar w:top="1134" w:right="56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51A" w:rsidRDefault="00EA551A">
      <w:r>
        <w:separator/>
      </w:r>
    </w:p>
  </w:endnote>
  <w:endnote w:type="continuationSeparator" w:id="0">
    <w:p w:rsidR="00EA551A" w:rsidRDefault="00EA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51" w:rsidRDefault="002B2351">
    <w:pPr>
      <w:pStyle w:val="Footer"/>
      <w:pBdr>
        <w:top w:val="single" w:sz="4" w:space="1" w:color="auto"/>
      </w:pBdr>
      <w:jc w:val="right"/>
      <w:rPr>
        <w:color w:val="993366"/>
        <w:sz w:val="20"/>
        <w:szCs w:val="20"/>
      </w:rPr>
    </w:pPr>
    <w:r>
      <w:rPr>
        <w:color w:val="993366"/>
        <w:sz w:val="22"/>
      </w:rPr>
      <w:tab/>
    </w:r>
    <w:r>
      <w:rPr>
        <w:color w:val="993366"/>
        <w:sz w:val="20"/>
        <w:szCs w:val="20"/>
      </w:rPr>
      <w:t xml:space="preserve">Страница </w:t>
    </w:r>
    <w:r>
      <w:rPr>
        <w:color w:val="993366"/>
        <w:sz w:val="20"/>
        <w:szCs w:val="20"/>
      </w:rPr>
      <w:fldChar w:fldCharType="begin"/>
    </w:r>
    <w:r>
      <w:rPr>
        <w:color w:val="993366"/>
        <w:sz w:val="20"/>
        <w:szCs w:val="20"/>
      </w:rPr>
      <w:instrText xml:space="preserve"> PAGE </w:instrText>
    </w:r>
    <w:r>
      <w:rPr>
        <w:color w:val="993366"/>
        <w:sz w:val="20"/>
        <w:szCs w:val="20"/>
      </w:rPr>
      <w:fldChar w:fldCharType="separate"/>
    </w:r>
    <w:r w:rsidR="00D6286B">
      <w:rPr>
        <w:noProof/>
        <w:color w:val="993366"/>
        <w:sz w:val="20"/>
        <w:szCs w:val="20"/>
      </w:rPr>
      <w:t>2</w:t>
    </w:r>
    <w:r>
      <w:rPr>
        <w:color w:val="993366"/>
        <w:sz w:val="20"/>
        <w:szCs w:val="20"/>
      </w:rPr>
      <w:fldChar w:fldCharType="end"/>
    </w:r>
    <w:r>
      <w:rPr>
        <w:color w:val="993366"/>
        <w:sz w:val="20"/>
        <w:szCs w:val="20"/>
      </w:rPr>
      <w:t xml:space="preserve"> из </w:t>
    </w:r>
    <w:r>
      <w:rPr>
        <w:color w:val="993366"/>
        <w:sz w:val="20"/>
        <w:szCs w:val="20"/>
      </w:rPr>
      <w:fldChar w:fldCharType="begin"/>
    </w:r>
    <w:r>
      <w:rPr>
        <w:color w:val="993366"/>
        <w:sz w:val="20"/>
        <w:szCs w:val="20"/>
      </w:rPr>
      <w:instrText xml:space="preserve"> NUMPAGES </w:instrText>
    </w:r>
    <w:r>
      <w:rPr>
        <w:color w:val="993366"/>
        <w:sz w:val="20"/>
        <w:szCs w:val="20"/>
      </w:rPr>
      <w:fldChar w:fldCharType="separate"/>
    </w:r>
    <w:r w:rsidR="00D6286B">
      <w:rPr>
        <w:noProof/>
        <w:color w:val="993366"/>
        <w:sz w:val="20"/>
        <w:szCs w:val="20"/>
      </w:rPr>
      <w:t>6</w:t>
    </w:r>
    <w:r>
      <w:rPr>
        <w:color w:val="9933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51A" w:rsidRDefault="00EA551A">
      <w:r>
        <w:separator/>
      </w:r>
    </w:p>
  </w:footnote>
  <w:footnote w:type="continuationSeparator" w:id="0">
    <w:p w:rsidR="00EA551A" w:rsidRDefault="00EA5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8" w:type="dxa"/>
      <w:tblLayout w:type="fixed"/>
      <w:tblLook w:val="0000" w:firstRow="0" w:lastRow="0" w:firstColumn="0" w:lastColumn="0" w:noHBand="0" w:noVBand="0"/>
    </w:tblPr>
    <w:tblGrid>
      <w:gridCol w:w="10548"/>
    </w:tblGrid>
    <w:tr w:rsidR="002B2351">
      <w:trPr>
        <w:cantSplit/>
        <w:trHeight w:val="537"/>
      </w:trPr>
      <w:tc>
        <w:tcPr>
          <w:tcW w:w="10548" w:type="dxa"/>
        </w:tcPr>
        <w:p w:rsidR="002B2351" w:rsidRPr="008F03CF" w:rsidRDefault="008F03CF" w:rsidP="00002D10">
          <w:pPr>
            <w:ind w:left="-90"/>
            <w:rPr>
              <w:rFonts w:cs="Arial"/>
              <w:b/>
              <w:bCs/>
              <w:caps/>
              <w:color w:val="808080"/>
              <w:sz w:val="20"/>
              <w:lang w:val="en-GB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A4137B">
            <w:rPr>
              <w:b/>
              <w:noProof/>
              <w:lang w:val="ru-RU" w:eastAsia="ru-RU"/>
            </w:rPr>
            <w:drawing>
              <wp:inline distT="0" distB="0" distL="0" distR="0">
                <wp:extent cx="1520825" cy="289560"/>
                <wp:effectExtent l="0" t="0" r="3175" b="0"/>
                <wp:docPr id="1" name="Picture 1" descr="logo_UC_ver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_ver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2351">
            <w:rPr>
              <w:b/>
              <w:bCs/>
            </w:rPr>
            <w:t xml:space="preserve">                                                                     </w:t>
          </w:r>
          <w:r w:rsidRPr="00A4137B">
            <w:rPr>
              <w:b/>
              <w:noProof/>
              <w:lang w:val="ru-RU" w:eastAsia="ru-RU"/>
            </w:rPr>
            <w:drawing>
              <wp:inline distT="0" distB="0" distL="0" distR="0">
                <wp:extent cx="1684020" cy="244475"/>
                <wp:effectExtent l="0" t="0" r="0" b="3175"/>
                <wp:docPr id="4" name="Picture 5" descr="clip_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lip_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40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2351">
            <w:rPr>
              <w:b/>
              <w:bCs/>
            </w:rPr>
            <w:t xml:space="preserve">  </w:t>
          </w:r>
        </w:p>
      </w:tc>
    </w:tr>
  </w:tbl>
  <w:p w:rsidR="002B2351" w:rsidRDefault="002B2351">
    <w:pPr>
      <w:pStyle w:val="Header"/>
      <w:rPr>
        <w:color w:val="993366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4264"/>
    <w:multiLevelType w:val="multilevel"/>
    <w:tmpl w:val="41BC380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A20378"/>
    <w:multiLevelType w:val="hybridMultilevel"/>
    <w:tmpl w:val="49163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67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7953E7"/>
    <w:multiLevelType w:val="singleLevel"/>
    <w:tmpl w:val="3A924E0E"/>
    <w:lvl w:ilvl="0">
      <w:start w:val="1"/>
      <w:numFmt w:val="bullet"/>
      <w:pStyle w:val="List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2B7D1193"/>
    <w:multiLevelType w:val="multilevel"/>
    <w:tmpl w:val="930221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01B39BD"/>
    <w:multiLevelType w:val="hybridMultilevel"/>
    <w:tmpl w:val="D99CF430"/>
    <w:lvl w:ilvl="0" w:tplc="9B42A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E43AB0"/>
    <w:multiLevelType w:val="multilevel"/>
    <w:tmpl w:val="DE9A7CE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3375EA7"/>
    <w:multiLevelType w:val="multilevel"/>
    <w:tmpl w:val="DE9A7CE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4C54881"/>
    <w:multiLevelType w:val="multilevel"/>
    <w:tmpl w:val="DE9A7CE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F401B70"/>
    <w:multiLevelType w:val="hybridMultilevel"/>
    <w:tmpl w:val="A844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TIA, Petr V. Poltavskiy">
    <w15:presenceInfo w15:providerId="None" w15:userId="ITIA, Petr V. Poltavsk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attachedTemplate r:id="rId1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CA"/>
    <w:rsid w:val="00000707"/>
    <w:rsid w:val="000010A3"/>
    <w:rsid w:val="00001472"/>
    <w:rsid w:val="000017A8"/>
    <w:rsid w:val="00002D10"/>
    <w:rsid w:val="00003413"/>
    <w:rsid w:val="00004E64"/>
    <w:rsid w:val="000052EE"/>
    <w:rsid w:val="00006E32"/>
    <w:rsid w:val="00010CCA"/>
    <w:rsid w:val="00010D72"/>
    <w:rsid w:val="00011432"/>
    <w:rsid w:val="00013193"/>
    <w:rsid w:val="00013A15"/>
    <w:rsid w:val="00014673"/>
    <w:rsid w:val="00014B55"/>
    <w:rsid w:val="000151A8"/>
    <w:rsid w:val="00015A3E"/>
    <w:rsid w:val="00015B71"/>
    <w:rsid w:val="00016DB1"/>
    <w:rsid w:val="00017486"/>
    <w:rsid w:val="00020500"/>
    <w:rsid w:val="000209B6"/>
    <w:rsid w:val="0002123C"/>
    <w:rsid w:val="0002217B"/>
    <w:rsid w:val="000239DD"/>
    <w:rsid w:val="00024335"/>
    <w:rsid w:val="000252DD"/>
    <w:rsid w:val="00027528"/>
    <w:rsid w:val="00032B9D"/>
    <w:rsid w:val="00032DC1"/>
    <w:rsid w:val="00032FAE"/>
    <w:rsid w:val="0003377E"/>
    <w:rsid w:val="00035438"/>
    <w:rsid w:val="000363C5"/>
    <w:rsid w:val="000404AB"/>
    <w:rsid w:val="00043D97"/>
    <w:rsid w:val="00044A88"/>
    <w:rsid w:val="00045672"/>
    <w:rsid w:val="00045A44"/>
    <w:rsid w:val="00051ED0"/>
    <w:rsid w:val="00052553"/>
    <w:rsid w:val="00052FDA"/>
    <w:rsid w:val="00054EFA"/>
    <w:rsid w:val="00055749"/>
    <w:rsid w:val="00057567"/>
    <w:rsid w:val="00057936"/>
    <w:rsid w:val="00060285"/>
    <w:rsid w:val="0006082E"/>
    <w:rsid w:val="00061EF4"/>
    <w:rsid w:val="00061FB9"/>
    <w:rsid w:val="00062B4A"/>
    <w:rsid w:val="0006674A"/>
    <w:rsid w:val="00066D71"/>
    <w:rsid w:val="00066DD7"/>
    <w:rsid w:val="00072A5D"/>
    <w:rsid w:val="0007341D"/>
    <w:rsid w:val="0007394C"/>
    <w:rsid w:val="00073BE9"/>
    <w:rsid w:val="0007415A"/>
    <w:rsid w:val="000743BE"/>
    <w:rsid w:val="000746EF"/>
    <w:rsid w:val="0007485D"/>
    <w:rsid w:val="0007589A"/>
    <w:rsid w:val="000759F7"/>
    <w:rsid w:val="00077801"/>
    <w:rsid w:val="000803CC"/>
    <w:rsid w:val="00083A30"/>
    <w:rsid w:val="00084B37"/>
    <w:rsid w:val="00085245"/>
    <w:rsid w:val="00087DBC"/>
    <w:rsid w:val="00087E51"/>
    <w:rsid w:val="0009314D"/>
    <w:rsid w:val="00093372"/>
    <w:rsid w:val="0009363A"/>
    <w:rsid w:val="00093B73"/>
    <w:rsid w:val="000977E4"/>
    <w:rsid w:val="000A010A"/>
    <w:rsid w:val="000A067E"/>
    <w:rsid w:val="000A6473"/>
    <w:rsid w:val="000A771A"/>
    <w:rsid w:val="000A7AA6"/>
    <w:rsid w:val="000A7B3F"/>
    <w:rsid w:val="000B1064"/>
    <w:rsid w:val="000B2419"/>
    <w:rsid w:val="000B2DA9"/>
    <w:rsid w:val="000B3FB5"/>
    <w:rsid w:val="000B4205"/>
    <w:rsid w:val="000B4720"/>
    <w:rsid w:val="000B6059"/>
    <w:rsid w:val="000B7606"/>
    <w:rsid w:val="000C1BCB"/>
    <w:rsid w:val="000C69B3"/>
    <w:rsid w:val="000C6AD6"/>
    <w:rsid w:val="000D1911"/>
    <w:rsid w:val="000D21E5"/>
    <w:rsid w:val="000D2825"/>
    <w:rsid w:val="000D3D2C"/>
    <w:rsid w:val="000D639C"/>
    <w:rsid w:val="000D759E"/>
    <w:rsid w:val="000E135B"/>
    <w:rsid w:val="000E219F"/>
    <w:rsid w:val="000E2341"/>
    <w:rsid w:val="000E2EC3"/>
    <w:rsid w:val="000E7E2A"/>
    <w:rsid w:val="000F00DA"/>
    <w:rsid w:val="000F1221"/>
    <w:rsid w:val="000F160A"/>
    <w:rsid w:val="000F22ED"/>
    <w:rsid w:val="000F27EC"/>
    <w:rsid w:val="000F2822"/>
    <w:rsid w:val="000F43C8"/>
    <w:rsid w:val="000F553D"/>
    <w:rsid w:val="000F6FA7"/>
    <w:rsid w:val="001010CE"/>
    <w:rsid w:val="001024E0"/>
    <w:rsid w:val="0010396F"/>
    <w:rsid w:val="00104144"/>
    <w:rsid w:val="001048C8"/>
    <w:rsid w:val="00105AEC"/>
    <w:rsid w:val="0010749F"/>
    <w:rsid w:val="00110728"/>
    <w:rsid w:val="001108CF"/>
    <w:rsid w:val="00110C21"/>
    <w:rsid w:val="00112970"/>
    <w:rsid w:val="00112EEA"/>
    <w:rsid w:val="0011425D"/>
    <w:rsid w:val="00116A9E"/>
    <w:rsid w:val="0011715E"/>
    <w:rsid w:val="001221AB"/>
    <w:rsid w:val="001238A9"/>
    <w:rsid w:val="00123E31"/>
    <w:rsid w:val="0012459A"/>
    <w:rsid w:val="0012772E"/>
    <w:rsid w:val="00127C47"/>
    <w:rsid w:val="00130613"/>
    <w:rsid w:val="00130FB9"/>
    <w:rsid w:val="00133579"/>
    <w:rsid w:val="00134FFA"/>
    <w:rsid w:val="00136911"/>
    <w:rsid w:val="0013698A"/>
    <w:rsid w:val="00136F02"/>
    <w:rsid w:val="00141FA4"/>
    <w:rsid w:val="00142238"/>
    <w:rsid w:val="001437CD"/>
    <w:rsid w:val="00143ED4"/>
    <w:rsid w:val="00146866"/>
    <w:rsid w:val="001469AE"/>
    <w:rsid w:val="001511D5"/>
    <w:rsid w:val="0015524B"/>
    <w:rsid w:val="00155956"/>
    <w:rsid w:val="00157100"/>
    <w:rsid w:val="0015744D"/>
    <w:rsid w:val="00157C37"/>
    <w:rsid w:val="00160F43"/>
    <w:rsid w:val="001626C6"/>
    <w:rsid w:val="00163C3D"/>
    <w:rsid w:val="00166AD4"/>
    <w:rsid w:val="00170908"/>
    <w:rsid w:val="00171C67"/>
    <w:rsid w:val="00171F0B"/>
    <w:rsid w:val="001728F1"/>
    <w:rsid w:val="00172E2A"/>
    <w:rsid w:val="00173A9A"/>
    <w:rsid w:val="00173EEB"/>
    <w:rsid w:val="00175119"/>
    <w:rsid w:val="0017603F"/>
    <w:rsid w:val="0018010D"/>
    <w:rsid w:val="001805B4"/>
    <w:rsid w:val="0018062E"/>
    <w:rsid w:val="00181BC6"/>
    <w:rsid w:val="00181FEA"/>
    <w:rsid w:val="001831B3"/>
    <w:rsid w:val="00186EF5"/>
    <w:rsid w:val="001872F9"/>
    <w:rsid w:val="00187DAA"/>
    <w:rsid w:val="0019155C"/>
    <w:rsid w:val="00191D2B"/>
    <w:rsid w:val="001928B7"/>
    <w:rsid w:val="00192F02"/>
    <w:rsid w:val="00192F7C"/>
    <w:rsid w:val="00193823"/>
    <w:rsid w:val="00196804"/>
    <w:rsid w:val="00197CC9"/>
    <w:rsid w:val="001A2393"/>
    <w:rsid w:val="001A2D0A"/>
    <w:rsid w:val="001A34FA"/>
    <w:rsid w:val="001A363C"/>
    <w:rsid w:val="001A3981"/>
    <w:rsid w:val="001A3E34"/>
    <w:rsid w:val="001A40E2"/>
    <w:rsid w:val="001A5DD0"/>
    <w:rsid w:val="001A61CD"/>
    <w:rsid w:val="001A6B23"/>
    <w:rsid w:val="001A7307"/>
    <w:rsid w:val="001A730E"/>
    <w:rsid w:val="001A77EF"/>
    <w:rsid w:val="001A7B7A"/>
    <w:rsid w:val="001B0E35"/>
    <w:rsid w:val="001B146B"/>
    <w:rsid w:val="001B1F16"/>
    <w:rsid w:val="001B273B"/>
    <w:rsid w:val="001B4D2C"/>
    <w:rsid w:val="001B564B"/>
    <w:rsid w:val="001B5CF0"/>
    <w:rsid w:val="001B6315"/>
    <w:rsid w:val="001C0923"/>
    <w:rsid w:val="001C2F15"/>
    <w:rsid w:val="001C2F74"/>
    <w:rsid w:val="001C3E2D"/>
    <w:rsid w:val="001C6A07"/>
    <w:rsid w:val="001D0755"/>
    <w:rsid w:val="001D2F10"/>
    <w:rsid w:val="001D305B"/>
    <w:rsid w:val="001D6317"/>
    <w:rsid w:val="001D70B7"/>
    <w:rsid w:val="001E0DF0"/>
    <w:rsid w:val="001E1240"/>
    <w:rsid w:val="001E17CA"/>
    <w:rsid w:val="001E1A36"/>
    <w:rsid w:val="001E1B0A"/>
    <w:rsid w:val="001E431E"/>
    <w:rsid w:val="001E4C9A"/>
    <w:rsid w:val="001E60B0"/>
    <w:rsid w:val="001E6317"/>
    <w:rsid w:val="001E6611"/>
    <w:rsid w:val="001E69F1"/>
    <w:rsid w:val="001E772A"/>
    <w:rsid w:val="001E7880"/>
    <w:rsid w:val="001F07BE"/>
    <w:rsid w:val="001F11CD"/>
    <w:rsid w:val="001F27BE"/>
    <w:rsid w:val="001F4320"/>
    <w:rsid w:val="001F5796"/>
    <w:rsid w:val="001F6181"/>
    <w:rsid w:val="001F718E"/>
    <w:rsid w:val="00200BF9"/>
    <w:rsid w:val="002024F8"/>
    <w:rsid w:val="00202AB6"/>
    <w:rsid w:val="00204F08"/>
    <w:rsid w:val="0020508C"/>
    <w:rsid w:val="0020603A"/>
    <w:rsid w:val="002068C1"/>
    <w:rsid w:val="002101B8"/>
    <w:rsid w:val="002108BE"/>
    <w:rsid w:val="002129E7"/>
    <w:rsid w:val="00212D50"/>
    <w:rsid w:val="00214030"/>
    <w:rsid w:val="002171D1"/>
    <w:rsid w:val="00220B66"/>
    <w:rsid w:val="00221E23"/>
    <w:rsid w:val="00225E31"/>
    <w:rsid w:val="00227215"/>
    <w:rsid w:val="00227F57"/>
    <w:rsid w:val="00231964"/>
    <w:rsid w:val="00231FDA"/>
    <w:rsid w:val="002336E7"/>
    <w:rsid w:val="00233750"/>
    <w:rsid w:val="00233DF3"/>
    <w:rsid w:val="00234173"/>
    <w:rsid w:val="002362E9"/>
    <w:rsid w:val="00236C44"/>
    <w:rsid w:val="002376A9"/>
    <w:rsid w:val="00241208"/>
    <w:rsid w:val="00242CE0"/>
    <w:rsid w:val="00242D1A"/>
    <w:rsid w:val="00244406"/>
    <w:rsid w:val="00245FA9"/>
    <w:rsid w:val="002461FA"/>
    <w:rsid w:val="00246D7A"/>
    <w:rsid w:val="00247D21"/>
    <w:rsid w:val="0025140C"/>
    <w:rsid w:val="0025241D"/>
    <w:rsid w:val="00252769"/>
    <w:rsid w:val="00252F03"/>
    <w:rsid w:val="00254580"/>
    <w:rsid w:val="00255C93"/>
    <w:rsid w:val="00255D55"/>
    <w:rsid w:val="00256047"/>
    <w:rsid w:val="002560D8"/>
    <w:rsid w:val="00256D44"/>
    <w:rsid w:val="00260101"/>
    <w:rsid w:val="00260D31"/>
    <w:rsid w:val="0026133F"/>
    <w:rsid w:val="002615BD"/>
    <w:rsid w:val="00261E8A"/>
    <w:rsid w:val="00263EC5"/>
    <w:rsid w:val="00265288"/>
    <w:rsid w:val="00265B0A"/>
    <w:rsid w:val="0026656A"/>
    <w:rsid w:val="00266883"/>
    <w:rsid w:val="00272B6C"/>
    <w:rsid w:val="00272B7B"/>
    <w:rsid w:val="00272E12"/>
    <w:rsid w:val="002746D6"/>
    <w:rsid w:val="0027763C"/>
    <w:rsid w:val="00280847"/>
    <w:rsid w:val="00280B4E"/>
    <w:rsid w:val="00280CF2"/>
    <w:rsid w:val="002814B7"/>
    <w:rsid w:val="00281918"/>
    <w:rsid w:val="00282543"/>
    <w:rsid w:val="0028591A"/>
    <w:rsid w:val="00286D04"/>
    <w:rsid w:val="002939DC"/>
    <w:rsid w:val="0029410C"/>
    <w:rsid w:val="002949B5"/>
    <w:rsid w:val="002965D4"/>
    <w:rsid w:val="002976CE"/>
    <w:rsid w:val="002A30D1"/>
    <w:rsid w:val="002A3218"/>
    <w:rsid w:val="002A35FD"/>
    <w:rsid w:val="002A4644"/>
    <w:rsid w:val="002A48F6"/>
    <w:rsid w:val="002A738B"/>
    <w:rsid w:val="002B20C3"/>
    <w:rsid w:val="002B2351"/>
    <w:rsid w:val="002B2CD5"/>
    <w:rsid w:val="002B4E46"/>
    <w:rsid w:val="002D03BC"/>
    <w:rsid w:val="002D18F4"/>
    <w:rsid w:val="002D5CB2"/>
    <w:rsid w:val="002D5FD8"/>
    <w:rsid w:val="002D6A16"/>
    <w:rsid w:val="002D6AB0"/>
    <w:rsid w:val="002E0FC2"/>
    <w:rsid w:val="002E14A7"/>
    <w:rsid w:val="002E4916"/>
    <w:rsid w:val="002E7284"/>
    <w:rsid w:val="002F0679"/>
    <w:rsid w:val="002F0D68"/>
    <w:rsid w:val="002F15FF"/>
    <w:rsid w:val="002F255C"/>
    <w:rsid w:val="002F2C88"/>
    <w:rsid w:val="002F3715"/>
    <w:rsid w:val="002F40E2"/>
    <w:rsid w:val="002F4EC8"/>
    <w:rsid w:val="002F5466"/>
    <w:rsid w:val="0030093C"/>
    <w:rsid w:val="00300B22"/>
    <w:rsid w:val="00301955"/>
    <w:rsid w:val="00301CA4"/>
    <w:rsid w:val="00302EAF"/>
    <w:rsid w:val="0030454A"/>
    <w:rsid w:val="00304672"/>
    <w:rsid w:val="00304D2E"/>
    <w:rsid w:val="00305B2E"/>
    <w:rsid w:val="00306B92"/>
    <w:rsid w:val="00307D11"/>
    <w:rsid w:val="00313670"/>
    <w:rsid w:val="00314D63"/>
    <w:rsid w:val="00317D95"/>
    <w:rsid w:val="0032089C"/>
    <w:rsid w:val="00321A54"/>
    <w:rsid w:val="00323CA6"/>
    <w:rsid w:val="0032423F"/>
    <w:rsid w:val="00327FF5"/>
    <w:rsid w:val="00330A66"/>
    <w:rsid w:val="00330C3F"/>
    <w:rsid w:val="003325AA"/>
    <w:rsid w:val="0033275F"/>
    <w:rsid w:val="00333D87"/>
    <w:rsid w:val="00335434"/>
    <w:rsid w:val="00335F19"/>
    <w:rsid w:val="003367BA"/>
    <w:rsid w:val="00337AB2"/>
    <w:rsid w:val="00342EE7"/>
    <w:rsid w:val="0034498B"/>
    <w:rsid w:val="003472A7"/>
    <w:rsid w:val="0034799D"/>
    <w:rsid w:val="003506B1"/>
    <w:rsid w:val="003511F2"/>
    <w:rsid w:val="00351524"/>
    <w:rsid w:val="00351680"/>
    <w:rsid w:val="00351CE9"/>
    <w:rsid w:val="0035211F"/>
    <w:rsid w:val="003521DF"/>
    <w:rsid w:val="00352FC4"/>
    <w:rsid w:val="003534CA"/>
    <w:rsid w:val="00355403"/>
    <w:rsid w:val="00357597"/>
    <w:rsid w:val="003575D9"/>
    <w:rsid w:val="00363F8D"/>
    <w:rsid w:val="00364FC6"/>
    <w:rsid w:val="00365A18"/>
    <w:rsid w:val="00366C7B"/>
    <w:rsid w:val="0036735D"/>
    <w:rsid w:val="003673A3"/>
    <w:rsid w:val="00367BDB"/>
    <w:rsid w:val="00367C1F"/>
    <w:rsid w:val="00371634"/>
    <w:rsid w:val="003716CC"/>
    <w:rsid w:val="003722B0"/>
    <w:rsid w:val="003734B9"/>
    <w:rsid w:val="0037387F"/>
    <w:rsid w:val="00374E02"/>
    <w:rsid w:val="00376218"/>
    <w:rsid w:val="00377EDA"/>
    <w:rsid w:val="00377EE1"/>
    <w:rsid w:val="00380374"/>
    <w:rsid w:val="0038090B"/>
    <w:rsid w:val="0038145B"/>
    <w:rsid w:val="003830F5"/>
    <w:rsid w:val="00383D60"/>
    <w:rsid w:val="003853B7"/>
    <w:rsid w:val="00386306"/>
    <w:rsid w:val="003906B4"/>
    <w:rsid w:val="00396A4D"/>
    <w:rsid w:val="00397649"/>
    <w:rsid w:val="003A16EF"/>
    <w:rsid w:val="003A4A9B"/>
    <w:rsid w:val="003A567D"/>
    <w:rsid w:val="003A58CC"/>
    <w:rsid w:val="003A650C"/>
    <w:rsid w:val="003A7A53"/>
    <w:rsid w:val="003A7B10"/>
    <w:rsid w:val="003B08C8"/>
    <w:rsid w:val="003B182C"/>
    <w:rsid w:val="003B18D5"/>
    <w:rsid w:val="003B31E9"/>
    <w:rsid w:val="003B44AB"/>
    <w:rsid w:val="003B5FF7"/>
    <w:rsid w:val="003B723A"/>
    <w:rsid w:val="003B7570"/>
    <w:rsid w:val="003C2427"/>
    <w:rsid w:val="003D2123"/>
    <w:rsid w:val="003D4014"/>
    <w:rsid w:val="003D5B00"/>
    <w:rsid w:val="003D5FC7"/>
    <w:rsid w:val="003D6861"/>
    <w:rsid w:val="003D7FC1"/>
    <w:rsid w:val="003E2464"/>
    <w:rsid w:val="003E38D3"/>
    <w:rsid w:val="003E49AB"/>
    <w:rsid w:val="003E5350"/>
    <w:rsid w:val="003E673A"/>
    <w:rsid w:val="003F0B72"/>
    <w:rsid w:val="003F0F03"/>
    <w:rsid w:val="003F22AC"/>
    <w:rsid w:val="003F23D0"/>
    <w:rsid w:val="003F3258"/>
    <w:rsid w:val="003F3D1D"/>
    <w:rsid w:val="003F3EC2"/>
    <w:rsid w:val="003F4779"/>
    <w:rsid w:val="003F491D"/>
    <w:rsid w:val="003F495E"/>
    <w:rsid w:val="00402731"/>
    <w:rsid w:val="00404B85"/>
    <w:rsid w:val="0040539F"/>
    <w:rsid w:val="00405E8C"/>
    <w:rsid w:val="00407765"/>
    <w:rsid w:val="00407DDB"/>
    <w:rsid w:val="00407F7F"/>
    <w:rsid w:val="00410ECC"/>
    <w:rsid w:val="00410FD5"/>
    <w:rsid w:val="0041316E"/>
    <w:rsid w:val="00413848"/>
    <w:rsid w:val="00413C29"/>
    <w:rsid w:val="00413F40"/>
    <w:rsid w:val="0041518B"/>
    <w:rsid w:val="00415647"/>
    <w:rsid w:val="00422386"/>
    <w:rsid w:val="00422E2D"/>
    <w:rsid w:val="00423553"/>
    <w:rsid w:val="0042361C"/>
    <w:rsid w:val="00423B89"/>
    <w:rsid w:val="00425E79"/>
    <w:rsid w:val="0042741E"/>
    <w:rsid w:val="00427CD3"/>
    <w:rsid w:val="0043013E"/>
    <w:rsid w:val="00431026"/>
    <w:rsid w:val="00431339"/>
    <w:rsid w:val="00432B71"/>
    <w:rsid w:val="0043545B"/>
    <w:rsid w:val="004361F5"/>
    <w:rsid w:val="00436E3C"/>
    <w:rsid w:val="0043728C"/>
    <w:rsid w:val="00437EEB"/>
    <w:rsid w:val="0044052C"/>
    <w:rsid w:val="00441351"/>
    <w:rsid w:val="004434BE"/>
    <w:rsid w:val="00444498"/>
    <w:rsid w:val="00444CB2"/>
    <w:rsid w:val="004451A6"/>
    <w:rsid w:val="0044595B"/>
    <w:rsid w:val="004516B2"/>
    <w:rsid w:val="00451B37"/>
    <w:rsid w:val="0045319F"/>
    <w:rsid w:val="004539AE"/>
    <w:rsid w:val="00456554"/>
    <w:rsid w:val="004566BA"/>
    <w:rsid w:val="0046153F"/>
    <w:rsid w:val="00464FDD"/>
    <w:rsid w:val="00466098"/>
    <w:rsid w:val="004714DF"/>
    <w:rsid w:val="004723A6"/>
    <w:rsid w:val="00472437"/>
    <w:rsid w:val="00476866"/>
    <w:rsid w:val="00476CCA"/>
    <w:rsid w:val="004771E1"/>
    <w:rsid w:val="00477DF0"/>
    <w:rsid w:val="004804CB"/>
    <w:rsid w:val="00482193"/>
    <w:rsid w:val="004859CF"/>
    <w:rsid w:val="0048713E"/>
    <w:rsid w:val="0049076B"/>
    <w:rsid w:val="00491036"/>
    <w:rsid w:val="00492CDA"/>
    <w:rsid w:val="00493707"/>
    <w:rsid w:val="00494CD3"/>
    <w:rsid w:val="00494F2E"/>
    <w:rsid w:val="004958E8"/>
    <w:rsid w:val="00496053"/>
    <w:rsid w:val="00496A41"/>
    <w:rsid w:val="00497157"/>
    <w:rsid w:val="00497445"/>
    <w:rsid w:val="004A133E"/>
    <w:rsid w:val="004A1E7F"/>
    <w:rsid w:val="004A5B40"/>
    <w:rsid w:val="004A796A"/>
    <w:rsid w:val="004A7B5C"/>
    <w:rsid w:val="004A7C86"/>
    <w:rsid w:val="004A7D48"/>
    <w:rsid w:val="004A7EF4"/>
    <w:rsid w:val="004B1CFA"/>
    <w:rsid w:val="004B2AF9"/>
    <w:rsid w:val="004B3D45"/>
    <w:rsid w:val="004B47C4"/>
    <w:rsid w:val="004B5ED0"/>
    <w:rsid w:val="004C1E02"/>
    <w:rsid w:val="004C1F45"/>
    <w:rsid w:val="004C2FD6"/>
    <w:rsid w:val="004C3320"/>
    <w:rsid w:val="004C4E6D"/>
    <w:rsid w:val="004C5CA1"/>
    <w:rsid w:val="004C5F56"/>
    <w:rsid w:val="004D05A8"/>
    <w:rsid w:val="004D0D16"/>
    <w:rsid w:val="004D30D3"/>
    <w:rsid w:val="004D3F92"/>
    <w:rsid w:val="004D453C"/>
    <w:rsid w:val="004D6A58"/>
    <w:rsid w:val="004D7579"/>
    <w:rsid w:val="004E0F3A"/>
    <w:rsid w:val="004E2D0A"/>
    <w:rsid w:val="004E56B7"/>
    <w:rsid w:val="004E7285"/>
    <w:rsid w:val="004E7E56"/>
    <w:rsid w:val="004F295A"/>
    <w:rsid w:val="004F2D3E"/>
    <w:rsid w:val="004F5875"/>
    <w:rsid w:val="004F7FAD"/>
    <w:rsid w:val="005000C6"/>
    <w:rsid w:val="0050225F"/>
    <w:rsid w:val="00502913"/>
    <w:rsid w:val="0050410E"/>
    <w:rsid w:val="005051ED"/>
    <w:rsid w:val="00505C38"/>
    <w:rsid w:val="00506504"/>
    <w:rsid w:val="0050789D"/>
    <w:rsid w:val="005148F3"/>
    <w:rsid w:val="00515046"/>
    <w:rsid w:val="00515E30"/>
    <w:rsid w:val="00515E92"/>
    <w:rsid w:val="005169E6"/>
    <w:rsid w:val="00516ABE"/>
    <w:rsid w:val="00517F29"/>
    <w:rsid w:val="00520867"/>
    <w:rsid w:val="0052191A"/>
    <w:rsid w:val="005219AB"/>
    <w:rsid w:val="0052381F"/>
    <w:rsid w:val="00526755"/>
    <w:rsid w:val="005274C2"/>
    <w:rsid w:val="005274D7"/>
    <w:rsid w:val="00527D0C"/>
    <w:rsid w:val="00527E1D"/>
    <w:rsid w:val="00530431"/>
    <w:rsid w:val="00534806"/>
    <w:rsid w:val="005351B3"/>
    <w:rsid w:val="00535EDF"/>
    <w:rsid w:val="00536093"/>
    <w:rsid w:val="00537ABF"/>
    <w:rsid w:val="00537C27"/>
    <w:rsid w:val="0054050C"/>
    <w:rsid w:val="00540613"/>
    <w:rsid w:val="00541166"/>
    <w:rsid w:val="00541260"/>
    <w:rsid w:val="00541B31"/>
    <w:rsid w:val="005432B1"/>
    <w:rsid w:val="0054423D"/>
    <w:rsid w:val="00546D3B"/>
    <w:rsid w:val="005514A5"/>
    <w:rsid w:val="00551942"/>
    <w:rsid w:val="005532CB"/>
    <w:rsid w:val="005550D8"/>
    <w:rsid w:val="005557D6"/>
    <w:rsid w:val="00555BCF"/>
    <w:rsid w:val="00556340"/>
    <w:rsid w:val="00556CA1"/>
    <w:rsid w:val="00557431"/>
    <w:rsid w:val="00557F1F"/>
    <w:rsid w:val="005602CC"/>
    <w:rsid w:val="00560B92"/>
    <w:rsid w:val="005623E3"/>
    <w:rsid w:val="00562863"/>
    <w:rsid w:val="00562FA6"/>
    <w:rsid w:val="0056350C"/>
    <w:rsid w:val="0056493A"/>
    <w:rsid w:val="00567C87"/>
    <w:rsid w:val="0057238B"/>
    <w:rsid w:val="00572413"/>
    <w:rsid w:val="005725A2"/>
    <w:rsid w:val="00572B2E"/>
    <w:rsid w:val="0057316D"/>
    <w:rsid w:val="00577265"/>
    <w:rsid w:val="0057753E"/>
    <w:rsid w:val="005779BC"/>
    <w:rsid w:val="00577DBA"/>
    <w:rsid w:val="0058239B"/>
    <w:rsid w:val="0058398A"/>
    <w:rsid w:val="00583C4A"/>
    <w:rsid w:val="00584B2F"/>
    <w:rsid w:val="00585F8A"/>
    <w:rsid w:val="005867E5"/>
    <w:rsid w:val="00587154"/>
    <w:rsid w:val="005878AA"/>
    <w:rsid w:val="005909A2"/>
    <w:rsid w:val="0059266E"/>
    <w:rsid w:val="005946C9"/>
    <w:rsid w:val="00594B1D"/>
    <w:rsid w:val="00594CED"/>
    <w:rsid w:val="0059653B"/>
    <w:rsid w:val="00596E0E"/>
    <w:rsid w:val="00596F95"/>
    <w:rsid w:val="005A1722"/>
    <w:rsid w:val="005A172F"/>
    <w:rsid w:val="005A3328"/>
    <w:rsid w:val="005A3DC9"/>
    <w:rsid w:val="005A67D1"/>
    <w:rsid w:val="005A7B9E"/>
    <w:rsid w:val="005B05D9"/>
    <w:rsid w:val="005B181A"/>
    <w:rsid w:val="005B1B42"/>
    <w:rsid w:val="005B1BB0"/>
    <w:rsid w:val="005B3F3C"/>
    <w:rsid w:val="005B43BD"/>
    <w:rsid w:val="005B4B9F"/>
    <w:rsid w:val="005B4ECD"/>
    <w:rsid w:val="005B5664"/>
    <w:rsid w:val="005B6DD8"/>
    <w:rsid w:val="005B73BE"/>
    <w:rsid w:val="005C1CA6"/>
    <w:rsid w:val="005C2233"/>
    <w:rsid w:val="005C4586"/>
    <w:rsid w:val="005C660D"/>
    <w:rsid w:val="005D00CF"/>
    <w:rsid w:val="005D0E7D"/>
    <w:rsid w:val="005D1B7D"/>
    <w:rsid w:val="005D2FB7"/>
    <w:rsid w:val="005D5227"/>
    <w:rsid w:val="005D59CA"/>
    <w:rsid w:val="005E09BA"/>
    <w:rsid w:val="005E2A45"/>
    <w:rsid w:val="005E5D95"/>
    <w:rsid w:val="005E65F7"/>
    <w:rsid w:val="005E7844"/>
    <w:rsid w:val="005F2000"/>
    <w:rsid w:val="005F36A4"/>
    <w:rsid w:val="005F4032"/>
    <w:rsid w:val="005F431E"/>
    <w:rsid w:val="00600342"/>
    <w:rsid w:val="0060050C"/>
    <w:rsid w:val="00602634"/>
    <w:rsid w:val="00604F6D"/>
    <w:rsid w:val="006057F3"/>
    <w:rsid w:val="00605CF7"/>
    <w:rsid w:val="00606DA5"/>
    <w:rsid w:val="006074DE"/>
    <w:rsid w:val="00607831"/>
    <w:rsid w:val="00611FE8"/>
    <w:rsid w:val="00612289"/>
    <w:rsid w:val="006136A6"/>
    <w:rsid w:val="00614FE8"/>
    <w:rsid w:val="00623197"/>
    <w:rsid w:val="00623227"/>
    <w:rsid w:val="0062673D"/>
    <w:rsid w:val="006278C5"/>
    <w:rsid w:val="006308EB"/>
    <w:rsid w:val="0063177E"/>
    <w:rsid w:val="00631DAA"/>
    <w:rsid w:val="006354F9"/>
    <w:rsid w:val="00643234"/>
    <w:rsid w:val="006436B9"/>
    <w:rsid w:val="00645C5C"/>
    <w:rsid w:val="00646DB6"/>
    <w:rsid w:val="00647C06"/>
    <w:rsid w:val="00651320"/>
    <w:rsid w:val="0065164C"/>
    <w:rsid w:val="00655165"/>
    <w:rsid w:val="006555D6"/>
    <w:rsid w:val="006573ED"/>
    <w:rsid w:val="0065751B"/>
    <w:rsid w:val="00661CF5"/>
    <w:rsid w:val="00662139"/>
    <w:rsid w:val="00664774"/>
    <w:rsid w:val="00665103"/>
    <w:rsid w:val="00665738"/>
    <w:rsid w:val="006702BE"/>
    <w:rsid w:val="00670C00"/>
    <w:rsid w:val="006719EB"/>
    <w:rsid w:val="00672288"/>
    <w:rsid w:val="00674422"/>
    <w:rsid w:val="00674B48"/>
    <w:rsid w:val="00675952"/>
    <w:rsid w:val="00676127"/>
    <w:rsid w:val="00676234"/>
    <w:rsid w:val="00677827"/>
    <w:rsid w:val="0068023A"/>
    <w:rsid w:val="006805A9"/>
    <w:rsid w:val="00686719"/>
    <w:rsid w:val="00691575"/>
    <w:rsid w:val="00691718"/>
    <w:rsid w:val="00691C56"/>
    <w:rsid w:val="00693173"/>
    <w:rsid w:val="006973EA"/>
    <w:rsid w:val="006A1D0A"/>
    <w:rsid w:val="006A31BB"/>
    <w:rsid w:val="006A453B"/>
    <w:rsid w:val="006A6C10"/>
    <w:rsid w:val="006A7A8D"/>
    <w:rsid w:val="006A7DF4"/>
    <w:rsid w:val="006B1986"/>
    <w:rsid w:val="006B2DB5"/>
    <w:rsid w:val="006B3AFB"/>
    <w:rsid w:val="006B3E19"/>
    <w:rsid w:val="006B443F"/>
    <w:rsid w:val="006B5CC7"/>
    <w:rsid w:val="006B6CFF"/>
    <w:rsid w:val="006B7695"/>
    <w:rsid w:val="006B7B1A"/>
    <w:rsid w:val="006C1BA9"/>
    <w:rsid w:val="006C374B"/>
    <w:rsid w:val="006C606A"/>
    <w:rsid w:val="006C6672"/>
    <w:rsid w:val="006D046D"/>
    <w:rsid w:val="006D1FDE"/>
    <w:rsid w:val="006D276D"/>
    <w:rsid w:val="006D290F"/>
    <w:rsid w:val="006D4F3C"/>
    <w:rsid w:val="006D7546"/>
    <w:rsid w:val="006D7D4F"/>
    <w:rsid w:val="006E0174"/>
    <w:rsid w:val="006E2C82"/>
    <w:rsid w:val="006E3897"/>
    <w:rsid w:val="006E40B0"/>
    <w:rsid w:val="006E50BF"/>
    <w:rsid w:val="006E5374"/>
    <w:rsid w:val="006E5EC8"/>
    <w:rsid w:val="006E6BBB"/>
    <w:rsid w:val="006E6FBA"/>
    <w:rsid w:val="006E78FA"/>
    <w:rsid w:val="006F49E5"/>
    <w:rsid w:val="006F4AAC"/>
    <w:rsid w:val="006F5DEE"/>
    <w:rsid w:val="006F60F1"/>
    <w:rsid w:val="00701852"/>
    <w:rsid w:val="0070305A"/>
    <w:rsid w:val="00706243"/>
    <w:rsid w:val="0070757C"/>
    <w:rsid w:val="007079C1"/>
    <w:rsid w:val="00713931"/>
    <w:rsid w:val="00713B70"/>
    <w:rsid w:val="0071495D"/>
    <w:rsid w:val="0072721D"/>
    <w:rsid w:val="0073054C"/>
    <w:rsid w:val="00732182"/>
    <w:rsid w:val="007332DC"/>
    <w:rsid w:val="0073520F"/>
    <w:rsid w:val="00735B0C"/>
    <w:rsid w:val="007369E4"/>
    <w:rsid w:val="007370DE"/>
    <w:rsid w:val="00742A3C"/>
    <w:rsid w:val="00744938"/>
    <w:rsid w:val="00750194"/>
    <w:rsid w:val="00751B09"/>
    <w:rsid w:val="00752393"/>
    <w:rsid w:val="0075308C"/>
    <w:rsid w:val="007537D2"/>
    <w:rsid w:val="00753D7F"/>
    <w:rsid w:val="007557B4"/>
    <w:rsid w:val="00755C25"/>
    <w:rsid w:val="00755FB6"/>
    <w:rsid w:val="00756541"/>
    <w:rsid w:val="00757504"/>
    <w:rsid w:val="007634AA"/>
    <w:rsid w:val="00765913"/>
    <w:rsid w:val="00766BE6"/>
    <w:rsid w:val="00771477"/>
    <w:rsid w:val="00771D7E"/>
    <w:rsid w:val="00771FC6"/>
    <w:rsid w:val="00772E72"/>
    <w:rsid w:val="0077543A"/>
    <w:rsid w:val="00777EDF"/>
    <w:rsid w:val="00777F86"/>
    <w:rsid w:val="00781195"/>
    <w:rsid w:val="0078276D"/>
    <w:rsid w:val="007854F7"/>
    <w:rsid w:val="00787C9B"/>
    <w:rsid w:val="00791101"/>
    <w:rsid w:val="0079279D"/>
    <w:rsid w:val="00793341"/>
    <w:rsid w:val="007937B3"/>
    <w:rsid w:val="00794324"/>
    <w:rsid w:val="0079554A"/>
    <w:rsid w:val="007962FB"/>
    <w:rsid w:val="007A113F"/>
    <w:rsid w:val="007A11AE"/>
    <w:rsid w:val="007A25D1"/>
    <w:rsid w:val="007A2977"/>
    <w:rsid w:val="007A2CF8"/>
    <w:rsid w:val="007A3B0A"/>
    <w:rsid w:val="007A3C4D"/>
    <w:rsid w:val="007A5002"/>
    <w:rsid w:val="007B0F1B"/>
    <w:rsid w:val="007B164B"/>
    <w:rsid w:val="007B20C3"/>
    <w:rsid w:val="007B4776"/>
    <w:rsid w:val="007B69E3"/>
    <w:rsid w:val="007C1124"/>
    <w:rsid w:val="007C1B46"/>
    <w:rsid w:val="007C1C11"/>
    <w:rsid w:val="007C1DC6"/>
    <w:rsid w:val="007C48C0"/>
    <w:rsid w:val="007C4D5D"/>
    <w:rsid w:val="007C793E"/>
    <w:rsid w:val="007C7EDF"/>
    <w:rsid w:val="007D1610"/>
    <w:rsid w:val="007D18DC"/>
    <w:rsid w:val="007D33E3"/>
    <w:rsid w:val="007D55EA"/>
    <w:rsid w:val="007E2153"/>
    <w:rsid w:val="007E3DFD"/>
    <w:rsid w:val="007E4AE6"/>
    <w:rsid w:val="007E6C31"/>
    <w:rsid w:val="007F19D5"/>
    <w:rsid w:val="007F1AEA"/>
    <w:rsid w:val="007F26E9"/>
    <w:rsid w:val="007F3204"/>
    <w:rsid w:val="007F383D"/>
    <w:rsid w:val="007F3B77"/>
    <w:rsid w:val="007F3FA5"/>
    <w:rsid w:val="007F42F4"/>
    <w:rsid w:val="007F74D0"/>
    <w:rsid w:val="00800DFC"/>
    <w:rsid w:val="00800ECA"/>
    <w:rsid w:val="00800F3C"/>
    <w:rsid w:val="00803139"/>
    <w:rsid w:val="00803B2F"/>
    <w:rsid w:val="008056EF"/>
    <w:rsid w:val="00805B04"/>
    <w:rsid w:val="008100C8"/>
    <w:rsid w:val="00810416"/>
    <w:rsid w:val="008105C8"/>
    <w:rsid w:val="00813177"/>
    <w:rsid w:val="00814007"/>
    <w:rsid w:val="00817CD4"/>
    <w:rsid w:val="00817EA4"/>
    <w:rsid w:val="0082035D"/>
    <w:rsid w:val="00821390"/>
    <w:rsid w:val="008221BF"/>
    <w:rsid w:val="0082263D"/>
    <w:rsid w:val="00822DDC"/>
    <w:rsid w:val="0082355D"/>
    <w:rsid w:val="00823A31"/>
    <w:rsid w:val="00824267"/>
    <w:rsid w:val="00827ACF"/>
    <w:rsid w:val="0083045D"/>
    <w:rsid w:val="00830559"/>
    <w:rsid w:val="00830EF5"/>
    <w:rsid w:val="00831B29"/>
    <w:rsid w:val="00832969"/>
    <w:rsid w:val="008344BA"/>
    <w:rsid w:val="008350F1"/>
    <w:rsid w:val="0083587D"/>
    <w:rsid w:val="00835A14"/>
    <w:rsid w:val="00836573"/>
    <w:rsid w:val="0083692F"/>
    <w:rsid w:val="00840670"/>
    <w:rsid w:val="00842237"/>
    <w:rsid w:val="008425C1"/>
    <w:rsid w:val="00842FE3"/>
    <w:rsid w:val="00843BD9"/>
    <w:rsid w:val="00846659"/>
    <w:rsid w:val="00846FDB"/>
    <w:rsid w:val="0085003F"/>
    <w:rsid w:val="00851956"/>
    <w:rsid w:val="008526DD"/>
    <w:rsid w:val="0085481E"/>
    <w:rsid w:val="00855EA6"/>
    <w:rsid w:val="00857ABC"/>
    <w:rsid w:val="00857BBC"/>
    <w:rsid w:val="00857D1B"/>
    <w:rsid w:val="008600B4"/>
    <w:rsid w:val="008617FA"/>
    <w:rsid w:val="008626F0"/>
    <w:rsid w:val="00863181"/>
    <w:rsid w:val="0086491C"/>
    <w:rsid w:val="0086525D"/>
    <w:rsid w:val="008656B9"/>
    <w:rsid w:val="00867442"/>
    <w:rsid w:val="008677F3"/>
    <w:rsid w:val="008724DF"/>
    <w:rsid w:val="00872DFC"/>
    <w:rsid w:val="0087437C"/>
    <w:rsid w:val="00874674"/>
    <w:rsid w:val="00874801"/>
    <w:rsid w:val="00874E73"/>
    <w:rsid w:val="008752AB"/>
    <w:rsid w:val="008755EE"/>
    <w:rsid w:val="00880B7E"/>
    <w:rsid w:val="00880B8B"/>
    <w:rsid w:val="00880EA0"/>
    <w:rsid w:val="0088166F"/>
    <w:rsid w:val="00881A90"/>
    <w:rsid w:val="00886746"/>
    <w:rsid w:val="00887815"/>
    <w:rsid w:val="00887FB8"/>
    <w:rsid w:val="00892439"/>
    <w:rsid w:val="008924E8"/>
    <w:rsid w:val="0089298A"/>
    <w:rsid w:val="00893F0E"/>
    <w:rsid w:val="00894809"/>
    <w:rsid w:val="00894852"/>
    <w:rsid w:val="008965E4"/>
    <w:rsid w:val="0089764C"/>
    <w:rsid w:val="008A14E9"/>
    <w:rsid w:val="008A414E"/>
    <w:rsid w:val="008A5510"/>
    <w:rsid w:val="008A649C"/>
    <w:rsid w:val="008B0086"/>
    <w:rsid w:val="008B17E0"/>
    <w:rsid w:val="008B2389"/>
    <w:rsid w:val="008B2D7A"/>
    <w:rsid w:val="008B33B0"/>
    <w:rsid w:val="008B41C5"/>
    <w:rsid w:val="008B5924"/>
    <w:rsid w:val="008B766A"/>
    <w:rsid w:val="008C15F8"/>
    <w:rsid w:val="008C220B"/>
    <w:rsid w:val="008C4D43"/>
    <w:rsid w:val="008C4EDC"/>
    <w:rsid w:val="008C7443"/>
    <w:rsid w:val="008D2FB3"/>
    <w:rsid w:val="008D3D16"/>
    <w:rsid w:val="008D53F3"/>
    <w:rsid w:val="008D5DF5"/>
    <w:rsid w:val="008D5FAE"/>
    <w:rsid w:val="008D6D94"/>
    <w:rsid w:val="008D7B32"/>
    <w:rsid w:val="008E18CC"/>
    <w:rsid w:val="008E2663"/>
    <w:rsid w:val="008E6715"/>
    <w:rsid w:val="008E7553"/>
    <w:rsid w:val="008E7674"/>
    <w:rsid w:val="008F03CF"/>
    <w:rsid w:val="008F10A2"/>
    <w:rsid w:val="008F281E"/>
    <w:rsid w:val="008F4520"/>
    <w:rsid w:val="008F7F9D"/>
    <w:rsid w:val="009001DD"/>
    <w:rsid w:val="00900BE8"/>
    <w:rsid w:val="00901356"/>
    <w:rsid w:val="009024DD"/>
    <w:rsid w:val="00902F50"/>
    <w:rsid w:val="00903458"/>
    <w:rsid w:val="00904088"/>
    <w:rsid w:val="009049DC"/>
    <w:rsid w:val="00907AD8"/>
    <w:rsid w:val="00916B15"/>
    <w:rsid w:val="009178A5"/>
    <w:rsid w:val="0092003B"/>
    <w:rsid w:val="00920D78"/>
    <w:rsid w:val="00921F87"/>
    <w:rsid w:val="00923630"/>
    <w:rsid w:val="00924F4E"/>
    <w:rsid w:val="00927829"/>
    <w:rsid w:val="00927C3A"/>
    <w:rsid w:val="00930AEA"/>
    <w:rsid w:val="00930B1B"/>
    <w:rsid w:val="00933CC1"/>
    <w:rsid w:val="0093439F"/>
    <w:rsid w:val="00934E26"/>
    <w:rsid w:val="00935699"/>
    <w:rsid w:val="00935BBA"/>
    <w:rsid w:val="00936680"/>
    <w:rsid w:val="00943061"/>
    <w:rsid w:val="0094544E"/>
    <w:rsid w:val="009461D5"/>
    <w:rsid w:val="0094646E"/>
    <w:rsid w:val="00947B39"/>
    <w:rsid w:val="0095083E"/>
    <w:rsid w:val="009531CE"/>
    <w:rsid w:val="00953922"/>
    <w:rsid w:val="009543FC"/>
    <w:rsid w:val="0095753A"/>
    <w:rsid w:val="00960635"/>
    <w:rsid w:val="009609BC"/>
    <w:rsid w:val="00960A84"/>
    <w:rsid w:val="00961185"/>
    <w:rsid w:val="00962205"/>
    <w:rsid w:val="00962487"/>
    <w:rsid w:val="00964BDD"/>
    <w:rsid w:val="00965D9A"/>
    <w:rsid w:val="00966CF9"/>
    <w:rsid w:val="00966E52"/>
    <w:rsid w:val="009708D0"/>
    <w:rsid w:val="00970DED"/>
    <w:rsid w:val="00971B2F"/>
    <w:rsid w:val="00972719"/>
    <w:rsid w:val="00973756"/>
    <w:rsid w:val="00973B69"/>
    <w:rsid w:val="0097451E"/>
    <w:rsid w:val="00974615"/>
    <w:rsid w:val="00975C98"/>
    <w:rsid w:val="0097668D"/>
    <w:rsid w:val="00977284"/>
    <w:rsid w:val="009856FD"/>
    <w:rsid w:val="00990D59"/>
    <w:rsid w:val="0099410A"/>
    <w:rsid w:val="009941CE"/>
    <w:rsid w:val="009966D6"/>
    <w:rsid w:val="00996973"/>
    <w:rsid w:val="009A1C9C"/>
    <w:rsid w:val="009A27AC"/>
    <w:rsid w:val="009A2928"/>
    <w:rsid w:val="009A5936"/>
    <w:rsid w:val="009A739A"/>
    <w:rsid w:val="009B2C91"/>
    <w:rsid w:val="009B38A9"/>
    <w:rsid w:val="009B4600"/>
    <w:rsid w:val="009B466E"/>
    <w:rsid w:val="009B5174"/>
    <w:rsid w:val="009B563E"/>
    <w:rsid w:val="009B63BE"/>
    <w:rsid w:val="009B6A95"/>
    <w:rsid w:val="009B6F06"/>
    <w:rsid w:val="009C08B5"/>
    <w:rsid w:val="009C13C8"/>
    <w:rsid w:val="009C23B8"/>
    <w:rsid w:val="009C3E4F"/>
    <w:rsid w:val="009C6235"/>
    <w:rsid w:val="009C73E4"/>
    <w:rsid w:val="009D064D"/>
    <w:rsid w:val="009D1D08"/>
    <w:rsid w:val="009D2099"/>
    <w:rsid w:val="009D2717"/>
    <w:rsid w:val="009D3A09"/>
    <w:rsid w:val="009D4257"/>
    <w:rsid w:val="009D5464"/>
    <w:rsid w:val="009D6CEE"/>
    <w:rsid w:val="009D7053"/>
    <w:rsid w:val="009D7130"/>
    <w:rsid w:val="009E09F4"/>
    <w:rsid w:val="009E3445"/>
    <w:rsid w:val="009E3680"/>
    <w:rsid w:val="009E6695"/>
    <w:rsid w:val="009F3036"/>
    <w:rsid w:val="009F5339"/>
    <w:rsid w:val="009F73DF"/>
    <w:rsid w:val="009F78E9"/>
    <w:rsid w:val="00A02E18"/>
    <w:rsid w:val="00A0490D"/>
    <w:rsid w:val="00A04EDF"/>
    <w:rsid w:val="00A0644D"/>
    <w:rsid w:val="00A06CFB"/>
    <w:rsid w:val="00A07B05"/>
    <w:rsid w:val="00A07B7A"/>
    <w:rsid w:val="00A119ED"/>
    <w:rsid w:val="00A12015"/>
    <w:rsid w:val="00A13A44"/>
    <w:rsid w:val="00A145DF"/>
    <w:rsid w:val="00A15C57"/>
    <w:rsid w:val="00A2051D"/>
    <w:rsid w:val="00A222AD"/>
    <w:rsid w:val="00A2336C"/>
    <w:rsid w:val="00A24A94"/>
    <w:rsid w:val="00A24C36"/>
    <w:rsid w:val="00A25786"/>
    <w:rsid w:val="00A2707C"/>
    <w:rsid w:val="00A31720"/>
    <w:rsid w:val="00A31DC7"/>
    <w:rsid w:val="00A3257F"/>
    <w:rsid w:val="00A330F8"/>
    <w:rsid w:val="00A3350F"/>
    <w:rsid w:val="00A33864"/>
    <w:rsid w:val="00A34693"/>
    <w:rsid w:val="00A36D02"/>
    <w:rsid w:val="00A40319"/>
    <w:rsid w:val="00A4137B"/>
    <w:rsid w:val="00A41E06"/>
    <w:rsid w:val="00A4240B"/>
    <w:rsid w:val="00A4469C"/>
    <w:rsid w:val="00A4530B"/>
    <w:rsid w:val="00A45339"/>
    <w:rsid w:val="00A462A4"/>
    <w:rsid w:val="00A46B89"/>
    <w:rsid w:val="00A50A70"/>
    <w:rsid w:val="00A50F29"/>
    <w:rsid w:val="00A5419D"/>
    <w:rsid w:val="00A549C6"/>
    <w:rsid w:val="00A55AEB"/>
    <w:rsid w:val="00A57297"/>
    <w:rsid w:val="00A60BDA"/>
    <w:rsid w:val="00A61C62"/>
    <w:rsid w:val="00A63E55"/>
    <w:rsid w:val="00A650BA"/>
    <w:rsid w:val="00A65632"/>
    <w:rsid w:val="00A6685C"/>
    <w:rsid w:val="00A70AD4"/>
    <w:rsid w:val="00A710E7"/>
    <w:rsid w:val="00A721F8"/>
    <w:rsid w:val="00A72B84"/>
    <w:rsid w:val="00A74371"/>
    <w:rsid w:val="00A7752C"/>
    <w:rsid w:val="00A77D7C"/>
    <w:rsid w:val="00A81DA3"/>
    <w:rsid w:val="00A826FB"/>
    <w:rsid w:val="00A82CB7"/>
    <w:rsid w:val="00A842A4"/>
    <w:rsid w:val="00A8435C"/>
    <w:rsid w:val="00A84519"/>
    <w:rsid w:val="00A863C7"/>
    <w:rsid w:val="00A86400"/>
    <w:rsid w:val="00A86BEB"/>
    <w:rsid w:val="00A900CB"/>
    <w:rsid w:val="00A916F8"/>
    <w:rsid w:val="00A9338A"/>
    <w:rsid w:val="00A94302"/>
    <w:rsid w:val="00A94C42"/>
    <w:rsid w:val="00A95B5C"/>
    <w:rsid w:val="00A9747A"/>
    <w:rsid w:val="00AA0E63"/>
    <w:rsid w:val="00AA3D5C"/>
    <w:rsid w:val="00AA489C"/>
    <w:rsid w:val="00AA6522"/>
    <w:rsid w:val="00AB01BE"/>
    <w:rsid w:val="00AB1206"/>
    <w:rsid w:val="00AB1C15"/>
    <w:rsid w:val="00AB5A47"/>
    <w:rsid w:val="00AB6C1F"/>
    <w:rsid w:val="00AC1506"/>
    <w:rsid w:val="00AC2DDE"/>
    <w:rsid w:val="00AC327A"/>
    <w:rsid w:val="00AC3DD8"/>
    <w:rsid w:val="00AC5FCD"/>
    <w:rsid w:val="00AD00A9"/>
    <w:rsid w:val="00AD1A9E"/>
    <w:rsid w:val="00AD46D6"/>
    <w:rsid w:val="00AD58BC"/>
    <w:rsid w:val="00AD5C36"/>
    <w:rsid w:val="00AD7288"/>
    <w:rsid w:val="00AD7500"/>
    <w:rsid w:val="00AE264D"/>
    <w:rsid w:val="00AE3132"/>
    <w:rsid w:val="00AE3D86"/>
    <w:rsid w:val="00AE78F0"/>
    <w:rsid w:val="00AE7EF4"/>
    <w:rsid w:val="00AF1EEE"/>
    <w:rsid w:val="00AF3005"/>
    <w:rsid w:val="00AF32FD"/>
    <w:rsid w:val="00AF499D"/>
    <w:rsid w:val="00AF5E42"/>
    <w:rsid w:val="00B012EB"/>
    <w:rsid w:val="00B0133F"/>
    <w:rsid w:val="00B06206"/>
    <w:rsid w:val="00B065A7"/>
    <w:rsid w:val="00B115F0"/>
    <w:rsid w:val="00B13CFA"/>
    <w:rsid w:val="00B141DF"/>
    <w:rsid w:val="00B16878"/>
    <w:rsid w:val="00B17711"/>
    <w:rsid w:val="00B2052E"/>
    <w:rsid w:val="00B209B4"/>
    <w:rsid w:val="00B21314"/>
    <w:rsid w:val="00B22D4D"/>
    <w:rsid w:val="00B23D77"/>
    <w:rsid w:val="00B24F9E"/>
    <w:rsid w:val="00B24FDF"/>
    <w:rsid w:val="00B25683"/>
    <w:rsid w:val="00B256EE"/>
    <w:rsid w:val="00B27588"/>
    <w:rsid w:val="00B319C8"/>
    <w:rsid w:val="00B31DA3"/>
    <w:rsid w:val="00B3239F"/>
    <w:rsid w:val="00B32709"/>
    <w:rsid w:val="00B32DBE"/>
    <w:rsid w:val="00B34393"/>
    <w:rsid w:val="00B346CF"/>
    <w:rsid w:val="00B34EA0"/>
    <w:rsid w:val="00B36ABE"/>
    <w:rsid w:val="00B40259"/>
    <w:rsid w:val="00B41278"/>
    <w:rsid w:val="00B436A5"/>
    <w:rsid w:val="00B5032E"/>
    <w:rsid w:val="00B51157"/>
    <w:rsid w:val="00B519A6"/>
    <w:rsid w:val="00B52539"/>
    <w:rsid w:val="00B54F24"/>
    <w:rsid w:val="00B56637"/>
    <w:rsid w:val="00B62766"/>
    <w:rsid w:val="00B636D6"/>
    <w:rsid w:val="00B642E2"/>
    <w:rsid w:val="00B644F5"/>
    <w:rsid w:val="00B6475C"/>
    <w:rsid w:val="00B663F2"/>
    <w:rsid w:val="00B672C1"/>
    <w:rsid w:val="00B702DB"/>
    <w:rsid w:val="00B704D1"/>
    <w:rsid w:val="00B704D7"/>
    <w:rsid w:val="00B715AD"/>
    <w:rsid w:val="00B717B6"/>
    <w:rsid w:val="00B74803"/>
    <w:rsid w:val="00B76AF5"/>
    <w:rsid w:val="00B778AD"/>
    <w:rsid w:val="00B815EE"/>
    <w:rsid w:val="00B838D7"/>
    <w:rsid w:val="00B841EE"/>
    <w:rsid w:val="00B844FD"/>
    <w:rsid w:val="00B86E6D"/>
    <w:rsid w:val="00B91FCB"/>
    <w:rsid w:val="00B93026"/>
    <w:rsid w:val="00B93520"/>
    <w:rsid w:val="00B942DB"/>
    <w:rsid w:val="00B95A52"/>
    <w:rsid w:val="00B95CEE"/>
    <w:rsid w:val="00B95E85"/>
    <w:rsid w:val="00BA0492"/>
    <w:rsid w:val="00BA0723"/>
    <w:rsid w:val="00BA211E"/>
    <w:rsid w:val="00BA3882"/>
    <w:rsid w:val="00BA39C1"/>
    <w:rsid w:val="00BA5C71"/>
    <w:rsid w:val="00BA5CB8"/>
    <w:rsid w:val="00BA5CE8"/>
    <w:rsid w:val="00BA5FAF"/>
    <w:rsid w:val="00BA768A"/>
    <w:rsid w:val="00BB01BF"/>
    <w:rsid w:val="00BB205C"/>
    <w:rsid w:val="00BB35D0"/>
    <w:rsid w:val="00BB6A91"/>
    <w:rsid w:val="00BB759B"/>
    <w:rsid w:val="00BC10A5"/>
    <w:rsid w:val="00BC38D0"/>
    <w:rsid w:val="00BC4817"/>
    <w:rsid w:val="00BC6602"/>
    <w:rsid w:val="00BC718B"/>
    <w:rsid w:val="00BD4CB0"/>
    <w:rsid w:val="00BD4DF6"/>
    <w:rsid w:val="00BD714F"/>
    <w:rsid w:val="00BE0B0A"/>
    <w:rsid w:val="00BE1E33"/>
    <w:rsid w:val="00BE1F39"/>
    <w:rsid w:val="00BE7D9A"/>
    <w:rsid w:val="00BF237D"/>
    <w:rsid w:val="00BF24ED"/>
    <w:rsid w:val="00BF261B"/>
    <w:rsid w:val="00BF3044"/>
    <w:rsid w:val="00BF4B3C"/>
    <w:rsid w:val="00BF52AD"/>
    <w:rsid w:val="00C00919"/>
    <w:rsid w:val="00C00EF4"/>
    <w:rsid w:val="00C01E45"/>
    <w:rsid w:val="00C02A03"/>
    <w:rsid w:val="00C031E5"/>
    <w:rsid w:val="00C04500"/>
    <w:rsid w:val="00C0798B"/>
    <w:rsid w:val="00C125EB"/>
    <w:rsid w:val="00C12D6F"/>
    <w:rsid w:val="00C13B4A"/>
    <w:rsid w:val="00C15B3B"/>
    <w:rsid w:val="00C17381"/>
    <w:rsid w:val="00C17467"/>
    <w:rsid w:val="00C2043E"/>
    <w:rsid w:val="00C23AD2"/>
    <w:rsid w:val="00C23B7D"/>
    <w:rsid w:val="00C23F6F"/>
    <w:rsid w:val="00C2467E"/>
    <w:rsid w:val="00C26CC8"/>
    <w:rsid w:val="00C34193"/>
    <w:rsid w:val="00C35DAC"/>
    <w:rsid w:val="00C36349"/>
    <w:rsid w:val="00C36A88"/>
    <w:rsid w:val="00C37E38"/>
    <w:rsid w:val="00C42D12"/>
    <w:rsid w:val="00C4429A"/>
    <w:rsid w:val="00C45A6D"/>
    <w:rsid w:val="00C46C1B"/>
    <w:rsid w:val="00C46CED"/>
    <w:rsid w:val="00C4788A"/>
    <w:rsid w:val="00C479D6"/>
    <w:rsid w:val="00C500D6"/>
    <w:rsid w:val="00C50463"/>
    <w:rsid w:val="00C510E8"/>
    <w:rsid w:val="00C513C5"/>
    <w:rsid w:val="00C5224B"/>
    <w:rsid w:val="00C53F6D"/>
    <w:rsid w:val="00C56462"/>
    <w:rsid w:val="00C5704F"/>
    <w:rsid w:val="00C60A26"/>
    <w:rsid w:val="00C60A2E"/>
    <w:rsid w:val="00C62617"/>
    <w:rsid w:val="00C62729"/>
    <w:rsid w:val="00C62EB1"/>
    <w:rsid w:val="00C632EE"/>
    <w:rsid w:val="00C63E96"/>
    <w:rsid w:val="00C676EB"/>
    <w:rsid w:val="00C70D91"/>
    <w:rsid w:val="00C72AF4"/>
    <w:rsid w:val="00C730AE"/>
    <w:rsid w:val="00C75456"/>
    <w:rsid w:val="00C75BE4"/>
    <w:rsid w:val="00C75DD5"/>
    <w:rsid w:val="00C75EB6"/>
    <w:rsid w:val="00C764FA"/>
    <w:rsid w:val="00C76D06"/>
    <w:rsid w:val="00C76FED"/>
    <w:rsid w:val="00C80629"/>
    <w:rsid w:val="00C810CB"/>
    <w:rsid w:val="00C8160D"/>
    <w:rsid w:val="00C85F9E"/>
    <w:rsid w:val="00C862A9"/>
    <w:rsid w:val="00C870F0"/>
    <w:rsid w:val="00C87541"/>
    <w:rsid w:val="00C9106C"/>
    <w:rsid w:val="00C9140E"/>
    <w:rsid w:val="00C91F27"/>
    <w:rsid w:val="00C92E23"/>
    <w:rsid w:val="00C96E3A"/>
    <w:rsid w:val="00CA1C38"/>
    <w:rsid w:val="00CA29AA"/>
    <w:rsid w:val="00CA2A63"/>
    <w:rsid w:val="00CA36D7"/>
    <w:rsid w:val="00CA7B53"/>
    <w:rsid w:val="00CB0C75"/>
    <w:rsid w:val="00CB5F83"/>
    <w:rsid w:val="00CB79D8"/>
    <w:rsid w:val="00CC1BB8"/>
    <w:rsid w:val="00CC20A6"/>
    <w:rsid w:val="00CC2D80"/>
    <w:rsid w:val="00CC5CC7"/>
    <w:rsid w:val="00CC7CFA"/>
    <w:rsid w:val="00CD0103"/>
    <w:rsid w:val="00CD0956"/>
    <w:rsid w:val="00CD13F1"/>
    <w:rsid w:val="00CD34EF"/>
    <w:rsid w:val="00CD36B4"/>
    <w:rsid w:val="00CD3BDE"/>
    <w:rsid w:val="00CD3D0B"/>
    <w:rsid w:val="00CD6B43"/>
    <w:rsid w:val="00CD798C"/>
    <w:rsid w:val="00CE25E9"/>
    <w:rsid w:val="00CE333B"/>
    <w:rsid w:val="00CE4F9E"/>
    <w:rsid w:val="00CE5381"/>
    <w:rsid w:val="00CE55BC"/>
    <w:rsid w:val="00CE6BD8"/>
    <w:rsid w:val="00CE6F52"/>
    <w:rsid w:val="00CE7699"/>
    <w:rsid w:val="00CE7B5A"/>
    <w:rsid w:val="00CE7CB2"/>
    <w:rsid w:val="00CF4D45"/>
    <w:rsid w:val="00CF5642"/>
    <w:rsid w:val="00CF589D"/>
    <w:rsid w:val="00CF5F67"/>
    <w:rsid w:val="00CF61FD"/>
    <w:rsid w:val="00CF736D"/>
    <w:rsid w:val="00D016E3"/>
    <w:rsid w:val="00D01D41"/>
    <w:rsid w:val="00D02066"/>
    <w:rsid w:val="00D040FD"/>
    <w:rsid w:val="00D04389"/>
    <w:rsid w:val="00D05110"/>
    <w:rsid w:val="00D057BB"/>
    <w:rsid w:val="00D05EF9"/>
    <w:rsid w:val="00D070EE"/>
    <w:rsid w:val="00D07E44"/>
    <w:rsid w:val="00D11232"/>
    <w:rsid w:val="00D11FAA"/>
    <w:rsid w:val="00D12DC1"/>
    <w:rsid w:val="00D135E1"/>
    <w:rsid w:val="00D13650"/>
    <w:rsid w:val="00D14172"/>
    <w:rsid w:val="00D15F13"/>
    <w:rsid w:val="00D20607"/>
    <w:rsid w:val="00D26A8F"/>
    <w:rsid w:val="00D273E0"/>
    <w:rsid w:val="00D312E0"/>
    <w:rsid w:val="00D322C1"/>
    <w:rsid w:val="00D326F6"/>
    <w:rsid w:val="00D33DF6"/>
    <w:rsid w:val="00D34A51"/>
    <w:rsid w:val="00D34D8B"/>
    <w:rsid w:val="00D35967"/>
    <w:rsid w:val="00D369D4"/>
    <w:rsid w:val="00D406A9"/>
    <w:rsid w:val="00D40762"/>
    <w:rsid w:val="00D40D69"/>
    <w:rsid w:val="00D411BF"/>
    <w:rsid w:val="00D414F6"/>
    <w:rsid w:val="00D4346B"/>
    <w:rsid w:val="00D44145"/>
    <w:rsid w:val="00D4629C"/>
    <w:rsid w:val="00D46339"/>
    <w:rsid w:val="00D46453"/>
    <w:rsid w:val="00D46F74"/>
    <w:rsid w:val="00D50B4B"/>
    <w:rsid w:val="00D510D0"/>
    <w:rsid w:val="00D51422"/>
    <w:rsid w:val="00D52892"/>
    <w:rsid w:val="00D530CF"/>
    <w:rsid w:val="00D577AE"/>
    <w:rsid w:val="00D6286B"/>
    <w:rsid w:val="00D65C1D"/>
    <w:rsid w:val="00D667A3"/>
    <w:rsid w:val="00D67656"/>
    <w:rsid w:val="00D71C51"/>
    <w:rsid w:val="00D720A3"/>
    <w:rsid w:val="00D72225"/>
    <w:rsid w:val="00D722D4"/>
    <w:rsid w:val="00D72381"/>
    <w:rsid w:val="00D7395B"/>
    <w:rsid w:val="00D74EFE"/>
    <w:rsid w:val="00D76129"/>
    <w:rsid w:val="00D766D6"/>
    <w:rsid w:val="00D8082D"/>
    <w:rsid w:val="00D8101E"/>
    <w:rsid w:val="00D8131D"/>
    <w:rsid w:val="00D8145E"/>
    <w:rsid w:val="00D83347"/>
    <w:rsid w:val="00D855EA"/>
    <w:rsid w:val="00D90ED6"/>
    <w:rsid w:val="00D927E3"/>
    <w:rsid w:val="00D9533F"/>
    <w:rsid w:val="00D954ED"/>
    <w:rsid w:val="00D96033"/>
    <w:rsid w:val="00D960C1"/>
    <w:rsid w:val="00D96C9A"/>
    <w:rsid w:val="00DA27EF"/>
    <w:rsid w:val="00DA2F60"/>
    <w:rsid w:val="00DA573D"/>
    <w:rsid w:val="00DA60FE"/>
    <w:rsid w:val="00DA66B0"/>
    <w:rsid w:val="00DA69BB"/>
    <w:rsid w:val="00DA7408"/>
    <w:rsid w:val="00DA7828"/>
    <w:rsid w:val="00DB0825"/>
    <w:rsid w:val="00DB14E0"/>
    <w:rsid w:val="00DB19AE"/>
    <w:rsid w:val="00DB1F4C"/>
    <w:rsid w:val="00DB2277"/>
    <w:rsid w:val="00DB4D82"/>
    <w:rsid w:val="00DB5C81"/>
    <w:rsid w:val="00DB7B8E"/>
    <w:rsid w:val="00DC1E50"/>
    <w:rsid w:val="00DC2C0D"/>
    <w:rsid w:val="00DC43F8"/>
    <w:rsid w:val="00DC586C"/>
    <w:rsid w:val="00DC7DCA"/>
    <w:rsid w:val="00DD24B6"/>
    <w:rsid w:val="00DD350A"/>
    <w:rsid w:val="00DD37F4"/>
    <w:rsid w:val="00DD46A5"/>
    <w:rsid w:val="00DD53B2"/>
    <w:rsid w:val="00DD60FD"/>
    <w:rsid w:val="00DD685D"/>
    <w:rsid w:val="00DD7573"/>
    <w:rsid w:val="00DE2B53"/>
    <w:rsid w:val="00DE5219"/>
    <w:rsid w:val="00DE7A20"/>
    <w:rsid w:val="00DE7B4F"/>
    <w:rsid w:val="00DF4397"/>
    <w:rsid w:val="00DF4EDD"/>
    <w:rsid w:val="00DF5BB0"/>
    <w:rsid w:val="00E00925"/>
    <w:rsid w:val="00E00FAD"/>
    <w:rsid w:val="00E04959"/>
    <w:rsid w:val="00E0536A"/>
    <w:rsid w:val="00E053F2"/>
    <w:rsid w:val="00E07220"/>
    <w:rsid w:val="00E07439"/>
    <w:rsid w:val="00E07907"/>
    <w:rsid w:val="00E0791B"/>
    <w:rsid w:val="00E07CB0"/>
    <w:rsid w:val="00E10390"/>
    <w:rsid w:val="00E109F9"/>
    <w:rsid w:val="00E144CF"/>
    <w:rsid w:val="00E146B7"/>
    <w:rsid w:val="00E150CE"/>
    <w:rsid w:val="00E1585D"/>
    <w:rsid w:val="00E16657"/>
    <w:rsid w:val="00E168F0"/>
    <w:rsid w:val="00E21A3E"/>
    <w:rsid w:val="00E23673"/>
    <w:rsid w:val="00E312CF"/>
    <w:rsid w:val="00E321FB"/>
    <w:rsid w:val="00E325D1"/>
    <w:rsid w:val="00E32667"/>
    <w:rsid w:val="00E34E4F"/>
    <w:rsid w:val="00E364A8"/>
    <w:rsid w:val="00E36817"/>
    <w:rsid w:val="00E36A88"/>
    <w:rsid w:val="00E37421"/>
    <w:rsid w:val="00E41C21"/>
    <w:rsid w:val="00E42686"/>
    <w:rsid w:val="00E430E1"/>
    <w:rsid w:val="00E43A27"/>
    <w:rsid w:val="00E44D71"/>
    <w:rsid w:val="00E4570D"/>
    <w:rsid w:val="00E47BE6"/>
    <w:rsid w:val="00E5222A"/>
    <w:rsid w:val="00E52307"/>
    <w:rsid w:val="00E531EC"/>
    <w:rsid w:val="00E53A14"/>
    <w:rsid w:val="00E53D8B"/>
    <w:rsid w:val="00E57D12"/>
    <w:rsid w:val="00E61B6E"/>
    <w:rsid w:val="00E61CD9"/>
    <w:rsid w:val="00E62283"/>
    <w:rsid w:val="00E64686"/>
    <w:rsid w:val="00E64B29"/>
    <w:rsid w:val="00E64F78"/>
    <w:rsid w:val="00E66076"/>
    <w:rsid w:val="00E662A4"/>
    <w:rsid w:val="00E66810"/>
    <w:rsid w:val="00E67184"/>
    <w:rsid w:val="00E70560"/>
    <w:rsid w:val="00E7106D"/>
    <w:rsid w:val="00E73343"/>
    <w:rsid w:val="00E75572"/>
    <w:rsid w:val="00E77D9D"/>
    <w:rsid w:val="00E81380"/>
    <w:rsid w:val="00E82819"/>
    <w:rsid w:val="00E829E2"/>
    <w:rsid w:val="00E873F3"/>
    <w:rsid w:val="00E910E7"/>
    <w:rsid w:val="00E918C9"/>
    <w:rsid w:val="00E920A0"/>
    <w:rsid w:val="00E9278E"/>
    <w:rsid w:val="00E92EC5"/>
    <w:rsid w:val="00EA0E6B"/>
    <w:rsid w:val="00EA0F73"/>
    <w:rsid w:val="00EA2443"/>
    <w:rsid w:val="00EA26D3"/>
    <w:rsid w:val="00EA3409"/>
    <w:rsid w:val="00EA354A"/>
    <w:rsid w:val="00EA551A"/>
    <w:rsid w:val="00EA5880"/>
    <w:rsid w:val="00EA5909"/>
    <w:rsid w:val="00EB13CB"/>
    <w:rsid w:val="00EB14CC"/>
    <w:rsid w:val="00EB2EB1"/>
    <w:rsid w:val="00EB742A"/>
    <w:rsid w:val="00EC01B2"/>
    <w:rsid w:val="00EC05E7"/>
    <w:rsid w:val="00EC35CF"/>
    <w:rsid w:val="00EC4448"/>
    <w:rsid w:val="00EC6753"/>
    <w:rsid w:val="00EC6BC0"/>
    <w:rsid w:val="00EC7809"/>
    <w:rsid w:val="00ED0F32"/>
    <w:rsid w:val="00ED1474"/>
    <w:rsid w:val="00ED3366"/>
    <w:rsid w:val="00ED5371"/>
    <w:rsid w:val="00ED54A2"/>
    <w:rsid w:val="00ED630E"/>
    <w:rsid w:val="00ED6CF4"/>
    <w:rsid w:val="00EE325B"/>
    <w:rsid w:val="00EE3942"/>
    <w:rsid w:val="00EF1004"/>
    <w:rsid w:val="00EF2FD4"/>
    <w:rsid w:val="00EF35C6"/>
    <w:rsid w:val="00EF3B31"/>
    <w:rsid w:val="00EF6252"/>
    <w:rsid w:val="00EF7544"/>
    <w:rsid w:val="00F003A8"/>
    <w:rsid w:val="00F008B2"/>
    <w:rsid w:val="00F0139B"/>
    <w:rsid w:val="00F0182C"/>
    <w:rsid w:val="00F023C5"/>
    <w:rsid w:val="00F065FC"/>
    <w:rsid w:val="00F06FCC"/>
    <w:rsid w:val="00F119B7"/>
    <w:rsid w:val="00F12BB5"/>
    <w:rsid w:val="00F13ED3"/>
    <w:rsid w:val="00F151A1"/>
    <w:rsid w:val="00F159A2"/>
    <w:rsid w:val="00F15BF2"/>
    <w:rsid w:val="00F17A97"/>
    <w:rsid w:val="00F17E67"/>
    <w:rsid w:val="00F200B9"/>
    <w:rsid w:val="00F209D4"/>
    <w:rsid w:val="00F211A2"/>
    <w:rsid w:val="00F22C03"/>
    <w:rsid w:val="00F2401F"/>
    <w:rsid w:val="00F24D95"/>
    <w:rsid w:val="00F2503C"/>
    <w:rsid w:val="00F25EF4"/>
    <w:rsid w:val="00F26F6C"/>
    <w:rsid w:val="00F2776C"/>
    <w:rsid w:val="00F305A3"/>
    <w:rsid w:val="00F30708"/>
    <w:rsid w:val="00F3082A"/>
    <w:rsid w:val="00F30EC8"/>
    <w:rsid w:val="00F3153B"/>
    <w:rsid w:val="00F31CE6"/>
    <w:rsid w:val="00F32780"/>
    <w:rsid w:val="00F32A58"/>
    <w:rsid w:val="00F3521B"/>
    <w:rsid w:val="00F35FB8"/>
    <w:rsid w:val="00F37C2E"/>
    <w:rsid w:val="00F42615"/>
    <w:rsid w:val="00F42E2A"/>
    <w:rsid w:val="00F42FD3"/>
    <w:rsid w:val="00F44CE0"/>
    <w:rsid w:val="00F478C9"/>
    <w:rsid w:val="00F50827"/>
    <w:rsid w:val="00F52B3A"/>
    <w:rsid w:val="00F531F1"/>
    <w:rsid w:val="00F53E06"/>
    <w:rsid w:val="00F56897"/>
    <w:rsid w:val="00F6181C"/>
    <w:rsid w:val="00F648CB"/>
    <w:rsid w:val="00F668B9"/>
    <w:rsid w:val="00F66FD6"/>
    <w:rsid w:val="00F67E6E"/>
    <w:rsid w:val="00F70288"/>
    <w:rsid w:val="00F70EDA"/>
    <w:rsid w:val="00F71AE2"/>
    <w:rsid w:val="00F72088"/>
    <w:rsid w:val="00F73201"/>
    <w:rsid w:val="00F7370B"/>
    <w:rsid w:val="00F73AEA"/>
    <w:rsid w:val="00F73CAC"/>
    <w:rsid w:val="00F74EDD"/>
    <w:rsid w:val="00F774BE"/>
    <w:rsid w:val="00F77EF6"/>
    <w:rsid w:val="00F81FC6"/>
    <w:rsid w:val="00F837A3"/>
    <w:rsid w:val="00F84524"/>
    <w:rsid w:val="00F84B0E"/>
    <w:rsid w:val="00F85C2E"/>
    <w:rsid w:val="00F875F2"/>
    <w:rsid w:val="00F90E1C"/>
    <w:rsid w:val="00F91276"/>
    <w:rsid w:val="00F93A37"/>
    <w:rsid w:val="00F95146"/>
    <w:rsid w:val="00FA1206"/>
    <w:rsid w:val="00FA1811"/>
    <w:rsid w:val="00FA2092"/>
    <w:rsid w:val="00FA2B9E"/>
    <w:rsid w:val="00FA3F01"/>
    <w:rsid w:val="00FA5EEB"/>
    <w:rsid w:val="00FA6D02"/>
    <w:rsid w:val="00FA7140"/>
    <w:rsid w:val="00FB05F5"/>
    <w:rsid w:val="00FB0BBA"/>
    <w:rsid w:val="00FB0E19"/>
    <w:rsid w:val="00FB15F4"/>
    <w:rsid w:val="00FB24D7"/>
    <w:rsid w:val="00FB2D59"/>
    <w:rsid w:val="00FB351C"/>
    <w:rsid w:val="00FB3579"/>
    <w:rsid w:val="00FB79F2"/>
    <w:rsid w:val="00FB7B54"/>
    <w:rsid w:val="00FC065C"/>
    <w:rsid w:val="00FC0D2F"/>
    <w:rsid w:val="00FC1F11"/>
    <w:rsid w:val="00FC23AD"/>
    <w:rsid w:val="00FC4433"/>
    <w:rsid w:val="00FC49BE"/>
    <w:rsid w:val="00FC541D"/>
    <w:rsid w:val="00FC6602"/>
    <w:rsid w:val="00FC6B69"/>
    <w:rsid w:val="00FD116A"/>
    <w:rsid w:val="00FD1DF6"/>
    <w:rsid w:val="00FD2008"/>
    <w:rsid w:val="00FD5423"/>
    <w:rsid w:val="00FD723B"/>
    <w:rsid w:val="00FE10BA"/>
    <w:rsid w:val="00FE14A1"/>
    <w:rsid w:val="00FE1531"/>
    <w:rsid w:val="00FE1FEC"/>
    <w:rsid w:val="00FE20BA"/>
    <w:rsid w:val="00FE254D"/>
    <w:rsid w:val="00FE43A7"/>
    <w:rsid w:val="00FE5014"/>
    <w:rsid w:val="00FE5CD9"/>
    <w:rsid w:val="00FF0773"/>
    <w:rsid w:val="00FF11A1"/>
    <w:rsid w:val="00FF5775"/>
    <w:rsid w:val="00FF5897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E4C092B-8F21-4F82-B7CA-2AA1494B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B7A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A7B7A"/>
    <w:pPr>
      <w:numPr>
        <w:numId w:val="1"/>
      </w:numPr>
      <w:tabs>
        <w:tab w:val="left" w:pos="1077"/>
      </w:tabs>
      <w:spacing w:before="240" w:after="120"/>
      <w:outlineLvl w:val="0"/>
    </w:pPr>
    <w:rPr>
      <w:b/>
      <w:sz w:val="28"/>
      <w:lang w:val="ru-RU"/>
    </w:rPr>
  </w:style>
  <w:style w:type="paragraph" w:styleId="Heading2">
    <w:name w:val="heading 2"/>
    <w:aliases w:val="H2,h2,Heading 2 Fake,Heading 2 Hidden,2,21,hello,style2,W6_Hdg2,h2 main heading,Subhead A,head2,Reset numbering,headline,heading 2"/>
    <w:basedOn w:val="Normal"/>
    <w:next w:val="Normal"/>
    <w:autoRedefine/>
    <w:qFormat/>
    <w:rsid w:val="00D667A3"/>
    <w:pPr>
      <w:keepNext/>
      <w:numPr>
        <w:ilvl w:val="1"/>
        <w:numId w:val="1"/>
      </w:numPr>
      <w:tabs>
        <w:tab w:val="left" w:pos="1077"/>
      </w:tabs>
      <w:spacing w:before="240" w:after="120"/>
      <w:outlineLvl w:val="1"/>
    </w:pPr>
    <w:rPr>
      <w:rFonts w:cs="Arial"/>
      <w:b/>
      <w:bCs/>
      <w:iCs/>
      <w:sz w:val="24"/>
      <w:lang w:val="ru-RU"/>
    </w:rPr>
  </w:style>
  <w:style w:type="paragraph" w:styleId="Heading3">
    <w:name w:val="heading 3"/>
    <w:aliases w:val="o,h3"/>
    <w:basedOn w:val="Normal"/>
    <w:next w:val="Normal"/>
    <w:qFormat/>
    <w:rsid w:val="001A7B7A"/>
    <w:pPr>
      <w:keepNext/>
      <w:numPr>
        <w:ilvl w:val="2"/>
        <w:numId w:val="1"/>
      </w:numPr>
      <w:tabs>
        <w:tab w:val="left" w:pos="1077"/>
      </w:tabs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A7B7A"/>
    <w:pPr>
      <w:keepNext/>
      <w:numPr>
        <w:ilvl w:val="3"/>
        <w:numId w:val="1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1A7B7A"/>
    <w:pPr>
      <w:spacing w:before="240" w:after="60"/>
      <w:outlineLvl w:val="4"/>
    </w:pPr>
    <w:rPr>
      <w:b/>
      <w:bCs/>
      <w:i/>
      <w:iCs/>
      <w:szCs w:val="26"/>
      <w:lang w:val="ru-RU"/>
    </w:rPr>
  </w:style>
  <w:style w:type="paragraph" w:styleId="Heading6">
    <w:name w:val="heading 6"/>
    <w:basedOn w:val="Normal"/>
    <w:next w:val="Normal"/>
    <w:qFormat/>
    <w:rsid w:val="001A7B7A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1A7B7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7B7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A7B7A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A7B7A"/>
    <w:rPr>
      <w:iCs/>
      <w:szCs w:val="20"/>
      <w:lang w:val="ru-RU" w:eastAsia="ru-RU"/>
    </w:rPr>
  </w:style>
  <w:style w:type="paragraph" w:styleId="BlockText">
    <w:name w:val="Block Text"/>
    <w:basedOn w:val="Normal"/>
    <w:semiHidden/>
    <w:rsid w:val="001A7B7A"/>
    <w:pPr>
      <w:spacing w:before="30" w:after="45" w:line="220" w:lineRule="atLeast"/>
      <w:ind w:left="720" w:right="240"/>
    </w:pPr>
    <w:rPr>
      <w:sz w:val="20"/>
      <w:lang w:val="ru-RU"/>
    </w:rPr>
  </w:style>
  <w:style w:type="paragraph" w:styleId="NormalWeb">
    <w:name w:val="Normal (Web)"/>
    <w:basedOn w:val="Normal"/>
    <w:semiHidden/>
    <w:rsid w:val="001A7B7A"/>
    <w:pPr>
      <w:spacing w:before="30" w:after="75" w:line="220" w:lineRule="atLeast"/>
      <w:ind w:left="240" w:right="240"/>
    </w:pPr>
    <w:rPr>
      <w:rFonts w:ascii="Times New Roman" w:hAnsi="Times New Roman"/>
      <w:color w:val="000000"/>
      <w:szCs w:val="22"/>
    </w:rPr>
  </w:style>
  <w:style w:type="paragraph" w:styleId="BodyText2">
    <w:name w:val="Body Text 2"/>
    <w:basedOn w:val="Normal"/>
    <w:semiHidden/>
    <w:rsid w:val="001A7B7A"/>
    <w:rPr>
      <w:color w:val="0000FF"/>
      <w:lang w:val="ru-RU"/>
    </w:rPr>
  </w:style>
  <w:style w:type="paragraph" w:styleId="HTMLPreformatted">
    <w:name w:val="HTML Preformatted"/>
    <w:basedOn w:val="Normal"/>
    <w:semiHidden/>
    <w:rsid w:val="001A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75" w:line="220" w:lineRule="atLeast"/>
      <w:ind w:left="240" w:right="240"/>
    </w:pPr>
    <w:rPr>
      <w:rFonts w:ascii="Times New Roman" w:eastAsia="Courier New" w:hAnsi="Times New Roman"/>
      <w:color w:val="000000"/>
      <w:szCs w:val="22"/>
    </w:rPr>
  </w:style>
  <w:style w:type="paragraph" w:customStyle="1" w:styleId="Style1">
    <w:name w:val="Style1"/>
    <w:basedOn w:val="Normal"/>
    <w:rsid w:val="001A7B7A"/>
    <w:pPr>
      <w:autoSpaceDE w:val="0"/>
      <w:autoSpaceDN w:val="0"/>
      <w:adjustRightInd w:val="0"/>
      <w:spacing w:before="480" w:after="240"/>
      <w:jc w:val="center"/>
    </w:pPr>
    <w:rPr>
      <w:rFonts w:cs="Courier New"/>
      <w:b/>
      <w:bCs/>
      <w:sz w:val="32"/>
    </w:rPr>
  </w:style>
  <w:style w:type="paragraph" w:styleId="Footer">
    <w:name w:val="footer"/>
    <w:aliases w:val="proposal text"/>
    <w:basedOn w:val="Normal"/>
    <w:link w:val="FooterChar"/>
    <w:uiPriority w:val="99"/>
    <w:rsid w:val="001A7B7A"/>
    <w:pPr>
      <w:tabs>
        <w:tab w:val="center" w:pos="4677"/>
        <w:tab w:val="right" w:pos="9355"/>
      </w:tabs>
    </w:pPr>
    <w:rPr>
      <w:sz w:val="24"/>
      <w:lang w:val="ru-RU" w:eastAsia="ru-RU"/>
    </w:rPr>
  </w:style>
  <w:style w:type="paragraph" w:customStyle="1" w:styleId="Style2">
    <w:name w:val="Style2"/>
    <w:basedOn w:val="HTMLPreformatted"/>
    <w:rsid w:val="001A7B7A"/>
    <w:pPr>
      <w:spacing w:before="240" w:after="120"/>
      <w:ind w:left="238" w:right="238"/>
    </w:pPr>
    <w:rPr>
      <w:rFonts w:ascii="Arial" w:hAnsi="Arial"/>
      <w:b/>
      <w:sz w:val="28"/>
      <w:lang w:val="ru-RU"/>
    </w:rPr>
  </w:style>
  <w:style w:type="paragraph" w:styleId="Header">
    <w:name w:val="header"/>
    <w:basedOn w:val="Normal"/>
    <w:link w:val="HeaderChar"/>
    <w:rsid w:val="001A7B7A"/>
    <w:pPr>
      <w:tabs>
        <w:tab w:val="center" w:pos="4677"/>
        <w:tab w:val="right" w:pos="9355"/>
      </w:tabs>
    </w:pPr>
  </w:style>
  <w:style w:type="paragraph" w:customStyle="1" w:styleId="DatesNotes">
    <w:name w:val="Dates/Notes"/>
    <w:basedOn w:val="Normal"/>
    <w:rsid w:val="001A7B7A"/>
    <w:rPr>
      <w:b/>
      <w:lang w:eastAsia="ru-RU"/>
    </w:rPr>
  </w:style>
  <w:style w:type="character" w:styleId="LineNumber">
    <w:name w:val="line number"/>
    <w:basedOn w:val="DefaultParagraphFont"/>
    <w:semiHidden/>
    <w:rsid w:val="001A7B7A"/>
  </w:style>
  <w:style w:type="paragraph" w:customStyle="1" w:styleId="a">
    <w:name w:val="Коментарии"/>
    <w:basedOn w:val="Normal"/>
    <w:rsid w:val="001A7B7A"/>
    <w:rPr>
      <w:rFonts w:ascii="Times New Roman" w:hAnsi="Times New Roman"/>
      <w:i/>
      <w:color w:val="000080"/>
      <w:lang w:val="ru-RU"/>
    </w:rPr>
  </w:style>
  <w:style w:type="paragraph" w:customStyle="1" w:styleId="Style3">
    <w:name w:val="Style3"/>
    <w:basedOn w:val="Normal"/>
    <w:rsid w:val="001A7B7A"/>
    <w:pPr>
      <w:spacing w:before="120"/>
      <w:jc w:val="center"/>
    </w:pPr>
    <w:rPr>
      <w:b/>
      <w:sz w:val="24"/>
      <w:lang w:val="ru-RU"/>
    </w:rPr>
  </w:style>
  <w:style w:type="paragraph" w:styleId="TOC1">
    <w:name w:val="toc 1"/>
    <w:basedOn w:val="Normal"/>
    <w:next w:val="Normal"/>
    <w:autoRedefine/>
    <w:uiPriority w:val="39"/>
    <w:rsid w:val="00D14172"/>
    <w:pPr>
      <w:tabs>
        <w:tab w:val="left" w:pos="440"/>
        <w:tab w:val="right" w:leader="dot" w:pos="9344"/>
      </w:tabs>
      <w:ind w:left="220"/>
    </w:pPr>
    <w:rPr>
      <w:rFonts w:cs="Arial"/>
      <w:szCs w:val="22"/>
      <w:lang w:val="ru-RU"/>
    </w:rPr>
  </w:style>
  <w:style w:type="paragraph" w:styleId="TOC2">
    <w:name w:val="toc 2"/>
    <w:basedOn w:val="Normal"/>
    <w:next w:val="Normal"/>
    <w:autoRedefine/>
    <w:uiPriority w:val="39"/>
    <w:rsid w:val="001A7B7A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1A7B7A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1A7B7A"/>
    <w:pPr>
      <w:ind w:left="660"/>
    </w:pPr>
  </w:style>
  <w:style w:type="paragraph" w:styleId="TOC5">
    <w:name w:val="toc 5"/>
    <w:basedOn w:val="Normal"/>
    <w:next w:val="Normal"/>
    <w:autoRedefine/>
    <w:semiHidden/>
    <w:rsid w:val="001A7B7A"/>
    <w:pPr>
      <w:ind w:left="880"/>
    </w:pPr>
  </w:style>
  <w:style w:type="paragraph" w:styleId="TOC6">
    <w:name w:val="toc 6"/>
    <w:basedOn w:val="Normal"/>
    <w:next w:val="Normal"/>
    <w:autoRedefine/>
    <w:semiHidden/>
    <w:rsid w:val="001A7B7A"/>
    <w:pPr>
      <w:ind w:left="1100"/>
    </w:pPr>
  </w:style>
  <w:style w:type="paragraph" w:styleId="TOC7">
    <w:name w:val="toc 7"/>
    <w:basedOn w:val="Normal"/>
    <w:next w:val="Normal"/>
    <w:autoRedefine/>
    <w:semiHidden/>
    <w:rsid w:val="001A7B7A"/>
    <w:pPr>
      <w:ind w:left="1320"/>
    </w:pPr>
  </w:style>
  <w:style w:type="paragraph" w:styleId="TOC8">
    <w:name w:val="toc 8"/>
    <w:basedOn w:val="Normal"/>
    <w:next w:val="Normal"/>
    <w:autoRedefine/>
    <w:semiHidden/>
    <w:rsid w:val="001A7B7A"/>
    <w:pPr>
      <w:ind w:left="1540"/>
    </w:pPr>
  </w:style>
  <w:style w:type="paragraph" w:styleId="TOC9">
    <w:name w:val="toc 9"/>
    <w:basedOn w:val="Normal"/>
    <w:next w:val="Normal"/>
    <w:autoRedefine/>
    <w:semiHidden/>
    <w:rsid w:val="001A7B7A"/>
    <w:pPr>
      <w:ind w:left="1760"/>
    </w:pPr>
  </w:style>
  <w:style w:type="paragraph" w:styleId="CommentText">
    <w:name w:val="annotation text"/>
    <w:basedOn w:val="Normal"/>
    <w:link w:val="CommentTextChar"/>
    <w:semiHidden/>
    <w:rsid w:val="001A7B7A"/>
    <w:pPr>
      <w:autoSpaceDE w:val="0"/>
      <w:autoSpaceDN w:val="0"/>
    </w:pPr>
    <w:rPr>
      <w:rFonts w:ascii="Times New Roman" w:hAnsi="Times New Roman"/>
      <w:sz w:val="20"/>
      <w:szCs w:val="20"/>
      <w:lang w:val="ru-RU"/>
    </w:rPr>
  </w:style>
  <w:style w:type="character" w:styleId="Hyperlink">
    <w:name w:val="Hyperlink"/>
    <w:uiPriority w:val="99"/>
    <w:rsid w:val="001A7B7A"/>
    <w:rPr>
      <w:color w:val="0000FF"/>
      <w:u w:val="single"/>
    </w:rPr>
  </w:style>
  <w:style w:type="paragraph" w:customStyle="1" w:styleId="a0">
    <w:name w:val="Заголовок таблицы"/>
    <w:basedOn w:val="Normal"/>
    <w:rsid w:val="001A7B7A"/>
    <w:pPr>
      <w:keepNext/>
      <w:keepLines/>
      <w:jc w:val="center"/>
    </w:pPr>
    <w:rPr>
      <w:rFonts w:cs="Arial"/>
      <w:i/>
      <w:iCs/>
      <w:sz w:val="20"/>
      <w:szCs w:val="20"/>
      <w:lang w:val="ru-RU" w:eastAsia="ru-RU"/>
    </w:rPr>
  </w:style>
  <w:style w:type="paragraph" w:styleId="BodyTextIndent">
    <w:name w:val="Body Text Indent"/>
    <w:basedOn w:val="Normal"/>
    <w:semiHidden/>
    <w:rsid w:val="001A7B7A"/>
    <w:pPr>
      <w:spacing w:before="120"/>
      <w:ind w:left="431"/>
      <w:jc w:val="both"/>
    </w:pPr>
    <w:rPr>
      <w:rFonts w:ascii="Times New Roman" w:hAnsi="Times New Roman"/>
      <w:sz w:val="20"/>
      <w:szCs w:val="20"/>
      <w:lang w:val="ru-RU"/>
    </w:rPr>
  </w:style>
  <w:style w:type="paragraph" w:customStyle="1" w:styleId="2">
    <w:name w:val="Заголовок таблицы 2"/>
    <w:basedOn w:val="a0"/>
    <w:rsid w:val="001A7B7A"/>
    <w:rPr>
      <w:b/>
      <w:i w:val="0"/>
      <w:sz w:val="22"/>
    </w:rPr>
  </w:style>
  <w:style w:type="paragraph" w:styleId="BodyText3">
    <w:name w:val="Body Text 3"/>
    <w:basedOn w:val="Normal"/>
    <w:semiHidden/>
    <w:rsid w:val="001A7B7A"/>
    <w:rPr>
      <w:i/>
      <w:iCs/>
      <w:sz w:val="20"/>
      <w:lang w:val="ru-RU"/>
    </w:rPr>
  </w:style>
  <w:style w:type="paragraph" w:customStyle="1" w:styleId="Templatedescription">
    <w:name w:val="Template description"/>
    <w:basedOn w:val="Normal"/>
    <w:rsid w:val="001A7B7A"/>
    <w:rPr>
      <w:i/>
      <w:sz w:val="20"/>
      <w:szCs w:val="20"/>
      <w:lang w:val="ru-RU"/>
    </w:rPr>
  </w:style>
  <w:style w:type="character" w:styleId="FollowedHyperlink">
    <w:name w:val="FollowedHyperlink"/>
    <w:semiHidden/>
    <w:rsid w:val="001A7B7A"/>
    <w:rPr>
      <w:color w:val="800080"/>
      <w:u w:val="single"/>
    </w:rPr>
  </w:style>
  <w:style w:type="paragraph" w:customStyle="1" w:styleId="TableMedium">
    <w:name w:val="Table_Medium"/>
    <w:basedOn w:val="Normal"/>
    <w:rsid w:val="001A7B7A"/>
    <w:pPr>
      <w:spacing w:before="40" w:after="40"/>
    </w:pPr>
    <w:rPr>
      <w:sz w:val="18"/>
      <w:szCs w:val="20"/>
      <w:lang w:val="en-GB"/>
    </w:rPr>
  </w:style>
  <w:style w:type="character" w:styleId="FootnoteReference">
    <w:name w:val="footnote reference"/>
    <w:semiHidden/>
    <w:rsid w:val="001A7B7A"/>
    <w:rPr>
      <w:vertAlign w:val="superscript"/>
    </w:rPr>
  </w:style>
  <w:style w:type="paragraph" w:styleId="FootnoteText">
    <w:name w:val="footnote text"/>
    <w:basedOn w:val="Normal"/>
    <w:semiHidden/>
    <w:rsid w:val="001A7B7A"/>
    <w:rPr>
      <w:sz w:val="20"/>
      <w:szCs w:val="20"/>
    </w:rPr>
  </w:style>
  <w:style w:type="paragraph" w:customStyle="1" w:styleId="Listing">
    <w:name w:val="Listing"/>
    <w:basedOn w:val="Normal"/>
    <w:rsid w:val="001A7B7A"/>
    <w:pPr>
      <w:numPr>
        <w:numId w:val="2"/>
      </w:numPr>
    </w:pPr>
    <w:rPr>
      <w:rFonts w:ascii="Garamond" w:hAnsi="Garamond"/>
      <w:sz w:val="20"/>
      <w:szCs w:val="20"/>
    </w:rPr>
  </w:style>
  <w:style w:type="paragraph" w:styleId="DocumentMap">
    <w:name w:val="Document Map"/>
    <w:basedOn w:val="Normal"/>
    <w:semiHidden/>
    <w:rsid w:val="001A7B7A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1A7B7A"/>
    <w:pPr>
      <w:spacing w:before="120" w:after="120"/>
      <w:jc w:val="right"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7EA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E7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E312C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34193"/>
    <w:pPr>
      <w:ind w:left="720"/>
      <w:contextualSpacing/>
    </w:pPr>
  </w:style>
  <w:style w:type="character" w:customStyle="1" w:styleId="CommentTextChar">
    <w:name w:val="Comment Text Char"/>
    <w:link w:val="CommentText"/>
    <w:semiHidden/>
    <w:rsid w:val="00DB1F4C"/>
    <w:rPr>
      <w:lang w:val="ru-RU"/>
    </w:rPr>
  </w:style>
  <w:style w:type="character" w:customStyle="1" w:styleId="HeaderChar">
    <w:name w:val="Header Char"/>
    <w:link w:val="Header"/>
    <w:rsid w:val="00EF6252"/>
    <w:rPr>
      <w:rFonts w:ascii="Arial" w:hAnsi="Arial"/>
      <w:sz w:val="22"/>
      <w:szCs w:val="24"/>
    </w:rPr>
  </w:style>
  <w:style w:type="character" w:customStyle="1" w:styleId="FooterChar">
    <w:name w:val="Footer Char"/>
    <w:aliases w:val="proposal text Char"/>
    <w:link w:val="Footer"/>
    <w:uiPriority w:val="99"/>
    <w:rsid w:val="00672288"/>
    <w:rPr>
      <w:rFonts w:ascii="Arial" w:hAnsi="Arial"/>
      <w:sz w:val="24"/>
      <w:szCs w:val="24"/>
    </w:rPr>
  </w:style>
  <w:style w:type="character" w:customStyle="1" w:styleId="Heading9Char">
    <w:name w:val="Heading 9 Char"/>
    <w:link w:val="Heading9"/>
    <w:rsid w:val="00D322C1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IMB_MSK1/C3256FDC002A146E/1BA02E5EE0BA987C8525663A006CB7EC/E5A04A12B57DACA9C325791A005FBEA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tdjpoli\LOCALS~1\Temp\notesFFF692\STD-SWD-TT0336%20&#1064;&#1072;&#1073;&#1083;&#1086;&#1085;%20FSD%20&#1085;&#1072;%20&#1089;&#1077;&#1088;&#1074;&#1080;&#1089;%20ESB%201(0.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03100-D61E-4F50-B01E-C5DA7016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STD-SWD-TT0336 Шаблон FSD на сервис ESB 1(0.5).dotx</Template>
  <TotalTime>511</TotalTime>
  <Pages>6</Pages>
  <Words>1130</Words>
  <Characters>6443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Полное наименование сервиса на английском языке</vt:lpstr>
      <vt:lpstr>Полное наименование сервиса на английском языке</vt:lpstr>
    </vt:vector>
  </TitlesOfParts>
  <Company>UniCredit Bank</Company>
  <LinksUpToDate>false</LinksUpToDate>
  <CharactersWithSpaces>7558</CharactersWithSpaces>
  <SharedDoc>false</SharedDoc>
  <HLinks>
    <vt:vector size="102" baseType="variant">
      <vt:variant>
        <vt:i4>70321207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_Ресурс_&lt;ACARDOperationsONLINECC.Car_1</vt:lpwstr>
      </vt:variant>
      <vt:variant>
        <vt:i4>72614955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_Ресурс_&lt;ACARDOperationsPRIME.CardOp</vt:lpwstr>
      </vt:variant>
      <vt:variant>
        <vt:i4>7405689</vt:i4>
      </vt:variant>
      <vt:variant>
        <vt:i4>69</vt:i4>
      </vt:variant>
      <vt:variant>
        <vt:i4>0</vt:i4>
      </vt:variant>
      <vt:variant>
        <vt:i4>5</vt:i4>
      </vt:variant>
      <vt:variant>
        <vt:lpwstr>notes://VS507/C3256FDC002A146E/35BF4A4F0C6DEDD144257ACC004E829D</vt:lpwstr>
      </vt:variant>
      <vt:variant>
        <vt:lpwstr/>
      </vt:variant>
      <vt:variant>
        <vt:i4>1703970</vt:i4>
      </vt:variant>
      <vt:variant>
        <vt:i4>66</vt:i4>
      </vt:variant>
      <vt:variant>
        <vt:i4>0</vt:i4>
      </vt:variant>
      <vt:variant>
        <vt:i4>5</vt:i4>
      </vt:variant>
      <vt:variant>
        <vt:lpwstr>notes://IMB_MSK1/C3256FDC002A146E/186BEF98D29408DFC3256FE00043F9F2/9D9356BED7DC9F9DC3257796003CC80D</vt:lpwstr>
      </vt:variant>
      <vt:variant>
        <vt:lpwstr/>
      </vt:variant>
      <vt:variant>
        <vt:i4>4915240</vt:i4>
      </vt:variant>
      <vt:variant>
        <vt:i4>63</vt:i4>
      </vt:variant>
      <vt:variant>
        <vt:i4>0</vt:i4>
      </vt:variant>
      <vt:variant>
        <vt:i4>5</vt:i4>
      </vt:variant>
      <vt:variant>
        <vt:lpwstr>notes://IMB_MSK1/C3256FDC002A146E/1BA02E5EE0BA987C8525663A006CB7EC/E5A04A12B57DACA9C325791A005FBEA1</vt:lpwstr>
      </vt:variant>
      <vt:variant>
        <vt:lpwstr/>
      </vt:variant>
      <vt:variant>
        <vt:i4>4456492</vt:i4>
      </vt:variant>
      <vt:variant>
        <vt:i4>60</vt:i4>
      </vt:variant>
      <vt:variant>
        <vt:i4>0</vt:i4>
      </vt:variant>
      <vt:variant>
        <vt:i4>5</vt:i4>
      </vt:variant>
      <vt:variant>
        <vt:lpwstr>notes://IMB_MSK1/C3257203002E6D3F/C32562F500277137852555340060479D/F1682A21370CF928C325791B003F10E3</vt:lpwstr>
      </vt:variant>
      <vt:variant>
        <vt:lpwstr/>
      </vt:variant>
      <vt:variant>
        <vt:i4>4391025</vt:i4>
      </vt:variant>
      <vt:variant>
        <vt:i4>57</vt:i4>
      </vt:variant>
      <vt:variant>
        <vt:i4>0</vt:i4>
      </vt:variant>
      <vt:variant>
        <vt:i4>5</vt:i4>
      </vt:variant>
      <vt:variant>
        <vt:lpwstr>notes://IMB_MSK1/C3257203002E6D3F/C32562F500277137852555340060479D/879622514C477C6BC325791B003EE569</vt:lpwstr>
      </vt:variant>
      <vt:variant>
        <vt:lpwstr/>
      </vt:variant>
      <vt:variant>
        <vt:i4>1114161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_Toc335143372</vt:lpwstr>
      </vt:variant>
      <vt:variant>
        <vt:i4>75433054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_Ресурс_&lt;CardTransactionsListQuery&gt;</vt:lpwstr>
      </vt:variant>
      <vt:variant>
        <vt:i4>68027451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_Ресурс_&lt;CardTransactionsListOnlineQ</vt:lpwstr>
      </vt:variant>
      <vt:variant>
        <vt:i4>70321207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_Ресурс_&lt;ACARDOperationsONLINECC.Car_1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_Toc335143370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_Toc335143369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_Toc335143368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_Toc335143367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_Toc335143366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_Toc335143365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наименование сервиса на английском языке</dc:title>
  <dc:subject>Требования на разработку сервиса ESB</dc:subject>
  <dc:creator>btdppolt</dc:creator>
  <cp:keywords/>
  <dc:description/>
  <cp:lastModifiedBy>ITIA, Petr V. Poltavskiy</cp:lastModifiedBy>
  <cp:revision>227</cp:revision>
  <cp:lastPrinted>2012-12-06T06:54:00Z</cp:lastPrinted>
  <dcterms:created xsi:type="dcterms:W3CDTF">2016-04-25T11:07:00Z</dcterms:created>
  <dcterms:modified xsi:type="dcterms:W3CDTF">2016-08-10T11:12:00Z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0.1.0</vt:lpwstr>
  </property>
  <property fmtid="{D5CDD505-2E9C-101B-9397-08002B2CF9AE}" pid="3" name="Subproject">
    <vt:lpwstr> </vt:lpwstr>
  </property>
  <property fmtid="{D5CDD505-2E9C-101B-9397-08002B2CF9AE}" pid="4" name="Project">
    <vt:lpwstr>ESB</vt:lpwstr>
  </property>
  <property fmtid="{D5CDD505-2E9C-101B-9397-08002B2CF9AE}" pid="5" name="Service short name">
    <vt:lpwstr>Сокращенное наименование сервиса</vt:lpwstr>
  </property>
</Properties>
</file>