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A3" w:rsidRDefault="00B31DA3">
      <w:pPr>
        <w:jc w:val="center"/>
        <w:rPr>
          <w:b/>
          <w:bCs/>
          <w:i/>
          <w:iCs/>
          <w:sz w:val="32"/>
          <w:lang w:val="ru-RU"/>
        </w:rPr>
      </w:pPr>
    </w:p>
    <w:p w:rsidR="00B31DA3" w:rsidRDefault="00B31DA3">
      <w:pPr>
        <w:jc w:val="center"/>
        <w:rPr>
          <w:b/>
          <w:bCs/>
          <w:i/>
          <w:iCs/>
          <w:sz w:val="32"/>
          <w:lang w:val="ru-RU"/>
        </w:rPr>
      </w:pPr>
    </w:p>
    <w:p w:rsidR="00B31DA3" w:rsidRDefault="00B31DA3">
      <w:pPr>
        <w:jc w:val="center"/>
        <w:rPr>
          <w:b/>
          <w:bCs/>
          <w:i/>
          <w:iCs/>
          <w:sz w:val="32"/>
          <w:lang w:val="ru-RU"/>
        </w:rPr>
      </w:pPr>
    </w:p>
    <w:p w:rsidR="00B31DA3" w:rsidRDefault="00B31DA3">
      <w:pPr>
        <w:jc w:val="center"/>
        <w:rPr>
          <w:b/>
          <w:bCs/>
          <w:i/>
          <w:iCs/>
          <w:sz w:val="32"/>
          <w:lang w:val="ru-RU"/>
        </w:rPr>
      </w:pPr>
    </w:p>
    <w:p w:rsidR="00B31DA3" w:rsidRDefault="00B31DA3">
      <w:pPr>
        <w:jc w:val="center"/>
        <w:rPr>
          <w:b/>
          <w:bCs/>
          <w:i/>
          <w:iCs/>
          <w:sz w:val="32"/>
          <w:lang w:val="ru-RU"/>
        </w:rPr>
      </w:pPr>
    </w:p>
    <w:p w:rsidR="00B31DA3" w:rsidRDefault="00B31DA3">
      <w:pPr>
        <w:jc w:val="center"/>
        <w:rPr>
          <w:b/>
          <w:bCs/>
          <w:i/>
          <w:iCs/>
          <w:sz w:val="32"/>
          <w:lang w:val="ru-RU"/>
        </w:rPr>
      </w:pPr>
    </w:p>
    <w:p w:rsidR="00B31DA3" w:rsidRDefault="00B31DA3">
      <w:pPr>
        <w:jc w:val="center"/>
        <w:rPr>
          <w:b/>
          <w:bCs/>
          <w:i/>
          <w:iCs/>
          <w:sz w:val="32"/>
          <w:lang w:val="ru-RU"/>
        </w:rPr>
      </w:pPr>
    </w:p>
    <w:p w:rsidR="0048049D" w:rsidRPr="00D356D6" w:rsidRDefault="00B76B3B" w:rsidP="0048049D">
      <w:pPr>
        <w:jc w:val="center"/>
        <w:rPr>
          <w:b/>
          <w:bCs/>
          <w:i/>
          <w:iCs/>
          <w:sz w:val="32"/>
          <w:lang w:val="ru-RU"/>
        </w:rPr>
      </w:pPr>
      <w:r>
        <w:fldChar w:fldCharType="begin"/>
      </w:r>
      <w:r w:rsidRPr="00E8707D">
        <w:rPr>
          <w:lang w:val="ru-RU"/>
        </w:rPr>
        <w:instrText xml:space="preserve"> </w:instrText>
      </w:r>
      <w:r>
        <w:instrText>SUBJECT</w:instrText>
      </w:r>
      <w:r w:rsidRPr="00E8707D">
        <w:rPr>
          <w:lang w:val="ru-RU"/>
        </w:rPr>
        <w:instrText xml:space="preserve">  \* </w:instrText>
      </w:r>
      <w:r>
        <w:instrText>MERGEFORMAT</w:instrText>
      </w:r>
      <w:r w:rsidRPr="00E8707D">
        <w:rPr>
          <w:lang w:val="ru-RU"/>
        </w:rPr>
        <w:instrText xml:space="preserve"> </w:instrText>
      </w:r>
      <w:r>
        <w:fldChar w:fldCharType="separate"/>
      </w:r>
      <w:r w:rsidR="00430FB2" w:rsidRPr="00430FB2">
        <w:rPr>
          <w:b/>
          <w:bCs/>
          <w:i/>
          <w:iCs/>
          <w:sz w:val="32"/>
          <w:lang w:val="ru-RU"/>
        </w:rPr>
        <w:t>Спецификация</w:t>
      </w:r>
      <w:r w:rsidR="00430FB2" w:rsidRPr="00D356D6">
        <w:rPr>
          <w:b/>
          <w:bCs/>
          <w:i/>
          <w:iCs/>
          <w:sz w:val="32"/>
          <w:lang w:val="ru-RU"/>
        </w:rPr>
        <w:t xml:space="preserve"> </w:t>
      </w:r>
      <w:r w:rsidR="00430FB2" w:rsidRPr="00430FB2">
        <w:rPr>
          <w:b/>
          <w:bCs/>
          <w:i/>
          <w:iCs/>
          <w:sz w:val="32"/>
          <w:lang w:val="ru-RU"/>
        </w:rPr>
        <w:t>сервиса</w:t>
      </w:r>
      <w:r>
        <w:rPr>
          <w:b/>
          <w:bCs/>
          <w:i/>
          <w:iCs/>
          <w:sz w:val="32"/>
          <w:lang w:val="ru-RU"/>
        </w:rPr>
        <w:fldChar w:fldCharType="end"/>
      </w:r>
    </w:p>
    <w:p w:rsidR="00CA6E3F" w:rsidRPr="00D356D6" w:rsidRDefault="00177BE3">
      <w:pPr>
        <w:jc w:val="center"/>
        <w:rPr>
          <w:b/>
          <w:bCs/>
          <w:i/>
          <w:iCs/>
          <w:sz w:val="32"/>
          <w:lang w:val="ru-RU"/>
        </w:rPr>
      </w:pPr>
      <w:r>
        <w:rPr>
          <w:b/>
          <w:bCs/>
          <w:i/>
          <w:iCs/>
          <w:sz w:val="32"/>
        </w:rPr>
        <w:t>S</w:t>
      </w:r>
      <w:r w:rsidR="00C134CC">
        <w:rPr>
          <w:b/>
          <w:bCs/>
          <w:i/>
          <w:iCs/>
          <w:sz w:val="32"/>
        </w:rPr>
        <w:t>CASA</w:t>
      </w:r>
      <w:r w:rsidR="00B358FD">
        <w:rPr>
          <w:b/>
          <w:bCs/>
          <w:i/>
          <w:iCs/>
          <w:sz w:val="32"/>
        </w:rPr>
        <w:t>MovementCreate</w:t>
      </w:r>
      <w:r w:rsidR="00CA6E3F" w:rsidRPr="00D356D6">
        <w:rPr>
          <w:b/>
          <w:bCs/>
          <w:i/>
          <w:iCs/>
          <w:sz w:val="32"/>
          <w:lang w:val="ru-RU"/>
        </w:rPr>
        <w:t xml:space="preserve"> </w:t>
      </w:r>
    </w:p>
    <w:p w:rsidR="00B31DA3" w:rsidRPr="00D356D6" w:rsidRDefault="00B31DA3">
      <w:pPr>
        <w:jc w:val="center"/>
        <w:rPr>
          <w:b/>
          <w:bCs/>
          <w:i/>
          <w:iCs/>
          <w:sz w:val="32"/>
          <w:u w:val="single"/>
          <w:lang w:val="ru-RU"/>
        </w:rPr>
      </w:pPr>
      <w:r>
        <w:rPr>
          <w:b/>
          <w:bCs/>
          <w:i/>
          <w:iCs/>
          <w:sz w:val="32"/>
          <w:u w:val="single"/>
          <w:lang w:val="ru-RU"/>
        </w:rPr>
        <w:t>Версия</w:t>
      </w:r>
      <w:r w:rsidRPr="00D356D6">
        <w:rPr>
          <w:b/>
          <w:bCs/>
          <w:i/>
          <w:iCs/>
          <w:sz w:val="32"/>
          <w:u w:val="single"/>
          <w:lang w:val="ru-RU"/>
        </w:rPr>
        <w:t xml:space="preserve"> </w:t>
      </w:r>
      <w:r w:rsidR="00B76B3B">
        <w:fldChar w:fldCharType="begin"/>
      </w:r>
      <w:r w:rsidR="00B76B3B" w:rsidRPr="00D356D6">
        <w:rPr>
          <w:lang w:val="ru-RU"/>
        </w:rPr>
        <w:instrText xml:space="preserve"> </w:instrText>
      </w:r>
      <w:r w:rsidR="00B76B3B">
        <w:instrText>DOCPROPERTY</w:instrText>
      </w:r>
      <w:r w:rsidR="00B76B3B" w:rsidRPr="00D356D6">
        <w:rPr>
          <w:lang w:val="ru-RU"/>
        </w:rPr>
        <w:instrText xml:space="preserve"> "</w:instrText>
      </w:r>
      <w:r w:rsidR="00B76B3B">
        <w:instrText>Version</w:instrText>
      </w:r>
      <w:r w:rsidR="00B76B3B" w:rsidRPr="00D356D6">
        <w:rPr>
          <w:lang w:val="ru-RU"/>
        </w:rPr>
        <w:instrText xml:space="preserve">"  \* </w:instrText>
      </w:r>
      <w:r w:rsidR="00B76B3B">
        <w:instrText>MERGEFORMAT</w:instrText>
      </w:r>
      <w:r w:rsidR="00B76B3B" w:rsidRPr="00D356D6">
        <w:rPr>
          <w:lang w:val="ru-RU"/>
        </w:rPr>
        <w:instrText xml:space="preserve"> </w:instrText>
      </w:r>
      <w:r w:rsidR="00B76B3B">
        <w:fldChar w:fldCharType="separate"/>
      </w:r>
      <w:ins w:id="0" w:author="Aleksandr V. Smirnov" w:date="2015-07-10T12:25:00Z">
        <w:r w:rsidR="00DB559E" w:rsidRPr="00DB559E">
          <w:rPr>
            <w:b/>
            <w:bCs/>
            <w:i/>
            <w:iCs/>
            <w:sz w:val="32"/>
            <w:u w:val="single"/>
            <w:lang w:val="ru-RU"/>
          </w:rPr>
          <w:t>1.1.1</w:t>
        </w:r>
      </w:ins>
      <w:del w:id="1" w:author="Aleksandr V. Smirnov" w:date="2015-07-10T12:25:00Z">
        <w:r w:rsidR="00A45CC6" w:rsidRPr="00A45CC6" w:rsidDel="00DB559E">
          <w:rPr>
            <w:b/>
            <w:bCs/>
            <w:i/>
            <w:iCs/>
            <w:sz w:val="32"/>
            <w:u w:val="single"/>
            <w:lang w:val="ru-RU"/>
          </w:rPr>
          <w:delText>1.1.0</w:delText>
        </w:r>
      </w:del>
      <w:r w:rsidR="00B76B3B">
        <w:rPr>
          <w:b/>
          <w:bCs/>
          <w:i/>
          <w:iCs/>
          <w:sz w:val="32"/>
          <w:u w:val="single"/>
          <w:lang w:val="ru-RU"/>
        </w:rPr>
        <w:fldChar w:fldCharType="end"/>
      </w:r>
    </w:p>
    <w:p w:rsidR="00B31DA3" w:rsidRPr="00D356D6" w:rsidRDefault="00B31DA3">
      <w:pPr>
        <w:jc w:val="center"/>
        <w:rPr>
          <w:b/>
          <w:bCs/>
          <w:sz w:val="32"/>
          <w:lang w:val="ru-RU"/>
        </w:rPr>
      </w:pPr>
    </w:p>
    <w:p w:rsidR="00B31DA3" w:rsidRPr="00D356D6" w:rsidRDefault="00B31DA3">
      <w:pPr>
        <w:jc w:val="center"/>
        <w:rPr>
          <w:b/>
          <w:bCs/>
          <w:sz w:val="32"/>
          <w:lang w:val="ru-RU"/>
        </w:rPr>
      </w:pPr>
    </w:p>
    <w:p w:rsidR="00B31DA3" w:rsidRPr="00D356D6" w:rsidRDefault="00B31DA3">
      <w:pPr>
        <w:jc w:val="center"/>
        <w:rPr>
          <w:b/>
          <w:bCs/>
          <w:sz w:val="32"/>
          <w:lang w:val="ru-RU"/>
        </w:rPr>
      </w:pPr>
    </w:p>
    <w:p w:rsidR="00B31DA3" w:rsidRPr="00D356D6" w:rsidRDefault="00B31DA3">
      <w:pPr>
        <w:jc w:val="center"/>
        <w:rPr>
          <w:b/>
          <w:bCs/>
          <w:sz w:val="32"/>
          <w:lang w:val="ru-RU"/>
        </w:rPr>
      </w:pPr>
    </w:p>
    <w:p w:rsidR="00B31DA3" w:rsidRDefault="00B31DA3">
      <w:pPr>
        <w:pStyle w:val="Footer"/>
        <w:rPr>
          <w:b/>
          <w:bCs/>
          <w:sz w:val="32"/>
        </w:rPr>
      </w:pPr>
      <w:r>
        <w:rPr>
          <w:b/>
          <w:bCs/>
          <w:sz w:val="32"/>
        </w:rPr>
        <w:t>Лист изменений</w:t>
      </w:r>
    </w:p>
    <w:p w:rsidR="00B31DA3" w:rsidRDefault="00B31DA3">
      <w:pPr>
        <w:pStyle w:val="Footer"/>
      </w:pPr>
    </w:p>
    <w:tbl>
      <w:tblPr>
        <w:tblW w:w="94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1358"/>
        <w:gridCol w:w="1560"/>
        <w:gridCol w:w="2693"/>
        <w:gridCol w:w="2903"/>
      </w:tblGrid>
      <w:tr w:rsidR="00B31DA3" w:rsidRPr="006C374B" w:rsidTr="009756D8">
        <w:trPr>
          <w:tblHeader/>
        </w:trPr>
        <w:tc>
          <w:tcPr>
            <w:tcW w:w="910" w:type="dxa"/>
            <w:shd w:val="clear" w:color="auto" w:fill="D9D9D9"/>
          </w:tcPr>
          <w:p w:rsidR="00B31DA3" w:rsidRPr="006C374B" w:rsidRDefault="00B31DA3">
            <w:pPr>
              <w:rPr>
                <w:sz w:val="20"/>
                <w:szCs w:val="20"/>
                <w:lang w:val="ru-RU"/>
              </w:rPr>
            </w:pPr>
            <w:r w:rsidRPr="006C374B">
              <w:rPr>
                <w:sz w:val="20"/>
                <w:szCs w:val="20"/>
                <w:lang w:val="ru-RU"/>
              </w:rPr>
              <w:t>Версия</w:t>
            </w:r>
          </w:p>
        </w:tc>
        <w:tc>
          <w:tcPr>
            <w:tcW w:w="1358" w:type="dxa"/>
            <w:shd w:val="clear" w:color="auto" w:fill="D9D9D9"/>
          </w:tcPr>
          <w:p w:rsidR="00B31DA3" w:rsidRPr="006C374B" w:rsidRDefault="00B31DA3">
            <w:pPr>
              <w:rPr>
                <w:sz w:val="20"/>
                <w:szCs w:val="20"/>
                <w:lang w:val="ru-RU"/>
              </w:rPr>
            </w:pPr>
            <w:r w:rsidRPr="006C374B">
              <w:rPr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1560" w:type="dxa"/>
            <w:shd w:val="clear" w:color="auto" w:fill="D9D9D9"/>
          </w:tcPr>
          <w:p w:rsidR="00B31DA3" w:rsidRPr="006C374B" w:rsidRDefault="00B31DA3">
            <w:pPr>
              <w:jc w:val="both"/>
              <w:rPr>
                <w:sz w:val="20"/>
                <w:szCs w:val="20"/>
                <w:lang w:val="ru-RU"/>
              </w:rPr>
            </w:pPr>
            <w:r w:rsidRPr="006C374B">
              <w:rPr>
                <w:sz w:val="20"/>
                <w:szCs w:val="20"/>
                <w:lang w:val="ru-RU"/>
              </w:rPr>
              <w:t>Переработал</w:t>
            </w:r>
          </w:p>
        </w:tc>
        <w:tc>
          <w:tcPr>
            <w:tcW w:w="2693" w:type="dxa"/>
            <w:shd w:val="clear" w:color="auto" w:fill="D9D9D9"/>
          </w:tcPr>
          <w:p w:rsidR="00B31DA3" w:rsidRPr="006C374B" w:rsidRDefault="00B31DA3">
            <w:pPr>
              <w:jc w:val="both"/>
              <w:rPr>
                <w:sz w:val="20"/>
                <w:szCs w:val="20"/>
                <w:lang w:val="ru-RU"/>
              </w:rPr>
            </w:pPr>
            <w:r w:rsidRPr="006C374B">
              <w:rPr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2903" w:type="dxa"/>
            <w:shd w:val="clear" w:color="auto" w:fill="D9D9D9"/>
          </w:tcPr>
          <w:p w:rsidR="00B31DA3" w:rsidRPr="006C374B" w:rsidRDefault="00B31DA3">
            <w:pPr>
              <w:jc w:val="both"/>
              <w:rPr>
                <w:sz w:val="20"/>
                <w:szCs w:val="20"/>
                <w:lang w:val="ru-RU"/>
              </w:rPr>
            </w:pPr>
            <w:r w:rsidRPr="006C374B">
              <w:rPr>
                <w:sz w:val="20"/>
                <w:szCs w:val="20"/>
                <w:lang w:val="ru-RU"/>
              </w:rPr>
              <w:t>Имя файла</w:t>
            </w:r>
          </w:p>
        </w:tc>
      </w:tr>
      <w:tr w:rsidR="00BC6602" w:rsidRPr="00FF6BDF" w:rsidTr="009756D8">
        <w:tc>
          <w:tcPr>
            <w:tcW w:w="910" w:type="dxa"/>
          </w:tcPr>
          <w:p w:rsidR="00BC6602" w:rsidRPr="00E8707D" w:rsidRDefault="00BC6602" w:rsidP="00E8707D">
            <w:pPr>
              <w:jc w:val="both"/>
              <w:rPr>
                <w:sz w:val="20"/>
                <w:szCs w:val="20"/>
                <w:lang w:val="ru-RU"/>
              </w:rPr>
            </w:pPr>
            <w:r w:rsidRPr="006C374B">
              <w:rPr>
                <w:sz w:val="20"/>
                <w:szCs w:val="20"/>
              </w:rPr>
              <w:t>0.</w:t>
            </w:r>
            <w:r w:rsidR="00E8707D">
              <w:rPr>
                <w:sz w:val="20"/>
                <w:szCs w:val="20"/>
                <w:lang w:val="ru-RU"/>
              </w:rPr>
              <w:t>0</w:t>
            </w:r>
            <w:r w:rsidRPr="006C374B">
              <w:rPr>
                <w:sz w:val="20"/>
                <w:szCs w:val="20"/>
              </w:rPr>
              <w:t>.</w:t>
            </w:r>
            <w:r w:rsidR="00E8707D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358" w:type="dxa"/>
          </w:tcPr>
          <w:p w:rsidR="00BC6602" w:rsidRPr="00E56C03" w:rsidRDefault="00C134CC" w:rsidP="00C134C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BC6602" w:rsidRPr="006C374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  <w:r w:rsidR="00177BE3">
              <w:rPr>
                <w:sz w:val="20"/>
                <w:szCs w:val="20"/>
              </w:rPr>
              <w:t>2</w:t>
            </w:r>
            <w:r w:rsidR="00BC6602" w:rsidRPr="006C374B">
              <w:rPr>
                <w:sz w:val="20"/>
                <w:szCs w:val="20"/>
              </w:rPr>
              <w:t>.201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</w:tcPr>
          <w:p w:rsidR="00BC6602" w:rsidRPr="00816A1C" w:rsidRDefault="00816A1C" w:rsidP="000A591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Смирнов</w:t>
            </w:r>
            <w:r w:rsidRPr="00816A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А</w:t>
            </w:r>
            <w:r w:rsidRPr="00816A1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В</w:t>
            </w:r>
            <w:r w:rsidRPr="00816A1C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C6602" w:rsidRPr="00E8707D" w:rsidRDefault="00BC6602" w:rsidP="00E1585D">
            <w:pPr>
              <w:jc w:val="both"/>
              <w:rPr>
                <w:sz w:val="20"/>
                <w:szCs w:val="20"/>
              </w:rPr>
            </w:pPr>
            <w:r w:rsidRPr="006C374B">
              <w:rPr>
                <w:sz w:val="20"/>
                <w:szCs w:val="20"/>
                <w:lang w:val="ru-RU"/>
              </w:rPr>
              <w:t>Начальная</w:t>
            </w:r>
            <w:r w:rsidRPr="00E8707D">
              <w:rPr>
                <w:sz w:val="20"/>
                <w:szCs w:val="20"/>
              </w:rPr>
              <w:t xml:space="preserve"> </w:t>
            </w:r>
            <w:r w:rsidRPr="006C374B">
              <w:rPr>
                <w:sz w:val="20"/>
                <w:szCs w:val="20"/>
                <w:lang w:val="ru-RU"/>
              </w:rPr>
              <w:t>версия</w:t>
            </w:r>
          </w:p>
        </w:tc>
        <w:tc>
          <w:tcPr>
            <w:tcW w:w="2903" w:type="dxa"/>
          </w:tcPr>
          <w:p w:rsidR="00BC6602" w:rsidRPr="00F351C8" w:rsidRDefault="00177BE3" w:rsidP="00816A1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FILENAME 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C134CC">
              <w:rPr>
                <w:noProof/>
                <w:sz w:val="20"/>
                <w:szCs w:val="20"/>
              </w:rPr>
              <w:t>SCASAMovementCreate_Specification_0.0.1.docx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67C64" w:rsidRPr="00137FEE" w:rsidTr="009756D8">
        <w:tc>
          <w:tcPr>
            <w:tcW w:w="910" w:type="dxa"/>
          </w:tcPr>
          <w:p w:rsidR="00F67C64" w:rsidRPr="00137FEE" w:rsidRDefault="00CA5A10" w:rsidP="004A7E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58" w:type="dxa"/>
          </w:tcPr>
          <w:p w:rsidR="00F67C64" w:rsidRPr="00137FEE" w:rsidRDefault="00CA5A10" w:rsidP="0019155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30.03.2015</w:t>
            </w:r>
          </w:p>
        </w:tc>
        <w:tc>
          <w:tcPr>
            <w:tcW w:w="1560" w:type="dxa"/>
          </w:tcPr>
          <w:p w:rsidR="00F67C64" w:rsidRPr="00CA5A10" w:rsidRDefault="00CA5A10" w:rsidP="0019155C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Смирнов А.В.</w:t>
            </w:r>
          </w:p>
        </w:tc>
        <w:tc>
          <w:tcPr>
            <w:tcW w:w="2693" w:type="dxa"/>
          </w:tcPr>
          <w:p w:rsidR="00F67C64" w:rsidRPr="00CA5A10" w:rsidRDefault="00CA5A10" w:rsidP="0019155C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 xml:space="preserve">Исправлена </w:t>
            </w:r>
            <w:proofErr w:type="spellStart"/>
            <w:r>
              <w:rPr>
                <w:rFonts w:cs="Arial"/>
                <w:sz w:val="20"/>
                <w:szCs w:val="20"/>
              </w:rPr>
              <w:t>wsdl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ru-RU"/>
              </w:rPr>
              <w:t>сервиса</w:t>
            </w:r>
          </w:p>
        </w:tc>
        <w:tc>
          <w:tcPr>
            <w:tcW w:w="2903" w:type="dxa"/>
          </w:tcPr>
          <w:p w:rsidR="00F67C64" w:rsidRPr="00137FEE" w:rsidRDefault="00CA5A10" w:rsidP="0019155C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FILENAME   \* MERGEFORMAT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SCASAMovementCreate_Specification_1.0.0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F67C64" w:rsidRPr="00907014" w:rsidTr="009756D8">
        <w:tc>
          <w:tcPr>
            <w:tcW w:w="910" w:type="dxa"/>
          </w:tcPr>
          <w:p w:rsidR="00F67C64" w:rsidRPr="00137FEE" w:rsidRDefault="00907014" w:rsidP="00C7545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1.0.1</w:t>
            </w:r>
          </w:p>
        </w:tc>
        <w:tc>
          <w:tcPr>
            <w:tcW w:w="1358" w:type="dxa"/>
          </w:tcPr>
          <w:p w:rsidR="00F67C64" w:rsidRPr="00137FEE" w:rsidRDefault="00907014" w:rsidP="00C7545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06.04.2015</w:t>
            </w:r>
          </w:p>
        </w:tc>
        <w:tc>
          <w:tcPr>
            <w:tcW w:w="1560" w:type="dxa"/>
          </w:tcPr>
          <w:p w:rsidR="00F67C64" w:rsidRPr="002669FD" w:rsidRDefault="00907014" w:rsidP="00C75456">
            <w:pPr>
              <w:pStyle w:val="Footer"/>
              <w:tabs>
                <w:tab w:val="clear" w:pos="4677"/>
                <w:tab w:val="clear" w:pos="9355"/>
              </w:tabs>
              <w:jc w:val="both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Смирнов А.В.</w:t>
            </w:r>
          </w:p>
        </w:tc>
        <w:tc>
          <w:tcPr>
            <w:tcW w:w="2693" w:type="dxa"/>
          </w:tcPr>
          <w:p w:rsidR="00F67C64" w:rsidRPr="00907014" w:rsidRDefault="00907014" w:rsidP="00C75456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 xml:space="preserve">Измены допустимые значения входящего поля </w:t>
            </w:r>
            <w:r>
              <w:rPr>
                <w:rFonts w:cs="Arial"/>
                <w:sz w:val="20"/>
                <w:szCs w:val="20"/>
              </w:rPr>
              <w:t>Priority</w:t>
            </w:r>
          </w:p>
        </w:tc>
        <w:tc>
          <w:tcPr>
            <w:tcW w:w="2903" w:type="dxa"/>
          </w:tcPr>
          <w:p w:rsidR="00F67C64" w:rsidRPr="002669FD" w:rsidRDefault="00907014">
            <w:pPr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cs="Arial"/>
                <w:sz w:val="20"/>
                <w:szCs w:val="20"/>
                <w:lang w:val="ru-RU"/>
              </w:rPr>
              <w:instrText xml:space="preserve"> FILENAME   \* MERGEFORMAT </w:instrText>
            </w:r>
            <w:r>
              <w:rPr>
                <w:rFonts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  <w:lang w:val="ru-RU"/>
              </w:rPr>
              <w:t>SCASAMovementCreate_Specification_1.0.1</w:t>
            </w:r>
            <w:r>
              <w:rPr>
                <w:rFonts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F67C64" w:rsidRPr="00907014" w:rsidTr="009756D8">
        <w:tc>
          <w:tcPr>
            <w:tcW w:w="910" w:type="dxa"/>
          </w:tcPr>
          <w:p w:rsidR="00F67C64" w:rsidRPr="00AC1374" w:rsidRDefault="00AC137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1.0.2</w:t>
            </w:r>
          </w:p>
        </w:tc>
        <w:tc>
          <w:tcPr>
            <w:tcW w:w="1358" w:type="dxa"/>
          </w:tcPr>
          <w:p w:rsidR="00F67C64" w:rsidRPr="00AC1374" w:rsidRDefault="00AC1374" w:rsidP="005A7B9E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08.04.2015</w:t>
            </w:r>
          </w:p>
        </w:tc>
        <w:tc>
          <w:tcPr>
            <w:tcW w:w="1560" w:type="dxa"/>
          </w:tcPr>
          <w:p w:rsidR="00F67C64" w:rsidRPr="00AC1374" w:rsidRDefault="00AC1374">
            <w:pPr>
              <w:pStyle w:val="Foot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Смирнов А.В.</w:t>
            </w:r>
          </w:p>
        </w:tc>
        <w:tc>
          <w:tcPr>
            <w:tcW w:w="2693" w:type="dxa"/>
          </w:tcPr>
          <w:p w:rsidR="00F67C64" w:rsidRPr="002669FD" w:rsidRDefault="00AC1374">
            <w:pPr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Исправлен формат выходного сообщения</w:t>
            </w:r>
          </w:p>
        </w:tc>
        <w:tc>
          <w:tcPr>
            <w:tcW w:w="2903" w:type="dxa"/>
          </w:tcPr>
          <w:p w:rsidR="00F67C64" w:rsidRPr="002669FD" w:rsidRDefault="00AC1374">
            <w:pPr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cs="Arial"/>
                <w:sz w:val="20"/>
                <w:szCs w:val="20"/>
                <w:lang w:val="ru-RU"/>
              </w:rPr>
              <w:instrText xml:space="preserve"> FILENAME   \* MERGEFORMAT </w:instrText>
            </w:r>
            <w:r>
              <w:rPr>
                <w:rFonts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  <w:lang w:val="ru-RU"/>
              </w:rPr>
              <w:t>SCASAMovementCreate_Specification_1.0.2</w:t>
            </w:r>
            <w:r>
              <w:rPr>
                <w:rFonts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F67C64" w:rsidRPr="00083338" w:rsidTr="009756D8">
        <w:tc>
          <w:tcPr>
            <w:tcW w:w="910" w:type="dxa"/>
          </w:tcPr>
          <w:p w:rsidR="00F67C64" w:rsidRPr="00083338" w:rsidRDefault="0008333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1.1.x</w:t>
            </w:r>
          </w:p>
        </w:tc>
        <w:tc>
          <w:tcPr>
            <w:tcW w:w="1358" w:type="dxa"/>
          </w:tcPr>
          <w:p w:rsidR="00F67C64" w:rsidRPr="00083338" w:rsidRDefault="0008333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01.06.2015</w:t>
            </w:r>
          </w:p>
        </w:tc>
        <w:tc>
          <w:tcPr>
            <w:tcW w:w="1560" w:type="dxa"/>
          </w:tcPr>
          <w:p w:rsidR="00F67C64" w:rsidRPr="00083338" w:rsidRDefault="00083338">
            <w:pPr>
              <w:pStyle w:val="Foot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Смирнов А.В.</w:t>
            </w:r>
          </w:p>
        </w:tc>
        <w:tc>
          <w:tcPr>
            <w:tcW w:w="2693" w:type="dxa"/>
          </w:tcPr>
          <w:p w:rsidR="00F67C64" w:rsidRPr="00083338" w:rsidRDefault="00083338" w:rsidP="00083338">
            <w:pPr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 xml:space="preserve">Запрос на изменения по д.395. Добавлен сценарий двухэтапного запроса </w:t>
            </w:r>
            <w:proofErr w:type="spellStart"/>
            <w:r>
              <w:rPr>
                <w:rFonts w:cs="Arial"/>
                <w:sz w:val="20"/>
                <w:szCs w:val="20"/>
                <w:lang w:val="ru-RU"/>
              </w:rPr>
              <w:t>атомарников</w:t>
            </w:r>
            <w:proofErr w:type="spellEnd"/>
            <w:r>
              <w:rPr>
                <w:rFonts w:cs="Arial"/>
                <w:sz w:val="20"/>
                <w:szCs w:val="20"/>
                <w:lang w:val="ru-RU"/>
              </w:rPr>
              <w:t xml:space="preserve"> (сначала запрос с </w:t>
            </w:r>
            <w:proofErr w:type="spellStart"/>
            <w:r>
              <w:rPr>
                <w:rFonts w:cs="Arial"/>
                <w:sz w:val="20"/>
                <w:szCs w:val="20"/>
                <w:lang w:val="ru-RU"/>
              </w:rPr>
              <w:t>дебитующими</w:t>
            </w:r>
            <w:proofErr w:type="spellEnd"/>
            <w:r>
              <w:rPr>
                <w:rFonts w:cs="Arial"/>
                <w:sz w:val="20"/>
                <w:szCs w:val="20"/>
                <w:lang w:val="ru-RU"/>
              </w:rPr>
              <w:t xml:space="preserve"> движениями, после его успешного завершения остальные), используется 4 версия </w:t>
            </w:r>
            <w:proofErr w:type="spellStart"/>
            <w:r>
              <w:rPr>
                <w:rFonts w:cs="Arial"/>
                <w:sz w:val="20"/>
                <w:szCs w:val="20"/>
              </w:rPr>
              <w:t>MaAcPoBaQu</w:t>
            </w:r>
            <w:proofErr w:type="spellEnd"/>
          </w:p>
        </w:tc>
        <w:tc>
          <w:tcPr>
            <w:tcW w:w="2903" w:type="dxa"/>
          </w:tcPr>
          <w:p w:rsidR="00F67C64" w:rsidRPr="002669FD" w:rsidRDefault="00083338" w:rsidP="00C63E96">
            <w:pPr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cs="Arial"/>
                <w:sz w:val="20"/>
                <w:szCs w:val="20"/>
                <w:lang w:val="ru-RU"/>
              </w:rPr>
              <w:instrText xml:space="preserve"> FILENAME   \* MERGEFORMAT </w:instrText>
            </w:r>
            <w:r>
              <w:rPr>
                <w:rFonts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  <w:lang w:val="ru-RU"/>
              </w:rPr>
              <w:t>SCASAMovementCreate_Specification_1.1.0</w:t>
            </w:r>
            <w:r>
              <w:rPr>
                <w:rFonts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F67C64" w:rsidRPr="00083338" w:rsidTr="009756D8">
        <w:tc>
          <w:tcPr>
            <w:tcW w:w="910" w:type="dxa"/>
          </w:tcPr>
          <w:p w:rsidR="00F67C64" w:rsidRPr="002669FD" w:rsidRDefault="00DB559E">
            <w:pPr>
              <w:rPr>
                <w:rFonts w:cs="Arial"/>
                <w:sz w:val="20"/>
                <w:szCs w:val="20"/>
                <w:lang w:val="ru-RU"/>
              </w:rPr>
            </w:pPr>
            <w:ins w:id="2" w:author="Aleksandr V. Smirnov" w:date="2015-07-10T12:25:00Z">
              <w:r>
                <w:rPr>
                  <w:rFonts w:cs="Arial"/>
                  <w:sz w:val="20"/>
                  <w:szCs w:val="20"/>
                  <w:lang w:val="ru-RU"/>
                </w:rPr>
                <w:t>1.1.1</w:t>
              </w:r>
            </w:ins>
          </w:p>
        </w:tc>
        <w:tc>
          <w:tcPr>
            <w:tcW w:w="1358" w:type="dxa"/>
          </w:tcPr>
          <w:p w:rsidR="00F67C64" w:rsidRPr="002669FD" w:rsidRDefault="00DB559E">
            <w:pPr>
              <w:rPr>
                <w:rFonts w:cs="Arial"/>
                <w:sz w:val="20"/>
                <w:szCs w:val="20"/>
                <w:lang w:val="ru-RU"/>
              </w:rPr>
            </w:pPr>
            <w:ins w:id="3" w:author="Aleksandr V. Smirnov" w:date="2015-07-10T12:25:00Z">
              <w:r>
                <w:rPr>
                  <w:rFonts w:cs="Arial"/>
                  <w:sz w:val="20"/>
                  <w:szCs w:val="20"/>
                  <w:lang w:val="ru-RU"/>
                </w:rPr>
                <w:t>10.07.2015</w:t>
              </w:r>
            </w:ins>
          </w:p>
        </w:tc>
        <w:tc>
          <w:tcPr>
            <w:tcW w:w="1560" w:type="dxa"/>
          </w:tcPr>
          <w:p w:rsidR="00F67C64" w:rsidRPr="002669FD" w:rsidRDefault="00DB559E">
            <w:pPr>
              <w:pStyle w:val="Foot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</w:rPr>
            </w:pPr>
            <w:ins w:id="4" w:author="Aleksandr V. Smirnov" w:date="2015-07-10T12:25:00Z">
              <w:r>
                <w:rPr>
                  <w:rFonts w:cs="Arial"/>
                  <w:sz w:val="20"/>
                  <w:szCs w:val="20"/>
                </w:rPr>
                <w:t>Смирнов А.В.</w:t>
              </w:r>
            </w:ins>
          </w:p>
        </w:tc>
        <w:tc>
          <w:tcPr>
            <w:tcW w:w="2693" w:type="dxa"/>
          </w:tcPr>
          <w:p w:rsidR="00F67C64" w:rsidRPr="00DB559E" w:rsidRDefault="00DB559E">
            <w:pPr>
              <w:rPr>
                <w:rFonts w:cs="Arial"/>
                <w:sz w:val="20"/>
                <w:szCs w:val="20"/>
              </w:rPr>
            </w:pPr>
            <w:ins w:id="5" w:author="Aleksandr V. Smirnov" w:date="2015-07-10T12:25:00Z">
              <w:r>
                <w:rPr>
                  <w:rFonts w:cs="Arial"/>
                  <w:sz w:val="20"/>
                  <w:szCs w:val="20"/>
                  <w:lang w:val="ru-RU"/>
                </w:rPr>
                <w:t xml:space="preserve">Добавлено описание формата </w:t>
              </w:r>
              <w:r>
                <w:rPr>
                  <w:rFonts w:cs="Arial"/>
                  <w:sz w:val="20"/>
                  <w:szCs w:val="20"/>
                </w:rPr>
                <w:t>ExtendedError</w:t>
              </w:r>
            </w:ins>
          </w:p>
        </w:tc>
        <w:tc>
          <w:tcPr>
            <w:tcW w:w="2903" w:type="dxa"/>
          </w:tcPr>
          <w:p w:rsidR="00F67C64" w:rsidRPr="002669FD" w:rsidRDefault="00DB559E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  <w:ins w:id="6" w:author="Aleksandr V. Smirnov" w:date="2015-07-10T12:26:00Z">
              <w:r>
                <w:rPr>
                  <w:rFonts w:cs="Arial"/>
                  <w:sz w:val="20"/>
                  <w:szCs w:val="20"/>
                  <w:lang w:val="ru-RU"/>
                </w:rPr>
                <w:fldChar w:fldCharType="begin"/>
              </w:r>
              <w:r>
                <w:rPr>
                  <w:rFonts w:cs="Arial"/>
                  <w:sz w:val="20"/>
                  <w:szCs w:val="20"/>
                  <w:lang w:val="ru-RU"/>
                </w:rPr>
                <w:instrText xml:space="preserve"> FILENAME   \* MERGEFORMAT </w:instrText>
              </w:r>
            </w:ins>
            <w:r>
              <w:rPr>
                <w:rFonts w:cs="Arial"/>
                <w:sz w:val="20"/>
                <w:szCs w:val="20"/>
                <w:lang w:val="ru-RU"/>
              </w:rPr>
              <w:fldChar w:fldCharType="separate"/>
            </w:r>
            <w:ins w:id="7" w:author="Aleksandr V. Smirnov" w:date="2015-07-10T12:26:00Z">
              <w:r>
                <w:rPr>
                  <w:rFonts w:cs="Arial"/>
                  <w:noProof/>
                  <w:sz w:val="20"/>
                  <w:szCs w:val="20"/>
                  <w:lang w:val="ru-RU"/>
                </w:rPr>
                <w:t>SCASAMovementCreate_Specification_1.1.1</w:t>
              </w:r>
              <w:r>
                <w:rPr>
                  <w:rFonts w:cs="Arial"/>
                  <w:sz w:val="20"/>
                  <w:szCs w:val="20"/>
                  <w:lang w:val="ru-RU"/>
                </w:rPr>
                <w:fldChar w:fldCharType="end"/>
              </w:r>
            </w:ins>
          </w:p>
        </w:tc>
      </w:tr>
      <w:tr w:rsidR="00F67C64" w:rsidRPr="00083338" w:rsidTr="009756D8">
        <w:tc>
          <w:tcPr>
            <w:tcW w:w="910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358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</w:tcPr>
          <w:p w:rsidR="00F67C64" w:rsidRPr="002669FD" w:rsidRDefault="00F67C64">
            <w:pPr>
              <w:pStyle w:val="Foot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90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</w:tr>
      <w:tr w:rsidR="00F67C64" w:rsidRPr="00083338" w:rsidTr="009756D8">
        <w:tc>
          <w:tcPr>
            <w:tcW w:w="910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358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90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</w:tr>
      <w:tr w:rsidR="00F67C64" w:rsidRPr="00083338" w:rsidTr="009756D8">
        <w:tc>
          <w:tcPr>
            <w:tcW w:w="910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358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90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</w:tr>
      <w:tr w:rsidR="00F67C64" w:rsidRPr="00083338" w:rsidTr="009756D8">
        <w:tc>
          <w:tcPr>
            <w:tcW w:w="910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358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90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</w:tr>
      <w:tr w:rsidR="00F67C64" w:rsidRPr="00083338" w:rsidTr="009756D8">
        <w:tc>
          <w:tcPr>
            <w:tcW w:w="910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358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90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</w:tr>
      <w:tr w:rsidR="00F67C64" w:rsidRPr="00083338" w:rsidTr="009756D8">
        <w:tc>
          <w:tcPr>
            <w:tcW w:w="910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358" w:type="dxa"/>
          </w:tcPr>
          <w:p w:rsidR="00F67C64" w:rsidRPr="002669FD" w:rsidRDefault="00F67C64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2903" w:type="dxa"/>
          </w:tcPr>
          <w:p w:rsidR="00F67C64" w:rsidRPr="002669FD" w:rsidRDefault="00F67C64">
            <w:pPr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B31DA3" w:rsidRPr="002669FD" w:rsidRDefault="00B31DA3">
      <w:pPr>
        <w:rPr>
          <w:rFonts w:cs="Arial"/>
          <w:sz w:val="20"/>
          <w:szCs w:val="20"/>
          <w:lang w:val="ru-RU"/>
        </w:rPr>
      </w:pPr>
    </w:p>
    <w:p w:rsidR="00CE7699" w:rsidRDefault="00B31DA3" w:rsidP="00CE7699">
      <w:pPr>
        <w:pStyle w:val="Header"/>
        <w:rPr>
          <w:b/>
          <w:sz w:val="28"/>
          <w:lang w:val="ru-RU"/>
        </w:rPr>
      </w:pPr>
      <w:bookmarkStart w:id="8" w:name="_GoBack"/>
      <w:bookmarkEnd w:id="8"/>
      <w:r w:rsidRPr="002669FD">
        <w:rPr>
          <w:b/>
          <w:sz w:val="28"/>
          <w:lang w:val="ru-RU"/>
        </w:rPr>
        <w:br w:type="column"/>
      </w:r>
      <w:bookmarkStart w:id="9" w:name="_Toc295156045"/>
      <w:bookmarkStart w:id="10" w:name="_Toc517500811"/>
      <w:bookmarkStart w:id="11" w:name="_Toc82335727"/>
      <w:r w:rsidR="00CE7699">
        <w:rPr>
          <w:b/>
          <w:sz w:val="28"/>
          <w:lang w:val="ru-RU"/>
        </w:rPr>
        <w:lastRenderedPageBreak/>
        <w:t>ОГЛАВЛЕНИЕ</w:t>
      </w:r>
    </w:p>
    <w:p w:rsidR="00933CC1" w:rsidRPr="00083338" w:rsidRDefault="00933CC1" w:rsidP="00CE7699">
      <w:pPr>
        <w:rPr>
          <w:sz w:val="20"/>
          <w:szCs w:val="20"/>
          <w:lang w:val="ru-RU"/>
        </w:rPr>
      </w:pPr>
    </w:p>
    <w:bookmarkStart w:id="12" w:name="_Toc81196295"/>
    <w:bookmarkStart w:id="13" w:name="_Toc82335702"/>
    <w:p w:rsidR="00986024" w:rsidRDefault="00D03DFD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sz w:val="20"/>
          <w:szCs w:val="20"/>
          <w:lang w:val="ru-RU"/>
        </w:rPr>
        <w:fldChar w:fldCharType="begin"/>
      </w:r>
      <w:r w:rsidR="00933CC1">
        <w:rPr>
          <w:sz w:val="20"/>
          <w:szCs w:val="20"/>
          <w:lang w:val="ru-RU"/>
        </w:rPr>
        <w:instrText xml:space="preserve"> TOC \o "1-2" \h \z \u </w:instrText>
      </w:r>
      <w:r>
        <w:rPr>
          <w:sz w:val="20"/>
          <w:szCs w:val="20"/>
          <w:lang w:val="ru-RU"/>
        </w:rPr>
        <w:fldChar w:fldCharType="separate"/>
      </w:r>
      <w:hyperlink w:anchor="_Toc420945439" w:history="1">
        <w:r w:rsidR="00986024" w:rsidRPr="00585513">
          <w:rPr>
            <w:rStyle w:val="Hyperlink"/>
            <w:noProof/>
          </w:rPr>
          <w:t>1</w:t>
        </w:r>
        <w:r w:rsidR="00986024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986024" w:rsidRPr="00585513">
          <w:rPr>
            <w:rStyle w:val="Hyperlink"/>
            <w:noProof/>
          </w:rPr>
          <w:t>Назначение документа</w:t>
        </w:r>
        <w:r w:rsidR="00986024">
          <w:rPr>
            <w:noProof/>
            <w:webHidden/>
          </w:rPr>
          <w:tab/>
        </w:r>
        <w:r w:rsidR="00986024">
          <w:rPr>
            <w:noProof/>
            <w:webHidden/>
          </w:rPr>
          <w:fldChar w:fldCharType="begin"/>
        </w:r>
        <w:r w:rsidR="00986024">
          <w:rPr>
            <w:noProof/>
            <w:webHidden/>
          </w:rPr>
          <w:instrText xml:space="preserve"> PAGEREF _Toc420945439 \h </w:instrText>
        </w:r>
        <w:r w:rsidR="00986024">
          <w:rPr>
            <w:noProof/>
            <w:webHidden/>
          </w:rPr>
        </w:r>
        <w:r w:rsidR="00986024">
          <w:rPr>
            <w:noProof/>
            <w:webHidden/>
          </w:rPr>
          <w:fldChar w:fldCharType="separate"/>
        </w:r>
        <w:r w:rsidR="00986024">
          <w:rPr>
            <w:noProof/>
            <w:webHidden/>
          </w:rPr>
          <w:t>3</w:t>
        </w:r>
        <w:r w:rsidR="00986024">
          <w:rPr>
            <w:noProof/>
            <w:webHidden/>
          </w:rPr>
          <w:fldChar w:fldCharType="end"/>
        </w:r>
      </w:hyperlink>
    </w:p>
    <w:p w:rsidR="00986024" w:rsidRDefault="00986024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20945440" w:history="1">
        <w:r w:rsidRPr="0058551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Pr="00585513">
          <w:rPr>
            <w:rStyle w:val="Hyperlink"/>
            <w:noProof/>
          </w:rPr>
          <w:t>Назначение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024" w:rsidRDefault="00986024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20945441" w:history="1">
        <w:r w:rsidRPr="0058551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Pr="00585513">
          <w:rPr>
            <w:rStyle w:val="Hyperlink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024" w:rsidRDefault="00986024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20945442" w:history="1">
        <w:r w:rsidRPr="0058551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Pr="00585513">
          <w:rPr>
            <w:rStyle w:val="Hyperlink"/>
            <w:noProof/>
          </w:rPr>
          <w:t>Характеристики доступности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024" w:rsidRDefault="00986024">
      <w:pPr>
        <w:pStyle w:val="TO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20945443" w:history="1">
        <w:r w:rsidRPr="0058551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Pr="00585513">
          <w:rPr>
            <w:rStyle w:val="Hyperlink"/>
            <w:noProof/>
          </w:rPr>
          <w:t>Ресурсы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024" w:rsidRDefault="00986024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20945444" w:history="1">
        <w:r w:rsidRPr="00585513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Pr="00585513">
          <w:rPr>
            <w:rStyle w:val="Hyperlink"/>
            <w:noProof/>
          </w:rPr>
          <w:t>Ресурс SCASAMovementCreate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7699" w:rsidRPr="00E47BE6" w:rsidRDefault="00D03DFD" w:rsidP="00CE769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fldChar w:fldCharType="end"/>
      </w:r>
    </w:p>
    <w:p w:rsidR="005C0CD8" w:rsidRDefault="00CE7699" w:rsidP="002A15C5">
      <w:pPr>
        <w:pStyle w:val="Heading1"/>
      </w:pPr>
      <w:r w:rsidRPr="00E47BE6">
        <w:rPr>
          <w:sz w:val="20"/>
          <w:szCs w:val="20"/>
        </w:rPr>
        <w:br w:type="column"/>
      </w:r>
      <w:bookmarkStart w:id="14" w:name="_Toc420945439"/>
      <w:bookmarkEnd w:id="13"/>
      <w:r w:rsidR="005C0CD8" w:rsidRPr="005C0CD8">
        <w:lastRenderedPageBreak/>
        <w:t>Назначение документа</w:t>
      </w:r>
      <w:bookmarkEnd w:id="14"/>
    </w:p>
    <w:p w:rsidR="00405CC1" w:rsidRPr="00E8707D" w:rsidRDefault="00405CC1" w:rsidP="00E8707D">
      <w:pPr>
        <w:pStyle w:val="BodyText3"/>
        <w:ind w:firstLine="432"/>
        <w:rPr>
          <w:i w:val="0"/>
        </w:rPr>
      </w:pPr>
      <w:r w:rsidRPr="00E8707D">
        <w:rPr>
          <w:i w:val="0"/>
        </w:rPr>
        <w:t>Данный документ описывает</w:t>
      </w:r>
      <w:r w:rsidR="00B358FD">
        <w:rPr>
          <w:i w:val="0"/>
        </w:rPr>
        <w:t xml:space="preserve"> </w:t>
      </w:r>
      <w:r w:rsidR="00C134CC">
        <w:rPr>
          <w:i w:val="0"/>
        </w:rPr>
        <w:t>композитный</w:t>
      </w:r>
      <w:r w:rsidR="005364ED" w:rsidRPr="00E8707D">
        <w:rPr>
          <w:i w:val="0"/>
        </w:rPr>
        <w:t xml:space="preserve"> </w:t>
      </w:r>
      <w:r w:rsidR="00B358FD">
        <w:rPr>
          <w:i w:val="0"/>
        </w:rPr>
        <w:t>сервис</w:t>
      </w:r>
      <w:r w:rsidR="005364ED" w:rsidRPr="00E8707D">
        <w:rPr>
          <w:i w:val="0"/>
        </w:rPr>
        <w:t xml:space="preserve"> </w:t>
      </w:r>
      <w:r w:rsidR="00C134CC">
        <w:rPr>
          <w:i w:val="0"/>
          <w:lang w:val="en-US"/>
        </w:rPr>
        <w:t>SCASA</w:t>
      </w:r>
      <w:r w:rsidR="00B358FD">
        <w:rPr>
          <w:i w:val="0"/>
          <w:lang w:val="en-US"/>
        </w:rPr>
        <w:t>MovementCreate</w:t>
      </w:r>
      <w:r w:rsidRPr="00E8707D">
        <w:rPr>
          <w:i w:val="0"/>
        </w:rPr>
        <w:t xml:space="preserve"> и содержит информацию, необходимую для определения сценария его использования, вызова и обработки результатов.</w:t>
      </w:r>
    </w:p>
    <w:p w:rsidR="00CE7699" w:rsidRDefault="00CE7699" w:rsidP="002A15C5">
      <w:pPr>
        <w:pStyle w:val="Heading1"/>
      </w:pPr>
      <w:bookmarkStart w:id="15" w:name="_Toc420945440"/>
      <w:r>
        <w:t>Назначение</w:t>
      </w:r>
      <w:r w:rsidR="0015524B" w:rsidRPr="008F10A2">
        <w:t xml:space="preserve"> </w:t>
      </w:r>
      <w:r w:rsidR="0015524B">
        <w:t>сервиса</w:t>
      </w:r>
      <w:bookmarkEnd w:id="15"/>
    </w:p>
    <w:p w:rsidR="00405CC1" w:rsidRPr="00F25108" w:rsidRDefault="00C134CC" w:rsidP="00CA6E3F">
      <w:pPr>
        <w:ind w:firstLine="432"/>
        <w:rPr>
          <w:rFonts w:cs="Arial"/>
          <w:sz w:val="20"/>
          <w:szCs w:val="20"/>
          <w:lang w:val="ru-RU"/>
        </w:rPr>
      </w:pPr>
      <w:bookmarkStart w:id="16" w:name="_Toc82335703"/>
      <w:r>
        <w:rPr>
          <w:rFonts w:cs="Arial"/>
          <w:sz w:val="20"/>
          <w:szCs w:val="20"/>
          <w:lang w:val="ru-RU"/>
        </w:rPr>
        <w:t>Композитный</w:t>
      </w:r>
      <w:r w:rsidR="00B358FD">
        <w:rPr>
          <w:rFonts w:cs="Arial"/>
          <w:sz w:val="20"/>
          <w:szCs w:val="20"/>
          <w:lang w:val="ru-RU"/>
        </w:rPr>
        <w:t xml:space="preserve"> сервис</w:t>
      </w:r>
      <w:r w:rsidR="001F3A21" w:rsidRPr="00F25108">
        <w:rPr>
          <w:rFonts w:cs="Arial"/>
          <w:sz w:val="20"/>
          <w:szCs w:val="20"/>
          <w:lang w:val="ru-RU"/>
        </w:rPr>
        <w:t xml:space="preserve"> </w:t>
      </w:r>
      <w:r w:rsidR="00B358FD" w:rsidRPr="00B358FD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CASA</w:t>
      </w:r>
      <w:r w:rsidR="00B358FD" w:rsidRPr="00B358FD">
        <w:rPr>
          <w:rFonts w:cs="Arial"/>
          <w:sz w:val="20"/>
          <w:szCs w:val="20"/>
        </w:rPr>
        <w:t>MovementCreate</w:t>
      </w:r>
      <w:r w:rsidR="00613779" w:rsidRPr="00613779">
        <w:rPr>
          <w:rFonts w:cs="Arial"/>
          <w:sz w:val="20"/>
          <w:szCs w:val="20"/>
          <w:lang w:val="ru-RU"/>
        </w:rPr>
        <w:t xml:space="preserve"> </w:t>
      </w:r>
      <w:r w:rsidR="00405CC1" w:rsidRPr="00F25108">
        <w:rPr>
          <w:rFonts w:cs="Arial"/>
          <w:sz w:val="20"/>
          <w:szCs w:val="20"/>
          <w:lang w:val="ru-RU"/>
        </w:rPr>
        <w:t>разработан</w:t>
      </w:r>
      <w:r w:rsidR="00613779">
        <w:rPr>
          <w:rFonts w:cs="Arial"/>
          <w:sz w:val="20"/>
          <w:szCs w:val="20"/>
          <w:lang w:val="ru-RU"/>
        </w:rPr>
        <w:t>,</w:t>
      </w:r>
      <w:r w:rsidR="00963EBC" w:rsidRPr="00F25108">
        <w:rPr>
          <w:rFonts w:cs="Arial"/>
          <w:sz w:val="20"/>
          <w:szCs w:val="20"/>
          <w:lang w:val="ru-RU"/>
        </w:rPr>
        <w:t xml:space="preserve"> </w:t>
      </w:r>
      <w:r w:rsidR="00177BE3">
        <w:rPr>
          <w:rFonts w:cs="Arial"/>
          <w:sz w:val="20"/>
          <w:szCs w:val="20"/>
          <w:lang w:val="ru-RU"/>
        </w:rPr>
        <w:t xml:space="preserve">чтобы </w:t>
      </w:r>
      <w:r w:rsidR="00E56C03" w:rsidRPr="00F25108">
        <w:rPr>
          <w:rFonts w:cs="Arial"/>
          <w:sz w:val="20"/>
          <w:szCs w:val="20"/>
          <w:lang w:val="ru-RU"/>
        </w:rPr>
        <w:t xml:space="preserve">предоставить возможность </w:t>
      </w:r>
      <w:r w:rsidR="00B358FD" w:rsidRPr="00B358FD">
        <w:rPr>
          <w:rFonts w:cs="Arial"/>
          <w:sz w:val="20"/>
          <w:szCs w:val="20"/>
          <w:lang w:val="ru-RU"/>
        </w:rPr>
        <w:t>создания движения по клиентскому счёту в АБС MIDAS</w:t>
      </w:r>
      <w:r w:rsidRPr="00C134CC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 xml:space="preserve">и </w:t>
      </w:r>
      <w:r>
        <w:rPr>
          <w:rFonts w:cs="Arial"/>
          <w:sz w:val="20"/>
          <w:szCs w:val="20"/>
        </w:rPr>
        <w:t>FCC</w:t>
      </w:r>
      <w:r w:rsidR="00B358FD" w:rsidRPr="00B358FD">
        <w:rPr>
          <w:rFonts w:cs="Arial"/>
          <w:sz w:val="20"/>
          <w:szCs w:val="20"/>
          <w:lang w:val="ru-RU"/>
        </w:rPr>
        <w:t xml:space="preserve">. </w:t>
      </w:r>
      <w:r w:rsidR="002669FD">
        <w:rPr>
          <w:rFonts w:cs="Arial"/>
          <w:sz w:val="20"/>
          <w:szCs w:val="20"/>
          <w:lang w:val="ru-RU"/>
        </w:rPr>
        <w:t xml:space="preserve">Для заголовков, сообщений </w:t>
      </w:r>
      <w:r w:rsidR="002669FD">
        <w:rPr>
          <w:rFonts w:cs="Arial"/>
          <w:sz w:val="20"/>
          <w:szCs w:val="20"/>
        </w:rPr>
        <w:t>ExtendedDetails</w:t>
      </w:r>
      <w:r w:rsidR="002669FD" w:rsidRPr="002669FD">
        <w:rPr>
          <w:rFonts w:cs="Arial"/>
          <w:sz w:val="20"/>
          <w:szCs w:val="20"/>
          <w:lang w:val="ru-RU"/>
        </w:rPr>
        <w:t xml:space="preserve">, </w:t>
      </w:r>
      <w:proofErr w:type="spellStart"/>
      <w:r w:rsidR="002669FD">
        <w:rPr>
          <w:rFonts w:cs="Arial"/>
          <w:sz w:val="20"/>
          <w:szCs w:val="20"/>
        </w:rPr>
        <w:t>ExtendedErro</w:t>
      </w:r>
      <w:proofErr w:type="spellEnd"/>
      <w:r w:rsidR="002669FD" w:rsidRPr="002669FD">
        <w:rPr>
          <w:rFonts w:cs="Arial"/>
          <w:sz w:val="20"/>
          <w:szCs w:val="20"/>
          <w:lang w:val="ru-RU"/>
        </w:rPr>
        <w:t xml:space="preserve"> </w:t>
      </w:r>
      <w:r w:rsidR="002669FD">
        <w:rPr>
          <w:rFonts w:cs="Arial"/>
          <w:sz w:val="20"/>
          <w:szCs w:val="20"/>
          <w:lang w:val="ru-RU"/>
        </w:rPr>
        <w:t>и</w:t>
      </w:r>
      <w:r w:rsidR="003A6B0D" w:rsidRPr="00F25108">
        <w:rPr>
          <w:rFonts w:cs="Arial"/>
          <w:sz w:val="20"/>
          <w:szCs w:val="20"/>
          <w:lang w:val="ru-RU"/>
        </w:rPr>
        <w:t xml:space="preserve">спользуется пространство имен сообщений </w:t>
      </w:r>
      <w:proofErr w:type="spellStart"/>
      <w:r w:rsidR="003A6B0D" w:rsidRPr="00F25108">
        <w:rPr>
          <w:rFonts w:cs="Arial"/>
          <w:b/>
          <w:sz w:val="20"/>
          <w:szCs w:val="20"/>
        </w:rPr>
        <w:t>gbo</w:t>
      </w:r>
      <w:proofErr w:type="spellEnd"/>
      <w:r w:rsidR="003A6B0D" w:rsidRPr="00F25108">
        <w:rPr>
          <w:rFonts w:cs="Arial"/>
          <w:b/>
          <w:sz w:val="20"/>
          <w:szCs w:val="20"/>
          <w:lang w:val="ru-RU"/>
        </w:rPr>
        <w:t xml:space="preserve"> </w:t>
      </w:r>
      <w:r w:rsidR="003A6B0D" w:rsidRPr="00F25108">
        <w:rPr>
          <w:rFonts w:cs="Arial"/>
          <w:sz w:val="20"/>
          <w:szCs w:val="20"/>
          <w:lang w:val="ru-RU"/>
        </w:rPr>
        <w:t>—</w:t>
      </w:r>
      <w:r w:rsidR="003A6B0D" w:rsidRPr="00F25108">
        <w:rPr>
          <w:rFonts w:cs="Arial"/>
          <w:b/>
          <w:sz w:val="20"/>
          <w:szCs w:val="20"/>
          <w:lang w:val="ru-RU"/>
        </w:rPr>
        <w:t xml:space="preserve"> </w:t>
      </w:r>
      <w:proofErr w:type="gramStart"/>
      <w:r w:rsidR="003A6B0D" w:rsidRPr="00F25108">
        <w:rPr>
          <w:rFonts w:cs="Arial"/>
          <w:b/>
          <w:sz w:val="20"/>
          <w:szCs w:val="20"/>
        </w:rPr>
        <w:t>urn</w:t>
      </w:r>
      <w:r w:rsidR="003A6B0D" w:rsidRPr="00F25108">
        <w:rPr>
          <w:rFonts w:cs="Arial"/>
          <w:b/>
          <w:sz w:val="20"/>
          <w:szCs w:val="20"/>
          <w:lang w:val="ru-RU"/>
        </w:rPr>
        <w:t>:</w:t>
      </w:r>
      <w:proofErr w:type="spellStart"/>
      <w:r w:rsidR="0067242F" w:rsidRPr="00F25108">
        <w:rPr>
          <w:rFonts w:cs="Arial"/>
          <w:b/>
          <w:sz w:val="20"/>
          <w:szCs w:val="20"/>
        </w:rPr>
        <w:t>ucbru</w:t>
      </w:r>
      <w:proofErr w:type="spellEnd"/>
      <w:proofErr w:type="gramEnd"/>
      <w:r w:rsidR="003A6B0D" w:rsidRPr="00F25108">
        <w:rPr>
          <w:rFonts w:cs="Arial"/>
          <w:b/>
          <w:sz w:val="20"/>
          <w:szCs w:val="20"/>
          <w:lang w:val="ru-RU"/>
        </w:rPr>
        <w:t>:</w:t>
      </w:r>
      <w:proofErr w:type="spellStart"/>
      <w:r w:rsidR="003A6B0D" w:rsidRPr="00F25108">
        <w:rPr>
          <w:rFonts w:cs="Arial"/>
          <w:b/>
          <w:sz w:val="20"/>
          <w:szCs w:val="20"/>
        </w:rPr>
        <w:t>gbo</w:t>
      </w:r>
      <w:proofErr w:type="spellEnd"/>
      <w:r w:rsidR="003A6B0D" w:rsidRPr="00F25108">
        <w:rPr>
          <w:rFonts w:cs="Arial"/>
          <w:b/>
          <w:sz w:val="20"/>
          <w:szCs w:val="20"/>
          <w:lang w:val="ru-RU"/>
        </w:rPr>
        <w:t>:</w:t>
      </w:r>
      <w:r w:rsidR="003A6B0D" w:rsidRPr="00F25108">
        <w:rPr>
          <w:rFonts w:cs="Arial"/>
          <w:b/>
          <w:sz w:val="20"/>
          <w:szCs w:val="20"/>
        </w:rPr>
        <w:t>v</w:t>
      </w:r>
      <w:r w:rsidR="00CA6E3F" w:rsidRPr="00F25108">
        <w:rPr>
          <w:rFonts w:cs="Arial"/>
          <w:b/>
          <w:sz w:val="20"/>
          <w:szCs w:val="20"/>
          <w:lang w:val="ru-RU"/>
        </w:rPr>
        <w:t>4</w:t>
      </w:r>
      <w:r w:rsidR="003A6B0D" w:rsidRPr="00F25108">
        <w:rPr>
          <w:rFonts w:cs="Arial"/>
          <w:b/>
          <w:sz w:val="20"/>
          <w:szCs w:val="20"/>
          <w:lang w:val="ru-RU"/>
        </w:rPr>
        <w:t xml:space="preserve">, </w:t>
      </w:r>
      <w:r w:rsidR="003A6B0D" w:rsidRPr="00F25108">
        <w:rPr>
          <w:rFonts w:cs="Arial"/>
          <w:sz w:val="20"/>
          <w:szCs w:val="20"/>
          <w:lang w:val="ru-RU"/>
        </w:rPr>
        <w:t>версия</w:t>
      </w:r>
      <w:r w:rsidR="009A7EE2" w:rsidRPr="00F25108">
        <w:rPr>
          <w:rFonts w:cs="Arial"/>
          <w:sz w:val="20"/>
          <w:szCs w:val="20"/>
          <w:lang w:val="ru-RU"/>
        </w:rPr>
        <w:t xml:space="preserve"> </w:t>
      </w:r>
      <w:r w:rsidR="009A7EE2" w:rsidRPr="00F25108">
        <w:rPr>
          <w:rFonts w:cs="Arial"/>
          <w:sz w:val="20"/>
          <w:szCs w:val="20"/>
        </w:rPr>
        <w:t>GBO</w:t>
      </w:r>
      <w:r w:rsidR="009A7EE2" w:rsidRPr="00F25108">
        <w:rPr>
          <w:rFonts w:cs="Arial"/>
          <w:sz w:val="20"/>
          <w:szCs w:val="20"/>
          <w:lang w:val="ru-RU"/>
        </w:rPr>
        <w:t xml:space="preserve"> </w:t>
      </w:r>
      <w:r w:rsidR="009A7EE2" w:rsidRPr="00F25108">
        <w:rPr>
          <w:rFonts w:cs="Arial"/>
          <w:sz w:val="20"/>
          <w:szCs w:val="20"/>
        </w:rPr>
        <w:t>V</w:t>
      </w:r>
      <w:r w:rsidR="00CA6E3F" w:rsidRPr="00F25108">
        <w:rPr>
          <w:rFonts w:cs="Arial"/>
          <w:sz w:val="20"/>
          <w:szCs w:val="20"/>
          <w:lang w:val="ru-RU"/>
        </w:rPr>
        <w:t>4</w:t>
      </w:r>
      <w:r w:rsidR="002669FD">
        <w:rPr>
          <w:rFonts w:cs="Arial"/>
          <w:sz w:val="20"/>
          <w:szCs w:val="20"/>
          <w:lang w:val="ru-RU"/>
        </w:rPr>
        <w:t>, для сообщени</w:t>
      </w:r>
      <w:r>
        <w:rPr>
          <w:rFonts w:cs="Arial"/>
          <w:sz w:val="20"/>
          <w:szCs w:val="20"/>
          <w:lang w:val="ru-RU"/>
        </w:rPr>
        <w:t>й</w:t>
      </w:r>
      <w:r w:rsidR="002669FD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</w:rPr>
        <w:t>CASA</w:t>
      </w:r>
      <w:r w:rsidR="002669FD" w:rsidRPr="002669FD">
        <w:rPr>
          <w:rFonts w:cs="Arial"/>
          <w:sz w:val="20"/>
          <w:szCs w:val="20"/>
          <w:lang w:val="ru-RU"/>
        </w:rPr>
        <w:t xml:space="preserve"> </w:t>
      </w:r>
      <w:r w:rsidR="002669FD">
        <w:rPr>
          <w:rFonts w:cs="Arial"/>
          <w:sz w:val="20"/>
          <w:szCs w:val="20"/>
          <w:lang w:val="ru-RU"/>
        </w:rPr>
        <w:t xml:space="preserve">– пространство имён </w:t>
      </w:r>
      <w:r w:rsidR="002669FD" w:rsidRPr="002669FD">
        <w:rPr>
          <w:rFonts w:cs="Arial"/>
          <w:b/>
          <w:sz w:val="20"/>
          <w:szCs w:val="20"/>
        </w:rPr>
        <w:t>casa</w:t>
      </w:r>
      <w:r w:rsidR="002669FD" w:rsidRPr="00F25108">
        <w:rPr>
          <w:rFonts w:cs="Arial"/>
          <w:b/>
          <w:sz w:val="20"/>
          <w:szCs w:val="20"/>
          <w:lang w:val="ru-RU"/>
        </w:rPr>
        <w:t xml:space="preserve"> </w:t>
      </w:r>
      <w:r w:rsidR="002669FD" w:rsidRPr="00F25108">
        <w:rPr>
          <w:rFonts w:cs="Arial"/>
          <w:sz w:val="20"/>
          <w:szCs w:val="20"/>
          <w:lang w:val="ru-RU"/>
        </w:rPr>
        <w:t>—</w:t>
      </w:r>
      <w:r w:rsidR="002669FD" w:rsidRPr="00F25108">
        <w:rPr>
          <w:rFonts w:cs="Arial"/>
          <w:b/>
          <w:sz w:val="20"/>
          <w:szCs w:val="20"/>
          <w:lang w:val="ru-RU"/>
        </w:rPr>
        <w:t xml:space="preserve"> </w:t>
      </w:r>
      <w:r w:rsidR="002669FD" w:rsidRPr="00F25108">
        <w:rPr>
          <w:rFonts w:cs="Arial"/>
          <w:b/>
          <w:sz w:val="20"/>
          <w:szCs w:val="20"/>
        </w:rPr>
        <w:t>urn</w:t>
      </w:r>
      <w:r w:rsidR="002669FD" w:rsidRPr="00F25108">
        <w:rPr>
          <w:rFonts w:cs="Arial"/>
          <w:b/>
          <w:sz w:val="20"/>
          <w:szCs w:val="20"/>
          <w:lang w:val="ru-RU"/>
        </w:rPr>
        <w:t>:</w:t>
      </w:r>
      <w:proofErr w:type="spellStart"/>
      <w:r w:rsidR="002669FD" w:rsidRPr="00F25108">
        <w:rPr>
          <w:rFonts w:cs="Arial"/>
          <w:b/>
          <w:sz w:val="20"/>
          <w:szCs w:val="20"/>
        </w:rPr>
        <w:t>ucbru</w:t>
      </w:r>
      <w:proofErr w:type="spellEnd"/>
      <w:r w:rsidR="002669FD" w:rsidRPr="00F25108">
        <w:rPr>
          <w:rFonts w:cs="Arial"/>
          <w:b/>
          <w:sz w:val="20"/>
          <w:szCs w:val="20"/>
          <w:lang w:val="ru-RU"/>
        </w:rPr>
        <w:t>:</w:t>
      </w:r>
      <w:proofErr w:type="spellStart"/>
      <w:r w:rsidR="002669FD" w:rsidRPr="00F25108">
        <w:rPr>
          <w:rFonts w:cs="Arial"/>
          <w:b/>
          <w:sz w:val="20"/>
          <w:szCs w:val="20"/>
        </w:rPr>
        <w:t>gbo</w:t>
      </w:r>
      <w:proofErr w:type="spellEnd"/>
      <w:r w:rsidR="002669FD" w:rsidRPr="00F25108">
        <w:rPr>
          <w:rFonts w:cs="Arial"/>
          <w:b/>
          <w:sz w:val="20"/>
          <w:szCs w:val="20"/>
          <w:lang w:val="ru-RU"/>
        </w:rPr>
        <w:t>:</w:t>
      </w:r>
      <w:r w:rsidR="002669FD" w:rsidRPr="00F25108">
        <w:rPr>
          <w:rFonts w:cs="Arial"/>
          <w:b/>
          <w:sz w:val="20"/>
          <w:szCs w:val="20"/>
        </w:rPr>
        <w:t>v</w:t>
      </w:r>
      <w:r w:rsidR="002669FD" w:rsidRPr="00F25108">
        <w:rPr>
          <w:rFonts w:cs="Arial"/>
          <w:b/>
          <w:sz w:val="20"/>
          <w:szCs w:val="20"/>
          <w:lang w:val="ru-RU"/>
        </w:rPr>
        <w:t>4</w:t>
      </w:r>
      <w:r w:rsidR="002669FD" w:rsidRPr="002669FD">
        <w:rPr>
          <w:rFonts w:cs="Arial"/>
          <w:b/>
          <w:sz w:val="20"/>
          <w:szCs w:val="20"/>
          <w:lang w:val="ru-RU"/>
        </w:rPr>
        <w:t>:</w:t>
      </w:r>
      <w:r w:rsidR="002669FD">
        <w:rPr>
          <w:rFonts w:cs="Arial"/>
          <w:b/>
          <w:sz w:val="20"/>
          <w:szCs w:val="20"/>
        </w:rPr>
        <w:t>casa</w:t>
      </w:r>
      <w:r w:rsidR="009A7EE2" w:rsidRPr="00F25108">
        <w:rPr>
          <w:rFonts w:cs="Arial"/>
          <w:sz w:val="20"/>
          <w:szCs w:val="20"/>
          <w:lang w:val="ru-RU"/>
        </w:rPr>
        <w:t>.</w:t>
      </w:r>
    </w:p>
    <w:p w:rsidR="00CE7699" w:rsidRDefault="00CE7699" w:rsidP="008526E6">
      <w:pPr>
        <w:pStyle w:val="Heading1"/>
      </w:pPr>
      <w:bookmarkStart w:id="17" w:name="_Toc420945441"/>
      <w:r>
        <w:t>Ссылки</w:t>
      </w:r>
      <w:bookmarkEnd w:id="17"/>
    </w:p>
    <w:p w:rsidR="00CA6E3F" w:rsidRPr="00CA6E3F" w:rsidRDefault="005364ED" w:rsidP="00B358FD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5364ED">
        <w:rPr>
          <w:rFonts w:ascii="Arial" w:hAnsi="Arial" w:cs="Arial"/>
          <w:sz w:val="20"/>
          <w:szCs w:val="20"/>
          <w:lang w:val="ru-RU"/>
        </w:rPr>
        <w:t>Функциональная</w:t>
      </w:r>
      <w:r w:rsidRPr="00430FB2">
        <w:rPr>
          <w:rFonts w:ascii="Arial" w:hAnsi="Arial" w:cs="Arial"/>
          <w:sz w:val="20"/>
          <w:szCs w:val="20"/>
          <w:lang w:val="ru-RU"/>
        </w:rPr>
        <w:t xml:space="preserve"> </w:t>
      </w:r>
      <w:r w:rsidRPr="005364ED">
        <w:rPr>
          <w:rFonts w:ascii="Arial" w:hAnsi="Arial" w:cs="Arial"/>
          <w:sz w:val="20"/>
          <w:szCs w:val="20"/>
          <w:lang w:val="ru-RU"/>
        </w:rPr>
        <w:t>спецификация</w:t>
      </w:r>
      <w:r w:rsidR="00B358FD">
        <w:rPr>
          <w:rFonts w:ascii="Arial" w:hAnsi="Arial" w:cs="Arial"/>
          <w:sz w:val="20"/>
          <w:szCs w:val="20"/>
          <w:lang w:val="ru-RU"/>
        </w:rPr>
        <w:t xml:space="preserve"> атомарного</w:t>
      </w:r>
      <w:r w:rsidRPr="00430FB2">
        <w:rPr>
          <w:rFonts w:ascii="Arial" w:hAnsi="Arial" w:cs="Arial"/>
          <w:sz w:val="20"/>
          <w:szCs w:val="20"/>
          <w:lang w:val="ru-RU"/>
        </w:rPr>
        <w:t xml:space="preserve"> </w:t>
      </w:r>
      <w:r w:rsidR="00B358FD">
        <w:rPr>
          <w:rFonts w:ascii="Arial" w:hAnsi="Arial" w:cs="Arial"/>
          <w:sz w:val="20"/>
          <w:szCs w:val="20"/>
          <w:lang w:val="ru-RU"/>
        </w:rPr>
        <w:t>сервиса</w:t>
      </w:r>
      <w:r w:rsidRPr="00430FB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B358FD" w:rsidRPr="00B358FD">
        <w:rPr>
          <w:rFonts w:ascii="Arial" w:hAnsi="Arial" w:cs="Arial"/>
          <w:sz w:val="20"/>
          <w:szCs w:val="20"/>
        </w:rPr>
        <w:t>AMDSMovementCreate</w:t>
      </w:r>
      <w:proofErr w:type="spellEnd"/>
    </w:p>
    <w:p w:rsidR="00D5310C" w:rsidRPr="00E56C03" w:rsidRDefault="005364ED" w:rsidP="00CA6E3F">
      <w:pPr>
        <w:pStyle w:val="NormalWeb"/>
        <w:ind w:left="360"/>
        <w:rPr>
          <w:rFonts w:ascii="Arial" w:hAnsi="Arial" w:cs="Arial"/>
          <w:sz w:val="20"/>
          <w:szCs w:val="20"/>
          <w:lang w:val="ru-RU"/>
        </w:rPr>
      </w:pPr>
      <w:r w:rsidRPr="00E56C03">
        <w:rPr>
          <w:rFonts w:ascii="Arial" w:hAnsi="Arial" w:cs="Arial"/>
          <w:sz w:val="20"/>
          <w:szCs w:val="20"/>
          <w:lang w:val="ru-RU"/>
        </w:rPr>
        <w:t>(</w:t>
      </w:r>
      <w:r w:rsidR="00C134CC" w:rsidRPr="00C134CC">
        <w:rPr>
          <w:rFonts w:ascii="Arial" w:hAnsi="Arial" w:cs="Arial"/>
          <w:sz w:val="20"/>
          <w:szCs w:val="20"/>
        </w:rPr>
        <w:t>FS_SCASAMovementCreate_</w:t>
      </w:r>
      <w:r w:rsidR="00083338">
        <w:rPr>
          <w:rFonts w:ascii="Arial" w:hAnsi="Arial" w:cs="Arial"/>
          <w:sz w:val="20"/>
          <w:szCs w:val="20"/>
        </w:rPr>
        <w:t>1_1_2</w:t>
      </w:r>
      <w:r w:rsidR="00C134CC" w:rsidRPr="00C134CC">
        <w:rPr>
          <w:rFonts w:ascii="Arial" w:hAnsi="Arial" w:cs="Arial"/>
          <w:sz w:val="20"/>
          <w:szCs w:val="20"/>
        </w:rPr>
        <w:t>.docx</w:t>
      </w:r>
      <w:r w:rsidR="00755AB9" w:rsidRPr="00E56C03">
        <w:rPr>
          <w:rFonts w:ascii="Arial" w:hAnsi="Arial" w:cs="Arial"/>
          <w:sz w:val="20"/>
          <w:szCs w:val="20"/>
          <w:lang w:val="ru-RU"/>
        </w:rPr>
        <w:t>).</w:t>
      </w:r>
    </w:p>
    <w:p w:rsidR="002A15C5" w:rsidRDefault="002A15C5" w:rsidP="00CE7699">
      <w:pPr>
        <w:pStyle w:val="Heading1"/>
      </w:pPr>
      <w:bookmarkStart w:id="18" w:name="_Toc420945442"/>
      <w:bookmarkEnd w:id="12"/>
      <w:bookmarkEnd w:id="16"/>
      <w:r w:rsidRPr="003B7905">
        <w:t>Характеристики</w:t>
      </w:r>
      <w:r w:rsidRPr="00602BCE">
        <w:t xml:space="preserve"> </w:t>
      </w:r>
      <w:r w:rsidRPr="003B7905">
        <w:t>доступности</w:t>
      </w:r>
      <w:bookmarkEnd w:id="18"/>
    </w:p>
    <w:p w:rsidR="00177BE3" w:rsidRPr="000F63B9" w:rsidRDefault="00177BE3" w:rsidP="00177BE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color w:val="000000"/>
          <w:lang w:val="ru-RU"/>
        </w:rPr>
      </w:pPr>
      <w:r w:rsidRPr="000F63B9">
        <w:rPr>
          <w:rFonts w:ascii="Times New Roman" w:hAnsi="Times New Roman"/>
          <w:lang w:val="ru-RU"/>
        </w:rPr>
        <w:t>Сервис относится к системе 1-го класса по восстановлению работоспособности при сбоях</w:t>
      </w:r>
    </w:p>
    <w:p w:rsidR="00177BE3" w:rsidRPr="000F63B9" w:rsidRDefault="00177BE3" w:rsidP="00177BE3">
      <w:pPr>
        <w:pStyle w:val="ListParagraph"/>
        <w:rPr>
          <w:rFonts w:ascii="Times New Roman" w:hAnsi="Times New Roman"/>
          <w:color w:val="000000"/>
          <w:lang w:val="ru-RU"/>
        </w:rPr>
      </w:pPr>
      <w:r w:rsidRPr="000F63B9">
        <w:rPr>
          <w:rFonts w:ascii="Times New Roman" w:hAnsi="Times New Roman"/>
          <w:lang w:val="ru-RU"/>
        </w:rPr>
        <w:t xml:space="preserve"> (</w:t>
      </w:r>
      <w:r w:rsidRPr="000F63B9">
        <w:rPr>
          <w:rFonts w:ascii="Times New Roman" w:hAnsi="Times New Roman"/>
        </w:rPr>
        <w:t>RPO</w:t>
      </w:r>
      <w:r w:rsidRPr="000F63B9">
        <w:rPr>
          <w:rFonts w:ascii="Times New Roman" w:hAnsi="Times New Roman"/>
          <w:lang w:val="ru-RU"/>
        </w:rPr>
        <w:t xml:space="preserve">=0, </w:t>
      </w:r>
      <w:r w:rsidRPr="000F63B9">
        <w:rPr>
          <w:rFonts w:ascii="Times New Roman" w:hAnsi="Times New Roman"/>
        </w:rPr>
        <w:t>RTO</w:t>
      </w:r>
      <w:r w:rsidRPr="000F63B9">
        <w:rPr>
          <w:rFonts w:ascii="Times New Roman" w:hAnsi="Times New Roman"/>
          <w:lang w:val="ru-RU"/>
        </w:rPr>
        <w:t>=1)</w:t>
      </w:r>
    </w:p>
    <w:p w:rsidR="00CE7699" w:rsidRDefault="00CE7699" w:rsidP="00CE7699">
      <w:pPr>
        <w:pStyle w:val="Heading1"/>
      </w:pPr>
      <w:bookmarkStart w:id="19" w:name="_Toc420945443"/>
      <w:r>
        <w:t xml:space="preserve">Ресурсы </w:t>
      </w:r>
      <w:r w:rsidR="00516ABE">
        <w:t>сервиса</w:t>
      </w:r>
      <w:bookmarkEnd w:id="19"/>
    </w:p>
    <w:p w:rsidR="00553262" w:rsidRPr="00F25108" w:rsidRDefault="00553262" w:rsidP="00553262">
      <w:pPr>
        <w:pStyle w:val="Templatedescription"/>
        <w:ind w:firstLine="576"/>
        <w:jc w:val="both"/>
        <w:rPr>
          <w:rFonts w:cs="Arial"/>
          <w:i w:val="0"/>
          <w:lang w:val="en-US"/>
        </w:rPr>
      </w:pPr>
      <w:r w:rsidRPr="00F25108">
        <w:rPr>
          <w:rFonts w:cs="Arial"/>
          <w:i w:val="0"/>
        </w:rPr>
        <w:t>Сервис содержит следующие ресурсы</w:t>
      </w:r>
      <w:r w:rsidRPr="00F25108">
        <w:rPr>
          <w:rFonts w:cs="Arial"/>
          <w:i w:val="0"/>
          <w:lang w:val="en-US"/>
        </w:rPr>
        <w:t>:</w:t>
      </w:r>
    </w:p>
    <w:p w:rsidR="00816A1C" w:rsidRPr="00C134CC" w:rsidRDefault="00A96692" w:rsidP="00F31040">
      <w:pPr>
        <w:rPr>
          <w:rFonts w:cs="Arial"/>
          <w:sz w:val="20"/>
          <w:szCs w:val="20"/>
        </w:rPr>
      </w:pPr>
      <w:r w:rsidRPr="00A96692">
        <w:rPr>
          <w:rFonts w:cs="Arial"/>
          <w:sz w:val="20"/>
          <w:szCs w:val="20"/>
        </w:rPr>
        <w:t>S</w:t>
      </w:r>
      <w:r w:rsidR="00C134CC">
        <w:rPr>
          <w:rFonts w:cs="Arial"/>
          <w:sz w:val="20"/>
          <w:szCs w:val="20"/>
        </w:rPr>
        <w:t>CASA</w:t>
      </w:r>
      <w:r w:rsidRPr="00A96692">
        <w:rPr>
          <w:rFonts w:cs="Arial"/>
          <w:sz w:val="20"/>
          <w:szCs w:val="20"/>
        </w:rPr>
        <w:t>MovementCreate</w:t>
      </w:r>
      <w:r w:rsidRPr="00C134CC">
        <w:rPr>
          <w:rFonts w:cs="Arial"/>
          <w:sz w:val="20"/>
          <w:szCs w:val="20"/>
        </w:rPr>
        <w:t xml:space="preserve"> </w:t>
      </w:r>
      <w:r w:rsidR="00816A1C" w:rsidRPr="00C134CC">
        <w:rPr>
          <w:rFonts w:cs="Arial"/>
          <w:sz w:val="20"/>
          <w:szCs w:val="20"/>
        </w:rPr>
        <w:t xml:space="preserve">– </w:t>
      </w:r>
      <w:r w:rsidR="00177BE3">
        <w:rPr>
          <w:rFonts w:cs="Arial"/>
          <w:sz w:val="20"/>
          <w:szCs w:val="20"/>
          <w:lang w:val="ru-RU"/>
        </w:rPr>
        <w:t>принимает</w:t>
      </w:r>
      <w:r w:rsidR="00177BE3" w:rsidRPr="00C134CC">
        <w:rPr>
          <w:rFonts w:cs="Arial"/>
          <w:sz w:val="20"/>
          <w:szCs w:val="20"/>
        </w:rPr>
        <w:t xml:space="preserve"> </w:t>
      </w:r>
      <w:r w:rsidR="00177BE3">
        <w:rPr>
          <w:rFonts w:cs="Arial"/>
          <w:sz w:val="20"/>
          <w:szCs w:val="20"/>
          <w:lang w:val="ru-RU"/>
        </w:rPr>
        <w:t>запрос</w:t>
      </w:r>
      <w:r w:rsidR="00177BE3" w:rsidRPr="00C134CC">
        <w:rPr>
          <w:rFonts w:cs="Arial"/>
          <w:sz w:val="20"/>
          <w:szCs w:val="20"/>
        </w:rPr>
        <w:t xml:space="preserve"> </w:t>
      </w:r>
      <w:r w:rsidR="00177BE3">
        <w:rPr>
          <w:rFonts w:cs="Arial"/>
          <w:sz w:val="20"/>
          <w:szCs w:val="20"/>
          <w:lang w:val="ru-RU"/>
        </w:rPr>
        <w:t>на</w:t>
      </w:r>
      <w:r w:rsidR="00177BE3" w:rsidRPr="00C134C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ru-RU"/>
        </w:rPr>
        <w:t>создание</w:t>
      </w:r>
      <w:r w:rsidRPr="00C134C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ru-RU"/>
        </w:rPr>
        <w:t>движения</w:t>
      </w:r>
      <w:r w:rsidR="00177BE3" w:rsidRPr="00C134CC">
        <w:rPr>
          <w:rFonts w:cs="Arial"/>
          <w:sz w:val="20"/>
          <w:szCs w:val="20"/>
        </w:rPr>
        <w:t xml:space="preserve"> </w:t>
      </w:r>
      <w:r w:rsidR="00177BE3">
        <w:rPr>
          <w:rFonts w:cs="Arial"/>
          <w:sz w:val="20"/>
          <w:szCs w:val="20"/>
          <w:lang w:val="ru-RU"/>
        </w:rPr>
        <w:t>в</w:t>
      </w:r>
      <w:r w:rsidR="00177BE3" w:rsidRPr="00C134CC">
        <w:rPr>
          <w:rFonts w:cs="Arial"/>
          <w:sz w:val="20"/>
          <w:szCs w:val="20"/>
        </w:rPr>
        <w:t xml:space="preserve"> </w:t>
      </w:r>
      <w:r w:rsidR="00177BE3">
        <w:rPr>
          <w:rFonts w:cs="Arial"/>
          <w:sz w:val="20"/>
          <w:szCs w:val="20"/>
          <w:lang w:val="ru-RU"/>
        </w:rPr>
        <w:t>формате</w:t>
      </w:r>
      <w:r w:rsidR="00177BE3" w:rsidRPr="00C134CC">
        <w:rPr>
          <w:rFonts w:cs="Arial"/>
          <w:sz w:val="20"/>
          <w:szCs w:val="20"/>
        </w:rPr>
        <w:t xml:space="preserve"> </w:t>
      </w:r>
      <w:r w:rsidR="00177BE3" w:rsidRPr="00177BE3">
        <w:rPr>
          <w:rFonts w:cs="Arial"/>
          <w:sz w:val="20"/>
          <w:szCs w:val="20"/>
        </w:rPr>
        <w:t>gbo</w:t>
      </w:r>
      <w:r w:rsidR="00177BE3" w:rsidRPr="00C134CC">
        <w:rPr>
          <w:rFonts w:cs="Arial"/>
          <w:sz w:val="20"/>
          <w:szCs w:val="20"/>
        </w:rPr>
        <w:t>4</w:t>
      </w:r>
      <w:proofErr w:type="gramStart"/>
      <w:r w:rsidR="00177BE3" w:rsidRPr="00C134CC">
        <w:rPr>
          <w:rFonts w:cs="Arial"/>
          <w:sz w:val="20"/>
          <w:szCs w:val="20"/>
        </w:rPr>
        <w:t>:</w:t>
      </w:r>
      <w:r w:rsidR="00C134CC">
        <w:rPr>
          <w:rFonts w:cs="Arial"/>
          <w:sz w:val="20"/>
          <w:szCs w:val="20"/>
        </w:rPr>
        <w:t>SCASA</w:t>
      </w:r>
      <w:r w:rsidRPr="00B358FD">
        <w:rPr>
          <w:rFonts w:cs="Arial"/>
          <w:sz w:val="20"/>
          <w:szCs w:val="20"/>
        </w:rPr>
        <w:t>MovementCreate</w:t>
      </w:r>
      <w:proofErr w:type="gramEnd"/>
      <w:r w:rsidR="00177BE3" w:rsidRPr="00C134CC">
        <w:rPr>
          <w:rFonts w:cs="Arial"/>
          <w:sz w:val="20"/>
          <w:szCs w:val="20"/>
        </w:rPr>
        <w:t xml:space="preserve"> </w:t>
      </w:r>
      <w:r w:rsidR="00177BE3">
        <w:rPr>
          <w:rFonts w:cs="Arial"/>
          <w:sz w:val="20"/>
          <w:szCs w:val="20"/>
          <w:lang w:val="ru-RU"/>
        </w:rPr>
        <w:t>и</w:t>
      </w:r>
      <w:r w:rsidR="00177BE3" w:rsidRPr="00C134CC">
        <w:rPr>
          <w:rFonts w:cs="Arial"/>
          <w:sz w:val="20"/>
          <w:szCs w:val="20"/>
        </w:rPr>
        <w:t xml:space="preserve"> </w:t>
      </w:r>
      <w:r w:rsidR="00177BE3">
        <w:rPr>
          <w:rFonts w:cs="Arial"/>
          <w:sz w:val="20"/>
          <w:szCs w:val="20"/>
          <w:lang w:val="ru-RU"/>
        </w:rPr>
        <w:t>отправляет</w:t>
      </w:r>
      <w:r w:rsidR="00177BE3" w:rsidRPr="00C134CC">
        <w:rPr>
          <w:rFonts w:cs="Arial"/>
          <w:sz w:val="20"/>
          <w:szCs w:val="20"/>
        </w:rPr>
        <w:t xml:space="preserve"> </w:t>
      </w:r>
      <w:r w:rsidR="00177BE3">
        <w:rPr>
          <w:rFonts w:cs="Arial"/>
          <w:sz w:val="20"/>
          <w:szCs w:val="20"/>
          <w:lang w:val="ru-RU"/>
        </w:rPr>
        <w:t>сообщение</w:t>
      </w:r>
      <w:r w:rsidR="00177BE3" w:rsidRPr="00C134CC">
        <w:rPr>
          <w:rFonts w:cs="Arial"/>
          <w:sz w:val="20"/>
          <w:szCs w:val="20"/>
        </w:rPr>
        <w:t xml:space="preserve"> </w:t>
      </w:r>
      <w:proofErr w:type="spellStart"/>
      <w:r w:rsidR="00C134CC">
        <w:rPr>
          <w:rFonts w:cs="Arial"/>
          <w:sz w:val="20"/>
          <w:szCs w:val="20"/>
          <w:lang w:val="ru-RU"/>
        </w:rPr>
        <w:t>атомарнику</w:t>
      </w:r>
      <w:proofErr w:type="spellEnd"/>
      <w:r w:rsidR="00C134CC" w:rsidRPr="00C134CC">
        <w:rPr>
          <w:rFonts w:cs="Arial"/>
          <w:sz w:val="20"/>
          <w:szCs w:val="20"/>
        </w:rPr>
        <w:t xml:space="preserve"> </w:t>
      </w:r>
      <w:proofErr w:type="spellStart"/>
      <w:r w:rsidR="00C134CC">
        <w:rPr>
          <w:rFonts w:cs="Arial"/>
          <w:sz w:val="20"/>
          <w:szCs w:val="20"/>
        </w:rPr>
        <w:t>AMDSMovementCreate</w:t>
      </w:r>
      <w:proofErr w:type="spellEnd"/>
      <w:r w:rsidR="00C134CC" w:rsidRPr="00C134CC">
        <w:rPr>
          <w:rFonts w:cs="Arial"/>
          <w:sz w:val="20"/>
          <w:szCs w:val="20"/>
        </w:rPr>
        <w:t xml:space="preserve"> </w:t>
      </w:r>
      <w:r w:rsidR="00C134CC">
        <w:rPr>
          <w:rFonts w:cs="Arial"/>
          <w:sz w:val="20"/>
          <w:szCs w:val="20"/>
          <w:lang w:val="ru-RU"/>
        </w:rPr>
        <w:t>и</w:t>
      </w:r>
      <w:r w:rsidR="00C134CC" w:rsidRPr="00C134CC">
        <w:rPr>
          <w:rFonts w:cs="Arial"/>
          <w:sz w:val="20"/>
          <w:szCs w:val="20"/>
        </w:rPr>
        <w:t>/</w:t>
      </w:r>
      <w:r w:rsidR="00C134CC">
        <w:rPr>
          <w:rFonts w:cs="Arial"/>
          <w:sz w:val="20"/>
          <w:szCs w:val="20"/>
          <w:lang w:val="ru-RU"/>
        </w:rPr>
        <w:t>или</w:t>
      </w:r>
      <w:r w:rsidR="00C134CC" w:rsidRPr="00C134CC">
        <w:rPr>
          <w:rFonts w:cs="Arial"/>
          <w:sz w:val="20"/>
          <w:szCs w:val="20"/>
        </w:rPr>
        <w:t xml:space="preserve"> </w:t>
      </w:r>
      <w:proofErr w:type="spellStart"/>
      <w:r w:rsidR="00C134CC">
        <w:rPr>
          <w:rFonts w:cs="Arial"/>
          <w:sz w:val="20"/>
          <w:szCs w:val="20"/>
        </w:rPr>
        <w:t>AFCCMovementCreate</w:t>
      </w:r>
      <w:proofErr w:type="spellEnd"/>
      <w:r w:rsidR="00177BE3" w:rsidRPr="00C134CC">
        <w:rPr>
          <w:rFonts w:cs="Arial"/>
          <w:sz w:val="20"/>
          <w:szCs w:val="20"/>
        </w:rPr>
        <w:t>.</w:t>
      </w:r>
    </w:p>
    <w:p w:rsidR="001C2F74" w:rsidRDefault="00553262" w:rsidP="00A96692">
      <w:pPr>
        <w:pStyle w:val="Heading2"/>
      </w:pPr>
      <w:bookmarkStart w:id="20" w:name="_Toc420945444"/>
      <w:bookmarkStart w:id="21" w:name="_Toc165200571"/>
      <w:r>
        <w:t xml:space="preserve">Ресурс </w:t>
      </w:r>
      <w:r w:rsidR="00A96692" w:rsidRPr="00A96692">
        <w:rPr>
          <w:lang w:val="en-US"/>
        </w:rPr>
        <w:t>S</w:t>
      </w:r>
      <w:r w:rsidR="00C134CC">
        <w:rPr>
          <w:lang w:val="en-US"/>
        </w:rPr>
        <w:t>CASA</w:t>
      </w:r>
      <w:r w:rsidR="00A96692" w:rsidRPr="00A96692">
        <w:rPr>
          <w:lang w:val="en-US"/>
        </w:rPr>
        <w:t>MovementCreate</w:t>
      </w:r>
      <w:bookmarkEnd w:id="20"/>
    </w:p>
    <w:p w:rsidR="001C2F74" w:rsidRPr="00D54421" w:rsidRDefault="001C2F74" w:rsidP="001C2F74">
      <w:pPr>
        <w:rPr>
          <w:sz w:val="20"/>
          <w:szCs w:val="20"/>
          <w:lang w:val="ru-RU"/>
        </w:rPr>
      </w:pPr>
    </w:p>
    <w:tbl>
      <w:tblPr>
        <w:tblW w:w="5088" w:type="pct"/>
        <w:tblBorders>
          <w:top w:val="single" w:sz="18" w:space="0" w:color="008000"/>
          <w:bottom w:val="single" w:sz="18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6930"/>
      </w:tblGrid>
      <w:tr w:rsidR="001C2F74" w:rsidRPr="00C20EF8" w:rsidTr="00526755">
        <w:trPr>
          <w:trHeight w:val="337"/>
          <w:tblHeader/>
        </w:trPr>
        <w:tc>
          <w:tcPr>
            <w:tcW w:w="1442" w:type="pct"/>
            <w:tcBorders>
              <w:top w:val="single" w:sz="18" w:space="0" w:color="008000"/>
              <w:bottom w:val="single" w:sz="18" w:space="0" w:color="008000"/>
              <w:right w:val="single" w:sz="2" w:space="0" w:color="008000"/>
            </w:tcBorders>
            <w:shd w:val="pct20" w:color="008000" w:fill="D9D9D9"/>
          </w:tcPr>
          <w:p w:rsidR="001C2F74" w:rsidRPr="00D54421" w:rsidRDefault="001C2F74" w:rsidP="000E605A">
            <w:pPr>
              <w:rPr>
                <w:rFonts w:cs="Arial"/>
                <w:b/>
                <w:sz w:val="20"/>
                <w:szCs w:val="20"/>
                <w:lang w:val="ru-RU"/>
              </w:rPr>
            </w:pPr>
            <w:r w:rsidRPr="00D54421">
              <w:rPr>
                <w:b/>
                <w:sz w:val="20"/>
                <w:szCs w:val="20"/>
                <w:lang w:val="ru-RU"/>
              </w:rPr>
              <w:t>Код требования на разработку согласно АР</w:t>
            </w:r>
          </w:p>
        </w:tc>
        <w:tc>
          <w:tcPr>
            <w:tcW w:w="3558" w:type="pct"/>
            <w:tcBorders>
              <w:top w:val="single" w:sz="18" w:space="0" w:color="008000"/>
              <w:bottom w:val="single" w:sz="18" w:space="0" w:color="008000"/>
              <w:right w:val="single" w:sz="2" w:space="0" w:color="008000"/>
            </w:tcBorders>
            <w:shd w:val="pct20" w:color="008000" w:fill="D9D9D9"/>
          </w:tcPr>
          <w:p w:rsidR="001C2F74" w:rsidRPr="00D54421" w:rsidRDefault="001C2F74" w:rsidP="000E605A">
            <w:pPr>
              <w:rPr>
                <w:rFonts w:cs="Arial"/>
                <w:b/>
                <w:sz w:val="20"/>
                <w:szCs w:val="20"/>
                <w:lang w:val="ru-RU"/>
              </w:rPr>
            </w:pPr>
            <w:r w:rsidRPr="00D54421">
              <w:rPr>
                <w:rFonts w:cs="Arial"/>
                <w:b/>
                <w:sz w:val="20"/>
                <w:szCs w:val="20"/>
                <w:lang w:val="ru-RU"/>
              </w:rPr>
              <w:t>Название АР</w:t>
            </w:r>
          </w:p>
        </w:tc>
      </w:tr>
      <w:tr w:rsidR="001C2F74" w:rsidRPr="00C20EF8" w:rsidTr="00526755">
        <w:trPr>
          <w:trHeight w:val="269"/>
        </w:trPr>
        <w:tc>
          <w:tcPr>
            <w:tcW w:w="14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1C2F74" w:rsidRPr="005C1A17" w:rsidRDefault="001C2F74" w:rsidP="0099565C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355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1C2F74" w:rsidRPr="00A60E09" w:rsidRDefault="001C2F74" w:rsidP="00D57AEF">
            <w:pPr>
              <w:pStyle w:val="Header"/>
              <w:tabs>
                <w:tab w:val="clear" w:pos="4677"/>
                <w:tab w:val="clear" w:pos="9355"/>
              </w:tabs>
              <w:rPr>
                <w:lang w:val="ru-RU"/>
              </w:rPr>
            </w:pPr>
          </w:p>
        </w:tc>
      </w:tr>
    </w:tbl>
    <w:p w:rsidR="00B0133F" w:rsidRDefault="008379D0" w:rsidP="000D6A0A">
      <w:pPr>
        <w:pStyle w:val="Heading3"/>
        <w:keepNext w:val="0"/>
        <w:rPr>
          <w:lang w:val="ru-RU"/>
        </w:rPr>
      </w:pPr>
      <w:r>
        <w:rPr>
          <w:lang w:val="ru-RU"/>
        </w:rPr>
        <w:t>Описание ф</w:t>
      </w:r>
      <w:r w:rsidR="00B0133F" w:rsidRPr="00AC1506">
        <w:rPr>
          <w:lang w:val="ru-RU"/>
        </w:rPr>
        <w:t>ункциональ</w:t>
      </w:r>
      <w:bookmarkEnd w:id="21"/>
      <w:r>
        <w:rPr>
          <w:lang w:val="ru-RU"/>
        </w:rPr>
        <w:t>ности</w:t>
      </w:r>
    </w:p>
    <w:p w:rsidR="005E4E28" w:rsidRPr="00A95AF8" w:rsidRDefault="00A96692" w:rsidP="001F3A21">
      <w:pPr>
        <w:rPr>
          <w:rFonts w:cs="Arial"/>
          <w:sz w:val="20"/>
          <w:szCs w:val="20"/>
          <w:lang w:val="ru-RU"/>
        </w:rPr>
      </w:pPr>
      <w:r w:rsidRPr="00A96692">
        <w:rPr>
          <w:rFonts w:cs="Arial"/>
          <w:sz w:val="20"/>
          <w:szCs w:val="20"/>
        </w:rPr>
        <w:t>S</w:t>
      </w:r>
      <w:r w:rsidR="00C134CC">
        <w:rPr>
          <w:rFonts w:cs="Arial"/>
          <w:sz w:val="20"/>
          <w:szCs w:val="20"/>
        </w:rPr>
        <w:t>CASA</w:t>
      </w:r>
      <w:r w:rsidRPr="00A96692">
        <w:rPr>
          <w:rFonts w:cs="Arial"/>
          <w:sz w:val="20"/>
          <w:szCs w:val="20"/>
        </w:rPr>
        <w:t>MovementCreate</w:t>
      </w:r>
      <w:r w:rsidRPr="00A96692">
        <w:rPr>
          <w:rFonts w:cs="Arial"/>
          <w:sz w:val="20"/>
          <w:szCs w:val="20"/>
          <w:lang w:val="ru-RU"/>
        </w:rPr>
        <w:t xml:space="preserve"> </w:t>
      </w:r>
      <w:r w:rsidR="00791F06" w:rsidRPr="00816A1C">
        <w:rPr>
          <w:rFonts w:cs="Arial"/>
          <w:sz w:val="20"/>
          <w:szCs w:val="20"/>
          <w:lang w:val="ru-RU"/>
        </w:rPr>
        <w:t xml:space="preserve">– </w:t>
      </w:r>
      <w:r w:rsidR="00177BE3">
        <w:rPr>
          <w:rFonts w:cs="Arial"/>
          <w:sz w:val="20"/>
          <w:szCs w:val="20"/>
          <w:lang w:val="ru-RU"/>
        </w:rPr>
        <w:t xml:space="preserve">получает </w:t>
      </w:r>
      <w:r w:rsidR="005E4E28">
        <w:rPr>
          <w:rFonts w:cs="Arial"/>
          <w:sz w:val="20"/>
          <w:szCs w:val="20"/>
        </w:rPr>
        <w:t>SOAP</w:t>
      </w:r>
      <w:r w:rsidR="005E4E28" w:rsidRPr="005E4E28">
        <w:rPr>
          <w:rFonts w:cs="Arial"/>
          <w:sz w:val="20"/>
          <w:szCs w:val="20"/>
          <w:lang w:val="ru-RU"/>
        </w:rPr>
        <w:t>/</w:t>
      </w:r>
      <w:r w:rsidR="005E4E28">
        <w:rPr>
          <w:rFonts w:cs="Arial"/>
          <w:sz w:val="20"/>
          <w:szCs w:val="20"/>
        </w:rPr>
        <w:t>MQ</w:t>
      </w:r>
      <w:r w:rsidR="00177BE3">
        <w:rPr>
          <w:rFonts w:cs="Arial"/>
          <w:sz w:val="20"/>
          <w:szCs w:val="20"/>
          <w:lang w:val="ru-RU"/>
        </w:rPr>
        <w:t xml:space="preserve"> запрос на </w:t>
      </w:r>
      <w:r w:rsidR="00C134CC">
        <w:rPr>
          <w:rFonts w:cs="Arial"/>
          <w:sz w:val="20"/>
          <w:szCs w:val="20"/>
          <w:lang w:val="ru-RU"/>
        </w:rPr>
        <w:t>создание движения</w:t>
      </w:r>
      <w:r w:rsidR="005E4E28">
        <w:rPr>
          <w:rFonts w:cs="Arial"/>
          <w:sz w:val="20"/>
          <w:szCs w:val="20"/>
          <w:lang w:val="ru-RU"/>
        </w:rPr>
        <w:t xml:space="preserve"> из очереди</w:t>
      </w:r>
      <w:r w:rsidRPr="00A96692">
        <w:rPr>
          <w:rFonts w:cs="Arial"/>
          <w:sz w:val="20"/>
          <w:szCs w:val="20"/>
          <w:lang w:val="ru-RU"/>
        </w:rPr>
        <w:t xml:space="preserve"> </w:t>
      </w:r>
      <w:r w:rsidR="00A95AF8" w:rsidRPr="00A95AF8">
        <w:rPr>
          <w:rFonts w:cs="Arial"/>
          <w:sz w:val="20"/>
          <w:szCs w:val="20"/>
          <w:lang w:val="ru-RU"/>
        </w:rPr>
        <w:t>UCBRU.SCASA.V4.MOCR.REQUEST</w:t>
      </w:r>
      <w:r w:rsidRPr="00A96692">
        <w:rPr>
          <w:rFonts w:cs="Arial"/>
          <w:sz w:val="20"/>
          <w:szCs w:val="20"/>
          <w:lang w:val="ru-RU"/>
        </w:rPr>
        <w:t xml:space="preserve"> </w:t>
      </w:r>
      <w:r w:rsidR="005E4E28">
        <w:rPr>
          <w:rFonts w:cs="Arial"/>
          <w:sz w:val="20"/>
          <w:szCs w:val="20"/>
          <w:lang w:val="ru-RU"/>
        </w:rPr>
        <w:t>в</w:t>
      </w:r>
      <w:r w:rsidR="005E4E28" w:rsidRPr="005E4E28">
        <w:rPr>
          <w:rFonts w:cs="Arial"/>
          <w:sz w:val="20"/>
          <w:szCs w:val="20"/>
          <w:lang w:val="ru-RU"/>
        </w:rPr>
        <w:t xml:space="preserve"> </w:t>
      </w:r>
      <w:r w:rsidR="005E4E28">
        <w:rPr>
          <w:rFonts w:cs="Arial"/>
          <w:sz w:val="20"/>
          <w:szCs w:val="20"/>
          <w:lang w:val="ru-RU"/>
        </w:rPr>
        <w:t>формате</w:t>
      </w:r>
      <w:r w:rsidR="005E4E28" w:rsidRPr="005E4E28">
        <w:rPr>
          <w:rFonts w:cs="Arial"/>
          <w:sz w:val="20"/>
          <w:szCs w:val="20"/>
          <w:lang w:val="ru-RU"/>
        </w:rPr>
        <w:t xml:space="preserve"> </w:t>
      </w:r>
      <w:r w:rsidR="002669FD">
        <w:rPr>
          <w:rFonts w:cs="Arial"/>
          <w:sz w:val="20"/>
          <w:szCs w:val="20"/>
        </w:rPr>
        <w:t>casa</w:t>
      </w:r>
      <w:proofErr w:type="gramStart"/>
      <w:r w:rsidR="005E4E28" w:rsidRPr="005E4E28">
        <w:rPr>
          <w:rFonts w:cs="Arial"/>
          <w:sz w:val="20"/>
          <w:szCs w:val="20"/>
          <w:lang w:val="ru-RU"/>
        </w:rPr>
        <w:t>:</w:t>
      </w:r>
      <w:r w:rsidRPr="00A96692">
        <w:rPr>
          <w:rFonts w:cs="Arial"/>
          <w:sz w:val="20"/>
          <w:szCs w:val="20"/>
        </w:rPr>
        <w:t>S</w:t>
      </w:r>
      <w:r w:rsidR="00C134CC">
        <w:rPr>
          <w:rFonts w:cs="Arial"/>
          <w:sz w:val="20"/>
          <w:szCs w:val="20"/>
        </w:rPr>
        <w:t>CASA</w:t>
      </w:r>
      <w:r w:rsidRPr="00A96692">
        <w:rPr>
          <w:rFonts w:cs="Arial"/>
          <w:sz w:val="20"/>
          <w:szCs w:val="20"/>
        </w:rPr>
        <w:t>MovementCreate</w:t>
      </w:r>
      <w:proofErr w:type="gramEnd"/>
      <w:r w:rsidR="005E4E28">
        <w:rPr>
          <w:rFonts w:cs="Arial"/>
          <w:sz w:val="20"/>
          <w:szCs w:val="20"/>
          <w:lang w:val="ru-RU"/>
        </w:rPr>
        <w:t>. Полученный запрос валидируется</w:t>
      </w:r>
      <w:r w:rsidR="00A95AF8">
        <w:rPr>
          <w:rFonts w:cs="Arial"/>
          <w:sz w:val="20"/>
          <w:szCs w:val="20"/>
          <w:lang w:val="ru-RU"/>
        </w:rPr>
        <w:t xml:space="preserve">, из него извлекаются счета ЦБ и отправляются в сервис </w:t>
      </w:r>
      <w:proofErr w:type="spellStart"/>
      <w:r w:rsidR="00A95AF8">
        <w:rPr>
          <w:rFonts w:cs="Arial"/>
          <w:sz w:val="20"/>
          <w:szCs w:val="20"/>
        </w:rPr>
        <w:t>MaAcPoBaQu</w:t>
      </w:r>
      <w:proofErr w:type="spellEnd"/>
      <w:r w:rsidR="00083338" w:rsidRPr="00083338">
        <w:rPr>
          <w:rFonts w:cs="Arial"/>
          <w:sz w:val="20"/>
          <w:szCs w:val="20"/>
          <w:lang w:val="ru-RU"/>
        </w:rPr>
        <w:t xml:space="preserve"> </w:t>
      </w:r>
      <w:r w:rsidR="00083338">
        <w:rPr>
          <w:rFonts w:cs="Arial"/>
          <w:sz w:val="20"/>
          <w:szCs w:val="20"/>
        </w:rPr>
        <w:t>v</w:t>
      </w:r>
      <w:r w:rsidR="00083338" w:rsidRPr="00083338">
        <w:rPr>
          <w:rFonts w:cs="Arial"/>
          <w:sz w:val="20"/>
          <w:szCs w:val="20"/>
          <w:lang w:val="ru-RU"/>
        </w:rPr>
        <w:t>4</w:t>
      </w:r>
      <w:r w:rsidR="00A95AF8" w:rsidRPr="00A95AF8">
        <w:rPr>
          <w:rFonts w:cs="Arial"/>
          <w:sz w:val="20"/>
          <w:szCs w:val="20"/>
          <w:lang w:val="ru-RU"/>
        </w:rPr>
        <w:t xml:space="preserve"> </w:t>
      </w:r>
      <w:r w:rsidR="00A95AF8">
        <w:rPr>
          <w:rFonts w:cs="Arial"/>
          <w:sz w:val="20"/>
          <w:szCs w:val="20"/>
          <w:lang w:val="ru-RU"/>
        </w:rPr>
        <w:t xml:space="preserve">для определения хост-АБС. Запрос в </w:t>
      </w:r>
      <w:proofErr w:type="spellStart"/>
      <w:r w:rsidR="00A95AF8">
        <w:rPr>
          <w:rFonts w:cs="Arial"/>
          <w:sz w:val="20"/>
          <w:szCs w:val="20"/>
        </w:rPr>
        <w:t>MaAcPoBaQu</w:t>
      </w:r>
      <w:proofErr w:type="spellEnd"/>
      <w:r w:rsidR="00A95AF8" w:rsidRPr="00A95AF8">
        <w:rPr>
          <w:rFonts w:cs="Arial"/>
          <w:sz w:val="20"/>
          <w:szCs w:val="20"/>
          <w:lang w:val="ru-RU"/>
        </w:rPr>
        <w:t xml:space="preserve"> </w:t>
      </w:r>
      <w:r w:rsidR="00A95AF8">
        <w:rPr>
          <w:rFonts w:cs="Arial"/>
          <w:sz w:val="20"/>
          <w:szCs w:val="20"/>
          <w:lang w:val="ru-RU"/>
        </w:rPr>
        <w:t xml:space="preserve">производится через псевдоним </w:t>
      </w:r>
      <w:r w:rsidR="00A95AF8" w:rsidRPr="00A95AF8">
        <w:rPr>
          <w:rFonts w:cs="Arial"/>
          <w:sz w:val="20"/>
          <w:szCs w:val="20"/>
          <w:lang w:val="ru-RU"/>
        </w:rPr>
        <w:t>UCBRU.SCASA.V4.MOCR.MAACPOBAQU.</w:t>
      </w:r>
      <w:r w:rsidR="00A95AF8">
        <w:rPr>
          <w:rFonts w:cs="Arial"/>
          <w:sz w:val="20"/>
          <w:szCs w:val="20"/>
        </w:rPr>
        <w:t>EXTREQ</w:t>
      </w:r>
      <w:r w:rsidR="00A95AF8">
        <w:rPr>
          <w:rFonts w:cs="Arial"/>
          <w:sz w:val="20"/>
          <w:szCs w:val="20"/>
          <w:lang w:val="ru-RU"/>
        </w:rPr>
        <w:t xml:space="preserve">, изначальный запрос в формате </w:t>
      </w:r>
      <w:r w:rsidR="00A95AF8">
        <w:rPr>
          <w:rFonts w:cs="Arial"/>
          <w:sz w:val="20"/>
          <w:szCs w:val="20"/>
        </w:rPr>
        <w:t>BLOB</w:t>
      </w:r>
      <w:r w:rsidR="00A95AF8" w:rsidRPr="00A95AF8">
        <w:rPr>
          <w:rFonts w:cs="Arial"/>
          <w:sz w:val="20"/>
          <w:szCs w:val="20"/>
          <w:lang w:val="ru-RU"/>
        </w:rPr>
        <w:t xml:space="preserve"> </w:t>
      </w:r>
      <w:r w:rsidR="00A95AF8">
        <w:rPr>
          <w:rFonts w:cs="Arial"/>
          <w:sz w:val="20"/>
          <w:szCs w:val="20"/>
          <w:lang w:val="ru-RU"/>
        </w:rPr>
        <w:t xml:space="preserve">записывается в </w:t>
      </w:r>
      <w:r w:rsidR="00083338">
        <w:rPr>
          <w:rFonts w:cs="Arial"/>
          <w:sz w:val="20"/>
          <w:szCs w:val="20"/>
        </w:rPr>
        <w:t>SOAP</w:t>
      </w:r>
      <w:r w:rsidR="00083338" w:rsidRPr="00083338">
        <w:rPr>
          <w:rFonts w:cs="Arial"/>
          <w:sz w:val="20"/>
          <w:szCs w:val="20"/>
          <w:lang w:val="ru-RU"/>
        </w:rPr>
        <w:t>-</w:t>
      </w:r>
      <w:r w:rsidR="00A95AF8">
        <w:rPr>
          <w:rFonts w:cs="Arial"/>
          <w:sz w:val="20"/>
          <w:szCs w:val="20"/>
          <w:lang w:val="ru-RU"/>
        </w:rPr>
        <w:t>заголовок запроса.</w:t>
      </w:r>
    </w:p>
    <w:p w:rsidR="00A96692" w:rsidRPr="0090669F" w:rsidRDefault="00A96692" w:rsidP="001F3A21">
      <w:pPr>
        <w:rPr>
          <w:rFonts w:cs="Arial"/>
          <w:sz w:val="20"/>
          <w:szCs w:val="20"/>
          <w:lang w:val="ru-RU"/>
        </w:rPr>
      </w:pPr>
    </w:p>
    <w:p w:rsidR="005B5172" w:rsidRDefault="00A95AF8" w:rsidP="001F3A21">
      <w:pPr>
        <w:rPr>
          <w:rFonts w:cs="Arial"/>
          <w:sz w:val="20"/>
          <w:szCs w:val="20"/>
          <w:lang w:val="ru-RU"/>
        </w:rPr>
      </w:pPr>
      <w:r>
        <w:rPr>
          <w:rFonts w:cs="Arial"/>
          <w:sz w:val="20"/>
          <w:szCs w:val="20"/>
          <w:lang w:val="ru-RU"/>
        </w:rPr>
        <w:t xml:space="preserve">Ответ от </w:t>
      </w:r>
      <w:proofErr w:type="spellStart"/>
      <w:r>
        <w:rPr>
          <w:rFonts w:cs="Arial"/>
          <w:sz w:val="20"/>
          <w:szCs w:val="20"/>
        </w:rPr>
        <w:t>MaAcPoBaQu</w:t>
      </w:r>
      <w:proofErr w:type="spellEnd"/>
      <w:r w:rsidRPr="00A95AF8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 xml:space="preserve">читается из очереди </w:t>
      </w:r>
      <w:r w:rsidRPr="00A95AF8">
        <w:rPr>
          <w:rFonts w:cs="Arial"/>
          <w:sz w:val="20"/>
          <w:szCs w:val="20"/>
          <w:lang w:val="ru-RU"/>
        </w:rPr>
        <w:t>UCBRU.SCASA.V4.MOCR.MAACPOBAQU.RESPONSE</w:t>
      </w:r>
      <w:r>
        <w:rPr>
          <w:rFonts w:cs="Arial"/>
          <w:sz w:val="20"/>
          <w:szCs w:val="20"/>
          <w:lang w:val="ru-RU"/>
        </w:rPr>
        <w:t xml:space="preserve">. На основе данных о хост-системах счетов и восстановленного из </w:t>
      </w:r>
      <w:r w:rsidR="00083338">
        <w:rPr>
          <w:rFonts w:cs="Arial"/>
          <w:sz w:val="20"/>
          <w:szCs w:val="20"/>
        </w:rPr>
        <w:t>SOAP</w:t>
      </w:r>
      <w:r w:rsidR="00083338" w:rsidRPr="00083338">
        <w:rPr>
          <w:rFonts w:cs="Arial"/>
          <w:sz w:val="20"/>
          <w:szCs w:val="20"/>
          <w:lang w:val="ru-RU"/>
        </w:rPr>
        <w:t>-</w:t>
      </w:r>
      <w:r w:rsidR="00083338">
        <w:rPr>
          <w:rFonts w:cs="Arial"/>
          <w:sz w:val="20"/>
          <w:szCs w:val="20"/>
          <w:lang w:val="ru-RU"/>
        </w:rPr>
        <w:t>заголовка</w:t>
      </w:r>
      <w:r w:rsidR="00083338" w:rsidRPr="00A95AF8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 xml:space="preserve">изначального запроса строятся </w:t>
      </w:r>
      <w:r w:rsidR="00240F6B">
        <w:rPr>
          <w:rFonts w:cs="Arial"/>
          <w:sz w:val="20"/>
          <w:szCs w:val="20"/>
          <w:lang w:val="ru-RU"/>
        </w:rPr>
        <w:t>запросы на создание движения</w:t>
      </w:r>
      <w:r>
        <w:rPr>
          <w:rFonts w:cs="Arial"/>
          <w:sz w:val="20"/>
          <w:szCs w:val="20"/>
          <w:lang w:val="ru-RU"/>
        </w:rPr>
        <w:t xml:space="preserve"> в атомарные сервисы </w:t>
      </w:r>
      <w:proofErr w:type="spellStart"/>
      <w:r>
        <w:rPr>
          <w:rFonts w:cs="Arial"/>
          <w:sz w:val="20"/>
          <w:szCs w:val="20"/>
        </w:rPr>
        <w:t>AMDSMovementCreate</w:t>
      </w:r>
      <w:proofErr w:type="spellEnd"/>
      <w:r w:rsidR="00240F6B">
        <w:rPr>
          <w:rFonts w:cs="Arial"/>
          <w:sz w:val="20"/>
          <w:szCs w:val="20"/>
          <w:lang w:val="ru-RU"/>
        </w:rPr>
        <w:t xml:space="preserve"> (для счетов </w:t>
      </w:r>
      <w:r w:rsidR="00240F6B">
        <w:rPr>
          <w:rFonts w:cs="Arial"/>
          <w:sz w:val="20"/>
          <w:szCs w:val="20"/>
        </w:rPr>
        <w:t>MIDAS</w:t>
      </w:r>
      <w:r w:rsidR="00240F6B" w:rsidRPr="00240F6B">
        <w:rPr>
          <w:rFonts w:cs="Arial"/>
          <w:sz w:val="20"/>
          <w:szCs w:val="20"/>
          <w:lang w:val="ru-RU"/>
        </w:rPr>
        <w:t>)</w:t>
      </w:r>
      <w:r w:rsidRPr="00A95AF8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 xml:space="preserve">и </w:t>
      </w:r>
      <w:proofErr w:type="spellStart"/>
      <w:r>
        <w:rPr>
          <w:rFonts w:cs="Arial"/>
          <w:sz w:val="20"/>
          <w:szCs w:val="20"/>
        </w:rPr>
        <w:t>AFCCMovementCreate</w:t>
      </w:r>
      <w:proofErr w:type="spellEnd"/>
      <w:r w:rsidR="00240F6B" w:rsidRPr="00240F6B">
        <w:rPr>
          <w:rFonts w:cs="Arial"/>
          <w:sz w:val="20"/>
          <w:szCs w:val="20"/>
          <w:lang w:val="ru-RU"/>
        </w:rPr>
        <w:t xml:space="preserve"> (</w:t>
      </w:r>
      <w:r w:rsidR="00240F6B">
        <w:rPr>
          <w:rFonts w:cs="Arial"/>
          <w:sz w:val="20"/>
          <w:szCs w:val="20"/>
          <w:lang w:val="ru-RU"/>
        </w:rPr>
        <w:t xml:space="preserve">для счетов </w:t>
      </w:r>
      <w:r w:rsidR="00240F6B">
        <w:rPr>
          <w:rFonts w:cs="Arial"/>
          <w:sz w:val="20"/>
          <w:szCs w:val="20"/>
        </w:rPr>
        <w:t>AFCC</w:t>
      </w:r>
      <w:r w:rsidR="00240F6B" w:rsidRPr="00240F6B">
        <w:rPr>
          <w:rFonts w:cs="Arial"/>
          <w:sz w:val="20"/>
          <w:szCs w:val="20"/>
          <w:lang w:val="ru-RU"/>
        </w:rPr>
        <w:t>).</w:t>
      </w:r>
      <w:r w:rsidR="00083338">
        <w:rPr>
          <w:rFonts w:cs="Arial"/>
          <w:sz w:val="20"/>
          <w:szCs w:val="20"/>
          <w:lang w:val="ru-RU"/>
        </w:rPr>
        <w:t xml:space="preserve"> Запросы записываются во внутренне сообщение сервиса</w:t>
      </w:r>
      <w:r w:rsidR="005B5172">
        <w:rPr>
          <w:rFonts w:cs="Arial"/>
          <w:sz w:val="20"/>
          <w:szCs w:val="20"/>
          <w:lang w:val="ru-RU"/>
        </w:rPr>
        <w:t>,</w:t>
      </w:r>
      <w:r w:rsidR="00083338">
        <w:rPr>
          <w:rFonts w:cs="Arial"/>
          <w:sz w:val="20"/>
          <w:szCs w:val="20"/>
          <w:lang w:val="ru-RU"/>
        </w:rPr>
        <w:t xml:space="preserve"> которое отправляется в очередь </w:t>
      </w:r>
      <w:r w:rsidR="00083338" w:rsidRPr="00083338">
        <w:rPr>
          <w:rFonts w:cs="Arial"/>
          <w:sz w:val="20"/>
          <w:szCs w:val="20"/>
          <w:lang w:val="ru-RU"/>
        </w:rPr>
        <w:t>UCBRU.SCASA.V4.MOCR.COORD.REQUEST</w:t>
      </w:r>
      <w:r w:rsidR="00083338">
        <w:rPr>
          <w:rFonts w:cs="Arial"/>
          <w:sz w:val="20"/>
          <w:szCs w:val="20"/>
          <w:lang w:val="ru-RU"/>
        </w:rPr>
        <w:t xml:space="preserve"> поток</w:t>
      </w:r>
      <w:r w:rsidR="005B5172">
        <w:rPr>
          <w:rFonts w:cs="Arial"/>
          <w:sz w:val="20"/>
          <w:szCs w:val="20"/>
          <w:lang w:val="ru-RU"/>
        </w:rPr>
        <w:t>у</w:t>
      </w:r>
      <w:r w:rsidR="00083338">
        <w:rPr>
          <w:rFonts w:cs="Arial"/>
          <w:sz w:val="20"/>
          <w:szCs w:val="20"/>
          <w:lang w:val="ru-RU"/>
        </w:rPr>
        <w:t xml:space="preserve"> </w:t>
      </w:r>
      <w:proofErr w:type="spellStart"/>
      <w:r w:rsidR="00083338">
        <w:rPr>
          <w:rFonts w:cs="Arial"/>
          <w:sz w:val="20"/>
          <w:szCs w:val="20"/>
        </w:rPr>
        <w:t>CoordinatorHandler</w:t>
      </w:r>
      <w:proofErr w:type="spellEnd"/>
      <w:r w:rsidR="00083338" w:rsidRPr="00083338">
        <w:rPr>
          <w:rFonts w:cs="Arial"/>
          <w:sz w:val="20"/>
          <w:szCs w:val="20"/>
          <w:lang w:val="ru-RU"/>
        </w:rPr>
        <w:t>.</w:t>
      </w:r>
      <w:r w:rsidR="00083338">
        <w:rPr>
          <w:rFonts w:cs="Arial"/>
          <w:sz w:val="20"/>
          <w:szCs w:val="20"/>
          <w:lang w:val="ru-RU"/>
        </w:rPr>
        <w:br/>
      </w:r>
      <w:r w:rsidR="00083338">
        <w:rPr>
          <w:rFonts w:cs="Arial"/>
          <w:sz w:val="20"/>
          <w:szCs w:val="20"/>
          <w:lang w:val="ru-RU"/>
        </w:rPr>
        <w:br/>
        <w:t xml:space="preserve">Поток </w:t>
      </w:r>
      <w:proofErr w:type="spellStart"/>
      <w:r w:rsidR="00083338">
        <w:rPr>
          <w:rFonts w:cs="Arial"/>
          <w:sz w:val="20"/>
          <w:szCs w:val="20"/>
        </w:rPr>
        <w:t>CoordinatorHandler</w:t>
      </w:r>
      <w:proofErr w:type="spellEnd"/>
      <w:r w:rsidR="00083338" w:rsidRPr="00083338">
        <w:rPr>
          <w:rFonts w:cs="Arial"/>
          <w:sz w:val="20"/>
          <w:szCs w:val="20"/>
          <w:lang w:val="ru-RU"/>
        </w:rPr>
        <w:t xml:space="preserve"> </w:t>
      </w:r>
      <w:r w:rsidR="00083338">
        <w:rPr>
          <w:rFonts w:cs="Arial"/>
          <w:sz w:val="20"/>
          <w:szCs w:val="20"/>
          <w:lang w:val="ru-RU"/>
        </w:rPr>
        <w:t>определ</w:t>
      </w:r>
      <w:r w:rsidR="005B5172">
        <w:rPr>
          <w:rFonts w:cs="Arial"/>
          <w:sz w:val="20"/>
          <w:szCs w:val="20"/>
          <w:lang w:val="ru-RU"/>
        </w:rPr>
        <w:t xml:space="preserve">яет режим работы сервиса по параметру </w:t>
      </w:r>
      <w:proofErr w:type="spellStart"/>
      <w:r w:rsidR="005B5172">
        <w:rPr>
          <w:rFonts w:cs="Arial"/>
          <w:sz w:val="20"/>
          <w:szCs w:val="20"/>
        </w:rPr>
        <w:t>UCBRUHeadets</w:t>
      </w:r>
      <w:proofErr w:type="spellEnd"/>
      <w:r w:rsidR="005B5172" w:rsidRPr="005B5172">
        <w:rPr>
          <w:rFonts w:cs="Arial"/>
          <w:sz w:val="20"/>
          <w:szCs w:val="20"/>
          <w:lang w:val="ru-RU"/>
        </w:rPr>
        <w:t>.</w:t>
      </w:r>
      <w:r w:rsidR="005B5172">
        <w:rPr>
          <w:rFonts w:cs="Arial"/>
          <w:sz w:val="20"/>
          <w:szCs w:val="20"/>
        </w:rPr>
        <w:t>Composite</w:t>
      </w:r>
      <w:r w:rsidR="005B5172" w:rsidRPr="005B5172">
        <w:rPr>
          <w:rFonts w:cs="Arial"/>
          <w:sz w:val="20"/>
          <w:szCs w:val="20"/>
          <w:lang w:val="ru-RU"/>
        </w:rPr>
        <w:t>.</w:t>
      </w:r>
      <w:r w:rsidR="005B5172">
        <w:rPr>
          <w:rFonts w:cs="Arial"/>
          <w:sz w:val="20"/>
          <w:szCs w:val="20"/>
        </w:rPr>
        <w:t>Orchestration</w:t>
      </w:r>
      <w:r w:rsidR="005B5172" w:rsidRPr="005B5172">
        <w:rPr>
          <w:rFonts w:cs="Arial"/>
          <w:sz w:val="20"/>
          <w:szCs w:val="20"/>
          <w:lang w:val="ru-RU"/>
        </w:rPr>
        <w:t xml:space="preserve">. </w:t>
      </w:r>
      <w:r w:rsidR="005B5172">
        <w:rPr>
          <w:rFonts w:cs="Arial"/>
          <w:sz w:val="20"/>
          <w:szCs w:val="20"/>
          <w:lang w:val="ru-RU"/>
        </w:rPr>
        <w:t>Если это «</w:t>
      </w:r>
      <w:r w:rsidR="005B5172" w:rsidRPr="005B5172">
        <w:rPr>
          <w:rFonts w:cs="Arial"/>
          <w:sz w:val="20"/>
          <w:szCs w:val="20"/>
          <w:lang w:val="ru-RU"/>
        </w:rPr>
        <w:t>SERVICE_DR_FIRST_OPTIMISTIC</w:t>
      </w:r>
      <w:r w:rsidR="005B5172">
        <w:rPr>
          <w:rFonts w:cs="Arial"/>
          <w:sz w:val="20"/>
          <w:szCs w:val="20"/>
          <w:lang w:val="ru-RU"/>
        </w:rPr>
        <w:t xml:space="preserve">», сформированы запросы для </w:t>
      </w:r>
      <w:r w:rsidR="005B5172">
        <w:rPr>
          <w:rFonts w:cs="Arial"/>
          <w:sz w:val="20"/>
          <w:szCs w:val="20"/>
        </w:rPr>
        <w:t>MIDAS</w:t>
      </w:r>
      <w:r w:rsidR="005B5172" w:rsidRPr="005B5172">
        <w:rPr>
          <w:rFonts w:cs="Arial"/>
          <w:sz w:val="20"/>
          <w:szCs w:val="20"/>
          <w:lang w:val="ru-RU"/>
        </w:rPr>
        <w:t xml:space="preserve"> </w:t>
      </w:r>
      <w:r w:rsidR="005B5172">
        <w:rPr>
          <w:rFonts w:cs="Arial"/>
          <w:sz w:val="20"/>
          <w:szCs w:val="20"/>
          <w:lang w:val="ru-RU"/>
        </w:rPr>
        <w:t xml:space="preserve">и </w:t>
      </w:r>
      <w:r w:rsidR="005B5172">
        <w:rPr>
          <w:rFonts w:cs="Arial"/>
          <w:sz w:val="20"/>
          <w:szCs w:val="20"/>
        </w:rPr>
        <w:t>FCC</w:t>
      </w:r>
      <w:r w:rsidR="005B5172" w:rsidRPr="005B5172">
        <w:rPr>
          <w:rFonts w:cs="Arial"/>
          <w:sz w:val="20"/>
          <w:szCs w:val="20"/>
          <w:lang w:val="ru-RU"/>
        </w:rPr>
        <w:t>,</w:t>
      </w:r>
      <w:r w:rsidR="005B5172">
        <w:rPr>
          <w:rFonts w:cs="Arial"/>
          <w:sz w:val="20"/>
          <w:szCs w:val="20"/>
          <w:lang w:val="ru-RU"/>
        </w:rPr>
        <w:t xml:space="preserve"> и только в одном из них есть </w:t>
      </w:r>
      <w:proofErr w:type="spellStart"/>
      <w:r w:rsidR="005B5172">
        <w:rPr>
          <w:rFonts w:cs="Arial"/>
          <w:sz w:val="20"/>
          <w:szCs w:val="20"/>
          <w:lang w:val="ru-RU"/>
        </w:rPr>
        <w:t>дебитующие</w:t>
      </w:r>
      <w:proofErr w:type="spellEnd"/>
      <w:r w:rsidR="005B5172">
        <w:rPr>
          <w:rFonts w:cs="Arial"/>
          <w:sz w:val="20"/>
          <w:szCs w:val="20"/>
          <w:lang w:val="ru-RU"/>
        </w:rPr>
        <w:t xml:space="preserve"> движения, то этому запросу присваивается очерёдность «</w:t>
      </w:r>
      <w:r w:rsidR="005B5172" w:rsidRPr="005B5172">
        <w:rPr>
          <w:rFonts w:cs="Arial"/>
          <w:sz w:val="20"/>
          <w:szCs w:val="20"/>
          <w:lang w:val="ru-RU"/>
        </w:rPr>
        <w:t>1</w:t>
      </w:r>
      <w:r w:rsidR="005B5172">
        <w:rPr>
          <w:rFonts w:cs="Arial"/>
          <w:sz w:val="20"/>
          <w:szCs w:val="20"/>
          <w:lang w:val="ru-RU"/>
        </w:rPr>
        <w:t>»</w:t>
      </w:r>
      <w:r w:rsidR="005B5172" w:rsidRPr="005B5172">
        <w:rPr>
          <w:rFonts w:cs="Arial"/>
          <w:sz w:val="20"/>
          <w:szCs w:val="20"/>
          <w:lang w:val="ru-RU"/>
        </w:rPr>
        <w:t xml:space="preserve">, </w:t>
      </w:r>
      <w:r w:rsidR="005B5172">
        <w:rPr>
          <w:rFonts w:cs="Arial"/>
          <w:sz w:val="20"/>
          <w:szCs w:val="20"/>
          <w:lang w:val="ru-RU"/>
        </w:rPr>
        <w:t xml:space="preserve">другому «2». Иначе все запросы получают очерёдность «1». Кроме того, если есть запрос в </w:t>
      </w:r>
      <w:r w:rsidR="005B5172">
        <w:rPr>
          <w:rFonts w:cs="Arial"/>
          <w:sz w:val="20"/>
          <w:szCs w:val="20"/>
        </w:rPr>
        <w:t>GL</w:t>
      </w:r>
      <w:r w:rsidR="005B5172" w:rsidRPr="005B5172">
        <w:rPr>
          <w:rFonts w:cs="Arial"/>
          <w:sz w:val="20"/>
          <w:szCs w:val="20"/>
          <w:lang w:val="ru-RU"/>
        </w:rPr>
        <w:t xml:space="preserve">, </w:t>
      </w:r>
      <w:r w:rsidR="005B5172">
        <w:rPr>
          <w:rFonts w:cs="Arial"/>
          <w:sz w:val="20"/>
          <w:szCs w:val="20"/>
          <w:lang w:val="ru-RU"/>
        </w:rPr>
        <w:t xml:space="preserve">то для него сразу же записывается во </w:t>
      </w:r>
      <w:r w:rsidR="00640488">
        <w:rPr>
          <w:rFonts w:cs="Arial"/>
          <w:sz w:val="20"/>
          <w:szCs w:val="20"/>
          <w:lang w:val="ru-RU"/>
        </w:rPr>
        <w:t>внутреннее</w:t>
      </w:r>
      <w:r w:rsidR="005B5172">
        <w:rPr>
          <w:rFonts w:cs="Arial"/>
          <w:sz w:val="20"/>
          <w:szCs w:val="20"/>
          <w:lang w:val="ru-RU"/>
        </w:rPr>
        <w:t xml:space="preserve"> сообщение фиктивный</w:t>
      </w:r>
      <w:r w:rsidR="005B5172" w:rsidRPr="005B5172">
        <w:rPr>
          <w:rFonts w:cs="Arial"/>
          <w:sz w:val="20"/>
          <w:szCs w:val="20"/>
          <w:lang w:val="ru-RU"/>
        </w:rPr>
        <w:t xml:space="preserve"> </w:t>
      </w:r>
      <w:r w:rsidR="005B5172">
        <w:rPr>
          <w:rFonts w:cs="Arial"/>
          <w:sz w:val="20"/>
          <w:szCs w:val="20"/>
          <w:lang w:val="ru-RU"/>
        </w:rPr>
        <w:t xml:space="preserve">успешный ответ от атомарника со статусом </w:t>
      </w:r>
      <w:r w:rsidR="005B5172">
        <w:rPr>
          <w:rFonts w:cs="Arial"/>
          <w:sz w:val="20"/>
          <w:szCs w:val="20"/>
        </w:rPr>
        <w:t>WARNING</w:t>
      </w:r>
      <w:r w:rsidR="005B5172" w:rsidRPr="005B5172">
        <w:rPr>
          <w:rFonts w:cs="Arial"/>
          <w:sz w:val="20"/>
          <w:szCs w:val="20"/>
          <w:lang w:val="ru-RU"/>
        </w:rPr>
        <w:t>.</w:t>
      </w:r>
      <w:r w:rsidR="005B5172">
        <w:rPr>
          <w:rFonts w:cs="Arial"/>
          <w:sz w:val="20"/>
          <w:szCs w:val="20"/>
          <w:lang w:val="ru-RU"/>
        </w:rPr>
        <w:t xml:space="preserve"> Во </w:t>
      </w:r>
      <w:r w:rsidR="005B5172">
        <w:rPr>
          <w:rFonts w:cs="Arial"/>
          <w:sz w:val="20"/>
          <w:szCs w:val="20"/>
          <w:lang w:val="ru-RU"/>
        </w:rPr>
        <w:lastRenderedPageBreak/>
        <w:t xml:space="preserve">внутреннее сообщение добавляется параметр </w:t>
      </w:r>
      <w:proofErr w:type="spellStart"/>
      <w:r w:rsidR="005B5172">
        <w:rPr>
          <w:rFonts w:cs="Arial"/>
          <w:sz w:val="20"/>
          <w:szCs w:val="20"/>
        </w:rPr>
        <w:t>CurrentRequest</w:t>
      </w:r>
      <w:proofErr w:type="spellEnd"/>
      <w:r w:rsidR="005B5172" w:rsidRPr="005B5172">
        <w:rPr>
          <w:rFonts w:cs="Arial"/>
          <w:sz w:val="20"/>
          <w:szCs w:val="20"/>
          <w:lang w:val="ru-RU"/>
        </w:rPr>
        <w:t xml:space="preserve">, </w:t>
      </w:r>
      <w:r w:rsidR="005B5172">
        <w:rPr>
          <w:rFonts w:cs="Arial"/>
          <w:sz w:val="20"/>
          <w:szCs w:val="20"/>
          <w:lang w:val="ru-RU"/>
        </w:rPr>
        <w:t xml:space="preserve">который описывает, запросы какой очерёдности должны отправляться следующими. Его значение выставляется в «1». Затем, если во внутреннем сообщение есть не-GL запросы, оно отправляется в поток </w:t>
      </w:r>
      <w:r w:rsidR="005B5172">
        <w:rPr>
          <w:rFonts w:cs="Arial"/>
          <w:sz w:val="20"/>
          <w:szCs w:val="20"/>
        </w:rPr>
        <w:t>Send</w:t>
      </w:r>
      <w:r w:rsidR="005B5172" w:rsidRPr="005B5172">
        <w:rPr>
          <w:rFonts w:cs="Arial"/>
          <w:sz w:val="20"/>
          <w:szCs w:val="20"/>
          <w:lang w:val="ru-RU"/>
        </w:rPr>
        <w:t>2</w:t>
      </w:r>
      <w:r w:rsidR="005B5172">
        <w:rPr>
          <w:rFonts w:cs="Arial"/>
          <w:sz w:val="20"/>
          <w:szCs w:val="20"/>
        </w:rPr>
        <w:t>ABS</w:t>
      </w:r>
      <w:r w:rsidR="005B5172" w:rsidRPr="005B5172">
        <w:rPr>
          <w:rFonts w:cs="Arial"/>
          <w:sz w:val="20"/>
          <w:szCs w:val="20"/>
          <w:lang w:val="ru-RU"/>
        </w:rPr>
        <w:t>_</w:t>
      </w:r>
      <w:r w:rsidR="005B5172">
        <w:rPr>
          <w:rFonts w:cs="Arial"/>
          <w:sz w:val="20"/>
          <w:szCs w:val="20"/>
        </w:rPr>
        <w:t>Request</w:t>
      </w:r>
      <w:r w:rsidR="005B5172">
        <w:rPr>
          <w:rFonts w:cs="Arial"/>
          <w:sz w:val="20"/>
          <w:szCs w:val="20"/>
          <w:lang w:val="ru-RU"/>
        </w:rPr>
        <w:t xml:space="preserve"> (</w:t>
      </w:r>
      <w:r w:rsidR="005B5172" w:rsidRPr="005B5172">
        <w:rPr>
          <w:rFonts w:cs="Arial"/>
          <w:sz w:val="20"/>
          <w:szCs w:val="20"/>
          <w:lang w:val="ru-RU"/>
        </w:rPr>
        <w:t>UCBRU.SCASA.V4.MOCR.SEND2ABS.REQUEST</w:t>
      </w:r>
      <w:r w:rsidR="005B5172">
        <w:rPr>
          <w:rFonts w:cs="Arial"/>
          <w:sz w:val="20"/>
          <w:szCs w:val="20"/>
          <w:lang w:val="ru-RU"/>
        </w:rPr>
        <w:t xml:space="preserve">), иначе – в </w:t>
      </w:r>
      <w:proofErr w:type="spellStart"/>
      <w:r w:rsidR="005B5172">
        <w:rPr>
          <w:rFonts w:cs="Arial"/>
          <w:sz w:val="20"/>
          <w:szCs w:val="20"/>
        </w:rPr>
        <w:t>ResponseHandler</w:t>
      </w:r>
      <w:proofErr w:type="spellEnd"/>
      <w:r w:rsidR="005B5172">
        <w:rPr>
          <w:rFonts w:cs="Arial"/>
          <w:sz w:val="20"/>
          <w:szCs w:val="20"/>
          <w:lang w:val="ru-RU"/>
        </w:rPr>
        <w:t xml:space="preserve"> (</w:t>
      </w:r>
      <w:r w:rsidR="005B5172" w:rsidRPr="005B5172">
        <w:rPr>
          <w:rFonts w:cs="Arial"/>
          <w:sz w:val="20"/>
          <w:szCs w:val="20"/>
          <w:lang w:val="ru-RU"/>
        </w:rPr>
        <w:t>UCBRU.SCASA.V4.MOCR.RESPONSE</w:t>
      </w:r>
      <w:r w:rsidR="005B5172">
        <w:rPr>
          <w:rFonts w:cs="Arial"/>
          <w:sz w:val="20"/>
          <w:szCs w:val="20"/>
          <w:lang w:val="ru-RU"/>
        </w:rPr>
        <w:t>)</w:t>
      </w:r>
      <w:r w:rsidR="005B5172" w:rsidRPr="005B5172">
        <w:rPr>
          <w:rFonts w:cs="Arial"/>
          <w:sz w:val="20"/>
          <w:szCs w:val="20"/>
          <w:lang w:val="ru-RU"/>
        </w:rPr>
        <w:t>.</w:t>
      </w:r>
      <w:r w:rsidR="005B5172" w:rsidRPr="005B5172">
        <w:rPr>
          <w:rFonts w:cs="Arial"/>
          <w:sz w:val="20"/>
          <w:szCs w:val="20"/>
          <w:lang w:val="ru-RU"/>
        </w:rPr>
        <w:br/>
      </w:r>
    </w:p>
    <w:p w:rsidR="00AC0700" w:rsidRDefault="005B5172" w:rsidP="001F3A2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ru-RU"/>
        </w:rPr>
        <w:t xml:space="preserve">Поток </w:t>
      </w:r>
      <w:r>
        <w:rPr>
          <w:rFonts w:cs="Arial"/>
          <w:sz w:val="20"/>
          <w:szCs w:val="20"/>
        </w:rPr>
        <w:t>Send</w:t>
      </w:r>
      <w:r w:rsidRPr="005B5172">
        <w:rPr>
          <w:rFonts w:cs="Arial"/>
          <w:sz w:val="20"/>
          <w:szCs w:val="20"/>
          <w:lang w:val="ru-RU"/>
        </w:rPr>
        <w:t>2</w:t>
      </w:r>
      <w:r>
        <w:rPr>
          <w:rFonts w:cs="Arial"/>
          <w:sz w:val="20"/>
          <w:szCs w:val="20"/>
        </w:rPr>
        <w:t>ABS</w:t>
      </w:r>
      <w:r w:rsidRPr="005B5172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>извлекает из внутрен</w:t>
      </w:r>
      <w:r w:rsidR="00AC0700">
        <w:rPr>
          <w:rFonts w:cs="Arial"/>
          <w:sz w:val="20"/>
          <w:szCs w:val="20"/>
          <w:lang w:val="ru-RU"/>
        </w:rPr>
        <w:t xml:space="preserve">него сообщения запросы с очерёдностью, соответствующей параметру </w:t>
      </w:r>
      <w:proofErr w:type="spellStart"/>
      <w:r w:rsidR="00AC0700">
        <w:rPr>
          <w:rFonts w:cs="Arial"/>
          <w:sz w:val="20"/>
          <w:szCs w:val="20"/>
        </w:rPr>
        <w:t>CurrentRequest</w:t>
      </w:r>
      <w:proofErr w:type="spellEnd"/>
      <w:r w:rsidR="00AC0700">
        <w:rPr>
          <w:rFonts w:cs="Arial"/>
          <w:sz w:val="20"/>
          <w:szCs w:val="20"/>
          <w:lang w:val="ru-RU"/>
        </w:rPr>
        <w:t xml:space="preserve"> и отправляет их </w:t>
      </w:r>
      <w:proofErr w:type="spellStart"/>
      <w:r w:rsidR="00AC0700">
        <w:rPr>
          <w:rFonts w:cs="Arial"/>
          <w:sz w:val="20"/>
          <w:szCs w:val="20"/>
          <w:lang w:val="ru-RU"/>
        </w:rPr>
        <w:t>атомарникам</w:t>
      </w:r>
      <w:proofErr w:type="spellEnd"/>
      <w:r w:rsidR="00AC0700">
        <w:rPr>
          <w:rFonts w:cs="Arial"/>
          <w:sz w:val="20"/>
          <w:szCs w:val="20"/>
          <w:lang w:val="ru-RU"/>
        </w:rPr>
        <w:t xml:space="preserve">. Внутреннее сообщение пересылается в </w:t>
      </w:r>
      <w:r w:rsidR="00AC0700">
        <w:rPr>
          <w:rFonts w:cs="Arial"/>
          <w:sz w:val="20"/>
          <w:szCs w:val="20"/>
        </w:rPr>
        <w:t>ECHO.</w:t>
      </w:r>
    </w:p>
    <w:p w:rsidR="00AC0700" w:rsidRDefault="00AC0700" w:rsidP="001F3A21">
      <w:pPr>
        <w:rPr>
          <w:rFonts w:cs="Arial"/>
          <w:sz w:val="20"/>
          <w:szCs w:val="20"/>
        </w:rPr>
      </w:pPr>
    </w:p>
    <w:p w:rsidR="00AC0700" w:rsidRDefault="00AC0700" w:rsidP="001F3A21">
      <w:pPr>
        <w:rPr>
          <w:rFonts w:cs="Arial"/>
          <w:sz w:val="20"/>
          <w:szCs w:val="20"/>
          <w:lang w:val="ru-RU"/>
        </w:rPr>
      </w:pPr>
      <w:r>
        <w:rPr>
          <w:rFonts w:cs="Arial"/>
          <w:sz w:val="20"/>
          <w:szCs w:val="20"/>
          <w:lang w:val="ru-RU"/>
        </w:rPr>
        <w:t xml:space="preserve">Поток </w:t>
      </w:r>
      <w:r>
        <w:rPr>
          <w:rFonts w:cs="Arial"/>
          <w:sz w:val="20"/>
          <w:szCs w:val="20"/>
        </w:rPr>
        <w:t>Send</w:t>
      </w:r>
      <w:r w:rsidRPr="00AC0700">
        <w:rPr>
          <w:rFonts w:cs="Arial"/>
          <w:sz w:val="20"/>
          <w:szCs w:val="20"/>
          <w:lang w:val="ru-RU"/>
        </w:rPr>
        <w:t>2</w:t>
      </w:r>
      <w:r>
        <w:rPr>
          <w:rFonts w:cs="Arial"/>
          <w:sz w:val="20"/>
          <w:szCs w:val="20"/>
        </w:rPr>
        <w:t>ABS</w:t>
      </w:r>
      <w:r w:rsidRPr="00AC0700">
        <w:rPr>
          <w:rFonts w:cs="Arial"/>
          <w:sz w:val="20"/>
          <w:szCs w:val="20"/>
          <w:lang w:val="ru-RU"/>
        </w:rPr>
        <w:t>_</w:t>
      </w:r>
      <w:r>
        <w:rPr>
          <w:rFonts w:cs="Arial"/>
          <w:sz w:val="20"/>
          <w:szCs w:val="20"/>
        </w:rPr>
        <w:t>Response</w:t>
      </w:r>
      <w:r w:rsidRPr="00AC0700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 xml:space="preserve">получает ответы от </w:t>
      </w:r>
      <w:proofErr w:type="spellStart"/>
      <w:r>
        <w:rPr>
          <w:rFonts w:cs="Arial"/>
          <w:sz w:val="20"/>
          <w:szCs w:val="20"/>
          <w:lang w:val="ru-RU"/>
        </w:rPr>
        <w:t>атомарников</w:t>
      </w:r>
      <w:proofErr w:type="spellEnd"/>
      <w:r>
        <w:rPr>
          <w:rFonts w:cs="Arial"/>
          <w:sz w:val="20"/>
          <w:szCs w:val="20"/>
          <w:lang w:val="ru-RU"/>
        </w:rPr>
        <w:t xml:space="preserve"> и внутреннее сообщение сервиса из </w:t>
      </w:r>
      <w:r>
        <w:rPr>
          <w:rFonts w:cs="Arial"/>
          <w:sz w:val="20"/>
          <w:szCs w:val="20"/>
        </w:rPr>
        <w:t>ECHO</w:t>
      </w:r>
      <w:r w:rsidRPr="00AC0700">
        <w:rPr>
          <w:rFonts w:cs="Arial"/>
          <w:sz w:val="20"/>
          <w:szCs w:val="20"/>
          <w:lang w:val="ru-RU"/>
        </w:rPr>
        <w:t xml:space="preserve">. </w:t>
      </w:r>
      <w:r>
        <w:rPr>
          <w:rFonts w:cs="Arial"/>
          <w:sz w:val="20"/>
          <w:szCs w:val="20"/>
          <w:lang w:val="ru-RU"/>
        </w:rPr>
        <w:t xml:space="preserve">Поток добавляет ответы от </w:t>
      </w:r>
      <w:proofErr w:type="spellStart"/>
      <w:r>
        <w:rPr>
          <w:rFonts w:cs="Arial"/>
          <w:sz w:val="20"/>
          <w:szCs w:val="20"/>
          <w:lang w:val="ru-RU"/>
        </w:rPr>
        <w:t>атомарников</w:t>
      </w:r>
      <w:proofErr w:type="spellEnd"/>
      <w:r>
        <w:rPr>
          <w:rFonts w:cs="Arial"/>
          <w:sz w:val="20"/>
          <w:szCs w:val="20"/>
          <w:lang w:val="ru-RU"/>
        </w:rPr>
        <w:t xml:space="preserve"> во внутреннее сообщение и пересылает его снова в </w:t>
      </w:r>
      <w:proofErr w:type="spellStart"/>
      <w:r>
        <w:rPr>
          <w:rFonts w:cs="Arial"/>
          <w:sz w:val="20"/>
          <w:szCs w:val="20"/>
        </w:rPr>
        <w:t>CoordinatorHandler</w:t>
      </w:r>
      <w:proofErr w:type="spellEnd"/>
      <w:r w:rsidRPr="00AC0700">
        <w:rPr>
          <w:rFonts w:cs="Arial"/>
          <w:sz w:val="20"/>
          <w:szCs w:val="20"/>
          <w:lang w:val="ru-RU"/>
        </w:rPr>
        <w:t>.</w:t>
      </w:r>
      <w:r w:rsidRPr="00AC0700">
        <w:rPr>
          <w:rFonts w:cs="Arial"/>
          <w:sz w:val="20"/>
          <w:szCs w:val="20"/>
          <w:lang w:val="ru-RU"/>
        </w:rPr>
        <w:br/>
      </w:r>
      <w:r>
        <w:rPr>
          <w:rFonts w:cs="Arial"/>
          <w:sz w:val="20"/>
          <w:szCs w:val="20"/>
          <w:lang w:val="ru-RU"/>
        </w:rPr>
        <w:br/>
      </w:r>
      <w:proofErr w:type="spellStart"/>
      <w:r>
        <w:rPr>
          <w:rFonts w:cs="Arial"/>
          <w:sz w:val="20"/>
          <w:szCs w:val="20"/>
        </w:rPr>
        <w:t>CoordinatorHandler</w:t>
      </w:r>
      <w:proofErr w:type="spellEnd"/>
      <w:r>
        <w:rPr>
          <w:rFonts w:cs="Arial"/>
          <w:sz w:val="20"/>
          <w:szCs w:val="20"/>
          <w:lang w:val="ru-RU"/>
        </w:rPr>
        <w:t xml:space="preserve"> анализирует записанные во внутреннее сообщение ответы. Если там есть </w:t>
      </w:r>
      <w:r>
        <w:rPr>
          <w:rFonts w:cs="Arial"/>
          <w:sz w:val="20"/>
          <w:szCs w:val="20"/>
        </w:rPr>
        <w:t>Fault</w:t>
      </w:r>
      <w:r w:rsidRPr="00AC0700">
        <w:rPr>
          <w:rFonts w:cs="Arial"/>
          <w:sz w:val="20"/>
          <w:szCs w:val="20"/>
          <w:lang w:val="ru-RU"/>
        </w:rPr>
        <w:t>-</w:t>
      </w:r>
      <w:r>
        <w:rPr>
          <w:rFonts w:cs="Arial"/>
          <w:sz w:val="20"/>
          <w:szCs w:val="20"/>
          <w:lang w:val="ru-RU"/>
        </w:rPr>
        <w:t xml:space="preserve">ответ, то в расширение всех успешных ответов дописывается </w:t>
      </w:r>
      <w:r>
        <w:rPr>
          <w:rFonts w:cs="Arial"/>
          <w:sz w:val="20"/>
          <w:szCs w:val="20"/>
        </w:rPr>
        <w:t>Status</w:t>
      </w:r>
      <w:proofErr w:type="gramStart"/>
      <w:r w:rsidRPr="00AC0700">
        <w:rPr>
          <w:rFonts w:cs="Arial"/>
          <w:sz w:val="20"/>
          <w:szCs w:val="20"/>
          <w:lang w:val="ru-RU"/>
        </w:rPr>
        <w:t>=”</w:t>
      </w:r>
      <w:r>
        <w:rPr>
          <w:rFonts w:cs="Arial"/>
          <w:sz w:val="20"/>
          <w:szCs w:val="20"/>
        </w:rPr>
        <w:t>R</w:t>
      </w:r>
      <w:proofErr w:type="gramEnd"/>
      <w:r w:rsidRPr="00AC0700">
        <w:rPr>
          <w:rFonts w:cs="Arial"/>
          <w:sz w:val="20"/>
          <w:szCs w:val="20"/>
          <w:lang w:val="ru-RU"/>
        </w:rPr>
        <w:t xml:space="preserve">” </w:t>
      </w:r>
      <w:r>
        <w:rPr>
          <w:rFonts w:cs="Arial"/>
          <w:sz w:val="20"/>
          <w:szCs w:val="20"/>
          <w:lang w:val="ru-RU"/>
        </w:rPr>
        <w:t>к каждому движению</w:t>
      </w:r>
      <w:r w:rsidR="00640488">
        <w:rPr>
          <w:rFonts w:cs="Arial"/>
          <w:sz w:val="20"/>
          <w:szCs w:val="20"/>
          <w:lang w:val="ru-RU"/>
        </w:rPr>
        <w:t>,</w:t>
      </w:r>
      <w:r>
        <w:rPr>
          <w:rFonts w:cs="Arial"/>
          <w:sz w:val="20"/>
          <w:szCs w:val="20"/>
          <w:lang w:val="ru-RU"/>
        </w:rPr>
        <w:t xml:space="preserve"> </w:t>
      </w:r>
      <w:r w:rsidR="00640488">
        <w:rPr>
          <w:rFonts w:cs="Arial"/>
          <w:sz w:val="20"/>
          <w:szCs w:val="20"/>
          <w:lang w:val="ru-RU"/>
        </w:rPr>
        <w:t>а внутреннее</w:t>
      </w:r>
      <w:r>
        <w:rPr>
          <w:rFonts w:cs="Arial"/>
          <w:sz w:val="20"/>
          <w:szCs w:val="20"/>
          <w:lang w:val="ru-RU"/>
        </w:rPr>
        <w:t xml:space="preserve"> сообщение </w:t>
      </w:r>
      <w:r w:rsidR="00640488">
        <w:rPr>
          <w:rFonts w:cs="Arial"/>
          <w:sz w:val="20"/>
          <w:szCs w:val="20"/>
          <w:lang w:val="ru-RU"/>
        </w:rPr>
        <w:t>отправляется</w:t>
      </w:r>
      <w:r>
        <w:rPr>
          <w:rFonts w:cs="Arial"/>
          <w:sz w:val="20"/>
          <w:szCs w:val="20"/>
          <w:lang w:val="ru-RU"/>
        </w:rPr>
        <w:t xml:space="preserve"> в </w:t>
      </w:r>
      <w:proofErr w:type="spellStart"/>
      <w:r>
        <w:rPr>
          <w:rFonts w:cs="Arial"/>
          <w:sz w:val="20"/>
          <w:szCs w:val="20"/>
        </w:rPr>
        <w:t>ResponseHandler</w:t>
      </w:r>
      <w:proofErr w:type="spellEnd"/>
      <w:r w:rsidRPr="00AC0700">
        <w:rPr>
          <w:rFonts w:cs="Arial"/>
          <w:sz w:val="20"/>
          <w:szCs w:val="20"/>
          <w:lang w:val="ru-RU"/>
        </w:rPr>
        <w:t>.</w:t>
      </w:r>
      <w:r>
        <w:rPr>
          <w:rFonts w:cs="Arial"/>
          <w:sz w:val="20"/>
          <w:szCs w:val="20"/>
          <w:lang w:val="ru-RU"/>
        </w:rPr>
        <w:t xml:space="preserve"> Если </w:t>
      </w:r>
      <w:r>
        <w:rPr>
          <w:rFonts w:cs="Arial"/>
          <w:sz w:val="20"/>
          <w:szCs w:val="20"/>
        </w:rPr>
        <w:t>Fault</w:t>
      </w:r>
      <w:r w:rsidRPr="00AC0700">
        <w:rPr>
          <w:rFonts w:cs="Arial"/>
          <w:sz w:val="20"/>
          <w:szCs w:val="20"/>
          <w:lang w:val="ru-RU"/>
        </w:rPr>
        <w:t>-</w:t>
      </w:r>
      <w:r>
        <w:rPr>
          <w:rFonts w:cs="Arial"/>
          <w:sz w:val="20"/>
          <w:szCs w:val="20"/>
          <w:lang w:val="ru-RU"/>
        </w:rPr>
        <w:t xml:space="preserve">ответов нет, то определяется, есть ли во внутреннем сообщении запросы, которые ещё не отправлялись </w:t>
      </w:r>
      <w:proofErr w:type="spellStart"/>
      <w:r>
        <w:rPr>
          <w:rFonts w:cs="Arial"/>
          <w:sz w:val="20"/>
          <w:szCs w:val="20"/>
          <w:lang w:val="ru-RU"/>
        </w:rPr>
        <w:t>атомарникам</w:t>
      </w:r>
      <w:proofErr w:type="spellEnd"/>
      <w:r>
        <w:rPr>
          <w:rFonts w:cs="Arial"/>
          <w:sz w:val="20"/>
          <w:szCs w:val="20"/>
          <w:lang w:val="ru-RU"/>
        </w:rPr>
        <w:t xml:space="preserve">. Если есть, то параметр </w:t>
      </w:r>
      <w:proofErr w:type="spellStart"/>
      <w:r>
        <w:rPr>
          <w:rFonts w:cs="Arial"/>
          <w:sz w:val="20"/>
          <w:szCs w:val="20"/>
        </w:rPr>
        <w:t>CurrentRequest</w:t>
      </w:r>
      <w:proofErr w:type="spellEnd"/>
      <w:r w:rsidRPr="00AC0700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 xml:space="preserve">устанавливается в «2» и сообщение снова уходит в </w:t>
      </w:r>
      <w:r>
        <w:rPr>
          <w:rFonts w:cs="Arial"/>
          <w:sz w:val="20"/>
          <w:szCs w:val="20"/>
        </w:rPr>
        <w:t>Send</w:t>
      </w:r>
      <w:r w:rsidRPr="00AC0700">
        <w:rPr>
          <w:rFonts w:cs="Arial"/>
          <w:sz w:val="20"/>
          <w:szCs w:val="20"/>
          <w:lang w:val="ru-RU"/>
        </w:rPr>
        <w:t>2</w:t>
      </w:r>
      <w:r>
        <w:rPr>
          <w:rFonts w:cs="Arial"/>
          <w:sz w:val="20"/>
          <w:szCs w:val="20"/>
        </w:rPr>
        <w:t>ABS</w:t>
      </w:r>
      <w:r w:rsidRPr="00AC0700">
        <w:rPr>
          <w:rFonts w:cs="Arial"/>
          <w:sz w:val="20"/>
          <w:szCs w:val="20"/>
          <w:lang w:val="ru-RU"/>
        </w:rPr>
        <w:t>_</w:t>
      </w:r>
      <w:r>
        <w:rPr>
          <w:rFonts w:cs="Arial"/>
          <w:sz w:val="20"/>
          <w:szCs w:val="20"/>
        </w:rPr>
        <w:t>Request</w:t>
      </w:r>
      <w:r>
        <w:rPr>
          <w:rFonts w:cs="Arial"/>
          <w:sz w:val="20"/>
          <w:szCs w:val="20"/>
          <w:lang w:val="ru-RU"/>
        </w:rPr>
        <w:t xml:space="preserve">, где обрабатывается по описанному выше алгоритму. Если число ответов соответствует числу запросов, то </w:t>
      </w:r>
      <w:r w:rsidR="00640488">
        <w:rPr>
          <w:rFonts w:cs="Arial"/>
          <w:sz w:val="20"/>
          <w:szCs w:val="20"/>
          <w:lang w:val="ru-RU"/>
        </w:rPr>
        <w:t>внутреннее</w:t>
      </w:r>
      <w:r>
        <w:rPr>
          <w:rFonts w:cs="Arial"/>
          <w:sz w:val="20"/>
          <w:szCs w:val="20"/>
          <w:lang w:val="ru-RU"/>
        </w:rPr>
        <w:t xml:space="preserve"> сообщение отправляется в поток </w:t>
      </w:r>
      <w:proofErr w:type="spellStart"/>
      <w:r>
        <w:rPr>
          <w:rFonts w:cs="Arial"/>
          <w:sz w:val="20"/>
          <w:szCs w:val="20"/>
        </w:rPr>
        <w:t>ResponseHandler</w:t>
      </w:r>
      <w:proofErr w:type="spellEnd"/>
      <w:r w:rsidRPr="00AC0700">
        <w:rPr>
          <w:rFonts w:cs="Arial"/>
          <w:sz w:val="20"/>
          <w:szCs w:val="20"/>
          <w:lang w:val="ru-RU"/>
        </w:rPr>
        <w:t>.</w:t>
      </w:r>
    </w:p>
    <w:p w:rsidR="00AC0700" w:rsidRDefault="00AC0700" w:rsidP="001F3A21">
      <w:pPr>
        <w:rPr>
          <w:rFonts w:cs="Arial"/>
          <w:sz w:val="20"/>
          <w:szCs w:val="20"/>
          <w:lang w:val="ru-RU"/>
        </w:rPr>
      </w:pPr>
    </w:p>
    <w:p w:rsidR="00083338" w:rsidRPr="00AC0700" w:rsidRDefault="005B5172" w:rsidP="001F3A21">
      <w:pPr>
        <w:rPr>
          <w:rFonts w:cs="Arial"/>
          <w:sz w:val="20"/>
          <w:szCs w:val="20"/>
          <w:lang w:val="ru-RU"/>
        </w:rPr>
      </w:pPr>
      <w:r>
        <w:rPr>
          <w:rFonts w:cs="Arial"/>
          <w:sz w:val="20"/>
          <w:szCs w:val="20"/>
          <w:lang w:val="ru-RU"/>
        </w:rPr>
        <w:br/>
      </w:r>
      <w:r w:rsidR="00AC0700">
        <w:rPr>
          <w:rFonts w:cs="Arial"/>
          <w:sz w:val="20"/>
          <w:szCs w:val="20"/>
          <w:lang w:val="ru-RU"/>
        </w:rPr>
        <w:t xml:space="preserve">Поток </w:t>
      </w:r>
      <w:proofErr w:type="spellStart"/>
      <w:r w:rsidR="00AC0700">
        <w:rPr>
          <w:rFonts w:cs="Arial"/>
          <w:sz w:val="20"/>
          <w:szCs w:val="20"/>
        </w:rPr>
        <w:t>ResponseHandler</w:t>
      </w:r>
      <w:proofErr w:type="spellEnd"/>
      <w:r w:rsidR="00AC0700" w:rsidRPr="00AC0700">
        <w:rPr>
          <w:rFonts w:cs="Arial"/>
          <w:sz w:val="20"/>
          <w:szCs w:val="20"/>
          <w:lang w:val="ru-RU"/>
        </w:rPr>
        <w:t xml:space="preserve"> </w:t>
      </w:r>
      <w:r w:rsidR="00AC0700">
        <w:rPr>
          <w:rFonts w:cs="Arial"/>
          <w:sz w:val="20"/>
          <w:szCs w:val="20"/>
          <w:lang w:val="ru-RU"/>
        </w:rPr>
        <w:t xml:space="preserve">получает </w:t>
      </w:r>
      <w:r w:rsidR="00640488">
        <w:rPr>
          <w:rFonts w:cs="Arial"/>
          <w:sz w:val="20"/>
          <w:szCs w:val="20"/>
          <w:lang w:val="ru-RU"/>
        </w:rPr>
        <w:t>внутреннее</w:t>
      </w:r>
      <w:r w:rsidR="00AC0700">
        <w:rPr>
          <w:rFonts w:cs="Arial"/>
          <w:sz w:val="20"/>
          <w:szCs w:val="20"/>
          <w:lang w:val="ru-RU"/>
        </w:rPr>
        <w:t xml:space="preserve"> сообщение сервиса и сводит ответы </w:t>
      </w:r>
      <w:proofErr w:type="spellStart"/>
      <w:r w:rsidR="00AC0700">
        <w:rPr>
          <w:rFonts w:cs="Arial"/>
          <w:sz w:val="20"/>
          <w:szCs w:val="20"/>
          <w:lang w:val="ru-RU"/>
        </w:rPr>
        <w:t>атомарников</w:t>
      </w:r>
      <w:proofErr w:type="spellEnd"/>
      <w:r w:rsidR="00640488">
        <w:rPr>
          <w:rFonts w:cs="Arial"/>
          <w:sz w:val="20"/>
          <w:szCs w:val="20"/>
          <w:lang w:val="ru-RU"/>
        </w:rPr>
        <w:t xml:space="preserve"> в</w:t>
      </w:r>
      <w:r w:rsidR="00AC0700">
        <w:rPr>
          <w:rFonts w:cs="Arial"/>
          <w:sz w:val="20"/>
          <w:szCs w:val="20"/>
          <w:lang w:val="ru-RU"/>
        </w:rPr>
        <w:t xml:space="preserve"> итоговый ответ </w:t>
      </w:r>
      <w:r w:rsidR="00AC0700">
        <w:rPr>
          <w:rFonts w:cs="Arial"/>
          <w:sz w:val="20"/>
          <w:szCs w:val="20"/>
        </w:rPr>
        <w:t>ExtendedStatus</w:t>
      </w:r>
      <w:r w:rsidR="00AC0700" w:rsidRPr="00AC0700">
        <w:rPr>
          <w:rFonts w:cs="Arial"/>
          <w:sz w:val="20"/>
          <w:szCs w:val="20"/>
          <w:lang w:val="ru-RU"/>
        </w:rPr>
        <w:t xml:space="preserve"> (</w:t>
      </w:r>
      <w:r w:rsidR="00AC0700">
        <w:rPr>
          <w:rFonts w:cs="Arial"/>
          <w:sz w:val="20"/>
          <w:szCs w:val="20"/>
          <w:lang w:val="ru-RU"/>
        </w:rPr>
        <w:t xml:space="preserve">если все ответы положительны) </w:t>
      </w:r>
      <w:r w:rsidR="00AC0700" w:rsidRPr="00AC0700">
        <w:rPr>
          <w:rFonts w:cs="Arial"/>
          <w:sz w:val="20"/>
          <w:szCs w:val="20"/>
          <w:lang w:val="ru-RU"/>
        </w:rPr>
        <w:t xml:space="preserve">или </w:t>
      </w:r>
      <w:r w:rsidR="00AC0700">
        <w:rPr>
          <w:rFonts w:cs="Arial"/>
          <w:sz w:val="20"/>
          <w:szCs w:val="20"/>
        </w:rPr>
        <w:t>Fault</w:t>
      </w:r>
      <w:r w:rsidR="00AC0700" w:rsidRPr="00AC0700">
        <w:rPr>
          <w:rFonts w:cs="Arial"/>
          <w:sz w:val="20"/>
          <w:szCs w:val="20"/>
          <w:lang w:val="ru-RU"/>
        </w:rPr>
        <w:t xml:space="preserve"> (</w:t>
      </w:r>
      <w:r w:rsidR="00AC0700">
        <w:rPr>
          <w:rFonts w:cs="Arial"/>
          <w:sz w:val="20"/>
          <w:szCs w:val="20"/>
          <w:lang w:val="ru-RU"/>
        </w:rPr>
        <w:t xml:space="preserve">если есть отрицательные). Ответ строится с заголовками внутреннего сообщения. Все расширения из ответов копируются в итоговый ответ, затем итоговый ответ отправляется потребителю по </w:t>
      </w:r>
      <w:r w:rsidR="00AC0700">
        <w:rPr>
          <w:rFonts w:cs="Arial"/>
          <w:sz w:val="20"/>
          <w:szCs w:val="20"/>
        </w:rPr>
        <w:t>ReplyToQ</w:t>
      </w:r>
      <w:r w:rsidR="00AC0700" w:rsidRPr="00AC0700">
        <w:rPr>
          <w:rFonts w:cs="Arial"/>
          <w:sz w:val="20"/>
          <w:szCs w:val="20"/>
          <w:lang w:val="ru-RU"/>
        </w:rPr>
        <w:t xml:space="preserve"> </w:t>
      </w:r>
      <w:r w:rsidR="00AC0700">
        <w:rPr>
          <w:rFonts w:cs="Arial"/>
          <w:sz w:val="20"/>
          <w:szCs w:val="20"/>
          <w:lang w:val="ru-RU"/>
        </w:rPr>
        <w:t xml:space="preserve">и </w:t>
      </w:r>
      <w:proofErr w:type="spellStart"/>
      <w:r w:rsidR="00AC0700">
        <w:rPr>
          <w:rFonts w:cs="Arial"/>
          <w:sz w:val="20"/>
          <w:szCs w:val="20"/>
        </w:rPr>
        <w:t>ReplyToQMgr</w:t>
      </w:r>
      <w:proofErr w:type="spellEnd"/>
      <w:r w:rsidR="00AC0700" w:rsidRPr="00AC0700">
        <w:rPr>
          <w:rFonts w:cs="Arial"/>
          <w:sz w:val="20"/>
          <w:szCs w:val="20"/>
          <w:lang w:val="ru-RU"/>
        </w:rPr>
        <w:t>.</w:t>
      </w:r>
    </w:p>
    <w:p w:rsidR="00083338" w:rsidRDefault="00083338" w:rsidP="001F3A21">
      <w:pPr>
        <w:rPr>
          <w:rFonts w:cs="Arial"/>
          <w:sz w:val="20"/>
          <w:szCs w:val="20"/>
          <w:lang w:val="ru-RU"/>
        </w:rPr>
      </w:pPr>
    </w:p>
    <w:p w:rsidR="009A049A" w:rsidRPr="00702A76" w:rsidRDefault="009A049A" w:rsidP="001F3A21">
      <w:pPr>
        <w:rPr>
          <w:rFonts w:cs="Arial"/>
          <w:sz w:val="20"/>
          <w:szCs w:val="20"/>
          <w:lang w:val="ru-RU"/>
        </w:rPr>
      </w:pPr>
    </w:p>
    <w:p w:rsidR="00426DC4" w:rsidRPr="00426DC4" w:rsidRDefault="009A049A" w:rsidP="001F3A21">
      <w:pPr>
        <w:rPr>
          <w:rFonts w:cs="Arial"/>
          <w:sz w:val="20"/>
          <w:szCs w:val="20"/>
          <w:lang w:val="ru-RU"/>
        </w:rPr>
      </w:pPr>
      <w:r>
        <w:rPr>
          <w:rFonts w:cs="Arial"/>
          <w:sz w:val="20"/>
          <w:szCs w:val="20"/>
          <w:lang w:val="ru-RU"/>
        </w:rPr>
        <w:t xml:space="preserve">При возникновении ошибок в ходе работы программы, сообщение об ошибке отправляется потребителю по </w:t>
      </w:r>
      <w:r>
        <w:rPr>
          <w:rFonts w:cs="Arial"/>
          <w:sz w:val="20"/>
          <w:szCs w:val="20"/>
        </w:rPr>
        <w:t>ReplyToQ</w:t>
      </w:r>
      <w:r w:rsidRPr="009A049A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 xml:space="preserve">исходного запроса. В случае, если это невозможно, сообщение, вызвавшее ошибку, выкладывается в очереди ошибок потока: </w:t>
      </w:r>
      <w:r w:rsidRPr="009A049A">
        <w:rPr>
          <w:rFonts w:cs="Arial"/>
          <w:sz w:val="20"/>
          <w:szCs w:val="20"/>
          <w:lang w:val="ru-RU"/>
        </w:rPr>
        <w:t>UCBRU.SCASA.V4.MOCR.REQUEST.ERROR</w:t>
      </w:r>
      <w:r>
        <w:rPr>
          <w:rFonts w:cs="Arial"/>
          <w:sz w:val="20"/>
          <w:szCs w:val="20"/>
          <w:lang w:val="ru-RU"/>
        </w:rPr>
        <w:t xml:space="preserve">, </w:t>
      </w:r>
      <w:r w:rsidRPr="009A049A">
        <w:rPr>
          <w:rFonts w:cs="Arial"/>
          <w:sz w:val="20"/>
          <w:szCs w:val="20"/>
          <w:lang w:val="ru-RU"/>
        </w:rPr>
        <w:t>UCBRU.SCASA.V4.MOCR.MAACPOBAQU.RESPONSE.ERROR</w:t>
      </w:r>
      <w:r w:rsidR="00426DC4" w:rsidRPr="00426DC4">
        <w:rPr>
          <w:rFonts w:cs="Arial"/>
          <w:sz w:val="20"/>
          <w:szCs w:val="20"/>
          <w:lang w:val="ru-RU"/>
        </w:rPr>
        <w:t>,</w:t>
      </w:r>
      <w:r>
        <w:rPr>
          <w:rFonts w:cs="Arial"/>
          <w:sz w:val="20"/>
          <w:szCs w:val="20"/>
          <w:lang w:val="ru-RU"/>
        </w:rPr>
        <w:t xml:space="preserve"> </w:t>
      </w:r>
      <w:r w:rsidRPr="009A049A">
        <w:rPr>
          <w:rFonts w:cs="Arial"/>
          <w:sz w:val="20"/>
          <w:szCs w:val="20"/>
          <w:lang w:val="ru-RU"/>
        </w:rPr>
        <w:t>UCBRU.AMDS.V4.MOCR.RESPONSE.ERROR</w:t>
      </w:r>
      <w:r w:rsidR="00426DC4" w:rsidRPr="00426DC4">
        <w:rPr>
          <w:rFonts w:cs="Arial"/>
          <w:sz w:val="20"/>
          <w:szCs w:val="20"/>
          <w:lang w:val="ru-RU"/>
        </w:rPr>
        <w:t>,</w:t>
      </w:r>
    </w:p>
    <w:p w:rsidR="00426DC4" w:rsidRDefault="00426DC4" w:rsidP="001F3A21">
      <w:pPr>
        <w:rPr>
          <w:rFonts w:cs="Arial"/>
          <w:sz w:val="20"/>
          <w:szCs w:val="20"/>
        </w:rPr>
      </w:pPr>
      <w:r w:rsidRPr="00426DC4">
        <w:rPr>
          <w:rFonts w:cs="Arial"/>
          <w:sz w:val="20"/>
          <w:szCs w:val="20"/>
        </w:rPr>
        <w:t>UCBRU.SCASA.V4.MOCR.SEND2ABS.REQUEST.ERROR</w:t>
      </w:r>
      <w:r>
        <w:rPr>
          <w:rFonts w:cs="Arial"/>
          <w:sz w:val="20"/>
          <w:szCs w:val="20"/>
        </w:rPr>
        <w:t>,</w:t>
      </w:r>
    </w:p>
    <w:p w:rsidR="00426DC4" w:rsidRDefault="00426DC4" w:rsidP="001F3A21">
      <w:pPr>
        <w:rPr>
          <w:rFonts w:cs="Arial"/>
          <w:sz w:val="20"/>
          <w:szCs w:val="20"/>
        </w:rPr>
      </w:pPr>
      <w:r w:rsidRPr="00426DC4">
        <w:rPr>
          <w:rFonts w:cs="Arial"/>
          <w:sz w:val="20"/>
          <w:szCs w:val="20"/>
        </w:rPr>
        <w:t>UCBRU.SCASA.V4.MOCR.SEND2ABS.RESPONSE.AMDS.ERROR</w:t>
      </w:r>
      <w:r>
        <w:rPr>
          <w:rFonts w:cs="Arial"/>
          <w:sz w:val="20"/>
          <w:szCs w:val="20"/>
        </w:rPr>
        <w:t>,</w:t>
      </w:r>
    </w:p>
    <w:p w:rsidR="00426DC4" w:rsidRDefault="00426DC4" w:rsidP="001F3A21">
      <w:pPr>
        <w:rPr>
          <w:rFonts w:cs="Arial"/>
          <w:sz w:val="20"/>
          <w:szCs w:val="20"/>
        </w:rPr>
      </w:pPr>
      <w:r w:rsidRPr="00426DC4">
        <w:rPr>
          <w:rFonts w:cs="Arial"/>
          <w:sz w:val="20"/>
          <w:szCs w:val="20"/>
        </w:rPr>
        <w:t>UCBRU.SCASA.V4.MOCR.SEND2ABS.RESPONSE.AFCC.ERROR</w:t>
      </w:r>
      <w:r>
        <w:rPr>
          <w:rFonts w:cs="Arial"/>
          <w:sz w:val="20"/>
          <w:szCs w:val="20"/>
        </w:rPr>
        <w:t>,</w:t>
      </w:r>
    </w:p>
    <w:p w:rsidR="00426DC4" w:rsidRDefault="00426DC4" w:rsidP="001F3A21">
      <w:pPr>
        <w:rPr>
          <w:rFonts w:cs="Arial"/>
          <w:sz w:val="20"/>
          <w:szCs w:val="20"/>
        </w:rPr>
      </w:pPr>
      <w:r w:rsidRPr="00426DC4">
        <w:rPr>
          <w:rFonts w:cs="Arial"/>
          <w:sz w:val="20"/>
          <w:szCs w:val="20"/>
        </w:rPr>
        <w:t>UCBRU.SCASA.V4.MOCR.SEND2ABS.RESPONSE.INT.ERROR</w:t>
      </w:r>
      <w:r>
        <w:rPr>
          <w:rFonts w:cs="Arial"/>
          <w:sz w:val="20"/>
          <w:szCs w:val="20"/>
        </w:rPr>
        <w:t>,</w:t>
      </w:r>
    </w:p>
    <w:p w:rsidR="009A049A" w:rsidRPr="00426DC4" w:rsidRDefault="00426DC4" w:rsidP="001F3A21">
      <w:pPr>
        <w:rPr>
          <w:rFonts w:cs="Arial"/>
          <w:sz w:val="20"/>
          <w:szCs w:val="20"/>
        </w:rPr>
      </w:pPr>
      <w:r w:rsidRPr="00426DC4">
        <w:rPr>
          <w:rFonts w:cs="Arial"/>
          <w:sz w:val="20"/>
          <w:szCs w:val="20"/>
        </w:rPr>
        <w:t>UCBRU.SCASA.V4.MOCR.SEND2ABS.RESPONSE.ERROR</w:t>
      </w:r>
      <w:r>
        <w:rPr>
          <w:rFonts w:cs="Arial"/>
          <w:sz w:val="20"/>
          <w:szCs w:val="20"/>
        </w:rPr>
        <w:t>.</w:t>
      </w:r>
    </w:p>
    <w:p w:rsidR="00153FBB" w:rsidRDefault="00153FBB" w:rsidP="000D6A0A">
      <w:pPr>
        <w:pStyle w:val="Heading3"/>
        <w:keepNext w:val="0"/>
        <w:rPr>
          <w:lang w:val="ru-RU"/>
        </w:rPr>
      </w:pPr>
      <w:bookmarkStart w:id="22" w:name="_Ref328402796"/>
      <w:r>
        <w:rPr>
          <w:lang w:val="ru-RU"/>
        </w:rPr>
        <w:t>Форматы данных</w:t>
      </w:r>
      <w:bookmarkEnd w:id="22"/>
    </w:p>
    <w:p w:rsidR="00E075EF" w:rsidRDefault="00E075EF" w:rsidP="00153FBB">
      <w:pPr>
        <w:ind w:firstLine="720"/>
        <w:rPr>
          <w:sz w:val="20"/>
          <w:szCs w:val="20"/>
          <w:lang w:val="ru-RU"/>
        </w:rPr>
      </w:pPr>
    </w:p>
    <w:p w:rsidR="00933A7A" w:rsidRPr="0067242F" w:rsidRDefault="00153FBB" w:rsidP="00346CB5">
      <w:pPr>
        <w:ind w:firstLine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Вызов </w:t>
      </w:r>
      <w:r w:rsidR="00FA3622">
        <w:rPr>
          <w:sz w:val="20"/>
          <w:szCs w:val="20"/>
          <w:lang w:val="ru-RU"/>
        </w:rPr>
        <w:t>ресурса</w:t>
      </w:r>
      <w:r>
        <w:rPr>
          <w:sz w:val="20"/>
          <w:szCs w:val="20"/>
          <w:lang w:val="ru-RU"/>
        </w:rPr>
        <w:t xml:space="preserve"> описывается файлом</w:t>
      </w:r>
      <w:r w:rsidR="00D7778B">
        <w:rPr>
          <w:sz w:val="20"/>
          <w:szCs w:val="20"/>
          <w:lang w:val="ru-RU"/>
        </w:rPr>
        <w:t xml:space="preserve"> </w:t>
      </w:r>
      <w:r w:rsidR="00CC3776" w:rsidRPr="00CC3776">
        <w:rPr>
          <w:sz w:val="20"/>
          <w:szCs w:val="20"/>
        </w:rPr>
        <w:t>S</w:t>
      </w:r>
      <w:r w:rsidR="009A049A">
        <w:rPr>
          <w:sz w:val="20"/>
          <w:szCs w:val="20"/>
        </w:rPr>
        <w:t>CASA</w:t>
      </w:r>
      <w:r w:rsidR="00CC3776" w:rsidRPr="00CC3776">
        <w:rPr>
          <w:sz w:val="20"/>
          <w:szCs w:val="20"/>
        </w:rPr>
        <w:t>MovementCreate</w:t>
      </w:r>
      <w:r w:rsidR="00D876FE" w:rsidRPr="00D876FE">
        <w:rPr>
          <w:sz w:val="20"/>
          <w:szCs w:val="20"/>
          <w:lang w:val="ru-RU"/>
        </w:rPr>
        <w:t>.</w:t>
      </w:r>
      <w:proofErr w:type="spellStart"/>
      <w:r w:rsidR="00D876FE" w:rsidRPr="00D876FE">
        <w:rPr>
          <w:sz w:val="20"/>
          <w:szCs w:val="20"/>
        </w:rPr>
        <w:t>wsdl</w:t>
      </w:r>
      <w:proofErr w:type="spellEnd"/>
      <w:r w:rsidR="008B1EDD">
        <w:rPr>
          <w:iCs/>
          <w:sz w:val="20"/>
          <w:lang w:val="ru-RU"/>
        </w:rPr>
        <w:t xml:space="preserve">, </w:t>
      </w:r>
      <w:r w:rsidR="00D876FE">
        <w:rPr>
          <w:iCs/>
          <w:sz w:val="20"/>
          <w:lang w:val="ru-RU"/>
        </w:rPr>
        <w:t xml:space="preserve">формат входного сообщения файлом </w:t>
      </w:r>
      <w:r w:rsidR="00CC3776" w:rsidRPr="00B358FD">
        <w:rPr>
          <w:rFonts w:cs="Arial"/>
          <w:sz w:val="20"/>
          <w:szCs w:val="20"/>
        </w:rPr>
        <w:t>S</w:t>
      </w:r>
      <w:r w:rsidR="009A049A">
        <w:rPr>
          <w:rFonts w:cs="Arial"/>
          <w:sz w:val="20"/>
          <w:szCs w:val="20"/>
        </w:rPr>
        <w:t>CASA</w:t>
      </w:r>
      <w:r w:rsidR="00CC3776" w:rsidRPr="00B358FD">
        <w:rPr>
          <w:rFonts w:cs="Arial"/>
          <w:sz w:val="20"/>
          <w:szCs w:val="20"/>
        </w:rPr>
        <w:t>MovementCreate</w:t>
      </w:r>
      <w:r w:rsidR="00D876FE" w:rsidRPr="00D876FE">
        <w:rPr>
          <w:iCs/>
          <w:sz w:val="20"/>
          <w:lang w:val="ru-RU"/>
        </w:rPr>
        <w:t>.</w:t>
      </w:r>
      <w:proofErr w:type="spellStart"/>
      <w:r w:rsidR="00D876FE" w:rsidRPr="00D876FE">
        <w:rPr>
          <w:iCs/>
          <w:sz w:val="20"/>
          <w:lang w:val="ru-RU"/>
        </w:rPr>
        <w:t>xsd</w:t>
      </w:r>
      <w:proofErr w:type="spellEnd"/>
      <w:r w:rsidR="00D876FE">
        <w:rPr>
          <w:iCs/>
          <w:sz w:val="20"/>
          <w:lang w:val="ru-RU"/>
        </w:rPr>
        <w:t xml:space="preserve">, </w:t>
      </w:r>
      <w:r w:rsidR="008B1EDD">
        <w:rPr>
          <w:iCs/>
          <w:sz w:val="20"/>
          <w:lang w:val="ru-RU"/>
        </w:rPr>
        <w:t xml:space="preserve">ответ </w:t>
      </w:r>
      <w:r w:rsidR="00D876FE" w:rsidRPr="00D876FE">
        <w:rPr>
          <w:iCs/>
          <w:sz w:val="20"/>
          <w:lang w:val="ru-RU"/>
        </w:rPr>
        <w:t>ExtendedStatus</w:t>
      </w:r>
      <w:r w:rsidR="00CA5A10">
        <w:rPr>
          <w:iCs/>
          <w:sz w:val="20"/>
        </w:rPr>
        <w:t>Details</w:t>
      </w:r>
      <w:r w:rsidR="00D876FE" w:rsidRPr="00D876FE">
        <w:rPr>
          <w:iCs/>
          <w:sz w:val="20"/>
          <w:lang w:val="ru-RU"/>
        </w:rPr>
        <w:t>.</w:t>
      </w:r>
      <w:proofErr w:type="spellStart"/>
      <w:r w:rsidR="00D876FE" w:rsidRPr="00D876FE">
        <w:rPr>
          <w:iCs/>
          <w:sz w:val="20"/>
          <w:lang w:val="ru-RU"/>
        </w:rPr>
        <w:t>xsd</w:t>
      </w:r>
      <w:proofErr w:type="spellEnd"/>
      <w:r w:rsidR="00D7778B" w:rsidRPr="006F7BD2">
        <w:rPr>
          <w:sz w:val="20"/>
          <w:szCs w:val="20"/>
          <w:lang w:val="ru-RU"/>
        </w:rPr>
        <w:t xml:space="preserve">. </w:t>
      </w:r>
      <w:r w:rsidR="0099565C">
        <w:rPr>
          <w:sz w:val="20"/>
          <w:szCs w:val="20"/>
          <w:lang w:val="ru-RU"/>
        </w:rPr>
        <w:t>Данны</w:t>
      </w:r>
      <w:r w:rsidR="008B1EDD">
        <w:rPr>
          <w:sz w:val="20"/>
          <w:szCs w:val="20"/>
          <w:lang w:val="ru-RU"/>
        </w:rPr>
        <w:t>е</w:t>
      </w:r>
      <w:r w:rsidR="0099565C">
        <w:rPr>
          <w:sz w:val="20"/>
          <w:szCs w:val="20"/>
          <w:lang w:val="ru-RU"/>
        </w:rPr>
        <w:t xml:space="preserve"> файл</w:t>
      </w:r>
      <w:r w:rsidR="008B1EDD">
        <w:rPr>
          <w:sz w:val="20"/>
          <w:szCs w:val="20"/>
          <w:lang w:val="ru-RU"/>
        </w:rPr>
        <w:t>ы</w:t>
      </w:r>
      <w:r w:rsidR="0099565C">
        <w:rPr>
          <w:sz w:val="20"/>
          <w:szCs w:val="20"/>
          <w:lang w:val="ru-RU"/>
        </w:rPr>
        <w:t xml:space="preserve">, а также </w:t>
      </w:r>
      <w:r w:rsidR="00D876FE">
        <w:rPr>
          <w:sz w:val="20"/>
          <w:szCs w:val="20"/>
          <w:lang w:val="ru-RU"/>
        </w:rPr>
        <w:t xml:space="preserve">схемы, используемые в них, содержатся в </w:t>
      </w:r>
      <w:r w:rsidR="00F86600">
        <w:rPr>
          <w:sz w:val="20"/>
          <w:szCs w:val="20"/>
          <w:lang w:val="ru-RU"/>
        </w:rPr>
        <w:t>архиве.</w:t>
      </w:r>
    </w:p>
    <w:p w:rsidR="00224C9E" w:rsidRPr="00175513" w:rsidRDefault="00DB559E" w:rsidP="00175513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object w:dxaOrig="27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7.25pt;height:40.5pt" o:ole="">
            <v:imagedata r:id="rId8" o:title=""/>
          </v:shape>
          <o:OLEObject Type="Embed" ProgID="Package" ShapeID="_x0000_i1028" DrawAspect="Content" ObjectID="_1498036622" r:id="rId9"/>
        </w:object>
      </w:r>
      <w:r w:rsidR="009756D8">
        <w:rPr>
          <w:sz w:val="20"/>
          <w:szCs w:val="20"/>
          <w:lang w:val="ru-RU"/>
        </w:rPr>
        <w:fldChar w:fldCharType="begin"/>
      </w:r>
      <w:r w:rsidR="009756D8">
        <w:rPr>
          <w:sz w:val="20"/>
          <w:szCs w:val="20"/>
          <w:lang w:val="ru-RU"/>
        </w:rPr>
        <w:fldChar w:fldCharType="end"/>
      </w:r>
    </w:p>
    <w:p w:rsidR="00271019" w:rsidRDefault="00271019" w:rsidP="00271019">
      <w:pPr>
        <w:pStyle w:val="Heading3"/>
        <w:keepNext w:val="0"/>
        <w:rPr>
          <w:lang w:val="ru-RU"/>
        </w:rPr>
      </w:pPr>
      <w:r>
        <w:rPr>
          <w:lang w:val="ru-RU"/>
        </w:rPr>
        <w:t>Вызов ресурса</w:t>
      </w:r>
    </w:p>
    <w:p w:rsidR="00922249" w:rsidRPr="00F25108" w:rsidRDefault="00271019" w:rsidP="001F3A21">
      <w:pPr>
        <w:pStyle w:val="BodyText"/>
        <w:ind w:firstLine="720"/>
        <w:rPr>
          <w:sz w:val="20"/>
        </w:rPr>
      </w:pPr>
      <w:bookmarkStart w:id="23" w:name="_Toc237930797"/>
      <w:r w:rsidRPr="00F25108">
        <w:rPr>
          <w:sz w:val="20"/>
        </w:rPr>
        <w:t xml:space="preserve">Ресурс принимает </w:t>
      </w:r>
      <w:r w:rsidR="00D876FE">
        <w:rPr>
          <w:sz w:val="20"/>
          <w:lang w:val="en-US"/>
        </w:rPr>
        <w:t>SOAP</w:t>
      </w:r>
      <w:r w:rsidR="00886AFF" w:rsidRPr="00F25108">
        <w:rPr>
          <w:sz w:val="20"/>
        </w:rPr>
        <w:t xml:space="preserve"> </w:t>
      </w:r>
      <w:r w:rsidR="003457C0" w:rsidRPr="00F25108">
        <w:rPr>
          <w:sz w:val="20"/>
        </w:rPr>
        <w:t xml:space="preserve">запрос </w:t>
      </w:r>
      <w:proofErr w:type="gramStart"/>
      <w:r w:rsidR="005346DB">
        <w:rPr>
          <w:sz w:val="20"/>
          <w:lang w:val="en-US"/>
        </w:rPr>
        <w:t>casa</w:t>
      </w:r>
      <w:r w:rsidRPr="00F25108">
        <w:rPr>
          <w:sz w:val="20"/>
        </w:rPr>
        <w:t>:</w:t>
      </w:r>
      <w:r w:rsidR="009A049A">
        <w:rPr>
          <w:sz w:val="20"/>
          <w:lang w:val="en-US"/>
        </w:rPr>
        <w:t>SCASA</w:t>
      </w:r>
      <w:proofErr w:type="spellStart"/>
      <w:r w:rsidR="00CC3776" w:rsidRPr="00CC3776">
        <w:rPr>
          <w:sz w:val="20"/>
        </w:rPr>
        <w:t>MovementCreate</w:t>
      </w:r>
      <w:proofErr w:type="spellEnd"/>
      <w:proofErr w:type="gramEnd"/>
      <w:r w:rsidR="00CC3776" w:rsidRPr="00F25108">
        <w:rPr>
          <w:sz w:val="20"/>
        </w:rPr>
        <w:t xml:space="preserve"> </w:t>
      </w:r>
      <w:r w:rsidRPr="00F25108">
        <w:rPr>
          <w:sz w:val="20"/>
        </w:rPr>
        <w:t xml:space="preserve">из входной очереди </w:t>
      </w:r>
      <w:r w:rsidR="00CC3776" w:rsidRPr="00A96692">
        <w:rPr>
          <w:rFonts w:cs="Arial"/>
          <w:sz w:val="20"/>
        </w:rPr>
        <w:t>UCBRU.</w:t>
      </w:r>
      <w:r w:rsidR="009A049A">
        <w:rPr>
          <w:rFonts w:cs="Arial"/>
          <w:sz w:val="20"/>
          <w:lang w:val="en-US"/>
        </w:rPr>
        <w:t>SCASA</w:t>
      </w:r>
      <w:r w:rsidR="00CC3776" w:rsidRPr="00A96692">
        <w:rPr>
          <w:rFonts w:cs="Arial"/>
          <w:sz w:val="20"/>
        </w:rPr>
        <w:t>.V4.MOCR.REQUEST</w:t>
      </w:r>
      <w:r w:rsidRPr="00F25108">
        <w:rPr>
          <w:sz w:val="20"/>
        </w:rPr>
        <w:t>.</w:t>
      </w:r>
    </w:p>
    <w:bookmarkEnd w:id="23"/>
    <w:p w:rsidR="00D7778B" w:rsidRDefault="00D7778B" w:rsidP="006B021A">
      <w:pPr>
        <w:pStyle w:val="BodyText"/>
        <w:ind w:left="720"/>
        <w:rPr>
          <w:sz w:val="20"/>
        </w:rPr>
      </w:pPr>
      <w:r>
        <w:rPr>
          <w:sz w:val="20"/>
        </w:rPr>
        <w:t xml:space="preserve">Формат сообщения </w:t>
      </w:r>
      <w:proofErr w:type="gramStart"/>
      <w:r w:rsidR="005346DB">
        <w:rPr>
          <w:sz w:val="20"/>
          <w:lang w:val="en-US"/>
        </w:rPr>
        <w:t>casa</w:t>
      </w:r>
      <w:r w:rsidR="00D876FE" w:rsidRPr="00F25108">
        <w:rPr>
          <w:sz w:val="20"/>
        </w:rPr>
        <w:t>:</w:t>
      </w:r>
      <w:r w:rsidR="00CC3776" w:rsidRPr="00CC3776">
        <w:rPr>
          <w:sz w:val="20"/>
        </w:rPr>
        <w:t>S</w:t>
      </w:r>
      <w:r w:rsidR="009A049A">
        <w:rPr>
          <w:sz w:val="20"/>
          <w:lang w:val="en-US"/>
        </w:rPr>
        <w:t>CASA</w:t>
      </w:r>
      <w:proofErr w:type="spellStart"/>
      <w:r w:rsidR="00CC3776" w:rsidRPr="00CC3776">
        <w:rPr>
          <w:sz w:val="20"/>
        </w:rPr>
        <w:t>MovementCreate</w:t>
      </w:r>
      <w:proofErr w:type="spellEnd"/>
      <w:proofErr w:type="gramEnd"/>
      <w:r w:rsidR="00CC3776" w:rsidRPr="00F25108">
        <w:rPr>
          <w:sz w:val="20"/>
        </w:rPr>
        <w:t xml:space="preserve"> </w:t>
      </w:r>
      <w:r>
        <w:rPr>
          <w:sz w:val="20"/>
        </w:rPr>
        <w:t xml:space="preserve">описан в файле </w:t>
      </w:r>
      <w:r w:rsidR="00CC3776" w:rsidRPr="00CC3776">
        <w:rPr>
          <w:sz w:val="20"/>
        </w:rPr>
        <w:t>S</w:t>
      </w:r>
      <w:r w:rsidR="009A049A">
        <w:rPr>
          <w:sz w:val="20"/>
          <w:lang w:val="en-US"/>
        </w:rPr>
        <w:t>CASA</w:t>
      </w:r>
      <w:r w:rsidR="00CC3776" w:rsidRPr="00CC3776">
        <w:rPr>
          <w:sz w:val="20"/>
        </w:rPr>
        <w:t>MovementCreate</w:t>
      </w:r>
      <w:r w:rsidR="00D876FE" w:rsidRPr="00D876FE">
        <w:rPr>
          <w:sz w:val="20"/>
        </w:rPr>
        <w:t>.xsd</w:t>
      </w:r>
      <w:r>
        <w:rPr>
          <w:sz w:val="20"/>
        </w:rPr>
        <w:t xml:space="preserve">, см. п. </w:t>
      </w:r>
      <w:r w:rsidR="00D03DFD">
        <w:rPr>
          <w:sz w:val="20"/>
        </w:rPr>
        <w:fldChar w:fldCharType="begin"/>
      </w:r>
      <w:r>
        <w:rPr>
          <w:sz w:val="20"/>
        </w:rPr>
        <w:instrText xml:space="preserve"> REF _Ref328402796 \r \h </w:instrText>
      </w:r>
      <w:r w:rsidR="00D03DFD">
        <w:rPr>
          <w:sz w:val="20"/>
        </w:rPr>
      </w:r>
      <w:r w:rsidR="00D03DFD">
        <w:rPr>
          <w:sz w:val="20"/>
        </w:rPr>
        <w:fldChar w:fldCharType="separate"/>
      </w:r>
      <w:r w:rsidR="00354B20">
        <w:rPr>
          <w:sz w:val="20"/>
        </w:rPr>
        <w:t>5.1.2</w:t>
      </w:r>
      <w:r w:rsidR="00D03DFD">
        <w:rPr>
          <w:sz w:val="20"/>
        </w:rPr>
        <w:fldChar w:fldCharType="end"/>
      </w:r>
      <w:r>
        <w:rPr>
          <w:sz w:val="20"/>
        </w:rPr>
        <w:t>.</w:t>
      </w:r>
    </w:p>
    <w:p w:rsidR="00346CB5" w:rsidRDefault="00346CB5" w:rsidP="00346CB5">
      <w:pPr>
        <w:pStyle w:val="BodyText"/>
        <w:ind w:firstLine="720"/>
        <w:rPr>
          <w:sz w:val="20"/>
          <w:lang w:val="en-US"/>
        </w:rPr>
      </w:pPr>
      <w:bookmarkStart w:id="24" w:name="_Ref313532943"/>
      <w:r w:rsidRPr="00346CB5">
        <w:rPr>
          <w:sz w:val="20"/>
        </w:rPr>
        <w:t>Формат</w:t>
      </w:r>
      <w:r w:rsidRPr="00D80F7C">
        <w:rPr>
          <w:sz w:val="20"/>
        </w:rPr>
        <w:t xml:space="preserve"> </w:t>
      </w:r>
      <w:r w:rsidRPr="00346CB5">
        <w:rPr>
          <w:sz w:val="20"/>
        </w:rPr>
        <w:t>сообщения</w:t>
      </w:r>
      <w:r w:rsidRPr="00D80F7C">
        <w:rPr>
          <w:sz w:val="20"/>
        </w:rPr>
        <w:t xml:space="preserve"> </w:t>
      </w:r>
      <w:bookmarkEnd w:id="24"/>
      <w:proofErr w:type="gramStart"/>
      <w:r w:rsidR="005346DB">
        <w:rPr>
          <w:sz w:val="20"/>
          <w:lang w:val="en-US"/>
        </w:rPr>
        <w:t>casa</w:t>
      </w:r>
      <w:r w:rsidR="00D876FE" w:rsidRPr="00F25108">
        <w:rPr>
          <w:sz w:val="20"/>
        </w:rPr>
        <w:t>:</w:t>
      </w:r>
      <w:r w:rsidR="00CC3776" w:rsidRPr="00CC3776">
        <w:rPr>
          <w:sz w:val="20"/>
        </w:rPr>
        <w:t>S</w:t>
      </w:r>
      <w:r w:rsidR="009A049A">
        <w:rPr>
          <w:sz w:val="20"/>
          <w:lang w:val="en-US"/>
        </w:rPr>
        <w:t>CASA</w:t>
      </w:r>
      <w:proofErr w:type="spellStart"/>
      <w:r w:rsidR="00CC3776" w:rsidRPr="00CC3776">
        <w:rPr>
          <w:sz w:val="20"/>
        </w:rPr>
        <w:t>MovementCreate</w:t>
      </w:r>
      <w:proofErr w:type="spellEnd"/>
      <w:proofErr w:type="gramEnd"/>
    </w:p>
    <w:p w:rsidR="00D876FE" w:rsidRPr="00D876FE" w:rsidRDefault="00D876FE" w:rsidP="00346CB5">
      <w:pPr>
        <w:pStyle w:val="BodyText"/>
        <w:ind w:firstLine="720"/>
        <w:rPr>
          <w:sz w:val="20"/>
          <w:lang w:val="en-US"/>
        </w:rPr>
      </w:pPr>
    </w:p>
    <w:tbl>
      <w:tblPr>
        <w:tblW w:w="10798" w:type="dxa"/>
        <w:tblInd w:w="-8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78"/>
        <w:gridCol w:w="1559"/>
        <w:gridCol w:w="1701"/>
        <w:gridCol w:w="3260"/>
      </w:tblGrid>
      <w:tr w:rsidR="009A049A" w:rsidRPr="00A5345A" w:rsidTr="009A049A">
        <w:trPr>
          <w:trHeight w:val="312"/>
        </w:trPr>
        <w:tc>
          <w:tcPr>
            <w:tcW w:w="4278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A049A" w:rsidRPr="006543E1" w:rsidRDefault="009A049A" w:rsidP="005B5172">
            <w:pPr>
              <w:jc w:val="center"/>
            </w:pPr>
            <w:proofErr w:type="spellStart"/>
            <w:r w:rsidRPr="006543E1">
              <w:lastRenderedPageBreak/>
              <w:t>Поле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A049A" w:rsidRPr="000E5487" w:rsidRDefault="009A049A" w:rsidP="005B5172">
            <w:pPr>
              <w:jc w:val="center"/>
            </w:pPr>
            <w:proofErr w:type="spellStart"/>
            <w:r>
              <w:t>Обязательность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A049A" w:rsidRPr="006543E1" w:rsidRDefault="009A049A" w:rsidP="005B5172">
            <w:pPr>
              <w:jc w:val="center"/>
            </w:pPr>
            <w:proofErr w:type="spellStart"/>
            <w:r w:rsidRPr="006543E1">
              <w:t>Тип</w:t>
            </w:r>
            <w:proofErr w:type="spellEnd"/>
          </w:p>
        </w:tc>
        <w:tc>
          <w:tcPr>
            <w:tcW w:w="3260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A049A" w:rsidRPr="006543E1" w:rsidRDefault="009A049A" w:rsidP="005B5172">
            <w:pPr>
              <w:jc w:val="center"/>
            </w:pPr>
            <w:proofErr w:type="spellStart"/>
            <w:r w:rsidRPr="006543E1">
              <w:t>Описание</w:t>
            </w:r>
            <w:proofErr w:type="spellEnd"/>
          </w:p>
        </w:tc>
      </w:tr>
      <w:tr w:rsidR="009A049A" w:rsidRPr="00A5345A" w:rsidTr="009A049A">
        <w:tc>
          <w:tcPr>
            <w:tcW w:w="42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A56391">
              <w:t>Movement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A049A" w:rsidRPr="00015785" w:rsidRDefault="009A049A" w:rsidP="005B5172">
            <w:pPr>
              <w:jc w:val="center"/>
            </w:pPr>
            <w:r>
              <w:t>1..N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A049A" w:rsidRPr="00015785" w:rsidRDefault="009A049A" w:rsidP="005B5172">
            <w:r>
              <w:t>Complex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A049A" w:rsidRPr="00737F8F" w:rsidRDefault="009A049A" w:rsidP="005B5172">
            <w:proofErr w:type="spellStart"/>
            <w:r>
              <w:t>Контейнер</w:t>
            </w:r>
            <w:proofErr w:type="spellEnd"/>
            <w:r>
              <w:t xml:space="preserve"> </w:t>
            </w:r>
            <w:proofErr w:type="spellStart"/>
            <w:r>
              <w:t>движений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RequestNumber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Default="009A049A" w:rsidP="005B5172">
            <w:proofErr w:type="spellStart"/>
            <w:r>
              <w:t>int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Default="009A049A" w:rsidP="005B5172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движения</w:t>
            </w:r>
            <w:proofErr w:type="spellEnd"/>
            <w:r>
              <w:t xml:space="preserve"> в </w:t>
            </w:r>
            <w:proofErr w:type="spellStart"/>
            <w:r>
              <w:t>запросе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BlockReference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83067D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83067D" w:rsidRDefault="009A049A" w:rsidP="005B5172">
            <w:r>
              <w:t>Complex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C22408" w:rsidRDefault="009A049A" w:rsidP="005B5172">
            <w:proofErr w:type="spellStart"/>
            <w:r w:rsidRPr="00390F7E">
              <w:t>Идентификатор</w:t>
            </w:r>
            <w:proofErr w:type="spellEnd"/>
            <w:r w:rsidRPr="00390F7E">
              <w:t xml:space="preserve"> </w:t>
            </w:r>
            <w:proofErr w:type="spellStart"/>
            <w:r w:rsidRPr="00390F7E">
              <w:t>блокировки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2"/>
                <w:numId w:val="12"/>
              </w:numPr>
              <w:jc w:val="both"/>
            </w:pPr>
            <w:proofErr w:type="spellStart"/>
            <w:r w:rsidRPr="00A56391">
              <w:t>SystemCode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83067D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83067D" w:rsidRDefault="009A049A" w:rsidP="005B5172">
            <w:r>
              <w:t>String(32)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C22408" w:rsidRDefault="009A049A" w:rsidP="005B5172">
            <w:proofErr w:type="spellStart"/>
            <w:r w:rsidRPr="00390F7E">
              <w:t>Код</w:t>
            </w:r>
            <w:proofErr w:type="spellEnd"/>
            <w:r w:rsidRPr="00390F7E">
              <w:t xml:space="preserve"> </w:t>
            </w:r>
            <w:proofErr w:type="spellStart"/>
            <w:r w:rsidRPr="00390F7E">
              <w:t>системы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2"/>
                <w:numId w:val="12"/>
              </w:numPr>
              <w:jc w:val="both"/>
            </w:pPr>
            <w:proofErr w:type="spellStart"/>
            <w:r w:rsidRPr="00A56391">
              <w:t>BlockID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83067D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83067D" w:rsidRDefault="009A049A" w:rsidP="005B5172">
            <w:r>
              <w:t>String(32)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C22408" w:rsidRDefault="009A049A" w:rsidP="005B5172">
            <w:proofErr w:type="spellStart"/>
            <w:r w:rsidRPr="00390F7E">
              <w:t>Идентификатор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MovementReference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83067D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83067D" w:rsidRDefault="009A049A" w:rsidP="005B5172">
            <w:r>
              <w:t>Complex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C22408" w:rsidRDefault="009A049A" w:rsidP="005B5172">
            <w:proofErr w:type="spellStart"/>
            <w:r w:rsidRPr="00390F7E"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Движения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2"/>
                <w:numId w:val="12"/>
              </w:numPr>
              <w:jc w:val="both"/>
            </w:pPr>
            <w:proofErr w:type="spellStart"/>
            <w:r w:rsidRPr="00A56391">
              <w:t>SystemCode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83067D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83067D" w:rsidRDefault="009A049A" w:rsidP="005B5172">
            <w:r>
              <w:t>String(32)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C22408" w:rsidRDefault="009A049A" w:rsidP="005B5172">
            <w:proofErr w:type="spellStart"/>
            <w:r w:rsidRPr="00390F7E">
              <w:t>Код</w:t>
            </w:r>
            <w:proofErr w:type="spellEnd"/>
            <w:r w:rsidRPr="00390F7E">
              <w:t xml:space="preserve"> </w:t>
            </w:r>
            <w:proofErr w:type="spellStart"/>
            <w:r w:rsidRPr="00390F7E">
              <w:t>системы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2"/>
                <w:numId w:val="12"/>
              </w:numPr>
              <w:jc w:val="both"/>
            </w:pPr>
            <w:proofErr w:type="spellStart"/>
            <w:r w:rsidRPr="00A56391">
              <w:t>MovementID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83067D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83067D" w:rsidRDefault="009A049A" w:rsidP="005B5172">
            <w:r>
              <w:t>String(32)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C22408" w:rsidRDefault="009A049A" w:rsidP="005B5172">
            <w:proofErr w:type="spellStart"/>
            <w:r w:rsidRPr="00390F7E">
              <w:t>Идентификатор</w:t>
            </w:r>
            <w:proofErr w:type="spellEnd"/>
          </w:p>
        </w:tc>
      </w:tr>
      <w:tr w:rsidR="009A049A" w:rsidRPr="00640488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CBAccount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C22408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C22408" w:rsidRDefault="009A049A" w:rsidP="005B5172">
            <w:r>
              <w:t>String(20)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9A049A" w:rsidRDefault="009A049A" w:rsidP="005B5172">
            <w:pPr>
              <w:rPr>
                <w:lang w:val="ru-RU"/>
              </w:rPr>
            </w:pPr>
            <w:r w:rsidRPr="009A049A">
              <w:rPr>
                <w:lang w:val="ru-RU"/>
              </w:rPr>
              <w:t>Счёт в формате ЦБ (20-значный)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MovementAmount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390F7E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51082E" w:rsidRDefault="009A049A" w:rsidP="005B5172">
            <w:r>
              <w:t>Decimal(23,3)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DD3301" w:rsidRDefault="009A049A" w:rsidP="005B5172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движенеия</w:t>
            </w:r>
            <w:proofErr w:type="spellEnd"/>
          </w:p>
        </w:tc>
      </w:tr>
      <w:tr w:rsidR="009A049A" w:rsidRPr="00640488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ObjectReference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015785" w:rsidRDefault="009A049A" w:rsidP="005B5172">
            <w:r>
              <w:t>String(32)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9A049A" w:rsidRDefault="009A049A" w:rsidP="005B5172">
            <w:pPr>
              <w:rPr>
                <w:lang w:val="ru-RU"/>
              </w:rPr>
            </w:pPr>
            <w:r w:rsidRPr="009A049A">
              <w:rPr>
                <w:lang w:val="ru-RU"/>
              </w:rPr>
              <w:t>Ссылка на объект, вызвавший блокировку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ExtModule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Default="009A049A" w:rsidP="005B5172">
            <w:r>
              <w:t>String(32)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015785" w:rsidRDefault="009A049A" w:rsidP="005B5172">
            <w:proofErr w:type="spellStart"/>
            <w:r>
              <w:t>Модуль</w:t>
            </w:r>
            <w:proofErr w:type="spellEnd"/>
            <w:r>
              <w:t xml:space="preserve"> </w:t>
            </w:r>
            <w:proofErr w:type="spellStart"/>
            <w:r>
              <w:t>внешней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ExtOperationCode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Default="009A049A" w:rsidP="005B5172">
            <w:r>
              <w:t>String(32)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Default="009A049A" w:rsidP="005B5172"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  <w:proofErr w:type="spellStart"/>
            <w:r>
              <w:t>внешней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9A049A" w:rsidRPr="00640488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r w:rsidRPr="00A56391">
              <w:t>Priority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354BA6" w:rsidRDefault="009A049A" w:rsidP="005B5172">
            <w:r>
              <w:t>String(4)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9A049A" w:rsidRDefault="009A049A" w:rsidP="00907014">
            <w:pPr>
              <w:rPr>
                <w:lang w:val="ru-RU"/>
              </w:rPr>
            </w:pPr>
            <w:r w:rsidRPr="009A049A">
              <w:rPr>
                <w:lang w:val="ru-RU"/>
              </w:rPr>
              <w:t>Приоритет операции по ЦБ. Возможные значения</w:t>
            </w:r>
            <w:r w:rsidR="00907014" w:rsidRPr="00907014">
              <w:rPr>
                <w:lang w:val="ru-RU"/>
              </w:rPr>
              <w:t xml:space="preserve"> (</w:t>
            </w:r>
            <w:r w:rsidR="00907014">
              <w:t>d</w:t>
            </w:r>
            <w:r w:rsidR="00907014" w:rsidRPr="00907014">
              <w:rPr>
                <w:lang w:val="ru-RU"/>
              </w:rPr>
              <w:t xml:space="preserve"> – </w:t>
            </w:r>
            <w:r w:rsidR="00907014">
              <w:rPr>
                <w:lang w:val="ru-RU"/>
              </w:rPr>
              <w:t>цифра)</w:t>
            </w:r>
            <w:r w:rsidRPr="009A049A">
              <w:rPr>
                <w:lang w:val="ru-RU"/>
              </w:rPr>
              <w:t>: «</w:t>
            </w:r>
            <w:r w:rsidR="00907014">
              <w:t>d</w:t>
            </w:r>
            <w:r w:rsidRPr="009A049A">
              <w:rPr>
                <w:lang w:val="ru-RU"/>
              </w:rPr>
              <w:t>» «</w:t>
            </w:r>
            <w:r w:rsidR="00907014">
              <w:t>d</w:t>
            </w:r>
            <w:r w:rsidR="00907014" w:rsidRPr="00907014">
              <w:rPr>
                <w:lang w:val="ru-RU"/>
              </w:rPr>
              <w:t>.</w:t>
            </w:r>
            <w:r w:rsidR="00907014">
              <w:t>d</w:t>
            </w:r>
            <w:r w:rsidRPr="009A049A">
              <w:rPr>
                <w:lang w:val="ru-RU"/>
              </w:rPr>
              <w:t>» «</w:t>
            </w:r>
            <w:r w:rsidR="00907014">
              <w:t>d</w:t>
            </w:r>
            <w:r w:rsidR="00907014" w:rsidRPr="00AC1374">
              <w:rPr>
                <w:lang w:val="ru-RU"/>
              </w:rPr>
              <w:t>.</w:t>
            </w:r>
            <w:proofErr w:type="spellStart"/>
            <w:r w:rsidR="00907014">
              <w:t>dd</w:t>
            </w:r>
            <w:proofErr w:type="spellEnd"/>
            <w:r w:rsidRPr="009A049A">
              <w:rPr>
                <w:lang w:val="ru-RU"/>
              </w:rPr>
              <w:t>»</w:t>
            </w:r>
          </w:p>
        </w:tc>
      </w:tr>
      <w:tr w:rsidR="009A049A" w:rsidRPr="00640488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OperationTimestamp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015785" w:rsidRDefault="009A049A" w:rsidP="005B5172">
            <w:proofErr w:type="spellStart"/>
            <w:r>
              <w:t>DateTime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9A049A" w:rsidRDefault="009A049A" w:rsidP="005B5172">
            <w:pPr>
              <w:rPr>
                <w:lang w:val="ru-RU"/>
              </w:rPr>
            </w:pPr>
            <w:r w:rsidRPr="009A049A">
              <w:rPr>
                <w:lang w:val="ru-RU"/>
              </w:rPr>
              <w:t>Дата\время появления требования к счету</w:t>
            </w:r>
          </w:p>
        </w:tc>
      </w:tr>
      <w:tr w:rsidR="009A049A" w:rsidRPr="00640488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DrCr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83067D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83067D" w:rsidRDefault="009A049A" w:rsidP="005B5172">
            <w:r>
              <w:t>String</w:t>
            </w:r>
            <w:r w:rsidRPr="00354BA6">
              <w:t>(1</w:t>
            </w:r>
            <w:r>
              <w:t>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9A049A" w:rsidRDefault="009A049A" w:rsidP="005B5172">
            <w:pPr>
              <w:rPr>
                <w:lang w:val="ru-RU"/>
              </w:rPr>
            </w:pPr>
            <w:r w:rsidRPr="009A049A">
              <w:rPr>
                <w:lang w:val="ru-RU"/>
              </w:rPr>
              <w:t>Движение по дебету или кредиту(</w:t>
            </w:r>
            <w:r>
              <w:t>D</w:t>
            </w:r>
            <w:r w:rsidRPr="009A049A">
              <w:rPr>
                <w:lang w:val="ru-RU"/>
              </w:rPr>
              <w:t>/</w:t>
            </w:r>
            <w:r>
              <w:t>C</w:t>
            </w:r>
            <w:r w:rsidRPr="009A049A">
              <w:rPr>
                <w:lang w:val="ru-RU"/>
              </w:rPr>
              <w:t>)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r w:rsidRPr="00A56391">
              <w:t>Narrative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923A2F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83067D" w:rsidRDefault="009A049A" w:rsidP="005B5172">
            <w:r>
              <w:t>String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C22408" w:rsidRDefault="009A049A" w:rsidP="005B5172">
            <w:proofErr w:type="spellStart"/>
            <w:r>
              <w:t>Комментарий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UseOverdraft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923A2F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83067D" w:rsidRDefault="009A049A" w:rsidP="005B5172">
            <w:r>
              <w:t>Boolean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C22408" w:rsidRDefault="009A049A" w:rsidP="005B5172">
            <w:proofErr w:type="spellStart"/>
            <w:r>
              <w:t>Флаг</w:t>
            </w:r>
            <w:proofErr w:type="spellEnd"/>
            <w:r>
              <w:t xml:space="preserve"> </w:t>
            </w:r>
            <w:proofErr w:type="spellStart"/>
            <w:r>
              <w:t>учёта</w:t>
            </w:r>
            <w:proofErr w:type="spellEnd"/>
            <w:r>
              <w:t xml:space="preserve"> </w:t>
            </w:r>
            <w:proofErr w:type="spellStart"/>
            <w:r>
              <w:t>разрешенного</w:t>
            </w:r>
            <w:proofErr w:type="spellEnd"/>
            <w:r>
              <w:t xml:space="preserve"> </w:t>
            </w:r>
            <w:proofErr w:type="spellStart"/>
            <w:r>
              <w:t>лимита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A56391">
              <w:t>IgnoreBalance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83067D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9A049A" w:rsidRPr="0083067D" w:rsidRDefault="009A049A" w:rsidP="005B5172">
            <w:r>
              <w:t>Boolean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412AE6" w:rsidRDefault="009A049A" w:rsidP="005B5172">
            <w:proofErr w:type="spellStart"/>
            <w:r>
              <w:t>Флаг</w:t>
            </w:r>
            <w:proofErr w:type="spellEnd"/>
            <w:r>
              <w:t xml:space="preserve"> </w:t>
            </w:r>
            <w:proofErr w:type="spellStart"/>
            <w:r>
              <w:t>игнорирования</w:t>
            </w:r>
            <w:proofErr w:type="spellEnd"/>
            <w:r>
              <w:t xml:space="preserve"> </w:t>
            </w:r>
            <w:proofErr w:type="spellStart"/>
            <w:r>
              <w:t>доступного</w:t>
            </w:r>
            <w:proofErr w:type="spellEnd"/>
            <w:r>
              <w:t xml:space="preserve"> </w:t>
            </w:r>
            <w:proofErr w:type="spellStart"/>
            <w:r>
              <w:t>остатка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A56391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DE426C">
              <w:t>IgnoreBlockFlag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DE426C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049A" w:rsidRDefault="009A049A" w:rsidP="005B5172">
            <w:r>
              <w:t>Boolean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Default="009A049A" w:rsidP="005B5172">
            <w:proofErr w:type="spellStart"/>
            <w:r w:rsidRPr="00DE426C">
              <w:t>Флаг</w:t>
            </w:r>
            <w:proofErr w:type="spellEnd"/>
            <w:r w:rsidRPr="00DE426C">
              <w:t xml:space="preserve"> </w:t>
            </w:r>
            <w:proofErr w:type="spellStart"/>
            <w:r w:rsidRPr="00DE426C">
              <w:t>обхода</w:t>
            </w:r>
            <w:proofErr w:type="spellEnd"/>
            <w:r w:rsidRPr="00DE426C">
              <w:t xml:space="preserve"> </w:t>
            </w:r>
            <w:proofErr w:type="spellStart"/>
            <w:r w:rsidRPr="00DE426C">
              <w:t>блокировки</w:t>
            </w:r>
            <w:proofErr w:type="spellEnd"/>
            <w:r w:rsidRPr="00DE426C">
              <w:t xml:space="preserve"> all credit\debit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DE426C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95673A">
              <w:t>UseFAFO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95673A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049A" w:rsidRPr="0095673A" w:rsidRDefault="009A049A" w:rsidP="005B5172">
            <w:r>
              <w:t>Boolean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95673A" w:rsidRDefault="009A049A" w:rsidP="005B5172">
            <w:proofErr w:type="spellStart"/>
            <w:r>
              <w:t>Обработка</w:t>
            </w:r>
            <w:proofErr w:type="spellEnd"/>
            <w:r>
              <w:t xml:space="preserve"> в </w:t>
            </w:r>
            <w:proofErr w:type="spellStart"/>
            <w:r>
              <w:t>режиме</w:t>
            </w:r>
            <w:proofErr w:type="spellEnd"/>
            <w:r>
              <w:t xml:space="preserve"> FAFO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1C55DA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1C55DA">
              <w:t>ValueDate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pPr>
              <w:jc w:val="center"/>
            </w:pPr>
            <w:r w:rsidRPr="001C55DA"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r w:rsidRPr="001C55DA">
              <w:t>Date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proofErr w:type="spellStart"/>
            <w:r w:rsidRPr="001C55DA">
              <w:t>Дата</w:t>
            </w:r>
            <w:proofErr w:type="spellEnd"/>
            <w:r w:rsidRPr="001C55DA">
              <w:t xml:space="preserve"> </w:t>
            </w:r>
            <w:proofErr w:type="spellStart"/>
            <w:r w:rsidRPr="001C55DA">
              <w:t>валютирования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1C55DA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1C55DA">
              <w:t>PrimeBlockID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pPr>
              <w:jc w:val="center"/>
            </w:pPr>
            <w:r w:rsidRPr="001C55DA"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r w:rsidRPr="001C55DA">
              <w:t>String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proofErr w:type="spellStart"/>
            <w:r w:rsidRPr="001C55DA">
              <w:t>Идентификатор</w:t>
            </w:r>
            <w:proofErr w:type="spellEnd"/>
            <w:r w:rsidRPr="001C55DA">
              <w:t xml:space="preserve"> </w:t>
            </w:r>
            <w:proofErr w:type="spellStart"/>
            <w:r w:rsidRPr="001C55DA">
              <w:t>блокировки</w:t>
            </w:r>
            <w:proofErr w:type="spellEnd"/>
            <w:r w:rsidRPr="001C55DA">
              <w:t xml:space="preserve"> в PRIME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</w:tcPr>
          <w:p w:rsidR="009A049A" w:rsidRPr="001C55DA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1C55DA">
              <w:t>Storno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pPr>
              <w:jc w:val="center"/>
            </w:pPr>
            <w:r w:rsidRPr="001C55DA"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r w:rsidRPr="001C55DA">
              <w:t>Boolean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proofErr w:type="spellStart"/>
            <w:r w:rsidRPr="001C55DA">
              <w:t>Признак</w:t>
            </w:r>
            <w:proofErr w:type="spellEnd"/>
            <w:r w:rsidRPr="001C55DA">
              <w:t xml:space="preserve"> </w:t>
            </w:r>
            <w:proofErr w:type="spellStart"/>
            <w:r w:rsidRPr="001C55DA">
              <w:t>сторнирующего</w:t>
            </w:r>
            <w:proofErr w:type="spellEnd"/>
            <w:r w:rsidRPr="001C55DA">
              <w:t xml:space="preserve"> </w:t>
            </w:r>
            <w:proofErr w:type="spellStart"/>
            <w:r w:rsidRPr="001C55DA">
              <w:t>движения</w:t>
            </w:r>
            <w:proofErr w:type="spellEnd"/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Pr="001C55DA" w:rsidRDefault="009A049A" w:rsidP="009A049A">
            <w:pPr>
              <w:pStyle w:val="ListParagraph"/>
              <w:numPr>
                <w:ilvl w:val="1"/>
                <w:numId w:val="12"/>
              </w:numPr>
              <w:jc w:val="both"/>
            </w:pPr>
            <w:proofErr w:type="spellStart"/>
            <w:r w:rsidRPr="00E82CF7">
              <w:t>ABSSpecificParameters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r w:rsidRPr="006A2CA1">
              <w:t>Complex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1C55DA" w:rsidRDefault="009A049A" w:rsidP="005B5172">
            <w:proofErr w:type="spellStart"/>
            <w:r w:rsidRPr="00E82CF7">
              <w:t>Параметры</w:t>
            </w:r>
            <w:proofErr w:type="spellEnd"/>
            <w:r w:rsidRPr="00E82CF7">
              <w:t xml:space="preserve"> </w:t>
            </w:r>
            <w:proofErr w:type="spellStart"/>
            <w:r w:rsidRPr="00E82CF7">
              <w:t>специфичные</w:t>
            </w:r>
            <w:proofErr w:type="spellEnd"/>
            <w:r w:rsidRPr="00E82CF7">
              <w:t xml:space="preserve"> </w:t>
            </w:r>
            <w:proofErr w:type="spellStart"/>
            <w:r w:rsidRPr="00E82CF7">
              <w:t>для</w:t>
            </w:r>
            <w:proofErr w:type="spellEnd"/>
            <w:r w:rsidRPr="00E82CF7">
              <w:t xml:space="preserve"> АБС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Default="009A049A" w:rsidP="009A049A">
            <w:pPr>
              <w:pStyle w:val="ListParagraph"/>
              <w:numPr>
                <w:ilvl w:val="2"/>
                <w:numId w:val="12"/>
              </w:numPr>
              <w:jc w:val="both"/>
            </w:pPr>
            <w:proofErr w:type="spellStart"/>
            <w:r>
              <w:t>MIDAS</w:t>
            </w:r>
            <w:r w:rsidRPr="00E82CF7">
              <w:t>SpecificParameters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Default="009A049A" w:rsidP="005B5172">
            <w:pPr>
              <w:jc w:val="center"/>
            </w:pPr>
            <w:r>
              <w:t>0..1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049A" w:rsidRPr="006A2CA1" w:rsidRDefault="009A049A" w:rsidP="005B5172">
            <w:r w:rsidRPr="006A2CA1">
              <w:t>Complex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A049A" w:rsidRPr="00E82CF7" w:rsidRDefault="009A049A" w:rsidP="005B5172">
            <w:proofErr w:type="spellStart"/>
            <w:r w:rsidRPr="00E82CF7">
              <w:t>Параметры</w:t>
            </w:r>
            <w:proofErr w:type="spellEnd"/>
            <w:r w:rsidRPr="00E82CF7">
              <w:t xml:space="preserve"> </w:t>
            </w:r>
            <w:proofErr w:type="spellStart"/>
            <w:r w:rsidRPr="00E82CF7">
              <w:t>специфичные</w:t>
            </w:r>
            <w:proofErr w:type="spellEnd"/>
            <w:r w:rsidRPr="00E82CF7">
              <w:t xml:space="preserve"> </w:t>
            </w:r>
            <w:proofErr w:type="spellStart"/>
            <w:r w:rsidRPr="00E82CF7">
              <w:t>для</w:t>
            </w:r>
            <w:proofErr w:type="spellEnd"/>
            <w:r w:rsidRPr="00E82CF7">
              <w:t xml:space="preserve"> MIDAS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Pr="002924F2" w:rsidRDefault="009A049A" w:rsidP="009A049A">
            <w:pPr>
              <w:pStyle w:val="ListParagraph"/>
              <w:numPr>
                <w:ilvl w:val="3"/>
                <w:numId w:val="12"/>
              </w:numPr>
              <w:jc w:val="both"/>
            </w:pPr>
            <w:r w:rsidRPr="002924F2">
              <w:t>SPOS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049A" w:rsidRDefault="009A049A" w:rsidP="005B5172">
            <w:pPr>
              <w:jc w:val="center"/>
            </w:pPr>
            <w:r>
              <w:t>1..1</w:t>
            </w:r>
          </w:p>
        </w:tc>
        <w:tc>
          <w:tcPr>
            <w:tcW w:w="1701" w:type="dxa"/>
            <w:shd w:val="clear" w:color="auto" w:fill="FFFFFF" w:themeFill="background1"/>
          </w:tcPr>
          <w:p w:rsidR="009A049A" w:rsidRPr="006A2CA1" w:rsidRDefault="009A049A" w:rsidP="005B5172">
            <w:r w:rsidRPr="001C55DA">
              <w:t>String</w:t>
            </w:r>
            <w:r w:rsidRPr="006C0972">
              <w:t xml:space="preserve"> (7)</w:t>
            </w:r>
          </w:p>
        </w:tc>
        <w:tc>
          <w:tcPr>
            <w:tcW w:w="3260" w:type="dxa"/>
            <w:shd w:val="clear" w:color="auto" w:fill="FFFFFF" w:themeFill="background1"/>
          </w:tcPr>
          <w:p w:rsidR="009A049A" w:rsidRPr="00E82CF7" w:rsidRDefault="009A049A" w:rsidP="005B5172">
            <w:proofErr w:type="spellStart"/>
            <w:r w:rsidRPr="00A35D0C">
              <w:t>Источник</w:t>
            </w:r>
            <w:proofErr w:type="spellEnd"/>
            <w:r w:rsidRPr="00A35D0C">
              <w:t xml:space="preserve"> </w:t>
            </w:r>
            <w:proofErr w:type="spellStart"/>
            <w:r w:rsidRPr="00A35D0C">
              <w:t>проводок</w:t>
            </w:r>
            <w:proofErr w:type="spellEnd"/>
            <w:r w:rsidRPr="00A35D0C">
              <w:t>.</w:t>
            </w:r>
          </w:p>
        </w:tc>
      </w:tr>
      <w:tr w:rsidR="009A049A" w:rsidRPr="00104015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Default="009A049A" w:rsidP="009A049A">
            <w:pPr>
              <w:pStyle w:val="ListParagraph"/>
              <w:numPr>
                <w:ilvl w:val="3"/>
                <w:numId w:val="12"/>
              </w:numPr>
              <w:jc w:val="both"/>
            </w:pPr>
            <w:r>
              <w:t>OTRF</w:t>
            </w:r>
          </w:p>
        </w:tc>
        <w:tc>
          <w:tcPr>
            <w:tcW w:w="1559" w:type="dxa"/>
            <w:shd w:val="clear" w:color="auto" w:fill="FFFFFF" w:themeFill="background1"/>
          </w:tcPr>
          <w:p w:rsidR="009A049A" w:rsidRDefault="009A049A" w:rsidP="005B5172">
            <w:pPr>
              <w:jc w:val="center"/>
            </w:pPr>
            <w:r w:rsidRPr="0059347B">
              <w:t>1..1</w:t>
            </w:r>
          </w:p>
        </w:tc>
        <w:tc>
          <w:tcPr>
            <w:tcW w:w="1701" w:type="dxa"/>
            <w:shd w:val="clear" w:color="auto" w:fill="FFFFFF" w:themeFill="background1"/>
          </w:tcPr>
          <w:p w:rsidR="009A049A" w:rsidRPr="006A2CA1" w:rsidRDefault="009A049A" w:rsidP="005B5172">
            <w:r w:rsidRPr="001C55DA">
              <w:t>String</w:t>
            </w:r>
            <w:r w:rsidRPr="006C0972">
              <w:t xml:space="preserve"> (15)</w:t>
            </w:r>
          </w:p>
        </w:tc>
        <w:tc>
          <w:tcPr>
            <w:tcW w:w="3260" w:type="dxa"/>
            <w:shd w:val="clear" w:color="auto" w:fill="FFFFFF" w:themeFill="background1"/>
          </w:tcPr>
          <w:p w:rsidR="009A049A" w:rsidRPr="002924F2" w:rsidRDefault="009A049A" w:rsidP="005B5172">
            <w:proofErr w:type="spellStart"/>
            <w:r w:rsidRPr="00A35D0C">
              <w:t>Идентификатор</w:t>
            </w:r>
            <w:proofErr w:type="spellEnd"/>
            <w:r w:rsidRPr="008C302A">
              <w:t xml:space="preserve"> </w:t>
            </w:r>
            <w:proofErr w:type="spellStart"/>
            <w:r w:rsidRPr="00A35D0C">
              <w:t>проводки</w:t>
            </w:r>
            <w:proofErr w:type="spellEnd"/>
            <w:r w:rsidRPr="008C302A">
              <w:t xml:space="preserve"> (Original transaction reference).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Pr="002924F2" w:rsidRDefault="009A049A" w:rsidP="009A049A">
            <w:pPr>
              <w:pStyle w:val="ListParagraph"/>
              <w:numPr>
                <w:ilvl w:val="3"/>
                <w:numId w:val="12"/>
              </w:numPr>
              <w:jc w:val="both"/>
            </w:pPr>
            <w:r w:rsidRPr="002924F2">
              <w:t>Department</w:t>
            </w:r>
          </w:p>
        </w:tc>
        <w:tc>
          <w:tcPr>
            <w:tcW w:w="1559" w:type="dxa"/>
            <w:shd w:val="clear" w:color="auto" w:fill="FFFFFF" w:themeFill="background1"/>
          </w:tcPr>
          <w:p w:rsidR="009A049A" w:rsidRDefault="009A049A" w:rsidP="005B5172">
            <w:pPr>
              <w:jc w:val="center"/>
            </w:pPr>
            <w:r w:rsidRPr="0059347B">
              <w:t>1..1</w:t>
            </w:r>
          </w:p>
        </w:tc>
        <w:tc>
          <w:tcPr>
            <w:tcW w:w="1701" w:type="dxa"/>
            <w:shd w:val="clear" w:color="auto" w:fill="FFFFFF" w:themeFill="background1"/>
          </w:tcPr>
          <w:p w:rsidR="009A049A" w:rsidRPr="006A2CA1" w:rsidRDefault="009A049A" w:rsidP="005B5172">
            <w:r w:rsidRPr="001C55DA">
              <w:t>String</w:t>
            </w:r>
            <w:r w:rsidRPr="006C0972">
              <w:t xml:space="preserve"> (3)</w:t>
            </w:r>
          </w:p>
        </w:tc>
        <w:tc>
          <w:tcPr>
            <w:tcW w:w="3260" w:type="dxa"/>
            <w:shd w:val="clear" w:color="auto" w:fill="FFFFFF" w:themeFill="background1"/>
          </w:tcPr>
          <w:p w:rsidR="009A049A" w:rsidRPr="00E82CF7" w:rsidRDefault="009A049A" w:rsidP="005B5172">
            <w:proofErr w:type="spellStart"/>
            <w:r w:rsidRPr="00A35D0C">
              <w:t>Департамент</w:t>
            </w:r>
            <w:proofErr w:type="spellEnd"/>
            <w:r w:rsidRPr="00A35D0C">
              <w:t>.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Default="009A049A" w:rsidP="009A049A">
            <w:pPr>
              <w:pStyle w:val="ListParagraph"/>
              <w:numPr>
                <w:ilvl w:val="3"/>
                <w:numId w:val="12"/>
              </w:numPr>
              <w:jc w:val="both"/>
            </w:pPr>
            <w:proofErr w:type="spellStart"/>
            <w:r w:rsidRPr="002924F2">
              <w:t>ProfitCenter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:rsidR="009A049A" w:rsidRDefault="009A049A" w:rsidP="005B5172">
            <w:pPr>
              <w:jc w:val="center"/>
            </w:pPr>
            <w:r w:rsidRPr="0059347B">
              <w:t>1..1</w:t>
            </w:r>
          </w:p>
        </w:tc>
        <w:tc>
          <w:tcPr>
            <w:tcW w:w="1701" w:type="dxa"/>
            <w:shd w:val="clear" w:color="auto" w:fill="FFFFFF" w:themeFill="background1"/>
          </w:tcPr>
          <w:p w:rsidR="009A049A" w:rsidRPr="006A2CA1" w:rsidRDefault="009A049A" w:rsidP="005B5172">
            <w:r w:rsidRPr="001C55DA">
              <w:t>String</w:t>
            </w:r>
            <w:r w:rsidRPr="006C0972">
              <w:t xml:space="preserve"> (4)</w:t>
            </w:r>
          </w:p>
        </w:tc>
        <w:tc>
          <w:tcPr>
            <w:tcW w:w="3260" w:type="dxa"/>
            <w:shd w:val="clear" w:color="auto" w:fill="FFFFFF" w:themeFill="background1"/>
          </w:tcPr>
          <w:p w:rsidR="009A049A" w:rsidRPr="00E82CF7" w:rsidRDefault="009A049A" w:rsidP="005B5172">
            <w:proofErr w:type="spellStart"/>
            <w:r>
              <w:t>Центр</w:t>
            </w:r>
            <w:proofErr w:type="spellEnd"/>
            <w:r>
              <w:t xml:space="preserve"> </w:t>
            </w:r>
            <w:proofErr w:type="spellStart"/>
            <w:r>
              <w:t>прибыли</w:t>
            </w:r>
            <w:proofErr w:type="spellEnd"/>
            <w:r w:rsidRPr="00A35D0C">
              <w:t>.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Default="009A049A" w:rsidP="009A049A">
            <w:pPr>
              <w:pStyle w:val="ListParagraph"/>
              <w:numPr>
                <w:ilvl w:val="3"/>
                <w:numId w:val="12"/>
              </w:numPr>
              <w:jc w:val="both"/>
            </w:pPr>
            <w:proofErr w:type="spellStart"/>
            <w:r w:rsidRPr="002924F2">
              <w:t>BookCode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:rsidR="009A049A" w:rsidRDefault="009A049A" w:rsidP="005B5172">
            <w:pPr>
              <w:jc w:val="center"/>
            </w:pPr>
            <w:r w:rsidRPr="0059347B">
              <w:t>1..1</w:t>
            </w:r>
          </w:p>
        </w:tc>
        <w:tc>
          <w:tcPr>
            <w:tcW w:w="1701" w:type="dxa"/>
            <w:shd w:val="clear" w:color="auto" w:fill="FFFFFF" w:themeFill="background1"/>
          </w:tcPr>
          <w:p w:rsidR="009A049A" w:rsidRPr="006A2CA1" w:rsidRDefault="009A049A" w:rsidP="005B5172">
            <w:r w:rsidRPr="001C55DA">
              <w:t>String</w:t>
            </w:r>
            <w:r w:rsidRPr="006C0972">
              <w:t xml:space="preserve"> (2)</w:t>
            </w:r>
          </w:p>
        </w:tc>
        <w:tc>
          <w:tcPr>
            <w:tcW w:w="3260" w:type="dxa"/>
            <w:shd w:val="clear" w:color="auto" w:fill="FFFFFF" w:themeFill="background1"/>
          </w:tcPr>
          <w:p w:rsidR="009A049A" w:rsidRPr="00E82CF7" w:rsidRDefault="009A049A" w:rsidP="005B5172">
            <w:r w:rsidRPr="00A35D0C">
              <w:t>Book Code.</w:t>
            </w:r>
          </w:p>
        </w:tc>
      </w:tr>
      <w:tr w:rsidR="009A049A" w:rsidRPr="00640488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Default="009A049A" w:rsidP="009A049A">
            <w:pPr>
              <w:pStyle w:val="ListParagraph"/>
              <w:numPr>
                <w:ilvl w:val="3"/>
                <w:numId w:val="12"/>
              </w:numPr>
              <w:jc w:val="both"/>
            </w:pPr>
            <w:proofErr w:type="spellStart"/>
            <w:r w:rsidRPr="002924F2">
              <w:t>PostingTrnTyp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:rsidR="009A049A" w:rsidRDefault="009A049A" w:rsidP="005B5172">
            <w:pPr>
              <w:jc w:val="center"/>
            </w:pPr>
            <w:r w:rsidRPr="0059347B">
              <w:t>1..1</w:t>
            </w:r>
          </w:p>
        </w:tc>
        <w:tc>
          <w:tcPr>
            <w:tcW w:w="1701" w:type="dxa"/>
            <w:shd w:val="clear" w:color="auto" w:fill="FFFFFF" w:themeFill="background1"/>
          </w:tcPr>
          <w:p w:rsidR="009A049A" w:rsidRPr="006A2CA1" w:rsidRDefault="009A049A" w:rsidP="005B5172">
            <w:r w:rsidRPr="001C55DA">
              <w:t>String</w:t>
            </w:r>
            <w:r w:rsidRPr="006C0972">
              <w:t xml:space="preserve"> (5)</w:t>
            </w:r>
          </w:p>
        </w:tc>
        <w:tc>
          <w:tcPr>
            <w:tcW w:w="3260" w:type="dxa"/>
            <w:shd w:val="clear" w:color="auto" w:fill="FFFFFF" w:themeFill="background1"/>
          </w:tcPr>
          <w:p w:rsidR="009A049A" w:rsidRPr="009A049A" w:rsidRDefault="009A049A" w:rsidP="005B5172">
            <w:pPr>
              <w:rPr>
                <w:lang w:val="ru-RU"/>
              </w:rPr>
            </w:pPr>
            <w:r w:rsidRPr="009A049A">
              <w:rPr>
                <w:lang w:val="ru-RU"/>
              </w:rPr>
              <w:t>Тип транзакции, число или пусто.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Default="009A049A" w:rsidP="009A049A">
            <w:pPr>
              <w:pStyle w:val="ListParagraph"/>
              <w:numPr>
                <w:ilvl w:val="3"/>
                <w:numId w:val="12"/>
              </w:numPr>
              <w:jc w:val="both"/>
            </w:pPr>
            <w:proofErr w:type="spellStart"/>
            <w:r w:rsidRPr="002924F2">
              <w:t>PostingNarrative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:rsidR="009A049A" w:rsidRDefault="009A049A" w:rsidP="005B5172">
            <w:pPr>
              <w:jc w:val="center"/>
            </w:pPr>
            <w:r w:rsidRPr="0059347B">
              <w:t>1..1</w:t>
            </w:r>
          </w:p>
        </w:tc>
        <w:tc>
          <w:tcPr>
            <w:tcW w:w="1701" w:type="dxa"/>
            <w:shd w:val="clear" w:color="auto" w:fill="FFFFFF" w:themeFill="background1"/>
          </w:tcPr>
          <w:p w:rsidR="009A049A" w:rsidRPr="006A2CA1" w:rsidRDefault="009A049A" w:rsidP="005B5172">
            <w:r w:rsidRPr="001C55DA">
              <w:t>String</w:t>
            </w:r>
            <w:r w:rsidRPr="006C0972">
              <w:t xml:space="preserve"> (30)</w:t>
            </w:r>
          </w:p>
        </w:tc>
        <w:tc>
          <w:tcPr>
            <w:tcW w:w="3260" w:type="dxa"/>
            <w:shd w:val="clear" w:color="auto" w:fill="FFFFFF" w:themeFill="background1"/>
          </w:tcPr>
          <w:p w:rsidR="009A049A" w:rsidRPr="00E82CF7" w:rsidRDefault="009A049A" w:rsidP="005B5172">
            <w:proofErr w:type="spellStart"/>
            <w:r w:rsidRPr="00A35D0C">
              <w:t>Английский</w:t>
            </w:r>
            <w:proofErr w:type="spellEnd"/>
            <w:r w:rsidRPr="00A35D0C">
              <w:t xml:space="preserve"> </w:t>
            </w:r>
            <w:proofErr w:type="spellStart"/>
            <w:r w:rsidRPr="00A35D0C">
              <w:t>комментарий</w:t>
            </w:r>
            <w:proofErr w:type="spellEnd"/>
            <w:r w:rsidRPr="00A35D0C">
              <w:t xml:space="preserve"> к </w:t>
            </w:r>
            <w:proofErr w:type="spellStart"/>
            <w:r w:rsidRPr="00A35D0C">
              <w:t>проводке</w:t>
            </w:r>
            <w:proofErr w:type="spellEnd"/>
            <w:r w:rsidRPr="00A35D0C">
              <w:t>.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Default="009A049A" w:rsidP="009A049A">
            <w:pPr>
              <w:pStyle w:val="ListParagraph"/>
              <w:numPr>
                <w:ilvl w:val="3"/>
                <w:numId w:val="12"/>
              </w:numPr>
              <w:jc w:val="both"/>
            </w:pPr>
            <w:proofErr w:type="spellStart"/>
            <w:r w:rsidRPr="002924F2">
              <w:t>ProjectTrnTyp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:rsidR="009A049A" w:rsidRDefault="009A049A" w:rsidP="005B5172">
            <w:pPr>
              <w:jc w:val="center"/>
            </w:pPr>
            <w:r w:rsidRPr="0059347B">
              <w:t>1..1</w:t>
            </w:r>
          </w:p>
        </w:tc>
        <w:tc>
          <w:tcPr>
            <w:tcW w:w="1701" w:type="dxa"/>
            <w:shd w:val="clear" w:color="auto" w:fill="FFFFFF" w:themeFill="background1"/>
          </w:tcPr>
          <w:p w:rsidR="009A049A" w:rsidRPr="006A2CA1" w:rsidRDefault="009A049A" w:rsidP="005B5172">
            <w:r w:rsidRPr="001C55DA">
              <w:t>String</w:t>
            </w:r>
            <w:r w:rsidRPr="006C0972">
              <w:t xml:space="preserve"> (2)</w:t>
            </w:r>
          </w:p>
        </w:tc>
        <w:tc>
          <w:tcPr>
            <w:tcW w:w="3260" w:type="dxa"/>
            <w:shd w:val="clear" w:color="auto" w:fill="FFFFFF" w:themeFill="background1"/>
          </w:tcPr>
          <w:p w:rsidR="009A049A" w:rsidRPr="00E82CF7" w:rsidRDefault="009A049A" w:rsidP="005B5172">
            <w:r w:rsidRPr="00A35D0C">
              <w:t xml:space="preserve">Transaction Type </w:t>
            </w:r>
            <w:proofErr w:type="spellStart"/>
            <w:r w:rsidRPr="00A35D0C">
              <w:t>для</w:t>
            </w:r>
            <w:proofErr w:type="spellEnd"/>
            <w:r w:rsidRPr="00A35D0C">
              <w:t xml:space="preserve"> </w:t>
            </w:r>
            <w:proofErr w:type="spellStart"/>
            <w:r w:rsidRPr="00A35D0C">
              <w:lastRenderedPageBreak/>
              <w:t>проджекта</w:t>
            </w:r>
            <w:proofErr w:type="spellEnd"/>
            <w:r w:rsidRPr="00A35D0C">
              <w:t>.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Default="009A049A" w:rsidP="009A049A">
            <w:pPr>
              <w:pStyle w:val="ListParagraph"/>
              <w:numPr>
                <w:ilvl w:val="3"/>
                <w:numId w:val="12"/>
              </w:numPr>
              <w:jc w:val="both"/>
            </w:pPr>
            <w:proofErr w:type="spellStart"/>
            <w:r w:rsidRPr="002924F2">
              <w:lastRenderedPageBreak/>
              <w:t>ProjectTrnNbr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:rsidR="009A049A" w:rsidRDefault="009A049A" w:rsidP="005B5172">
            <w:pPr>
              <w:jc w:val="center"/>
            </w:pPr>
            <w:r w:rsidRPr="0059347B">
              <w:t>1..1</w:t>
            </w:r>
          </w:p>
        </w:tc>
        <w:tc>
          <w:tcPr>
            <w:tcW w:w="1701" w:type="dxa"/>
            <w:shd w:val="clear" w:color="auto" w:fill="FFFFFF" w:themeFill="background1"/>
          </w:tcPr>
          <w:p w:rsidR="009A049A" w:rsidRPr="006A2CA1" w:rsidRDefault="009A049A" w:rsidP="005B5172">
            <w:r w:rsidRPr="001C55DA">
              <w:t>String</w:t>
            </w:r>
            <w:r w:rsidRPr="006C0972">
              <w:t xml:space="preserve"> (6)</w:t>
            </w:r>
          </w:p>
        </w:tc>
        <w:tc>
          <w:tcPr>
            <w:tcW w:w="3260" w:type="dxa"/>
            <w:shd w:val="clear" w:color="auto" w:fill="FFFFFF" w:themeFill="background1"/>
          </w:tcPr>
          <w:p w:rsidR="009A049A" w:rsidRPr="00E82CF7" w:rsidRDefault="009A049A" w:rsidP="005B5172">
            <w:r w:rsidRPr="00A35D0C">
              <w:t xml:space="preserve">Transaction Number </w:t>
            </w:r>
            <w:proofErr w:type="spellStart"/>
            <w:r w:rsidRPr="00A35D0C">
              <w:t>для</w:t>
            </w:r>
            <w:proofErr w:type="spellEnd"/>
            <w:r w:rsidRPr="00A35D0C">
              <w:t xml:space="preserve"> </w:t>
            </w:r>
            <w:proofErr w:type="spellStart"/>
            <w:r w:rsidRPr="00A35D0C">
              <w:t>проджекта</w:t>
            </w:r>
            <w:proofErr w:type="spellEnd"/>
            <w:r w:rsidRPr="00A35D0C">
              <w:t>.</w:t>
            </w:r>
          </w:p>
        </w:tc>
      </w:tr>
      <w:tr w:rsidR="009A049A" w:rsidRPr="006543E1" w:rsidTr="009A049A">
        <w:tc>
          <w:tcPr>
            <w:tcW w:w="4278" w:type="dxa"/>
            <w:shd w:val="clear" w:color="auto" w:fill="FFFFFF" w:themeFill="background1"/>
            <w:vAlign w:val="center"/>
          </w:tcPr>
          <w:p w:rsidR="009A049A" w:rsidRDefault="009A049A" w:rsidP="009A049A">
            <w:pPr>
              <w:pStyle w:val="ListParagraph"/>
              <w:numPr>
                <w:ilvl w:val="3"/>
                <w:numId w:val="12"/>
              </w:numPr>
              <w:jc w:val="both"/>
            </w:pPr>
            <w:proofErr w:type="spellStart"/>
            <w:r w:rsidRPr="002924F2">
              <w:t>ProjectNarrative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:rsidR="009A049A" w:rsidRDefault="009A049A" w:rsidP="005B5172">
            <w:pPr>
              <w:jc w:val="center"/>
            </w:pPr>
            <w:r w:rsidRPr="0059347B">
              <w:t>1..1</w:t>
            </w:r>
          </w:p>
        </w:tc>
        <w:tc>
          <w:tcPr>
            <w:tcW w:w="1701" w:type="dxa"/>
            <w:shd w:val="clear" w:color="auto" w:fill="FFFFFF" w:themeFill="background1"/>
          </w:tcPr>
          <w:p w:rsidR="009A049A" w:rsidRPr="006A2CA1" w:rsidRDefault="009A049A" w:rsidP="005B5172">
            <w:r w:rsidRPr="001C55DA">
              <w:t>String</w:t>
            </w:r>
            <w:r w:rsidRPr="006C0972">
              <w:t xml:space="preserve"> (30)</w:t>
            </w:r>
          </w:p>
        </w:tc>
        <w:tc>
          <w:tcPr>
            <w:tcW w:w="3260" w:type="dxa"/>
            <w:shd w:val="clear" w:color="auto" w:fill="FFFFFF" w:themeFill="background1"/>
          </w:tcPr>
          <w:p w:rsidR="009A049A" w:rsidRPr="00E82CF7" w:rsidRDefault="009A049A" w:rsidP="005B5172">
            <w:proofErr w:type="spellStart"/>
            <w:r w:rsidRPr="00A35D0C">
              <w:t>Комментарий</w:t>
            </w:r>
            <w:proofErr w:type="spellEnd"/>
            <w:r w:rsidRPr="00A35D0C">
              <w:t xml:space="preserve"> к </w:t>
            </w:r>
            <w:proofErr w:type="spellStart"/>
            <w:r w:rsidRPr="00A35D0C">
              <w:t>проджекту</w:t>
            </w:r>
            <w:proofErr w:type="spellEnd"/>
            <w:r w:rsidRPr="00A35D0C">
              <w:t>.</w:t>
            </w:r>
          </w:p>
        </w:tc>
      </w:tr>
    </w:tbl>
    <w:p w:rsidR="00D80F7C" w:rsidRPr="008B1EDD" w:rsidRDefault="00D80F7C" w:rsidP="00346CB5">
      <w:pPr>
        <w:pStyle w:val="BodyText"/>
        <w:ind w:firstLine="720"/>
        <w:rPr>
          <w:sz w:val="20"/>
        </w:rPr>
      </w:pPr>
    </w:p>
    <w:p w:rsidR="000D6A0A" w:rsidRPr="00D80F7C" w:rsidRDefault="008975D1" w:rsidP="00483EBB">
      <w:pPr>
        <w:pStyle w:val="BodyText"/>
        <w:ind w:left="360"/>
        <w:rPr>
          <w:sz w:val="20"/>
        </w:rPr>
      </w:pPr>
      <w:r w:rsidRPr="008975D1">
        <w:rPr>
          <w:sz w:val="20"/>
        </w:rPr>
        <w:t xml:space="preserve">Пример </w:t>
      </w:r>
      <w:r w:rsidR="00076C5C" w:rsidRPr="006F7BD2">
        <w:rPr>
          <w:sz w:val="20"/>
        </w:rPr>
        <w:t>запроса</w:t>
      </w:r>
      <w:r w:rsidRPr="007F1F41">
        <w:rPr>
          <w:sz w:val="20"/>
        </w:rPr>
        <w:t>:</w:t>
      </w:r>
      <w:r w:rsidR="00783050" w:rsidRPr="007F1F41">
        <w:rPr>
          <w:sz w:val="20"/>
        </w:rPr>
        <w:t xml:space="preserve"> </w:t>
      </w:r>
      <w:bookmarkEnd w:id="9"/>
      <w:bookmarkEnd w:id="10"/>
      <w:bookmarkEnd w:id="11"/>
    </w:p>
    <w:p w:rsidR="00943E78" w:rsidRPr="00943E78" w:rsidRDefault="00702A76" w:rsidP="00483EBB">
      <w:pPr>
        <w:pStyle w:val="BodyText"/>
        <w:ind w:left="360"/>
        <w:rPr>
          <w:sz w:val="20"/>
          <w:lang w:val="en-US"/>
        </w:rPr>
      </w:pPr>
      <w:r>
        <w:rPr>
          <w:sz w:val="20"/>
          <w:lang w:val="en-US"/>
        </w:rPr>
        <w:object w:dxaOrig="1534" w:dyaOrig="993"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498036623" r:id="rId11"/>
        </w:object>
      </w:r>
      <w:r w:rsidR="009756D8">
        <w:rPr>
          <w:sz w:val="20"/>
          <w:lang w:val="en-US"/>
        </w:rPr>
        <w:fldChar w:fldCharType="begin"/>
      </w:r>
      <w:r w:rsidR="009756D8">
        <w:rPr>
          <w:sz w:val="20"/>
          <w:lang w:val="en-US"/>
        </w:rPr>
        <w:fldChar w:fldCharType="end"/>
      </w:r>
    </w:p>
    <w:p w:rsidR="000D6A0A" w:rsidRDefault="000D6A0A" w:rsidP="00C04DD9">
      <w:pPr>
        <w:pStyle w:val="Heading3"/>
        <w:keepNext w:val="0"/>
        <w:rPr>
          <w:lang w:val="ru-RU"/>
        </w:rPr>
      </w:pPr>
      <w:r w:rsidRPr="005F3689">
        <w:rPr>
          <w:lang w:val="ru-RU"/>
        </w:rPr>
        <w:t>Результаты вызова</w:t>
      </w:r>
    </w:p>
    <w:p w:rsidR="00976BD3" w:rsidRDefault="00976BD3" w:rsidP="00976BD3">
      <w:pPr>
        <w:pStyle w:val="BodyText"/>
        <w:ind w:firstLine="720"/>
        <w:rPr>
          <w:sz w:val="20"/>
        </w:rPr>
      </w:pPr>
      <w:r w:rsidRPr="004A0B7B">
        <w:rPr>
          <w:sz w:val="20"/>
        </w:rPr>
        <w:t xml:space="preserve">В случае успешного завершения работы ресурс отправляет ответ в виде </w:t>
      </w:r>
      <w:r w:rsidR="00D876FE">
        <w:rPr>
          <w:sz w:val="20"/>
          <w:lang w:val="en-US"/>
        </w:rPr>
        <w:t>SOAP</w:t>
      </w:r>
      <w:r w:rsidR="00D876FE" w:rsidRPr="00D876FE">
        <w:rPr>
          <w:sz w:val="20"/>
        </w:rPr>
        <w:t>/</w:t>
      </w:r>
      <w:r w:rsidR="00D876FE">
        <w:rPr>
          <w:sz w:val="20"/>
          <w:lang w:val="en-US"/>
        </w:rPr>
        <w:t>MQ</w:t>
      </w:r>
      <w:r w:rsidR="00886AFF" w:rsidRPr="00A118E4">
        <w:rPr>
          <w:sz w:val="20"/>
        </w:rPr>
        <w:t xml:space="preserve"> </w:t>
      </w:r>
      <w:r>
        <w:rPr>
          <w:sz w:val="20"/>
        </w:rPr>
        <w:t xml:space="preserve">сообщения формата </w:t>
      </w:r>
      <w:r w:rsidR="00D876FE" w:rsidRPr="00D876FE">
        <w:rPr>
          <w:sz w:val="20"/>
        </w:rPr>
        <w:t>gbo</w:t>
      </w:r>
      <w:proofErr w:type="gramStart"/>
      <w:r w:rsidR="00D876FE" w:rsidRPr="00D876FE">
        <w:rPr>
          <w:sz w:val="20"/>
        </w:rPr>
        <w:t>4:ExtendedStatus</w:t>
      </w:r>
      <w:proofErr w:type="gramEnd"/>
      <w:r w:rsidR="00886AFF" w:rsidRPr="004A0B7B">
        <w:rPr>
          <w:sz w:val="20"/>
        </w:rPr>
        <w:t xml:space="preserve"> </w:t>
      </w:r>
      <w:r w:rsidRPr="004A0B7B">
        <w:rPr>
          <w:sz w:val="20"/>
        </w:rPr>
        <w:t xml:space="preserve">в </w:t>
      </w:r>
      <w:r w:rsidR="00886AFF">
        <w:rPr>
          <w:sz w:val="20"/>
        </w:rPr>
        <w:t>MQ</w:t>
      </w:r>
      <w:r w:rsidR="00886AFF" w:rsidRPr="00A118E4">
        <w:rPr>
          <w:sz w:val="20"/>
        </w:rPr>
        <w:t xml:space="preserve"> </w:t>
      </w:r>
      <w:r w:rsidRPr="004A0B7B">
        <w:rPr>
          <w:sz w:val="20"/>
        </w:rPr>
        <w:t>очередь</w:t>
      </w:r>
      <w:r w:rsidRPr="00EC7A18">
        <w:rPr>
          <w:sz w:val="20"/>
        </w:rPr>
        <w:t xml:space="preserve"> </w:t>
      </w:r>
      <w:r w:rsidRPr="004A0B7B">
        <w:rPr>
          <w:sz w:val="20"/>
        </w:rPr>
        <w:t xml:space="preserve">ReplyToQ, заданную </w:t>
      </w:r>
      <w:r w:rsidR="00483EBB">
        <w:rPr>
          <w:sz w:val="20"/>
        </w:rPr>
        <w:t xml:space="preserve">во </w:t>
      </w:r>
      <w:r w:rsidR="00D8735D">
        <w:rPr>
          <w:sz w:val="20"/>
        </w:rPr>
        <w:t>вход</w:t>
      </w:r>
      <w:r w:rsidR="00483EBB">
        <w:rPr>
          <w:sz w:val="20"/>
        </w:rPr>
        <w:t>ящем</w:t>
      </w:r>
      <w:r>
        <w:rPr>
          <w:sz w:val="20"/>
        </w:rPr>
        <w:t xml:space="preserve"> сообщени</w:t>
      </w:r>
      <w:r w:rsidR="00483EBB">
        <w:rPr>
          <w:sz w:val="20"/>
        </w:rPr>
        <w:t>и</w:t>
      </w:r>
      <w:r>
        <w:rPr>
          <w:sz w:val="20"/>
        </w:rPr>
        <w:t xml:space="preserve">. </w:t>
      </w:r>
    </w:p>
    <w:p w:rsidR="00976BD3" w:rsidRDefault="00976BD3" w:rsidP="00976BD3">
      <w:pPr>
        <w:pStyle w:val="BodyText"/>
        <w:ind w:firstLine="720"/>
        <w:rPr>
          <w:sz w:val="20"/>
        </w:rPr>
      </w:pPr>
    </w:p>
    <w:p w:rsidR="00976BD3" w:rsidRPr="00C04DD9" w:rsidRDefault="00976BD3" w:rsidP="00C04DD9">
      <w:pPr>
        <w:pStyle w:val="BodyText"/>
        <w:ind w:left="720"/>
      </w:pPr>
      <w:r>
        <w:rPr>
          <w:sz w:val="20"/>
        </w:rPr>
        <w:t xml:space="preserve">Формат сообщения </w:t>
      </w:r>
      <w:r w:rsidR="00D876FE">
        <w:rPr>
          <w:rFonts w:cs="Arial"/>
          <w:sz w:val="20"/>
        </w:rPr>
        <w:t>gbo</w:t>
      </w:r>
      <w:proofErr w:type="gramStart"/>
      <w:r w:rsidR="00D876FE" w:rsidRPr="005E4E28">
        <w:rPr>
          <w:rFonts w:cs="Arial"/>
          <w:sz w:val="20"/>
        </w:rPr>
        <w:t>4:</w:t>
      </w:r>
      <w:r w:rsidR="00CA5A10">
        <w:rPr>
          <w:rFonts w:cs="Arial"/>
          <w:sz w:val="20"/>
          <w:lang w:val="en-US"/>
        </w:rPr>
        <w:t>Extended</w:t>
      </w:r>
      <w:proofErr w:type="spellStart"/>
      <w:r w:rsidR="00D876FE" w:rsidRPr="005E4E28">
        <w:rPr>
          <w:rFonts w:cs="Arial"/>
          <w:sz w:val="20"/>
        </w:rPr>
        <w:t>Status</w:t>
      </w:r>
      <w:proofErr w:type="spellEnd"/>
      <w:proofErr w:type="gramEnd"/>
      <w:r w:rsidR="008B1EDD" w:rsidRPr="004A0B7B">
        <w:rPr>
          <w:sz w:val="20"/>
        </w:rPr>
        <w:t xml:space="preserve"> </w:t>
      </w:r>
      <w:r>
        <w:rPr>
          <w:sz w:val="20"/>
        </w:rPr>
        <w:t xml:space="preserve">описан в файле </w:t>
      </w:r>
      <w:r w:rsidR="00D876FE" w:rsidRPr="00D876FE">
        <w:rPr>
          <w:sz w:val="20"/>
        </w:rPr>
        <w:t>StatusDetails.xsd</w:t>
      </w:r>
      <w:r>
        <w:rPr>
          <w:sz w:val="20"/>
        </w:rPr>
        <w:t xml:space="preserve">, см. п. </w:t>
      </w:r>
      <w:r w:rsidR="00D03DFD">
        <w:rPr>
          <w:sz w:val="20"/>
        </w:rPr>
        <w:fldChar w:fldCharType="begin"/>
      </w:r>
      <w:r>
        <w:rPr>
          <w:sz w:val="20"/>
        </w:rPr>
        <w:instrText xml:space="preserve"> REF _Ref328402796 \r \h </w:instrText>
      </w:r>
      <w:r w:rsidR="00D03DFD">
        <w:rPr>
          <w:sz w:val="20"/>
        </w:rPr>
      </w:r>
      <w:r w:rsidR="00D03DFD">
        <w:rPr>
          <w:sz w:val="20"/>
        </w:rPr>
        <w:fldChar w:fldCharType="separate"/>
      </w:r>
      <w:r w:rsidR="00430FB2">
        <w:rPr>
          <w:sz w:val="20"/>
        </w:rPr>
        <w:t>5.1.2</w:t>
      </w:r>
      <w:r w:rsidR="00D03DFD">
        <w:rPr>
          <w:sz w:val="20"/>
        </w:rPr>
        <w:fldChar w:fldCharType="end"/>
      </w:r>
      <w:r>
        <w:rPr>
          <w:sz w:val="20"/>
        </w:rPr>
        <w:t>.</w:t>
      </w:r>
    </w:p>
    <w:p w:rsidR="00537825" w:rsidRPr="00083338" w:rsidRDefault="00537825" w:rsidP="00537825">
      <w:pPr>
        <w:pStyle w:val="BodyText"/>
        <w:ind w:firstLine="720"/>
        <w:rPr>
          <w:sz w:val="20"/>
        </w:rPr>
      </w:pPr>
      <w:r w:rsidRPr="00537825">
        <w:rPr>
          <w:sz w:val="20"/>
        </w:rPr>
        <w:t>Формат</w:t>
      </w:r>
      <w:r w:rsidRPr="00083338">
        <w:rPr>
          <w:sz w:val="20"/>
        </w:rPr>
        <w:t xml:space="preserve"> </w:t>
      </w:r>
      <w:r w:rsidRPr="00537825">
        <w:rPr>
          <w:sz w:val="20"/>
        </w:rPr>
        <w:t>сообщения</w:t>
      </w:r>
      <w:r w:rsidRPr="00083338">
        <w:rPr>
          <w:sz w:val="20"/>
        </w:rPr>
        <w:t xml:space="preserve"> </w:t>
      </w:r>
      <w:proofErr w:type="spellStart"/>
      <w:r w:rsidRPr="00BD7D61">
        <w:rPr>
          <w:sz w:val="20"/>
          <w:lang w:val="en-US"/>
        </w:rPr>
        <w:t>gbo</w:t>
      </w:r>
      <w:proofErr w:type="spellEnd"/>
      <w:proofErr w:type="gramStart"/>
      <w:r w:rsidR="00596739" w:rsidRPr="00083338">
        <w:rPr>
          <w:sz w:val="20"/>
        </w:rPr>
        <w:t>4</w:t>
      </w:r>
      <w:r w:rsidRPr="00083338">
        <w:rPr>
          <w:sz w:val="20"/>
        </w:rPr>
        <w:t>:</w:t>
      </w:r>
      <w:r w:rsidR="00CA5A10">
        <w:rPr>
          <w:sz w:val="20"/>
          <w:lang w:val="en-US"/>
        </w:rPr>
        <w:t>Extended</w:t>
      </w:r>
      <w:proofErr w:type="spellStart"/>
      <w:r w:rsidR="00713BE2" w:rsidRPr="005E4E28">
        <w:rPr>
          <w:rFonts w:cs="Arial"/>
          <w:sz w:val="20"/>
        </w:rPr>
        <w:t>Status</w:t>
      </w:r>
      <w:proofErr w:type="spellEnd"/>
      <w:proofErr w:type="gramEnd"/>
    </w:p>
    <w:p w:rsidR="00D876FE" w:rsidRPr="00083338" w:rsidRDefault="00D876FE" w:rsidP="00537825">
      <w:pPr>
        <w:pStyle w:val="BodyText"/>
        <w:ind w:firstLine="720"/>
        <w:rPr>
          <w:sz w:val="20"/>
        </w:rPr>
      </w:pPr>
    </w:p>
    <w:tbl>
      <w:tblPr>
        <w:tblW w:w="10798" w:type="dxa"/>
        <w:tblInd w:w="-7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2268"/>
        <w:gridCol w:w="3993"/>
      </w:tblGrid>
      <w:tr w:rsidR="00D876FE" w:rsidRPr="006A2CA1" w:rsidTr="00DB559E">
        <w:trPr>
          <w:trHeight w:val="312"/>
        </w:trPr>
        <w:tc>
          <w:tcPr>
            <w:tcW w:w="3261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/>
            <w:vAlign w:val="center"/>
            <w:hideMark/>
          </w:tcPr>
          <w:p w:rsidR="00D876FE" w:rsidRPr="006A2CA1" w:rsidRDefault="00D876FE" w:rsidP="005B517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A2CA1">
              <w:rPr>
                <w:b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/>
          </w:tcPr>
          <w:p w:rsidR="00D876FE" w:rsidRPr="006A2CA1" w:rsidRDefault="00D876FE" w:rsidP="005B517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A2CA1">
              <w:rPr>
                <w:b/>
                <w:sz w:val="20"/>
                <w:szCs w:val="20"/>
              </w:rPr>
              <w:t>Обязательность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/>
            <w:vAlign w:val="center"/>
            <w:hideMark/>
          </w:tcPr>
          <w:p w:rsidR="00D876FE" w:rsidRPr="006A2CA1" w:rsidRDefault="00D876FE" w:rsidP="005B517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A2CA1">
              <w:rPr>
                <w:b/>
                <w:sz w:val="20"/>
                <w:szCs w:val="20"/>
              </w:rPr>
              <w:t>Тип</w:t>
            </w:r>
            <w:proofErr w:type="spellEnd"/>
          </w:p>
        </w:tc>
        <w:tc>
          <w:tcPr>
            <w:tcW w:w="3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/>
            <w:vAlign w:val="center"/>
            <w:hideMark/>
          </w:tcPr>
          <w:p w:rsidR="00D876FE" w:rsidRPr="006A2CA1" w:rsidRDefault="00D876FE" w:rsidP="005B517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A2CA1">
              <w:rPr>
                <w:b/>
                <w:sz w:val="20"/>
                <w:szCs w:val="20"/>
              </w:rPr>
              <w:t>Описание</w:t>
            </w:r>
            <w:proofErr w:type="spellEnd"/>
          </w:p>
        </w:tc>
      </w:tr>
      <w:tr w:rsidR="00D876FE" w:rsidRPr="006A2CA1" w:rsidTr="00DB559E">
        <w:tc>
          <w:tcPr>
            <w:tcW w:w="326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 w:rsidRPr="006A2CA1">
              <w:rPr>
                <w:sz w:val="20"/>
                <w:szCs w:val="20"/>
              </w:rPr>
              <w:t>Complex</w:t>
            </w:r>
          </w:p>
        </w:tc>
        <w:tc>
          <w:tcPr>
            <w:tcW w:w="39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876FE" w:rsidRPr="007429C6" w:rsidRDefault="00D876FE" w:rsidP="005B5172">
            <w:pPr>
              <w:rPr>
                <w:sz w:val="20"/>
                <w:szCs w:val="20"/>
              </w:rPr>
            </w:pPr>
            <w:proofErr w:type="spellStart"/>
            <w:r w:rsidRPr="007429C6">
              <w:rPr>
                <w:sz w:val="20"/>
                <w:szCs w:val="20"/>
              </w:rPr>
              <w:t>Статус</w:t>
            </w:r>
            <w:proofErr w:type="spellEnd"/>
            <w:r w:rsidRPr="007429C6">
              <w:rPr>
                <w:sz w:val="20"/>
                <w:szCs w:val="20"/>
              </w:rPr>
              <w:t xml:space="preserve"> </w:t>
            </w:r>
            <w:proofErr w:type="spellStart"/>
            <w:r w:rsidRPr="007429C6">
              <w:rPr>
                <w:sz w:val="20"/>
                <w:szCs w:val="20"/>
              </w:rPr>
              <w:t>по</w:t>
            </w:r>
            <w:proofErr w:type="spellEnd"/>
            <w:r w:rsidRPr="007429C6">
              <w:rPr>
                <w:sz w:val="20"/>
                <w:szCs w:val="20"/>
              </w:rPr>
              <w:t xml:space="preserve"> </w:t>
            </w:r>
            <w:proofErr w:type="spellStart"/>
            <w:r w:rsidRPr="007429C6">
              <w:rPr>
                <w:sz w:val="20"/>
                <w:szCs w:val="20"/>
              </w:rPr>
              <w:t>запросу</w:t>
            </w:r>
            <w:proofErr w:type="spellEnd"/>
          </w:p>
        </w:tc>
      </w:tr>
      <w:tr w:rsidR="00D876FE" w:rsidRPr="00B358FD" w:rsidTr="00DB559E">
        <w:tc>
          <w:tcPr>
            <w:tcW w:w="3261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 w:rsidRPr="006A2CA1">
              <w:rPr>
                <w:rFonts w:cs="Calibri"/>
                <w:sz w:val="20"/>
                <w:szCs w:val="20"/>
                <w:lang w:val="ru-RU"/>
              </w:rPr>
              <w:t xml:space="preserve">   </w:t>
            </w:r>
            <w:r>
              <w:rPr>
                <w:rFonts w:cs="Calibri"/>
                <w:sz w:val="20"/>
                <w:szCs w:val="20"/>
              </w:rPr>
              <w:t>Status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 w:rsidRPr="006A2CA1">
              <w:rPr>
                <w:sz w:val="20"/>
                <w:szCs w:val="20"/>
              </w:rPr>
              <w:t>1..1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D876FE" w:rsidRPr="007429C6" w:rsidRDefault="00D876FE" w:rsidP="005B5172">
            <w:pPr>
              <w:rPr>
                <w:sz w:val="20"/>
                <w:szCs w:val="20"/>
              </w:rPr>
            </w:pPr>
            <w:r w:rsidRPr="006A2CA1">
              <w:rPr>
                <w:sz w:val="20"/>
                <w:szCs w:val="20"/>
              </w:rPr>
              <w:t>String</w:t>
            </w:r>
          </w:p>
        </w:tc>
        <w:tc>
          <w:tcPr>
            <w:tcW w:w="3993" w:type="dxa"/>
            <w:shd w:val="clear" w:color="auto" w:fill="FFFFFF"/>
            <w:vAlign w:val="center"/>
          </w:tcPr>
          <w:p w:rsidR="00D876FE" w:rsidRPr="00713BE2" w:rsidRDefault="00713BE2" w:rsidP="005B517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Статус исполнения запроса</w:t>
            </w:r>
          </w:p>
        </w:tc>
      </w:tr>
      <w:tr w:rsidR="00D876FE" w:rsidRPr="006A2CA1" w:rsidTr="00DB559E">
        <w:tc>
          <w:tcPr>
            <w:tcW w:w="3261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 w:rsidRPr="006A2CA1">
              <w:rPr>
                <w:sz w:val="20"/>
                <w:szCs w:val="20"/>
                <w:lang w:val="ru-RU"/>
              </w:rPr>
              <w:t xml:space="preserve">   </w:t>
            </w: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6A2CA1">
              <w:rPr>
                <w:sz w:val="20"/>
                <w:szCs w:val="20"/>
              </w:rPr>
              <w:t>..1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 w:rsidRPr="006A2CA1">
              <w:rPr>
                <w:sz w:val="20"/>
                <w:szCs w:val="20"/>
              </w:rPr>
              <w:t>String</w:t>
            </w:r>
          </w:p>
        </w:tc>
        <w:tc>
          <w:tcPr>
            <w:tcW w:w="3993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Расшифровка статуса</w:t>
            </w:r>
          </w:p>
        </w:tc>
      </w:tr>
      <w:tr w:rsidR="00D876FE" w:rsidRPr="006A2CA1" w:rsidTr="00DB559E">
        <w:tc>
          <w:tcPr>
            <w:tcW w:w="3261" w:type="dxa"/>
            <w:shd w:val="clear" w:color="auto" w:fill="FFFFFF"/>
            <w:vAlign w:val="center"/>
          </w:tcPr>
          <w:p w:rsidR="00D876FE" w:rsidRPr="007429C6" w:rsidRDefault="00D876FE" w:rsidP="005B5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Source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 w:rsidRPr="006A2CA1">
              <w:rPr>
                <w:sz w:val="20"/>
                <w:szCs w:val="20"/>
              </w:rPr>
              <w:t>String</w:t>
            </w:r>
          </w:p>
        </w:tc>
        <w:tc>
          <w:tcPr>
            <w:tcW w:w="3993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Источник статуса</w:t>
            </w:r>
          </w:p>
        </w:tc>
      </w:tr>
      <w:tr w:rsidR="00D876FE" w:rsidRPr="006A2CA1" w:rsidTr="00DB559E">
        <w:tc>
          <w:tcPr>
            <w:tcW w:w="3261" w:type="dxa"/>
            <w:shd w:val="clear" w:color="auto" w:fill="FFFFFF"/>
            <w:vAlign w:val="center"/>
          </w:tcPr>
          <w:p w:rsidR="00D876FE" w:rsidRPr="007429C6" w:rsidRDefault="00D876FE" w:rsidP="005B5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Kind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 w:rsidRPr="006A2CA1">
              <w:rPr>
                <w:sz w:val="20"/>
                <w:szCs w:val="20"/>
              </w:rPr>
              <w:t>String</w:t>
            </w:r>
          </w:p>
        </w:tc>
        <w:tc>
          <w:tcPr>
            <w:tcW w:w="3993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Тип</w:t>
            </w:r>
          </w:p>
        </w:tc>
      </w:tr>
      <w:tr w:rsidR="00D876FE" w:rsidRPr="006A2CA1" w:rsidTr="00DB559E">
        <w:tc>
          <w:tcPr>
            <w:tcW w:w="3261" w:type="dxa"/>
            <w:shd w:val="clear" w:color="auto" w:fill="FFFFFF"/>
            <w:vAlign w:val="center"/>
          </w:tcPr>
          <w:p w:rsidR="00D876FE" w:rsidRPr="007429C6" w:rsidRDefault="00D876FE" w:rsidP="005B5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D876FE" w:rsidRPr="006A2CA1" w:rsidRDefault="00D876FE" w:rsidP="005B51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993" w:type="dxa"/>
            <w:shd w:val="clear" w:color="auto" w:fill="FFFFFF"/>
            <w:vAlign w:val="center"/>
          </w:tcPr>
          <w:p w:rsidR="00D876FE" w:rsidRPr="006A2CA1" w:rsidRDefault="00D876FE" w:rsidP="005B517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Время статуса</w:t>
            </w:r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StatusExtension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0..1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Complex, </w:t>
            </w:r>
            <w:r w:rsidRPr="00DB559E">
              <w:rPr>
                <w:rFonts w:cs="Arial"/>
                <w:sz w:val="20"/>
                <w:szCs w:val="20"/>
              </w:rPr>
              <w:br/>
            </w:r>
            <w:r w:rsidRPr="00DB559E">
              <w:rPr>
                <w:rFonts w:cs="Arial"/>
                <w:sz w:val="20"/>
                <w:szCs w:val="20"/>
                <w:lang w:val="ru-RU"/>
              </w:rPr>
              <w:t>содержимое</w:t>
            </w:r>
            <w:r w:rsidRPr="00DB559E">
              <w:rPr>
                <w:rFonts w:cs="Arial"/>
                <w:sz w:val="20"/>
                <w:szCs w:val="20"/>
              </w:rPr>
              <w:t xml:space="preserve"> –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xsd:any</w:t>
            </w:r>
            <w:proofErr w:type="spellEnd"/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  <w:lang w:val="ru-RU"/>
              </w:rPr>
              <w:t>М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ожет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содержать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расширения</w:t>
            </w:r>
            <w:proofErr w:type="spellEnd"/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casa:SCASAMovementExtension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1..1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Complex</w:t>
            </w:r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  <w:lang w:val="ru-RU"/>
              </w:rPr>
            </w:pPr>
            <w:r w:rsidRPr="00DB559E">
              <w:rPr>
                <w:rFonts w:cs="Arial"/>
                <w:sz w:val="20"/>
                <w:szCs w:val="20"/>
                <w:lang w:val="ru-RU"/>
              </w:rPr>
              <w:t>Расширение, содержащее данные по всем движениям</w:t>
            </w:r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  <w:lang w:val="ru-RU"/>
              </w:rPr>
              <w:t xml:space="preserve">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casa:Movement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0..*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Complex</w:t>
            </w:r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Массив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движений</w:t>
            </w:r>
            <w:proofErr w:type="spellEnd"/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casa:BlockReferece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0..1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Complex</w:t>
            </w:r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Идентификатор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блокировки</w:t>
            </w:r>
            <w:proofErr w:type="spellEnd"/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   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casa:SystemCode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1..1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St:SystemCode</w:t>
            </w:r>
            <w:proofErr w:type="spellEnd"/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Код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системы</w:t>
            </w:r>
            <w:proofErr w:type="spellEnd"/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   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casa:BlockID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1..1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St:BlockId</w:t>
            </w:r>
            <w:proofErr w:type="spellEnd"/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Идентификатор</w:t>
            </w:r>
            <w:proofErr w:type="spellEnd"/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casa:MovementReference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0..1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Complex</w:t>
            </w:r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Идентификатор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движения</w:t>
            </w:r>
            <w:proofErr w:type="spellEnd"/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   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casa:SystemCode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1..1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St:SystemCode</w:t>
            </w:r>
            <w:proofErr w:type="spellEnd"/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Код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системы</w:t>
            </w:r>
            <w:proofErr w:type="spellEnd"/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   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casa:MovementID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1..1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St;MovementID</w:t>
            </w:r>
            <w:proofErr w:type="spellEnd"/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Идентификатор</w:t>
            </w:r>
            <w:proofErr w:type="spellEnd"/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casa:MovementAmount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0..1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St;MovementAmount</w:t>
            </w:r>
            <w:proofErr w:type="spellEnd"/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Сумма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движения</w:t>
            </w:r>
            <w:proofErr w:type="spellEnd"/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casa:ABSReference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0..1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St:MovementId</w:t>
            </w:r>
            <w:proofErr w:type="spellEnd"/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Идентификатор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ABS</w:t>
            </w:r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casa:ErrorCode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0..1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St:ErrorCode</w:t>
            </w:r>
            <w:proofErr w:type="spellEnd"/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Код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ошибки</w:t>
            </w:r>
            <w:proofErr w:type="spellEnd"/>
          </w:p>
        </w:tc>
      </w:tr>
      <w:tr w:rsidR="00463F19" w:rsidRPr="00DB559E" w:rsidTr="00DB559E">
        <w:tc>
          <w:tcPr>
            <w:tcW w:w="3261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 xml:space="preserve">       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casa:ErrorDescription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r w:rsidRPr="00DB559E">
              <w:rPr>
                <w:rFonts w:cs="Arial"/>
                <w:sz w:val="20"/>
                <w:szCs w:val="20"/>
              </w:rPr>
              <w:t>0..1</w:t>
            </w:r>
          </w:p>
        </w:tc>
        <w:tc>
          <w:tcPr>
            <w:tcW w:w="2268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St:ErrorDescription</w:t>
            </w:r>
            <w:proofErr w:type="spellEnd"/>
          </w:p>
        </w:tc>
        <w:tc>
          <w:tcPr>
            <w:tcW w:w="3993" w:type="dxa"/>
            <w:shd w:val="clear" w:color="auto" w:fill="FFFFFF"/>
          </w:tcPr>
          <w:p w:rsidR="00463F19" w:rsidRPr="00DB559E" w:rsidRDefault="00463F19" w:rsidP="005B51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DB559E">
              <w:rPr>
                <w:rFonts w:cs="Arial"/>
                <w:sz w:val="20"/>
                <w:szCs w:val="20"/>
              </w:rPr>
              <w:t>Описание</w:t>
            </w:r>
            <w:proofErr w:type="spellEnd"/>
            <w:r w:rsidRPr="00DB55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B559E">
              <w:rPr>
                <w:rFonts w:cs="Arial"/>
                <w:sz w:val="20"/>
                <w:szCs w:val="20"/>
              </w:rPr>
              <w:t>ошибки</w:t>
            </w:r>
            <w:proofErr w:type="spellEnd"/>
          </w:p>
        </w:tc>
      </w:tr>
    </w:tbl>
    <w:p w:rsidR="00BD7D61" w:rsidRDefault="00BD7D61" w:rsidP="00976BD3">
      <w:pPr>
        <w:pStyle w:val="BodyText"/>
        <w:ind w:firstLine="720"/>
        <w:rPr>
          <w:sz w:val="20"/>
        </w:rPr>
      </w:pPr>
    </w:p>
    <w:p w:rsidR="00537825" w:rsidRDefault="00976BD3" w:rsidP="00976BD3">
      <w:pPr>
        <w:pStyle w:val="BodyText"/>
        <w:ind w:firstLine="720"/>
        <w:rPr>
          <w:sz w:val="20"/>
        </w:rPr>
      </w:pPr>
      <w:r>
        <w:rPr>
          <w:sz w:val="20"/>
        </w:rPr>
        <w:t>Пример ответа</w:t>
      </w:r>
      <w:r w:rsidRPr="007F1F41">
        <w:rPr>
          <w:sz w:val="20"/>
        </w:rPr>
        <w:t xml:space="preserve">: </w:t>
      </w:r>
    </w:p>
    <w:p w:rsidR="00976BD3" w:rsidRPr="006B021A" w:rsidRDefault="00702A76" w:rsidP="00976BD3">
      <w:pPr>
        <w:pStyle w:val="BodyText"/>
        <w:ind w:firstLine="720"/>
        <w:rPr>
          <w:i/>
          <w:sz w:val="20"/>
        </w:rPr>
      </w:pPr>
      <w:r>
        <w:rPr>
          <w:i/>
          <w:sz w:val="20"/>
        </w:rPr>
        <w:object w:dxaOrig="1534" w:dyaOrig="993">
          <v:shape id="_x0000_i1026" type="#_x0000_t75" style="width:77.25pt;height:49.5pt" o:ole="">
            <v:imagedata r:id="rId12" o:title=""/>
          </v:shape>
          <o:OLEObject Type="Embed" ProgID="Package" ShapeID="_x0000_i1026" DrawAspect="Icon" ObjectID="_1498036624" r:id="rId13"/>
        </w:object>
      </w:r>
    </w:p>
    <w:p w:rsidR="00976BD3" w:rsidRDefault="00976BD3" w:rsidP="00976BD3">
      <w:pPr>
        <w:pStyle w:val="Heading4"/>
      </w:pPr>
      <w:r>
        <w:rPr>
          <w:lang w:val="ru-RU"/>
        </w:rPr>
        <w:t>Формат сообщения об ошибке</w:t>
      </w:r>
    </w:p>
    <w:p w:rsidR="00976BD3" w:rsidRDefault="00976BD3" w:rsidP="00976BD3">
      <w:pPr>
        <w:ind w:firstLine="720"/>
        <w:rPr>
          <w:ins w:id="25" w:author="Aleksandr V. Smirnov" w:date="2015-07-10T12:28:00Z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 неуспешного завершения работы ресурс отправляет ответ в виде </w:t>
      </w:r>
      <w:r w:rsidR="00D876FE">
        <w:rPr>
          <w:sz w:val="20"/>
          <w:szCs w:val="20"/>
        </w:rPr>
        <w:t>SOAP</w:t>
      </w:r>
      <w:r w:rsidR="00D876FE" w:rsidRPr="00D876FE">
        <w:rPr>
          <w:sz w:val="20"/>
          <w:szCs w:val="20"/>
          <w:lang w:val="ru-RU"/>
        </w:rPr>
        <w:t>/</w:t>
      </w:r>
      <w:r w:rsidR="00D876FE">
        <w:rPr>
          <w:sz w:val="20"/>
          <w:szCs w:val="20"/>
        </w:rPr>
        <w:t>MQ</w:t>
      </w:r>
      <w:r w:rsidR="00886AFF" w:rsidRPr="00A118E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сообщения формата </w:t>
      </w:r>
      <w:proofErr w:type="spellStart"/>
      <w:proofErr w:type="gramStart"/>
      <w:r>
        <w:rPr>
          <w:sz w:val="20"/>
          <w:szCs w:val="20"/>
        </w:rPr>
        <w:t>gbo</w:t>
      </w:r>
      <w:proofErr w:type="spellEnd"/>
      <w:r w:rsidRPr="0017279E">
        <w:rPr>
          <w:sz w:val="20"/>
          <w:szCs w:val="20"/>
          <w:lang w:val="ru-RU"/>
        </w:rPr>
        <w:t>:</w:t>
      </w:r>
      <w:r>
        <w:rPr>
          <w:sz w:val="20"/>
          <w:szCs w:val="20"/>
        </w:rPr>
        <w:t>ExtendedError</w:t>
      </w:r>
      <w:proofErr w:type="gramEnd"/>
      <w:r w:rsidRPr="0017279E">
        <w:rPr>
          <w:sz w:val="20"/>
          <w:szCs w:val="20"/>
          <w:lang w:val="ru-RU"/>
        </w:rPr>
        <w:t xml:space="preserve"> </w:t>
      </w:r>
      <w:r w:rsidR="00D8735D" w:rsidRPr="00D8735D">
        <w:rPr>
          <w:sz w:val="20"/>
          <w:lang w:val="ru-RU"/>
        </w:rPr>
        <w:t xml:space="preserve">в </w:t>
      </w:r>
      <w:r w:rsidR="00886AFF">
        <w:rPr>
          <w:sz w:val="20"/>
          <w:szCs w:val="20"/>
        </w:rPr>
        <w:t>MQ</w:t>
      </w:r>
      <w:r w:rsidR="00886AFF" w:rsidRPr="00A118E4">
        <w:rPr>
          <w:sz w:val="20"/>
          <w:szCs w:val="20"/>
          <w:lang w:val="ru-RU"/>
        </w:rPr>
        <w:t xml:space="preserve"> </w:t>
      </w:r>
      <w:r w:rsidR="00D8735D" w:rsidRPr="00D8735D">
        <w:rPr>
          <w:sz w:val="20"/>
          <w:lang w:val="ru-RU"/>
        </w:rPr>
        <w:t xml:space="preserve">очередь </w:t>
      </w:r>
      <w:r w:rsidR="00D8735D" w:rsidRPr="004A0B7B">
        <w:rPr>
          <w:sz w:val="20"/>
        </w:rPr>
        <w:t>ReplyToQ</w:t>
      </w:r>
      <w:r w:rsidR="00D8735D">
        <w:rPr>
          <w:sz w:val="20"/>
          <w:lang w:val="ru-RU"/>
        </w:rPr>
        <w:t xml:space="preserve">, </w:t>
      </w:r>
      <w:r w:rsidR="00D8735D" w:rsidRPr="00D8735D">
        <w:rPr>
          <w:sz w:val="20"/>
          <w:lang w:val="ru-RU"/>
        </w:rPr>
        <w:t xml:space="preserve">заданную во </w:t>
      </w:r>
      <w:r w:rsidR="00D8735D">
        <w:rPr>
          <w:sz w:val="20"/>
          <w:lang w:val="ru-RU"/>
        </w:rPr>
        <w:t>вход</w:t>
      </w:r>
      <w:r w:rsidR="00D8735D" w:rsidRPr="00D8735D">
        <w:rPr>
          <w:sz w:val="20"/>
          <w:lang w:val="ru-RU"/>
        </w:rPr>
        <w:t>ящем сообщении</w:t>
      </w:r>
      <w:r>
        <w:rPr>
          <w:sz w:val="20"/>
          <w:szCs w:val="20"/>
          <w:lang w:val="ru-RU"/>
        </w:rPr>
        <w:t xml:space="preserve">. </w:t>
      </w:r>
    </w:p>
    <w:p w:rsidR="00DB559E" w:rsidRDefault="00DB559E" w:rsidP="00976BD3">
      <w:pPr>
        <w:ind w:firstLine="720"/>
        <w:rPr>
          <w:ins w:id="26" w:author="Aleksandr V. Smirnov" w:date="2015-07-10T12:28:00Z"/>
          <w:sz w:val="20"/>
          <w:szCs w:val="20"/>
          <w:lang w:val="ru-RU"/>
        </w:rPr>
      </w:pPr>
    </w:p>
    <w:p w:rsidR="00DB559E" w:rsidRDefault="00DB559E" w:rsidP="00976BD3">
      <w:pPr>
        <w:ind w:firstLine="720"/>
        <w:rPr>
          <w:ins w:id="27" w:author="Aleksandr V. Smirnov" w:date="2015-07-10T12:28:00Z"/>
          <w:sz w:val="20"/>
          <w:szCs w:val="20"/>
          <w:lang w:val="ru-RU"/>
        </w:rPr>
      </w:pPr>
    </w:p>
    <w:p w:rsidR="00DB559E" w:rsidRDefault="00DB559E" w:rsidP="00976BD3">
      <w:pPr>
        <w:ind w:firstLine="720"/>
        <w:rPr>
          <w:ins w:id="28" w:author="Aleksandr V. Smirnov" w:date="2015-07-10T12:28:00Z"/>
          <w:sz w:val="20"/>
          <w:szCs w:val="20"/>
          <w:lang w:val="ru-RU"/>
        </w:rPr>
      </w:pPr>
    </w:p>
    <w:p w:rsidR="00DB559E" w:rsidRDefault="00DB559E" w:rsidP="00976BD3">
      <w:pPr>
        <w:ind w:firstLine="720"/>
        <w:rPr>
          <w:ins w:id="29" w:author="Aleksandr V. Smirnov" w:date="2015-07-10T12:28:00Z"/>
          <w:sz w:val="20"/>
          <w:szCs w:val="20"/>
          <w:lang w:val="ru-RU"/>
        </w:rPr>
      </w:pPr>
    </w:p>
    <w:p w:rsidR="00DB559E" w:rsidRPr="00C04DD9" w:rsidRDefault="00DB559E" w:rsidP="00DB559E">
      <w:pPr>
        <w:pStyle w:val="BodyText"/>
        <w:ind w:left="720"/>
        <w:rPr>
          <w:ins w:id="30" w:author="Aleksandr V. Smirnov" w:date="2015-07-10T12:30:00Z"/>
        </w:rPr>
      </w:pPr>
      <w:ins w:id="31" w:author="Aleksandr V. Smirnov" w:date="2015-07-10T12:28:00Z">
        <w:r>
          <w:rPr>
            <w:sz w:val="20"/>
          </w:rPr>
          <w:lastRenderedPageBreak/>
          <w:t xml:space="preserve">Формат сообщения </w:t>
        </w:r>
        <w:proofErr w:type="spellStart"/>
        <w:r>
          <w:rPr>
            <w:sz w:val="20"/>
          </w:rPr>
          <w:t>gbo</w:t>
        </w:r>
        <w:proofErr w:type="spellEnd"/>
        <w:proofErr w:type="gramStart"/>
        <w:r w:rsidRPr="00DB559E">
          <w:rPr>
            <w:sz w:val="20"/>
          </w:rPr>
          <w:t>4:</w:t>
        </w:r>
        <w:r>
          <w:rPr>
            <w:sz w:val="20"/>
          </w:rPr>
          <w:t>ExtendedError</w:t>
        </w:r>
        <w:proofErr w:type="gramEnd"/>
        <w:r w:rsidRPr="00DB559E">
          <w:rPr>
            <w:sz w:val="20"/>
          </w:rPr>
          <w:t xml:space="preserve"> </w:t>
        </w:r>
      </w:ins>
      <w:ins w:id="32" w:author="Aleksandr V. Smirnov" w:date="2015-07-10T12:29:00Z">
        <w:r>
          <w:rPr>
            <w:sz w:val="20"/>
          </w:rPr>
          <w:t>описан в файле ExtendedErrorDetails</w:t>
        </w:r>
        <w:r w:rsidRPr="00DB559E">
          <w:rPr>
            <w:sz w:val="20"/>
          </w:rPr>
          <w:t>.</w:t>
        </w:r>
        <w:r>
          <w:rPr>
            <w:sz w:val="20"/>
          </w:rPr>
          <w:t>xsd</w:t>
        </w:r>
        <w:r w:rsidRPr="00DB559E">
          <w:rPr>
            <w:sz w:val="20"/>
          </w:rPr>
          <w:t xml:space="preserve"> </w:t>
        </w:r>
      </w:ins>
      <w:ins w:id="33" w:author="Aleksandr V. Smirnov" w:date="2015-07-10T12:30:00Z">
        <w:r>
          <w:rPr>
            <w:sz w:val="20"/>
          </w:rPr>
          <w:t xml:space="preserve">, см. п. </w:t>
        </w:r>
        <w:r>
          <w:rPr>
            <w:sz w:val="20"/>
          </w:rPr>
          <w:fldChar w:fldCharType="begin"/>
        </w:r>
        <w:r>
          <w:rPr>
            <w:sz w:val="20"/>
          </w:rPr>
          <w:instrText xml:space="preserve"> REF _Ref328402796 \r \h </w:instrText>
        </w:r>
        <w:r>
          <w:rPr>
            <w:sz w:val="20"/>
          </w:rPr>
        </w:r>
        <w:r>
          <w:rPr>
            <w:sz w:val="20"/>
          </w:rPr>
          <w:fldChar w:fldCharType="separate"/>
        </w:r>
        <w:r>
          <w:rPr>
            <w:sz w:val="20"/>
          </w:rPr>
          <w:t>5.1.2</w:t>
        </w:r>
        <w:r>
          <w:rPr>
            <w:sz w:val="20"/>
          </w:rPr>
          <w:fldChar w:fldCharType="end"/>
        </w:r>
        <w:r>
          <w:rPr>
            <w:sz w:val="20"/>
          </w:rPr>
          <w:t>.</w:t>
        </w:r>
      </w:ins>
    </w:p>
    <w:p w:rsidR="00DB559E" w:rsidRPr="00DB559E" w:rsidRDefault="00DB559E" w:rsidP="00976BD3">
      <w:pPr>
        <w:ind w:firstLine="720"/>
        <w:rPr>
          <w:ins w:id="34" w:author="Aleksandr V. Smirnov" w:date="2015-07-10T12:28:00Z"/>
          <w:sz w:val="20"/>
          <w:szCs w:val="20"/>
          <w:lang w:val="ru-RU"/>
        </w:rPr>
      </w:pPr>
    </w:p>
    <w:tbl>
      <w:tblPr>
        <w:tblW w:w="10798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723"/>
        <w:gridCol w:w="11"/>
        <w:gridCol w:w="1591"/>
        <w:gridCol w:w="11"/>
        <w:gridCol w:w="1618"/>
        <w:gridCol w:w="4844"/>
      </w:tblGrid>
      <w:tr w:rsidR="00DB559E" w:rsidRPr="004B7DBF" w:rsidTr="00E564F4">
        <w:trPr>
          <w:trHeight w:val="312"/>
          <w:ins w:id="35" w:author="Aleksandr V. Smirnov" w:date="2015-07-10T12:28:00Z"/>
        </w:trPr>
        <w:tc>
          <w:tcPr>
            <w:tcW w:w="2734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BFBFBF"/>
            <w:vAlign w:val="center"/>
            <w:hideMark/>
          </w:tcPr>
          <w:p w:rsidR="00DB559E" w:rsidRPr="004B7DBF" w:rsidRDefault="00DB559E" w:rsidP="00E564F4">
            <w:pPr>
              <w:jc w:val="center"/>
              <w:rPr>
                <w:ins w:id="36" w:author="Aleksandr V. Smirnov" w:date="2015-07-10T12:28:00Z"/>
                <w:b/>
              </w:rPr>
            </w:pPr>
            <w:proofErr w:type="spellStart"/>
            <w:ins w:id="37" w:author="Aleksandr V. Smirnov" w:date="2015-07-10T12:28:00Z">
              <w:r w:rsidRPr="006A2CA1">
                <w:rPr>
                  <w:b/>
                </w:rPr>
                <w:t>Поле</w:t>
              </w:r>
              <w:proofErr w:type="spellEnd"/>
            </w:ins>
          </w:p>
        </w:tc>
        <w:tc>
          <w:tcPr>
            <w:tcW w:w="1602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BFBFBF"/>
          </w:tcPr>
          <w:p w:rsidR="00DB559E" w:rsidRPr="004B7DBF" w:rsidRDefault="00DB559E" w:rsidP="00E564F4">
            <w:pPr>
              <w:jc w:val="center"/>
              <w:rPr>
                <w:ins w:id="38" w:author="Aleksandr V. Smirnov" w:date="2015-07-10T12:28:00Z"/>
                <w:b/>
              </w:rPr>
            </w:pPr>
            <w:proofErr w:type="spellStart"/>
            <w:ins w:id="39" w:author="Aleksandr V. Smirnov" w:date="2015-07-10T12:28:00Z">
              <w:r w:rsidRPr="006A2CA1">
                <w:rPr>
                  <w:b/>
                </w:rPr>
                <w:t>Обязательность</w:t>
              </w:r>
              <w:proofErr w:type="spellEnd"/>
            </w:ins>
          </w:p>
        </w:tc>
        <w:tc>
          <w:tcPr>
            <w:tcW w:w="1618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/>
            <w:vAlign w:val="center"/>
            <w:hideMark/>
          </w:tcPr>
          <w:p w:rsidR="00DB559E" w:rsidRPr="004B7DBF" w:rsidRDefault="00DB559E" w:rsidP="00E564F4">
            <w:pPr>
              <w:jc w:val="center"/>
              <w:rPr>
                <w:ins w:id="40" w:author="Aleksandr V. Smirnov" w:date="2015-07-10T12:28:00Z"/>
                <w:b/>
              </w:rPr>
            </w:pPr>
            <w:proofErr w:type="spellStart"/>
            <w:ins w:id="41" w:author="Aleksandr V. Smirnov" w:date="2015-07-10T12:28:00Z">
              <w:r w:rsidRPr="006A2CA1">
                <w:rPr>
                  <w:b/>
                </w:rPr>
                <w:t>Тип</w:t>
              </w:r>
              <w:proofErr w:type="spellEnd"/>
            </w:ins>
          </w:p>
        </w:tc>
        <w:tc>
          <w:tcPr>
            <w:tcW w:w="4844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/>
            <w:vAlign w:val="center"/>
            <w:hideMark/>
          </w:tcPr>
          <w:p w:rsidR="00DB559E" w:rsidRPr="004B7DBF" w:rsidRDefault="00DB559E" w:rsidP="00E564F4">
            <w:pPr>
              <w:jc w:val="center"/>
              <w:rPr>
                <w:ins w:id="42" w:author="Aleksandr V. Smirnov" w:date="2015-07-10T12:28:00Z"/>
                <w:b/>
              </w:rPr>
            </w:pPr>
            <w:proofErr w:type="spellStart"/>
            <w:ins w:id="43" w:author="Aleksandr V. Smirnov" w:date="2015-07-10T12:28:00Z">
              <w:r w:rsidRPr="006A2CA1">
                <w:rPr>
                  <w:b/>
                </w:rPr>
                <w:t>Описание</w:t>
              </w:r>
              <w:proofErr w:type="spellEnd"/>
            </w:ins>
          </w:p>
        </w:tc>
      </w:tr>
      <w:tr w:rsidR="00DB559E" w:rsidRPr="004B7DBF" w:rsidTr="00E564F4">
        <w:trPr>
          <w:ins w:id="44" w:author="Aleksandr V. Smirnov" w:date="2015-07-10T12:28:00Z"/>
        </w:trPr>
        <w:tc>
          <w:tcPr>
            <w:tcW w:w="2734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45" w:author="Aleksandr V. Smirnov" w:date="2015-07-10T12:28:00Z"/>
                <w:sz w:val="18"/>
                <w:szCs w:val="18"/>
              </w:rPr>
            </w:pPr>
            <w:proofErr w:type="spellStart"/>
            <w:ins w:id="46" w:author="Aleksandr V. Smirnov" w:date="2015-07-10T12:28:00Z">
              <w:r w:rsidRPr="004B7DBF">
                <w:rPr>
                  <w:sz w:val="18"/>
                  <w:szCs w:val="18"/>
                </w:rPr>
                <w:t>ErrorDetails</w:t>
              </w:r>
              <w:proofErr w:type="spellEnd"/>
            </w:ins>
          </w:p>
        </w:tc>
        <w:tc>
          <w:tcPr>
            <w:tcW w:w="1602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47" w:author="Aleksandr V. Smirnov" w:date="2015-07-10T12:28:00Z"/>
                <w:sz w:val="18"/>
                <w:szCs w:val="18"/>
              </w:rPr>
            </w:pPr>
            <w:ins w:id="48" w:author="Aleksandr V. Smirnov" w:date="2015-07-10T12:28:00Z">
              <w:r w:rsidRPr="004B7DBF">
                <w:rPr>
                  <w:sz w:val="18"/>
                  <w:szCs w:val="18"/>
                </w:rPr>
                <w:t>1..1</w:t>
              </w:r>
            </w:ins>
          </w:p>
        </w:tc>
        <w:tc>
          <w:tcPr>
            <w:tcW w:w="1618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DB559E" w:rsidRPr="004B7DBF" w:rsidRDefault="00DB559E" w:rsidP="00E564F4">
            <w:pPr>
              <w:rPr>
                <w:ins w:id="49" w:author="Aleksandr V. Smirnov" w:date="2015-07-10T12:28:00Z"/>
                <w:sz w:val="18"/>
                <w:szCs w:val="18"/>
              </w:rPr>
            </w:pPr>
            <w:ins w:id="50" w:author="Aleksandr V. Smirnov" w:date="2015-07-10T12:28:00Z">
              <w:r w:rsidRPr="004B7DBF">
                <w:rPr>
                  <w:sz w:val="18"/>
                  <w:szCs w:val="18"/>
                </w:rPr>
                <w:t>Complex</w:t>
              </w:r>
            </w:ins>
          </w:p>
        </w:tc>
        <w:tc>
          <w:tcPr>
            <w:tcW w:w="48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51" w:author="Aleksandr V. Smirnov" w:date="2015-07-10T12:28:00Z"/>
                <w:sz w:val="18"/>
                <w:szCs w:val="18"/>
              </w:rPr>
            </w:pPr>
            <w:proofErr w:type="spellStart"/>
            <w:ins w:id="52" w:author="Aleksandr V. Smirnov" w:date="2015-07-10T12:28:00Z">
              <w:r w:rsidRPr="0069762C">
                <w:rPr>
                  <w:sz w:val="18"/>
                  <w:szCs w:val="18"/>
                </w:rPr>
                <w:t>Детали</w:t>
              </w:r>
              <w:proofErr w:type="spellEnd"/>
              <w:r w:rsidRPr="004B7DBF">
                <w:rPr>
                  <w:sz w:val="18"/>
                  <w:szCs w:val="18"/>
                </w:rPr>
                <w:t xml:space="preserve"> </w:t>
              </w:r>
              <w:proofErr w:type="spellStart"/>
              <w:r w:rsidRPr="0069762C">
                <w:rPr>
                  <w:sz w:val="18"/>
                  <w:szCs w:val="18"/>
                </w:rPr>
                <w:t>ошибки</w:t>
              </w:r>
              <w:proofErr w:type="spellEnd"/>
            </w:ins>
          </w:p>
        </w:tc>
      </w:tr>
      <w:tr w:rsidR="00DB559E" w:rsidRPr="007429C6" w:rsidTr="00E564F4">
        <w:trPr>
          <w:ins w:id="53" w:author="Aleksandr V. Smirnov" w:date="2015-07-10T12:28:00Z"/>
        </w:trPr>
        <w:tc>
          <w:tcPr>
            <w:tcW w:w="2734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54" w:author="Aleksandr V. Smirnov" w:date="2015-07-10T12:28:00Z"/>
                <w:sz w:val="18"/>
                <w:szCs w:val="18"/>
              </w:rPr>
            </w:pPr>
            <w:ins w:id="55" w:author="Aleksandr V. Smirnov" w:date="2015-07-10T12:28:00Z">
              <w:r w:rsidRPr="004B7DBF">
                <w:rPr>
                  <w:rFonts w:cs="Calibri"/>
                  <w:sz w:val="18"/>
                  <w:szCs w:val="18"/>
                </w:rPr>
                <w:t xml:space="preserve">   </w:t>
              </w:r>
              <w:r w:rsidRPr="0069762C">
                <w:rPr>
                  <w:rFonts w:cs="Calibri"/>
                  <w:sz w:val="18"/>
                  <w:szCs w:val="18"/>
                </w:rPr>
                <w:t>Status</w:t>
              </w:r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56" w:author="Aleksandr V. Smirnov" w:date="2015-07-10T12:28:00Z"/>
                <w:sz w:val="18"/>
                <w:szCs w:val="18"/>
              </w:rPr>
            </w:pPr>
            <w:ins w:id="57" w:author="Aleksandr V. Smirnov" w:date="2015-07-10T12:28:00Z">
              <w:r w:rsidRPr="0069762C">
                <w:rPr>
                  <w:sz w:val="18"/>
                  <w:szCs w:val="18"/>
                </w:rPr>
                <w:t>1..1</w:t>
              </w:r>
            </w:ins>
          </w:p>
        </w:tc>
        <w:tc>
          <w:tcPr>
            <w:tcW w:w="1618" w:type="dxa"/>
            <w:shd w:val="clear" w:color="auto" w:fill="FFFFFF"/>
            <w:vAlign w:val="center"/>
            <w:hideMark/>
          </w:tcPr>
          <w:p w:rsidR="00DB559E" w:rsidRPr="0069762C" w:rsidRDefault="00DB559E" w:rsidP="00E564F4">
            <w:pPr>
              <w:rPr>
                <w:ins w:id="58" w:author="Aleksandr V. Smirnov" w:date="2015-07-10T12:28:00Z"/>
                <w:sz w:val="18"/>
                <w:szCs w:val="18"/>
              </w:rPr>
            </w:pPr>
            <w:ins w:id="59" w:author="Aleksandr V. Smirnov" w:date="2015-07-10T12:28:00Z">
              <w:r w:rsidRPr="0069762C"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60" w:author="Aleksandr V. Smirnov" w:date="2015-07-10T12:28:00Z"/>
                <w:sz w:val="18"/>
                <w:szCs w:val="18"/>
              </w:rPr>
            </w:pPr>
            <w:proofErr w:type="spellStart"/>
            <w:ins w:id="61" w:author="Aleksandr V. Smirnov" w:date="2015-07-10T12:28:00Z">
              <w:r w:rsidRPr="0069762C">
                <w:rPr>
                  <w:sz w:val="18"/>
                  <w:szCs w:val="18"/>
                </w:rPr>
                <w:t>Код</w:t>
              </w:r>
              <w:proofErr w:type="spellEnd"/>
              <w:r w:rsidRPr="0069762C">
                <w:rPr>
                  <w:sz w:val="18"/>
                  <w:szCs w:val="18"/>
                </w:rPr>
                <w:t xml:space="preserve"> </w:t>
              </w:r>
              <w:proofErr w:type="spellStart"/>
              <w:r w:rsidRPr="0069762C">
                <w:rPr>
                  <w:sz w:val="18"/>
                  <w:szCs w:val="18"/>
                </w:rPr>
                <w:t>ошибки</w:t>
              </w:r>
              <w:proofErr w:type="spellEnd"/>
            </w:ins>
          </w:p>
        </w:tc>
      </w:tr>
      <w:tr w:rsidR="00DB559E" w:rsidRPr="006A2CA1" w:rsidTr="00E564F4">
        <w:trPr>
          <w:ins w:id="62" w:author="Aleksandr V. Smirnov" w:date="2015-07-10T12:28:00Z"/>
        </w:trPr>
        <w:tc>
          <w:tcPr>
            <w:tcW w:w="2734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63" w:author="Aleksandr V. Smirnov" w:date="2015-07-10T12:28:00Z"/>
                <w:sz w:val="18"/>
                <w:szCs w:val="18"/>
              </w:rPr>
            </w:pPr>
            <w:ins w:id="64" w:author="Aleksandr V. Smirnov" w:date="2015-07-10T12:28:00Z">
              <w:r w:rsidRPr="0069762C">
                <w:rPr>
                  <w:sz w:val="18"/>
                  <w:szCs w:val="18"/>
                </w:rPr>
                <w:t xml:space="preserve">   Description</w:t>
              </w:r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65" w:author="Aleksandr V. Smirnov" w:date="2015-07-10T12:28:00Z"/>
                <w:sz w:val="18"/>
                <w:szCs w:val="18"/>
              </w:rPr>
            </w:pPr>
            <w:ins w:id="66" w:author="Aleksandr V. Smirnov" w:date="2015-07-10T12:28:00Z">
              <w:r w:rsidRPr="0069762C"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18" w:type="dxa"/>
            <w:shd w:val="clear" w:color="auto" w:fill="FFFFFF"/>
            <w:vAlign w:val="center"/>
            <w:hideMark/>
          </w:tcPr>
          <w:p w:rsidR="00DB559E" w:rsidRPr="0069762C" w:rsidRDefault="00DB559E" w:rsidP="00E564F4">
            <w:pPr>
              <w:rPr>
                <w:ins w:id="67" w:author="Aleksandr V. Smirnov" w:date="2015-07-10T12:28:00Z"/>
                <w:sz w:val="18"/>
                <w:szCs w:val="18"/>
              </w:rPr>
            </w:pPr>
            <w:ins w:id="68" w:author="Aleksandr V. Smirnov" w:date="2015-07-10T12:28:00Z">
              <w:r w:rsidRPr="0069762C"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69" w:author="Aleksandr V. Smirnov" w:date="2015-07-10T12:28:00Z"/>
                <w:sz w:val="18"/>
                <w:szCs w:val="18"/>
              </w:rPr>
            </w:pPr>
            <w:proofErr w:type="spellStart"/>
            <w:ins w:id="70" w:author="Aleksandr V. Smirnov" w:date="2015-07-10T12:28:00Z">
              <w:r w:rsidRPr="0069762C">
                <w:rPr>
                  <w:sz w:val="18"/>
                  <w:szCs w:val="18"/>
                </w:rPr>
                <w:t>Описание</w:t>
              </w:r>
              <w:proofErr w:type="spellEnd"/>
              <w:r w:rsidRPr="0069762C">
                <w:rPr>
                  <w:sz w:val="18"/>
                  <w:szCs w:val="18"/>
                </w:rPr>
                <w:t xml:space="preserve"> </w:t>
              </w:r>
              <w:proofErr w:type="spellStart"/>
              <w:r w:rsidRPr="0069762C">
                <w:rPr>
                  <w:sz w:val="18"/>
                  <w:szCs w:val="18"/>
                </w:rPr>
                <w:t>ошибки</w:t>
              </w:r>
              <w:proofErr w:type="spellEnd"/>
            </w:ins>
          </w:p>
        </w:tc>
      </w:tr>
      <w:tr w:rsidR="00DB559E" w:rsidRPr="006A2CA1" w:rsidTr="00E564F4">
        <w:trPr>
          <w:ins w:id="71" w:author="Aleksandr V. Smirnov" w:date="2015-07-10T12:28:00Z"/>
        </w:trPr>
        <w:tc>
          <w:tcPr>
            <w:tcW w:w="2734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72" w:author="Aleksandr V. Smirnov" w:date="2015-07-10T12:28:00Z"/>
                <w:sz w:val="18"/>
                <w:szCs w:val="18"/>
              </w:rPr>
            </w:pPr>
            <w:ins w:id="73" w:author="Aleksandr V. Smirnov" w:date="2015-07-10T12:28:00Z">
              <w:r w:rsidRPr="0069762C">
                <w:rPr>
                  <w:sz w:val="18"/>
                  <w:szCs w:val="18"/>
                </w:rPr>
                <w:t xml:space="preserve">   Source</w:t>
              </w:r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74" w:author="Aleksandr V. Smirnov" w:date="2015-07-10T12:28:00Z"/>
                <w:sz w:val="18"/>
                <w:szCs w:val="18"/>
              </w:rPr>
            </w:pPr>
            <w:ins w:id="75" w:author="Aleksandr V. Smirnov" w:date="2015-07-10T12:28:00Z">
              <w:r w:rsidRPr="0069762C"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18" w:type="dxa"/>
            <w:shd w:val="clear" w:color="auto" w:fill="FFFFFF"/>
            <w:vAlign w:val="center"/>
            <w:hideMark/>
          </w:tcPr>
          <w:p w:rsidR="00DB559E" w:rsidRPr="0069762C" w:rsidRDefault="00DB559E" w:rsidP="00E564F4">
            <w:pPr>
              <w:rPr>
                <w:ins w:id="76" w:author="Aleksandr V. Smirnov" w:date="2015-07-10T12:28:00Z"/>
                <w:sz w:val="18"/>
                <w:szCs w:val="18"/>
              </w:rPr>
            </w:pPr>
            <w:ins w:id="77" w:author="Aleksandr V. Smirnov" w:date="2015-07-10T12:28:00Z">
              <w:r w:rsidRPr="0069762C"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78" w:author="Aleksandr V. Smirnov" w:date="2015-07-10T12:28:00Z"/>
                <w:sz w:val="18"/>
                <w:szCs w:val="18"/>
              </w:rPr>
            </w:pPr>
            <w:proofErr w:type="spellStart"/>
            <w:ins w:id="79" w:author="Aleksandr V. Smirnov" w:date="2015-07-10T12:28:00Z">
              <w:r w:rsidRPr="0069762C">
                <w:rPr>
                  <w:sz w:val="18"/>
                  <w:szCs w:val="18"/>
                </w:rPr>
                <w:t>Источник</w:t>
              </w:r>
              <w:proofErr w:type="spellEnd"/>
              <w:r w:rsidRPr="0069762C">
                <w:rPr>
                  <w:sz w:val="18"/>
                  <w:szCs w:val="18"/>
                </w:rPr>
                <w:t xml:space="preserve"> </w:t>
              </w:r>
              <w:proofErr w:type="spellStart"/>
              <w:r w:rsidRPr="0069762C">
                <w:rPr>
                  <w:sz w:val="18"/>
                  <w:szCs w:val="18"/>
                </w:rPr>
                <w:t>ошибки</w:t>
              </w:r>
              <w:proofErr w:type="spellEnd"/>
            </w:ins>
          </w:p>
        </w:tc>
      </w:tr>
      <w:tr w:rsidR="00DB559E" w:rsidRPr="006A2CA1" w:rsidTr="00E564F4">
        <w:trPr>
          <w:ins w:id="80" w:author="Aleksandr V. Smirnov" w:date="2015-07-10T12:28:00Z"/>
        </w:trPr>
        <w:tc>
          <w:tcPr>
            <w:tcW w:w="2734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81" w:author="Aleksandr V. Smirnov" w:date="2015-07-10T12:28:00Z"/>
                <w:sz w:val="18"/>
                <w:szCs w:val="18"/>
              </w:rPr>
            </w:pPr>
            <w:ins w:id="82" w:author="Aleksandr V. Smirnov" w:date="2015-07-10T12:28:00Z">
              <w:r w:rsidRPr="0069762C">
                <w:rPr>
                  <w:sz w:val="18"/>
                  <w:szCs w:val="18"/>
                </w:rPr>
                <w:t xml:space="preserve">   Kind</w:t>
              </w:r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83" w:author="Aleksandr V. Smirnov" w:date="2015-07-10T12:28:00Z"/>
                <w:sz w:val="18"/>
                <w:szCs w:val="18"/>
              </w:rPr>
            </w:pPr>
            <w:ins w:id="84" w:author="Aleksandr V. Smirnov" w:date="2015-07-10T12:28:00Z">
              <w:r w:rsidRPr="0069762C"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18" w:type="dxa"/>
            <w:shd w:val="clear" w:color="auto" w:fill="FFFFFF"/>
            <w:vAlign w:val="center"/>
            <w:hideMark/>
          </w:tcPr>
          <w:p w:rsidR="00DB559E" w:rsidRPr="0069762C" w:rsidRDefault="00DB559E" w:rsidP="00E564F4">
            <w:pPr>
              <w:rPr>
                <w:ins w:id="85" w:author="Aleksandr V. Smirnov" w:date="2015-07-10T12:28:00Z"/>
                <w:sz w:val="18"/>
                <w:szCs w:val="18"/>
              </w:rPr>
            </w:pPr>
            <w:ins w:id="86" w:author="Aleksandr V. Smirnov" w:date="2015-07-10T12:28:00Z">
              <w:r w:rsidRPr="0069762C"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87" w:author="Aleksandr V. Smirnov" w:date="2015-07-10T12:28:00Z"/>
                <w:sz w:val="18"/>
                <w:szCs w:val="18"/>
              </w:rPr>
            </w:pPr>
            <w:proofErr w:type="spellStart"/>
            <w:ins w:id="88" w:author="Aleksandr V. Smirnov" w:date="2015-07-10T12:28:00Z">
              <w:r w:rsidRPr="0069762C">
                <w:rPr>
                  <w:sz w:val="18"/>
                  <w:szCs w:val="18"/>
                </w:rPr>
                <w:t>Тип</w:t>
              </w:r>
              <w:proofErr w:type="spellEnd"/>
              <w:r w:rsidRPr="0069762C">
                <w:rPr>
                  <w:sz w:val="18"/>
                  <w:szCs w:val="18"/>
                </w:rPr>
                <w:t xml:space="preserve"> </w:t>
              </w:r>
              <w:proofErr w:type="spellStart"/>
              <w:r w:rsidRPr="0069762C">
                <w:rPr>
                  <w:sz w:val="18"/>
                  <w:szCs w:val="18"/>
                </w:rPr>
                <w:t>ошибки</w:t>
              </w:r>
              <w:proofErr w:type="spellEnd"/>
            </w:ins>
          </w:p>
        </w:tc>
      </w:tr>
      <w:tr w:rsidR="00DB559E" w:rsidRPr="006A2CA1" w:rsidTr="00E564F4">
        <w:trPr>
          <w:ins w:id="89" w:author="Aleksandr V. Smirnov" w:date="2015-07-10T12:28:00Z"/>
        </w:trPr>
        <w:tc>
          <w:tcPr>
            <w:tcW w:w="2734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90" w:author="Aleksandr V. Smirnov" w:date="2015-07-10T12:28:00Z"/>
                <w:sz w:val="18"/>
                <w:szCs w:val="18"/>
              </w:rPr>
            </w:pPr>
            <w:ins w:id="91" w:author="Aleksandr V. Smirnov" w:date="2015-07-10T12:28:00Z">
              <w:r w:rsidRPr="0069762C">
                <w:rPr>
                  <w:sz w:val="18"/>
                  <w:szCs w:val="18"/>
                </w:rPr>
                <w:t xml:space="preserve">   </w:t>
              </w:r>
              <w:proofErr w:type="spellStart"/>
              <w:r w:rsidRPr="0069762C">
                <w:rPr>
                  <w:sz w:val="18"/>
                  <w:szCs w:val="18"/>
                </w:rPr>
                <w:t>DateTime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92" w:author="Aleksandr V. Smirnov" w:date="2015-07-10T12:28:00Z"/>
                <w:sz w:val="18"/>
                <w:szCs w:val="18"/>
              </w:rPr>
            </w:pPr>
            <w:ins w:id="93" w:author="Aleksandr V. Smirnov" w:date="2015-07-10T12:28:00Z">
              <w:r w:rsidRPr="0069762C"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18" w:type="dxa"/>
            <w:shd w:val="clear" w:color="auto" w:fill="FFFFFF"/>
            <w:vAlign w:val="center"/>
            <w:hideMark/>
          </w:tcPr>
          <w:p w:rsidR="00DB559E" w:rsidRPr="0069762C" w:rsidRDefault="00DB559E" w:rsidP="00E564F4">
            <w:pPr>
              <w:rPr>
                <w:ins w:id="94" w:author="Aleksandr V. Smirnov" w:date="2015-07-10T12:28:00Z"/>
                <w:sz w:val="18"/>
                <w:szCs w:val="18"/>
              </w:rPr>
            </w:pPr>
            <w:proofErr w:type="spellStart"/>
            <w:ins w:id="95" w:author="Aleksandr V. Smirnov" w:date="2015-07-10T12:28:00Z">
              <w:r w:rsidRPr="0069762C">
                <w:rPr>
                  <w:sz w:val="18"/>
                  <w:szCs w:val="18"/>
                </w:rPr>
                <w:t>dateTime</w:t>
              </w:r>
              <w:proofErr w:type="spellEnd"/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96" w:author="Aleksandr V. Smirnov" w:date="2015-07-10T12:28:00Z"/>
                <w:sz w:val="18"/>
                <w:szCs w:val="18"/>
              </w:rPr>
            </w:pPr>
            <w:proofErr w:type="spellStart"/>
            <w:ins w:id="97" w:author="Aleksandr V. Smirnov" w:date="2015-07-10T12:28:00Z">
              <w:r w:rsidRPr="0069762C">
                <w:rPr>
                  <w:sz w:val="18"/>
                  <w:szCs w:val="18"/>
                </w:rPr>
                <w:t>Время</w:t>
              </w:r>
              <w:proofErr w:type="spellEnd"/>
              <w:r w:rsidRPr="0069762C">
                <w:rPr>
                  <w:sz w:val="18"/>
                  <w:szCs w:val="18"/>
                </w:rPr>
                <w:t xml:space="preserve"> </w:t>
              </w:r>
              <w:proofErr w:type="spellStart"/>
              <w:r w:rsidRPr="0069762C">
                <w:rPr>
                  <w:sz w:val="18"/>
                  <w:szCs w:val="18"/>
                </w:rPr>
                <w:t>ошибки</w:t>
              </w:r>
              <w:proofErr w:type="spellEnd"/>
            </w:ins>
          </w:p>
        </w:tc>
      </w:tr>
      <w:tr w:rsidR="00DB559E" w:rsidRPr="00DB559E" w:rsidTr="00E564F4">
        <w:trPr>
          <w:ins w:id="98" w:author="Aleksandr V. Smirnov" w:date="2015-07-10T12:28:00Z"/>
        </w:trPr>
        <w:tc>
          <w:tcPr>
            <w:tcW w:w="2734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99" w:author="Aleksandr V. Smirnov" w:date="2015-07-10T12:28:00Z"/>
                <w:sz w:val="18"/>
                <w:szCs w:val="18"/>
              </w:rPr>
            </w:pPr>
            <w:proofErr w:type="spellStart"/>
            <w:ins w:id="100" w:author="Aleksandr V. Smirnov" w:date="2015-07-10T12:28:00Z">
              <w:r w:rsidRPr="0069762C">
                <w:rPr>
                  <w:sz w:val="18"/>
                  <w:szCs w:val="18"/>
                </w:rPr>
                <w:t>ErrorExtension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Pr="0069762C" w:rsidRDefault="00DB559E" w:rsidP="00E564F4">
            <w:pPr>
              <w:rPr>
                <w:ins w:id="101" w:author="Aleksandr V. Smirnov" w:date="2015-07-10T12:28:00Z"/>
                <w:sz w:val="18"/>
                <w:szCs w:val="18"/>
              </w:rPr>
            </w:pPr>
            <w:ins w:id="102" w:author="Aleksandr V. Smirnov" w:date="2015-07-10T12:28:00Z">
              <w:r w:rsidRPr="0069762C"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18" w:type="dxa"/>
            <w:shd w:val="clear" w:color="auto" w:fill="FFFFFF"/>
            <w:vAlign w:val="center"/>
            <w:hideMark/>
          </w:tcPr>
          <w:p w:rsidR="00DB559E" w:rsidRPr="0069762C" w:rsidRDefault="00DB559E" w:rsidP="00E564F4">
            <w:pPr>
              <w:rPr>
                <w:ins w:id="103" w:author="Aleksandr V. Smirnov" w:date="2015-07-10T12:28:00Z"/>
                <w:sz w:val="18"/>
                <w:szCs w:val="18"/>
              </w:rPr>
            </w:pPr>
            <w:ins w:id="104" w:author="Aleksandr V. Smirnov" w:date="2015-07-10T12:28:00Z">
              <w:r w:rsidRPr="0069762C">
                <w:rPr>
                  <w:sz w:val="18"/>
                  <w:szCs w:val="18"/>
                </w:rPr>
                <w:t>Complex</w:t>
              </w:r>
            </w:ins>
          </w:p>
          <w:p w:rsidR="00DB559E" w:rsidRPr="0069762C" w:rsidRDefault="00DB559E" w:rsidP="00E564F4">
            <w:pPr>
              <w:rPr>
                <w:ins w:id="105" w:author="Aleksandr V. Smirnov" w:date="2015-07-10T12:28:00Z"/>
                <w:sz w:val="18"/>
                <w:szCs w:val="18"/>
              </w:rPr>
            </w:pPr>
            <w:ins w:id="106" w:author="Aleksandr V. Smirnov" w:date="2015-07-10T12:28:00Z">
              <w:r w:rsidRPr="0069762C">
                <w:rPr>
                  <w:sz w:val="18"/>
                  <w:szCs w:val="18"/>
                </w:rPr>
                <w:t>Wildcard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DB559E" w:rsidRDefault="00DB559E" w:rsidP="00E564F4">
            <w:pPr>
              <w:rPr>
                <w:ins w:id="107" w:author="Aleksandr V. Smirnov" w:date="2015-07-10T12:28:00Z"/>
                <w:sz w:val="18"/>
                <w:szCs w:val="18"/>
                <w:lang w:val="ru-RU"/>
              </w:rPr>
            </w:pPr>
            <w:ins w:id="108" w:author="Aleksandr V. Smirnov" w:date="2015-07-10T12:28:00Z">
              <w:r w:rsidRPr="00DB559E">
                <w:rPr>
                  <w:sz w:val="18"/>
                  <w:szCs w:val="18"/>
                  <w:lang w:val="ru-RU"/>
                </w:rPr>
                <w:t xml:space="preserve">В расширении может содержаться </w:t>
              </w:r>
              <w:proofErr w:type="spellStart"/>
              <w:proofErr w:type="gramStart"/>
              <w:r w:rsidRPr="0069762C">
                <w:rPr>
                  <w:sz w:val="18"/>
                  <w:szCs w:val="18"/>
                </w:rPr>
                <w:t>UcbruHeaders</w:t>
              </w:r>
              <w:proofErr w:type="spellEnd"/>
              <w:r w:rsidRPr="00DB559E">
                <w:rPr>
                  <w:sz w:val="18"/>
                  <w:szCs w:val="18"/>
                  <w:lang w:val="ru-RU"/>
                </w:rPr>
                <w:t>(</w:t>
              </w:r>
              <w:proofErr w:type="gramEnd"/>
              <w:r w:rsidRPr="00DB559E">
                <w:rPr>
                  <w:sz w:val="18"/>
                  <w:szCs w:val="18"/>
                  <w:lang w:val="ru-RU"/>
                </w:rPr>
                <w:t xml:space="preserve">трассировка обработки), </w:t>
              </w:r>
              <w:proofErr w:type="spellStart"/>
              <w:r w:rsidRPr="0069762C">
                <w:rPr>
                  <w:sz w:val="18"/>
                  <w:szCs w:val="18"/>
                </w:rPr>
                <w:t>ExceptionList</w:t>
              </w:r>
              <w:proofErr w:type="spellEnd"/>
              <w:r w:rsidRPr="00DB559E">
                <w:rPr>
                  <w:sz w:val="18"/>
                  <w:szCs w:val="18"/>
                  <w:lang w:val="ru-RU"/>
                </w:rPr>
                <w:t xml:space="preserve"> (системные ошибки) и расширенная ошибка</w:t>
              </w:r>
            </w:ins>
          </w:p>
        </w:tc>
      </w:tr>
      <w:tr w:rsidR="00DB559E" w:rsidRPr="00DB559E" w:rsidTr="00E564F4">
        <w:trPr>
          <w:ins w:id="109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10" w:author="Aleksandr V. Smirnov" w:date="2015-07-10T12:28:00Z"/>
                <w:sz w:val="18"/>
                <w:szCs w:val="18"/>
              </w:rPr>
            </w:pPr>
            <w:ins w:id="111" w:author="Aleksandr V. Smirnov" w:date="2015-07-10T12:28:00Z">
              <w:r w:rsidRPr="00DB559E">
                <w:rPr>
                  <w:sz w:val="18"/>
                  <w:szCs w:val="18"/>
                  <w:lang w:val="ru-RU"/>
                </w:rPr>
                <w:t xml:space="preserve">   </w:t>
              </w:r>
              <w:proofErr w:type="spellStart"/>
              <w:r>
                <w:rPr>
                  <w:sz w:val="18"/>
                  <w:szCs w:val="18"/>
                </w:rPr>
                <w:t>casa:SCASAMovementExtension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12" w:author="Aleksandr V. Smirnov" w:date="2015-07-10T12:28:00Z"/>
                <w:sz w:val="18"/>
                <w:szCs w:val="18"/>
              </w:rPr>
            </w:pPr>
            <w:ins w:id="113" w:author="Aleksandr V. Smirnov" w:date="2015-07-10T12:28:00Z">
              <w:r>
                <w:rPr>
                  <w:sz w:val="18"/>
                  <w:szCs w:val="18"/>
                </w:rPr>
                <w:t>1..1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14" w:author="Aleksandr V. Smirnov" w:date="2015-07-10T12:28:00Z"/>
                <w:sz w:val="18"/>
                <w:szCs w:val="18"/>
              </w:rPr>
            </w:pPr>
            <w:ins w:id="115" w:author="Aleksandr V. Smirnov" w:date="2015-07-10T12:28:00Z">
              <w:r>
                <w:rPr>
                  <w:sz w:val="18"/>
                  <w:szCs w:val="18"/>
                </w:rPr>
                <w:t>Complex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DB559E" w:rsidRDefault="00DB559E" w:rsidP="00E564F4">
            <w:pPr>
              <w:rPr>
                <w:ins w:id="116" w:author="Aleksandr V. Smirnov" w:date="2015-07-10T12:28:00Z"/>
                <w:sz w:val="18"/>
                <w:szCs w:val="18"/>
                <w:lang w:val="ru-RU"/>
              </w:rPr>
            </w:pPr>
            <w:ins w:id="117" w:author="Aleksandr V. Smirnov" w:date="2015-07-10T12:28:00Z">
              <w:r w:rsidRPr="00DB559E">
                <w:rPr>
                  <w:sz w:val="18"/>
                  <w:szCs w:val="18"/>
                  <w:lang w:val="ru-RU"/>
                </w:rPr>
                <w:t>Расширение, содержащее данные по всем движениям</w:t>
              </w:r>
            </w:ins>
          </w:p>
        </w:tc>
      </w:tr>
      <w:tr w:rsidR="00DB559E" w:rsidRPr="004B7DBF" w:rsidTr="00E564F4">
        <w:trPr>
          <w:ins w:id="118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19" w:author="Aleksandr V. Smirnov" w:date="2015-07-10T12:28:00Z"/>
                <w:sz w:val="18"/>
                <w:szCs w:val="18"/>
              </w:rPr>
            </w:pPr>
            <w:ins w:id="120" w:author="Aleksandr V. Smirnov" w:date="2015-07-10T12:28:00Z">
              <w:r w:rsidRPr="00DB559E">
                <w:rPr>
                  <w:sz w:val="18"/>
                  <w:szCs w:val="18"/>
                  <w:lang w:val="ru-RU"/>
                </w:rPr>
                <w:t xml:space="preserve">      </w:t>
              </w:r>
              <w:proofErr w:type="spellStart"/>
              <w:r>
                <w:rPr>
                  <w:sz w:val="18"/>
                  <w:szCs w:val="18"/>
                </w:rPr>
                <w:t>casa:Movement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21" w:author="Aleksandr V. Smirnov" w:date="2015-07-10T12:28:00Z"/>
                <w:sz w:val="18"/>
                <w:szCs w:val="18"/>
              </w:rPr>
            </w:pPr>
            <w:ins w:id="122" w:author="Aleksandr V. Smirnov" w:date="2015-07-10T12:28:00Z">
              <w:r>
                <w:rPr>
                  <w:sz w:val="18"/>
                  <w:szCs w:val="18"/>
                </w:rPr>
                <w:t>0..*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23" w:author="Aleksandr V. Smirnov" w:date="2015-07-10T12:28:00Z"/>
                <w:sz w:val="18"/>
                <w:szCs w:val="18"/>
              </w:rPr>
            </w:pPr>
            <w:ins w:id="124" w:author="Aleksandr V. Smirnov" w:date="2015-07-10T12:28:00Z">
              <w:r>
                <w:rPr>
                  <w:sz w:val="18"/>
                  <w:szCs w:val="18"/>
                </w:rPr>
                <w:t>Complex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25" w:author="Aleksandr V. Smirnov" w:date="2015-07-10T12:28:00Z"/>
                <w:sz w:val="18"/>
                <w:szCs w:val="18"/>
              </w:rPr>
            </w:pPr>
            <w:proofErr w:type="spellStart"/>
            <w:ins w:id="126" w:author="Aleksandr V. Smirnov" w:date="2015-07-10T12:28:00Z">
              <w:r>
                <w:rPr>
                  <w:sz w:val="18"/>
                  <w:szCs w:val="18"/>
                </w:rPr>
                <w:t>Массив</w:t>
              </w:r>
              <w:proofErr w:type="spellEnd"/>
              <w:r>
                <w:rPr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sz w:val="18"/>
                  <w:szCs w:val="18"/>
                </w:rPr>
                <w:t>движений</w:t>
              </w:r>
              <w:proofErr w:type="spellEnd"/>
            </w:ins>
          </w:p>
        </w:tc>
      </w:tr>
      <w:tr w:rsidR="00DB559E" w:rsidRPr="004B7DBF" w:rsidTr="00E564F4">
        <w:trPr>
          <w:ins w:id="127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28" w:author="Aleksandr V. Smirnov" w:date="2015-07-10T12:28:00Z"/>
                <w:sz w:val="18"/>
                <w:szCs w:val="18"/>
              </w:rPr>
            </w:pPr>
            <w:ins w:id="129" w:author="Aleksandr V. Smirnov" w:date="2015-07-10T12:28:00Z">
              <w:r>
                <w:rPr>
                  <w:sz w:val="18"/>
                  <w:szCs w:val="18"/>
                </w:rPr>
                <w:t xml:space="preserve">         </w:t>
              </w:r>
              <w:proofErr w:type="spellStart"/>
              <w:r>
                <w:rPr>
                  <w:sz w:val="18"/>
                  <w:szCs w:val="18"/>
                </w:rPr>
                <w:t>casa:BlockReferece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30" w:author="Aleksandr V. Smirnov" w:date="2015-07-10T12:28:00Z"/>
                <w:sz w:val="18"/>
                <w:szCs w:val="18"/>
              </w:rPr>
            </w:pPr>
            <w:ins w:id="131" w:author="Aleksandr V. Smirnov" w:date="2015-07-10T12:28:00Z">
              <w:r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32" w:author="Aleksandr V. Smirnov" w:date="2015-07-10T12:28:00Z"/>
                <w:sz w:val="18"/>
                <w:szCs w:val="18"/>
              </w:rPr>
            </w:pPr>
            <w:ins w:id="133" w:author="Aleksandr V. Smirnov" w:date="2015-07-10T12:28:00Z">
              <w:r>
                <w:rPr>
                  <w:sz w:val="18"/>
                  <w:szCs w:val="18"/>
                </w:rPr>
                <w:t>Complex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34" w:author="Aleksandr V. Smirnov" w:date="2015-07-10T12:28:00Z"/>
                <w:sz w:val="18"/>
                <w:szCs w:val="18"/>
              </w:rPr>
            </w:pPr>
            <w:proofErr w:type="spellStart"/>
            <w:ins w:id="135" w:author="Aleksandr V. Smirnov" w:date="2015-07-10T12:28:00Z">
              <w:r>
                <w:rPr>
                  <w:sz w:val="18"/>
                  <w:szCs w:val="18"/>
                </w:rPr>
                <w:t>Идентификатор</w:t>
              </w:r>
              <w:proofErr w:type="spellEnd"/>
              <w:r>
                <w:rPr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sz w:val="18"/>
                  <w:szCs w:val="18"/>
                </w:rPr>
                <w:t>блокировки</w:t>
              </w:r>
              <w:proofErr w:type="spellEnd"/>
            </w:ins>
          </w:p>
        </w:tc>
      </w:tr>
      <w:tr w:rsidR="00DB559E" w:rsidRPr="004B7DBF" w:rsidTr="00E564F4">
        <w:trPr>
          <w:ins w:id="136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37" w:author="Aleksandr V. Smirnov" w:date="2015-07-10T12:28:00Z"/>
                <w:sz w:val="18"/>
                <w:szCs w:val="18"/>
              </w:rPr>
            </w:pPr>
            <w:ins w:id="138" w:author="Aleksandr V. Smirnov" w:date="2015-07-10T12:28:00Z">
              <w:r>
                <w:rPr>
                  <w:sz w:val="18"/>
                  <w:szCs w:val="18"/>
                </w:rPr>
                <w:t xml:space="preserve">            </w:t>
              </w:r>
              <w:proofErr w:type="spellStart"/>
              <w:r>
                <w:rPr>
                  <w:sz w:val="18"/>
                  <w:szCs w:val="18"/>
                </w:rPr>
                <w:t>casa:SystemCode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39" w:author="Aleksandr V. Smirnov" w:date="2015-07-10T12:28:00Z"/>
                <w:sz w:val="18"/>
                <w:szCs w:val="18"/>
              </w:rPr>
            </w:pPr>
            <w:ins w:id="140" w:author="Aleksandr V. Smirnov" w:date="2015-07-10T12:28:00Z">
              <w:r>
                <w:rPr>
                  <w:sz w:val="18"/>
                  <w:szCs w:val="18"/>
                </w:rPr>
                <w:t>1..1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41" w:author="Aleksandr V. Smirnov" w:date="2015-07-10T12:28:00Z"/>
                <w:sz w:val="18"/>
                <w:szCs w:val="18"/>
              </w:rPr>
            </w:pPr>
            <w:proofErr w:type="spellStart"/>
            <w:ins w:id="142" w:author="Aleksandr V. Smirnov" w:date="2015-07-10T12:28:00Z">
              <w:r>
                <w:rPr>
                  <w:sz w:val="18"/>
                  <w:szCs w:val="18"/>
                </w:rPr>
                <w:t>St:SystemCode</w:t>
              </w:r>
              <w:proofErr w:type="spellEnd"/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43" w:author="Aleksandr V. Smirnov" w:date="2015-07-10T12:28:00Z"/>
                <w:sz w:val="18"/>
                <w:szCs w:val="18"/>
              </w:rPr>
            </w:pPr>
            <w:proofErr w:type="spellStart"/>
            <w:ins w:id="144" w:author="Aleksandr V. Smirnov" w:date="2015-07-10T12:28:00Z">
              <w:r>
                <w:rPr>
                  <w:sz w:val="18"/>
                  <w:szCs w:val="18"/>
                </w:rPr>
                <w:t>Код</w:t>
              </w:r>
              <w:proofErr w:type="spellEnd"/>
              <w:r>
                <w:rPr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sz w:val="18"/>
                  <w:szCs w:val="18"/>
                </w:rPr>
                <w:t>системы</w:t>
              </w:r>
              <w:proofErr w:type="spellEnd"/>
            </w:ins>
          </w:p>
        </w:tc>
      </w:tr>
      <w:tr w:rsidR="00DB559E" w:rsidRPr="004B7DBF" w:rsidTr="00E564F4">
        <w:trPr>
          <w:ins w:id="145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46" w:author="Aleksandr V. Smirnov" w:date="2015-07-10T12:28:00Z"/>
                <w:sz w:val="18"/>
                <w:szCs w:val="18"/>
              </w:rPr>
            </w:pPr>
            <w:ins w:id="147" w:author="Aleksandr V. Smirnov" w:date="2015-07-10T12:28:00Z">
              <w:r>
                <w:rPr>
                  <w:sz w:val="18"/>
                  <w:szCs w:val="18"/>
                </w:rPr>
                <w:t xml:space="preserve">            </w:t>
              </w:r>
              <w:proofErr w:type="spellStart"/>
              <w:r>
                <w:rPr>
                  <w:sz w:val="18"/>
                  <w:szCs w:val="18"/>
                </w:rPr>
                <w:t>casa:BlockID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48" w:author="Aleksandr V. Smirnov" w:date="2015-07-10T12:28:00Z"/>
                <w:sz w:val="18"/>
                <w:szCs w:val="18"/>
              </w:rPr>
            </w:pPr>
            <w:ins w:id="149" w:author="Aleksandr V. Smirnov" w:date="2015-07-10T12:28:00Z">
              <w:r>
                <w:rPr>
                  <w:sz w:val="18"/>
                  <w:szCs w:val="18"/>
                </w:rPr>
                <w:t>1..1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50" w:author="Aleksandr V. Smirnov" w:date="2015-07-10T12:28:00Z"/>
                <w:sz w:val="18"/>
                <w:szCs w:val="18"/>
              </w:rPr>
            </w:pPr>
            <w:proofErr w:type="spellStart"/>
            <w:ins w:id="151" w:author="Aleksandr V. Smirnov" w:date="2015-07-10T12:28:00Z">
              <w:r>
                <w:rPr>
                  <w:sz w:val="18"/>
                  <w:szCs w:val="18"/>
                </w:rPr>
                <w:t>St:BlockId</w:t>
              </w:r>
              <w:proofErr w:type="spellEnd"/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52" w:author="Aleksandr V. Smirnov" w:date="2015-07-10T12:28:00Z"/>
                <w:sz w:val="18"/>
                <w:szCs w:val="18"/>
              </w:rPr>
            </w:pPr>
            <w:proofErr w:type="spellStart"/>
            <w:ins w:id="153" w:author="Aleksandr V. Smirnov" w:date="2015-07-10T12:28:00Z">
              <w:r>
                <w:rPr>
                  <w:sz w:val="18"/>
                  <w:szCs w:val="18"/>
                </w:rPr>
                <w:t>Идентификатор</w:t>
              </w:r>
              <w:proofErr w:type="spellEnd"/>
            </w:ins>
          </w:p>
        </w:tc>
      </w:tr>
      <w:tr w:rsidR="00DB559E" w:rsidRPr="004B7DBF" w:rsidTr="00E564F4">
        <w:trPr>
          <w:ins w:id="154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55" w:author="Aleksandr V. Smirnov" w:date="2015-07-10T12:28:00Z"/>
                <w:sz w:val="18"/>
                <w:szCs w:val="18"/>
              </w:rPr>
            </w:pPr>
            <w:ins w:id="156" w:author="Aleksandr V. Smirnov" w:date="2015-07-10T12:28:00Z">
              <w:r>
                <w:rPr>
                  <w:sz w:val="18"/>
                  <w:szCs w:val="18"/>
                </w:rPr>
                <w:t xml:space="preserve">         </w:t>
              </w:r>
              <w:proofErr w:type="spellStart"/>
              <w:r>
                <w:rPr>
                  <w:sz w:val="18"/>
                  <w:szCs w:val="18"/>
                </w:rPr>
                <w:t>casa:MovementReference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57" w:author="Aleksandr V. Smirnov" w:date="2015-07-10T12:28:00Z"/>
                <w:sz w:val="18"/>
                <w:szCs w:val="18"/>
              </w:rPr>
            </w:pPr>
            <w:ins w:id="158" w:author="Aleksandr V. Smirnov" w:date="2015-07-10T12:28:00Z">
              <w:r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59" w:author="Aleksandr V. Smirnov" w:date="2015-07-10T12:28:00Z"/>
                <w:sz w:val="18"/>
                <w:szCs w:val="18"/>
              </w:rPr>
            </w:pPr>
            <w:ins w:id="160" w:author="Aleksandr V. Smirnov" w:date="2015-07-10T12:28:00Z">
              <w:r>
                <w:rPr>
                  <w:sz w:val="18"/>
                  <w:szCs w:val="18"/>
                </w:rPr>
                <w:t>Complex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61" w:author="Aleksandr V. Smirnov" w:date="2015-07-10T12:28:00Z"/>
                <w:sz w:val="18"/>
                <w:szCs w:val="18"/>
              </w:rPr>
            </w:pPr>
            <w:proofErr w:type="spellStart"/>
            <w:ins w:id="162" w:author="Aleksandr V. Smirnov" w:date="2015-07-10T12:28:00Z">
              <w:r>
                <w:rPr>
                  <w:sz w:val="18"/>
                  <w:szCs w:val="18"/>
                </w:rPr>
                <w:t>Идентификатор</w:t>
              </w:r>
              <w:proofErr w:type="spellEnd"/>
              <w:r>
                <w:rPr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sz w:val="18"/>
                  <w:szCs w:val="18"/>
                </w:rPr>
                <w:t>движения</w:t>
              </w:r>
              <w:proofErr w:type="spellEnd"/>
            </w:ins>
          </w:p>
        </w:tc>
      </w:tr>
      <w:tr w:rsidR="00DB559E" w:rsidRPr="004B7DBF" w:rsidTr="00E564F4">
        <w:trPr>
          <w:ins w:id="163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64" w:author="Aleksandr V. Smirnov" w:date="2015-07-10T12:28:00Z"/>
                <w:sz w:val="18"/>
                <w:szCs w:val="18"/>
              </w:rPr>
            </w:pPr>
            <w:ins w:id="165" w:author="Aleksandr V. Smirnov" w:date="2015-07-10T12:28:00Z">
              <w:r>
                <w:rPr>
                  <w:sz w:val="18"/>
                  <w:szCs w:val="18"/>
                </w:rPr>
                <w:t xml:space="preserve">           </w:t>
              </w:r>
              <w:proofErr w:type="spellStart"/>
              <w:r>
                <w:rPr>
                  <w:sz w:val="18"/>
                  <w:szCs w:val="18"/>
                </w:rPr>
                <w:t>casa:SystemCode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66" w:author="Aleksandr V. Smirnov" w:date="2015-07-10T12:28:00Z"/>
                <w:sz w:val="18"/>
                <w:szCs w:val="18"/>
              </w:rPr>
            </w:pPr>
            <w:ins w:id="167" w:author="Aleksandr V. Smirnov" w:date="2015-07-10T12:28:00Z">
              <w:r>
                <w:rPr>
                  <w:sz w:val="18"/>
                  <w:szCs w:val="18"/>
                </w:rPr>
                <w:t>1..1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68" w:author="Aleksandr V. Smirnov" w:date="2015-07-10T12:28:00Z"/>
                <w:sz w:val="18"/>
                <w:szCs w:val="18"/>
              </w:rPr>
            </w:pPr>
            <w:proofErr w:type="spellStart"/>
            <w:ins w:id="169" w:author="Aleksandr V. Smirnov" w:date="2015-07-10T12:28:00Z">
              <w:r>
                <w:rPr>
                  <w:sz w:val="18"/>
                  <w:szCs w:val="18"/>
                </w:rPr>
                <w:t>St:SystemCode</w:t>
              </w:r>
              <w:proofErr w:type="spellEnd"/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70" w:author="Aleksandr V. Smirnov" w:date="2015-07-10T12:28:00Z"/>
                <w:sz w:val="18"/>
                <w:szCs w:val="18"/>
              </w:rPr>
            </w:pPr>
            <w:proofErr w:type="spellStart"/>
            <w:ins w:id="171" w:author="Aleksandr V. Smirnov" w:date="2015-07-10T12:28:00Z">
              <w:r>
                <w:rPr>
                  <w:sz w:val="18"/>
                  <w:szCs w:val="18"/>
                </w:rPr>
                <w:t>Код</w:t>
              </w:r>
              <w:proofErr w:type="spellEnd"/>
              <w:r>
                <w:rPr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sz w:val="18"/>
                  <w:szCs w:val="18"/>
                </w:rPr>
                <w:t>системы</w:t>
              </w:r>
              <w:proofErr w:type="spellEnd"/>
            </w:ins>
          </w:p>
        </w:tc>
      </w:tr>
      <w:tr w:rsidR="00DB559E" w:rsidRPr="004B7DBF" w:rsidTr="00E564F4">
        <w:trPr>
          <w:ins w:id="172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Pr="004B7DBF" w:rsidRDefault="00DB559E" w:rsidP="00E564F4">
            <w:pPr>
              <w:rPr>
                <w:ins w:id="173" w:author="Aleksandr V. Smirnov" w:date="2015-07-10T12:28:00Z"/>
                <w:sz w:val="18"/>
                <w:szCs w:val="18"/>
              </w:rPr>
            </w:pPr>
            <w:ins w:id="174" w:author="Aleksandr V. Smirnov" w:date="2015-07-10T12:28:00Z">
              <w:r>
                <w:rPr>
                  <w:sz w:val="18"/>
                  <w:szCs w:val="18"/>
                </w:rPr>
                <w:t xml:space="preserve">           </w:t>
              </w:r>
              <w:proofErr w:type="spellStart"/>
              <w:r>
                <w:rPr>
                  <w:sz w:val="18"/>
                  <w:szCs w:val="18"/>
                </w:rPr>
                <w:t>casa:MovementID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75" w:author="Aleksandr V. Smirnov" w:date="2015-07-10T12:28:00Z"/>
                <w:sz w:val="18"/>
                <w:szCs w:val="18"/>
              </w:rPr>
            </w:pPr>
            <w:ins w:id="176" w:author="Aleksandr V. Smirnov" w:date="2015-07-10T12:28:00Z">
              <w:r>
                <w:rPr>
                  <w:sz w:val="18"/>
                  <w:szCs w:val="18"/>
                </w:rPr>
                <w:t>1..1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77" w:author="Aleksandr V. Smirnov" w:date="2015-07-10T12:28:00Z"/>
                <w:sz w:val="18"/>
                <w:szCs w:val="18"/>
              </w:rPr>
            </w:pPr>
            <w:proofErr w:type="spellStart"/>
            <w:ins w:id="178" w:author="Aleksandr V. Smirnov" w:date="2015-07-10T12:28:00Z">
              <w:r>
                <w:rPr>
                  <w:sz w:val="18"/>
                  <w:szCs w:val="18"/>
                </w:rPr>
                <w:t>St;MovementID</w:t>
              </w:r>
              <w:proofErr w:type="spellEnd"/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79" w:author="Aleksandr V. Smirnov" w:date="2015-07-10T12:28:00Z"/>
                <w:sz w:val="18"/>
                <w:szCs w:val="18"/>
              </w:rPr>
            </w:pPr>
            <w:proofErr w:type="spellStart"/>
            <w:ins w:id="180" w:author="Aleksandr V. Smirnov" w:date="2015-07-10T12:28:00Z">
              <w:r>
                <w:rPr>
                  <w:sz w:val="18"/>
                  <w:szCs w:val="18"/>
                </w:rPr>
                <w:t>Идентификатор</w:t>
              </w:r>
              <w:proofErr w:type="spellEnd"/>
            </w:ins>
          </w:p>
        </w:tc>
      </w:tr>
      <w:tr w:rsidR="00DB559E" w:rsidRPr="004B7DBF" w:rsidTr="00E564F4">
        <w:trPr>
          <w:ins w:id="181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82" w:author="Aleksandr V. Smirnov" w:date="2015-07-10T12:28:00Z"/>
                <w:sz w:val="18"/>
                <w:szCs w:val="18"/>
              </w:rPr>
            </w:pPr>
            <w:ins w:id="183" w:author="Aleksandr V. Smirnov" w:date="2015-07-10T12:28:00Z">
              <w:r>
                <w:rPr>
                  <w:sz w:val="18"/>
                  <w:szCs w:val="18"/>
                </w:rPr>
                <w:t xml:space="preserve">         </w:t>
              </w:r>
              <w:proofErr w:type="spellStart"/>
              <w:r>
                <w:rPr>
                  <w:sz w:val="18"/>
                  <w:szCs w:val="18"/>
                </w:rPr>
                <w:t>casa:MovementAmount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84" w:author="Aleksandr V. Smirnov" w:date="2015-07-10T12:28:00Z"/>
                <w:sz w:val="18"/>
                <w:szCs w:val="18"/>
              </w:rPr>
            </w:pPr>
            <w:ins w:id="185" w:author="Aleksandr V. Smirnov" w:date="2015-07-10T12:28:00Z">
              <w:r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86" w:author="Aleksandr V. Smirnov" w:date="2015-07-10T12:28:00Z"/>
                <w:sz w:val="18"/>
                <w:szCs w:val="18"/>
              </w:rPr>
            </w:pPr>
            <w:proofErr w:type="spellStart"/>
            <w:ins w:id="187" w:author="Aleksandr V. Smirnov" w:date="2015-07-10T12:28:00Z">
              <w:r>
                <w:rPr>
                  <w:sz w:val="18"/>
                  <w:szCs w:val="18"/>
                </w:rPr>
                <w:t>St;MovementAmount</w:t>
              </w:r>
              <w:proofErr w:type="spellEnd"/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88" w:author="Aleksandr V. Smirnov" w:date="2015-07-10T12:28:00Z"/>
                <w:sz w:val="18"/>
                <w:szCs w:val="18"/>
              </w:rPr>
            </w:pPr>
            <w:proofErr w:type="spellStart"/>
            <w:ins w:id="189" w:author="Aleksandr V. Smirnov" w:date="2015-07-10T12:28:00Z">
              <w:r>
                <w:rPr>
                  <w:sz w:val="18"/>
                  <w:szCs w:val="18"/>
                </w:rPr>
                <w:t>Сумма</w:t>
              </w:r>
              <w:proofErr w:type="spellEnd"/>
              <w:r>
                <w:rPr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sz w:val="18"/>
                  <w:szCs w:val="18"/>
                </w:rPr>
                <w:t>движения</w:t>
              </w:r>
              <w:proofErr w:type="spellEnd"/>
            </w:ins>
          </w:p>
        </w:tc>
      </w:tr>
      <w:tr w:rsidR="00DB559E" w:rsidRPr="004B7DBF" w:rsidTr="00E564F4">
        <w:trPr>
          <w:ins w:id="190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91" w:author="Aleksandr V. Smirnov" w:date="2015-07-10T12:28:00Z"/>
                <w:sz w:val="18"/>
                <w:szCs w:val="18"/>
              </w:rPr>
            </w:pPr>
            <w:ins w:id="192" w:author="Aleksandr V. Smirnov" w:date="2015-07-10T12:28:00Z">
              <w:r>
                <w:rPr>
                  <w:sz w:val="18"/>
                  <w:szCs w:val="18"/>
                </w:rPr>
                <w:t xml:space="preserve">        </w:t>
              </w:r>
              <w:proofErr w:type="spellStart"/>
              <w:r>
                <w:rPr>
                  <w:sz w:val="18"/>
                  <w:szCs w:val="18"/>
                </w:rPr>
                <w:t>casa:ABSReference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93" w:author="Aleksandr V. Smirnov" w:date="2015-07-10T12:28:00Z"/>
                <w:sz w:val="18"/>
                <w:szCs w:val="18"/>
              </w:rPr>
            </w:pPr>
            <w:ins w:id="194" w:author="Aleksandr V. Smirnov" w:date="2015-07-10T12:28:00Z">
              <w:r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195" w:author="Aleksandr V. Smirnov" w:date="2015-07-10T12:28:00Z"/>
                <w:sz w:val="18"/>
                <w:szCs w:val="18"/>
              </w:rPr>
            </w:pPr>
            <w:proofErr w:type="spellStart"/>
            <w:ins w:id="196" w:author="Aleksandr V. Smirnov" w:date="2015-07-10T12:28:00Z">
              <w:r>
                <w:rPr>
                  <w:sz w:val="18"/>
                  <w:szCs w:val="18"/>
                </w:rPr>
                <w:t>St:MovementId</w:t>
              </w:r>
              <w:proofErr w:type="spellEnd"/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3B5121" w:rsidRDefault="00DB559E" w:rsidP="00E564F4">
            <w:pPr>
              <w:rPr>
                <w:ins w:id="197" w:author="Aleksandr V. Smirnov" w:date="2015-07-10T12:28:00Z"/>
                <w:sz w:val="18"/>
                <w:szCs w:val="18"/>
              </w:rPr>
            </w:pPr>
            <w:proofErr w:type="spellStart"/>
            <w:ins w:id="198" w:author="Aleksandr V. Smirnov" w:date="2015-07-10T12:28:00Z">
              <w:r>
                <w:rPr>
                  <w:sz w:val="18"/>
                  <w:szCs w:val="18"/>
                </w:rPr>
                <w:t>Идентификатор</w:t>
              </w:r>
              <w:proofErr w:type="spellEnd"/>
              <w:r>
                <w:rPr>
                  <w:sz w:val="18"/>
                  <w:szCs w:val="18"/>
                </w:rPr>
                <w:t xml:space="preserve"> ABS</w:t>
              </w:r>
            </w:ins>
          </w:p>
        </w:tc>
      </w:tr>
      <w:tr w:rsidR="00DB559E" w:rsidRPr="00DB559E" w:rsidTr="00E564F4">
        <w:trPr>
          <w:ins w:id="199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00" w:author="Aleksandr V. Smirnov" w:date="2015-07-10T12:28:00Z"/>
                <w:sz w:val="18"/>
                <w:szCs w:val="18"/>
              </w:rPr>
            </w:pPr>
            <w:ins w:id="201" w:author="Aleksandr V. Smirnov" w:date="2015-07-10T12:28:00Z">
              <w:r>
                <w:rPr>
                  <w:sz w:val="18"/>
                  <w:szCs w:val="18"/>
                </w:rPr>
                <w:t xml:space="preserve">        </w:t>
              </w:r>
              <w:proofErr w:type="spellStart"/>
              <w:r>
                <w:rPr>
                  <w:sz w:val="18"/>
                  <w:szCs w:val="18"/>
                </w:rPr>
                <w:t>casa:</w:t>
              </w:r>
              <w:r w:rsidRPr="00F2207B">
                <w:rPr>
                  <w:sz w:val="18"/>
                  <w:szCs w:val="18"/>
                </w:rPr>
                <w:t>ABS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02" w:author="Aleksandr V. Smirnov" w:date="2015-07-10T12:28:00Z"/>
                <w:sz w:val="18"/>
                <w:szCs w:val="18"/>
              </w:rPr>
            </w:pPr>
            <w:ins w:id="203" w:author="Aleksandr V. Smirnov" w:date="2015-07-10T12:28:00Z">
              <w:r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04" w:author="Aleksandr V. Smirnov" w:date="2015-07-10T12:28:00Z"/>
                <w:sz w:val="18"/>
                <w:szCs w:val="18"/>
              </w:rPr>
            </w:pPr>
            <w:ins w:id="205" w:author="Aleksandr V. Smirnov" w:date="2015-07-10T12:28:00Z">
              <w:r w:rsidRPr="00F2207B"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DB559E" w:rsidRDefault="00DB559E" w:rsidP="00E564F4">
            <w:pPr>
              <w:rPr>
                <w:ins w:id="206" w:author="Aleksandr V. Smirnov" w:date="2015-07-10T12:28:00Z"/>
                <w:sz w:val="18"/>
                <w:szCs w:val="18"/>
                <w:lang w:val="ru-RU"/>
              </w:rPr>
            </w:pPr>
            <w:ins w:id="207" w:author="Aleksandr V. Smirnov" w:date="2015-07-10T12:28:00Z">
              <w:r w:rsidRPr="00DB559E">
                <w:rPr>
                  <w:sz w:val="18"/>
                  <w:szCs w:val="18"/>
                  <w:lang w:val="ru-RU"/>
                </w:rPr>
                <w:t>АБС, в которой обрабатывался запрос</w:t>
              </w:r>
            </w:ins>
          </w:p>
        </w:tc>
      </w:tr>
      <w:tr w:rsidR="00DB559E" w:rsidRPr="00DB559E" w:rsidTr="00E564F4">
        <w:trPr>
          <w:ins w:id="208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09" w:author="Aleksandr V. Smirnov" w:date="2015-07-10T12:28:00Z"/>
                <w:sz w:val="18"/>
                <w:szCs w:val="18"/>
              </w:rPr>
            </w:pPr>
            <w:ins w:id="210" w:author="Aleksandr V. Smirnov" w:date="2015-07-10T12:28:00Z">
              <w:r w:rsidRPr="00DB559E">
                <w:rPr>
                  <w:sz w:val="18"/>
                  <w:szCs w:val="18"/>
                  <w:lang w:val="ru-RU"/>
                </w:rPr>
                <w:t xml:space="preserve">        </w:t>
              </w:r>
              <w:proofErr w:type="spellStart"/>
              <w:r>
                <w:rPr>
                  <w:sz w:val="18"/>
                  <w:szCs w:val="18"/>
                </w:rPr>
                <w:t>casa:CBAccount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11" w:author="Aleksandr V. Smirnov" w:date="2015-07-10T12:28:00Z"/>
                <w:sz w:val="18"/>
                <w:szCs w:val="18"/>
              </w:rPr>
            </w:pPr>
            <w:ins w:id="212" w:author="Aleksandr V. Smirnov" w:date="2015-07-10T12:28:00Z">
              <w:r>
                <w:rPr>
                  <w:sz w:val="18"/>
                  <w:szCs w:val="18"/>
                </w:rPr>
                <w:t>1..1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13" w:author="Aleksandr V. Smirnov" w:date="2015-07-10T12:28:00Z"/>
                <w:sz w:val="18"/>
                <w:szCs w:val="18"/>
              </w:rPr>
            </w:pPr>
            <w:ins w:id="214" w:author="Aleksandr V. Smirnov" w:date="2015-07-10T12:28:00Z">
              <w:r w:rsidRPr="00F2207B">
                <w:rPr>
                  <w:sz w:val="18"/>
                  <w:szCs w:val="18"/>
                </w:rPr>
                <w:t>String(20)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DB559E" w:rsidRDefault="00DB559E" w:rsidP="00E564F4">
            <w:pPr>
              <w:rPr>
                <w:ins w:id="215" w:author="Aleksandr V. Smirnov" w:date="2015-07-10T12:28:00Z"/>
                <w:sz w:val="18"/>
                <w:szCs w:val="18"/>
                <w:lang w:val="ru-RU"/>
              </w:rPr>
            </w:pPr>
            <w:ins w:id="216" w:author="Aleksandr V. Smirnov" w:date="2015-07-10T12:28:00Z">
              <w:r w:rsidRPr="00DB559E">
                <w:rPr>
                  <w:sz w:val="18"/>
                  <w:szCs w:val="18"/>
                  <w:lang w:val="ru-RU"/>
                </w:rPr>
                <w:t>Счёт в формате ЦБ (20-значный)</w:t>
              </w:r>
            </w:ins>
          </w:p>
        </w:tc>
      </w:tr>
      <w:tr w:rsidR="00DB559E" w:rsidRPr="00DB559E" w:rsidTr="00E564F4">
        <w:trPr>
          <w:ins w:id="217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Pr="00F2207B" w:rsidRDefault="00DB559E" w:rsidP="00E564F4">
            <w:pPr>
              <w:rPr>
                <w:ins w:id="218" w:author="Aleksandr V. Smirnov" w:date="2015-07-10T12:28:00Z"/>
                <w:sz w:val="18"/>
                <w:szCs w:val="18"/>
              </w:rPr>
            </w:pPr>
            <w:ins w:id="219" w:author="Aleksandr V. Smirnov" w:date="2015-07-10T12:28:00Z">
              <w:r w:rsidRPr="00DB559E">
                <w:rPr>
                  <w:sz w:val="18"/>
                  <w:szCs w:val="18"/>
                  <w:lang w:val="ru-RU"/>
                </w:rPr>
                <w:t xml:space="preserve">        </w:t>
              </w:r>
              <w:proofErr w:type="spellStart"/>
              <w:r>
                <w:rPr>
                  <w:sz w:val="18"/>
                  <w:szCs w:val="18"/>
                </w:rPr>
                <w:t>casa:Status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20" w:author="Aleksandr V. Smirnov" w:date="2015-07-10T12:28:00Z"/>
                <w:sz w:val="18"/>
                <w:szCs w:val="18"/>
              </w:rPr>
            </w:pPr>
            <w:ins w:id="221" w:author="Aleksandr V. Smirnov" w:date="2015-07-10T12:28:00Z">
              <w:r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Pr="00F2207B" w:rsidRDefault="00DB559E" w:rsidP="00E564F4">
            <w:pPr>
              <w:rPr>
                <w:ins w:id="222" w:author="Aleksandr V. Smirnov" w:date="2015-07-10T12:28:00Z"/>
                <w:sz w:val="18"/>
                <w:szCs w:val="18"/>
              </w:rPr>
            </w:pPr>
            <w:ins w:id="223" w:author="Aleksandr V. Smirnov" w:date="2015-07-10T12:28:00Z">
              <w:r w:rsidRPr="0069762C"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Pr="00DB559E" w:rsidRDefault="00DB559E" w:rsidP="00E564F4">
            <w:pPr>
              <w:rPr>
                <w:ins w:id="224" w:author="Aleksandr V. Smirnov" w:date="2015-07-10T12:28:00Z"/>
                <w:sz w:val="18"/>
                <w:szCs w:val="18"/>
                <w:lang w:val="ru-RU"/>
              </w:rPr>
            </w:pPr>
            <w:ins w:id="225" w:author="Aleksandr V. Smirnov" w:date="2015-07-10T12:28:00Z">
              <w:r w:rsidRPr="00DB559E">
                <w:rPr>
                  <w:sz w:val="18"/>
                  <w:szCs w:val="18"/>
                  <w:lang w:val="ru-RU"/>
                </w:rPr>
                <w:t xml:space="preserve">Статус обработки движения. </w:t>
              </w:r>
              <w:r>
                <w:rPr>
                  <w:sz w:val="18"/>
                  <w:szCs w:val="18"/>
                </w:rPr>
                <w:t>S</w:t>
              </w:r>
              <w:r w:rsidRPr="00DB559E">
                <w:rPr>
                  <w:sz w:val="18"/>
                  <w:szCs w:val="18"/>
                  <w:lang w:val="ru-RU"/>
                </w:rPr>
                <w:t xml:space="preserve"> – успешно, </w:t>
              </w:r>
              <w:r>
                <w:rPr>
                  <w:sz w:val="18"/>
                  <w:szCs w:val="18"/>
                </w:rPr>
                <w:t>R</w:t>
              </w:r>
              <w:r w:rsidRPr="00DB559E">
                <w:rPr>
                  <w:sz w:val="18"/>
                  <w:szCs w:val="18"/>
                  <w:lang w:val="ru-RU"/>
                </w:rPr>
                <w:t xml:space="preserve"> – успешно и необходим откат, </w:t>
              </w:r>
              <w:r>
                <w:rPr>
                  <w:sz w:val="18"/>
                  <w:szCs w:val="18"/>
                </w:rPr>
                <w:t>F</w:t>
              </w:r>
              <w:r w:rsidRPr="00DB559E">
                <w:rPr>
                  <w:sz w:val="18"/>
                  <w:szCs w:val="18"/>
                  <w:lang w:val="ru-RU"/>
                </w:rPr>
                <w:t xml:space="preserve"> – не успешно </w:t>
              </w:r>
            </w:ins>
          </w:p>
        </w:tc>
      </w:tr>
      <w:tr w:rsidR="00DB559E" w:rsidRPr="004B7DBF" w:rsidTr="00E564F4">
        <w:trPr>
          <w:ins w:id="226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27" w:author="Aleksandr V. Smirnov" w:date="2015-07-10T12:28:00Z"/>
                <w:sz w:val="18"/>
                <w:szCs w:val="18"/>
              </w:rPr>
            </w:pPr>
            <w:ins w:id="228" w:author="Aleksandr V. Smirnov" w:date="2015-07-10T12:28:00Z">
              <w:r w:rsidRPr="00DB559E">
                <w:rPr>
                  <w:sz w:val="18"/>
                  <w:szCs w:val="18"/>
                  <w:lang w:val="ru-RU"/>
                </w:rPr>
                <w:t xml:space="preserve">        </w:t>
              </w:r>
              <w:proofErr w:type="spellStart"/>
              <w:r>
                <w:rPr>
                  <w:sz w:val="18"/>
                  <w:szCs w:val="18"/>
                </w:rPr>
                <w:t>casa:ErrorCode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29" w:author="Aleksandr V. Smirnov" w:date="2015-07-10T12:28:00Z"/>
                <w:sz w:val="18"/>
                <w:szCs w:val="18"/>
              </w:rPr>
            </w:pPr>
            <w:ins w:id="230" w:author="Aleksandr V. Smirnov" w:date="2015-07-10T12:28:00Z">
              <w:r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31" w:author="Aleksandr V. Smirnov" w:date="2015-07-10T12:28:00Z"/>
                <w:sz w:val="18"/>
                <w:szCs w:val="18"/>
              </w:rPr>
            </w:pPr>
            <w:proofErr w:type="spellStart"/>
            <w:ins w:id="232" w:author="Aleksandr V. Smirnov" w:date="2015-07-10T12:28:00Z">
              <w:r>
                <w:rPr>
                  <w:sz w:val="18"/>
                  <w:szCs w:val="18"/>
                </w:rPr>
                <w:t>St:ErrorCode</w:t>
              </w:r>
              <w:proofErr w:type="spellEnd"/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33" w:author="Aleksandr V. Smirnov" w:date="2015-07-10T12:28:00Z"/>
                <w:sz w:val="18"/>
                <w:szCs w:val="18"/>
              </w:rPr>
            </w:pPr>
            <w:proofErr w:type="spellStart"/>
            <w:ins w:id="234" w:author="Aleksandr V. Smirnov" w:date="2015-07-10T12:28:00Z">
              <w:r>
                <w:rPr>
                  <w:sz w:val="18"/>
                  <w:szCs w:val="18"/>
                </w:rPr>
                <w:t>Код</w:t>
              </w:r>
              <w:proofErr w:type="spellEnd"/>
              <w:r>
                <w:rPr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sz w:val="18"/>
                  <w:szCs w:val="18"/>
                </w:rPr>
                <w:t>ошибки</w:t>
              </w:r>
              <w:proofErr w:type="spellEnd"/>
            </w:ins>
          </w:p>
        </w:tc>
      </w:tr>
      <w:tr w:rsidR="00DB559E" w:rsidRPr="004B7DBF" w:rsidTr="00E564F4">
        <w:trPr>
          <w:ins w:id="235" w:author="Aleksandr V. Smirnov" w:date="2015-07-10T12:28:00Z"/>
        </w:trPr>
        <w:tc>
          <w:tcPr>
            <w:tcW w:w="2723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36" w:author="Aleksandr V. Smirnov" w:date="2015-07-10T12:28:00Z"/>
                <w:sz w:val="18"/>
                <w:szCs w:val="18"/>
              </w:rPr>
            </w:pPr>
            <w:ins w:id="237" w:author="Aleksandr V. Smirnov" w:date="2015-07-10T12:28:00Z">
              <w:r>
                <w:rPr>
                  <w:sz w:val="18"/>
                  <w:szCs w:val="18"/>
                </w:rPr>
                <w:t xml:space="preserve">        </w:t>
              </w:r>
              <w:proofErr w:type="spellStart"/>
              <w:r>
                <w:rPr>
                  <w:sz w:val="18"/>
                  <w:szCs w:val="18"/>
                </w:rPr>
                <w:t>casa:ErrorDescription</w:t>
              </w:r>
              <w:proofErr w:type="spellEnd"/>
            </w:ins>
          </w:p>
        </w:tc>
        <w:tc>
          <w:tcPr>
            <w:tcW w:w="1602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38" w:author="Aleksandr V. Smirnov" w:date="2015-07-10T12:28:00Z"/>
                <w:sz w:val="18"/>
                <w:szCs w:val="18"/>
              </w:rPr>
            </w:pPr>
            <w:ins w:id="239" w:author="Aleksandr V. Smirnov" w:date="2015-07-10T12:28:00Z">
              <w:r>
                <w:rPr>
                  <w:sz w:val="18"/>
                  <w:szCs w:val="18"/>
                </w:rPr>
                <w:t>0..1</w:t>
              </w:r>
            </w:ins>
          </w:p>
        </w:tc>
        <w:tc>
          <w:tcPr>
            <w:tcW w:w="1629" w:type="dxa"/>
            <w:gridSpan w:val="2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40" w:author="Aleksandr V. Smirnov" w:date="2015-07-10T12:28:00Z"/>
                <w:sz w:val="18"/>
                <w:szCs w:val="18"/>
              </w:rPr>
            </w:pPr>
            <w:proofErr w:type="spellStart"/>
            <w:ins w:id="241" w:author="Aleksandr V. Smirnov" w:date="2015-07-10T12:28:00Z">
              <w:r>
                <w:rPr>
                  <w:sz w:val="18"/>
                  <w:szCs w:val="18"/>
                </w:rPr>
                <w:t>St:ErrorDescription</w:t>
              </w:r>
              <w:proofErr w:type="spellEnd"/>
            </w:ins>
          </w:p>
        </w:tc>
        <w:tc>
          <w:tcPr>
            <w:tcW w:w="4844" w:type="dxa"/>
            <w:shd w:val="clear" w:color="auto" w:fill="FFFFFF"/>
            <w:vAlign w:val="center"/>
          </w:tcPr>
          <w:p w:rsidR="00DB559E" w:rsidRDefault="00DB559E" w:rsidP="00E564F4">
            <w:pPr>
              <w:rPr>
                <w:ins w:id="242" w:author="Aleksandr V. Smirnov" w:date="2015-07-10T12:28:00Z"/>
                <w:sz w:val="18"/>
                <w:szCs w:val="18"/>
              </w:rPr>
            </w:pPr>
            <w:proofErr w:type="spellStart"/>
            <w:ins w:id="243" w:author="Aleksandr V. Smirnov" w:date="2015-07-10T12:28:00Z">
              <w:r>
                <w:rPr>
                  <w:sz w:val="18"/>
                  <w:szCs w:val="18"/>
                </w:rPr>
                <w:t>Описание</w:t>
              </w:r>
              <w:proofErr w:type="spellEnd"/>
              <w:r>
                <w:rPr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sz w:val="18"/>
                  <w:szCs w:val="18"/>
                </w:rPr>
                <w:t>ошибки</w:t>
              </w:r>
              <w:proofErr w:type="spellEnd"/>
            </w:ins>
          </w:p>
        </w:tc>
      </w:tr>
    </w:tbl>
    <w:p w:rsidR="00DB559E" w:rsidRPr="006F7BD2" w:rsidRDefault="00DB559E" w:rsidP="00976BD3">
      <w:pPr>
        <w:ind w:firstLine="720"/>
        <w:rPr>
          <w:sz w:val="20"/>
          <w:szCs w:val="20"/>
          <w:lang w:val="ru-RU"/>
        </w:rPr>
      </w:pPr>
    </w:p>
    <w:p w:rsidR="00976BD3" w:rsidRPr="007F1F41" w:rsidRDefault="00976BD3" w:rsidP="00976BD3">
      <w:pPr>
        <w:pStyle w:val="BodyText"/>
        <w:ind w:left="720"/>
        <w:rPr>
          <w:sz w:val="20"/>
        </w:rPr>
      </w:pPr>
    </w:p>
    <w:p w:rsidR="00976BD3" w:rsidRPr="00B01E3A" w:rsidRDefault="00976BD3" w:rsidP="00976BD3">
      <w:pPr>
        <w:pStyle w:val="BodyText"/>
        <w:ind w:left="720"/>
        <w:rPr>
          <w:sz w:val="20"/>
          <w:lang w:val="en-US"/>
        </w:rPr>
      </w:pPr>
      <w:r>
        <w:rPr>
          <w:sz w:val="20"/>
        </w:rPr>
        <w:t>Пример сообщения об ошибке:</w:t>
      </w:r>
      <w:r>
        <w:rPr>
          <w:sz w:val="20"/>
          <w:lang w:val="en-US"/>
        </w:rPr>
        <w:t xml:space="preserve"> </w:t>
      </w:r>
    </w:p>
    <w:p w:rsidR="00976BD3" w:rsidRPr="00B01E3A" w:rsidRDefault="00E723F6" w:rsidP="00976BD3">
      <w:pPr>
        <w:pStyle w:val="BodyText"/>
        <w:ind w:left="1080"/>
        <w:rPr>
          <w:i/>
          <w:sz w:val="20"/>
          <w:lang w:val="en-US"/>
        </w:rPr>
      </w:pPr>
      <w:r>
        <w:rPr>
          <w:i/>
          <w:sz w:val="20"/>
          <w:lang w:val="en-US"/>
        </w:rPr>
        <w:object w:dxaOrig="966" w:dyaOrig="625">
          <v:shape id="_x0000_i1027" type="#_x0000_t75" style="width:48.75pt;height:30.75pt" o:ole="">
            <v:imagedata r:id="rId14" o:title=""/>
          </v:shape>
          <o:OLEObject Type="Embed" ProgID="Package" ShapeID="_x0000_i1027" DrawAspect="Icon" ObjectID="_1498036625" r:id="rId15"/>
        </w:object>
      </w:r>
    </w:p>
    <w:p w:rsidR="00976BD3" w:rsidRPr="00B01E3A" w:rsidRDefault="00976BD3" w:rsidP="00976BD3">
      <w:pPr>
        <w:pStyle w:val="Heading4"/>
      </w:pPr>
      <w:r w:rsidRPr="00AC1506">
        <w:rPr>
          <w:lang w:val="ru-RU"/>
        </w:rPr>
        <w:t>Обработка</w:t>
      </w:r>
      <w:r w:rsidRPr="00B01E3A">
        <w:t xml:space="preserve"> </w:t>
      </w:r>
      <w:r w:rsidRPr="00604F6D">
        <w:rPr>
          <w:lang w:val="ru-RU"/>
        </w:rPr>
        <w:t>исключительных</w:t>
      </w:r>
      <w:r w:rsidRPr="00B01E3A">
        <w:t xml:space="preserve"> </w:t>
      </w:r>
      <w:r w:rsidRPr="00604F6D">
        <w:rPr>
          <w:lang w:val="ru-RU"/>
        </w:rPr>
        <w:t>ситуаций</w:t>
      </w:r>
    </w:p>
    <w:p w:rsidR="00976BD3" w:rsidRPr="006B021A" w:rsidRDefault="00976BD3" w:rsidP="00976BD3">
      <w:pPr>
        <w:ind w:firstLine="360"/>
        <w:rPr>
          <w:rFonts w:cs="Arial"/>
          <w:color w:val="000000"/>
          <w:sz w:val="20"/>
          <w:szCs w:val="20"/>
          <w:lang w:val="ru-RU"/>
        </w:rPr>
      </w:pPr>
      <w:r>
        <w:rPr>
          <w:rFonts w:cs="Arial"/>
          <w:color w:val="000000"/>
          <w:sz w:val="20"/>
          <w:szCs w:val="20"/>
          <w:lang w:val="ru-RU"/>
        </w:rPr>
        <w:t>Для</w:t>
      </w:r>
      <w:r w:rsidRPr="006B021A">
        <w:rPr>
          <w:rFonts w:cs="Arial"/>
          <w:color w:val="000000"/>
          <w:sz w:val="20"/>
          <w:szCs w:val="20"/>
          <w:lang w:val="ru-RU"/>
        </w:rPr>
        <w:t xml:space="preserve"> </w:t>
      </w:r>
      <w:r>
        <w:rPr>
          <w:rFonts w:cs="Arial"/>
          <w:color w:val="000000"/>
          <w:sz w:val="20"/>
          <w:szCs w:val="20"/>
          <w:lang w:val="ru-RU"/>
        </w:rPr>
        <w:t>обработки</w:t>
      </w:r>
      <w:r w:rsidRPr="006B021A">
        <w:rPr>
          <w:rFonts w:cs="Arial"/>
          <w:color w:val="000000"/>
          <w:sz w:val="20"/>
          <w:szCs w:val="20"/>
          <w:lang w:val="ru-RU"/>
        </w:rPr>
        <w:t xml:space="preserve"> </w:t>
      </w:r>
      <w:r>
        <w:rPr>
          <w:rFonts w:cs="Arial"/>
          <w:color w:val="000000"/>
          <w:sz w:val="20"/>
          <w:szCs w:val="20"/>
          <w:lang w:val="ru-RU"/>
        </w:rPr>
        <w:t>исключительных</w:t>
      </w:r>
      <w:r w:rsidRPr="006B021A">
        <w:rPr>
          <w:rFonts w:cs="Arial"/>
          <w:color w:val="000000"/>
          <w:sz w:val="20"/>
          <w:szCs w:val="20"/>
          <w:lang w:val="ru-RU"/>
        </w:rPr>
        <w:t xml:space="preserve"> </w:t>
      </w:r>
      <w:r>
        <w:rPr>
          <w:rFonts w:cs="Arial"/>
          <w:color w:val="000000"/>
          <w:sz w:val="20"/>
          <w:szCs w:val="20"/>
          <w:lang w:val="ru-RU"/>
        </w:rPr>
        <w:t>ситуаций</w:t>
      </w:r>
      <w:r w:rsidRPr="006B021A">
        <w:rPr>
          <w:rFonts w:cs="Arial"/>
          <w:color w:val="000000"/>
          <w:sz w:val="20"/>
          <w:szCs w:val="20"/>
          <w:lang w:val="ru-RU"/>
        </w:rPr>
        <w:t xml:space="preserve"> </w:t>
      </w:r>
      <w:r>
        <w:rPr>
          <w:rFonts w:cs="Arial"/>
          <w:color w:val="000000"/>
          <w:sz w:val="20"/>
          <w:szCs w:val="20"/>
          <w:lang w:val="ru-RU"/>
        </w:rPr>
        <w:t>создан</w:t>
      </w:r>
      <w:r w:rsidR="00D356D6">
        <w:rPr>
          <w:rFonts w:cs="Arial"/>
          <w:color w:val="000000"/>
          <w:sz w:val="20"/>
          <w:szCs w:val="20"/>
          <w:lang w:val="ru-RU"/>
        </w:rPr>
        <w:t>ы</w:t>
      </w:r>
      <w:r>
        <w:rPr>
          <w:rFonts w:cs="Arial"/>
          <w:color w:val="000000"/>
          <w:sz w:val="20"/>
          <w:szCs w:val="20"/>
          <w:lang w:val="ru-RU"/>
        </w:rPr>
        <w:t xml:space="preserve"> дополнительн</w:t>
      </w:r>
      <w:r w:rsidR="00D356D6">
        <w:rPr>
          <w:rFonts w:cs="Arial"/>
          <w:color w:val="000000"/>
          <w:sz w:val="20"/>
          <w:szCs w:val="20"/>
          <w:lang w:val="ru-RU"/>
        </w:rPr>
        <w:t>ые</w:t>
      </w:r>
      <w:r w:rsidRPr="006B021A">
        <w:rPr>
          <w:rFonts w:cs="Arial"/>
          <w:color w:val="000000"/>
          <w:sz w:val="20"/>
          <w:szCs w:val="20"/>
          <w:lang w:val="ru-RU"/>
        </w:rPr>
        <w:t xml:space="preserve"> </w:t>
      </w:r>
      <w:r>
        <w:rPr>
          <w:rFonts w:cs="Arial"/>
          <w:color w:val="000000"/>
          <w:sz w:val="20"/>
          <w:szCs w:val="20"/>
          <w:lang w:val="ru-RU"/>
        </w:rPr>
        <w:t>очеред</w:t>
      </w:r>
      <w:r w:rsidR="00D356D6">
        <w:rPr>
          <w:rFonts w:cs="Arial"/>
          <w:color w:val="000000"/>
          <w:sz w:val="20"/>
          <w:szCs w:val="20"/>
          <w:lang w:val="ru-RU"/>
        </w:rPr>
        <w:t>и. Сообщения попадают в них в случае, если в процессе обработки исключительных ситуаций не удалось отправить сообщение об ошибке потребителю</w:t>
      </w:r>
      <w:r w:rsidRPr="006B021A">
        <w:rPr>
          <w:rFonts w:cs="Arial"/>
          <w:color w:val="000000"/>
          <w:sz w:val="20"/>
          <w:szCs w:val="20"/>
          <w:lang w:val="ru-RU"/>
        </w:rPr>
        <w:t>:</w:t>
      </w:r>
    </w:p>
    <w:p w:rsidR="00976BD3" w:rsidRPr="00D356D6" w:rsidRDefault="005531D4" w:rsidP="00613779">
      <w:pPr>
        <w:numPr>
          <w:ilvl w:val="0"/>
          <w:numId w:val="6"/>
        </w:numPr>
        <w:spacing w:before="120"/>
        <w:rPr>
          <w:rFonts w:cs="Arial"/>
          <w:szCs w:val="22"/>
          <w:lang w:val="ru-RU"/>
        </w:rPr>
      </w:pPr>
      <w:r w:rsidRPr="009A049A">
        <w:rPr>
          <w:rFonts w:cs="Arial"/>
          <w:sz w:val="20"/>
          <w:szCs w:val="20"/>
          <w:lang w:val="ru-RU"/>
        </w:rPr>
        <w:t>UCBRU.SCASA.V4.MOCR.REQUEST.ERROR</w:t>
      </w:r>
      <w:r w:rsidR="00803AE9" w:rsidRPr="000E3A9F">
        <w:rPr>
          <w:sz w:val="20"/>
          <w:szCs w:val="20"/>
          <w:lang w:val="ru-RU"/>
        </w:rPr>
        <w:t xml:space="preserve"> </w:t>
      </w:r>
      <w:r w:rsidR="00D8735D" w:rsidRPr="000E3A9F">
        <w:rPr>
          <w:sz w:val="20"/>
          <w:szCs w:val="20"/>
          <w:lang w:val="ru-RU"/>
        </w:rPr>
        <w:t xml:space="preserve">– очередь ошибочных запросов, в эту очередь помещаются запросы, </w:t>
      </w:r>
      <w:r w:rsidR="00D356D6">
        <w:rPr>
          <w:sz w:val="20"/>
          <w:szCs w:val="20"/>
          <w:lang w:val="ru-RU"/>
        </w:rPr>
        <w:t xml:space="preserve">не прошедшие </w:t>
      </w:r>
      <w:proofErr w:type="spellStart"/>
      <w:r w:rsidR="00D356D6">
        <w:rPr>
          <w:sz w:val="20"/>
          <w:szCs w:val="20"/>
          <w:lang w:val="ru-RU"/>
        </w:rPr>
        <w:t>валидацию</w:t>
      </w:r>
      <w:proofErr w:type="spellEnd"/>
      <w:r w:rsidR="00613779">
        <w:rPr>
          <w:sz w:val="20"/>
          <w:szCs w:val="20"/>
          <w:lang w:val="ru-RU"/>
        </w:rPr>
        <w:t xml:space="preserve">, запросы с отсутствующим </w:t>
      </w:r>
      <w:r w:rsidR="00613779">
        <w:rPr>
          <w:sz w:val="20"/>
          <w:szCs w:val="20"/>
        </w:rPr>
        <w:t>MQMD</w:t>
      </w:r>
      <w:r w:rsidR="00613779" w:rsidRPr="00613779">
        <w:rPr>
          <w:sz w:val="20"/>
          <w:szCs w:val="20"/>
          <w:lang w:val="ru-RU"/>
        </w:rPr>
        <w:t>.</w:t>
      </w:r>
      <w:r w:rsidR="00613779">
        <w:rPr>
          <w:sz w:val="20"/>
          <w:szCs w:val="20"/>
        </w:rPr>
        <w:t>ReplyToQ</w:t>
      </w:r>
      <w:r w:rsidR="00613779">
        <w:rPr>
          <w:sz w:val="20"/>
          <w:szCs w:val="20"/>
          <w:lang w:val="ru-RU"/>
        </w:rPr>
        <w:t>.</w:t>
      </w:r>
    </w:p>
    <w:p w:rsidR="005531D4" w:rsidRPr="005531D4" w:rsidRDefault="00713BE2" w:rsidP="0090669F">
      <w:pPr>
        <w:numPr>
          <w:ilvl w:val="0"/>
          <w:numId w:val="6"/>
        </w:numPr>
        <w:spacing w:before="120"/>
        <w:rPr>
          <w:rFonts w:cs="Arial"/>
          <w:szCs w:val="22"/>
          <w:lang w:val="ru-RU"/>
        </w:rPr>
      </w:pPr>
      <w:r w:rsidRPr="00CC3776">
        <w:rPr>
          <w:rFonts w:cs="Arial"/>
          <w:sz w:val="20"/>
          <w:szCs w:val="20"/>
          <w:lang w:val="ru-RU"/>
        </w:rPr>
        <w:t>UCBRU.S</w:t>
      </w:r>
      <w:r w:rsidR="005531D4">
        <w:rPr>
          <w:rFonts w:cs="Arial"/>
          <w:sz w:val="20"/>
          <w:szCs w:val="20"/>
        </w:rPr>
        <w:t>CASA</w:t>
      </w:r>
      <w:r w:rsidRPr="00CC3776">
        <w:rPr>
          <w:rFonts w:cs="Arial"/>
          <w:sz w:val="20"/>
          <w:szCs w:val="20"/>
          <w:lang w:val="ru-RU"/>
        </w:rPr>
        <w:t>.V4.MOCR.RESPONSE.ERROR</w:t>
      </w:r>
      <w:r w:rsidR="00D356D6">
        <w:rPr>
          <w:rFonts w:cs="Arial"/>
          <w:szCs w:val="22"/>
          <w:lang w:val="ru-RU"/>
        </w:rPr>
        <w:t xml:space="preserve"> – </w:t>
      </w:r>
      <w:r w:rsidR="00D356D6" w:rsidRPr="00D356D6">
        <w:rPr>
          <w:rFonts w:cs="Arial"/>
          <w:sz w:val="20"/>
          <w:szCs w:val="20"/>
          <w:lang w:val="ru-RU"/>
        </w:rPr>
        <w:t>очередь сообщений</w:t>
      </w:r>
      <w:r w:rsidR="00D356D6">
        <w:rPr>
          <w:rFonts w:cs="Arial"/>
          <w:sz w:val="20"/>
          <w:szCs w:val="20"/>
          <w:lang w:val="ru-RU"/>
        </w:rPr>
        <w:t xml:space="preserve">, при обработке которых произошла ошибка в потоке </w:t>
      </w:r>
      <w:proofErr w:type="spellStart"/>
      <w:r w:rsidR="00613779">
        <w:rPr>
          <w:rFonts w:cs="Arial"/>
          <w:sz w:val="20"/>
          <w:szCs w:val="20"/>
        </w:rPr>
        <w:t>ResponseHandler</w:t>
      </w:r>
      <w:proofErr w:type="spellEnd"/>
      <w:r w:rsidR="00D356D6">
        <w:rPr>
          <w:rFonts w:cs="Arial"/>
          <w:sz w:val="20"/>
          <w:szCs w:val="20"/>
          <w:lang w:val="ru-RU"/>
        </w:rPr>
        <w:t>.</w:t>
      </w:r>
    </w:p>
    <w:p w:rsidR="009B640A" w:rsidRPr="00986024" w:rsidRDefault="005531D4" w:rsidP="0090669F">
      <w:pPr>
        <w:numPr>
          <w:ilvl w:val="0"/>
          <w:numId w:val="6"/>
        </w:numPr>
        <w:spacing w:before="120"/>
        <w:rPr>
          <w:rFonts w:cs="Arial"/>
          <w:szCs w:val="22"/>
          <w:lang w:val="ru-RU"/>
        </w:rPr>
      </w:pPr>
      <w:r w:rsidRPr="009A049A">
        <w:rPr>
          <w:rFonts w:cs="Arial"/>
          <w:sz w:val="20"/>
          <w:szCs w:val="20"/>
          <w:lang w:val="ru-RU"/>
        </w:rPr>
        <w:t>UCBRU.SCASA.V4.MOCR.</w:t>
      </w:r>
      <w:r>
        <w:rPr>
          <w:rFonts w:cs="Arial"/>
          <w:sz w:val="20"/>
          <w:szCs w:val="20"/>
        </w:rPr>
        <w:t>MAACPOBAQU</w:t>
      </w:r>
      <w:r w:rsidRPr="005531D4">
        <w:rPr>
          <w:rFonts w:cs="Arial"/>
          <w:sz w:val="20"/>
          <w:szCs w:val="20"/>
          <w:lang w:val="ru-RU"/>
        </w:rPr>
        <w:t>.</w:t>
      </w:r>
      <w:r>
        <w:rPr>
          <w:rFonts w:cs="Arial"/>
          <w:sz w:val="20"/>
          <w:szCs w:val="20"/>
        </w:rPr>
        <w:t>RESPONSE</w:t>
      </w:r>
      <w:r w:rsidRPr="005531D4">
        <w:rPr>
          <w:rFonts w:cs="Arial"/>
          <w:sz w:val="20"/>
          <w:szCs w:val="20"/>
          <w:lang w:val="ru-RU"/>
        </w:rPr>
        <w:t>.</w:t>
      </w:r>
      <w:r w:rsidRPr="009A049A">
        <w:rPr>
          <w:rFonts w:cs="Arial"/>
          <w:sz w:val="20"/>
          <w:szCs w:val="20"/>
          <w:lang w:val="ru-RU"/>
        </w:rPr>
        <w:t>ERROR</w:t>
      </w:r>
      <w:r w:rsidR="009B640A" w:rsidRPr="009B640A">
        <w:rPr>
          <w:lang w:val="ru-RU"/>
        </w:rPr>
        <w:t xml:space="preserve"> </w:t>
      </w:r>
      <w:r w:rsidR="009B640A">
        <w:rPr>
          <w:rFonts w:cs="Arial"/>
          <w:szCs w:val="22"/>
          <w:lang w:val="ru-RU"/>
        </w:rPr>
        <w:t xml:space="preserve">– </w:t>
      </w:r>
      <w:r w:rsidR="009B640A" w:rsidRPr="00D356D6">
        <w:rPr>
          <w:rFonts w:cs="Arial"/>
          <w:sz w:val="20"/>
          <w:szCs w:val="20"/>
          <w:lang w:val="ru-RU"/>
        </w:rPr>
        <w:t>очередь сообщений</w:t>
      </w:r>
      <w:r w:rsidR="009B640A">
        <w:rPr>
          <w:rFonts w:cs="Arial"/>
          <w:sz w:val="20"/>
          <w:szCs w:val="20"/>
          <w:lang w:val="ru-RU"/>
        </w:rPr>
        <w:t xml:space="preserve">, при обработке которых произошла ошибка в потоке </w:t>
      </w:r>
      <w:proofErr w:type="spellStart"/>
      <w:r>
        <w:rPr>
          <w:rFonts w:cs="Arial"/>
          <w:sz w:val="20"/>
          <w:szCs w:val="20"/>
        </w:rPr>
        <w:t>MaAcPoBaQu</w:t>
      </w:r>
      <w:proofErr w:type="spellEnd"/>
      <w:r w:rsidRPr="005531D4">
        <w:rPr>
          <w:rFonts w:cs="Arial"/>
          <w:sz w:val="20"/>
          <w:szCs w:val="20"/>
          <w:lang w:val="ru-RU"/>
        </w:rPr>
        <w:t>_</w:t>
      </w:r>
      <w:proofErr w:type="spellStart"/>
      <w:r w:rsidR="009B640A">
        <w:rPr>
          <w:rFonts w:cs="Arial"/>
          <w:sz w:val="20"/>
          <w:szCs w:val="20"/>
        </w:rPr>
        <w:t>ResponseHandler</w:t>
      </w:r>
      <w:proofErr w:type="spellEnd"/>
      <w:r w:rsidR="009B640A">
        <w:rPr>
          <w:rFonts w:cs="Arial"/>
          <w:sz w:val="20"/>
          <w:szCs w:val="20"/>
          <w:lang w:val="ru-RU"/>
        </w:rPr>
        <w:t>.</w:t>
      </w:r>
    </w:p>
    <w:p w:rsidR="00986024" w:rsidRPr="00986024" w:rsidRDefault="00986024" w:rsidP="00986024">
      <w:pPr>
        <w:pStyle w:val="ListParagraph"/>
        <w:numPr>
          <w:ilvl w:val="0"/>
          <w:numId w:val="6"/>
        </w:numPr>
        <w:rPr>
          <w:rFonts w:cs="Arial"/>
          <w:sz w:val="20"/>
          <w:szCs w:val="20"/>
          <w:lang w:val="ru-RU"/>
        </w:rPr>
      </w:pPr>
      <w:r w:rsidRPr="00986024">
        <w:rPr>
          <w:rFonts w:cs="Arial"/>
          <w:sz w:val="20"/>
          <w:szCs w:val="20"/>
        </w:rPr>
        <w:t>UCBRU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SCASA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V</w:t>
      </w:r>
      <w:r w:rsidRPr="00986024">
        <w:rPr>
          <w:rFonts w:cs="Arial"/>
          <w:sz w:val="20"/>
          <w:szCs w:val="20"/>
          <w:lang w:val="ru-RU"/>
        </w:rPr>
        <w:t>4.</w:t>
      </w:r>
      <w:r w:rsidRPr="00986024">
        <w:rPr>
          <w:rFonts w:cs="Arial"/>
          <w:sz w:val="20"/>
          <w:szCs w:val="20"/>
        </w:rPr>
        <w:t>MOCR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SEND</w:t>
      </w:r>
      <w:r w:rsidRPr="00986024">
        <w:rPr>
          <w:rFonts w:cs="Arial"/>
          <w:sz w:val="20"/>
          <w:szCs w:val="20"/>
          <w:lang w:val="ru-RU"/>
        </w:rPr>
        <w:t>2</w:t>
      </w:r>
      <w:r w:rsidRPr="00986024">
        <w:rPr>
          <w:rFonts w:cs="Arial"/>
          <w:sz w:val="20"/>
          <w:szCs w:val="20"/>
        </w:rPr>
        <w:t>ABS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REQUEST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ERROR</w:t>
      </w:r>
      <w:r w:rsidRPr="00986024">
        <w:rPr>
          <w:rFonts w:cs="Arial"/>
          <w:sz w:val="20"/>
          <w:szCs w:val="20"/>
          <w:lang w:val="ru-RU"/>
        </w:rPr>
        <w:t xml:space="preserve"> -- </w:t>
      </w:r>
      <w:r w:rsidRPr="00D356D6">
        <w:rPr>
          <w:rFonts w:cs="Arial"/>
          <w:sz w:val="20"/>
          <w:szCs w:val="20"/>
          <w:lang w:val="ru-RU"/>
        </w:rPr>
        <w:t>очередь сообщений</w:t>
      </w:r>
      <w:r>
        <w:rPr>
          <w:rFonts w:cs="Arial"/>
          <w:sz w:val="20"/>
          <w:szCs w:val="20"/>
          <w:lang w:val="ru-RU"/>
        </w:rPr>
        <w:t>, при обработке которых произошла ошибка в потоке</w:t>
      </w:r>
      <w:r w:rsidRPr="00986024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</w:rPr>
        <w:t>Send</w:t>
      </w:r>
      <w:r w:rsidRPr="00986024">
        <w:rPr>
          <w:rFonts w:cs="Arial"/>
          <w:sz w:val="20"/>
          <w:szCs w:val="20"/>
          <w:lang w:val="ru-RU"/>
        </w:rPr>
        <w:t>2</w:t>
      </w:r>
      <w:r>
        <w:rPr>
          <w:rFonts w:cs="Arial"/>
          <w:sz w:val="20"/>
          <w:szCs w:val="20"/>
        </w:rPr>
        <w:t>ABS</w:t>
      </w:r>
      <w:r w:rsidRPr="00986024">
        <w:rPr>
          <w:rFonts w:cs="Arial"/>
          <w:sz w:val="20"/>
          <w:szCs w:val="20"/>
          <w:lang w:val="ru-RU"/>
        </w:rPr>
        <w:t>_</w:t>
      </w:r>
      <w:r>
        <w:rPr>
          <w:rFonts w:cs="Arial"/>
          <w:sz w:val="20"/>
          <w:szCs w:val="20"/>
        </w:rPr>
        <w:t>Request</w:t>
      </w:r>
    </w:p>
    <w:p w:rsidR="00986024" w:rsidRPr="00986024" w:rsidRDefault="00986024" w:rsidP="00986024">
      <w:pPr>
        <w:pStyle w:val="ListParagraph"/>
        <w:numPr>
          <w:ilvl w:val="0"/>
          <w:numId w:val="6"/>
        </w:numPr>
        <w:rPr>
          <w:rFonts w:cs="Arial"/>
          <w:sz w:val="20"/>
          <w:szCs w:val="20"/>
          <w:lang w:val="ru-RU"/>
        </w:rPr>
      </w:pPr>
      <w:r w:rsidRPr="00986024">
        <w:rPr>
          <w:rFonts w:cs="Arial"/>
          <w:sz w:val="20"/>
          <w:szCs w:val="20"/>
        </w:rPr>
        <w:t>UCBRU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SCASA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V</w:t>
      </w:r>
      <w:r w:rsidRPr="00986024">
        <w:rPr>
          <w:rFonts w:cs="Arial"/>
          <w:sz w:val="20"/>
          <w:szCs w:val="20"/>
          <w:lang w:val="ru-RU"/>
        </w:rPr>
        <w:t>4.</w:t>
      </w:r>
      <w:r w:rsidRPr="00986024">
        <w:rPr>
          <w:rFonts w:cs="Arial"/>
          <w:sz w:val="20"/>
          <w:szCs w:val="20"/>
        </w:rPr>
        <w:t>MOCR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SEND</w:t>
      </w:r>
      <w:r w:rsidRPr="00986024">
        <w:rPr>
          <w:rFonts w:cs="Arial"/>
          <w:sz w:val="20"/>
          <w:szCs w:val="20"/>
          <w:lang w:val="ru-RU"/>
        </w:rPr>
        <w:t>2</w:t>
      </w:r>
      <w:r w:rsidRPr="00986024">
        <w:rPr>
          <w:rFonts w:cs="Arial"/>
          <w:sz w:val="20"/>
          <w:szCs w:val="20"/>
        </w:rPr>
        <w:t>ABS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RESPONSE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AMDS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ERROR</w:t>
      </w:r>
      <w:r w:rsidRPr="00986024">
        <w:rPr>
          <w:rFonts w:cs="Arial"/>
          <w:sz w:val="20"/>
          <w:szCs w:val="20"/>
          <w:lang w:val="ru-RU"/>
        </w:rPr>
        <w:t xml:space="preserve"> -- </w:t>
      </w:r>
      <w:r w:rsidRPr="00D356D6">
        <w:rPr>
          <w:rFonts w:cs="Arial"/>
          <w:sz w:val="20"/>
          <w:szCs w:val="20"/>
          <w:lang w:val="ru-RU"/>
        </w:rPr>
        <w:t>очередь сообщений</w:t>
      </w:r>
      <w:r>
        <w:rPr>
          <w:rFonts w:cs="Arial"/>
          <w:sz w:val="20"/>
          <w:szCs w:val="20"/>
          <w:lang w:val="ru-RU"/>
        </w:rPr>
        <w:t>, при обработке которых произошла ошибка в потоке</w:t>
      </w:r>
      <w:r w:rsidRPr="00986024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</w:rPr>
        <w:t>Send</w:t>
      </w:r>
      <w:r w:rsidRPr="00986024">
        <w:rPr>
          <w:rFonts w:cs="Arial"/>
          <w:sz w:val="20"/>
          <w:szCs w:val="20"/>
          <w:lang w:val="ru-RU"/>
        </w:rPr>
        <w:t>2</w:t>
      </w:r>
      <w:r>
        <w:rPr>
          <w:rFonts w:cs="Arial"/>
          <w:sz w:val="20"/>
          <w:szCs w:val="20"/>
        </w:rPr>
        <w:t>ABS</w:t>
      </w:r>
      <w:r w:rsidRPr="00986024">
        <w:rPr>
          <w:rFonts w:cs="Arial"/>
          <w:sz w:val="20"/>
          <w:szCs w:val="20"/>
          <w:lang w:val="ru-RU"/>
        </w:rPr>
        <w:t>_</w:t>
      </w:r>
      <w:r>
        <w:rPr>
          <w:rFonts w:cs="Arial"/>
          <w:sz w:val="20"/>
          <w:szCs w:val="20"/>
        </w:rPr>
        <w:t>Response</w:t>
      </w:r>
      <w:r w:rsidRPr="00986024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>до агрегации сообщений.</w:t>
      </w:r>
    </w:p>
    <w:p w:rsidR="00986024" w:rsidRPr="00986024" w:rsidRDefault="00986024" w:rsidP="00986024">
      <w:pPr>
        <w:pStyle w:val="ListParagraph"/>
        <w:numPr>
          <w:ilvl w:val="0"/>
          <w:numId w:val="6"/>
        </w:numPr>
        <w:rPr>
          <w:rFonts w:cs="Arial"/>
          <w:sz w:val="20"/>
          <w:szCs w:val="20"/>
          <w:lang w:val="ru-RU"/>
        </w:rPr>
      </w:pPr>
      <w:r w:rsidRPr="00986024">
        <w:rPr>
          <w:rFonts w:cs="Arial"/>
          <w:sz w:val="20"/>
          <w:szCs w:val="20"/>
        </w:rPr>
        <w:lastRenderedPageBreak/>
        <w:t>UCBRU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SCASA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V</w:t>
      </w:r>
      <w:r w:rsidRPr="00986024">
        <w:rPr>
          <w:rFonts w:cs="Arial"/>
          <w:sz w:val="20"/>
          <w:szCs w:val="20"/>
          <w:lang w:val="ru-RU"/>
        </w:rPr>
        <w:t>4.</w:t>
      </w:r>
      <w:r w:rsidRPr="00986024">
        <w:rPr>
          <w:rFonts w:cs="Arial"/>
          <w:sz w:val="20"/>
          <w:szCs w:val="20"/>
        </w:rPr>
        <w:t>MOCR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SEND</w:t>
      </w:r>
      <w:r w:rsidRPr="00986024">
        <w:rPr>
          <w:rFonts w:cs="Arial"/>
          <w:sz w:val="20"/>
          <w:szCs w:val="20"/>
          <w:lang w:val="ru-RU"/>
        </w:rPr>
        <w:t>2</w:t>
      </w:r>
      <w:r w:rsidRPr="00986024">
        <w:rPr>
          <w:rFonts w:cs="Arial"/>
          <w:sz w:val="20"/>
          <w:szCs w:val="20"/>
        </w:rPr>
        <w:t>ABS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RESPONSE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AFCC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ERROR</w:t>
      </w:r>
      <w:r>
        <w:rPr>
          <w:rFonts w:cs="Arial"/>
          <w:sz w:val="20"/>
          <w:szCs w:val="20"/>
          <w:lang w:val="ru-RU"/>
        </w:rPr>
        <w:t xml:space="preserve"> </w:t>
      </w:r>
      <w:r w:rsidRPr="00986024">
        <w:rPr>
          <w:rFonts w:cs="Arial"/>
          <w:sz w:val="20"/>
          <w:szCs w:val="20"/>
          <w:lang w:val="ru-RU"/>
        </w:rPr>
        <w:t xml:space="preserve">-- </w:t>
      </w:r>
      <w:r w:rsidRPr="00D356D6">
        <w:rPr>
          <w:rFonts w:cs="Arial"/>
          <w:sz w:val="20"/>
          <w:szCs w:val="20"/>
          <w:lang w:val="ru-RU"/>
        </w:rPr>
        <w:t>очередь сообщений</w:t>
      </w:r>
      <w:r>
        <w:rPr>
          <w:rFonts w:cs="Arial"/>
          <w:sz w:val="20"/>
          <w:szCs w:val="20"/>
          <w:lang w:val="ru-RU"/>
        </w:rPr>
        <w:t>, при обработке которых произошла ошибка в потоке</w:t>
      </w:r>
      <w:r w:rsidRPr="00986024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</w:rPr>
        <w:t>Send</w:t>
      </w:r>
      <w:r w:rsidRPr="00986024">
        <w:rPr>
          <w:rFonts w:cs="Arial"/>
          <w:sz w:val="20"/>
          <w:szCs w:val="20"/>
          <w:lang w:val="ru-RU"/>
        </w:rPr>
        <w:t>2</w:t>
      </w:r>
      <w:r>
        <w:rPr>
          <w:rFonts w:cs="Arial"/>
          <w:sz w:val="20"/>
          <w:szCs w:val="20"/>
        </w:rPr>
        <w:t>ABS</w:t>
      </w:r>
      <w:r w:rsidRPr="00986024">
        <w:rPr>
          <w:rFonts w:cs="Arial"/>
          <w:sz w:val="20"/>
          <w:szCs w:val="20"/>
          <w:lang w:val="ru-RU"/>
        </w:rPr>
        <w:t>_</w:t>
      </w:r>
      <w:r>
        <w:rPr>
          <w:rFonts w:cs="Arial"/>
          <w:sz w:val="20"/>
          <w:szCs w:val="20"/>
        </w:rPr>
        <w:t>Response</w:t>
      </w:r>
      <w:r w:rsidRPr="00986024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>до агрегации сообщений.</w:t>
      </w:r>
    </w:p>
    <w:p w:rsidR="00986024" w:rsidRPr="00986024" w:rsidRDefault="00986024" w:rsidP="00986024">
      <w:pPr>
        <w:pStyle w:val="ListParagraph"/>
        <w:numPr>
          <w:ilvl w:val="0"/>
          <w:numId w:val="6"/>
        </w:numPr>
        <w:rPr>
          <w:rFonts w:cs="Arial"/>
          <w:sz w:val="20"/>
          <w:szCs w:val="20"/>
          <w:lang w:val="ru-RU"/>
        </w:rPr>
      </w:pPr>
      <w:r w:rsidRPr="00986024">
        <w:rPr>
          <w:rFonts w:cs="Arial"/>
          <w:sz w:val="20"/>
          <w:szCs w:val="20"/>
        </w:rPr>
        <w:t>UCBRU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SCASA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V</w:t>
      </w:r>
      <w:r w:rsidRPr="00986024">
        <w:rPr>
          <w:rFonts w:cs="Arial"/>
          <w:sz w:val="20"/>
          <w:szCs w:val="20"/>
          <w:lang w:val="ru-RU"/>
        </w:rPr>
        <w:t>4.</w:t>
      </w:r>
      <w:r w:rsidRPr="00986024">
        <w:rPr>
          <w:rFonts w:cs="Arial"/>
          <w:sz w:val="20"/>
          <w:szCs w:val="20"/>
        </w:rPr>
        <w:t>MOCR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SEND</w:t>
      </w:r>
      <w:r w:rsidRPr="00986024">
        <w:rPr>
          <w:rFonts w:cs="Arial"/>
          <w:sz w:val="20"/>
          <w:szCs w:val="20"/>
          <w:lang w:val="ru-RU"/>
        </w:rPr>
        <w:t>2</w:t>
      </w:r>
      <w:r w:rsidRPr="00986024">
        <w:rPr>
          <w:rFonts w:cs="Arial"/>
          <w:sz w:val="20"/>
          <w:szCs w:val="20"/>
        </w:rPr>
        <w:t>ABS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RESPONSE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INT</w:t>
      </w:r>
      <w:r w:rsidRPr="00986024">
        <w:rPr>
          <w:rFonts w:cs="Arial"/>
          <w:sz w:val="20"/>
          <w:szCs w:val="20"/>
          <w:lang w:val="ru-RU"/>
        </w:rPr>
        <w:t>.</w:t>
      </w:r>
      <w:r w:rsidRPr="00986024">
        <w:rPr>
          <w:rFonts w:cs="Arial"/>
          <w:sz w:val="20"/>
          <w:szCs w:val="20"/>
        </w:rPr>
        <w:t>ERROR</w:t>
      </w:r>
      <w:r>
        <w:rPr>
          <w:rFonts w:cs="Arial"/>
          <w:sz w:val="20"/>
          <w:szCs w:val="20"/>
          <w:lang w:val="ru-RU"/>
        </w:rPr>
        <w:t xml:space="preserve"> </w:t>
      </w:r>
      <w:r w:rsidRPr="00986024">
        <w:rPr>
          <w:rFonts w:cs="Arial"/>
          <w:sz w:val="20"/>
          <w:szCs w:val="20"/>
          <w:lang w:val="ru-RU"/>
        </w:rPr>
        <w:t xml:space="preserve">-- </w:t>
      </w:r>
      <w:r w:rsidRPr="00D356D6">
        <w:rPr>
          <w:rFonts w:cs="Arial"/>
          <w:sz w:val="20"/>
          <w:szCs w:val="20"/>
          <w:lang w:val="ru-RU"/>
        </w:rPr>
        <w:t>очередь сообщений</w:t>
      </w:r>
      <w:r>
        <w:rPr>
          <w:rFonts w:cs="Arial"/>
          <w:sz w:val="20"/>
          <w:szCs w:val="20"/>
          <w:lang w:val="ru-RU"/>
        </w:rPr>
        <w:t>, при обработке которых произошла ошибка в потоке</w:t>
      </w:r>
      <w:r w:rsidRPr="00986024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</w:rPr>
        <w:t>Send</w:t>
      </w:r>
      <w:r w:rsidRPr="00986024">
        <w:rPr>
          <w:rFonts w:cs="Arial"/>
          <w:sz w:val="20"/>
          <w:szCs w:val="20"/>
          <w:lang w:val="ru-RU"/>
        </w:rPr>
        <w:t>2</w:t>
      </w:r>
      <w:r>
        <w:rPr>
          <w:rFonts w:cs="Arial"/>
          <w:sz w:val="20"/>
          <w:szCs w:val="20"/>
        </w:rPr>
        <w:t>ABS</w:t>
      </w:r>
      <w:r w:rsidRPr="00986024">
        <w:rPr>
          <w:rFonts w:cs="Arial"/>
          <w:sz w:val="20"/>
          <w:szCs w:val="20"/>
          <w:lang w:val="ru-RU"/>
        </w:rPr>
        <w:t>_</w:t>
      </w:r>
      <w:r>
        <w:rPr>
          <w:rFonts w:cs="Arial"/>
          <w:sz w:val="20"/>
          <w:szCs w:val="20"/>
        </w:rPr>
        <w:t>Response</w:t>
      </w:r>
      <w:r w:rsidRPr="00986024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>до агрегации сообщений.</w:t>
      </w:r>
    </w:p>
    <w:p w:rsidR="00986024" w:rsidRPr="00986024" w:rsidRDefault="00986024" w:rsidP="00986024">
      <w:pPr>
        <w:pStyle w:val="ListParagraph"/>
        <w:numPr>
          <w:ilvl w:val="0"/>
          <w:numId w:val="6"/>
        </w:numPr>
        <w:rPr>
          <w:rFonts w:cs="Arial"/>
          <w:sz w:val="20"/>
          <w:szCs w:val="20"/>
          <w:lang w:val="ru-RU"/>
        </w:rPr>
      </w:pPr>
      <w:r w:rsidRPr="00426DC4">
        <w:rPr>
          <w:rFonts w:cs="Arial"/>
          <w:sz w:val="20"/>
          <w:szCs w:val="20"/>
        </w:rPr>
        <w:t>UCBRU</w:t>
      </w:r>
      <w:r w:rsidRPr="00986024">
        <w:rPr>
          <w:rFonts w:cs="Arial"/>
          <w:sz w:val="20"/>
          <w:szCs w:val="20"/>
          <w:lang w:val="ru-RU"/>
        </w:rPr>
        <w:t>.</w:t>
      </w:r>
      <w:r w:rsidRPr="00426DC4">
        <w:rPr>
          <w:rFonts w:cs="Arial"/>
          <w:sz w:val="20"/>
          <w:szCs w:val="20"/>
        </w:rPr>
        <w:t>SCASA</w:t>
      </w:r>
      <w:r w:rsidRPr="00986024">
        <w:rPr>
          <w:rFonts w:cs="Arial"/>
          <w:sz w:val="20"/>
          <w:szCs w:val="20"/>
          <w:lang w:val="ru-RU"/>
        </w:rPr>
        <w:t>.</w:t>
      </w:r>
      <w:r w:rsidRPr="00426DC4">
        <w:rPr>
          <w:rFonts w:cs="Arial"/>
          <w:sz w:val="20"/>
          <w:szCs w:val="20"/>
        </w:rPr>
        <w:t>V</w:t>
      </w:r>
      <w:r w:rsidRPr="00986024">
        <w:rPr>
          <w:rFonts w:cs="Arial"/>
          <w:sz w:val="20"/>
          <w:szCs w:val="20"/>
          <w:lang w:val="ru-RU"/>
        </w:rPr>
        <w:t>4.</w:t>
      </w:r>
      <w:r w:rsidRPr="00426DC4">
        <w:rPr>
          <w:rFonts w:cs="Arial"/>
          <w:sz w:val="20"/>
          <w:szCs w:val="20"/>
        </w:rPr>
        <w:t>MOCR</w:t>
      </w:r>
      <w:r w:rsidRPr="00986024">
        <w:rPr>
          <w:rFonts w:cs="Arial"/>
          <w:sz w:val="20"/>
          <w:szCs w:val="20"/>
          <w:lang w:val="ru-RU"/>
        </w:rPr>
        <w:t>.</w:t>
      </w:r>
      <w:r w:rsidRPr="00426DC4">
        <w:rPr>
          <w:rFonts w:cs="Arial"/>
          <w:sz w:val="20"/>
          <w:szCs w:val="20"/>
        </w:rPr>
        <w:t>SEND</w:t>
      </w:r>
      <w:r w:rsidRPr="00986024">
        <w:rPr>
          <w:rFonts w:cs="Arial"/>
          <w:sz w:val="20"/>
          <w:szCs w:val="20"/>
          <w:lang w:val="ru-RU"/>
        </w:rPr>
        <w:t>2</w:t>
      </w:r>
      <w:r w:rsidRPr="00426DC4">
        <w:rPr>
          <w:rFonts w:cs="Arial"/>
          <w:sz w:val="20"/>
          <w:szCs w:val="20"/>
        </w:rPr>
        <w:t>ABS</w:t>
      </w:r>
      <w:r w:rsidRPr="00986024">
        <w:rPr>
          <w:rFonts w:cs="Arial"/>
          <w:sz w:val="20"/>
          <w:szCs w:val="20"/>
          <w:lang w:val="ru-RU"/>
        </w:rPr>
        <w:t>.</w:t>
      </w:r>
      <w:r w:rsidRPr="00426DC4">
        <w:rPr>
          <w:rFonts w:cs="Arial"/>
          <w:sz w:val="20"/>
          <w:szCs w:val="20"/>
        </w:rPr>
        <w:t>RESPONSE</w:t>
      </w:r>
      <w:r w:rsidRPr="00986024">
        <w:rPr>
          <w:rFonts w:cs="Arial"/>
          <w:sz w:val="20"/>
          <w:szCs w:val="20"/>
          <w:lang w:val="ru-RU"/>
        </w:rPr>
        <w:t>.</w:t>
      </w:r>
      <w:r w:rsidRPr="00426DC4">
        <w:rPr>
          <w:rFonts w:cs="Arial"/>
          <w:sz w:val="20"/>
          <w:szCs w:val="20"/>
        </w:rPr>
        <w:t>ERROR</w:t>
      </w:r>
      <w:r w:rsidRPr="00986024">
        <w:rPr>
          <w:rFonts w:cs="Arial"/>
          <w:sz w:val="20"/>
          <w:szCs w:val="20"/>
          <w:lang w:val="ru-RU"/>
        </w:rPr>
        <w:t xml:space="preserve">-- </w:t>
      </w:r>
      <w:r w:rsidRPr="00D356D6">
        <w:rPr>
          <w:rFonts w:cs="Arial"/>
          <w:sz w:val="20"/>
          <w:szCs w:val="20"/>
          <w:lang w:val="ru-RU"/>
        </w:rPr>
        <w:t>очередь сообщений</w:t>
      </w:r>
      <w:r>
        <w:rPr>
          <w:rFonts w:cs="Arial"/>
          <w:sz w:val="20"/>
          <w:szCs w:val="20"/>
          <w:lang w:val="ru-RU"/>
        </w:rPr>
        <w:t>, при обработке которых произошла ошибка в потоке</w:t>
      </w:r>
      <w:r w:rsidRPr="00986024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</w:rPr>
        <w:t>Send</w:t>
      </w:r>
      <w:r w:rsidRPr="00986024">
        <w:rPr>
          <w:rFonts w:cs="Arial"/>
          <w:sz w:val="20"/>
          <w:szCs w:val="20"/>
          <w:lang w:val="ru-RU"/>
        </w:rPr>
        <w:t>2</w:t>
      </w:r>
      <w:r>
        <w:rPr>
          <w:rFonts w:cs="Arial"/>
          <w:sz w:val="20"/>
          <w:szCs w:val="20"/>
        </w:rPr>
        <w:t>ABS</w:t>
      </w:r>
      <w:r w:rsidRPr="00986024">
        <w:rPr>
          <w:rFonts w:cs="Arial"/>
          <w:sz w:val="20"/>
          <w:szCs w:val="20"/>
          <w:lang w:val="ru-RU"/>
        </w:rPr>
        <w:t>_</w:t>
      </w:r>
      <w:r>
        <w:rPr>
          <w:rFonts w:cs="Arial"/>
          <w:sz w:val="20"/>
          <w:szCs w:val="20"/>
        </w:rPr>
        <w:t>Response</w:t>
      </w:r>
      <w:r w:rsidRPr="00986024">
        <w:rPr>
          <w:rFonts w:cs="Arial"/>
          <w:sz w:val="20"/>
          <w:szCs w:val="20"/>
          <w:lang w:val="ru-RU"/>
        </w:rPr>
        <w:t xml:space="preserve"> </w:t>
      </w:r>
      <w:r>
        <w:rPr>
          <w:rFonts w:cs="Arial"/>
          <w:sz w:val="20"/>
          <w:szCs w:val="20"/>
          <w:lang w:val="ru-RU"/>
        </w:rPr>
        <w:t>после агрегации сообщений.</w:t>
      </w:r>
    </w:p>
    <w:p w:rsidR="00732864" w:rsidRPr="00732864" w:rsidRDefault="00732864" w:rsidP="00732864">
      <w:pPr>
        <w:pStyle w:val="Heading4"/>
        <w:rPr>
          <w:lang w:val="ru-RU"/>
        </w:rPr>
      </w:pPr>
      <w:r w:rsidRPr="00732864">
        <w:rPr>
          <w:lang w:val="ru-RU"/>
        </w:rPr>
        <w:t>Производительность</w:t>
      </w:r>
    </w:p>
    <w:p w:rsidR="000D6A0A" w:rsidRPr="00613779" w:rsidRDefault="00613779" w:rsidP="00613779">
      <w:pPr>
        <w:pStyle w:val="BodyText3"/>
        <w:numPr>
          <w:ilvl w:val="0"/>
          <w:numId w:val="10"/>
        </w:numPr>
        <w:rPr>
          <w:rFonts w:ascii="Times New Roman" w:hAnsi="Times New Roman"/>
          <w:i w:val="0"/>
          <w:sz w:val="22"/>
          <w:szCs w:val="22"/>
        </w:rPr>
      </w:pPr>
      <w:r w:rsidRPr="000F63B9">
        <w:rPr>
          <w:rFonts w:ascii="Times New Roman" w:hAnsi="Times New Roman"/>
          <w:i w:val="0"/>
          <w:sz w:val="22"/>
          <w:szCs w:val="22"/>
        </w:rPr>
        <w:t xml:space="preserve">Пропускная способность - </w:t>
      </w:r>
      <w:r w:rsidR="00713BE2">
        <w:rPr>
          <w:rFonts w:ascii="Times New Roman" w:hAnsi="Times New Roman"/>
          <w:i w:val="0"/>
          <w:sz w:val="22"/>
          <w:szCs w:val="22"/>
        </w:rPr>
        <w:t>200</w:t>
      </w:r>
      <w:r w:rsidRPr="000F63B9">
        <w:rPr>
          <w:rFonts w:ascii="Times New Roman" w:hAnsi="Times New Roman"/>
          <w:i w:val="0"/>
          <w:sz w:val="22"/>
          <w:szCs w:val="22"/>
        </w:rPr>
        <w:t xml:space="preserve"> запросов</w:t>
      </w:r>
      <w:r w:rsidR="00713BE2">
        <w:rPr>
          <w:rFonts w:ascii="Times New Roman" w:hAnsi="Times New Roman"/>
          <w:i w:val="0"/>
          <w:sz w:val="22"/>
          <w:szCs w:val="22"/>
        </w:rPr>
        <w:t xml:space="preserve"> в минуту</w:t>
      </w:r>
      <w:r w:rsidRPr="000F63B9">
        <w:rPr>
          <w:rFonts w:ascii="Times New Roman" w:hAnsi="Times New Roman"/>
          <w:i w:val="0"/>
          <w:sz w:val="22"/>
          <w:szCs w:val="22"/>
        </w:rPr>
        <w:t xml:space="preserve">, </w:t>
      </w:r>
      <w:r w:rsidRPr="000F63B9">
        <w:rPr>
          <w:rFonts w:ascii="Times New Roman" w:hAnsi="Times New Roman"/>
          <w:i w:val="0"/>
          <w:color w:val="000000"/>
          <w:sz w:val="22"/>
          <w:szCs w:val="22"/>
        </w:rPr>
        <w:t>при условии, что системы, к которым обращается сервис, не станут узким местом и будут справляться с создаваемой на них нагрузкой.</w:t>
      </w:r>
    </w:p>
    <w:sectPr w:rsidR="000D6A0A" w:rsidRPr="00613779" w:rsidSect="001A7B7A">
      <w:headerReference w:type="default" r:id="rId16"/>
      <w:footerReference w:type="default" r:id="rId1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BAF" w:rsidRDefault="00296BAF">
      <w:r>
        <w:separator/>
      </w:r>
    </w:p>
  </w:endnote>
  <w:endnote w:type="continuationSeparator" w:id="0">
    <w:p w:rsidR="00296BAF" w:rsidRDefault="0029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172" w:rsidRDefault="005B5172">
    <w:pPr>
      <w:pStyle w:val="Footer"/>
      <w:pBdr>
        <w:top w:val="single" w:sz="4" w:space="1" w:color="auto"/>
      </w:pBdr>
      <w:jc w:val="right"/>
      <w:rPr>
        <w:color w:val="993366"/>
        <w:sz w:val="20"/>
        <w:szCs w:val="20"/>
      </w:rPr>
    </w:pPr>
    <w:r>
      <w:rPr>
        <w:color w:val="993366"/>
        <w:sz w:val="22"/>
      </w:rPr>
      <w:tab/>
    </w:r>
    <w:r>
      <w:rPr>
        <w:color w:val="993366"/>
        <w:sz w:val="20"/>
        <w:szCs w:val="20"/>
      </w:rPr>
      <w:t xml:space="preserve">Страница </w:t>
    </w:r>
    <w:r>
      <w:rPr>
        <w:color w:val="993366"/>
        <w:sz w:val="20"/>
        <w:szCs w:val="20"/>
      </w:rPr>
      <w:fldChar w:fldCharType="begin"/>
    </w:r>
    <w:r>
      <w:rPr>
        <w:color w:val="993366"/>
        <w:sz w:val="20"/>
        <w:szCs w:val="20"/>
      </w:rPr>
      <w:instrText xml:space="preserve"> PAGE </w:instrText>
    </w:r>
    <w:r>
      <w:rPr>
        <w:color w:val="993366"/>
        <w:sz w:val="20"/>
        <w:szCs w:val="20"/>
      </w:rPr>
      <w:fldChar w:fldCharType="separate"/>
    </w:r>
    <w:r w:rsidR="00DB559E">
      <w:rPr>
        <w:noProof/>
        <w:color w:val="993366"/>
        <w:sz w:val="20"/>
        <w:szCs w:val="20"/>
      </w:rPr>
      <w:t>1</w:t>
    </w:r>
    <w:r>
      <w:rPr>
        <w:color w:val="993366"/>
        <w:sz w:val="20"/>
        <w:szCs w:val="20"/>
      </w:rPr>
      <w:fldChar w:fldCharType="end"/>
    </w:r>
    <w:r>
      <w:rPr>
        <w:color w:val="993366"/>
        <w:sz w:val="20"/>
        <w:szCs w:val="20"/>
      </w:rPr>
      <w:t xml:space="preserve"> из </w:t>
    </w:r>
    <w:r>
      <w:rPr>
        <w:color w:val="993366"/>
        <w:sz w:val="20"/>
        <w:szCs w:val="20"/>
      </w:rPr>
      <w:fldChar w:fldCharType="begin"/>
    </w:r>
    <w:r>
      <w:rPr>
        <w:color w:val="993366"/>
        <w:sz w:val="20"/>
        <w:szCs w:val="20"/>
      </w:rPr>
      <w:instrText xml:space="preserve"> NUMPAGES </w:instrText>
    </w:r>
    <w:r>
      <w:rPr>
        <w:color w:val="993366"/>
        <w:sz w:val="20"/>
        <w:szCs w:val="20"/>
      </w:rPr>
      <w:fldChar w:fldCharType="separate"/>
    </w:r>
    <w:r w:rsidR="00DB559E">
      <w:rPr>
        <w:noProof/>
        <w:color w:val="993366"/>
        <w:sz w:val="20"/>
        <w:szCs w:val="20"/>
      </w:rPr>
      <w:t>8</w:t>
    </w:r>
    <w:r>
      <w:rPr>
        <w:color w:val="99336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BAF" w:rsidRDefault="00296BAF">
      <w:r>
        <w:separator/>
      </w:r>
    </w:p>
  </w:footnote>
  <w:footnote w:type="continuationSeparator" w:id="0">
    <w:p w:rsidR="00296BAF" w:rsidRDefault="00296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8" w:type="dxa"/>
      <w:tblLayout w:type="fixed"/>
      <w:tblLook w:val="0000" w:firstRow="0" w:lastRow="0" w:firstColumn="0" w:lastColumn="0" w:noHBand="0" w:noVBand="0"/>
    </w:tblPr>
    <w:tblGrid>
      <w:gridCol w:w="10548"/>
    </w:tblGrid>
    <w:tr w:rsidR="005B5172" w:rsidTr="00002D10">
      <w:trPr>
        <w:cantSplit/>
        <w:trHeight w:val="537"/>
      </w:trPr>
      <w:tc>
        <w:tcPr>
          <w:tcW w:w="10548" w:type="dxa"/>
        </w:tcPr>
        <w:p w:rsidR="005B5172" w:rsidRPr="00AF2C51" w:rsidRDefault="005B5172" w:rsidP="00002D10">
          <w:pPr>
            <w:ind w:left="-90"/>
            <w:rPr>
              <w:rFonts w:cs="Arial"/>
              <w:b/>
              <w:bCs/>
              <w:caps/>
              <w:color w:val="808080"/>
              <w:sz w:val="20"/>
              <w:lang w:val="en-GB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>
            <w:rPr>
              <w:b/>
              <w:bCs/>
              <w:noProof/>
              <w:lang w:val="ru-RU" w:eastAsia="ru-RU"/>
            </w:rPr>
            <w:drawing>
              <wp:inline distT="0" distB="0" distL="0" distR="0">
                <wp:extent cx="1524000" cy="285750"/>
                <wp:effectExtent l="19050" t="0" r="0" b="0"/>
                <wp:docPr id="9" name="Picture 1" descr="logo_UC_ver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C_ver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</w:rPr>
            <w:t xml:space="preserve">                                                                     </w:t>
          </w:r>
          <w:r w:rsidRPr="007A19E1">
            <w:rPr>
              <w:b/>
              <w:bCs/>
              <w:noProof/>
              <w:lang w:val="ru-RU" w:eastAsia="ru-RU"/>
            </w:rPr>
            <w:drawing>
              <wp:inline distT="0" distB="0" distL="0" distR="0">
                <wp:extent cx="1685925" cy="247650"/>
                <wp:effectExtent l="19050" t="0" r="9525" b="0"/>
                <wp:docPr id="285" name="Picture 5" descr="clip_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lip_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</w:rPr>
            <w:t xml:space="preserve">  </w:t>
          </w:r>
        </w:p>
      </w:tc>
    </w:tr>
  </w:tbl>
  <w:p w:rsidR="005B5172" w:rsidRDefault="005B5172">
    <w:pPr>
      <w:pStyle w:val="Header"/>
      <w:rPr>
        <w:color w:val="993366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2BE675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87600E"/>
    <w:multiLevelType w:val="hybridMultilevel"/>
    <w:tmpl w:val="2D3A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57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7953E7"/>
    <w:multiLevelType w:val="singleLevel"/>
    <w:tmpl w:val="3A924E0E"/>
    <w:lvl w:ilvl="0">
      <w:start w:val="1"/>
      <w:numFmt w:val="bullet"/>
      <w:pStyle w:val="List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2B7D1193"/>
    <w:multiLevelType w:val="multilevel"/>
    <w:tmpl w:val="DC74EB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ECF008F"/>
    <w:multiLevelType w:val="hybridMultilevel"/>
    <w:tmpl w:val="2F1CD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82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1B39BD"/>
    <w:multiLevelType w:val="hybridMultilevel"/>
    <w:tmpl w:val="32BEF7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F9874D1"/>
    <w:multiLevelType w:val="hybridMultilevel"/>
    <w:tmpl w:val="933A7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B2BCD"/>
    <w:multiLevelType w:val="hybridMultilevel"/>
    <w:tmpl w:val="9A1A3D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775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871D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ksandr V. Smirnov">
    <w15:presenceInfo w15:providerId="None" w15:userId="Aleksandr V. Smirn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oNotTrackFormatting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7B"/>
    <w:rsid w:val="00000707"/>
    <w:rsid w:val="00002D10"/>
    <w:rsid w:val="00007770"/>
    <w:rsid w:val="00013193"/>
    <w:rsid w:val="000158DB"/>
    <w:rsid w:val="0002123C"/>
    <w:rsid w:val="00032F7B"/>
    <w:rsid w:val="00040A3F"/>
    <w:rsid w:val="00043368"/>
    <w:rsid w:val="00060285"/>
    <w:rsid w:val="00060ACF"/>
    <w:rsid w:val="0006254F"/>
    <w:rsid w:val="00070C09"/>
    <w:rsid w:val="0007341D"/>
    <w:rsid w:val="000747D0"/>
    <w:rsid w:val="00075E3E"/>
    <w:rsid w:val="00076C5C"/>
    <w:rsid w:val="00081879"/>
    <w:rsid w:val="00083338"/>
    <w:rsid w:val="00087B08"/>
    <w:rsid w:val="000940A9"/>
    <w:rsid w:val="000A39EC"/>
    <w:rsid w:val="000A5911"/>
    <w:rsid w:val="000B23D6"/>
    <w:rsid w:val="000C1BCB"/>
    <w:rsid w:val="000D2A74"/>
    <w:rsid w:val="000D3D2C"/>
    <w:rsid w:val="000D6A0A"/>
    <w:rsid w:val="000E3A9F"/>
    <w:rsid w:val="000E5BCC"/>
    <w:rsid w:val="000E605A"/>
    <w:rsid w:val="000E7D4E"/>
    <w:rsid w:val="00104784"/>
    <w:rsid w:val="0012459A"/>
    <w:rsid w:val="00135037"/>
    <w:rsid w:val="00137FEE"/>
    <w:rsid w:val="00145222"/>
    <w:rsid w:val="00153FBB"/>
    <w:rsid w:val="0015524B"/>
    <w:rsid w:val="00160E1E"/>
    <w:rsid w:val="00160F43"/>
    <w:rsid w:val="001675A0"/>
    <w:rsid w:val="001716DA"/>
    <w:rsid w:val="0017183C"/>
    <w:rsid w:val="0017279E"/>
    <w:rsid w:val="00175119"/>
    <w:rsid w:val="00175513"/>
    <w:rsid w:val="001755A1"/>
    <w:rsid w:val="00175C84"/>
    <w:rsid w:val="00177BE3"/>
    <w:rsid w:val="00180B16"/>
    <w:rsid w:val="001819A0"/>
    <w:rsid w:val="0018317D"/>
    <w:rsid w:val="001838AD"/>
    <w:rsid w:val="00183B30"/>
    <w:rsid w:val="00184894"/>
    <w:rsid w:val="0019155C"/>
    <w:rsid w:val="00192F7C"/>
    <w:rsid w:val="00196804"/>
    <w:rsid w:val="001A7913"/>
    <w:rsid w:val="001A7B7A"/>
    <w:rsid w:val="001B460B"/>
    <w:rsid w:val="001B48CE"/>
    <w:rsid w:val="001B7C0C"/>
    <w:rsid w:val="001C2F74"/>
    <w:rsid w:val="001D62DC"/>
    <w:rsid w:val="001E35BB"/>
    <w:rsid w:val="001E7880"/>
    <w:rsid w:val="001F3A21"/>
    <w:rsid w:val="001F6181"/>
    <w:rsid w:val="002108BE"/>
    <w:rsid w:val="00216BF7"/>
    <w:rsid w:val="002171D1"/>
    <w:rsid w:val="00224C9E"/>
    <w:rsid w:val="002302CB"/>
    <w:rsid w:val="002327AF"/>
    <w:rsid w:val="002334F5"/>
    <w:rsid w:val="00240F6B"/>
    <w:rsid w:val="00252769"/>
    <w:rsid w:val="0025330F"/>
    <w:rsid w:val="00261E8A"/>
    <w:rsid w:val="002669FD"/>
    <w:rsid w:val="00271019"/>
    <w:rsid w:val="00271D1C"/>
    <w:rsid w:val="00273549"/>
    <w:rsid w:val="002746D6"/>
    <w:rsid w:val="0027763C"/>
    <w:rsid w:val="00281918"/>
    <w:rsid w:val="00296BAF"/>
    <w:rsid w:val="002A15C5"/>
    <w:rsid w:val="002A1A28"/>
    <w:rsid w:val="002A35FD"/>
    <w:rsid w:val="002D4918"/>
    <w:rsid w:val="002D5FFE"/>
    <w:rsid w:val="002D6A16"/>
    <w:rsid w:val="002E4916"/>
    <w:rsid w:val="002F2C88"/>
    <w:rsid w:val="002F39C2"/>
    <w:rsid w:val="002F5A73"/>
    <w:rsid w:val="00316BC9"/>
    <w:rsid w:val="00324BEE"/>
    <w:rsid w:val="00332FB6"/>
    <w:rsid w:val="00343FAC"/>
    <w:rsid w:val="003457C0"/>
    <w:rsid w:val="00346CB5"/>
    <w:rsid w:val="003472A7"/>
    <w:rsid w:val="0034799D"/>
    <w:rsid w:val="00352FC4"/>
    <w:rsid w:val="00354B20"/>
    <w:rsid w:val="00357597"/>
    <w:rsid w:val="00383CB1"/>
    <w:rsid w:val="00385C19"/>
    <w:rsid w:val="003906B4"/>
    <w:rsid w:val="003A01A9"/>
    <w:rsid w:val="003A2A54"/>
    <w:rsid w:val="003A3555"/>
    <w:rsid w:val="003A433F"/>
    <w:rsid w:val="003A6B0D"/>
    <w:rsid w:val="003B0B73"/>
    <w:rsid w:val="003B1416"/>
    <w:rsid w:val="003B44AB"/>
    <w:rsid w:val="003B6A4F"/>
    <w:rsid w:val="003B73E9"/>
    <w:rsid w:val="003B7905"/>
    <w:rsid w:val="003C2427"/>
    <w:rsid w:val="003D2123"/>
    <w:rsid w:val="003D5741"/>
    <w:rsid w:val="003E0193"/>
    <w:rsid w:val="003E5A47"/>
    <w:rsid w:val="003F3258"/>
    <w:rsid w:val="003F3D1D"/>
    <w:rsid w:val="003F4779"/>
    <w:rsid w:val="003F4B43"/>
    <w:rsid w:val="004013A9"/>
    <w:rsid w:val="00403F03"/>
    <w:rsid w:val="00405CC1"/>
    <w:rsid w:val="00411EC0"/>
    <w:rsid w:val="00423B89"/>
    <w:rsid w:val="00426DC4"/>
    <w:rsid w:val="00430FB2"/>
    <w:rsid w:val="0043545B"/>
    <w:rsid w:val="00436E3C"/>
    <w:rsid w:val="00437EEB"/>
    <w:rsid w:val="00442328"/>
    <w:rsid w:val="004449DD"/>
    <w:rsid w:val="004516B2"/>
    <w:rsid w:val="00456554"/>
    <w:rsid w:val="004566BA"/>
    <w:rsid w:val="004614A5"/>
    <w:rsid w:val="00463101"/>
    <w:rsid w:val="00463F19"/>
    <w:rsid w:val="00463F8F"/>
    <w:rsid w:val="004708E9"/>
    <w:rsid w:val="004771E1"/>
    <w:rsid w:val="00477DF0"/>
    <w:rsid w:val="0048049D"/>
    <w:rsid w:val="00480B1D"/>
    <w:rsid w:val="00482193"/>
    <w:rsid w:val="00482FC7"/>
    <w:rsid w:val="00483006"/>
    <w:rsid w:val="00483EBB"/>
    <w:rsid w:val="00494CD3"/>
    <w:rsid w:val="004A0B7B"/>
    <w:rsid w:val="004A0DEB"/>
    <w:rsid w:val="004A1430"/>
    <w:rsid w:val="004A796A"/>
    <w:rsid w:val="004A7EF4"/>
    <w:rsid w:val="004C4E6D"/>
    <w:rsid w:val="004C52E4"/>
    <w:rsid w:val="004D3F92"/>
    <w:rsid w:val="004E0067"/>
    <w:rsid w:val="004E226B"/>
    <w:rsid w:val="004E35EE"/>
    <w:rsid w:val="004E3A8C"/>
    <w:rsid w:val="004E3BA1"/>
    <w:rsid w:val="004E6145"/>
    <w:rsid w:val="004E629B"/>
    <w:rsid w:val="004F091A"/>
    <w:rsid w:val="004F295A"/>
    <w:rsid w:val="004F608E"/>
    <w:rsid w:val="00513842"/>
    <w:rsid w:val="00515046"/>
    <w:rsid w:val="005169E6"/>
    <w:rsid w:val="00516ABE"/>
    <w:rsid w:val="00520867"/>
    <w:rsid w:val="00526755"/>
    <w:rsid w:val="0052715D"/>
    <w:rsid w:val="0053433C"/>
    <w:rsid w:val="005346DB"/>
    <w:rsid w:val="005364ED"/>
    <w:rsid w:val="00537825"/>
    <w:rsid w:val="00537C27"/>
    <w:rsid w:val="00550157"/>
    <w:rsid w:val="00551942"/>
    <w:rsid w:val="005531D4"/>
    <w:rsid w:val="00553262"/>
    <w:rsid w:val="005623E3"/>
    <w:rsid w:val="00583C4A"/>
    <w:rsid w:val="005878AA"/>
    <w:rsid w:val="00596739"/>
    <w:rsid w:val="005A770F"/>
    <w:rsid w:val="005A7B9E"/>
    <w:rsid w:val="005B2DE5"/>
    <w:rsid w:val="005B3F3C"/>
    <w:rsid w:val="005B43BD"/>
    <w:rsid w:val="005B5172"/>
    <w:rsid w:val="005C0CD8"/>
    <w:rsid w:val="005C1A17"/>
    <w:rsid w:val="005C2233"/>
    <w:rsid w:val="005D2FB7"/>
    <w:rsid w:val="005E2A45"/>
    <w:rsid w:val="005E4E28"/>
    <w:rsid w:val="005E65F7"/>
    <w:rsid w:val="005E7B6A"/>
    <w:rsid w:val="00602BCE"/>
    <w:rsid w:val="00604F6D"/>
    <w:rsid w:val="006115B9"/>
    <w:rsid w:val="00613779"/>
    <w:rsid w:val="006278C5"/>
    <w:rsid w:val="0063177E"/>
    <w:rsid w:val="006327F7"/>
    <w:rsid w:val="006337DF"/>
    <w:rsid w:val="006343C3"/>
    <w:rsid w:val="006372B3"/>
    <w:rsid w:val="00637889"/>
    <w:rsid w:val="00640488"/>
    <w:rsid w:val="00643369"/>
    <w:rsid w:val="00643927"/>
    <w:rsid w:val="0067242F"/>
    <w:rsid w:val="00674422"/>
    <w:rsid w:val="00674790"/>
    <w:rsid w:val="006748C2"/>
    <w:rsid w:val="00675CAD"/>
    <w:rsid w:val="00677827"/>
    <w:rsid w:val="006805A9"/>
    <w:rsid w:val="00691539"/>
    <w:rsid w:val="006A71D3"/>
    <w:rsid w:val="006B021A"/>
    <w:rsid w:val="006C1654"/>
    <w:rsid w:val="006C374B"/>
    <w:rsid w:val="006D6FFF"/>
    <w:rsid w:val="006E0174"/>
    <w:rsid w:val="006E388D"/>
    <w:rsid w:val="006F60F1"/>
    <w:rsid w:val="006F7BD2"/>
    <w:rsid w:val="00702A76"/>
    <w:rsid w:val="00713BE2"/>
    <w:rsid w:val="00732864"/>
    <w:rsid w:val="007329FF"/>
    <w:rsid w:val="007370DE"/>
    <w:rsid w:val="00746283"/>
    <w:rsid w:val="00750FA7"/>
    <w:rsid w:val="00753749"/>
    <w:rsid w:val="00755AB9"/>
    <w:rsid w:val="00761E82"/>
    <w:rsid w:val="00767DA4"/>
    <w:rsid w:val="00771FC6"/>
    <w:rsid w:val="007766AD"/>
    <w:rsid w:val="00780ED0"/>
    <w:rsid w:val="00783050"/>
    <w:rsid w:val="007874B6"/>
    <w:rsid w:val="00787C9B"/>
    <w:rsid w:val="007900D5"/>
    <w:rsid w:val="00791F06"/>
    <w:rsid w:val="007A19E1"/>
    <w:rsid w:val="007A3B0A"/>
    <w:rsid w:val="007B3D22"/>
    <w:rsid w:val="007C7EDF"/>
    <w:rsid w:val="007D0014"/>
    <w:rsid w:val="007E4AE6"/>
    <w:rsid w:val="007E7B93"/>
    <w:rsid w:val="007F19D5"/>
    <w:rsid w:val="007F1E99"/>
    <w:rsid w:val="007F1F41"/>
    <w:rsid w:val="00800ECA"/>
    <w:rsid w:val="00803000"/>
    <w:rsid w:val="00803AE9"/>
    <w:rsid w:val="0080539A"/>
    <w:rsid w:val="008062B9"/>
    <w:rsid w:val="00811BA2"/>
    <w:rsid w:val="00816A1C"/>
    <w:rsid w:val="00817EA4"/>
    <w:rsid w:val="008203A9"/>
    <w:rsid w:val="008221BF"/>
    <w:rsid w:val="00823A31"/>
    <w:rsid w:val="00833331"/>
    <w:rsid w:val="0083587D"/>
    <w:rsid w:val="008379D0"/>
    <w:rsid w:val="008425C1"/>
    <w:rsid w:val="0085003F"/>
    <w:rsid w:val="008526E6"/>
    <w:rsid w:val="00853B27"/>
    <w:rsid w:val="0085785A"/>
    <w:rsid w:val="00857D0C"/>
    <w:rsid w:val="00857D1B"/>
    <w:rsid w:val="008755EE"/>
    <w:rsid w:val="00886AFF"/>
    <w:rsid w:val="00887825"/>
    <w:rsid w:val="00892439"/>
    <w:rsid w:val="008975D1"/>
    <w:rsid w:val="008B1EDD"/>
    <w:rsid w:val="008C15F8"/>
    <w:rsid w:val="008C2691"/>
    <w:rsid w:val="008D2612"/>
    <w:rsid w:val="008D2FB3"/>
    <w:rsid w:val="008D65A4"/>
    <w:rsid w:val="008D6D94"/>
    <w:rsid w:val="008E18CC"/>
    <w:rsid w:val="008E23DC"/>
    <w:rsid w:val="008E6968"/>
    <w:rsid w:val="008F10A2"/>
    <w:rsid w:val="0090669F"/>
    <w:rsid w:val="00907014"/>
    <w:rsid w:val="009070AD"/>
    <w:rsid w:val="0091217B"/>
    <w:rsid w:val="00916B15"/>
    <w:rsid w:val="009178A5"/>
    <w:rsid w:val="009204B3"/>
    <w:rsid w:val="00922249"/>
    <w:rsid w:val="009246E7"/>
    <w:rsid w:val="00930B1B"/>
    <w:rsid w:val="00933A7A"/>
    <w:rsid w:val="00933CC1"/>
    <w:rsid w:val="00940EE3"/>
    <w:rsid w:val="00943E78"/>
    <w:rsid w:val="009501CD"/>
    <w:rsid w:val="00953922"/>
    <w:rsid w:val="009545D2"/>
    <w:rsid w:val="00960A84"/>
    <w:rsid w:val="00961EFB"/>
    <w:rsid w:val="00962205"/>
    <w:rsid w:val="00963EBC"/>
    <w:rsid w:val="0096682B"/>
    <w:rsid w:val="00973756"/>
    <w:rsid w:val="009756D8"/>
    <w:rsid w:val="00976BD3"/>
    <w:rsid w:val="00982DC0"/>
    <w:rsid w:val="00986024"/>
    <w:rsid w:val="0099565C"/>
    <w:rsid w:val="009A049A"/>
    <w:rsid w:val="009A7EE2"/>
    <w:rsid w:val="009B26E3"/>
    <w:rsid w:val="009B5DBB"/>
    <w:rsid w:val="009B63BE"/>
    <w:rsid w:val="009B640A"/>
    <w:rsid w:val="009C08B5"/>
    <w:rsid w:val="009C6058"/>
    <w:rsid w:val="009D1852"/>
    <w:rsid w:val="009D44EE"/>
    <w:rsid w:val="009E3445"/>
    <w:rsid w:val="009E5FF9"/>
    <w:rsid w:val="009F7B14"/>
    <w:rsid w:val="00A07B05"/>
    <w:rsid w:val="00A118E4"/>
    <w:rsid w:val="00A145DF"/>
    <w:rsid w:val="00A2051D"/>
    <w:rsid w:val="00A3350F"/>
    <w:rsid w:val="00A37C3B"/>
    <w:rsid w:val="00A45339"/>
    <w:rsid w:val="00A45CC6"/>
    <w:rsid w:val="00A53740"/>
    <w:rsid w:val="00A57F68"/>
    <w:rsid w:val="00A60BDA"/>
    <w:rsid w:val="00A60E09"/>
    <w:rsid w:val="00A6367E"/>
    <w:rsid w:val="00A67966"/>
    <w:rsid w:val="00A826FB"/>
    <w:rsid w:val="00A95AF8"/>
    <w:rsid w:val="00A96692"/>
    <w:rsid w:val="00A97C84"/>
    <w:rsid w:val="00AA1F18"/>
    <w:rsid w:val="00AA6522"/>
    <w:rsid w:val="00AB1206"/>
    <w:rsid w:val="00AB5A2D"/>
    <w:rsid w:val="00AB61CA"/>
    <w:rsid w:val="00AB74A5"/>
    <w:rsid w:val="00AC0700"/>
    <w:rsid w:val="00AC1374"/>
    <w:rsid w:val="00AC1506"/>
    <w:rsid w:val="00AC3140"/>
    <w:rsid w:val="00AC65A6"/>
    <w:rsid w:val="00AD269A"/>
    <w:rsid w:val="00AF2C51"/>
    <w:rsid w:val="00AF2C6B"/>
    <w:rsid w:val="00AF71F5"/>
    <w:rsid w:val="00B0133F"/>
    <w:rsid w:val="00B015D4"/>
    <w:rsid w:val="00B01E3A"/>
    <w:rsid w:val="00B161CA"/>
    <w:rsid w:val="00B16A88"/>
    <w:rsid w:val="00B24AAB"/>
    <w:rsid w:val="00B31DA3"/>
    <w:rsid w:val="00B34534"/>
    <w:rsid w:val="00B358FD"/>
    <w:rsid w:val="00B40258"/>
    <w:rsid w:val="00B469CA"/>
    <w:rsid w:val="00B54F24"/>
    <w:rsid w:val="00B61FE4"/>
    <w:rsid w:val="00B62766"/>
    <w:rsid w:val="00B74803"/>
    <w:rsid w:val="00B7694F"/>
    <w:rsid w:val="00B76B3B"/>
    <w:rsid w:val="00B823A6"/>
    <w:rsid w:val="00B972C1"/>
    <w:rsid w:val="00BA3882"/>
    <w:rsid w:val="00BA60EF"/>
    <w:rsid w:val="00BB214F"/>
    <w:rsid w:val="00BB2981"/>
    <w:rsid w:val="00BB34D7"/>
    <w:rsid w:val="00BB35D0"/>
    <w:rsid w:val="00BC6602"/>
    <w:rsid w:val="00BD7D61"/>
    <w:rsid w:val="00BD7E68"/>
    <w:rsid w:val="00BF70C2"/>
    <w:rsid w:val="00C005B8"/>
    <w:rsid w:val="00C02348"/>
    <w:rsid w:val="00C028C6"/>
    <w:rsid w:val="00C04DD9"/>
    <w:rsid w:val="00C0798B"/>
    <w:rsid w:val="00C134CC"/>
    <w:rsid w:val="00C16CEB"/>
    <w:rsid w:val="00C20EF8"/>
    <w:rsid w:val="00C2467E"/>
    <w:rsid w:val="00C312E6"/>
    <w:rsid w:val="00C318D9"/>
    <w:rsid w:val="00C34193"/>
    <w:rsid w:val="00C34E5D"/>
    <w:rsid w:val="00C44E3C"/>
    <w:rsid w:val="00C450F7"/>
    <w:rsid w:val="00C50463"/>
    <w:rsid w:val="00C62D81"/>
    <w:rsid w:val="00C63BDD"/>
    <w:rsid w:val="00C63E96"/>
    <w:rsid w:val="00C75456"/>
    <w:rsid w:val="00C87541"/>
    <w:rsid w:val="00C947E4"/>
    <w:rsid w:val="00C9754B"/>
    <w:rsid w:val="00CA233A"/>
    <w:rsid w:val="00CA5821"/>
    <w:rsid w:val="00CA5A10"/>
    <w:rsid w:val="00CA6E3F"/>
    <w:rsid w:val="00CB0FEF"/>
    <w:rsid w:val="00CB76D2"/>
    <w:rsid w:val="00CC3776"/>
    <w:rsid w:val="00CD0083"/>
    <w:rsid w:val="00CD77B7"/>
    <w:rsid w:val="00CE6BD8"/>
    <w:rsid w:val="00CE6F52"/>
    <w:rsid w:val="00CE7699"/>
    <w:rsid w:val="00CE7783"/>
    <w:rsid w:val="00CE7CB2"/>
    <w:rsid w:val="00CF0495"/>
    <w:rsid w:val="00D01EE7"/>
    <w:rsid w:val="00D034D7"/>
    <w:rsid w:val="00D03DFD"/>
    <w:rsid w:val="00D070EE"/>
    <w:rsid w:val="00D07A73"/>
    <w:rsid w:val="00D222D7"/>
    <w:rsid w:val="00D27242"/>
    <w:rsid w:val="00D2735E"/>
    <w:rsid w:val="00D326F6"/>
    <w:rsid w:val="00D32EA1"/>
    <w:rsid w:val="00D356D6"/>
    <w:rsid w:val="00D414F6"/>
    <w:rsid w:val="00D43D7E"/>
    <w:rsid w:val="00D50B4B"/>
    <w:rsid w:val="00D5310C"/>
    <w:rsid w:val="00D57AEF"/>
    <w:rsid w:val="00D65309"/>
    <w:rsid w:val="00D76ED7"/>
    <w:rsid w:val="00D7778B"/>
    <w:rsid w:val="00D80F7C"/>
    <w:rsid w:val="00D851A7"/>
    <w:rsid w:val="00D8735D"/>
    <w:rsid w:val="00D876FE"/>
    <w:rsid w:val="00D954ED"/>
    <w:rsid w:val="00DA29AC"/>
    <w:rsid w:val="00DA686C"/>
    <w:rsid w:val="00DB19AE"/>
    <w:rsid w:val="00DB559E"/>
    <w:rsid w:val="00DB5C81"/>
    <w:rsid w:val="00DE0E8E"/>
    <w:rsid w:val="00DE75CE"/>
    <w:rsid w:val="00DF1857"/>
    <w:rsid w:val="00DF4914"/>
    <w:rsid w:val="00E00FAD"/>
    <w:rsid w:val="00E075EF"/>
    <w:rsid w:val="00E139E2"/>
    <w:rsid w:val="00E146F3"/>
    <w:rsid w:val="00E1585D"/>
    <w:rsid w:val="00E16657"/>
    <w:rsid w:val="00E23673"/>
    <w:rsid w:val="00E26BAB"/>
    <w:rsid w:val="00E312CF"/>
    <w:rsid w:val="00E32667"/>
    <w:rsid w:val="00E36F6A"/>
    <w:rsid w:val="00E42686"/>
    <w:rsid w:val="00E42773"/>
    <w:rsid w:val="00E47BE6"/>
    <w:rsid w:val="00E56C03"/>
    <w:rsid w:val="00E639D7"/>
    <w:rsid w:val="00E66076"/>
    <w:rsid w:val="00E723F6"/>
    <w:rsid w:val="00E725D1"/>
    <w:rsid w:val="00E74DDD"/>
    <w:rsid w:val="00E8707D"/>
    <w:rsid w:val="00E91418"/>
    <w:rsid w:val="00E927F4"/>
    <w:rsid w:val="00E95B33"/>
    <w:rsid w:val="00E97409"/>
    <w:rsid w:val="00EA0E6B"/>
    <w:rsid w:val="00EA5880"/>
    <w:rsid w:val="00EA684A"/>
    <w:rsid w:val="00EC4ED0"/>
    <w:rsid w:val="00EC7A18"/>
    <w:rsid w:val="00ED42DC"/>
    <w:rsid w:val="00ED6BE0"/>
    <w:rsid w:val="00F0265B"/>
    <w:rsid w:val="00F0388E"/>
    <w:rsid w:val="00F1590F"/>
    <w:rsid w:val="00F15E63"/>
    <w:rsid w:val="00F2493D"/>
    <w:rsid w:val="00F25108"/>
    <w:rsid w:val="00F31040"/>
    <w:rsid w:val="00F32780"/>
    <w:rsid w:val="00F32A68"/>
    <w:rsid w:val="00F333E3"/>
    <w:rsid w:val="00F351C8"/>
    <w:rsid w:val="00F53E06"/>
    <w:rsid w:val="00F6181C"/>
    <w:rsid w:val="00F619C5"/>
    <w:rsid w:val="00F648CB"/>
    <w:rsid w:val="00F67C64"/>
    <w:rsid w:val="00F71AE2"/>
    <w:rsid w:val="00F7370B"/>
    <w:rsid w:val="00F76A28"/>
    <w:rsid w:val="00F86600"/>
    <w:rsid w:val="00F96498"/>
    <w:rsid w:val="00F967EA"/>
    <w:rsid w:val="00FA02DF"/>
    <w:rsid w:val="00FA2092"/>
    <w:rsid w:val="00FA2B9E"/>
    <w:rsid w:val="00FA3622"/>
    <w:rsid w:val="00FB147C"/>
    <w:rsid w:val="00FB24EF"/>
    <w:rsid w:val="00FC04AD"/>
    <w:rsid w:val="00FC0D2F"/>
    <w:rsid w:val="00FC6B69"/>
    <w:rsid w:val="00FD1912"/>
    <w:rsid w:val="00FD5423"/>
    <w:rsid w:val="00FE0860"/>
    <w:rsid w:val="00FE1FEC"/>
    <w:rsid w:val="00FE77D7"/>
    <w:rsid w:val="00FF4180"/>
    <w:rsid w:val="00FF6BDF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5BB0F0-8573-47DE-9C3A-08F70062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B7B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A7B7A"/>
    <w:pPr>
      <w:numPr>
        <w:numId w:val="1"/>
      </w:numPr>
      <w:tabs>
        <w:tab w:val="left" w:pos="1077"/>
      </w:tabs>
      <w:spacing w:before="240" w:after="120"/>
      <w:outlineLvl w:val="0"/>
    </w:pPr>
    <w:rPr>
      <w:b/>
      <w:sz w:val="28"/>
      <w:lang w:val="ru-RU"/>
    </w:rPr>
  </w:style>
  <w:style w:type="paragraph" w:styleId="Heading2">
    <w:name w:val="heading 2"/>
    <w:aliases w:val="H2,h2,Heading 2 Fake,Heading 2 Hidden,2,21,hello,style2,W6_Hdg2,h2 main heading,Subhead A,head2,Reset numbering,headline,heading 2"/>
    <w:basedOn w:val="Normal"/>
    <w:next w:val="Normal"/>
    <w:autoRedefine/>
    <w:qFormat/>
    <w:rsid w:val="001A7B7A"/>
    <w:pPr>
      <w:keepNext/>
      <w:numPr>
        <w:ilvl w:val="1"/>
        <w:numId w:val="1"/>
      </w:numPr>
      <w:tabs>
        <w:tab w:val="left" w:pos="1077"/>
      </w:tabs>
      <w:spacing w:before="240" w:after="120"/>
      <w:outlineLvl w:val="1"/>
    </w:pPr>
    <w:rPr>
      <w:rFonts w:cs="Arial"/>
      <w:b/>
      <w:bCs/>
      <w:iCs/>
      <w:sz w:val="24"/>
      <w:szCs w:val="28"/>
      <w:lang w:val="ru-RU"/>
    </w:rPr>
  </w:style>
  <w:style w:type="paragraph" w:styleId="Heading3">
    <w:name w:val="heading 3"/>
    <w:aliases w:val="o,h3"/>
    <w:basedOn w:val="Normal"/>
    <w:next w:val="Normal"/>
    <w:link w:val="Heading3Char"/>
    <w:qFormat/>
    <w:rsid w:val="001A7B7A"/>
    <w:pPr>
      <w:keepNext/>
      <w:numPr>
        <w:ilvl w:val="2"/>
        <w:numId w:val="1"/>
      </w:numPr>
      <w:tabs>
        <w:tab w:val="left" w:pos="1077"/>
      </w:tabs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1A7B7A"/>
    <w:pPr>
      <w:keepNext/>
      <w:numPr>
        <w:ilvl w:val="3"/>
        <w:numId w:val="1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1A7B7A"/>
    <w:pPr>
      <w:spacing w:before="240" w:after="60"/>
      <w:outlineLvl w:val="4"/>
    </w:pPr>
    <w:rPr>
      <w:b/>
      <w:bCs/>
      <w:i/>
      <w:iCs/>
      <w:szCs w:val="26"/>
      <w:lang w:val="ru-RU"/>
    </w:rPr>
  </w:style>
  <w:style w:type="paragraph" w:styleId="Heading6">
    <w:name w:val="heading 6"/>
    <w:basedOn w:val="Normal"/>
    <w:next w:val="Normal"/>
    <w:qFormat/>
    <w:rsid w:val="001A7B7A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1A7B7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7B7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A7B7A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A7B7A"/>
    <w:rPr>
      <w:iCs/>
      <w:szCs w:val="20"/>
      <w:lang w:val="ru-RU" w:eastAsia="ru-RU"/>
    </w:rPr>
  </w:style>
  <w:style w:type="paragraph" w:styleId="BlockText">
    <w:name w:val="Block Text"/>
    <w:basedOn w:val="Normal"/>
    <w:semiHidden/>
    <w:rsid w:val="001A7B7A"/>
    <w:pPr>
      <w:spacing w:before="30" w:after="45" w:line="220" w:lineRule="atLeast"/>
      <w:ind w:left="720" w:right="240"/>
    </w:pPr>
    <w:rPr>
      <w:sz w:val="20"/>
      <w:lang w:val="ru-RU"/>
    </w:rPr>
  </w:style>
  <w:style w:type="paragraph" w:styleId="NormalWeb">
    <w:name w:val="Normal (Web)"/>
    <w:basedOn w:val="Normal"/>
    <w:semiHidden/>
    <w:rsid w:val="001A7B7A"/>
    <w:pPr>
      <w:spacing w:before="30" w:after="75" w:line="220" w:lineRule="atLeast"/>
      <w:ind w:left="240" w:right="240"/>
    </w:pPr>
    <w:rPr>
      <w:rFonts w:ascii="Times New Roman" w:hAnsi="Times New Roman"/>
      <w:color w:val="000000"/>
      <w:szCs w:val="22"/>
    </w:rPr>
  </w:style>
  <w:style w:type="paragraph" w:styleId="BodyText2">
    <w:name w:val="Body Text 2"/>
    <w:basedOn w:val="Normal"/>
    <w:semiHidden/>
    <w:rsid w:val="001A7B7A"/>
    <w:rPr>
      <w:color w:val="0000FF"/>
      <w:lang w:val="ru-RU"/>
    </w:rPr>
  </w:style>
  <w:style w:type="paragraph" w:styleId="HTMLPreformatted">
    <w:name w:val="HTML Preformatted"/>
    <w:basedOn w:val="Normal"/>
    <w:semiHidden/>
    <w:rsid w:val="001A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" w:after="75" w:line="220" w:lineRule="atLeast"/>
      <w:ind w:left="240" w:right="240"/>
    </w:pPr>
    <w:rPr>
      <w:rFonts w:ascii="Times New Roman" w:eastAsia="Courier New" w:hAnsi="Times New Roman"/>
      <w:color w:val="000000"/>
      <w:szCs w:val="22"/>
    </w:rPr>
  </w:style>
  <w:style w:type="paragraph" w:customStyle="1" w:styleId="Style1">
    <w:name w:val="Style1"/>
    <w:basedOn w:val="Normal"/>
    <w:rsid w:val="001A7B7A"/>
    <w:pPr>
      <w:autoSpaceDE w:val="0"/>
      <w:autoSpaceDN w:val="0"/>
      <w:adjustRightInd w:val="0"/>
      <w:spacing w:before="480" w:after="240"/>
      <w:jc w:val="center"/>
    </w:pPr>
    <w:rPr>
      <w:rFonts w:cs="Courier New"/>
      <w:b/>
      <w:bCs/>
      <w:sz w:val="32"/>
    </w:rPr>
  </w:style>
  <w:style w:type="paragraph" w:styleId="Footer">
    <w:name w:val="footer"/>
    <w:aliases w:val="proposal text"/>
    <w:basedOn w:val="Normal"/>
    <w:semiHidden/>
    <w:rsid w:val="001A7B7A"/>
    <w:pPr>
      <w:tabs>
        <w:tab w:val="center" w:pos="4677"/>
        <w:tab w:val="right" w:pos="9355"/>
      </w:tabs>
    </w:pPr>
    <w:rPr>
      <w:sz w:val="24"/>
      <w:lang w:val="ru-RU" w:eastAsia="ru-RU"/>
    </w:rPr>
  </w:style>
  <w:style w:type="paragraph" w:customStyle="1" w:styleId="Style2">
    <w:name w:val="Style2"/>
    <w:basedOn w:val="HTMLPreformatted"/>
    <w:rsid w:val="001A7B7A"/>
    <w:pPr>
      <w:spacing w:before="240" w:after="120"/>
      <w:ind w:left="238" w:right="238"/>
    </w:pPr>
    <w:rPr>
      <w:rFonts w:ascii="Arial" w:hAnsi="Arial"/>
      <w:b/>
      <w:sz w:val="28"/>
      <w:lang w:val="ru-RU"/>
    </w:rPr>
  </w:style>
  <w:style w:type="paragraph" w:styleId="Header">
    <w:name w:val="header"/>
    <w:basedOn w:val="Normal"/>
    <w:link w:val="HeaderChar"/>
    <w:rsid w:val="001A7B7A"/>
    <w:pPr>
      <w:tabs>
        <w:tab w:val="center" w:pos="4677"/>
        <w:tab w:val="right" w:pos="9355"/>
      </w:tabs>
    </w:pPr>
  </w:style>
  <w:style w:type="paragraph" w:customStyle="1" w:styleId="DatesNotes">
    <w:name w:val="Dates/Notes"/>
    <w:basedOn w:val="Normal"/>
    <w:rsid w:val="001A7B7A"/>
    <w:rPr>
      <w:b/>
      <w:lang w:eastAsia="ru-RU"/>
    </w:rPr>
  </w:style>
  <w:style w:type="character" w:styleId="LineNumber">
    <w:name w:val="line number"/>
    <w:basedOn w:val="DefaultParagraphFont"/>
    <w:semiHidden/>
    <w:rsid w:val="001A7B7A"/>
  </w:style>
  <w:style w:type="paragraph" w:customStyle="1" w:styleId="a">
    <w:name w:val="Коментарии"/>
    <w:basedOn w:val="Normal"/>
    <w:rsid w:val="001A7B7A"/>
    <w:rPr>
      <w:rFonts w:ascii="Times New Roman" w:hAnsi="Times New Roman"/>
      <w:i/>
      <w:color w:val="000080"/>
      <w:lang w:val="ru-RU"/>
    </w:rPr>
  </w:style>
  <w:style w:type="paragraph" w:customStyle="1" w:styleId="Style3">
    <w:name w:val="Style3"/>
    <w:basedOn w:val="Normal"/>
    <w:rsid w:val="001A7B7A"/>
    <w:pPr>
      <w:spacing w:before="120"/>
      <w:jc w:val="center"/>
    </w:pPr>
    <w:rPr>
      <w:b/>
      <w:sz w:val="24"/>
      <w:lang w:val="ru-RU"/>
    </w:rPr>
  </w:style>
  <w:style w:type="paragraph" w:styleId="TOC1">
    <w:name w:val="toc 1"/>
    <w:basedOn w:val="Normal"/>
    <w:next w:val="Normal"/>
    <w:autoRedefine/>
    <w:uiPriority w:val="39"/>
    <w:rsid w:val="001A7B7A"/>
  </w:style>
  <w:style w:type="paragraph" w:styleId="TOC2">
    <w:name w:val="toc 2"/>
    <w:basedOn w:val="Normal"/>
    <w:next w:val="Normal"/>
    <w:autoRedefine/>
    <w:uiPriority w:val="39"/>
    <w:rsid w:val="001A7B7A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1A7B7A"/>
    <w:pPr>
      <w:ind w:left="440"/>
    </w:pPr>
  </w:style>
  <w:style w:type="paragraph" w:styleId="TOC4">
    <w:name w:val="toc 4"/>
    <w:basedOn w:val="Normal"/>
    <w:next w:val="Normal"/>
    <w:autoRedefine/>
    <w:uiPriority w:val="39"/>
    <w:rsid w:val="001A7B7A"/>
    <w:pPr>
      <w:ind w:left="660"/>
    </w:pPr>
  </w:style>
  <w:style w:type="paragraph" w:styleId="TOC5">
    <w:name w:val="toc 5"/>
    <w:basedOn w:val="Normal"/>
    <w:next w:val="Normal"/>
    <w:autoRedefine/>
    <w:semiHidden/>
    <w:rsid w:val="001A7B7A"/>
    <w:pPr>
      <w:ind w:left="880"/>
    </w:pPr>
  </w:style>
  <w:style w:type="paragraph" w:styleId="TOC6">
    <w:name w:val="toc 6"/>
    <w:basedOn w:val="Normal"/>
    <w:next w:val="Normal"/>
    <w:autoRedefine/>
    <w:semiHidden/>
    <w:rsid w:val="001A7B7A"/>
    <w:pPr>
      <w:ind w:left="1100"/>
    </w:pPr>
  </w:style>
  <w:style w:type="paragraph" w:styleId="TOC7">
    <w:name w:val="toc 7"/>
    <w:basedOn w:val="Normal"/>
    <w:next w:val="Normal"/>
    <w:autoRedefine/>
    <w:semiHidden/>
    <w:rsid w:val="001A7B7A"/>
    <w:pPr>
      <w:ind w:left="1320"/>
    </w:pPr>
  </w:style>
  <w:style w:type="paragraph" w:styleId="TOC8">
    <w:name w:val="toc 8"/>
    <w:basedOn w:val="Normal"/>
    <w:next w:val="Normal"/>
    <w:autoRedefine/>
    <w:semiHidden/>
    <w:rsid w:val="001A7B7A"/>
    <w:pPr>
      <w:ind w:left="1540"/>
    </w:pPr>
  </w:style>
  <w:style w:type="paragraph" w:styleId="TOC9">
    <w:name w:val="toc 9"/>
    <w:basedOn w:val="Normal"/>
    <w:next w:val="Normal"/>
    <w:autoRedefine/>
    <w:semiHidden/>
    <w:rsid w:val="001A7B7A"/>
    <w:pPr>
      <w:ind w:left="1760"/>
    </w:pPr>
  </w:style>
  <w:style w:type="paragraph" w:styleId="CommentText">
    <w:name w:val="annotation text"/>
    <w:basedOn w:val="Normal"/>
    <w:semiHidden/>
    <w:rsid w:val="001A7B7A"/>
    <w:pPr>
      <w:autoSpaceDE w:val="0"/>
      <w:autoSpaceDN w:val="0"/>
    </w:pPr>
    <w:rPr>
      <w:rFonts w:ascii="Times New Roman" w:hAnsi="Times New Roman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rsid w:val="001A7B7A"/>
    <w:rPr>
      <w:color w:val="0000FF"/>
      <w:u w:val="single"/>
    </w:rPr>
  </w:style>
  <w:style w:type="paragraph" w:customStyle="1" w:styleId="a0">
    <w:name w:val="Заголовок таблицы"/>
    <w:basedOn w:val="Normal"/>
    <w:rsid w:val="001A7B7A"/>
    <w:pPr>
      <w:keepNext/>
      <w:keepLines/>
      <w:jc w:val="center"/>
    </w:pPr>
    <w:rPr>
      <w:rFonts w:cs="Arial"/>
      <w:i/>
      <w:iCs/>
      <w:sz w:val="20"/>
      <w:szCs w:val="20"/>
      <w:lang w:val="ru-RU" w:eastAsia="ru-RU"/>
    </w:rPr>
  </w:style>
  <w:style w:type="paragraph" w:styleId="BodyTextIndent">
    <w:name w:val="Body Text Indent"/>
    <w:basedOn w:val="Normal"/>
    <w:semiHidden/>
    <w:rsid w:val="001A7B7A"/>
    <w:pPr>
      <w:spacing w:before="120"/>
      <w:ind w:left="431"/>
      <w:jc w:val="both"/>
    </w:pPr>
    <w:rPr>
      <w:rFonts w:ascii="Times New Roman" w:hAnsi="Times New Roman"/>
      <w:sz w:val="20"/>
      <w:szCs w:val="20"/>
      <w:lang w:val="ru-RU"/>
    </w:rPr>
  </w:style>
  <w:style w:type="paragraph" w:customStyle="1" w:styleId="2">
    <w:name w:val="Заголовок таблицы 2"/>
    <w:basedOn w:val="a0"/>
    <w:rsid w:val="001A7B7A"/>
    <w:rPr>
      <w:b/>
      <w:i w:val="0"/>
      <w:sz w:val="22"/>
    </w:rPr>
  </w:style>
  <w:style w:type="paragraph" w:styleId="BodyText3">
    <w:name w:val="Body Text 3"/>
    <w:basedOn w:val="Normal"/>
    <w:link w:val="BodyText3Char"/>
    <w:rsid w:val="001A7B7A"/>
    <w:rPr>
      <w:i/>
      <w:iCs/>
      <w:sz w:val="20"/>
      <w:lang w:val="ru-RU"/>
    </w:rPr>
  </w:style>
  <w:style w:type="paragraph" w:customStyle="1" w:styleId="Templatedescription">
    <w:name w:val="Template description"/>
    <w:basedOn w:val="Normal"/>
    <w:uiPriority w:val="99"/>
    <w:rsid w:val="001A7B7A"/>
    <w:rPr>
      <w:i/>
      <w:sz w:val="20"/>
      <w:szCs w:val="20"/>
      <w:lang w:val="ru-RU"/>
    </w:rPr>
  </w:style>
  <w:style w:type="character" w:styleId="FollowedHyperlink">
    <w:name w:val="FollowedHyperlink"/>
    <w:basedOn w:val="DefaultParagraphFont"/>
    <w:semiHidden/>
    <w:rsid w:val="001A7B7A"/>
    <w:rPr>
      <w:color w:val="800080"/>
      <w:u w:val="single"/>
    </w:rPr>
  </w:style>
  <w:style w:type="paragraph" w:customStyle="1" w:styleId="TableMedium">
    <w:name w:val="Table_Medium"/>
    <w:basedOn w:val="Normal"/>
    <w:rsid w:val="001A7B7A"/>
    <w:pPr>
      <w:spacing w:before="40" w:after="40"/>
    </w:pPr>
    <w:rPr>
      <w:sz w:val="18"/>
      <w:szCs w:val="20"/>
      <w:lang w:val="en-GB"/>
    </w:rPr>
  </w:style>
  <w:style w:type="character" w:styleId="FootnoteReference">
    <w:name w:val="footnote reference"/>
    <w:basedOn w:val="DefaultParagraphFont"/>
    <w:semiHidden/>
    <w:rsid w:val="001A7B7A"/>
    <w:rPr>
      <w:vertAlign w:val="superscript"/>
    </w:rPr>
  </w:style>
  <w:style w:type="paragraph" w:styleId="FootnoteText">
    <w:name w:val="footnote text"/>
    <w:basedOn w:val="Normal"/>
    <w:semiHidden/>
    <w:rsid w:val="001A7B7A"/>
    <w:rPr>
      <w:sz w:val="20"/>
      <w:szCs w:val="20"/>
    </w:rPr>
  </w:style>
  <w:style w:type="paragraph" w:customStyle="1" w:styleId="Listing">
    <w:name w:val="Listing"/>
    <w:basedOn w:val="Normal"/>
    <w:rsid w:val="001A7B7A"/>
    <w:pPr>
      <w:numPr>
        <w:numId w:val="2"/>
      </w:numPr>
    </w:pPr>
    <w:rPr>
      <w:rFonts w:ascii="Garamond" w:hAnsi="Garamond"/>
      <w:sz w:val="20"/>
      <w:szCs w:val="20"/>
    </w:rPr>
  </w:style>
  <w:style w:type="paragraph" w:styleId="DocumentMap">
    <w:name w:val="Document Map"/>
    <w:basedOn w:val="Normal"/>
    <w:semiHidden/>
    <w:rsid w:val="001A7B7A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1A7B7A"/>
    <w:pPr>
      <w:spacing w:before="120" w:after="120"/>
      <w:jc w:val="right"/>
    </w:pPr>
    <w:rPr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EA4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1E7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E312C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34193"/>
    <w:pPr>
      <w:ind w:left="720"/>
      <w:contextualSpacing/>
    </w:pPr>
  </w:style>
  <w:style w:type="paragraph" w:styleId="ListNumber">
    <w:name w:val="List Number"/>
    <w:basedOn w:val="Normal"/>
    <w:rsid w:val="00553262"/>
    <w:pPr>
      <w:numPr>
        <w:numId w:val="5"/>
      </w:numPr>
      <w:spacing w:before="120"/>
    </w:pPr>
    <w:rPr>
      <w:rFonts w:ascii="Calibri" w:hAnsi="Calibri"/>
      <w:szCs w:val="22"/>
      <w:lang w:bidi="en-US"/>
    </w:rPr>
  </w:style>
  <w:style w:type="character" w:customStyle="1" w:styleId="HeaderChar">
    <w:name w:val="Header Char"/>
    <w:basedOn w:val="DefaultParagraphFont"/>
    <w:link w:val="Header"/>
    <w:rsid w:val="004A0B7B"/>
    <w:rPr>
      <w:rFonts w:ascii="Arial" w:hAnsi="Arial"/>
      <w:sz w:val="22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E75C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75CE"/>
  </w:style>
  <w:style w:type="character" w:customStyle="1" w:styleId="Heading1Char">
    <w:name w:val="Heading 1 Char"/>
    <w:basedOn w:val="DefaultParagraphFont"/>
    <w:link w:val="Heading1"/>
    <w:rsid w:val="00403F03"/>
    <w:rPr>
      <w:rFonts w:ascii="Arial" w:hAnsi="Arial"/>
      <w:b/>
      <w:sz w:val="28"/>
      <w:szCs w:val="24"/>
      <w:lang w:val="ru-RU"/>
    </w:rPr>
  </w:style>
  <w:style w:type="character" w:customStyle="1" w:styleId="Heading4Char">
    <w:name w:val="Heading 4 Char"/>
    <w:link w:val="Heading4"/>
    <w:rsid w:val="00346CB5"/>
    <w:rPr>
      <w:rFonts w:ascii="Arial" w:hAnsi="Arial"/>
      <w:b/>
      <w:bCs/>
      <w:i/>
      <w:sz w:val="22"/>
      <w:szCs w:val="28"/>
    </w:rPr>
  </w:style>
  <w:style w:type="paragraph" w:customStyle="1" w:styleId="NormalCentered">
    <w:name w:val="Normal + Centered"/>
    <w:basedOn w:val="BodyText"/>
    <w:rsid w:val="00346CB5"/>
    <w:pPr>
      <w:keepLines/>
      <w:widowControl w:val="0"/>
      <w:spacing w:after="120" w:line="240" w:lineRule="atLeast"/>
      <w:jc w:val="center"/>
    </w:pPr>
    <w:rPr>
      <w:rFonts w:ascii="Times New Roman" w:hAnsi="Times New Roman"/>
      <w:iCs w:val="0"/>
      <w:sz w:val="20"/>
      <w:lang w:val="en-US" w:eastAsia="en-US"/>
    </w:rPr>
  </w:style>
  <w:style w:type="character" w:customStyle="1" w:styleId="Heading3Char">
    <w:name w:val="Heading 3 Char"/>
    <w:aliases w:val="o Char,h3 Char"/>
    <w:basedOn w:val="DefaultParagraphFont"/>
    <w:link w:val="Heading3"/>
    <w:rsid w:val="00732864"/>
    <w:rPr>
      <w:rFonts w:ascii="Arial" w:hAnsi="Arial" w:cs="Arial"/>
      <w:b/>
      <w:bCs/>
      <w:sz w:val="22"/>
      <w:szCs w:val="26"/>
    </w:rPr>
  </w:style>
  <w:style w:type="character" w:customStyle="1" w:styleId="BodyText3Char">
    <w:name w:val="Body Text 3 Char"/>
    <w:basedOn w:val="DefaultParagraphFont"/>
    <w:link w:val="BodyText3"/>
    <w:rsid w:val="00732864"/>
    <w:rPr>
      <w:rFonts w:ascii="Arial" w:hAnsi="Arial"/>
      <w:i/>
      <w:iCs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E8707D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D0014"/>
    <w:rPr>
      <w:rFonts w:ascii="Consolas" w:eastAsiaTheme="minorHAnsi" w:hAnsi="Consolas" w:cs="Consolas"/>
      <w:sz w:val="21"/>
      <w:szCs w:val="21"/>
      <w:lang w:val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7D0014"/>
    <w:rPr>
      <w:rFonts w:ascii="Consolas" w:eastAsiaTheme="minorHAnsi" w:hAnsi="Consolas" w:cs="Consolas"/>
      <w:sz w:val="21"/>
      <w:szCs w:val="21"/>
      <w:lang w:val="ru-RU"/>
    </w:rPr>
  </w:style>
  <w:style w:type="table" w:customStyle="1" w:styleId="DefaultForTables">
    <w:name w:val="DefaultForTables"/>
    <w:basedOn w:val="TableNormal"/>
    <w:uiPriority w:val="99"/>
    <w:rsid w:val="00D80F7C"/>
    <w:rPr>
      <w:rFonts w:asciiTheme="minorHAnsi" w:hAnsiTheme="minorHAnsi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left"/>
      </w:pPr>
      <w:rPr>
        <w:rFonts w:asciiTheme="minorHAnsi" w:hAnsiTheme="minorHAnsi"/>
        <w:b/>
        <w:sz w:val="20"/>
      </w:rPr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vgeniy%20Morozov\&#1057;&#1087;&#1077;&#1094;&#1080;&#1092;&#1080;&#1082;&#1072;&#1094;&#1080;&#1103;\STD-SWD-TT0337%20&#1064;&#1072;&#1073;&#1083;&#1086;&#1085;%20&#1089;&#1087;&#1077;&#1094;&#1080;&#1092;&#1080;&#1082;&#1072;&#1094;&#1080;&#1080;%20&#1089;&#1077;&#1088;&#1074;&#1080;&#1089;&#1072;%20ESB%201(0.2)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7DC13-CB25-413C-B124-7AB5CDB8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STD-SWD-TT0337 Шаблон спецификации сервиса ESB 1(0.2) (1)</Template>
  <TotalTime>4</TotalTime>
  <Pages>8</Pages>
  <Words>2125</Words>
  <Characters>12117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SCARDStatement.DetailsQuery</vt:lpstr>
      <vt:lpstr>SCARDStatement.DetailsQuery</vt:lpstr>
    </vt:vector>
  </TitlesOfParts>
  <Company>UniCredit Bank</Company>
  <LinksUpToDate>false</LinksUpToDate>
  <CharactersWithSpaces>14214</CharactersWithSpaces>
  <SharedDoc>false</SharedDoc>
  <HLinks>
    <vt:vector size="90" baseType="variant">
      <vt:variant>
        <vt:i4>1900594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_Toc295156046</vt:lpwstr>
      </vt:variant>
      <vt:variant>
        <vt:i4>1900594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_Toc295156045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_Toc295156044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_Toc295156043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_Toc295156042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_Toc295156041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_Toc295156040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_Toc295156039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_Toc295156038</vt:lpwstr>
      </vt:variant>
      <vt:variant>
        <vt:i4>1703986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_Toc295156037</vt:lpwstr>
      </vt:variant>
      <vt:variant>
        <vt:i4>1703986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_Toc295156036</vt:lpwstr>
      </vt:variant>
      <vt:variant>
        <vt:i4>1703986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_Toc295156035</vt:lpwstr>
      </vt:variant>
      <vt:variant>
        <vt:i4>1703986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_Toc295156034</vt:lpwstr>
      </vt:variant>
      <vt:variant>
        <vt:i4>1703986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_Toc295156033</vt:lpwstr>
      </vt:variant>
      <vt:variant>
        <vt:i4>1703986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_Toc295156032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SCARDStatement.DetailsQuery</dc:title>
  <dc:subject>Спецификация сервиса</dc:subject>
  <dc:creator>Смирнов Александр</dc:creator>
  <cp:keywords/>
  <dc:description/>
  <cp:lastModifiedBy>Aleksandr V. Smirnov</cp:lastModifiedBy>
  <cp:revision>3</cp:revision>
  <cp:lastPrinted>2011-09-30T13:11:00Z</cp:lastPrinted>
  <dcterms:created xsi:type="dcterms:W3CDTF">2015-07-10T09:25:00Z</dcterms:created>
  <dcterms:modified xsi:type="dcterms:W3CDTF">2015-07-10T09:30:00Z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1.1.1</vt:lpwstr>
  </property>
  <property fmtid="{D5CDD505-2E9C-101B-9397-08002B2CF9AE}" pid="3" name="Subproject">
    <vt:lpwstr> </vt:lpwstr>
  </property>
  <property fmtid="{D5CDD505-2E9C-101B-9397-08002B2CF9AE}" pid="4" name="Project">
    <vt:lpwstr>CASA</vt:lpwstr>
  </property>
  <property fmtid="{D5CDD505-2E9C-101B-9397-08002B2CF9AE}" pid="5" name="Service short name">
    <vt:lpwstr>SCASAMoCr</vt:lpwstr>
  </property>
</Properties>
</file>