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A77" w:rsidRDefault="00DA4680">
      <w:pPr>
        <w:ind w:left="1276" w:right="1984"/>
        <w:jc w:val="center"/>
        <w:rPr>
          <w:b/>
          <w:sz w:val="32"/>
        </w:rPr>
      </w:pPr>
      <w:r>
        <w:rPr>
          <w:b/>
          <w:sz w:val="32"/>
        </w:rPr>
        <w:t>Требования к разработке системы управления доступом</w:t>
      </w:r>
    </w:p>
    <w:p w:rsidR="00F23A77" w:rsidRPr="00492977" w:rsidRDefault="00DA4680" w:rsidP="00E815FB">
      <w:pPr>
        <w:pStyle w:val="afa"/>
        <w:numPr>
          <w:ilvl w:val="0"/>
          <w:numId w:val="10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492977">
        <w:rPr>
          <w:b/>
          <w:color w:val="002060"/>
          <w:spacing w:val="20"/>
          <w:sz w:val="24"/>
          <w:szCs w:val="24"/>
        </w:rPr>
        <w:t>Бизнес требование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363"/>
      </w:tblGrid>
      <w:tr w:rsidR="00F23A77">
        <w:trPr>
          <w:trHeight w:val="1066"/>
        </w:trPr>
        <w:tc>
          <w:tcPr>
            <w:tcW w:w="846" w:type="dxa"/>
            <w:shd w:val="clear" w:color="auto" w:fill="auto"/>
          </w:tcPr>
          <w:p w:rsidR="00F23A77" w:rsidRDefault="00DA46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1.8</w:t>
            </w:r>
          </w:p>
        </w:tc>
        <w:tc>
          <w:tcPr>
            <w:tcW w:w="8363" w:type="dxa"/>
            <w:shd w:val="clear" w:color="auto" w:fill="auto"/>
          </w:tcPr>
          <w:p w:rsidR="00F23A77" w:rsidRDefault="00DA4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*добавить роли "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закрыватель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 xml:space="preserve"> баланса", "открыватель счетов для MZO", "открыватель счетов для K+TP", "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выполнятель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 xml:space="preserve"> проводок для MZO", "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выполнятель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 xml:space="preserve"> проводок для K+TP".</w:t>
            </w:r>
          </w:p>
          <w:p w:rsidR="00F23A77" w:rsidRDefault="00DA4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lang w:eastAsia="ru-RU"/>
              </w:rPr>
              <w:t>*</w:t>
            </w:r>
            <w:proofErr w:type="spellStart"/>
            <w:r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lang w:eastAsia="ru-RU"/>
              </w:rPr>
              <w:t>Доп.контроль</w:t>
            </w:r>
            <w:proofErr w:type="spellEnd"/>
            <w:r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lang w:eastAsia="ru-RU"/>
              </w:rPr>
              <w:t xml:space="preserve"> между данными в полях. Если для </w:t>
            </w:r>
            <w:proofErr w:type="spellStart"/>
            <w:r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lang w:eastAsia="ru-RU"/>
              </w:rPr>
              <w:t>Account</w:t>
            </w:r>
            <w:proofErr w:type="spellEnd"/>
            <w:r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lang w:eastAsia="ru-RU"/>
              </w:rPr>
              <w:t>Type</w:t>
            </w:r>
            <w:proofErr w:type="spellEnd"/>
            <w:r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lang w:eastAsia="ru-RU"/>
              </w:rPr>
              <w:t xml:space="preserve"> выбран "источник сделки" не соответствующий ему - предупреждение.</w:t>
            </w:r>
          </w:p>
        </w:tc>
      </w:tr>
      <w:tr w:rsidR="00F23A77">
        <w:trPr>
          <w:trHeight w:val="10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A77" w:rsidRDefault="00DA46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22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A77" w:rsidRDefault="00DA4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 xml:space="preserve">Внести ограничение по полю "источник сделки" в процедуре открытия счетов для новых ролей пользователей,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например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:</w:t>
            </w:r>
          </w:p>
          <w:p w:rsidR="00F23A77" w:rsidRDefault="00DA4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-Открыватель счетов для MZO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br/>
              <w:t>-Открыватель счетов для К+ТР</w:t>
            </w:r>
          </w:p>
        </w:tc>
      </w:tr>
      <w:tr w:rsidR="00F23A77">
        <w:trPr>
          <w:trHeight w:val="10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A77" w:rsidRDefault="00DA46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23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A77" w:rsidRDefault="00DA4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 xml:space="preserve">Внести ограничение по полю "источник сделки" в процедуре выполнения проводок для новых ролей пользователей,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например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:</w:t>
            </w:r>
          </w:p>
          <w:p w:rsidR="00F23A77" w:rsidRDefault="00DA46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Выполнятель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 xml:space="preserve"> проводок для MZO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br/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Выполнятель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 xml:space="preserve"> проводок для К+ТР</w:t>
            </w:r>
          </w:p>
        </w:tc>
      </w:tr>
    </w:tbl>
    <w:p w:rsidR="00F23A77" w:rsidRPr="00492977" w:rsidRDefault="00DA4680" w:rsidP="00E815FB">
      <w:pPr>
        <w:pStyle w:val="afa"/>
        <w:numPr>
          <w:ilvl w:val="0"/>
          <w:numId w:val="10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492977">
        <w:rPr>
          <w:b/>
          <w:color w:val="002060"/>
          <w:spacing w:val="20"/>
          <w:sz w:val="24"/>
          <w:szCs w:val="24"/>
        </w:rPr>
        <w:t>Краткое описание требования</w:t>
      </w:r>
    </w:p>
    <w:p w:rsidR="00F23A77" w:rsidRDefault="00DA4680">
      <w:pPr>
        <w:pStyle w:val="afa"/>
        <w:spacing w:after="120"/>
        <w:ind w:left="425" w:firstLine="425"/>
        <w:contextualSpacing w:val="0"/>
        <w:jc w:val="both"/>
        <w:rPr>
          <w:sz w:val="20"/>
        </w:rPr>
      </w:pPr>
      <w:r>
        <w:rPr>
          <w:sz w:val="20"/>
        </w:rPr>
        <w:t>Для разработки более гибкой системы разграничения прав доступа пользователя к объектам системы: пунктам меню, формам, кнопкам, действиям и т.п., следует выполнить следующее:</w:t>
      </w:r>
    </w:p>
    <w:p w:rsidR="00F23A77" w:rsidRPr="00DA4680" w:rsidRDefault="00DA4680" w:rsidP="00E815FB">
      <w:pPr>
        <w:pStyle w:val="afa"/>
        <w:numPr>
          <w:ilvl w:val="0"/>
          <w:numId w:val="2"/>
        </w:numPr>
        <w:tabs>
          <w:tab w:val="clear" w:pos="720"/>
        </w:tabs>
        <w:spacing w:after="0"/>
        <w:ind w:left="851" w:hanging="360"/>
        <w:contextualSpacing w:val="0"/>
        <w:jc w:val="both"/>
        <w:rPr>
          <w:sz w:val="20"/>
          <w:szCs w:val="22"/>
        </w:rPr>
      </w:pPr>
      <w:r w:rsidRPr="00DA4680">
        <w:rPr>
          <w:sz w:val="20"/>
          <w:szCs w:val="22"/>
        </w:rPr>
        <w:t>Определить набор функций (действий), необходимый для управления доступом</w:t>
      </w:r>
    </w:p>
    <w:p w:rsidR="00F23A77" w:rsidRPr="00DA4680" w:rsidRDefault="00DA4680" w:rsidP="00E815FB">
      <w:pPr>
        <w:pStyle w:val="afa"/>
        <w:numPr>
          <w:ilvl w:val="0"/>
          <w:numId w:val="2"/>
        </w:numPr>
        <w:tabs>
          <w:tab w:val="clear" w:pos="720"/>
        </w:tabs>
        <w:spacing w:after="0"/>
        <w:ind w:left="851" w:hanging="360"/>
        <w:contextualSpacing w:val="0"/>
        <w:jc w:val="both"/>
        <w:rPr>
          <w:sz w:val="20"/>
          <w:szCs w:val="22"/>
        </w:rPr>
      </w:pPr>
      <w:r w:rsidRPr="00DA4680">
        <w:rPr>
          <w:sz w:val="20"/>
          <w:szCs w:val="22"/>
        </w:rPr>
        <w:t>Распределить функции по категориям для удобства создания ролей</w:t>
      </w:r>
    </w:p>
    <w:p w:rsidR="00F23A77" w:rsidRPr="00DA4680" w:rsidRDefault="00DA4680" w:rsidP="00E815FB">
      <w:pPr>
        <w:pStyle w:val="afa"/>
        <w:numPr>
          <w:ilvl w:val="0"/>
          <w:numId w:val="2"/>
        </w:numPr>
        <w:tabs>
          <w:tab w:val="clear" w:pos="720"/>
        </w:tabs>
        <w:spacing w:after="0"/>
        <w:ind w:left="851" w:hanging="360"/>
        <w:contextualSpacing w:val="0"/>
        <w:jc w:val="both"/>
        <w:rPr>
          <w:sz w:val="20"/>
          <w:szCs w:val="22"/>
        </w:rPr>
      </w:pPr>
      <w:r w:rsidRPr="00DA4680">
        <w:rPr>
          <w:sz w:val="20"/>
          <w:szCs w:val="22"/>
        </w:rPr>
        <w:t>Привязать функции к пунктам меню для возможности формирования меню пользователя</w:t>
      </w:r>
    </w:p>
    <w:p w:rsidR="00F23A77" w:rsidRPr="00DA4680" w:rsidRDefault="00DA4680" w:rsidP="00E815FB">
      <w:pPr>
        <w:pStyle w:val="afa"/>
        <w:numPr>
          <w:ilvl w:val="0"/>
          <w:numId w:val="2"/>
        </w:numPr>
        <w:tabs>
          <w:tab w:val="clear" w:pos="720"/>
        </w:tabs>
        <w:spacing w:after="0"/>
        <w:ind w:left="851" w:hanging="360"/>
        <w:contextualSpacing w:val="0"/>
        <w:jc w:val="both"/>
        <w:rPr>
          <w:sz w:val="20"/>
          <w:szCs w:val="22"/>
        </w:rPr>
      </w:pPr>
      <w:r w:rsidRPr="00DA4680">
        <w:rPr>
          <w:sz w:val="20"/>
          <w:szCs w:val="22"/>
        </w:rPr>
        <w:t>Включить в программный код анализ доступности соответствующих функций у авторизованного в системе пользователя для выполнения того или иного действия</w:t>
      </w:r>
    </w:p>
    <w:p w:rsidR="00F23A77" w:rsidRPr="00DA4680" w:rsidRDefault="00DA4680" w:rsidP="00E815FB">
      <w:pPr>
        <w:pStyle w:val="afa"/>
        <w:numPr>
          <w:ilvl w:val="0"/>
          <w:numId w:val="2"/>
        </w:numPr>
        <w:tabs>
          <w:tab w:val="clear" w:pos="720"/>
        </w:tabs>
        <w:spacing w:after="0"/>
        <w:ind w:left="851" w:hanging="360"/>
        <w:contextualSpacing w:val="0"/>
        <w:jc w:val="both"/>
        <w:rPr>
          <w:sz w:val="20"/>
          <w:szCs w:val="22"/>
        </w:rPr>
      </w:pPr>
      <w:r w:rsidRPr="00DA4680">
        <w:rPr>
          <w:sz w:val="20"/>
          <w:szCs w:val="22"/>
        </w:rPr>
        <w:t>Создать системную роль «Администратор» без возможности изменения содержания роли пользователем</w:t>
      </w:r>
    </w:p>
    <w:p w:rsidR="00F23A77" w:rsidRPr="00DA4680" w:rsidRDefault="00DA4680" w:rsidP="00E815FB">
      <w:pPr>
        <w:pStyle w:val="afa"/>
        <w:numPr>
          <w:ilvl w:val="0"/>
          <w:numId w:val="2"/>
        </w:numPr>
        <w:tabs>
          <w:tab w:val="clear" w:pos="720"/>
        </w:tabs>
        <w:spacing w:after="0"/>
        <w:ind w:left="851" w:hanging="360"/>
        <w:contextualSpacing w:val="0"/>
        <w:jc w:val="both"/>
        <w:rPr>
          <w:sz w:val="20"/>
          <w:szCs w:val="22"/>
        </w:rPr>
      </w:pPr>
      <w:r w:rsidRPr="00DA4680">
        <w:rPr>
          <w:sz w:val="20"/>
          <w:szCs w:val="22"/>
        </w:rPr>
        <w:t>Создать роли, идентичные существующим ролям, с возможностью изменения пользователем их содержания (состава функций)</w:t>
      </w:r>
    </w:p>
    <w:p w:rsidR="00F23A77" w:rsidRPr="00DA4680" w:rsidRDefault="00DA4680" w:rsidP="00E815FB">
      <w:pPr>
        <w:pStyle w:val="afa"/>
        <w:numPr>
          <w:ilvl w:val="0"/>
          <w:numId w:val="2"/>
        </w:numPr>
        <w:tabs>
          <w:tab w:val="clear" w:pos="720"/>
        </w:tabs>
        <w:spacing w:after="0"/>
        <w:ind w:left="851" w:hanging="360"/>
        <w:contextualSpacing w:val="0"/>
        <w:jc w:val="both"/>
        <w:rPr>
          <w:sz w:val="20"/>
          <w:szCs w:val="22"/>
        </w:rPr>
      </w:pPr>
      <w:r w:rsidRPr="00DA4680">
        <w:rPr>
          <w:sz w:val="20"/>
          <w:szCs w:val="22"/>
        </w:rPr>
        <w:t>Добавить новые роли согласно текущему требованию</w:t>
      </w:r>
    </w:p>
    <w:p w:rsidR="00F23A77" w:rsidRPr="00DA4680" w:rsidRDefault="00DA4680" w:rsidP="00E815FB">
      <w:pPr>
        <w:pStyle w:val="afa"/>
        <w:numPr>
          <w:ilvl w:val="0"/>
          <w:numId w:val="2"/>
        </w:numPr>
        <w:tabs>
          <w:tab w:val="clear" w:pos="720"/>
        </w:tabs>
        <w:spacing w:after="0"/>
        <w:ind w:left="851" w:hanging="360"/>
        <w:contextualSpacing w:val="0"/>
        <w:jc w:val="both"/>
        <w:rPr>
          <w:sz w:val="20"/>
          <w:szCs w:val="22"/>
        </w:rPr>
      </w:pPr>
      <w:r w:rsidRPr="00DA4680">
        <w:rPr>
          <w:sz w:val="20"/>
          <w:szCs w:val="22"/>
        </w:rPr>
        <w:t>Перенести существующие связи между пользователями и их ролями в таблицу связей пользователей и ролей</w:t>
      </w:r>
    </w:p>
    <w:p w:rsidR="00F23A77" w:rsidRPr="00DA4680" w:rsidRDefault="00DA4680" w:rsidP="00E815FB">
      <w:pPr>
        <w:pStyle w:val="afa"/>
        <w:numPr>
          <w:ilvl w:val="0"/>
          <w:numId w:val="2"/>
        </w:numPr>
        <w:tabs>
          <w:tab w:val="clear" w:pos="720"/>
        </w:tabs>
        <w:spacing w:after="0"/>
        <w:ind w:left="851" w:hanging="360"/>
        <w:contextualSpacing w:val="0"/>
        <w:jc w:val="both"/>
        <w:rPr>
          <w:sz w:val="20"/>
          <w:szCs w:val="22"/>
        </w:rPr>
      </w:pPr>
      <w:r w:rsidRPr="00DA4680">
        <w:rPr>
          <w:sz w:val="20"/>
          <w:szCs w:val="22"/>
        </w:rPr>
        <w:t>При необходимости добавить по всем пользователям новые связи с ролями, ранее не обрабатываемыми, или включить соответствующие функции, типа просмотр, в существующие на данный момент роли</w:t>
      </w:r>
    </w:p>
    <w:p w:rsidR="00F23A77" w:rsidRPr="00492977" w:rsidRDefault="00DA4680" w:rsidP="00E815FB">
      <w:pPr>
        <w:pStyle w:val="afa"/>
        <w:numPr>
          <w:ilvl w:val="0"/>
          <w:numId w:val="10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492977">
        <w:rPr>
          <w:b/>
          <w:color w:val="002060"/>
          <w:spacing w:val="20"/>
          <w:sz w:val="24"/>
          <w:szCs w:val="24"/>
        </w:rPr>
        <w:t>Описание реализации требования</w:t>
      </w:r>
    </w:p>
    <w:p w:rsidR="00F23A77" w:rsidRPr="00492977" w:rsidRDefault="00DA4680" w:rsidP="00E815FB">
      <w:pPr>
        <w:pStyle w:val="afa"/>
        <w:numPr>
          <w:ilvl w:val="1"/>
          <w:numId w:val="10"/>
        </w:numPr>
        <w:spacing w:before="360" w:after="240"/>
        <w:ind w:left="993" w:hanging="633"/>
        <w:contextualSpacing w:val="0"/>
        <w:jc w:val="both"/>
        <w:outlineLvl w:val="1"/>
        <w:rPr>
          <w:b/>
          <w:color w:val="002060"/>
          <w:spacing w:val="20"/>
          <w:sz w:val="24"/>
          <w:szCs w:val="24"/>
        </w:rPr>
      </w:pPr>
      <w:r w:rsidRPr="00492977">
        <w:rPr>
          <w:b/>
          <w:color w:val="002060"/>
          <w:spacing w:val="20"/>
          <w:sz w:val="24"/>
          <w:szCs w:val="24"/>
        </w:rPr>
        <w:t>Заполнение таблицы «Группы функций» (категории)</w:t>
      </w:r>
    </w:p>
    <w:p w:rsidR="00F23A77" w:rsidRDefault="00DA4680">
      <w:pPr>
        <w:spacing w:after="240"/>
        <w:ind w:left="357"/>
        <w:jc w:val="both"/>
        <w:rPr>
          <w:sz w:val="20"/>
        </w:rPr>
      </w:pPr>
      <w:r>
        <w:rPr>
          <w:sz w:val="20"/>
        </w:rPr>
        <w:t xml:space="preserve">В таблицу </w:t>
      </w:r>
      <w:r>
        <w:rPr>
          <w:sz w:val="20"/>
          <w:lang w:val="en-US"/>
        </w:rPr>
        <w:t>GL</w:t>
      </w:r>
      <w:r>
        <w:rPr>
          <w:sz w:val="20"/>
        </w:rPr>
        <w:t>_</w:t>
      </w:r>
      <w:r>
        <w:rPr>
          <w:sz w:val="20"/>
          <w:lang w:val="en-US"/>
        </w:rPr>
        <w:t>AU</w:t>
      </w:r>
      <w:r>
        <w:rPr>
          <w:sz w:val="20"/>
        </w:rPr>
        <w:t>_GR</w:t>
      </w:r>
      <w:r>
        <w:rPr>
          <w:sz w:val="20"/>
          <w:lang w:val="en-US"/>
        </w:rPr>
        <w:t>ACT</w:t>
      </w:r>
      <w:r>
        <w:rPr>
          <w:sz w:val="20"/>
        </w:rPr>
        <w:t xml:space="preserve"> следует включить следующие группы: </w:t>
      </w:r>
    </w:p>
    <w:tbl>
      <w:tblPr>
        <w:tblW w:w="0" w:type="auto"/>
        <w:tblCellSpacing w:w="0" w:type="dxa"/>
        <w:tblInd w:w="12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122"/>
        <w:gridCol w:w="1280"/>
      </w:tblGrid>
      <w:tr w:rsidR="00F23A77">
        <w:trPr>
          <w:tblHeader/>
          <w:tblCellSpacing w:w="0" w:type="dxa"/>
        </w:trPr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3A77" w:rsidRDefault="00DA46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Группы функций (</w:t>
            </w:r>
            <w:r>
              <w:rPr>
                <w:sz w:val="18"/>
                <w:lang w:val="en-US"/>
              </w:rPr>
              <w:t>GL</w:t>
            </w:r>
            <w:r>
              <w:rPr>
                <w:sz w:val="18"/>
              </w:rPr>
              <w:t>_</w:t>
            </w:r>
            <w:r>
              <w:rPr>
                <w:sz w:val="18"/>
                <w:lang w:val="en-US"/>
              </w:rPr>
              <w:t>AU</w:t>
            </w:r>
            <w:r>
              <w:rPr>
                <w:sz w:val="18"/>
              </w:rPr>
              <w:t>_GR</w:t>
            </w:r>
            <w:r>
              <w:rPr>
                <w:sz w:val="18"/>
                <w:lang w:val="en-US"/>
              </w:rPr>
              <w:t>ACT</w:t>
            </w: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)</w:t>
            </w:r>
          </w:p>
        </w:tc>
      </w:tr>
      <w:tr w:rsidR="00F23A77">
        <w:trPr>
          <w:tblHeader/>
          <w:tblCellSpacing w:w="0" w:type="dxa"/>
        </w:trPr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</w:tcPr>
          <w:p w:rsidR="00F23A77" w:rsidRDefault="00DA46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ID группы</w:t>
            </w:r>
          </w:p>
          <w:p w:rsidR="00F23A77" w:rsidRDefault="00DA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sz w:val="18"/>
              </w:rPr>
              <w:t>(ID_GROUP)</w:t>
            </w:r>
          </w:p>
        </w:tc>
        <w:tc>
          <w:tcPr>
            <w:tcW w:w="21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</w:tcPr>
          <w:p w:rsidR="00F23A77" w:rsidRDefault="00DA46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Наименование</w:t>
            </w:r>
          </w:p>
          <w:p w:rsidR="00F23A77" w:rsidRDefault="00DA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(</w:t>
            </w:r>
            <w:r>
              <w:rPr>
                <w:sz w:val="18"/>
                <w:lang w:val="en-US"/>
              </w:rPr>
              <w:t>GROUP_NAME</w:t>
            </w: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)</w:t>
            </w:r>
          </w:p>
        </w:tc>
        <w:tc>
          <w:tcPr>
            <w:tcW w:w="1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</w:tcPr>
          <w:p w:rsidR="00F23A77" w:rsidRDefault="00DA46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Код (префикс)</w:t>
            </w:r>
          </w:p>
          <w:p w:rsidR="00F23A77" w:rsidRDefault="00DA46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?</w:t>
            </w:r>
          </w:p>
        </w:tc>
      </w:tr>
      <w:tr w:rsidR="00F23A77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F23A77" w:rsidP="00E815FB">
            <w:pPr>
              <w:pStyle w:val="af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212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Счета</w:t>
            </w:r>
          </w:p>
        </w:tc>
        <w:tc>
          <w:tcPr>
            <w:tcW w:w="12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ru-RU"/>
              </w:rPr>
              <w:t>Acc</w:t>
            </w:r>
            <w:proofErr w:type="spellEnd"/>
          </w:p>
        </w:tc>
      </w:tr>
      <w:tr w:rsidR="00F23A77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F23A77" w:rsidP="00E815FB">
            <w:pPr>
              <w:pStyle w:val="af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212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Операции</w:t>
            </w:r>
          </w:p>
        </w:tc>
        <w:tc>
          <w:tcPr>
            <w:tcW w:w="12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ru-RU"/>
              </w:rPr>
              <w:t>Oper</w:t>
            </w:r>
            <w:proofErr w:type="spellEnd"/>
          </w:p>
        </w:tc>
      </w:tr>
      <w:tr w:rsidR="00F23A77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F23A77" w:rsidP="00E815FB">
            <w:pPr>
              <w:pStyle w:val="af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212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Справочники</w:t>
            </w:r>
          </w:p>
        </w:tc>
        <w:tc>
          <w:tcPr>
            <w:tcW w:w="12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ru-RU"/>
              </w:rPr>
              <w:t>Refer</w:t>
            </w:r>
          </w:p>
        </w:tc>
      </w:tr>
      <w:tr w:rsidR="00F23A77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F23A77" w:rsidP="00E815FB">
            <w:pPr>
              <w:pStyle w:val="af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212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Пользователи</w:t>
            </w:r>
          </w:p>
        </w:tc>
        <w:tc>
          <w:tcPr>
            <w:tcW w:w="12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ru-RU"/>
              </w:rPr>
              <w:t>User</w:t>
            </w:r>
          </w:p>
        </w:tc>
      </w:tr>
      <w:tr w:rsidR="00F23A77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F23A77" w:rsidP="00E815FB">
            <w:pPr>
              <w:pStyle w:val="af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212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Роли</w:t>
            </w:r>
          </w:p>
        </w:tc>
        <w:tc>
          <w:tcPr>
            <w:tcW w:w="12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ru-RU"/>
              </w:rPr>
              <w:t>Role</w:t>
            </w:r>
          </w:p>
        </w:tc>
      </w:tr>
      <w:tr w:rsidR="00F23A77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F23A77" w:rsidP="00E815FB">
            <w:pPr>
              <w:pStyle w:val="af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212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Задания ОД</w:t>
            </w:r>
          </w:p>
        </w:tc>
        <w:tc>
          <w:tcPr>
            <w:tcW w:w="12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ru-RU"/>
              </w:rPr>
              <w:t>TskOd</w:t>
            </w:r>
            <w:proofErr w:type="spellEnd"/>
          </w:p>
        </w:tc>
      </w:tr>
      <w:tr w:rsidR="00F23A77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F23A77" w:rsidP="00E815FB">
            <w:pPr>
              <w:pStyle w:val="af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212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ru-RU"/>
              </w:rPr>
              <w:t>Службы</w:t>
            </w:r>
            <w:proofErr w:type="spellEnd"/>
          </w:p>
        </w:tc>
        <w:tc>
          <w:tcPr>
            <w:tcW w:w="12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ru-RU"/>
              </w:rPr>
              <w:t>Task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s</w:t>
            </w:r>
          </w:p>
        </w:tc>
      </w:tr>
      <w:tr w:rsidR="00F23A77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F23A77" w:rsidP="00E815FB">
            <w:pPr>
              <w:pStyle w:val="af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212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Прочее</w:t>
            </w:r>
          </w:p>
        </w:tc>
        <w:tc>
          <w:tcPr>
            <w:tcW w:w="128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val="en-US" w:eastAsia="ru-RU"/>
              </w:rPr>
              <w:t>Oth</w:t>
            </w:r>
            <w:proofErr w:type="spellEnd"/>
          </w:p>
        </w:tc>
      </w:tr>
    </w:tbl>
    <w:p w:rsidR="00F23A77" w:rsidRDefault="00F23A77">
      <w:pPr>
        <w:pStyle w:val="afa"/>
        <w:spacing w:after="120"/>
        <w:ind w:left="1276"/>
        <w:contextualSpacing w:val="0"/>
        <w:rPr>
          <w:sz w:val="20"/>
        </w:rPr>
      </w:pPr>
    </w:p>
    <w:p w:rsidR="00F23A77" w:rsidRPr="00492977" w:rsidRDefault="00DA4680" w:rsidP="00E815FB">
      <w:pPr>
        <w:pStyle w:val="afa"/>
        <w:numPr>
          <w:ilvl w:val="1"/>
          <w:numId w:val="10"/>
        </w:numPr>
        <w:spacing w:before="360" w:after="240"/>
        <w:ind w:left="993" w:hanging="633"/>
        <w:contextualSpacing w:val="0"/>
        <w:jc w:val="both"/>
        <w:outlineLvl w:val="1"/>
        <w:rPr>
          <w:b/>
          <w:color w:val="002060"/>
          <w:spacing w:val="20"/>
          <w:sz w:val="24"/>
          <w:szCs w:val="24"/>
        </w:rPr>
      </w:pPr>
      <w:r w:rsidRPr="00492977">
        <w:rPr>
          <w:b/>
          <w:color w:val="002060"/>
          <w:spacing w:val="20"/>
          <w:sz w:val="24"/>
          <w:szCs w:val="24"/>
        </w:rPr>
        <w:t>Заполнение таблицы «Функции»</w:t>
      </w:r>
    </w:p>
    <w:p w:rsidR="00F23A77" w:rsidRDefault="00DA4680">
      <w:pPr>
        <w:pStyle w:val="afa"/>
        <w:spacing w:after="240"/>
        <w:ind w:left="425" w:firstLine="425"/>
        <w:contextualSpacing w:val="0"/>
        <w:jc w:val="both"/>
        <w:rPr>
          <w:sz w:val="20"/>
        </w:rPr>
      </w:pPr>
      <w:r>
        <w:rPr>
          <w:sz w:val="20"/>
        </w:rPr>
        <w:t xml:space="preserve">В таблицу </w:t>
      </w:r>
      <w:r>
        <w:rPr>
          <w:sz w:val="20"/>
          <w:lang w:val="en-US"/>
        </w:rPr>
        <w:t>GL</w:t>
      </w:r>
      <w:r>
        <w:rPr>
          <w:sz w:val="20"/>
        </w:rPr>
        <w:t>_</w:t>
      </w:r>
      <w:r>
        <w:rPr>
          <w:sz w:val="20"/>
          <w:lang w:val="en-US"/>
        </w:rPr>
        <w:t>AU</w:t>
      </w:r>
      <w:r>
        <w:rPr>
          <w:sz w:val="20"/>
        </w:rPr>
        <w:t>_</w:t>
      </w:r>
      <w:r>
        <w:rPr>
          <w:sz w:val="20"/>
          <w:lang w:val="en-US"/>
        </w:rPr>
        <w:t>ACT</w:t>
      </w:r>
      <w:r>
        <w:rPr>
          <w:sz w:val="20"/>
        </w:rPr>
        <w:t xml:space="preserve"> необходимо добавить функции с соответствующими наименованиями и обозначениями, указав к какой категории необходимо отнести каждую функцию.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718"/>
        <w:gridCol w:w="5649"/>
        <w:gridCol w:w="954"/>
      </w:tblGrid>
      <w:tr w:rsidR="00F23A77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F23A77" w:rsidRDefault="00DA46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Функции (</w:t>
            </w:r>
            <w:r>
              <w:rPr>
                <w:sz w:val="18"/>
                <w:lang w:val="en-US"/>
              </w:rPr>
              <w:t>GL</w:t>
            </w:r>
            <w:r>
              <w:rPr>
                <w:sz w:val="18"/>
              </w:rPr>
              <w:t>_</w:t>
            </w:r>
            <w:r>
              <w:rPr>
                <w:sz w:val="18"/>
                <w:lang w:val="en-US"/>
              </w:rPr>
              <w:t>AU</w:t>
            </w:r>
            <w:r>
              <w:rPr>
                <w:sz w:val="18"/>
              </w:rPr>
              <w:t>_</w:t>
            </w:r>
            <w:r>
              <w:rPr>
                <w:sz w:val="18"/>
                <w:lang w:val="en-US"/>
              </w:rPr>
              <w:t>ACT</w:t>
            </w:r>
            <w:r>
              <w:rPr>
                <w:sz w:val="18"/>
              </w:rPr>
              <w:t>)</w:t>
            </w:r>
          </w:p>
        </w:tc>
      </w:tr>
      <w:tr w:rsidR="00F23A7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23A77" w:rsidRDefault="00DA46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ID</w:t>
            </w: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функции</w:t>
            </w:r>
            <w:proofErr w:type="spellEnd"/>
          </w:p>
          <w:p w:rsidR="00F23A77" w:rsidRDefault="00DA46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(</w:t>
            </w:r>
            <w:r>
              <w:rPr>
                <w:sz w:val="18"/>
              </w:rPr>
              <w:t>ID_ACT)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23A77" w:rsidRDefault="00DA46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Код</w:t>
            </w:r>
          </w:p>
          <w:p w:rsidR="00F23A77" w:rsidRDefault="00DA46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(</w:t>
            </w:r>
            <w:r>
              <w:rPr>
                <w:sz w:val="18"/>
                <w:lang w:val="en-US"/>
              </w:rPr>
              <w:t>ACT_CODE</w:t>
            </w:r>
            <w:r>
              <w:rPr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23A77" w:rsidRDefault="00DA46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Наименование</w:t>
            </w:r>
          </w:p>
          <w:p w:rsidR="00F23A77" w:rsidRDefault="00DA46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(</w:t>
            </w:r>
            <w:r>
              <w:rPr>
                <w:sz w:val="18"/>
                <w:lang w:val="en-US"/>
              </w:rPr>
              <w:t>ACTDESCR</w:t>
            </w:r>
            <w:r>
              <w:rPr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23A77" w:rsidRDefault="00DA46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ID группы</w:t>
            </w:r>
          </w:p>
          <w:p w:rsidR="00F23A77" w:rsidRDefault="00DA46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(</w:t>
            </w:r>
            <w:r>
              <w:rPr>
                <w:sz w:val="18"/>
                <w:lang w:val="en-US"/>
              </w:rPr>
              <w:t>ID_GROUP</w:t>
            </w:r>
            <w:r>
              <w:rPr>
                <w:sz w:val="18"/>
              </w:rPr>
              <w:t>)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AccOFRLook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Просмотр списка счетов ОФР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AccOFRInp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Ввод счета ОФР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AccOFRChng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Изменение счета ОФР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AccLook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Просмотр списка счетов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AccInp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Ввод счета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AccChng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Изменение счета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AccClose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Закрытие счета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AccRestUnloadRun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Выгрузка остатков бухгалтером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AccOperInp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Ввод операции через счет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OperLook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Просмотр списка операций/проводок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OperInp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Ввод операции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OperInpTmpl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Ввод операции по шаблону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OperPstChng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Изменение операции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OperPstMakeInvisible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Подавление операции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OperFileLoad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 w:rsidP="0019389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Загрузка </w:t>
            </w:r>
            <w:r w:rsidR="00193890">
              <w:rPr>
                <w:rFonts w:eastAsia="Times New Roman" w:cs="Times New Roman"/>
                <w:color w:val="000000"/>
                <w:sz w:val="18"/>
                <w:lang w:eastAsia="ru-RU"/>
              </w:rPr>
              <w:t>пакета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OperFileLook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 w:rsidP="00A303BA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Просмотр </w:t>
            </w:r>
            <w:r w:rsidR="00193890">
              <w:rPr>
                <w:rFonts w:eastAsia="Times New Roman" w:cs="Times New Roman"/>
                <w:color w:val="000000"/>
                <w:sz w:val="18"/>
                <w:lang w:eastAsia="ru-RU"/>
              </w:rPr>
              <w:t>содержимого пакетов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OperAELook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Просмотр сообщений из АЕ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OperErrLook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Просмотр ошибок обработки операций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OperHand2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Подтверждение текущих операций (2 рука)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OperHand3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Подтверждение операций в прошлый день (3 рука)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OperTmplProc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Создание и изменение шаблона операции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OperBackValue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Управление доступом в архив ответственным из бухгалтерии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ReferLook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Просмотр справочников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ReferChng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Изменение справочников, кроме Плана счетов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ReferDel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Удаление записей в справочниках, кроме Плана счетов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ReferAccTypeChng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A6A6A6" w:themeColor="background1" w:themeShade="A6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A6A6A6" w:themeColor="background1" w:themeShade="A6"/>
                <w:sz w:val="18"/>
                <w:lang w:eastAsia="ru-RU"/>
              </w:rPr>
              <w:t xml:space="preserve">Изменение Плана счетов </w:t>
            </w:r>
            <w:proofErr w:type="spellStart"/>
            <w:r>
              <w:rPr>
                <w:rFonts w:eastAsia="Times New Roman" w:cs="Times New Roman"/>
                <w:color w:val="A6A6A6" w:themeColor="background1" w:themeShade="A6"/>
                <w:sz w:val="18"/>
                <w:lang w:eastAsia="ru-RU"/>
              </w:rPr>
              <w:t>AccType</w:t>
            </w:r>
            <w:proofErr w:type="spellEnd"/>
            <w:r>
              <w:rPr>
                <w:rFonts w:eastAsia="Times New Roman" w:cs="Times New Roman"/>
                <w:color w:val="A6A6A6" w:themeColor="background1" w:themeShade="A6"/>
                <w:sz w:val="18"/>
                <w:lang w:eastAsia="ru-RU"/>
              </w:rPr>
              <w:t xml:space="preserve"> </w:t>
            </w:r>
            <w:r>
              <w:rPr>
                <w:rStyle w:val="a3"/>
                <w:rFonts w:eastAsia="Times New Roman" w:cs="Times New Roman"/>
                <w:b/>
                <w:sz w:val="18"/>
                <w:lang w:eastAsia="ru-RU"/>
              </w:rPr>
              <w:footnoteReference w:id="1"/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ReferAccTypeDel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A6A6A6" w:themeColor="background1" w:themeShade="A6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A6A6A6" w:themeColor="background1" w:themeShade="A6"/>
                <w:sz w:val="18"/>
                <w:lang w:eastAsia="ru-RU"/>
              </w:rPr>
              <w:t xml:space="preserve">Удаление записей из Плана счетов </w:t>
            </w:r>
            <w:proofErr w:type="spellStart"/>
            <w:r>
              <w:rPr>
                <w:rFonts w:eastAsia="Times New Roman" w:cs="Times New Roman"/>
                <w:color w:val="A6A6A6" w:themeColor="background1" w:themeShade="A6"/>
                <w:sz w:val="18"/>
                <w:lang w:eastAsia="ru-RU"/>
              </w:rPr>
              <w:t>AccType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ReferAccSTAMT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Настройка списка счетов для выгрузки в STAMT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UserLook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Просмотр списка пользователей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UserChng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Изменение учетной карточки пользователя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UserCntl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Назначение роли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UserCntlBackValue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Изменение параметров доступа в архив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RoleLook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Просмотр списка ролей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lastRenderedPageBreak/>
              <w:t>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RoleInp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Ввод новой роли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RoleChng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Изменение названия и содержания (функций) роли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TskOdStateLook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Просмотр состояния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опердня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6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TskOdOpenRun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Запуск задания </w:t>
            </w:r>
            <w:r w:rsidR="00193890">
              <w:rPr>
                <w:rFonts w:eastAsia="Times New Roman" w:cs="Times New Roman"/>
                <w:color w:val="000000"/>
                <w:sz w:val="18"/>
                <w:lang w:eastAsia="ru-RU"/>
              </w:rPr>
              <w:t>«</w: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Открытие ОД</w:t>
            </w:r>
            <w:r w:rsidR="00193890">
              <w:rPr>
                <w:rFonts w:eastAsia="Times New Roman" w:cs="Times New Roman"/>
                <w:color w:val="000000"/>
                <w:sz w:val="18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6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TskOdBalCloseRun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Запуск задания </w:t>
            </w:r>
            <w:r w:rsidR="00193890">
              <w:rPr>
                <w:rFonts w:eastAsia="Times New Roman" w:cs="Times New Roman"/>
                <w:color w:val="000000"/>
                <w:sz w:val="18"/>
                <w:lang w:eastAsia="ru-RU"/>
              </w:rPr>
              <w:t>«</w: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Закрытие баланса предыдущего ОД</w:t>
            </w:r>
            <w:r w:rsidR="00193890">
              <w:rPr>
                <w:rFonts w:eastAsia="Times New Roman" w:cs="Times New Roman"/>
                <w:color w:val="000000"/>
                <w:sz w:val="18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6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TskOdPreCobRun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Запуск задания </w:t>
            </w:r>
            <w:r w:rsidR="00193890">
              <w:rPr>
                <w:rFonts w:eastAsia="Times New Roman" w:cs="Times New Roman"/>
                <w:color w:val="000000"/>
                <w:sz w:val="18"/>
                <w:lang w:eastAsia="ru-RU"/>
              </w:rPr>
              <w:t>«</w: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Перевод фазы в PRE_COB</w:t>
            </w:r>
            <w:r w:rsidR="00193890">
              <w:rPr>
                <w:rFonts w:eastAsia="Times New Roman" w:cs="Times New Roman"/>
                <w:color w:val="000000"/>
                <w:sz w:val="18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6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TskOdSwitchModeRun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Запуск задания </w:t>
            </w:r>
            <w:r w:rsidR="00193890">
              <w:rPr>
                <w:rFonts w:eastAsia="Times New Roman" w:cs="Times New Roman"/>
                <w:color w:val="000000"/>
                <w:sz w:val="18"/>
                <w:lang w:eastAsia="ru-RU"/>
              </w:rPr>
              <w:t>«</w: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Переключение режима загрузки</w:t>
            </w:r>
            <w:r w:rsidR="00193890">
              <w:rPr>
                <w:rFonts w:eastAsia="Times New Roman" w:cs="Times New Roman"/>
                <w:color w:val="000000"/>
                <w:sz w:val="18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6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TasksLook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Просмотр списка служб (заданий)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7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TasksChng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Настройка службы (задания)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7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TasksRun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Изменение состояния службы (задания), кроме открытия и закрытия ОД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7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OthAuditLook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AUDIT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8</w:t>
            </w:r>
          </w:p>
        </w:tc>
      </w:tr>
      <w:tr w:rsidR="00A303BA" w:rsidTr="00FC7DE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303BA" w:rsidRDefault="00A303BA" w:rsidP="00F32A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303BA" w:rsidRPr="00D1120F" w:rsidRDefault="00A303BA" w:rsidP="00FC7D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Oper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Edit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303BA" w:rsidRPr="00A303BA" w:rsidRDefault="00A303BA" w:rsidP="00FC7D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Редактирование</w:t>
            </w:r>
            <w:r w:rsidRPr="00D1120F"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 запроса</w: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 </w:t>
            </w:r>
            <w:r w:rsidRPr="00D1120F">
              <w:rPr>
                <w:rFonts w:eastAsia="Times New Roman" w:cs="Times New Roman"/>
                <w:color w:val="000000"/>
                <w:sz w:val="18"/>
                <w:lang w:eastAsia="ru-RU"/>
              </w:rPr>
              <w:t>на операцию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303BA" w:rsidRDefault="00A303BA" w:rsidP="00FC7DE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1938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93890" w:rsidRDefault="0019389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93890" w:rsidRPr="00F5586C" w:rsidRDefault="0019389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Op</w:t>
            </w: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erDel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93890" w:rsidRPr="00A303BA" w:rsidDel="00CB4563" w:rsidRDefault="00193890" w:rsidP="00CB456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Удаление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запроса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на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операцию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93890" w:rsidRDefault="0019389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1938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93890" w:rsidRDefault="00193890" w:rsidP="0019389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93890" w:rsidRPr="00F5586C" w:rsidRDefault="00193890" w:rsidP="0019389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OperPkgDel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93890" w:rsidRPr="00F5586C" w:rsidRDefault="00193890" w:rsidP="00A303B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F5586C"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Удаление </w:t>
            </w:r>
            <w:r w:rsidR="00FB5CA5" w:rsidRPr="00A303BA"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пакета с запросами </w:t>
            </w:r>
            <w:r w:rsidRPr="00F5586C">
              <w:rPr>
                <w:rFonts w:eastAsia="Times New Roman" w:cs="Times New Roman"/>
                <w:color w:val="000000"/>
                <w:sz w:val="18"/>
                <w:lang w:eastAsia="ru-RU"/>
              </w:rPr>
              <w:t>на операцию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93890" w:rsidRDefault="00193890" w:rsidP="0019389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B5469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54695" w:rsidRDefault="00B54695" w:rsidP="0019389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54695" w:rsidRPr="00F5586C" w:rsidRDefault="00B54695" w:rsidP="0019389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OperReturn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54695" w:rsidRPr="00F32A12" w:rsidRDefault="00B54695" w:rsidP="00A303B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F5586C">
              <w:rPr>
                <w:rFonts w:eastAsia="Times New Roman" w:cs="Times New Roman"/>
                <w:color w:val="000000"/>
                <w:sz w:val="18"/>
                <w:lang w:eastAsia="ru-RU"/>
              </w:rPr>
              <w:t>Возврат на доработку запроса на операцию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54695" w:rsidRDefault="00B54695" w:rsidP="0019389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A90ACD" w:rsidTr="00A90ACD">
        <w:trPr>
          <w:tblCellSpacing w:w="0" w:type="dxa"/>
          <w:ins w:id="0" w:author="Фигаровская Наталья Викторовна" w:date="2016-07-27T15:25:00Z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0ACD" w:rsidRPr="00F5586C" w:rsidRDefault="00A90ACD" w:rsidP="00A90ACD">
            <w:pPr>
              <w:spacing w:after="0" w:line="240" w:lineRule="auto"/>
              <w:jc w:val="right"/>
              <w:rPr>
                <w:ins w:id="1" w:author="Фигаровская Наталья Викторовна" w:date="2016-07-27T15:25:00Z"/>
                <w:rFonts w:eastAsia="Times New Roman" w:cs="Times New Roman"/>
                <w:color w:val="000000"/>
                <w:sz w:val="18"/>
                <w:lang w:val="en-US" w:eastAsia="ru-RU"/>
              </w:rPr>
            </w:pPr>
            <w:ins w:id="2" w:author="Фигаровская Наталья Викторовна" w:date="2016-07-27T15:25:00Z">
              <w:r>
                <w:rPr>
                  <w:rFonts w:eastAsia="Times New Roman" w:cs="Times New Roman"/>
                  <w:color w:val="000000"/>
                  <w:sz w:val="18"/>
                  <w:lang w:val="en-US" w:eastAsia="ru-RU"/>
                </w:rPr>
                <w:t>49</w:t>
              </w:r>
            </w:ins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0ACD" w:rsidRPr="00F5586C" w:rsidRDefault="00A90ACD" w:rsidP="00A90ACD">
            <w:pPr>
              <w:spacing w:after="0" w:line="240" w:lineRule="auto"/>
              <w:rPr>
                <w:ins w:id="3" w:author="Фигаровская Наталья Викторовна" w:date="2016-07-27T15:25:00Z"/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ins w:id="4" w:author="Фигаровская Наталья Викторовна" w:date="2016-07-27T15:25:00Z">
              <w:r>
                <w:rPr>
                  <w:rFonts w:eastAsia="Times New Roman" w:cs="Times New Roman"/>
                  <w:color w:val="000000"/>
                  <w:sz w:val="18"/>
                  <w:lang w:val="en-US" w:eastAsia="ru-RU"/>
                </w:rPr>
                <w:t>OperHistory</w:t>
              </w:r>
              <w:proofErr w:type="spellEnd"/>
            </w:ins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0ACD" w:rsidRPr="00DD664B" w:rsidRDefault="00A90ACD" w:rsidP="00A90ACD">
            <w:pPr>
              <w:spacing w:after="0" w:line="240" w:lineRule="auto"/>
              <w:rPr>
                <w:ins w:id="5" w:author="Фигаровская Наталья Викторовна" w:date="2016-07-27T15:25:00Z"/>
                <w:rFonts w:eastAsia="Times New Roman" w:cs="Times New Roman"/>
                <w:color w:val="000000"/>
                <w:sz w:val="18"/>
                <w:lang w:eastAsia="ru-RU"/>
                <w:rPrChange w:id="6" w:author="Фигаровская Наталья Викторовна" w:date="2016-07-27T15:26:00Z">
                  <w:rPr>
                    <w:ins w:id="7" w:author="Фигаровская Наталья Викторовна" w:date="2016-07-27T15:25:00Z"/>
                    <w:rFonts w:eastAsia="Times New Roman" w:cs="Times New Roman"/>
                    <w:color w:val="000000"/>
                    <w:sz w:val="18"/>
                    <w:lang w:eastAsia="ru-RU"/>
                  </w:rPr>
                </w:rPrChange>
              </w:rPr>
            </w:pPr>
            <w:ins w:id="8" w:author="Фигаровская Наталья Викторовна" w:date="2016-07-27T15:25:00Z">
              <w:r w:rsidRPr="00DD664B">
                <w:rPr>
                  <w:rFonts w:eastAsia="Times New Roman" w:cs="Times New Roman"/>
                  <w:color w:val="000000"/>
                  <w:sz w:val="18"/>
                  <w:lang w:eastAsia="ru-RU"/>
                  <w:rPrChange w:id="9" w:author="Фигаровская Наталья Викторовна" w:date="2016-07-27T15:27:00Z">
                    <w:rPr>
                      <w:rFonts w:eastAsia="Times New Roman" w:cs="Times New Roman"/>
                      <w:color w:val="000000"/>
                      <w:sz w:val="18"/>
                      <w:lang w:val="en-US" w:eastAsia="ru-RU"/>
                    </w:rPr>
                  </w:rPrChange>
                </w:rPr>
                <w:t>Просмотр истории создания операций</w:t>
              </w:r>
            </w:ins>
            <w:ins w:id="10" w:author="Фигаровская Наталья Викторовна" w:date="2016-07-27T15:26:00Z">
              <w:r w:rsidR="00DD664B">
                <w:rPr>
                  <w:rFonts w:eastAsia="Times New Roman" w:cs="Times New Roman"/>
                  <w:color w:val="000000"/>
                  <w:sz w:val="18"/>
                  <w:lang w:eastAsia="ru-RU"/>
                </w:rPr>
                <w:t xml:space="preserve"> для администраторов</w:t>
              </w:r>
            </w:ins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0ACD" w:rsidRDefault="00A90ACD" w:rsidP="00A90ACD">
            <w:pPr>
              <w:spacing w:after="0" w:line="240" w:lineRule="auto"/>
              <w:jc w:val="right"/>
              <w:rPr>
                <w:ins w:id="11" w:author="Фигаровская Наталья Викторовна" w:date="2016-07-27T15:25:00Z"/>
                <w:rFonts w:eastAsia="Times New Roman" w:cs="Times New Roman"/>
                <w:color w:val="000000"/>
                <w:sz w:val="18"/>
                <w:lang w:eastAsia="ru-RU"/>
              </w:rPr>
            </w:pPr>
            <w:ins w:id="12" w:author="Фигаровская Наталья Викторовна" w:date="2016-07-27T15:25:00Z">
              <w:r>
                <w:rPr>
                  <w:rFonts w:eastAsia="Times New Roman" w:cs="Times New Roman"/>
                  <w:color w:val="000000"/>
                  <w:sz w:val="18"/>
                  <w:lang w:eastAsia="ru-RU"/>
                </w:rPr>
                <w:t>2</w:t>
              </w:r>
            </w:ins>
          </w:p>
        </w:tc>
      </w:tr>
      <w:tr w:rsidR="0026081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60811" w:rsidRPr="00F5586C" w:rsidRDefault="00260811" w:rsidP="00A90AC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pPrChange w:id="13" w:author="Фигаровская Наталья Викторовна" w:date="2016-07-27T15:25:00Z">
                <w:pPr>
                  <w:spacing w:after="0" w:line="240" w:lineRule="auto"/>
                  <w:jc w:val="right"/>
                </w:pPr>
              </w:pPrChange>
            </w:pPr>
            <w:del w:id="14" w:author="Фигаровская Наталья Викторовна" w:date="2016-07-27T15:25:00Z">
              <w:r w:rsidDel="00A90ACD">
                <w:rPr>
                  <w:rFonts w:eastAsia="Times New Roman" w:cs="Times New Roman"/>
                  <w:color w:val="000000"/>
                  <w:sz w:val="18"/>
                  <w:lang w:val="en-US" w:eastAsia="ru-RU"/>
                </w:rPr>
                <w:delText>49</w:delText>
              </w:r>
            </w:del>
            <w:ins w:id="15" w:author="Фигаровская Наталья Викторовна" w:date="2016-07-27T15:25:00Z">
              <w:r w:rsidR="00A90ACD">
                <w:rPr>
                  <w:rFonts w:eastAsia="Times New Roman" w:cs="Times New Roman"/>
                  <w:color w:val="000000"/>
                  <w:sz w:val="18"/>
                  <w:lang w:val="en-US" w:eastAsia="ru-RU"/>
                </w:rPr>
                <w:t>50</w:t>
              </w:r>
            </w:ins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60811" w:rsidRPr="00F5586C" w:rsidRDefault="00260811" w:rsidP="0019389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OperHistory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60811" w:rsidRPr="00DD664B" w:rsidRDefault="00260811" w:rsidP="00DD664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eastAsia="ru-RU"/>
                <w:rPrChange w:id="16" w:author="Фигаровская Наталья Викторовна" w:date="2016-07-27T15:26:00Z">
                  <w:rPr>
                    <w:rFonts w:eastAsia="Times New Roman" w:cs="Times New Roman"/>
                    <w:color w:val="000000"/>
                    <w:sz w:val="18"/>
                    <w:lang w:eastAsia="ru-RU"/>
                  </w:rPr>
                </w:rPrChange>
              </w:rPr>
              <w:pPrChange w:id="17" w:author="Фигаровская Наталья Викторовна" w:date="2016-07-27T15:26:00Z">
                <w:pPr>
                  <w:spacing w:after="0" w:line="240" w:lineRule="auto"/>
                </w:pPr>
              </w:pPrChange>
            </w:pPr>
            <w:r w:rsidRPr="00DD664B">
              <w:rPr>
                <w:rFonts w:eastAsia="Times New Roman" w:cs="Times New Roman"/>
                <w:color w:val="000000"/>
                <w:sz w:val="18"/>
                <w:lang w:eastAsia="ru-RU"/>
                <w:rPrChange w:id="18" w:author="Фигаровская Наталья Викторовна" w:date="2016-07-27T15:26:00Z">
                  <w:rPr>
                    <w:rFonts w:eastAsia="Times New Roman" w:cs="Times New Roman"/>
                    <w:color w:val="000000"/>
                    <w:sz w:val="18"/>
                    <w:lang w:val="en-US" w:eastAsia="ru-RU"/>
                  </w:rPr>
                </w:rPrChange>
              </w:rPr>
              <w:t>Просмотр истории создания операций</w:t>
            </w:r>
            <w:ins w:id="19" w:author="Фигаровская Наталья Викторовна" w:date="2016-07-27T15:26:00Z">
              <w:r w:rsidR="00DD664B" w:rsidRPr="00DD664B">
                <w:rPr>
                  <w:rFonts w:eastAsia="Times New Roman" w:cs="Times New Roman"/>
                  <w:color w:val="000000"/>
                  <w:sz w:val="18"/>
                  <w:lang w:eastAsia="ru-RU"/>
                  <w:rPrChange w:id="20" w:author="Фигаровская Наталья Викторовна" w:date="2016-07-27T15:26:00Z">
                    <w:rPr>
                      <w:rFonts w:eastAsia="Times New Roman" w:cs="Times New Roman"/>
                      <w:color w:val="000000"/>
                      <w:sz w:val="18"/>
                      <w:lang w:val="en-US" w:eastAsia="ru-RU"/>
                    </w:rPr>
                  </w:rPrChange>
                </w:rPr>
                <w:t xml:space="preserve"> </w:t>
              </w:r>
              <w:r w:rsidR="00DD664B">
                <w:rPr>
                  <w:rFonts w:eastAsia="Times New Roman" w:cs="Times New Roman"/>
                  <w:color w:val="000000"/>
                  <w:sz w:val="18"/>
                  <w:lang w:eastAsia="ru-RU"/>
                </w:rPr>
                <w:t xml:space="preserve">для </w:t>
              </w:r>
              <w:r w:rsidR="00DD664B" w:rsidRPr="00DD664B">
                <w:rPr>
                  <w:rFonts w:eastAsia="Times New Roman" w:cs="Times New Roman"/>
                  <w:color w:val="000000"/>
                  <w:sz w:val="18"/>
                  <w:lang w:eastAsia="ru-RU"/>
                  <w:rPrChange w:id="21" w:author="Фигаровская Наталья Викторовна" w:date="2016-07-27T15:26:00Z">
                    <w:rPr>
                      <w:rFonts w:eastAsia="Times New Roman" w:cs="Times New Roman"/>
                      <w:color w:val="000000"/>
                      <w:sz w:val="18"/>
                      <w:lang w:val="en-US" w:eastAsia="ru-RU"/>
                    </w:rPr>
                  </w:rPrChange>
                </w:rPr>
                <w:t>пользовател</w:t>
              </w:r>
              <w:r w:rsidR="00DD664B">
                <w:rPr>
                  <w:rFonts w:eastAsia="Times New Roman" w:cs="Times New Roman"/>
                  <w:color w:val="000000"/>
                  <w:sz w:val="18"/>
                  <w:lang w:eastAsia="ru-RU"/>
                </w:rPr>
                <w:t>ей</w:t>
              </w:r>
            </w:ins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60811" w:rsidRDefault="00260811" w:rsidP="0019389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A90ACD">
        <w:trPr>
          <w:tblCellSpacing w:w="0" w:type="dxa"/>
          <w:ins w:id="22" w:author="Фигаровская Наталья Викторовна" w:date="2016-07-27T15:16:00Z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0ACD" w:rsidRDefault="00A90ACD" w:rsidP="00193890">
            <w:pPr>
              <w:spacing w:after="0" w:line="240" w:lineRule="auto"/>
              <w:jc w:val="right"/>
              <w:rPr>
                <w:ins w:id="23" w:author="Фигаровская Наталья Викторовна" w:date="2016-07-27T15:16:00Z"/>
                <w:rFonts w:eastAsia="Times New Roman" w:cs="Times New Roman"/>
                <w:color w:val="000000"/>
                <w:sz w:val="18"/>
                <w:lang w:val="en-US" w:eastAsia="ru-RU"/>
              </w:rPr>
            </w:pPr>
            <w:ins w:id="24" w:author="Фигаровская Наталья Викторовна" w:date="2016-07-27T15:25:00Z">
              <w:r>
                <w:rPr>
                  <w:rFonts w:eastAsia="Times New Roman" w:cs="Times New Roman"/>
                  <w:color w:val="000000"/>
                  <w:sz w:val="18"/>
                  <w:lang w:val="en-US" w:eastAsia="ru-RU"/>
                </w:rPr>
                <w:t>51</w:t>
              </w:r>
            </w:ins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0ACD" w:rsidRDefault="00A90ACD" w:rsidP="00193890">
            <w:pPr>
              <w:spacing w:after="0" w:line="240" w:lineRule="auto"/>
              <w:rPr>
                <w:ins w:id="25" w:author="Фигаровская Наталья Викторовна" w:date="2016-07-27T15:16:00Z"/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ins w:id="26" w:author="Фигаровская Наталья Викторовна" w:date="2016-07-27T15:16:00Z">
              <w:r>
                <w:rPr>
                  <w:rFonts w:eastAsia="Times New Roman" w:cs="Times New Roman"/>
                  <w:color w:val="000000"/>
                  <w:sz w:val="18"/>
                  <w:lang w:val="en-US" w:eastAsia="ru-RU"/>
                </w:rPr>
                <w:t>OperExportExcel</w:t>
              </w:r>
              <w:proofErr w:type="spellEnd"/>
            </w:ins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0ACD" w:rsidRPr="00A90ACD" w:rsidRDefault="00A90ACD" w:rsidP="00A303BA">
            <w:pPr>
              <w:spacing w:after="0" w:line="240" w:lineRule="auto"/>
              <w:rPr>
                <w:ins w:id="27" w:author="Фигаровская Наталья Викторовна" w:date="2016-07-27T15:16:00Z"/>
                <w:rFonts w:eastAsia="Times New Roman" w:cs="Times New Roman"/>
                <w:color w:val="000000"/>
                <w:sz w:val="18"/>
                <w:lang w:val="en-US" w:eastAsia="ru-RU"/>
                <w:rPrChange w:id="28" w:author="Фигаровская Наталья Викторовна" w:date="2016-07-27T15:18:00Z">
                  <w:rPr>
                    <w:ins w:id="29" w:author="Фигаровская Наталья Викторовна" w:date="2016-07-27T15:16:00Z"/>
                    <w:rFonts w:eastAsia="Times New Roman" w:cs="Times New Roman"/>
                    <w:color w:val="000000"/>
                    <w:sz w:val="18"/>
                    <w:lang w:val="en-US" w:eastAsia="ru-RU"/>
                  </w:rPr>
                </w:rPrChange>
              </w:rPr>
            </w:pPr>
            <w:ins w:id="30" w:author="Фигаровская Наталья Викторовна" w:date="2016-07-27T15:17:00Z">
              <w:r>
                <w:rPr>
                  <w:rFonts w:eastAsia="Times New Roman" w:cs="Times New Roman"/>
                  <w:color w:val="000000"/>
                  <w:sz w:val="18"/>
                  <w:lang w:eastAsia="ru-RU"/>
                </w:rPr>
                <w:t xml:space="preserve">Выгрузка в </w:t>
              </w:r>
            </w:ins>
            <w:proofErr w:type="spellStart"/>
            <w:ins w:id="31" w:author="Фигаровская Наталья Викторовна" w:date="2016-07-27T15:18:00Z">
              <w:r>
                <w:rPr>
                  <w:rFonts w:eastAsia="Times New Roman" w:cs="Times New Roman"/>
                  <w:color w:val="000000"/>
                  <w:sz w:val="18"/>
                  <w:lang w:eastAsia="ru-RU"/>
                </w:rPr>
                <w:t>Excel</w:t>
              </w:r>
            </w:ins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0ACD" w:rsidRPr="00A90ACD" w:rsidRDefault="00A90ACD" w:rsidP="00193890">
            <w:pPr>
              <w:spacing w:after="0" w:line="240" w:lineRule="auto"/>
              <w:jc w:val="right"/>
              <w:rPr>
                <w:ins w:id="32" w:author="Фигаровская Наталья Викторовна" w:date="2016-07-27T15:16:00Z"/>
                <w:rFonts w:eastAsia="Times New Roman" w:cs="Times New Roman"/>
                <w:color w:val="000000"/>
                <w:sz w:val="18"/>
                <w:lang w:val="en-US" w:eastAsia="ru-RU"/>
                <w:rPrChange w:id="33" w:author="Фигаровская Наталья Викторовна" w:date="2016-07-27T15:18:00Z">
                  <w:rPr>
                    <w:ins w:id="34" w:author="Фигаровская Наталья Викторовна" w:date="2016-07-27T15:16:00Z"/>
                    <w:rFonts w:eastAsia="Times New Roman" w:cs="Times New Roman"/>
                    <w:color w:val="000000"/>
                    <w:sz w:val="18"/>
                    <w:lang w:eastAsia="ru-RU"/>
                  </w:rPr>
                </w:rPrChange>
              </w:rPr>
            </w:pPr>
            <w:ins w:id="35" w:author="Фигаровская Наталья Викторовна" w:date="2016-07-27T15:18:00Z">
              <w:r>
                <w:rPr>
                  <w:rFonts w:eastAsia="Times New Roman" w:cs="Times New Roman"/>
                  <w:color w:val="000000"/>
                  <w:sz w:val="18"/>
                  <w:lang w:val="en-US" w:eastAsia="ru-RU"/>
                </w:rPr>
                <w:t>2</w:t>
              </w:r>
            </w:ins>
          </w:p>
        </w:tc>
      </w:tr>
    </w:tbl>
    <w:p w:rsidR="00F23A77" w:rsidRDefault="00F23A77">
      <w:pPr>
        <w:pStyle w:val="afa"/>
        <w:spacing w:after="240"/>
        <w:ind w:left="425" w:firstLine="425"/>
        <w:contextualSpacing w:val="0"/>
        <w:jc w:val="both"/>
        <w:rPr>
          <w:sz w:val="20"/>
        </w:rPr>
      </w:pPr>
    </w:p>
    <w:p w:rsidR="00F23A77" w:rsidRPr="00492977" w:rsidRDefault="00DA4680" w:rsidP="00E815FB">
      <w:pPr>
        <w:pStyle w:val="afa"/>
        <w:numPr>
          <w:ilvl w:val="1"/>
          <w:numId w:val="10"/>
        </w:numPr>
        <w:spacing w:before="360" w:after="240"/>
        <w:ind w:left="993" w:hanging="633"/>
        <w:contextualSpacing w:val="0"/>
        <w:jc w:val="both"/>
        <w:outlineLvl w:val="1"/>
        <w:rPr>
          <w:b/>
          <w:color w:val="002060"/>
          <w:spacing w:val="20"/>
          <w:sz w:val="24"/>
          <w:szCs w:val="24"/>
        </w:rPr>
      </w:pPr>
      <w:r w:rsidRPr="00492977">
        <w:rPr>
          <w:b/>
          <w:color w:val="002060"/>
          <w:spacing w:val="20"/>
          <w:sz w:val="24"/>
          <w:szCs w:val="24"/>
        </w:rPr>
        <w:t>Заполнение таблицы «Пункты меню»</w:t>
      </w:r>
    </w:p>
    <w:p w:rsidR="00F23A77" w:rsidRDefault="00DA4680">
      <w:pPr>
        <w:spacing w:after="120"/>
        <w:ind w:firstLine="426"/>
        <w:jc w:val="both"/>
        <w:rPr>
          <w:sz w:val="20"/>
        </w:rPr>
      </w:pPr>
      <w:r>
        <w:rPr>
          <w:sz w:val="20"/>
        </w:rPr>
        <w:t xml:space="preserve">В таблицу </w:t>
      </w:r>
      <w:r>
        <w:rPr>
          <w:sz w:val="20"/>
          <w:lang w:val="en-US"/>
        </w:rPr>
        <w:t>GL</w:t>
      </w:r>
      <w:r>
        <w:rPr>
          <w:sz w:val="20"/>
        </w:rPr>
        <w:t>_</w:t>
      </w:r>
      <w:r>
        <w:rPr>
          <w:sz w:val="20"/>
          <w:lang w:val="en-US"/>
        </w:rPr>
        <w:t>AU</w:t>
      </w:r>
      <w:r>
        <w:rPr>
          <w:sz w:val="20"/>
        </w:rPr>
        <w:t>_</w:t>
      </w:r>
      <w:r>
        <w:rPr>
          <w:sz w:val="20"/>
          <w:lang w:val="en-US"/>
        </w:rPr>
        <w:t>MENU</w:t>
      </w:r>
      <w:r>
        <w:rPr>
          <w:sz w:val="20"/>
        </w:rPr>
        <w:t xml:space="preserve"> необходимо добавить названия всех пунктов меню интерфейса </w:t>
      </w:r>
      <w:r>
        <w:rPr>
          <w:sz w:val="20"/>
          <w:lang w:val="en-US"/>
        </w:rPr>
        <w:t>BARS</w:t>
      </w:r>
      <w:r>
        <w:rPr>
          <w:sz w:val="20"/>
        </w:rPr>
        <w:t xml:space="preserve"> </w:t>
      </w:r>
      <w:r>
        <w:rPr>
          <w:sz w:val="20"/>
          <w:lang w:val="en-US"/>
        </w:rPr>
        <w:t>GL</w:t>
      </w:r>
      <w:r>
        <w:rPr>
          <w:sz w:val="20"/>
        </w:rPr>
        <w:t xml:space="preserve"> согласно следующему описанию:</w:t>
      </w:r>
    </w:p>
    <w:p w:rsidR="00F23A77" w:rsidRDefault="00DA4680" w:rsidP="00E815FB">
      <w:pPr>
        <w:pStyle w:val="afa"/>
        <w:numPr>
          <w:ilvl w:val="0"/>
          <w:numId w:val="4"/>
        </w:numPr>
        <w:spacing w:after="120"/>
        <w:ind w:left="851"/>
        <w:contextualSpacing w:val="0"/>
        <w:jc w:val="both"/>
        <w:rPr>
          <w:sz w:val="20"/>
        </w:rPr>
      </w:pPr>
      <w:r>
        <w:rPr>
          <w:sz w:val="20"/>
        </w:rPr>
        <w:t xml:space="preserve">Поле </w:t>
      </w:r>
      <w:r>
        <w:rPr>
          <w:sz w:val="20"/>
          <w:lang w:val="en-US"/>
        </w:rPr>
        <w:t>ID</w:t>
      </w:r>
      <w:r>
        <w:rPr>
          <w:sz w:val="20"/>
        </w:rPr>
        <w:t>_</w:t>
      </w:r>
      <w:r>
        <w:rPr>
          <w:sz w:val="20"/>
          <w:lang w:val="en-US"/>
        </w:rPr>
        <w:t>MENU</w:t>
      </w:r>
      <w:r>
        <w:rPr>
          <w:sz w:val="20"/>
        </w:rPr>
        <w:t xml:space="preserve"> - идентификатор пункта меню, используемый в таблице </w:t>
      </w:r>
      <w:r>
        <w:rPr>
          <w:sz w:val="20"/>
          <w:lang w:val="en-US"/>
        </w:rPr>
        <w:t>GL</w:t>
      </w:r>
      <w:r>
        <w:rPr>
          <w:sz w:val="20"/>
        </w:rPr>
        <w:t>_</w:t>
      </w:r>
      <w:r>
        <w:rPr>
          <w:sz w:val="20"/>
          <w:lang w:val="en-US"/>
        </w:rPr>
        <w:t>AU</w:t>
      </w:r>
      <w:r>
        <w:rPr>
          <w:sz w:val="20"/>
        </w:rPr>
        <w:t>_</w:t>
      </w:r>
      <w:r>
        <w:rPr>
          <w:sz w:val="20"/>
          <w:lang w:val="en-US"/>
        </w:rPr>
        <w:t>MENUACT</w:t>
      </w:r>
      <w:r>
        <w:rPr>
          <w:sz w:val="20"/>
        </w:rPr>
        <w:t xml:space="preserve"> для связи с функциями, которые обрабатываются в рамках данного пункта меню</w:t>
      </w:r>
    </w:p>
    <w:p w:rsidR="00FE3EFB" w:rsidRDefault="00FE3EFB" w:rsidP="00E815FB">
      <w:pPr>
        <w:pStyle w:val="afa"/>
        <w:numPr>
          <w:ilvl w:val="0"/>
          <w:numId w:val="4"/>
        </w:numPr>
        <w:spacing w:after="120"/>
        <w:ind w:left="851"/>
        <w:contextualSpacing w:val="0"/>
        <w:jc w:val="both"/>
        <w:rPr>
          <w:sz w:val="20"/>
        </w:rPr>
      </w:pPr>
      <w:r>
        <w:rPr>
          <w:sz w:val="20"/>
        </w:rPr>
        <w:t xml:space="preserve">Поле </w:t>
      </w:r>
      <w:r>
        <w:rPr>
          <w:sz w:val="20"/>
          <w:lang w:val="en-US"/>
        </w:rPr>
        <w:t>MENU</w:t>
      </w:r>
      <w:r>
        <w:rPr>
          <w:sz w:val="20"/>
        </w:rPr>
        <w:t>_</w:t>
      </w:r>
      <w:r>
        <w:rPr>
          <w:sz w:val="20"/>
          <w:lang w:val="en-US"/>
        </w:rPr>
        <w:t>NAME</w:t>
      </w:r>
      <w:r w:rsidRPr="00BE4C6D">
        <w:rPr>
          <w:sz w:val="20"/>
        </w:rPr>
        <w:t xml:space="preserve"> -</w:t>
      </w:r>
      <w:r w:rsidRPr="00FE3EFB">
        <w:rPr>
          <w:sz w:val="20"/>
        </w:rPr>
        <w:t xml:space="preserve"> </w:t>
      </w:r>
      <w:r>
        <w:rPr>
          <w:sz w:val="20"/>
        </w:rPr>
        <w:t xml:space="preserve">название пункта меню в интерфейсе </w:t>
      </w:r>
      <w:r>
        <w:rPr>
          <w:sz w:val="20"/>
          <w:lang w:val="en-US"/>
        </w:rPr>
        <w:t>BARS</w:t>
      </w:r>
      <w:r>
        <w:rPr>
          <w:sz w:val="20"/>
        </w:rPr>
        <w:t xml:space="preserve"> </w:t>
      </w:r>
      <w:r>
        <w:rPr>
          <w:sz w:val="20"/>
          <w:lang w:val="en-US"/>
        </w:rPr>
        <w:t>GL</w:t>
      </w:r>
    </w:p>
    <w:p w:rsidR="00F23A77" w:rsidRDefault="00DA4680" w:rsidP="00E815FB">
      <w:pPr>
        <w:pStyle w:val="afa"/>
        <w:numPr>
          <w:ilvl w:val="0"/>
          <w:numId w:val="4"/>
        </w:numPr>
        <w:spacing w:after="120"/>
        <w:ind w:left="851"/>
        <w:contextualSpacing w:val="0"/>
        <w:jc w:val="both"/>
        <w:rPr>
          <w:sz w:val="20"/>
        </w:rPr>
      </w:pPr>
      <w:r>
        <w:rPr>
          <w:sz w:val="20"/>
        </w:rPr>
        <w:t xml:space="preserve">Поле </w:t>
      </w:r>
      <w:r>
        <w:rPr>
          <w:sz w:val="20"/>
          <w:lang w:val="en-US"/>
        </w:rPr>
        <w:t>MENU</w:t>
      </w:r>
      <w:r>
        <w:rPr>
          <w:sz w:val="20"/>
        </w:rPr>
        <w:t>_</w:t>
      </w:r>
      <w:r w:rsidR="00FE3EFB">
        <w:rPr>
          <w:sz w:val="20"/>
        </w:rPr>
        <w:t>CODE –</w:t>
      </w:r>
      <w:r>
        <w:rPr>
          <w:sz w:val="20"/>
        </w:rPr>
        <w:t xml:space="preserve"> </w:t>
      </w:r>
      <w:r w:rsidR="00FE3EFB">
        <w:rPr>
          <w:sz w:val="20"/>
        </w:rPr>
        <w:t xml:space="preserve">сокращенное наименование </w:t>
      </w:r>
      <w:r>
        <w:rPr>
          <w:sz w:val="20"/>
        </w:rPr>
        <w:t>пункта меню, используемое в программном коде для определения доступности того или иного пункта меню у авторизованного пользователя, т.е.  для построения меню пользователя</w:t>
      </w:r>
    </w:p>
    <w:p w:rsidR="00F23A77" w:rsidRDefault="00DA4680" w:rsidP="00E815FB">
      <w:pPr>
        <w:pStyle w:val="afa"/>
        <w:numPr>
          <w:ilvl w:val="0"/>
          <w:numId w:val="4"/>
        </w:numPr>
        <w:spacing w:after="120"/>
        <w:ind w:left="851"/>
        <w:contextualSpacing w:val="0"/>
        <w:jc w:val="both"/>
        <w:rPr>
          <w:sz w:val="20"/>
        </w:rPr>
      </w:pPr>
      <w:r>
        <w:rPr>
          <w:sz w:val="20"/>
        </w:rPr>
        <w:t>Поле «Тип меню» (</w:t>
      </w:r>
      <w:r>
        <w:rPr>
          <w:sz w:val="20"/>
          <w:lang w:val="en-US"/>
        </w:rPr>
        <w:t>MENU</w:t>
      </w:r>
      <w:r>
        <w:rPr>
          <w:sz w:val="20"/>
        </w:rPr>
        <w:t>_</w:t>
      </w:r>
      <w:r>
        <w:rPr>
          <w:sz w:val="20"/>
          <w:lang w:val="en-US"/>
        </w:rPr>
        <w:t>TYPE</w:t>
      </w:r>
      <w:r>
        <w:rPr>
          <w:sz w:val="20"/>
        </w:rPr>
        <w:t>) может иметь два значения:</w:t>
      </w:r>
    </w:p>
    <w:p w:rsidR="00F23A77" w:rsidRDefault="00DA4680" w:rsidP="00E815FB">
      <w:pPr>
        <w:pStyle w:val="afa"/>
        <w:numPr>
          <w:ilvl w:val="0"/>
          <w:numId w:val="5"/>
        </w:numPr>
        <w:spacing w:after="0" w:line="240" w:lineRule="auto"/>
        <w:ind w:left="1985"/>
        <w:jc w:val="both"/>
        <w:rPr>
          <w:sz w:val="20"/>
        </w:rPr>
      </w:pPr>
      <w:r>
        <w:rPr>
          <w:sz w:val="20"/>
          <w:lang w:val="en-US"/>
        </w:rPr>
        <w:t>GL</w:t>
      </w:r>
      <w:r>
        <w:rPr>
          <w:sz w:val="20"/>
        </w:rPr>
        <w:t>_</w:t>
      </w:r>
      <w:r>
        <w:rPr>
          <w:sz w:val="20"/>
          <w:lang w:val="en-US"/>
        </w:rPr>
        <w:t>AU</w:t>
      </w:r>
      <w:r>
        <w:rPr>
          <w:sz w:val="20"/>
        </w:rPr>
        <w:t>_</w:t>
      </w:r>
      <w:r>
        <w:rPr>
          <w:sz w:val="20"/>
          <w:lang w:val="en-US"/>
        </w:rPr>
        <w:t>MENU</w:t>
      </w:r>
      <w:r>
        <w:rPr>
          <w:sz w:val="20"/>
        </w:rPr>
        <w:t>.</w:t>
      </w:r>
      <w:r>
        <w:rPr>
          <w:sz w:val="20"/>
          <w:lang w:val="en-US"/>
        </w:rPr>
        <w:t>MENU</w:t>
      </w:r>
      <w:r>
        <w:rPr>
          <w:sz w:val="20"/>
        </w:rPr>
        <w:t>_</w:t>
      </w:r>
      <w:r>
        <w:rPr>
          <w:sz w:val="20"/>
          <w:lang w:val="en-US"/>
        </w:rPr>
        <w:t>TYPE</w:t>
      </w:r>
      <w:r>
        <w:rPr>
          <w:sz w:val="20"/>
        </w:rPr>
        <w:t xml:space="preserve"> = ‘</w:t>
      </w:r>
      <w:r w:rsidR="00A23B12">
        <w:rPr>
          <w:sz w:val="20"/>
          <w:lang w:val="en-US"/>
        </w:rPr>
        <w:t>N</w:t>
      </w:r>
      <w:r w:rsidR="00A23B12">
        <w:rPr>
          <w:sz w:val="20"/>
        </w:rPr>
        <w:t xml:space="preserve">’ </w:t>
      </w:r>
      <w:r>
        <w:rPr>
          <w:sz w:val="20"/>
        </w:rPr>
        <w:t>– пункт меню, содержащий список (</w:t>
      </w:r>
      <w:r w:rsidR="00A23B12">
        <w:rPr>
          <w:sz w:val="20"/>
          <w:lang w:val="en-US"/>
        </w:rPr>
        <w:t>Node</w:t>
      </w:r>
      <w:r>
        <w:rPr>
          <w:sz w:val="20"/>
        </w:rPr>
        <w:t>)</w:t>
      </w:r>
    </w:p>
    <w:p w:rsidR="00F23A77" w:rsidRDefault="00DA4680" w:rsidP="00E815FB">
      <w:pPr>
        <w:pStyle w:val="afa"/>
        <w:numPr>
          <w:ilvl w:val="0"/>
          <w:numId w:val="5"/>
        </w:numPr>
        <w:spacing w:after="120" w:line="240" w:lineRule="auto"/>
        <w:ind w:left="1985"/>
        <w:contextualSpacing w:val="0"/>
        <w:jc w:val="both"/>
        <w:rPr>
          <w:sz w:val="20"/>
        </w:rPr>
      </w:pPr>
      <w:r>
        <w:rPr>
          <w:sz w:val="20"/>
          <w:lang w:val="en-US"/>
        </w:rPr>
        <w:t>GL</w:t>
      </w:r>
      <w:r>
        <w:rPr>
          <w:sz w:val="20"/>
        </w:rPr>
        <w:t>_</w:t>
      </w:r>
      <w:r>
        <w:rPr>
          <w:sz w:val="20"/>
          <w:lang w:val="en-US"/>
        </w:rPr>
        <w:t>AU</w:t>
      </w:r>
      <w:r>
        <w:rPr>
          <w:sz w:val="20"/>
        </w:rPr>
        <w:t>_</w:t>
      </w:r>
      <w:r>
        <w:rPr>
          <w:sz w:val="20"/>
          <w:lang w:val="en-US"/>
        </w:rPr>
        <w:t>MENU</w:t>
      </w:r>
      <w:r>
        <w:rPr>
          <w:sz w:val="20"/>
        </w:rPr>
        <w:t>.</w:t>
      </w:r>
      <w:r>
        <w:rPr>
          <w:sz w:val="20"/>
          <w:lang w:val="en-US"/>
        </w:rPr>
        <w:t>MENU</w:t>
      </w:r>
      <w:r>
        <w:rPr>
          <w:sz w:val="20"/>
        </w:rPr>
        <w:t>_</w:t>
      </w:r>
      <w:r>
        <w:rPr>
          <w:sz w:val="20"/>
          <w:lang w:val="en-US"/>
        </w:rPr>
        <w:t>TYPE</w:t>
      </w:r>
      <w:r>
        <w:rPr>
          <w:sz w:val="20"/>
        </w:rPr>
        <w:t xml:space="preserve"> =</w:t>
      </w:r>
      <w:r w:rsidR="00A23B12" w:rsidRPr="00A23B12">
        <w:rPr>
          <w:sz w:val="20"/>
        </w:rPr>
        <w:t xml:space="preserve"> </w:t>
      </w:r>
      <w:r w:rsidR="00A23B12">
        <w:rPr>
          <w:sz w:val="20"/>
        </w:rPr>
        <w:t xml:space="preserve">’L’ </w:t>
      </w:r>
      <w:r>
        <w:rPr>
          <w:sz w:val="20"/>
        </w:rPr>
        <w:t>– конечный пункт меню, не содержащий список (</w:t>
      </w:r>
      <w:r w:rsidR="00A23B12">
        <w:rPr>
          <w:sz w:val="20"/>
          <w:lang w:val="en-US"/>
        </w:rPr>
        <w:t>Leaf</w:t>
      </w:r>
      <w:r>
        <w:rPr>
          <w:sz w:val="20"/>
        </w:rPr>
        <w:t>)</w:t>
      </w:r>
    </w:p>
    <w:p w:rsidR="00F23A77" w:rsidRDefault="00DA4680" w:rsidP="00E815FB">
      <w:pPr>
        <w:pStyle w:val="afa"/>
        <w:numPr>
          <w:ilvl w:val="0"/>
          <w:numId w:val="4"/>
        </w:numPr>
        <w:spacing w:after="240"/>
        <w:ind w:left="850" w:hanging="357"/>
        <w:contextualSpacing w:val="0"/>
        <w:jc w:val="both"/>
        <w:rPr>
          <w:sz w:val="20"/>
        </w:rPr>
      </w:pPr>
      <w:r>
        <w:rPr>
          <w:sz w:val="20"/>
        </w:rPr>
        <w:t>Поле «</w:t>
      </w:r>
      <w:r w:rsidRPr="00DA4680">
        <w:rPr>
          <w:sz w:val="20"/>
        </w:rPr>
        <w:t>ID</w:t>
      </w:r>
      <w:r>
        <w:rPr>
          <w:sz w:val="20"/>
        </w:rPr>
        <w:t xml:space="preserve"> родительского пункта» должно содержать ссылку на пункт меню типа </w:t>
      </w:r>
      <w:r w:rsidR="00A23B12">
        <w:rPr>
          <w:sz w:val="20"/>
          <w:lang w:val="en-US"/>
        </w:rPr>
        <w:t>Node</w:t>
      </w:r>
      <w:r>
        <w:rPr>
          <w:sz w:val="20"/>
        </w:rPr>
        <w:t xml:space="preserve"> (‘</w:t>
      </w:r>
      <w:r w:rsidR="00A23B12">
        <w:rPr>
          <w:sz w:val="20"/>
          <w:lang w:val="en-US"/>
        </w:rPr>
        <w:t>N</w:t>
      </w:r>
      <w:r w:rsidR="00A23B12">
        <w:rPr>
          <w:sz w:val="20"/>
        </w:rPr>
        <w:t>’</w:t>
      </w:r>
      <w:r>
        <w:rPr>
          <w:sz w:val="20"/>
        </w:rPr>
        <w:t>), из которого данный пункт вызывается.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237"/>
        <w:gridCol w:w="1560"/>
        <w:gridCol w:w="2307"/>
        <w:gridCol w:w="1134"/>
        <w:gridCol w:w="1134"/>
      </w:tblGrid>
      <w:tr w:rsidR="00FE3EFB" w:rsidTr="00BE4C6D">
        <w:trPr>
          <w:tblHeader/>
          <w:tblCellSpacing w:w="0" w:type="dxa"/>
        </w:trPr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E3EFB" w:rsidRDefault="00FE3E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61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FE3EFB" w:rsidRDefault="00FE3E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Пункты меню (</w:t>
            </w: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GL</w: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_</w:t>
            </w: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AU</w: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_</w:t>
            </w: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MENU</w: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)</w:t>
            </w:r>
          </w:p>
        </w:tc>
      </w:tr>
      <w:tr w:rsidR="00FE3EFB" w:rsidTr="00BE4C6D">
        <w:trPr>
          <w:tblHeader/>
          <w:tblCellSpacing w:w="0" w:type="dxa"/>
        </w:trPr>
        <w:tc>
          <w:tcPr>
            <w:tcW w:w="8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E3EFB" w:rsidRDefault="00FE3E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 xml:space="preserve">ID </w: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пункта</w:t>
            </w:r>
          </w:p>
          <w:p w:rsidR="00FE3EFB" w:rsidRDefault="00FE3EF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ID_MENU</w:t>
            </w: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)</w:t>
            </w:r>
          </w:p>
        </w:tc>
        <w:tc>
          <w:tcPr>
            <w:tcW w:w="2797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E3EFB" w:rsidRDefault="00FE3E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Название пункта</w:t>
            </w:r>
          </w:p>
          <w:p w:rsidR="00FE3EFB" w:rsidRDefault="00FE3EF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(MENU_NAME)</w:t>
            </w:r>
          </w:p>
        </w:tc>
        <w:tc>
          <w:tcPr>
            <w:tcW w:w="23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:rsidR="00FE3EFB" w:rsidRDefault="00FE3E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Код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меню</w:t>
            </w:r>
            <w:proofErr w:type="spellEnd"/>
          </w:p>
          <w:p w:rsidR="00FE3EFB" w:rsidRPr="00FE3EFB" w:rsidRDefault="00FE3E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(</w:t>
            </w: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MENU_CODE</w: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E3EFB" w:rsidRDefault="00FE3E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Тип пункта</w:t>
            </w:r>
          </w:p>
          <w:p w:rsidR="00FE3EFB" w:rsidRDefault="00FE3EF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(MENU_TYPE)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E3EFB" w:rsidRDefault="00FE3E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ID “</w: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родителя</w:t>
            </w: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”</w:t>
            </w:r>
          </w:p>
          <w:p w:rsidR="00FE3EFB" w:rsidRDefault="00FE3EFB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(PARENT_ID)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Система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Del="00A23B12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proofErr w:type="spellStart"/>
            <w:r w:rsidRPr="005E3276">
              <w:t>System</w:t>
            </w:r>
            <w:proofErr w:type="spellEnd"/>
            <w:r w:rsidRPr="005E3276">
              <w:t xml:space="preserve">   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A23B12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N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0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Бухучет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Del="00A23B12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proofErr w:type="spellStart"/>
            <w:r w:rsidRPr="005E3276">
              <w:t>Accounting</w:t>
            </w:r>
            <w:proofErr w:type="spellEnd"/>
            <w:r w:rsidRPr="005E3276">
              <w:t xml:space="preserve">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A23B12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N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0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Справочники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Del="00A23B12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proofErr w:type="spellStart"/>
            <w:r w:rsidRPr="005E3276">
              <w:t>Dictionary</w:t>
            </w:r>
            <w:proofErr w:type="spellEnd"/>
            <w:r w:rsidRPr="005E3276">
              <w:t xml:space="preserve">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A23B12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N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0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Загрузка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Del="00A23B12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proofErr w:type="spellStart"/>
            <w:r w:rsidRPr="005E3276">
              <w:t>Upload</w:t>
            </w:r>
            <w:proofErr w:type="spellEnd"/>
            <w:r w:rsidRPr="005E3276">
              <w:t xml:space="preserve">   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A23B12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Задания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Task</w:t>
            </w:r>
            <w:proofErr w:type="spellEnd"/>
            <w:r w:rsidRPr="005E3276">
              <w:t xml:space="preserve">     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Опер день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Operday</w:t>
            </w:r>
            <w:proofErr w:type="spellEnd"/>
            <w:r w:rsidRPr="005E3276">
              <w:t xml:space="preserve">  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Управление доступом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Del="00A23B12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proofErr w:type="spellStart"/>
            <w:r w:rsidRPr="005E3276">
              <w:t>Access</w:t>
            </w:r>
            <w:proofErr w:type="spellEnd"/>
            <w:r w:rsidRPr="005E3276">
              <w:t xml:space="preserve">   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A23B12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N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Пользователи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User</w:t>
            </w:r>
            <w:proofErr w:type="spellEnd"/>
            <w:r w:rsidRPr="005E3276">
              <w:t xml:space="preserve">     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7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Роли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Role</w:t>
            </w:r>
            <w:proofErr w:type="spellEnd"/>
            <w:r w:rsidRPr="005E3276">
              <w:t xml:space="preserve">     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7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Доступ в архив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Backvalue</w:t>
            </w:r>
            <w:proofErr w:type="spellEnd"/>
            <w:r w:rsidRPr="005E3276">
              <w:t xml:space="preserve">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7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Аудит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Audit</w:t>
            </w:r>
            <w:proofErr w:type="spellEnd"/>
            <w:r w:rsidRPr="005E3276">
              <w:t xml:space="preserve">    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Счета доходов/расходов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PLAccount</w:t>
            </w:r>
            <w:proofErr w:type="spellEnd"/>
            <w:r w:rsidRPr="005E3276">
              <w:t xml:space="preserve">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Лицевые счета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CBAccount</w:t>
            </w:r>
            <w:proofErr w:type="spellEnd"/>
            <w:r w:rsidRPr="005E3276">
              <w:t xml:space="preserve">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Операции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Operation</w:t>
            </w:r>
            <w:proofErr w:type="spellEnd"/>
            <w:r w:rsidRPr="005E3276">
              <w:t xml:space="preserve">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Проводки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Posting</w:t>
            </w:r>
            <w:proofErr w:type="spellEnd"/>
            <w:r w:rsidRPr="005E3276">
              <w:t xml:space="preserve">  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Операции и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полупроводки</w:t>
            </w:r>
            <w:proofErr w:type="spellEnd"/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OperSemiposting</w:t>
            </w:r>
            <w:proofErr w:type="spellEnd"/>
            <w:r w:rsidRPr="005E3276">
              <w:t xml:space="preserve">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Ошибки обработки операций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ErrorOper</w:t>
            </w:r>
            <w:proofErr w:type="spellEnd"/>
            <w:r w:rsidRPr="005E3276">
              <w:t xml:space="preserve">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Выгрузка остатков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UnloadAccountBalance</w:t>
            </w:r>
            <w:proofErr w:type="spellEnd"/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Входящие сообщения АЕ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AEIncomeMsg</w:t>
            </w:r>
            <w:proofErr w:type="spellEnd"/>
            <w:r w:rsidRPr="005E3276">
              <w:t xml:space="preserve">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A921D1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Ввод и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авторизация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 пакета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FileIncomeMsg</w:t>
            </w:r>
            <w:proofErr w:type="spellEnd"/>
            <w:r w:rsidRPr="005E3276">
              <w:t xml:space="preserve">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Источники сделок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PostingSource</w:t>
            </w:r>
            <w:proofErr w:type="spellEnd"/>
            <w:r w:rsidRPr="005E3276">
              <w:t xml:space="preserve">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Коды сроков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TermCode</w:t>
            </w:r>
            <w:proofErr w:type="spellEnd"/>
            <w:r w:rsidRPr="005E3276">
              <w:t xml:space="preserve"> 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Accounting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Type</w:t>
            </w:r>
            <w:proofErr w:type="spellEnd"/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AccountingType</w:t>
            </w:r>
            <w:proofErr w:type="spellEnd"/>
            <w:r w:rsidRPr="005E3276">
              <w:t xml:space="preserve">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План счетов по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Accounting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Type</w:t>
            </w:r>
            <w:proofErr w:type="spellEnd"/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PlanAccountingType</w:t>
            </w:r>
            <w:proofErr w:type="spellEnd"/>
            <w:r w:rsidRPr="005E3276">
              <w:t xml:space="preserve">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План счетов ОФР по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Midas</w:t>
            </w:r>
            <w:proofErr w:type="spellEnd"/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FE3EFB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proofErr w:type="spellStart"/>
            <w:r w:rsidRPr="005E3276">
              <w:t>PlanAccountOfr</w:t>
            </w:r>
            <w:proofErr w:type="spellEnd"/>
            <w:r w:rsidRPr="005E3276">
              <w:t xml:space="preserve">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Типы собственности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PropertyType</w:t>
            </w:r>
            <w:proofErr w:type="spellEnd"/>
            <w:r w:rsidRPr="005E3276">
              <w:t xml:space="preserve">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Подразделения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Branch</w:t>
            </w:r>
            <w:proofErr w:type="spellEnd"/>
            <w:r w:rsidRPr="005E3276">
              <w:t xml:space="preserve">   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Настройки выгрузки в STAMT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UnloadStamtConfig</w:t>
            </w:r>
            <w:proofErr w:type="spellEnd"/>
            <w:r w:rsidRPr="005E3276">
              <w:t xml:space="preserve">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Шаблоны операций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TemplateOper</w:t>
            </w:r>
            <w:proofErr w:type="spellEnd"/>
            <w:r w:rsidRPr="005E3276">
              <w:t xml:space="preserve">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sz w:val="18"/>
                <w:lang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  <w:bookmarkStart w:id="36" w:name="_GoBack"/>
        <w:bookmarkEnd w:id="36"/>
      </w:tr>
      <w:tr w:rsidR="00A921D1" w:rsidTr="00333BD5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A921D1" w:rsidRDefault="00A921D1" w:rsidP="00333BD5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A921D1" w:rsidRDefault="00A921D1" w:rsidP="00333BD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Ввод и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авторизация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 операции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A921D1" w:rsidRPr="0014718C" w:rsidRDefault="00A921D1" w:rsidP="00333BD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OperInpConfirm</w:t>
            </w:r>
            <w:proofErr w:type="spellEnd"/>
            <w:r w:rsidRPr="005E3276">
              <w:t xml:space="preserve">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A921D1" w:rsidRDefault="00A921D1" w:rsidP="00333BD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A921D1" w:rsidRDefault="00A921D1" w:rsidP="00333B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2</w:t>
            </w:r>
          </w:p>
        </w:tc>
      </w:tr>
      <w:tr w:rsidR="00BE4C6D" w:rsidTr="00BE4C6D">
        <w:trPr>
          <w:tblCellSpacing w:w="0" w:type="dxa"/>
        </w:trPr>
        <w:tc>
          <w:tcPr>
            <w:tcW w:w="88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pStyle w:val="afa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</w:p>
        </w:tc>
        <w:tc>
          <w:tcPr>
            <w:tcW w:w="2797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A921D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История создания</w:t>
            </w:r>
            <w:r w:rsidR="00751B2C">
              <w:rPr>
                <w:rFonts w:eastAsia="Times New Roman" w:cs="Times New Roman"/>
                <w:color w:val="000000"/>
                <w:sz w:val="18"/>
                <w:lang w:eastAsia="ru-RU"/>
              </w:rPr>
              <w:t xml:space="preserve"> операци</w: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й</w:t>
            </w:r>
          </w:p>
        </w:tc>
        <w:tc>
          <w:tcPr>
            <w:tcW w:w="230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Pr="0014718C" w:rsidRDefault="00A921D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proofErr w:type="spellStart"/>
            <w:r w:rsidRPr="005E3276">
              <w:t>OperInp</w:t>
            </w:r>
            <w:proofErr w:type="spellEnd"/>
            <w:r>
              <w:rPr>
                <w:lang w:val="en-US"/>
              </w:rPr>
              <w:t>History</w:t>
            </w:r>
            <w:r w:rsidRPr="005E3276">
              <w:t xml:space="preserve">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r w:rsidRPr="0014718C"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L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E4C6D" w:rsidRDefault="00BE4C6D" w:rsidP="00BE4C6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2</w:t>
            </w:r>
          </w:p>
        </w:tc>
      </w:tr>
    </w:tbl>
    <w:p w:rsidR="00F23A77" w:rsidRDefault="00F23A77">
      <w:pPr>
        <w:spacing w:after="240"/>
        <w:jc w:val="both"/>
        <w:rPr>
          <w:sz w:val="20"/>
        </w:rPr>
      </w:pPr>
    </w:p>
    <w:p w:rsidR="00F23A77" w:rsidRPr="00492977" w:rsidRDefault="00DA4680" w:rsidP="00E815FB">
      <w:pPr>
        <w:pStyle w:val="afa"/>
        <w:numPr>
          <w:ilvl w:val="1"/>
          <w:numId w:val="10"/>
        </w:numPr>
        <w:spacing w:before="360" w:after="240"/>
        <w:ind w:left="993" w:hanging="633"/>
        <w:contextualSpacing w:val="0"/>
        <w:jc w:val="both"/>
        <w:outlineLvl w:val="1"/>
        <w:rPr>
          <w:b/>
          <w:color w:val="002060"/>
          <w:spacing w:val="20"/>
          <w:sz w:val="24"/>
          <w:szCs w:val="24"/>
        </w:rPr>
      </w:pPr>
      <w:r w:rsidRPr="00492977">
        <w:rPr>
          <w:b/>
          <w:color w:val="002060"/>
          <w:spacing w:val="20"/>
          <w:sz w:val="24"/>
          <w:szCs w:val="24"/>
        </w:rPr>
        <w:t>Заполнение таблицы «Пункты меню и их функции»</w:t>
      </w:r>
    </w:p>
    <w:p w:rsidR="00F23A77" w:rsidRDefault="00DA4680">
      <w:pPr>
        <w:spacing w:after="240"/>
        <w:ind w:firstLine="426"/>
        <w:jc w:val="both"/>
        <w:rPr>
          <w:sz w:val="20"/>
        </w:rPr>
      </w:pPr>
      <w:r>
        <w:rPr>
          <w:sz w:val="20"/>
        </w:rPr>
        <w:t xml:space="preserve">Для формирования меню пользователя необходимо </w:t>
      </w:r>
      <w:r w:rsidRPr="00DA4680">
        <w:rPr>
          <w:sz w:val="20"/>
        </w:rPr>
        <w:t xml:space="preserve">заполнить таблицу </w:t>
      </w:r>
      <w:r>
        <w:rPr>
          <w:sz w:val="20"/>
        </w:rPr>
        <w:t>GL_AU_MENUACT</w:t>
      </w:r>
      <w:r w:rsidRPr="00DA4680">
        <w:rPr>
          <w:sz w:val="20"/>
        </w:rPr>
        <w:t>, каждая запись</w:t>
      </w:r>
      <w:r>
        <w:rPr>
          <w:sz w:val="20"/>
        </w:rPr>
        <w:t xml:space="preserve"> которой связывает с помощью соответствующих идентификаторов пункт меню и функцию, выполняемую в рамках данного пункта меню. Ко всем конечным (</w:t>
      </w:r>
      <w:r>
        <w:rPr>
          <w:sz w:val="20"/>
          <w:lang w:val="en-US"/>
        </w:rPr>
        <w:t>GL</w:t>
      </w:r>
      <w:r>
        <w:rPr>
          <w:sz w:val="20"/>
        </w:rPr>
        <w:t>_</w:t>
      </w:r>
      <w:r>
        <w:rPr>
          <w:sz w:val="20"/>
          <w:lang w:val="en-US"/>
        </w:rPr>
        <w:t>AU</w:t>
      </w:r>
      <w:r>
        <w:rPr>
          <w:sz w:val="20"/>
        </w:rPr>
        <w:t>_</w:t>
      </w:r>
      <w:r>
        <w:rPr>
          <w:sz w:val="20"/>
          <w:lang w:val="en-US"/>
        </w:rPr>
        <w:t>MENU</w:t>
      </w:r>
      <w:r>
        <w:rPr>
          <w:sz w:val="20"/>
        </w:rPr>
        <w:t>.</w:t>
      </w:r>
      <w:r>
        <w:rPr>
          <w:sz w:val="20"/>
          <w:lang w:val="en-US"/>
        </w:rPr>
        <w:t>MENU</w:t>
      </w:r>
      <w:r>
        <w:rPr>
          <w:sz w:val="20"/>
        </w:rPr>
        <w:t>_</w:t>
      </w:r>
      <w:r>
        <w:rPr>
          <w:sz w:val="20"/>
          <w:lang w:val="en-US"/>
        </w:rPr>
        <w:t>TYPE</w:t>
      </w:r>
      <w:r>
        <w:rPr>
          <w:sz w:val="20"/>
        </w:rPr>
        <w:t xml:space="preserve"> =’</w:t>
      </w:r>
      <w:r>
        <w:rPr>
          <w:sz w:val="20"/>
          <w:lang w:val="en-US"/>
        </w:rPr>
        <w:t>N</w:t>
      </w:r>
      <w:r>
        <w:rPr>
          <w:sz w:val="20"/>
        </w:rPr>
        <w:t>’), не содержащим списки, пунктам меню должны быть привязаны идентификаторы соответствующих функций. При этом, одна и та же функция может быть связана с несколькими пунктами меню (вызываться из разных пунктов меню) и один пункт меню </w:t>
      </w:r>
      <w:r w:rsidR="00A921D1">
        <w:rPr>
          <w:sz w:val="20"/>
        </w:rPr>
        <w:t>–</w:t>
      </w:r>
      <w:r>
        <w:rPr>
          <w:sz w:val="20"/>
        </w:rPr>
        <w:t xml:space="preserve"> связан с несколькими функциями (может содержать вызов многих функций).</w:t>
      </w:r>
    </w:p>
    <w:p w:rsidR="00F23A77" w:rsidRDefault="00DA4680">
      <w:pPr>
        <w:spacing w:after="240"/>
        <w:ind w:firstLine="426"/>
        <w:jc w:val="both"/>
        <w:rPr>
          <w:sz w:val="20"/>
        </w:rPr>
      </w:pPr>
      <w:r>
        <w:rPr>
          <w:sz w:val="20"/>
        </w:rPr>
        <w:t>Пример заполнения представлен в следующей таблице:</w:t>
      </w:r>
    </w:p>
    <w:tbl>
      <w:tblPr>
        <w:tblW w:w="921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954"/>
        <w:gridCol w:w="2552"/>
        <w:gridCol w:w="4819"/>
      </w:tblGrid>
      <w:tr w:rsidR="00F23A77">
        <w:trPr>
          <w:tblHeader/>
          <w:tblCellSpacing w:w="0" w:type="dxa"/>
        </w:trPr>
        <w:tc>
          <w:tcPr>
            <w:tcW w:w="92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F23A77" w:rsidRDefault="00DA46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sz w:val="18"/>
              </w:rPr>
              <w:t>Пункты меню и их функции (</w:t>
            </w:r>
            <w:r>
              <w:rPr>
                <w:sz w:val="18"/>
                <w:lang w:val="en-US"/>
              </w:rPr>
              <w:t>GL</w:t>
            </w:r>
            <w:r>
              <w:rPr>
                <w:sz w:val="18"/>
              </w:rPr>
              <w:t>_</w:t>
            </w:r>
            <w:r>
              <w:rPr>
                <w:sz w:val="18"/>
                <w:lang w:val="en-US"/>
              </w:rPr>
              <w:t>AU</w:t>
            </w:r>
            <w:r>
              <w:rPr>
                <w:sz w:val="18"/>
              </w:rPr>
              <w:t>_MENUACT)</w:t>
            </w:r>
          </w:p>
        </w:tc>
      </w:tr>
      <w:tr w:rsidR="00F23A7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23A77" w:rsidRDefault="00DA46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ID пункта</w:t>
            </w:r>
          </w:p>
          <w:p w:rsidR="00F23A77" w:rsidRDefault="00DA4680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(ID_MENU)</w:t>
            </w:r>
          </w:p>
        </w:tc>
        <w:tc>
          <w:tcPr>
            <w:tcW w:w="9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23A77" w:rsidRDefault="00DA46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ID функции</w:t>
            </w:r>
          </w:p>
          <w:p w:rsidR="00F23A77" w:rsidRDefault="00DA4680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(ID_ACT)</w:t>
            </w:r>
          </w:p>
        </w:tc>
        <w:tc>
          <w:tcPr>
            <w:tcW w:w="25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23A77" w:rsidRDefault="00DA468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Пункт меню</w:t>
            </w:r>
          </w:p>
        </w:tc>
        <w:tc>
          <w:tcPr>
            <w:tcW w:w="48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23A77" w:rsidRDefault="00DA468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Функция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15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Загрузка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Загрузка операций из файла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16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Загрузка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сообщений из файла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41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Задания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списка служб (заданий)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42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Задания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Настройка службы (задания)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43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Задания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Изменение состояния службы (задания), кроме открытия и закрытия ОД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36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Опер день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 xml:space="preserve">Просмотр состояния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опердня</w:t>
            </w:r>
            <w:proofErr w:type="spellEnd"/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lastRenderedPageBreak/>
              <w:t>6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37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Опер день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 xml:space="preserve">Запуск задания </w:t>
            </w:r>
            <w:r w:rsidR="00A921D1"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«</w:t>
            </w: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Открытие ОД</w:t>
            </w:r>
            <w:r w:rsidR="00A921D1"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»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38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Опер день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 xml:space="preserve">Запуск задания </w:t>
            </w:r>
            <w:r w:rsidR="00A921D1"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«</w:t>
            </w: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Закрытие баланса предыдущего ОД</w:t>
            </w:r>
            <w:r w:rsidR="00A921D1"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»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39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Опер день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 xml:space="preserve">Запуск задания </w:t>
            </w:r>
            <w:r w:rsidR="00A921D1"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«</w:t>
            </w: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Перевод фазы в PRE_COB</w:t>
            </w:r>
            <w:r w:rsidR="00A921D1"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»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40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Опер день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 xml:space="preserve">Запуск задания </w:t>
            </w:r>
            <w:r w:rsidR="00A921D1"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«</w:t>
            </w: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Переключение режима загрузки</w:t>
            </w:r>
            <w:r w:rsidR="00A921D1"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»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29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Пользователи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списка пользователей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Пользователи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Изменение учетной карточки пользователя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31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Пользователи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Назначение роли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32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Пользователи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Изменение параметров доступа в архив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33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Роли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списка ролей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34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Роли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Ввод новой роли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35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Роли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Изменение названия и содержания (функций) роли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22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Доступ в архив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Управление доступом в архив ответственным из бухгалтерии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32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Доступ в архив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Изменение параметров доступа в архив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11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44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Аудит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AUDIT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12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Счета доходов/расходов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списка счетов ОФР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12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Счета доходов/расходов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Ввод счета ОФР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12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Счета доходов/расходов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Изменение счета ОФР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13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Лицевые счета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списка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13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Лицевые счета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Ввод счета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13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Лицевые счета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Изменение счета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13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7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Лицевые счета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Закрытие счета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13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Лицевые счета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Ввод операции через счет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14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Операции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списка операций/проводок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14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11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Операции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Ввод операции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14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12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Операции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Ввод операции по шаблону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15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Проводки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списка операций/проводок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15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13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Проводки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Изменение операции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15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14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Проводки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Подавление операции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16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 xml:space="preserve">Операции и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полупроводки</w:t>
            </w:r>
            <w:proofErr w:type="spellEnd"/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списка операций/проводок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17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18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Ошибки обработки операций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ошибок обработки операций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18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Выгрузка остатков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Выгрузка остатков бухгалтером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19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17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Входящие сообщения АЕ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сообщений из АЕ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20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16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Входящие сообщения из файла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сообщений из файла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21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Источники сделок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справочников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21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24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Источники сделок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Изменение справочников, кроме Плана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21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Источники сделок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Удаление записей в справочниках, кроме Плана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22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Коды сроков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справочников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22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24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Коды сроков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Изменение справочников, кроме Плана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22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Коды сроков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Удаление записей в справочниках, кроме Плана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Accounting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Type</w:t>
            </w:r>
            <w:proofErr w:type="spellEnd"/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справочников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24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Accounting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Type</w:t>
            </w:r>
            <w:proofErr w:type="spellEnd"/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Изменение справочников, кроме Плана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Accounting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Type</w:t>
            </w:r>
            <w:proofErr w:type="spellEnd"/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Удаление записей в справочниках, кроме Плана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24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 xml:space="preserve">План счетов по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Accounting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Type</w:t>
            </w:r>
            <w:proofErr w:type="spellEnd"/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справочников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 xml:space="preserve">План счетов ОФР по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Midas</w:t>
            </w:r>
            <w:proofErr w:type="spellEnd"/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справочников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24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 xml:space="preserve">План счетов ОФР по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Midas</w:t>
            </w:r>
            <w:proofErr w:type="spellEnd"/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Изменение справочников, кроме Плана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 xml:space="preserve">План счетов ОФР по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Midas</w:t>
            </w:r>
            <w:proofErr w:type="spellEnd"/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Удаление записей в справочниках, кроме Плана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26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Типы собственности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справочников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26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24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Типы собственности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Изменение справочников, кроме Плана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26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Типы собственности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Удаление записей в справочниках, кроме Плана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27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Подразделения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справочников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lastRenderedPageBreak/>
              <w:t>27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24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Подразделения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Изменение справочников, кроме Плана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27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Подразделения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Удаление записей в справочниках, кроме Плана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28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Настройки выгрузки в STAMT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справочников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28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28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Настройки выгрузки в STAMT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Настройка списка счетов для выгрузки в STAMT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29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21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Шаблоны операций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Создание и изменение шаблона операции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29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Шаблоны операций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справочников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19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CB65B3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 w:rsidRPr="009E1B01"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Ввод и авторизация операции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Подтверждение текущих операций (2 рука)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20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CB65B3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 w:rsidRPr="009E1B01"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Ввод и авторизация операции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Подтверждение операций в прошлый день (3 рука)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A303BA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11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CB65B3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 w:rsidRPr="009E1B01"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Ввод и авторизация операции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242900" w:rsidP="00F32A12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Ввод о</w:t>
            </w:r>
            <w:r w:rsidR="00DA4680"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перации</w:t>
            </w:r>
          </w:p>
        </w:tc>
      </w:tr>
      <w:tr w:rsidR="00F32A1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32A12" w:rsidRDefault="00F32A12" w:rsidP="00F32A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32A12" w:rsidDel="00A303BA" w:rsidRDefault="00F32A12" w:rsidP="00F32A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45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32A12" w:rsidRPr="009E1B01" w:rsidRDefault="00F32A12" w:rsidP="00F32A12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 w:rsidRPr="00597900"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Ввод и авторизация операции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32A12" w:rsidRDefault="00F32A12" w:rsidP="00F32A12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 w:rsidRPr="009E1B01"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Редактирование запроса на операцию</w:t>
            </w:r>
          </w:p>
        </w:tc>
      </w:tr>
      <w:tr w:rsidR="00F32A1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32A12" w:rsidRDefault="00F32A12" w:rsidP="00F32A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32A12" w:rsidRDefault="00F32A12" w:rsidP="00F32A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46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32A12" w:rsidRPr="009E1B01" w:rsidRDefault="00F32A12" w:rsidP="00F32A12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 w:rsidRPr="00597900"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Ввод и авторизация операции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32A12" w:rsidRDefault="00F32A12" w:rsidP="00F32A12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 w:rsidRPr="009E1B01"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Удаление запроса на операцию</w:t>
            </w:r>
          </w:p>
        </w:tc>
      </w:tr>
      <w:tr w:rsidR="00F32A1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32A12" w:rsidRDefault="00F32A12" w:rsidP="00F32A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32A12" w:rsidRDefault="00F32A12" w:rsidP="00F32A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48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32A12" w:rsidRPr="009E1B01" w:rsidRDefault="00F32A12" w:rsidP="00F32A12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 w:rsidRPr="00597900"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Ввод и авторизация операции</w:t>
            </w:r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32A12" w:rsidRDefault="00F32A12" w:rsidP="00F32A12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 w:rsidRPr="009E1B01"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Возврат на доработку запроса на операцию</w:t>
            </w:r>
          </w:p>
        </w:tc>
      </w:tr>
      <w:tr w:rsidR="00A921D1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A921D1" w:rsidRPr="00F5586C" w:rsidRDefault="00A921D1" w:rsidP="00F32A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31</w:t>
            </w:r>
          </w:p>
        </w:tc>
        <w:tc>
          <w:tcPr>
            <w:tcW w:w="95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A921D1" w:rsidRPr="00F5586C" w:rsidRDefault="00A921D1" w:rsidP="00F32A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49</w:t>
            </w:r>
          </w:p>
        </w:tc>
        <w:tc>
          <w:tcPr>
            <w:tcW w:w="25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A921D1" w:rsidRPr="00A921D1" w:rsidRDefault="00A921D1" w:rsidP="00F32A12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8"/>
                <w:lang w:val="en-US" w:eastAsia="ru-RU"/>
              </w:rPr>
              <w:t>История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8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8"/>
                <w:lang w:val="en-US" w:eastAsia="ru-RU"/>
              </w:rPr>
              <w:t>создания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8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8"/>
                <w:lang w:val="en-US" w:eastAsia="ru-RU"/>
              </w:rPr>
              <w:t>операций</w:t>
            </w:r>
            <w:proofErr w:type="spellEnd"/>
          </w:p>
        </w:tc>
        <w:tc>
          <w:tcPr>
            <w:tcW w:w="481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A921D1" w:rsidRPr="009E1B01" w:rsidRDefault="00A921D1" w:rsidP="00F32A12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Просмотр истории создания операций</w:t>
            </w:r>
          </w:p>
        </w:tc>
      </w:tr>
    </w:tbl>
    <w:p w:rsidR="00F23A77" w:rsidRDefault="00F23A77">
      <w:pPr>
        <w:spacing w:after="240"/>
        <w:jc w:val="both"/>
        <w:rPr>
          <w:sz w:val="20"/>
        </w:rPr>
      </w:pPr>
    </w:p>
    <w:p w:rsidR="00F23A77" w:rsidRPr="00492977" w:rsidRDefault="00901D9E" w:rsidP="00E815FB">
      <w:pPr>
        <w:pStyle w:val="afa"/>
        <w:keepNext/>
        <w:numPr>
          <w:ilvl w:val="1"/>
          <w:numId w:val="10"/>
        </w:numPr>
        <w:spacing w:before="360" w:after="240"/>
        <w:ind w:left="993" w:hanging="633"/>
        <w:contextualSpacing w:val="0"/>
        <w:jc w:val="both"/>
        <w:outlineLvl w:val="1"/>
        <w:rPr>
          <w:b/>
          <w:color w:val="002060"/>
          <w:spacing w:val="20"/>
          <w:sz w:val="24"/>
          <w:szCs w:val="24"/>
        </w:rPr>
      </w:pPr>
      <w:r>
        <w:rPr>
          <w:b/>
          <w:color w:val="002060"/>
          <w:spacing w:val="20"/>
          <w:sz w:val="24"/>
          <w:szCs w:val="24"/>
        </w:rPr>
        <w:t>Заполнение таблицы «Роли»</w:t>
      </w:r>
    </w:p>
    <w:p w:rsidR="00F23A77" w:rsidRDefault="00DA4680" w:rsidP="005A0290">
      <w:pPr>
        <w:pStyle w:val="afa"/>
        <w:keepNext/>
        <w:spacing w:after="240"/>
        <w:ind w:left="425" w:firstLine="425"/>
        <w:contextualSpacing w:val="0"/>
        <w:jc w:val="both"/>
        <w:rPr>
          <w:sz w:val="20"/>
        </w:rPr>
      </w:pPr>
      <w:r>
        <w:rPr>
          <w:sz w:val="20"/>
        </w:rPr>
        <w:t>Для реализации требования создания ролей необходимо:</w:t>
      </w:r>
    </w:p>
    <w:p w:rsidR="00F23A77" w:rsidRDefault="00DA4680" w:rsidP="00E815FB">
      <w:pPr>
        <w:pStyle w:val="afa"/>
        <w:numPr>
          <w:ilvl w:val="0"/>
          <w:numId w:val="7"/>
        </w:numPr>
        <w:spacing w:after="240"/>
        <w:ind w:left="709"/>
        <w:contextualSpacing w:val="0"/>
        <w:jc w:val="both"/>
        <w:rPr>
          <w:sz w:val="20"/>
        </w:rPr>
      </w:pPr>
      <w:r>
        <w:rPr>
          <w:sz w:val="20"/>
        </w:rPr>
        <w:t>В таблицу GL_AU_ROLE добавить следующие роли:</w:t>
      </w:r>
    </w:p>
    <w:p w:rsidR="00F23A77" w:rsidRDefault="00DA4680" w:rsidP="00E815FB">
      <w:pPr>
        <w:pStyle w:val="afa"/>
        <w:numPr>
          <w:ilvl w:val="0"/>
          <w:numId w:val="1"/>
        </w:numPr>
        <w:spacing w:after="60"/>
        <w:ind w:left="993" w:hanging="357"/>
        <w:contextualSpacing w:val="0"/>
        <w:jc w:val="both"/>
        <w:rPr>
          <w:sz w:val="20"/>
        </w:rPr>
      </w:pPr>
      <w:r>
        <w:rPr>
          <w:sz w:val="20"/>
        </w:rPr>
        <w:t>Существующие (обрабатываемые в существующем функционале) роли:</w:t>
      </w:r>
    </w:p>
    <w:p w:rsidR="00F23A77" w:rsidRPr="00492977" w:rsidRDefault="00DA4680" w:rsidP="00E815FB">
      <w:pPr>
        <w:pStyle w:val="afa"/>
        <w:numPr>
          <w:ilvl w:val="0"/>
          <w:numId w:val="8"/>
        </w:numPr>
        <w:spacing w:after="60"/>
        <w:ind w:left="1418"/>
        <w:contextualSpacing w:val="0"/>
        <w:jc w:val="both"/>
        <w:rPr>
          <w:sz w:val="20"/>
          <w:szCs w:val="22"/>
        </w:rPr>
      </w:pPr>
      <w:r w:rsidRPr="00492977">
        <w:rPr>
          <w:sz w:val="20"/>
          <w:szCs w:val="22"/>
        </w:rPr>
        <w:t>системные (не редактируемые)</w:t>
      </w:r>
    </w:p>
    <w:p w:rsidR="00F23A77" w:rsidRPr="00492977" w:rsidRDefault="00DA4680" w:rsidP="00E815FB">
      <w:pPr>
        <w:pStyle w:val="afa"/>
        <w:numPr>
          <w:ilvl w:val="0"/>
          <w:numId w:val="9"/>
        </w:numPr>
        <w:spacing w:after="120"/>
        <w:ind w:left="2126" w:hanging="357"/>
        <w:contextualSpacing w:val="0"/>
        <w:jc w:val="both"/>
        <w:rPr>
          <w:sz w:val="20"/>
          <w:szCs w:val="22"/>
        </w:rPr>
      </w:pPr>
      <w:r w:rsidRPr="00492977">
        <w:rPr>
          <w:sz w:val="20"/>
          <w:szCs w:val="22"/>
        </w:rPr>
        <w:t>«Администратор» = ADMIN</w:t>
      </w:r>
    </w:p>
    <w:p w:rsidR="00F23A77" w:rsidRPr="00492977" w:rsidRDefault="00DA4680" w:rsidP="00E815FB">
      <w:pPr>
        <w:pStyle w:val="afa"/>
        <w:numPr>
          <w:ilvl w:val="0"/>
          <w:numId w:val="8"/>
        </w:numPr>
        <w:spacing w:after="60"/>
        <w:ind w:left="1418"/>
        <w:contextualSpacing w:val="0"/>
        <w:jc w:val="both"/>
        <w:rPr>
          <w:sz w:val="20"/>
          <w:szCs w:val="22"/>
        </w:rPr>
      </w:pPr>
      <w:r w:rsidRPr="00492977">
        <w:rPr>
          <w:sz w:val="20"/>
          <w:szCs w:val="22"/>
        </w:rPr>
        <w:t>Пользовательские (редактируемые)</w:t>
      </w:r>
    </w:p>
    <w:p w:rsidR="00F23A77" w:rsidRPr="00492977" w:rsidRDefault="00DA4680" w:rsidP="00E815FB">
      <w:pPr>
        <w:pStyle w:val="afa"/>
        <w:numPr>
          <w:ilvl w:val="0"/>
          <w:numId w:val="9"/>
        </w:numPr>
        <w:spacing w:after="0"/>
        <w:ind w:left="2126" w:hanging="357"/>
        <w:contextualSpacing w:val="0"/>
        <w:jc w:val="both"/>
        <w:rPr>
          <w:sz w:val="20"/>
          <w:szCs w:val="22"/>
        </w:rPr>
      </w:pPr>
      <w:r w:rsidRPr="00492977">
        <w:rPr>
          <w:sz w:val="20"/>
          <w:szCs w:val="22"/>
        </w:rPr>
        <w:t xml:space="preserve">«Администратор системы» = «Администратор» = ADMIN </w:t>
      </w:r>
    </w:p>
    <w:p w:rsidR="00F23A77" w:rsidRPr="00492977" w:rsidRDefault="00DA4680" w:rsidP="00E815FB">
      <w:pPr>
        <w:pStyle w:val="afa"/>
        <w:numPr>
          <w:ilvl w:val="0"/>
          <w:numId w:val="9"/>
        </w:numPr>
        <w:spacing w:after="0"/>
        <w:ind w:left="2126" w:hanging="357"/>
        <w:contextualSpacing w:val="0"/>
        <w:jc w:val="both"/>
        <w:rPr>
          <w:sz w:val="20"/>
          <w:szCs w:val="22"/>
        </w:rPr>
      </w:pPr>
      <w:r w:rsidRPr="00492977">
        <w:rPr>
          <w:sz w:val="20"/>
          <w:szCs w:val="22"/>
        </w:rPr>
        <w:t>«</w:t>
      </w:r>
      <w:r w:rsidR="007E13D4" w:rsidRPr="00D1120F">
        <w:rPr>
          <w:rFonts w:ascii="Calibri" w:eastAsia="Times New Roman" w:hAnsi="Calibri" w:cs="Times New Roman"/>
          <w:color w:val="000000"/>
          <w:sz w:val="20"/>
          <w:lang w:eastAsia="ru-RU"/>
        </w:rPr>
        <w:t>Открытие счетов</w:t>
      </w:r>
      <w:r w:rsidRPr="00492977">
        <w:rPr>
          <w:sz w:val="20"/>
          <w:szCs w:val="22"/>
        </w:rPr>
        <w:t>» = ACCOUNT</w:t>
      </w:r>
    </w:p>
    <w:p w:rsidR="00F23A77" w:rsidRPr="00492977" w:rsidRDefault="00DA4680" w:rsidP="00E815FB">
      <w:pPr>
        <w:pStyle w:val="afa"/>
        <w:numPr>
          <w:ilvl w:val="0"/>
          <w:numId w:val="9"/>
        </w:numPr>
        <w:spacing w:after="0"/>
        <w:ind w:left="2126" w:hanging="357"/>
        <w:contextualSpacing w:val="0"/>
        <w:jc w:val="both"/>
        <w:rPr>
          <w:sz w:val="20"/>
          <w:szCs w:val="22"/>
        </w:rPr>
      </w:pPr>
      <w:r w:rsidRPr="00492977">
        <w:rPr>
          <w:sz w:val="20"/>
          <w:szCs w:val="22"/>
        </w:rPr>
        <w:t>«</w:t>
      </w:r>
      <w:r w:rsidR="007E13D4" w:rsidRPr="00D1120F">
        <w:rPr>
          <w:rFonts w:ascii="Calibri" w:eastAsia="Times New Roman" w:hAnsi="Calibri" w:cs="Times New Roman"/>
          <w:color w:val="000000"/>
          <w:sz w:val="20"/>
          <w:lang w:eastAsia="ru-RU"/>
        </w:rPr>
        <w:t>Ввод операций</w:t>
      </w:r>
      <w:r w:rsidRPr="00492977">
        <w:rPr>
          <w:sz w:val="20"/>
          <w:szCs w:val="22"/>
        </w:rPr>
        <w:t>» = OPERATION</w:t>
      </w:r>
    </w:p>
    <w:p w:rsidR="00F23A77" w:rsidRPr="00492977" w:rsidRDefault="00DA4680" w:rsidP="00E815FB">
      <w:pPr>
        <w:pStyle w:val="afa"/>
        <w:numPr>
          <w:ilvl w:val="0"/>
          <w:numId w:val="9"/>
        </w:numPr>
        <w:spacing w:after="0"/>
        <w:ind w:left="2126" w:hanging="357"/>
        <w:contextualSpacing w:val="0"/>
        <w:jc w:val="both"/>
        <w:rPr>
          <w:sz w:val="20"/>
          <w:szCs w:val="22"/>
        </w:rPr>
      </w:pPr>
      <w:r w:rsidRPr="00492977">
        <w:rPr>
          <w:sz w:val="20"/>
          <w:szCs w:val="22"/>
        </w:rPr>
        <w:t>«</w:t>
      </w:r>
      <w:r w:rsidR="007E13D4" w:rsidRPr="00D1120F">
        <w:rPr>
          <w:rFonts w:ascii="Calibri" w:eastAsia="Times New Roman" w:hAnsi="Calibri" w:cs="Times New Roman"/>
          <w:color w:val="000000"/>
          <w:sz w:val="20"/>
          <w:lang w:eastAsia="ru-RU"/>
        </w:rPr>
        <w:t>Открытие счетов и ввод операций</w:t>
      </w:r>
      <w:r w:rsidRPr="00492977">
        <w:rPr>
          <w:sz w:val="20"/>
          <w:szCs w:val="22"/>
        </w:rPr>
        <w:t xml:space="preserve">» = </w:t>
      </w:r>
      <w:proofErr w:type="spellStart"/>
      <w:r w:rsidRPr="00492977">
        <w:rPr>
          <w:sz w:val="20"/>
          <w:szCs w:val="22"/>
        </w:rPr>
        <w:t>Acc_Oper</w:t>
      </w:r>
      <w:proofErr w:type="spellEnd"/>
    </w:p>
    <w:p w:rsidR="00F23A77" w:rsidRPr="00492977" w:rsidRDefault="00DA4680" w:rsidP="00E815FB">
      <w:pPr>
        <w:pStyle w:val="afa"/>
        <w:numPr>
          <w:ilvl w:val="0"/>
          <w:numId w:val="9"/>
        </w:numPr>
        <w:spacing w:after="120"/>
        <w:ind w:left="2126" w:hanging="357"/>
        <w:contextualSpacing w:val="0"/>
        <w:jc w:val="both"/>
        <w:rPr>
          <w:sz w:val="20"/>
          <w:szCs w:val="22"/>
        </w:rPr>
      </w:pPr>
      <w:r w:rsidRPr="00492977">
        <w:rPr>
          <w:sz w:val="20"/>
          <w:szCs w:val="22"/>
        </w:rPr>
        <w:t>«Гость» = GU</w:t>
      </w:r>
      <w:r w:rsidR="009E1B01" w:rsidRPr="00492977">
        <w:rPr>
          <w:sz w:val="20"/>
          <w:szCs w:val="22"/>
        </w:rPr>
        <w:t>E</w:t>
      </w:r>
      <w:r w:rsidRPr="00492977">
        <w:rPr>
          <w:sz w:val="20"/>
          <w:szCs w:val="22"/>
        </w:rPr>
        <w:t>ST</w:t>
      </w:r>
    </w:p>
    <w:p w:rsidR="00F23A77" w:rsidRDefault="00DA4680" w:rsidP="00E815FB">
      <w:pPr>
        <w:pStyle w:val="afa"/>
        <w:numPr>
          <w:ilvl w:val="0"/>
          <w:numId w:val="1"/>
        </w:numPr>
        <w:spacing w:after="60"/>
        <w:ind w:left="993" w:hanging="357"/>
        <w:contextualSpacing w:val="0"/>
        <w:jc w:val="both"/>
        <w:rPr>
          <w:sz w:val="20"/>
        </w:rPr>
      </w:pPr>
      <w:r>
        <w:rPr>
          <w:sz w:val="20"/>
        </w:rPr>
        <w:t>Новые роли</w:t>
      </w:r>
      <w:r>
        <w:rPr>
          <w:sz w:val="20"/>
          <w:lang w:val="en-US"/>
        </w:rPr>
        <w:t>:</w:t>
      </w:r>
    </w:p>
    <w:p w:rsidR="00F23A77" w:rsidRPr="00492977" w:rsidRDefault="00DA4680" w:rsidP="00E815FB">
      <w:pPr>
        <w:pStyle w:val="afa"/>
        <w:numPr>
          <w:ilvl w:val="0"/>
          <w:numId w:val="9"/>
        </w:numPr>
        <w:spacing w:after="0"/>
        <w:ind w:left="2126" w:hanging="357"/>
        <w:contextualSpacing w:val="0"/>
        <w:jc w:val="both"/>
        <w:rPr>
          <w:sz w:val="20"/>
          <w:szCs w:val="22"/>
        </w:rPr>
      </w:pPr>
      <w:r w:rsidRPr="00492977">
        <w:rPr>
          <w:sz w:val="20"/>
          <w:szCs w:val="22"/>
        </w:rPr>
        <w:t>«</w:t>
      </w:r>
      <w:r w:rsidR="007E13D4" w:rsidRPr="00492977">
        <w:rPr>
          <w:sz w:val="20"/>
          <w:szCs w:val="22"/>
        </w:rPr>
        <w:t>Корректиров</w:t>
      </w:r>
      <w:r w:rsidR="007E13D4">
        <w:rPr>
          <w:sz w:val="20"/>
          <w:szCs w:val="22"/>
        </w:rPr>
        <w:t>ка</w:t>
      </w:r>
      <w:r w:rsidR="007E13D4" w:rsidRPr="00492977">
        <w:rPr>
          <w:sz w:val="20"/>
          <w:szCs w:val="22"/>
        </w:rPr>
        <w:t xml:space="preserve"> </w:t>
      </w:r>
      <w:r w:rsidRPr="00492977">
        <w:rPr>
          <w:sz w:val="20"/>
          <w:szCs w:val="22"/>
        </w:rPr>
        <w:t>справочников»</w:t>
      </w:r>
    </w:p>
    <w:p w:rsidR="00F23A77" w:rsidRDefault="00DA4680" w:rsidP="00E815FB">
      <w:pPr>
        <w:pStyle w:val="afa"/>
        <w:numPr>
          <w:ilvl w:val="0"/>
          <w:numId w:val="9"/>
        </w:numPr>
        <w:spacing w:after="0"/>
        <w:ind w:left="2126" w:hanging="357"/>
        <w:contextualSpacing w:val="0"/>
        <w:jc w:val="both"/>
        <w:rPr>
          <w:sz w:val="20"/>
          <w:szCs w:val="22"/>
        </w:rPr>
      </w:pPr>
      <w:r w:rsidRPr="00492977">
        <w:rPr>
          <w:sz w:val="20"/>
          <w:szCs w:val="22"/>
        </w:rPr>
        <w:t>«</w:t>
      </w:r>
      <w:proofErr w:type="spellStart"/>
      <w:r w:rsidR="007E13D4" w:rsidRPr="00492977">
        <w:rPr>
          <w:sz w:val="20"/>
          <w:szCs w:val="22"/>
        </w:rPr>
        <w:t>Закрыват</w:t>
      </w:r>
      <w:r w:rsidR="007E13D4">
        <w:rPr>
          <w:sz w:val="20"/>
          <w:szCs w:val="22"/>
        </w:rPr>
        <w:t>ие</w:t>
      </w:r>
      <w:proofErr w:type="spellEnd"/>
      <w:r w:rsidR="007E13D4" w:rsidRPr="00492977">
        <w:rPr>
          <w:sz w:val="20"/>
          <w:szCs w:val="22"/>
        </w:rPr>
        <w:t xml:space="preserve"> </w:t>
      </w:r>
      <w:r w:rsidRPr="00492977">
        <w:rPr>
          <w:sz w:val="20"/>
          <w:szCs w:val="22"/>
        </w:rPr>
        <w:t>баланса»</w:t>
      </w:r>
    </w:p>
    <w:p w:rsidR="00F23A77" w:rsidRPr="00492977" w:rsidRDefault="007E13D4" w:rsidP="00E815FB">
      <w:pPr>
        <w:pStyle w:val="afa"/>
        <w:numPr>
          <w:ilvl w:val="0"/>
          <w:numId w:val="9"/>
        </w:numPr>
        <w:spacing w:after="0"/>
        <w:ind w:left="2126" w:hanging="357"/>
        <w:contextualSpacing w:val="0"/>
        <w:jc w:val="both"/>
        <w:rPr>
          <w:sz w:val="20"/>
          <w:szCs w:val="22"/>
        </w:rPr>
      </w:pPr>
      <w:r w:rsidRPr="00492977" w:rsidDel="007E13D4">
        <w:rPr>
          <w:sz w:val="20"/>
          <w:szCs w:val="22"/>
        </w:rPr>
        <w:t xml:space="preserve"> </w:t>
      </w:r>
      <w:r w:rsidR="00B752AE">
        <w:rPr>
          <w:sz w:val="20"/>
          <w:szCs w:val="22"/>
        </w:rPr>
        <w:t>«</w:t>
      </w:r>
      <w:r w:rsidRPr="00D1120F">
        <w:rPr>
          <w:rFonts w:ascii="Calibri" w:eastAsia="Times New Roman" w:hAnsi="Calibri" w:cs="Times New Roman"/>
          <w:color w:val="000000"/>
          <w:sz w:val="20"/>
          <w:lang w:eastAsia="ru-RU"/>
        </w:rPr>
        <w:t>2я рука</w:t>
      </w:r>
      <w:r w:rsidR="00B752AE">
        <w:rPr>
          <w:sz w:val="20"/>
          <w:szCs w:val="22"/>
        </w:rPr>
        <w:t>»</w:t>
      </w:r>
    </w:p>
    <w:p w:rsidR="00F23A77" w:rsidRDefault="00B752AE" w:rsidP="00F5586C">
      <w:pPr>
        <w:pStyle w:val="afa"/>
        <w:numPr>
          <w:ilvl w:val="0"/>
          <w:numId w:val="9"/>
        </w:numPr>
        <w:spacing w:after="0"/>
        <w:ind w:left="2126" w:hanging="357"/>
        <w:contextualSpacing w:val="0"/>
        <w:jc w:val="both"/>
        <w:rPr>
          <w:sz w:val="20"/>
          <w:szCs w:val="22"/>
        </w:rPr>
      </w:pPr>
      <w:r>
        <w:rPr>
          <w:sz w:val="20"/>
          <w:szCs w:val="22"/>
        </w:rPr>
        <w:t>«</w:t>
      </w:r>
      <w:r w:rsidR="007E13D4">
        <w:rPr>
          <w:rFonts w:ascii="Calibri" w:eastAsia="Times New Roman" w:hAnsi="Calibri" w:cs="Times New Roman"/>
          <w:color w:val="000000"/>
          <w:sz w:val="20"/>
          <w:lang w:eastAsia="ru-RU"/>
        </w:rPr>
        <w:t>3</w:t>
      </w:r>
      <w:r w:rsidR="007E13D4" w:rsidRPr="00D1120F">
        <w:rPr>
          <w:rFonts w:ascii="Calibri" w:eastAsia="Times New Roman" w:hAnsi="Calibri" w:cs="Times New Roman"/>
          <w:color w:val="000000"/>
          <w:sz w:val="20"/>
          <w:lang w:eastAsia="ru-RU"/>
        </w:rPr>
        <w:t>я рука</w:t>
      </w:r>
      <w:r>
        <w:rPr>
          <w:sz w:val="20"/>
          <w:szCs w:val="22"/>
        </w:rPr>
        <w:t>»</w:t>
      </w:r>
    </w:p>
    <w:p w:rsidR="00901D9E" w:rsidRDefault="00901D9E" w:rsidP="00F5586C">
      <w:pPr>
        <w:pStyle w:val="afa"/>
        <w:numPr>
          <w:ilvl w:val="0"/>
          <w:numId w:val="9"/>
        </w:numPr>
        <w:spacing w:after="0"/>
        <w:ind w:left="2126" w:hanging="357"/>
        <w:contextualSpacing w:val="0"/>
        <w:jc w:val="both"/>
        <w:rPr>
          <w:sz w:val="20"/>
          <w:szCs w:val="22"/>
        </w:rPr>
      </w:pPr>
      <w:r>
        <w:rPr>
          <w:sz w:val="20"/>
          <w:szCs w:val="22"/>
        </w:rPr>
        <w:t>«</w:t>
      </w:r>
      <w:r w:rsidR="007E13D4" w:rsidRPr="00D1120F">
        <w:rPr>
          <w:rFonts w:ascii="Calibri" w:eastAsia="Times New Roman" w:hAnsi="Calibri" w:cs="Times New Roman"/>
          <w:color w:val="000000"/>
          <w:sz w:val="20"/>
          <w:lang w:eastAsia="ru-RU"/>
        </w:rPr>
        <w:t>Установка прав доступа в архив</w:t>
      </w:r>
      <w:r>
        <w:rPr>
          <w:sz w:val="20"/>
          <w:szCs w:val="22"/>
        </w:rPr>
        <w:t>»</w:t>
      </w:r>
    </w:p>
    <w:p w:rsidR="007E13D4" w:rsidRPr="007E13D4" w:rsidRDefault="007E13D4" w:rsidP="007A22EC">
      <w:pPr>
        <w:pStyle w:val="afa"/>
        <w:numPr>
          <w:ilvl w:val="0"/>
          <w:numId w:val="9"/>
        </w:numPr>
        <w:spacing w:after="120"/>
        <w:ind w:left="2126" w:hanging="357"/>
        <w:contextualSpacing w:val="0"/>
        <w:jc w:val="both"/>
        <w:rPr>
          <w:sz w:val="20"/>
          <w:szCs w:val="22"/>
        </w:rPr>
      </w:pPr>
      <w:r w:rsidRPr="007A22EC">
        <w:rPr>
          <w:sz w:val="20"/>
          <w:szCs w:val="22"/>
        </w:rPr>
        <w:t>«</w:t>
      </w:r>
      <w:r w:rsidRPr="007A22EC">
        <w:rPr>
          <w:rFonts w:ascii="Calibri" w:eastAsia="Times New Roman" w:hAnsi="Calibri" w:cs="Times New Roman"/>
          <w:color w:val="000000"/>
          <w:sz w:val="20"/>
          <w:lang w:eastAsia="ru-RU"/>
        </w:rPr>
        <w:t>Загрузка пакета из файла</w:t>
      </w:r>
      <w:r w:rsidRPr="007E13D4">
        <w:rPr>
          <w:sz w:val="20"/>
          <w:szCs w:val="22"/>
        </w:rPr>
        <w:t>»</w:t>
      </w:r>
    </w:p>
    <w:p w:rsidR="00F23A77" w:rsidRDefault="00DA4680" w:rsidP="00E815FB">
      <w:pPr>
        <w:pStyle w:val="afa"/>
        <w:numPr>
          <w:ilvl w:val="0"/>
          <w:numId w:val="7"/>
        </w:numPr>
        <w:spacing w:after="120"/>
        <w:ind w:left="709" w:hanging="357"/>
        <w:contextualSpacing w:val="0"/>
        <w:jc w:val="both"/>
        <w:rPr>
          <w:sz w:val="20"/>
        </w:rPr>
      </w:pPr>
      <w:r>
        <w:rPr>
          <w:sz w:val="20"/>
        </w:rPr>
        <w:t>Включить в системную роль «Администратор» все функции, кроме функций, изменяющие проводки и счета</w:t>
      </w:r>
    </w:p>
    <w:p w:rsidR="00F23A77" w:rsidRDefault="00DA4680" w:rsidP="00F5586C">
      <w:pPr>
        <w:pStyle w:val="afa"/>
        <w:numPr>
          <w:ilvl w:val="0"/>
          <w:numId w:val="7"/>
        </w:numPr>
        <w:spacing w:after="240"/>
        <w:ind w:left="709" w:hanging="357"/>
        <w:contextualSpacing w:val="0"/>
        <w:jc w:val="both"/>
        <w:rPr>
          <w:sz w:val="20"/>
        </w:rPr>
      </w:pPr>
      <w:r>
        <w:rPr>
          <w:sz w:val="20"/>
        </w:rPr>
        <w:t>Сформировать пользовательскую роль «Администратор системы» аналогичную роли «Администратор»</w:t>
      </w:r>
    </w:p>
    <w:p w:rsidR="00FC7DEA" w:rsidRPr="00F5586C" w:rsidRDefault="007E13D4" w:rsidP="00F5586C">
      <w:pPr>
        <w:pStyle w:val="afa"/>
        <w:spacing w:after="240"/>
        <w:ind w:left="709"/>
        <w:contextualSpacing w:val="0"/>
        <w:jc w:val="both"/>
        <w:rPr>
          <w:sz w:val="20"/>
          <w:lang w:val="en-US"/>
        </w:rPr>
      </w:pPr>
      <w:r>
        <w:rPr>
          <w:sz w:val="20"/>
        </w:rPr>
        <w:t>Пример заполнения</w:t>
      </w:r>
      <w:r w:rsidR="00FC7DEA">
        <w:rPr>
          <w:sz w:val="20"/>
        </w:rPr>
        <w:t xml:space="preserve"> таблицы «Роли»</w:t>
      </w:r>
      <w:r w:rsidR="00FC7DEA">
        <w:rPr>
          <w:sz w:val="20"/>
          <w:lang w:val="en-US"/>
        </w:rPr>
        <w:t>:</w:t>
      </w:r>
    </w:p>
    <w:tbl>
      <w:tblPr>
        <w:tblW w:w="0" w:type="auto"/>
        <w:tblCellSpacing w:w="0" w:type="dxa"/>
        <w:tblInd w:w="12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</w:tblGrid>
      <w:tr w:rsidR="00901D9E" w:rsidTr="00F5586C">
        <w:trPr>
          <w:tblHeader/>
          <w:tblCellSpacing w:w="0" w:type="dxa"/>
        </w:trPr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01D9E" w:rsidRDefault="00FC7DEA" w:rsidP="007A22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Роли</w:t>
            </w:r>
            <w:r w:rsidR="00901D9E"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 xml:space="preserve"> (</w:t>
            </w:r>
            <w:r w:rsidR="00901D9E">
              <w:rPr>
                <w:sz w:val="18"/>
                <w:lang w:val="en-US"/>
              </w:rPr>
              <w:t>GL</w:t>
            </w:r>
            <w:r w:rsidR="00901D9E">
              <w:rPr>
                <w:sz w:val="18"/>
              </w:rPr>
              <w:t>_</w:t>
            </w:r>
            <w:r w:rsidR="00901D9E">
              <w:rPr>
                <w:sz w:val="18"/>
                <w:lang w:val="en-US"/>
              </w:rPr>
              <w:t>AU</w:t>
            </w:r>
            <w:r w:rsidR="00901D9E">
              <w:rPr>
                <w:sz w:val="18"/>
              </w:rPr>
              <w:t>_</w:t>
            </w:r>
            <w:r>
              <w:rPr>
                <w:sz w:val="18"/>
                <w:lang w:val="en-US"/>
              </w:rPr>
              <w:t>ROLE</w:t>
            </w:r>
            <w:r w:rsidR="00901D9E"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)</w:t>
            </w:r>
          </w:p>
        </w:tc>
      </w:tr>
      <w:tr w:rsidR="00901D9E" w:rsidTr="00F5586C">
        <w:trPr>
          <w:tblHeader/>
          <w:tblCellSpacing w:w="0" w:type="dxa"/>
        </w:trPr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</w:tcPr>
          <w:p w:rsidR="00901D9E" w:rsidRDefault="00901D9E" w:rsidP="00FC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 xml:space="preserve">ID </w:t>
            </w:r>
            <w:r w:rsidR="00FC7DEA"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роли</w:t>
            </w:r>
          </w:p>
          <w:p w:rsidR="00901D9E" w:rsidRDefault="00901D9E" w:rsidP="007A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sz w:val="18"/>
              </w:rPr>
              <w:t>(ID_</w:t>
            </w:r>
            <w:r w:rsidR="00FC7DEA">
              <w:rPr>
                <w:sz w:val="18"/>
                <w:lang w:val="en-US"/>
              </w:rPr>
              <w:t>ROLE)</w:t>
            </w:r>
          </w:p>
        </w:tc>
        <w:tc>
          <w:tcPr>
            <w:tcW w:w="34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</w:tcPr>
          <w:p w:rsidR="00901D9E" w:rsidRDefault="00901D9E" w:rsidP="00FC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Наименование</w:t>
            </w:r>
          </w:p>
          <w:p w:rsidR="00901D9E" w:rsidRDefault="00901D9E" w:rsidP="007A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(</w:t>
            </w:r>
            <w:r w:rsidR="00FC7DEA">
              <w:rPr>
                <w:sz w:val="18"/>
                <w:lang w:val="en-US"/>
              </w:rPr>
              <w:t>ROLE</w:t>
            </w:r>
            <w:r>
              <w:rPr>
                <w:sz w:val="18"/>
                <w:lang w:val="en-US"/>
              </w:rPr>
              <w:t>_NAME</w:t>
            </w:r>
            <w:r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</w:tcPr>
          <w:p w:rsidR="00901D9E" w:rsidRPr="007A22EC" w:rsidRDefault="00FC7DEA" w:rsidP="00FC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lang w:val="en-US" w:eastAsia="ru-RU"/>
              </w:rPr>
              <w:t>Системный</w:t>
            </w:r>
            <w:proofErr w:type="spellEnd"/>
          </w:p>
          <w:p w:rsidR="00901D9E" w:rsidRPr="007A22EC" w:rsidRDefault="00FC7DEA" w:rsidP="00FC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val="en-US" w:eastAsia="ru-RU"/>
              </w:rPr>
              <w:t>(SYS)</w:t>
            </w:r>
          </w:p>
        </w:tc>
      </w:tr>
      <w:tr w:rsidR="00FC7DEA" w:rsidRPr="00FC7DEA" w:rsidTr="00F5586C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34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 xml:space="preserve">Администратор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Y</w:t>
            </w:r>
          </w:p>
        </w:tc>
      </w:tr>
      <w:tr w:rsidR="00FC7DEA" w:rsidRPr="00FC7DEA" w:rsidTr="00F5586C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lastRenderedPageBreak/>
              <w:t>2</w:t>
            </w:r>
          </w:p>
        </w:tc>
        <w:tc>
          <w:tcPr>
            <w:tcW w:w="34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 xml:space="preserve">Администратор системы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N</w:t>
            </w:r>
          </w:p>
        </w:tc>
      </w:tr>
      <w:tr w:rsidR="00FC7DEA" w:rsidRPr="00FC7DEA" w:rsidTr="00F5586C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3</w:t>
            </w:r>
          </w:p>
        </w:tc>
        <w:tc>
          <w:tcPr>
            <w:tcW w:w="34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 xml:space="preserve">Открытие счетов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N</w:t>
            </w:r>
          </w:p>
        </w:tc>
      </w:tr>
      <w:tr w:rsidR="00FC7DEA" w:rsidRPr="00FC7DEA" w:rsidTr="00F5586C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34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 xml:space="preserve">Ввод операций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N</w:t>
            </w:r>
          </w:p>
        </w:tc>
      </w:tr>
      <w:tr w:rsidR="00FC7DEA" w:rsidRPr="00FC7DEA" w:rsidTr="00F5586C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5</w:t>
            </w:r>
          </w:p>
        </w:tc>
        <w:tc>
          <w:tcPr>
            <w:tcW w:w="34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Открытие счетов и ввод операций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N</w:t>
            </w:r>
          </w:p>
        </w:tc>
      </w:tr>
      <w:tr w:rsidR="00FC7DEA" w:rsidRPr="00FC7DEA" w:rsidTr="00F5586C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34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 xml:space="preserve">Гость       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N</w:t>
            </w:r>
          </w:p>
        </w:tc>
      </w:tr>
      <w:tr w:rsidR="00FC7DEA" w:rsidRPr="00FC7DEA" w:rsidTr="00F5586C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7</w:t>
            </w:r>
          </w:p>
        </w:tc>
        <w:tc>
          <w:tcPr>
            <w:tcW w:w="34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Корректировка справочников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N</w:t>
            </w:r>
          </w:p>
        </w:tc>
      </w:tr>
      <w:tr w:rsidR="00FC7DEA" w:rsidRPr="00FC7DEA" w:rsidTr="00F5586C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8</w:t>
            </w:r>
          </w:p>
        </w:tc>
        <w:tc>
          <w:tcPr>
            <w:tcW w:w="34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 xml:space="preserve">Закрытие баланса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N</w:t>
            </w:r>
          </w:p>
        </w:tc>
      </w:tr>
      <w:tr w:rsidR="00FC7DEA" w:rsidRPr="00FC7DEA" w:rsidTr="00F5586C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9</w:t>
            </w:r>
          </w:p>
        </w:tc>
        <w:tc>
          <w:tcPr>
            <w:tcW w:w="34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 xml:space="preserve">2я рука     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N</w:t>
            </w:r>
          </w:p>
        </w:tc>
      </w:tr>
      <w:tr w:rsidR="00FC7DEA" w:rsidRPr="00FC7DEA" w:rsidTr="00F5586C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34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 xml:space="preserve">3я рука               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N</w:t>
            </w:r>
          </w:p>
        </w:tc>
      </w:tr>
      <w:tr w:rsidR="00FC7DEA" w:rsidRPr="00FC7DEA" w:rsidTr="00F5586C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11</w:t>
            </w:r>
          </w:p>
        </w:tc>
        <w:tc>
          <w:tcPr>
            <w:tcW w:w="34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Установка прав доступа в архив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N</w:t>
            </w:r>
          </w:p>
        </w:tc>
      </w:tr>
      <w:tr w:rsidR="00FC7DEA" w:rsidRPr="00FC7DEA" w:rsidTr="00F5586C">
        <w:trPr>
          <w:tblCellSpacing w:w="0" w:type="dxa"/>
        </w:trPr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12</w:t>
            </w:r>
          </w:p>
        </w:tc>
        <w:tc>
          <w:tcPr>
            <w:tcW w:w="340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Загрузка пакета из файла</w:t>
            </w:r>
          </w:p>
        </w:tc>
        <w:tc>
          <w:tcPr>
            <w:tcW w:w="1134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vAlign w:val="bottom"/>
          </w:tcPr>
          <w:p w:rsidR="00FC7DEA" w:rsidRPr="00F5586C" w:rsidRDefault="00FC7DEA" w:rsidP="00FC7D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N</w:t>
            </w:r>
          </w:p>
        </w:tc>
      </w:tr>
    </w:tbl>
    <w:p w:rsidR="00901D9E" w:rsidRDefault="00901D9E" w:rsidP="00F5586C">
      <w:pPr>
        <w:pStyle w:val="afa"/>
        <w:spacing w:after="120"/>
        <w:ind w:left="709"/>
        <w:contextualSpacing w:val="0"/>
        <w:jc w:val="both"/>
        <w:rPr>
          <w:sz w:val="20"/>
        </w:rPr>
      </w:pPr>
    </w:p>
    <w:p w:rsidR="007E13D4" w:rsidRPr="00F5586C" w:rsidRDefault="007E13D4" w:rsidP="00F5586C">
      <w:pPr>
        <w:pStyle w:val="afa"/>
        <w:spacing w:after="240"/>
        <w:ind w:left="425" w:firstLine="425"/>
        <w:contextualSpacing w:val="0"/>
        <w:jc w:val="both"/>
        <w:rPr>
          <w:sz w:val="20"/>
        </w:rPr>
      </w:pPr>
      <w:r w:rsidRPr="00F5586C">
        <w:rPr>
          <w:sz w:val="20"/>
        </w:rPr>
        <w:t>Таблица соответствия между существующими ролями из таблицы GL_USER и вновь созданными из таблицы GL_AU_ROLE:</w:t>
      </w:r>
    </w:p>
    <w:tbl>
      <w:tblPr>
        <w:tblW w:w="0" w:type="auto"/>
        <w:tblInd w:w="25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1559"/>
      </w:tblGrid>
      <w:tr w:rsidR="007E13D4" w:rsidTr="00F5586C">
        <w:tc>
          <w:tcPr>
            <w:tcW w:w="2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3D4" w:rsidRDefault="007E13D4" w:rsidP="00260811">
            <w:pPr>
              <w:spacing w:line="377" w:lineRule="atLeast"/>
              <w:rPr>
                <w:color w:val="383838"/>
                <w:sz w:val="20"/>
                <w:lang w:val="en-US" w:eastAsia="ru-RU"/>
              </w:rPr>
            </w:pPr>
            <w:r>
              <w:rPr>
                <w:color w:val="383838"/>
                <w:sz w:val="20"/>
                <w:lang w:val="en-US" w:eastAsia="ru-RU"/>
              </w:rPr>
              <w:t>GL_USER.USER_ROLE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3D4" w:rsidRDefault="007E13D4" w:rsidP="00260811">
            <w:pPr>
              <w:spacing w:line="377" w:lineRule="atLeast"/>
              <w:rPr>
                <w:color w:val="383838"/>
                <w:sz w:val="20"/>
                <w:lang w:val="en-US" w:eastAsia="ru-RU"/>
              </w:rPr>
            </w:pPr>
            <w:r>
              <w:rPr>
                <w:color w:val="383838"/>
                <w:sz w:val="20"/>
                <w:lang w:val="en-US" w:eastAsia="ru-RU"/>
              </w:rPr>
              <w:t>GL_AU_ROLE.</w:t>
            </w:r>
            <w:r>
              <w:rPr>
                <w:color w:val="383838"/>
                <w:sz w:val="20"/>
                <w:lang w:eastAsia="ru-RU"/>
              </w:rPr>
              <w:t>ID</w:t>
            </w:r>
          </w:p>
        </w:tc>
      </w:tr>
      <w:tr w:rsidR="007E13D4" w:rsidRPr="007E13D4" w:rsidTr="00F5586C">
        <w:tc>
          <w:tcPr>
            <w:tcW w:w="2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3D4" w:rsidRPr="00F5586C" w:rsidRDefault="007E13D4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ADMIN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3D4" w:rsidRPr="00F5586C" w:rsidRDefault="007E13D4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2</w:t>
            </w:r>
          </w:p>
        </w:tc>
      </w:tr>
      <w:tr w:rsidR="007E13D4" w:rsidRPr="007E13D4" w:rsidTr="00F5586C">
        <w:tc>
          <w:tcPr>
            <w:tcW w:w="2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3D4" w:rsidRPr="00F5586C" w:rsidRDefault="007E13D4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ACCOUNT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3D4" w:rsidRPr="00F5586C" w:rsidRDefault="007E13D4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3</w:t>
            </w:r>
          </w:p>
        </w:tc>
      </w:tr>
      <w:tr w:rsidR="007E13D4" w:rsidRPr="007E13D4" w:rsidTr="00F5586C">
        <w:tc>
          <w:tcPr>
            <w:tcW w:w="2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3D4" w:rsidRPr="00F5586C" w:rsidRDefault="007E13D4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OPERATION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3D4" w:rsidRPr="00F5586C" w:rsidRDefault="007E13D4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4</w:t>
            </w:r>
          </w:p>
        </w:tc>
      </w:tr>
      <w:tr w:rsidR="007E13D4" w:rsidRPr="007E13D4" w:rsidTr="00F5586C">
        <w:tc>
          <w:tcPr>
            <w:tcW w:w="2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3D4" w:rsidRPr="00F5586C" w:rsidRDefault="007E13D4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ACC_OPER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3D4" w:rsidRPr="00F5586C" w:rsidRDefault="007E13D4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5</w:t>
            </w:r>
          </w:p>
        </w:tc>
      </w:tr>
      <w:tr w:rsidR="007E13D4" w:rsidRPr="007E13D4" w:rsidTr="00F5586C">
        <w:tc>
          <w:tcPr>
            <w:tcW w:w="2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3D4" w:rsidRPr="00F5586C" w:rsidRDefault="007E13D4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GUEST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3D4" w:rsidRPr="00F5586C" w:rsidRDefault="007E13D4" w:rsidP="00F558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</w:pPr>
            <w:r w:rsidRPr="00F5586C">
              <w:rPr>
                <w:rFonts w:ascii="Calibri" w:eastAsia="Times New Roman" w:hAnsi="Calibri" w:cs="Times New Roman"/>
                <w:color w:val="000000"/>
                <w:sz w:val="20"/>
                <w:lang w:eastAsia="ru-RU"/>
              </w:rPr>
              <w:t>6</w:t>
            </w:r>
          </w:p>
        </w:tc>
      </w:tr>
    </w:tbl>
    <w:p w:rsidR="007E13D4" w:rsidRDefault="007E13D4" w:rsidP="00F5586C">
      <w:pPr>
        <w:pStyle w:val="afa"/>
        <w:spacing w:after="120"/>
        <w:ind w:left="709"/>
        <w:contextualSpacing w:val="0"/>
        <w:jc w:val="both"/>
        <w:rPr>
          <w:sz w:val="20"/>
        </w:rPr>
      </w:pPr>
    </w:p>
    <w:p w:rsidR="00F23A77" w:rsidRPr="00492977" w:rsidRDefault="00DA4680" w:rsidP="00E815FB">
      <w:pPr>
        <w:pStyle w:val="afa"/>
        <w:numPr>
          <w:ilvl w:val="1"/>
          <w:numId w:val="10"/>
        </w:numPr>
        <w:spacing w:before="360" w:after="240"/>
        <w:ind w:left="993" w:hanging="633"/>
        <w:contextualSpacing w:val="0"/>
        <w:jc w:val="both"/>
        <w:outlineLvl w:val="1"/>
        <w:rPr>
          <w:b/>
          <w:color w:val="002060"/>
          <w:spacing w:val="20"/>
          <w:sz w:val="24"/>
          <w:szCs w:val="24"/>
        </w:rPr>
      </w:pPr>
      <w:r w:rsidRPr="00492977">
        <w:rPr>
          <w:b/>
          <w:color w:val="002060"/>
          <w:spacing w:val="20"/>
          <w:sz w:val="24"/>
          <w:szCs w:val="24"/>
        </w:rPr>
        <w:t>Заполнение таблицы «Роли и их функции»</w:t>
      </w:r>
    </w:p>
    <w:p w:rsidR="00F23A77" w:rsidRDefault="00DA4680">
      <w:pPr>
        <w:pStyle w:val="afa"/>
        <w:spacing w:after="240"/>
        <w:ind w:left="425" w:firstLine="425"/>
        <w:contextualSpacing w:val="0"/>
        <w:jc w:val="both"/>
        <w:rPr>
          <w:sz w:val="20"/>
        </w:rPr>
      </w:pPr>
      <w:r>
        <w:rPr>
          <w:sz w:val="20"/>
        </w:rPr>
        <w:t xml:space="preserve">Для каждой созданной роли необходимо в таблице связей ролей и функций </w:t>
      </w:r>
      <w:r>
        <w:rPr>
          <w:sz w:val="20"/>
          <w:lang w:val="en-US"/>
        </w:rPr>
        <w:t>GL</w:t>
      </w:r>
      <w:r>
        <w:rPr>
          <w:sz w:val="20"/>
        </w:rPr>
        <w:t>_</w:t>
      </w:r>
      <w:r>
        <w:rPr>
          <w:sz w:val="20"/>
          <w:lang w:val="en-US"/>
        </w:rPr>
        <w:t>AU</w:t>
      </w:r>
      <w:r>
        <w:rPr>
          <w:sz w:val="20"/>
        </w:rPr>
        <w:t>_</w:t>
      </w:r>
      <w:r>
        <w:rPr>
          <w:sz w:val="20"/>
          <w:lang w:val="en-US"/>
        </w:rPr>
        <w:t>ACTRL</w:t>
      </w:r>
      <w:r>
        <w:rPr>
          <w:sz w:val="20"/>
        </w:rPr>
        <w:t xml:space="preserve"> прописать соответствующие функции согласно примеру, приведенному ниже.</w:t>
      </w:r>
    </w:p>
    <w:tbl>
      <w:tblPr>
        <w:tblW w:w="946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1047"/>
        <w:gridCol w:w="3260"/>
        <w:gridCol w:w="4358"/>
      </w:tblGrid>
      <w:tr w:rsidR="00F23A77">
        <w:trPr>
          <w:tblHeader/>
          <w:tblCellSpacing w:w="0" w:type="dxa"/>
        </w:trPr>
        <w:tc>
          <w:tcPr>
            <w:tcW w:w="94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F23A77" w:rsidRDefault="00DA4680">
            <w:pPr>
              <w:keepNext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Роли и их функции (GL_AU_ACTRL)</w:t>
            </w:r>
          </w:p>
        </w:tc>
      </w:tr>
      <w:tr w:rsidR="00F23A7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23A77" w:rsidRDefault="00DA4680">
            <w:pPr>
              <w:keepNext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ID роли</w:t>
            </w:r>
          </w:p>
          <w:p w:rsidR="00F23A77" w:rsidRDefault="00DA4680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(ID_ROLE)</w:t>
            </w:r>
          </w:p>
        </w:tc>
        <w:tc>
          <w:tcPr>
            <w:tcW w:w="10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23A77" w:rsidRDefault="00DA4680">
            <w:pPr>
              <w:keepNext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ID функции</w:t>
            </w:r>
          </w:p>
          <w:p w:rsidR="00F23A77" w:rsidRDefault="00DA4680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(ID_ACT)</w:t>
            </w:r>
          </w:p>
        </w:tc>
        <w:tc>
          <w:tcPr>
            <w:tcW w:w="3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23A77" w:rsidRDefault="00DA4680">
            <w:pPr>
              <w:keepNext/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Роль</w:t>
            </w:r>
          </w:p>
        </w:tc>
        <w:tc>
          <w:tcPr>
            <w:tcW w:w="43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F23A77" w:rsidRDefault="00DA4680">
            <w:pPr>
              <w:keepNext/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8"/>
                <w:lang w:eastAsia="ru-RU"/>
              </w:rPr>
              <w:t>Функция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keepNext/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keepNext/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keepNext/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keepNext/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счетов ОФР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Выгрузка остатков бухгалтером</w:t>
            </w:r>
          </w:p>
        </w:tc>
      </w:tr>
      <w:tr w:rsidR="00F23A77">
        <w:trPr>
          <w:trHeight w:val="138"/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операций/проводок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15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 w:rsidP="00A303BA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Загрузка </w:t>
            </w:r>
            <w:r w:rsidR="00A303BA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пакета</w:t>
            </w:r>
          </w:p>
        </w:tc>
      </w:tr>
      <w:tr w:rsidR="00B7249E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7249E" w:rsidRDefault="00B7249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7249E" w:rsidRDefault="00B7249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47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7249E" w:rsidRDefault="00B7249E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7249E" w:rsidRDefault="00B7249E" w:rsidP="00A303BA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Удаление пакета </w:t>
            </w:r>
            <w:r w:rsidRPr="009E1B01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с запросами на операцию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 w:rsidP="00A303BA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со</w:t>
            </w:r>
            <w:r w:rsidR="00A303BA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держимого пакетов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17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сообщений из АЕ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18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ошибок обработки операций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21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Создание и изменение шаблона операции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22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Управление доступом в архив ответственным из бухгалтерии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справочников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справочников, кроме Плана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Удаление записей в справочниках, кроме Плана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Изменение Плана счетов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AccType</w:t>
            </w:r>
            <w:proofErr w:type="spellEnd"/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27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Удаление записей из Плана счетов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AccType</w:t>
            </w:r>
            <w:proofErr w:type="spellEnd"/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28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Список счетов для выгрузки в STAMT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lastRenderedPageBreak/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29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пользователей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учетной карточки пользователя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31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Назначение роли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32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параметров доступа в архив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ролей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Ввод новой роли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35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названия и содержания (функций) роли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Просмотр состояния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опердня</w:t>
            </w:r>
            <w:proofErr w:type="spellEnd"/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37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Запуск задания "Открытие ОД"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38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Запуск задания "Закрытие баланса предыдущего ОД"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39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Запуск задания "Перевод фазы в PRE_COB"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40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Запуск задания "Переключение режима загрузки"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41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служб (заданий)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42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Настройка службы (задания)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состояния службы (задания), кроме открытия и закрытия ОД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AUDIT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счетов ОФР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Выгрузка остатков бухгалтером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операций/проводок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15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 w:rsidP="00F32A12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Загрузка </w:t>
            </w:r>
            <w:r w:rsidR="00223DA2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пакетов</w:t>
            </w:r>
          </w:p>
        </w:tc>
      </w:tr>
      <w:tr w:rsidR="00223DA2" w:rsidTr="00FC7DEA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223DA2" w:rsidRDefault="00223DA2" w:rsidP="00FC7DE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223DA2" w:rsidRDefault="00223DA2" w:rsidP="00FC7DE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47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223DA2" w:rsidRDefault="00223DA2" w:rsidP="00FC7DEA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223DA2" w:rsidRDefault="00223DA2" w:rsidP="00FC7DEA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Удаление пакета </w:t>
            </w:r>
            <w:r w:rsidRPr="00D1120F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с запросами на операцию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 w:rsidP="00F32A12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Просмотр </w:t>
            </w:r>
            <w:r w:rsidR="00223DA2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содержимого пакетов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17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сообщений из АЕ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18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ошибок обработки операций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21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Создание и изменение шаблона операции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22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Управление доступом в архив ответственным из бухгалтерии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справочников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справочников, кроме Плана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Удаление записей в справочниках, кроме Плана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Изменение Плана счетов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AccType</w:t>
            </w:r>
            <w:proofErr w:type="spellEnd"/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27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Удаление записей из Плана счетов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AccType</w:t>
            </w:r>
            <w:proofErr w:type="spellEnd"/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28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Список счетов для выгрузки в STAMT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29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пользователей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учетной карточки пользователя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31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Назначение роли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32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параметров доступа в архив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ролей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Ввод новой роли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35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названия и содержания (функций) роли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Просмотр состояния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опердня</w:t>
            </w:r>
            <w:proofErr w:type="spellEnd"/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37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Запуск задания "Открытие ОД"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38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Запуск задания "Закрытие баланса предыдущего ОД"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39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Запуск задания "Перевод фазы в PRE_COB"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40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Запуск задания "Переключение режима загрузки"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41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служб (заданий)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42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Настройка службы (задания)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состояния службы (задания), кроме открытия и закрытия ОД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 системы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AUDIT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lastRenderedPageBreak/>
              <w:t>3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счетов ОФР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Ввод счета ОФР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счета ОФР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Ввод счета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счета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7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Закрытие счета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2B25D8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  <w:r w:rsidR="00DA4680">
              <w:rPr>
                <w:rFonts w:eastAsia="Times New Roman" w:cs="Times New Roman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2B25D8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ошибок обработки операций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справочников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Просмотр состояния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опердня</w:t>
            </w:r>
            <w:proofErr w:type="spellEnd"/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AUDIT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счетов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Ввод операции через счет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операций/проводок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11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Ввод операции</w:t>
            </w:r>
          </w:p>
        </w:tc>
      </w:tr>
      <w:tr w:rsidR="00F23A7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12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F23A77" w:rsidRDefault="00DA468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Ввод операции по шаблону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45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24290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 w:rsidRPr="00F5586C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Редактирование запроса на операцию</w:t>
            </w:r>
          </w:p>
        </w:tc>
      </w:tr>
      <w:tr w:rsidR="00B7249E" w:rsidTr="00FC7DEA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7249E" w:rsidRDefault="00B7249E" w:rsidP="00FC7DE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7249E" w:rsidRDefault="00B7249E" w:rsidP="00F32A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7249E" w:rsidRDefault="00B7249E" w:rsidP="00FC7DEA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7249E" w:rsidRDefault="00B7249E" w:rsidP="00FC7DEA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Удаление</w:t>
            </w:r>
            <w:r w:rsidRPr="00D1120F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запроса на операцию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операции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Подавление операции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18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ошибок обработки операций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21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Создание и изменение шаблона операции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справочников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Просмотр состояния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опердня</w:t>
            </w:r>
            <w:proofErr w:type="spellEnd"/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AUDIT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счетов ОФР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Ввод счета ОФР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счета ОФР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счетов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Ввод счета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счета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7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Закрытие счета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Выгрузка остатков бухгалтером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Ввод операции через счет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операций/проводок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11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Ввод операции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12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Ввод операции по шаблону</w:t>
            </w:r>
          </w:p>
        </w:tc>
      </w:tr>
      <w:tr w:rsidR="00346430" w:rsidTr="00CB4563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CB456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CB456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45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CB4563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242900" w:rsidP="00CB4563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 w:rsidRPr="003202DB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Редактирование запроса на операцию</w:t>
            </w:r>
          </w:p>
        </w:tc>
      </w:tr>
      <w:tr w:rsidR="00B7249E" w:rsidTr="00FC7DEA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7249E" w:rsidRDefault="00B7249E" w:rsidP="00FC7DE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7249E" w:rsidRDefault="00B7249E" w:rsidP="00FC7DE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7249E" w:rsidRDefault="00B7249E" w:rsidP="00FC7DEA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7249E" w:rsidRDefault="00B7249E" w:rsidP="00FC7DEA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Удаление</w:t>
            </w:r>
            <w:r w:rsidRPr="00D1120F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запроса на операцию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операции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Подавление операции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18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ошибок обработки операций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21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Создание и изменение шаблона операции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справочников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Просмотр состояния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опердня</w:t>
            </w:r>
            <w:proofErr w:type="spellEnd"/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 и 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AUDIT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Гость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счетов ОФР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Гость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счетов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Гость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операций/проводок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Гость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справочников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lastRenderedPageBreak/>
              <w:t>7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Корректировщик справочников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справочников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7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Корректировщик справочников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справочников, кроме Плана счетов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7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Корректировщик справочников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Удаление записей в справочниках, кроме Плана счетов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7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Корректировщик справочников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Изменение Плана счетов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AccType</w:t>
            </w:r>
            <w:proofErr w:type="spellEnd"/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7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27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Корректировщик справочников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Удаление записей из Плана счетов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AccType</w:t>
            </w:r>
            <w:proofErr w:type="spellEnd"/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Закрыватель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баланса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Просмотр состояния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опердня</w:t>
            </w:r>
            <w:proofErr w:type="spellEnd"/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37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Закрыватель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баланса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Запуск задания "Открытие ОД"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38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Закрыватель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баланса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Запуск задания "Закрытие баланса предыдущего ОД"</w:t>
            </w:r>
          </w:p>
        </w:tc>
      </w:tr>
      <w:tr w:rsidR="00346430" w:rsidTr="00A7006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BE4D5" w:themeFill="accent2" w:themeFillTint="33"/>
          </w:tcPr>
          <w:p w:rsidR="00346430" w:rsidRPr="00A70062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8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BE4D5" w:themeFill="accent2" w:themeFillTint="33"/>
          </w:tcPr>
          <w:p w:rsidR="00346430" w:rsidRPr="00A70062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val="en-US" w:eastAsia="ru-RU"/>
              </w:rPr>
              <w:t>39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BE4D5" w:themeFill="accent2" w:themeFillTint="33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Закрыватель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баланса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BE4D5" w:themeFill="accent2" w:themeFillTint="33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 w:rsidRPr="00A70062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Запуск задания "Перевод фазы в PRE_COB"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Закрыватель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баланса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AUDIT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текущего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счетов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текущего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операций/проводок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текущего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операции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текущего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Подавление операции</w:t>
            </w:r>
          </w:p>
        </w:tc>
      </w:tr>
      <w:tr w:rsidR="003202DB" w:rsidTr="00FC7DEA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202DB" w:rsidRDefault="003202DB" w:rsidP="00FC7DEA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202DB" w:rsidRDefault="003202DB" w:rsidP="00FC7DEA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202DB" w:rsidRDefault="003202DB" w:rsidP="00FC7DEA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текущего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202DB" w:rsidRDefault="003202DB" w:rsidP="00FC7DEA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содержимого пакетов</w:t>
            </w:r>
          </w:p>
        </w:tc>
      </w:tr>
      <w:tr w:rsidR="00901D9E" w:rsidTr="00FC7DEA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901D9E" w:rsidRDefault="00901D9E" w:rsidP="00FC7DE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901D9E" w:rsidRDefault="00901D9E" w:rsidP="00FC7DE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47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901D9E" w:rsidRDefault="00901D9E" w:rsidP="00FC7DEA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текущего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901D9E" w:rsidRDefault="00901D9E" w:rsidP="00FC7DEA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 w:rsidRPr="00F5586C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Удаление пакета с запросами на операцию</w:t>
            </w:r>
          </w:p>
        </w:tc>
      </w:tr>
      <w:tr w:rsidR="000732D2" w:rsidTr="00FC7DEA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32D2" w:rsidRDefault="000732D2" w:rsidP="000732D2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32D2" w:rsidRDefault="000732D2" w:rsidP="000732D2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45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32D2" w:rsidRDefault="000732D2" w:rsidP="000732D2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 w:rsidRPr="0046775C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 w:rsidRPr="0046775C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текущего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32D2" w:rsidRDefault="000732D2" w:rsidP="000732D2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Редактирование запроса на операцию</w:t>
            </w:r>
          </w:p>
        </w:tc>
      </w:tr>
      <w:tr w:rsidR="000732D2" w:rsidTr="00FC7DEA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32D2" w:rsidRDefault="000732D2" w:rsidP="000732D2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32D2" w:rsidRDefault="000732D2" w:rsidP="00F32A12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48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32D2" w:rsidRDefault="000732D2" w:rsidP="000732D2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 w:rsidRPr="0046775C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 w:rsidRPr="0046775C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текущего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732D2" w:rsidRDefault="000732D2" w:rsidP="000732D2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 w:rsidRPr="00B54695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Возврат на доработку запроса на операцию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19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текущего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Подтверждение текущих операций (2 рука)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текущего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справочников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текущего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Просмотр состояния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опердня</w:t>
            </w:r>
            <w:proofErr w:type="spellEnd"/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текущего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AUDIT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прошлого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счетов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прошлого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операций/проводок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прошлого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Изменение операции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прошлого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Подавление операции</w:t>
            </w:r>
          </w:p>
        </w:tc>
      </w:tr>
      <w:tr w:rsidR="003202DB" w:rsidTr="00FC7DEA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202DB" w:rsidRDefault="003202DB" w:rsidP="00FC7DEA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202DB" w:rsidRDefault="003202DB" w:rsidP="00FC7DEA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202DB" w:rsidRDefault="003202DB" w:rsidP="00FC7DEA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прошлого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202DB" w:rsidRDefault="003202DB" w:rsidP="00FC7DEA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содержимого пакетов</w:t>
            </w:r>
          </w:p>
        </w:tc>
      </w:tr>
      <w:tr w:rsidR="00B54695" w:rsidTr="00FC7DEA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54695" w:rsidRDefault="00B54695" w:rsidP="00FC7DEA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54695" w:rsidRDefault="00B54695" w:rsidP="00FC7DEA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48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54695" w:rsidRDefault="00B54695" w:rsidP="00FC7DEA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прошлого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B54695" w:rsidRDefault="00B54695" w:rsidP="00FC7DEA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 w:rsidRPr="00B54695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Возврат на доработку запроса на операцию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20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прошлого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Подтверждение операций в прошлый день (3 рука)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22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прошлого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Управление доступом в архив ответственным из бухгалтерии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прошлого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справочников</w:t>
            </w:r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прошлого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Просмотр состояния </w:t>
            </w: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опердня</w:t>
            </w:r>
            <w:proofErr w:type="spellEnd"/>
          </w:p>
        </w:tc>
      </w:tr>
      <w:tr w:rsidR="0034643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44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Авторизатор</w:t>
            </w:r>
            <w:proofErr w:type="spellEnd"/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 xml:space="preserve"> проводок прошлого дня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46430" w:rsidRDefault="00346430" w:rsidP="00346430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AUDIT</w:t>
            </w:r>
          </w:p>
        </w:tc>
      </w:tr>
      <w:tr w:rsidR="00901D9E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901D9E" w:rsidRPr="007A22EC" w:rsidRDefault="00901D9E" w:rsidP="007A22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7A22EC">
              <w:rPr>
                <w:rFonts w:eastAsia="Times New Roman" w:cs="Times New Roman"/>
                <w:color w:val="000000"/>
                <w:sz w:val="18"/>
                <w:lang w:eastAsia="ru-RU"/>
              </w:rPr>
              <w:t>11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901D9E" w:rsidRPr="007A22EC" w:rsidRDefault="00901D9E" w:rsidP="007A22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7A22EC">
              <w:rPr>
                <w:rFonts w:eastAsia="Times New Roman" w:cs="Times New Roman"/>
                <w:color w:val="000000"/>
                <w:sz w:val="18"/>
                <w:lang w:eastAsia="ru-RU"/>
              </w:rPr>
              <w:t>22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901D9E" w:rsidRDefault="007E13D4" w:rsidP="007A22EC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 w:rsidRPr="00F5586C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Установка прав доступа в архив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901D9E" w:rsidRDefault="007E13D4" w:rsidP="007A22EC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 w:rsidRPr="00F5586C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Управление доступом в архив ответственным из бухгалтерии</w:t>
            </w:r>
          </w:p>
        </w:tc>
      </w:tr>
      <w:tr w:rsidR="007A22EC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7A22EC" w:rsidRPr="007A22EC" w:rsidRDefault="007A22EC" w:rsidP="007A22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7A22EC">
              <w:rPr>
                <w:rFonts w:eastAsia="Times New Roman" w:cs="Times New Roman"/>
                <w:color w:val="000000"/>
                <w:sz w:val="18"/>
                <w:lang w:eastAsia="ru-RU"/>
              </w:rPr>
              <w:t>12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7A22EC" w:rsidRPr="007A22EC" w:rsidRDefault="007A22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7A22EC">
              <w:rPr>
                <w:rFonts w:eastAsia="Times New Roman" w:cs="Times New Roman"/>
                <w:color w:val="000000"/>
                <w:sz w:val="18"/>
                <w:lang w:eastAsia="ru-RU"/>
              </w:rPr>
              <w:t>15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7A22EC" w:rsidRPr="00F5586C" w:rsidRDefault="007A22EC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 w:rsidRPr="00F5586C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Загрузка пакета из файла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7A22EC" w:rsidRPr="00F5586C" w:rsidRDefault="007A22EC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 w:rsidRPr="00F5586C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Загрузка пакета</w:t>
            </w:r>
          </w:p>
        </w:tc>
      </w:tr>
      <w:tr w:rsidR="007A22EC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7A22EC" w:rsidRPr="007A22EC" w:rsidRDefault="007A22EC" w:rsidP="007A22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7A22EC">
              <w:rPr>
                <w:rFonts w:eastAsia="Times New Roman" w:cs="Times New Roman"/>
                <w:color w:val="000000"/>
                <w:sz w:val="18"/>
                <w:lang w:eastAsia="ru-RU"/>
              </w:rPr>
              <w:t>12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7A22EC" w:rsidRPr="007A22EC" w:rsidRDefault="007A22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7A22EC">
              <w:rPr>
                <w:rFonts w:eastAsia="Times New Roman" w:cs="Times New Roman"/>
                <w:color w:val="000000"/>
                <w:sz w:val="18"/>
                <w:lang w:eastAsia="ru-RU"/>
              </w:rPr>
              <w:t>16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7A22EC" w:rsidRPr="00F5586C" w:rsidRDefault="007A22EC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 w:rsidRPr="00F5586C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Загрузка пакета из файла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7A22EC" w:rsidRPr="00F5586C" w:rsidRDefault="007A22EC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 w:rsidRPr="00F5586C"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содержимого пакетов</w:t>
            </w:r>
          </w:p>
        </w:tc>
      </w:tr>
      <w:tr w:rsidR="00432E53" w:rsidTr="00333BD5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432E53" w:rsidRPr="007A22EC" w:rsidRDefault="00432E53" w:rsidP="00333B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432E53" w:rsidRPr="007A22EC" w:rsidRDefault="00432E53" w:rsidP="00333B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49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432E53" w:rsidRPr="00D30103" w:rsidRDefault="00432E53" w:rsidP="00333BD5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432E53" w:rsidRPr="00D30103" w:rsidRDefault="00432E53" w:rsidP="00333BD5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истории создания операций</w:t>
            </w:r>
          </w:p>
        </w:tc>
      </w:tr>
      <w:tr w:rsidR="00432E53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432E53" w:rsidRPr="007A22EC" w:rsidRDefault="00432E53" w:rsidP="007A22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432E53" w:rsidRPr="007A22EC" w:rsidRDefault="00432E5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49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432E53" w:rsidRPr="007A22EC" w:rsidRDefault="00432E53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Администратор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432E53" w:rsidRPr="007A22EC" w:rsidRDefault="00432E53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истории создания операций</w:t>
            </w:r>
          </w:p>
        </w:tc>
      </w:tr>
      <w:tr w:rsidR="00333BD5" w:rsidTr="00333BD5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33BD5" w:rsidRDefault="00333BD5" w:rsidP="00333B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33BD5" w:rsidRDefault="00333BD5" w:rsidP="00333BD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10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33BD5" w:rsidRDefault="00333BD5" w:rsidP="00333BD5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Открыватель счетов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333BD5" w:rsidRDefault="00333BD5" w:rsidP="00333BD5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операций/проводок</w:t>
            </w:r>
          </w:p>
        </w:tc>
      </w:tr>
      <w:tr w:rsidR="0005201E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5201E" w:rsidRDefault="0005201E" w:rsidP="007A22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104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5201E" w:rsidRDefault="000520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326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5201E" w:rsidRDefault="00D15379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Исполнитель проводок</w:t>
            </w:r>
          </w:p>
        </w:tc>
        <w:tc>
          <w:tcPr>
            <w:tcW w:w="4358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05201E" w:rsidRDefault="0005201E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</w:pPr>
            <w:r>
              <w:rPr>
                <w:rFonts w:eastAsia="Times New Roman" w:cs="Times New Roman"/>
                <w:color w:val="808080" w:themeColor="background1" w:themeShade="80"/>
                <w:sz w:val="16"/>
                <w:lang w:eastAsia="ru-RU"/>
              </w:rPr>
              <w:t>Просмотр списка счетов ОФР</w:t>
            </w:r>
          </w:p>
        </w:tc>
      </w:tr>
    </w:tbl>
    <w:p w:rsidR="00F23A77" w:rsidRDefault="00F23A77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lang w:eastAsia="ru-RU"/>
        </w:rPr>
      </w:pPr>
    </w:p>
    <w:p w:rsidR="00F23A77" w:rsidRPr="00492977" w:rsidRDefault="00DA4680" w:rsidP="00E815FB">
      <w:pPr>
        <w:pStyle w:val="afa"/>
        <w:numPr>
          <w:ilvl w:val="0"/>
          <w:numId w:val="10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492977">
        <w:rPr>
          <w:b/>
          <w:color w:val="002060"/>
          <w:spacing w:val="20"/>
          <w:sz w:val="24"/>
          <w:szCs w:val="24"/>
        </w:rPr>
        <w:t>Обработка функций</w:t>
      </w:r>
    </w:p>
    <w:p w:rsidR="00F23A77" w:rsidRDefault="00DA4680">
      <w:pPr>
        <w:pStyle w:val="afa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Для реализации требования разграничения прав доступа пользователя к объектам системы необходимо для всех функций, описанных ранее, определить в программном коде соответствующие места их использования и добавить проверку на наличие или отсутствие данных функций в составе ролей авторизованного пользователя, соответственно разрешающих или запрещающих доступ пользователя к данным функциям.</w:t>
      </w:r>
    </w:p>
    <w:p w:rsidR="00F23A77" w:rsidRPr="00492977" w:rsidRDefault="00DA4680" w:rsidP="00E815FB">
      <w:pPr>
        <w:pStyle w:val="afa"/>
        <w:numPr>
          <w:ilvl w:val="1"/>
          <w:numId w:val="10"/>
        </w:numPr>
        <w:spacing w:before="360" w:after="240"/>
        <w:ind w:left="993" w:hanging="633"/>
        <w:contextualSpacing w:val="0"/>
        <w:jc w:val="both"/>
        <w:outlineLvl w:val="1"/>
        <w:rPr>
          <w:b/>
          <w:color w:val="002060"/>
          <w:spacing w:val="20"/>
          <w:sz w:val="20"/>
        </w:rPr>
      </w:pPr>
      <w:r w:rsidRPr="00492977">
        <w:rPr>
          <w:b/>
          <w:color w:val="002060"/>
          <w:spacing w:val="20"/>
          <w:sz w:val="20"/>
        </w:rPr>
        <w:lastRenderedPageBreak/>
        <w:t>Ограничения по источникам сделок (продуктовым системам)</w:t>
      </w:r>
    </w:p>
    <w:p w:rsidR="00F23A77" w:rsidRDefault="00DA4680" w:rsidP="005612C3">
      <w:pPr>
        <w:pStyle w:val="afa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Для ролей, включающих функции "Ввод счета", "Изменение счета", "Закрытие счета" (идентификаторы соответственно 5, 6, 7), а также "Ввод операции через счет", "Ввод операции", "Ввод операции по шаблону", "Изменение операции", "Подавление операции" (идентификаторы соответственно 9, 11, 12, 13, 14), необходимо выполнить дополнительную проверку наличия или отсутствия у пользователя ограничений на работу со счетами и проводками по конкретному источнику сделки. </w:t>
      </w:r>
    </w:p>
    <w:p w:rsidR="00F23A77" w:rsidRDefault="00DA4680" w:rsidP="005612C3">
      <w:pPr>
        <w:pStyle w:val="afa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Данную проверку необходимо выполнить по таблице «Пользователи и их права» </w:t>
      </w:r>
      <w:r>
        <w:rPr>
          <w:sz w:val="20"/>
          <w:lang w:val="en-US"/>
        </w:rPr>
        <w:t>GL</w:t>
      </w:r>
      <w:r>
        <w:rPr>
          <w:sz w:val="20"/>
        </w:rPr>
        <w:t>_</w:t>
      </w:r>
      <w:r>
        <w:rPr>
          <w:sz w:val="20"/>
          <w:lang w:val="en-US"/>
        </w:rPr>
        <w:t>AU</w:t>
      </w:r>
      <w:r>
        <w:rPr>
          <w:sz w:val="20"/>
        </w:rPr>
        <w:t>_</w:t>
      </w:r>
      <w:r>
        <w:rPr>
          <w:sz w:val="20"/>
          <w:lang w:val="en-US"/>
        </w:rPr>
        <w:t>PRM</w:t>
      </w:r>
      <w:r>
        <w:rPr>
          <w:sz w:val="20"/>
        </w:rPr>
        <w:t>VAL при условии:</w:t>
      </w:r>
    </w:p>
    <w:p w:rsidR="00F23A77" w:rsidRDefault="00DA4680" w:rsidP="00E815FB">
      <w:pPr>
        <w:pStyle w:val="afa"/>
        <w:numPr>
          <w:ilvl w:val="0"/>
          <w:numId w:val="1"/>
        </w:numPr>
        <w:spacing w:after="120"/>
        <w:ind w:left="1560"/>
        <w:contextualSpacing w:val="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GL_AU_PRMVAL.ID_USER = GL_USER. ID_USER, </w:t>
      </w:r>
      <w:r>
        <w:rPr>
          <w:sz w:val="20"/>
        </w:rPr>
        <w:t>для</w:t>
      </w:r>
    </w:p>
    <w:p w:rsidR="00F23A77" w:rsidRDefault="00DA4680">
      <w:pPr>
        <w:pStyle w:val="afa"/>
        <w:spacing w:after="120"/>
        <w:ind w:left="3828"/>
        <w:contextualSpacing w:val="0"/>
        <w:jc w:val="both"/>
        <w:rPr>
          <w:sz w:val="20"/>
        </w:rPr>
      </w:pPr>
      <w:r>
        <w:rPr>
          <w:sz w:val="20"/>
          <w:lang w:val="en-US"/>
        </w:rPr>
        <w:t>GL</w:t>
      </w:r>
      <w:r>
        <w:rPr>
          <w:sz w:val="20"/>
        </w:rPr>
        <w:t>_</w:t>
      </w:r>
      <w:r>
        <w:rPr>
          <w:sz w:val="20"/>
          <w:lang w:val="en-US"/>
        </w:rPr>
        <w:t>USER</w:t>
      </w:r>
      <w:r>
        <w:rPr>
          <w:sz w:val="20"/>
        </w:rPr>
        <w:t xml:space="preserve">. </w:t>
      </w:r>
      <w:r>
        <w:rPr>
          <w:sz w:val="20"/>
          <w:lang w:val="en-US"/>
        </w:rPr>
        <w:t>USER</w:t>
      </w:r>
      <w:r>
        <w:rPr>
          <w:sz w:val="20"/>
        </w:rPr>
        <w:t>_NAME = &lt;логин авторизованного пользователя&gt;</w:t>
      </w:r>
    </w:p>
    <w:p w:rsidR="00F23A77" w:rsidRDefault="00DA4680" w:rsidP="00E815FB">
      <w:pPr>
        <w:pStyle w:val="afa"/>
        <w:numPr>
          <w:ilvl w:val="0"/>
          <w:numId w:val="1"/>
        </w:numPr>
        <w:spacing w:after="120"/>
        <w:ind w:left="1560"/>
        <w:contextualSpacing w:val="0"/>
        <w:jc w:val="both"/>
        <w:rPr>
          <w:sz w:val="20"/>
          <w:lang w:val="en-US"/>
        </w:rPr>
      </w:pPr>
      <w:r>
        <w:rPr>
          <w:sz w:val="20"/>
          <w:lang w:val="en-US"/>
        </w:rPr>
        <w:t>GL_AU_PRMVAL.PRM_CODE = ‘</w:t>
      </w:r>
      <w:r>
        <w:rPr>
          <w:rFonts w:ascii="Calibri" w:eastAsia="Times New Roman" w:hAnsi="Calibri" w:cs="Times New Roman"/>
          <w:color w:val="000000"/>
          <w:sz w:val="20"/>
          <w:lang w:val="en-US" w:eastAsia="ru-RU"/>
        </w:rPr>
        <w:t>Source</w:t>
      </w:r>
      <w:r>
        <w:rPr>
          <w:sz w:val="20"/>
          <w:lang w:val="en-US"/>
        </w:rPr>
        <w:t>’</w:t>
      </w:r>
    </w:p>
    <w:p w:rsidR="00F23A77" w:rsidRDefault="00DA4680" w:rsidP="005612C3">
      <w:pPr>
        <w:pStyle w:val="afa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При пустой выборке, если под пустой выборкой понимать отсутствие ограничения по источникам сделок, или при наличии записи с </w:t>
      </w:r>
      <w:r w:rsidRPr="005612C3">
        <w:rPr>
          <w:sz w:val="20"/>
        </w:rPr>
        <w:t>GL</w:t>
      </w:r>
      <w:r>
        <w:rPr>
          <w:sz w:val="20"/>
        </w:rPr>
        <w:t>_</w:t>
      </w:r>
      <w:r w:rsidRPr="005612C3">
        <w:rPr>
          <w:sz w:val="20"/>
        </w:rPr>
        <w:t>AU</w:t>
      </w:r>
      <w:r>
        <w:rPr>
          <w:sz w:val="20"/>
        </w:rPr>
        <w:t>_</w:t>
      </w:r>
      <w:r w:rsidRPr="005612C3">
        <w:rPr>
          <w:sz w:val="20"/>
        </w:rPr>
        <w:t>PRMVAL</w:t>
      </w:r>
      <w:r>
        <w:rPr>
          <w:sz w:val="20"/>
        </w:rPr>
        <w:t>.</w:t>
      </w:r>
      <w:r w:rsidRPr="005612C3">
        <w:rPr>
          <w:sz w:val="20"/>
        </w:rPr>
        <w:t>PRM</w:t>
      </w:r>
      <w:r>
        <w:rPr>
          <w:sz w:val="20"/>
        </w:rPr>
        <w:t>VAL = ‘</w:t>
      </w:r>
      <w:r w:rsidRPr="005612C3">
        <w:rPr>
          <w:sz w:val="20"/>
        </w:rPr>
        <w:t>*</w:t>
      </w:r>
      <w:r>
        <w:rPr>
          <w:sz w:val="20"/>
        </w:rPr>
        <w:t>’ проверка на ограничение данного параметра в дальнейшем не должна выполняться.</w:t>
      </w:r>
    </w:p>
    <w:p w:rsidR="00F23A77" w:rsidRDefault="005A0290" w:rsidP="005612C3">
      <w:pPr>
        <w:pStyle w:val="afa"/>
        <w:spacing w:after="120"/>
        <w:ind w:left="0" w:firstLine="425"/>
        <w:contextualSpacing w:val="0"/>
        <w:jc w:val="both"/>
        <w:rPr>
          <w:sz w:val="20"/>
        </w:rPr>
      </w:pPr>
      <w:r w:rsidRPr="005A0290">
        <w:rPr>
          <w:sz w:val="20"/>
        </w:rPr>
        <w:t xml:space="preserve">При наличии ограничений </w:t>
      </w:r>
      <w:r>
        <w:rPr>
          <w:sz w:val="20"/>
        </w:rPr>
        <w:t>возможны</w:t>
      </w:r>
      <w:r w:rsidR="00DA4680">
        <w:rPr>
          <w:sz w:val="20"/>
        </w:rPr>
        <w:t xml:space="preserve"> следующие варианты подключения проверок:</w:t>
      </w:r>
    </w:p>
    <w:p w:rsidR="00F23A77" w:rsidRPr="00DA4680" w:rsidRDefault="00DA4680" w:rsidP="00E815FB">
      <w:pPr>
        <w:pStyle w:val="afa"/>
        <w:numPr>
          <w:ilvl w:val="0"/>
          <w:numId w:val="1"/>
        </w:numPr>
        <w:spacing w:after="120"/>
        <w:ind w:left="1560"/>
        <w:contextualSpacing w:val="0"/>
        <w:jc w:val="both"/>
        <w:rPr>
          <w:sz w:val="20"/>
        </w:rPr>
      </w:pPr>
      <w:r w:rsidRPr="00DA4680">
        <w:rPr>
          <w:sz w:val="20"/>
        </w:rPr>
        <w:t xml:space="preserve">При открытии счета или при создании операции данную проверку можно включить, ограничив список доступных источников сделки, или связать непосредственно с функциональной кнопкой. </w:t>
      </w:r>
    </w:p>
    <w:p w:rsidR="00F23A77" w:rsidRPr="005A0290" w:rsidRDefault="00DA4680" w:rsidP="00E815FB">
      <w:pPr>
        <w:pStyle w:val="afa"/>
        <w:numPr>
          <w:ilvl w:val="0"/>
          <w:numId w:val="1"/>
        </w:numPr>
        <w:spacing w:after="120"/>
        <w:ind w:left="1560"/>
        <w:contextualSpacing w:val="0"/>
        <w:jc w:val="both"/>
        <w:rPr>
          <w:sz w:val="20"/>
        </w:rPr>
      </w:pPr>
      <w:r w:rsidRPr="00DA4680">
        <w:rPr>
          <w:sz w:val="20"/>
        </w:rPr>
        <w:t xml:space="preserve">При изменении параметров счета или проводки проверку следует </w:t>
      </w:r>
      <w:r>
        <w:rPr>
          <w:sz w:val="20"/>
        </w:rPr>
        <w:t>выполнить перед</w:t>
      </w:r>
      <w:r w:rsidRPr="00DA4680">
        <w:rPr>
          <w:sz w:val="20"/>
        </w:rPr>
        <w:t xml:space="preserve"> </w:t>
      </w:r>
      <w:r w:rsidRPr="005A0290">
        <w:rPr>
          <w:sz w:val="20"/>
        </w:rPr>
        <w:t>открытием соответствующей формы. Если источник сделки по редактируемому счету или проводки не соответствует списку доступных пользователю источников сделки, то необходимо выдать сообщение о невозможности операции по данному счету или проводке (операции) и форму для редактирования открывать</w:t>
      </w:r>
      <w:r w:rsidR="005A0290" w:rsidRPr="005A0290">
        <w:rPr>
          <w:sz w:val="20"/>
        </w:rPr>
        <w:t xml:space="preserve"> не следует</w:t>
      </w:r>
      <w:r w:rsidRPr="005A0290">
        <w:rPr>
          <w:sz w:val="20"/>
        </w:rPr>
        <w:t>.</w:t>
      </w:r>
    </w:p>
    <w:p w:rsidR="00F23A77" w:rsidRPr="00492977" w:rsidRDefault="00DA4680" w:rsidP="00E815FB">
      <w:pPr>
        <w:pStyle w:val="afa"/>
        <w:numPr>
          <w:ilvl w:val="1"/>
          <w:numId w:val="10"/>
        </w:numPr>
        <w:spacing w:before="360" w:after="240"/>
        <w:ind w:left="993" w:hanging="633"/>
        <w:contextualSpacing w:val="0"/>
        <w:jc w:val="both"/>
        <w:outlineLvl w:val="1"/>
        <w:rPr>
          <w:b/>
          <w:color w:val="002060"/>
          <w:spacing w:val="20"/>
          <w:sz w:val="20"/>
        </w:rPr>
      </w:pPr>
      <w:r w:rsidRPr="00492977">
        <w:rPr>
          <w:b/>
          <w:color w:val="002060"/>
          <w:spacing w:val="20"/>
          <w:sz w:val="20"/>
        </w:rPr>
        <w:t>Ограничения по филиалам</w:t>
      </w:r>
    </w:p>
    <w:p w:rsidR="00F23A77" w:rsidRDefault="00DA4680" w:rsidP="005612C3">
      <w:pPr>
        <w:pStyle w:val="afa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Реализацию ограничения доступа по филиалам можно выполнить в рамках следующего бизнес требования, если данная реализация существенно не ускорит работу со счетами, ограничив список доступных в системе счетов.</w:t>
      </w:r>
    </w:p>
    <w:p w:rsidR="00F23A77" w:rsidRDefault="00DA4680" w:rsidP="005612C3">
      <w:pPr>
        <w:pStyle w:val="afa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Проверка должна выполняться по таблице «Пользователи и их права» </w:t>
      </w:r>
      <w:r w:rsidRPr="005612C3">
        <w:rPr>
          <w:sz w:val="20"/>
        </w:rPr>
        <w:t>GL</w:t>
      </w:r>
      <w:r>
        <w:rPr>
          <w:sz w:val="20"/>
        </w:rPr>
        <w:t>_</w:t>
      </w:r>
      <w:r w:rsidRPr="005612C3">
        <w:rPr>
          <w:sz w:val="20"/>
        </w:rPr>
        <w:t>AU</w:t>
      </w:r>
      <w:r>
        <w:rPr>
          <w:sz w:val="20"/>
        </w:rPr>
        <w:t>_</w:t>
      </w:r>
      <w:r w:rsidRPr="005612C3">
        <w:rPr>
          <w:sz w:val="20"/>
        </w:rPr>
        <w:t>PRM</w:t>
      </w:r>
      <w:r>
        <w:rPr>
          <w:sz w:val="20"/>
        </w:rPr>
        <w:t>VAL при условии:</w:t>
      </w:r>
    </w:p>
    <w:p w:rsidR="00F23A77" w:rsidRDefault="00DA4680" w:rsidP="00E815FB">
      <w:pPr>
        <w:pStyle w:val="afa"/>
        <w:numPr>
          <w:ilvl w:val="0"/>
          <w:numId w:val="1"/>
        </w:numPr>
        <w:spacing w:after="0"/>
        <w:ind w:left="1559" w:hanging="357"/>
        <w:contextualSpacing w:val="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GL_AU_PRMVAL.ID_USER = GL_USER. ID_USER, </w:t>
      </w:r>
      <w:r>
        <w:rPr>
          <w:sz w:val="20"/>
        </w:rPr>
        <w:t>для</w:t>
      </w:r>
    </w:p>
    <w:p w:rsidR="00F23A77" w:rsidRDefault="00DA4680">
      <w:pPr>
        <w:pStyle w:val="afa"/>
        <w:spacing w:after="120"/>
        <w:ind w:left="3828"/>
        <w:contextualSpacing w:val="0"/>
        <w:jc w:val="both"/>
        <w:rPr>
          <w:sz w:val="20"/>
        </w:rPr>
      </w:pPr>
      <w:r>
        <w:rPr>
          <w:sz w:val="20"/>
          <w:lang w:val="en-US"/>
        </w:rPr>
        <w:t>GL</w:t>
      </w:r>
      <w:r>
        <w:rPr>
          <w:sz w:val="20"/>
        </w:rPr>
        <w:t>_</w:t>
      </w:r>
      <w:r>
        <w:rPr>
          <w:sz w:val="20"/>
          <w:lang w:val="en-US"/>
        </w:rPr>
        <w:t>USER</w:t>
      </w:r>
      <w:r>
        <w:rPr>
          <w:sz w:val="20"/>
        </w:rPr>
        <w:t xml:space="preserve">. </w:t>
      </w:r>
      <w:r>
        <w:rPr>
          <w:sz w:val="20"/>
          <w:lang w:val="en-US"/>
        </w:rPr>
        <w:t>USER</w:t>
      </w:r>
      <w:r>
        <w:rPr>
          <w:sz w:val="20"/>
        </w:rPr>
        <w:t>_NAME = &lt;логин авторизованного пользователя&gt;</w:t>
      </w:r>
    </w:p>
    <w:p w:rsidR="00F23A77" w:rsidRDefault="00DA4680" w:rsidP="00E815FB">
      <w:pPr>
        <w:pStyle w:val="afa"/>
        <w:numPr>
          <w:ilvl w:val="0"/>
          <w:numId w:val="1"/>
        </w:numPr>
        <w:spacing w:after="120"/>
        <w:ind w:left="1560"/>
        <w:contextualSpacing w:val="0"/>
        <w:jc w:val="both"/>
        <w:rPr>
          <w:sz w:val="20"/>
          <w:lang w:val="en-US"/>
        </w:rPr>
      </w:pPr>
      <w:r>
        <w:rPr>
          <w:sz w:val="20"/>
          <w:lang w:val="en-US"/>
        </w:rPr>
        <w:t>GL_AU_PRMVAL.PRM_CODE = ‘</w:t>
      </w:r>
      <w:proofErr w:type="spellStart"/>
      <w:r>
        <w:rPr>
          <w:rFonts w:ascii="Calibri" w:eastAsia="Times New Roman" w:hAnsi="Calibri" w:cs="Times New Roman"/>
          <w:color w:val="000000"/>
          <w:sz w:val="20"/>
          <w:lang w:val="en-US" w:eastAsia="ru-RU"/>
        </w:rPr>
        <w:t>HeadBranch</w:t>
      </w:r>
      <w:proofErr w:type="spellEnd"/>
      <w:r>
        <w:rPr>
          <w:sz w:val="20"/>
          <w:lang w:val="en-US"/>
        </w:rPr>
        <w:t>’</w:t>
      </w:r>
    </w:p>
    <w:p w:rsidR="00F23A77" w:rsidRDefault="00DA4680" w:rsidP="005612C3">
      <w:pPr>
        <w:pStyle w:val="afa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При пустой выборке, если под пустой выборкой понимать отсутствие ограничения по филиалам, или при наличии записи с </w:t>
      </w:r>
      <w:r w:rsidRPr="005612C3">
        <w:rPr>
          <w:sz w:val="20"/>
        </w:rPr>
        <w:t>GL</w:t>
      </w:r>
      <w:r>
        <w:rPr>
          <w:sz w:val="20"/>
        </w:rPr>
        <w:t>_</w:t>
      </w:r>
      <w:r w:rsidRPr="005612C3">
        <w:rPr>
          <w:sz w:val="20"/>
        </w:rPr>
        <w:t>AU</w:t>
      </w:r>
      <w:r>
        <w:rPr>
          <w:sz w:val="20"/>
        </w:rPr>
        <w:t>_</w:t>
      </w:r>
      <w:r w:rsidRPr="005612C3">
        <w:rPr>
          <w:sz w:val="20"/>
        </w:rPr>
        <w:t>PRMVAL</w:t>
      </w:r>
      <w:r>
        <w:rPr>
          <w:sz w:val="20"/>
        </w:rPr>
        <w:t>.</w:t>
      </w:r>
      <w:r w:rsidRPr="005612C3">
        <w:rPr>
          <w:sz w:val="20"/>
        </w:rPr>
        <w:t>PRM</w:t>
      </w:r>
      <w:r>
        <w:rPr>
          <w:sz w:val="20"/>
        </w:rPr>
        <w:t>VAL = ‘</w:t>
      </w:r>
      <w:r w:rsidRPr="005612C3">
        <w:rPr>
          <w:sz w:val="20"/>
        </w:rPr>
        <w:t>*</w:t>
      </w:r>
      <w:r>
        <w:rPr>
          <w:sz w:val="20"/>
        </w:rPr>
        <w:t>’ проверка на ограничение данного параметра в дальнейшем не должна выполняться.</w:t>
      </w:r>
    </w:p>
    <w:p w:rsidR="00F23A77" w:rsidRDefault="00DA4680" w:rsidP="005612C3">
      <w:pPr>
        <w:pStyle w:val="afa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Если у пользователя доступны счета не всех филиалов, то необходимо ограничить:</w:t>
      </w:r>
    </w:p>
    <w:p w:rsidR="00F23A77" w:rsidRDefault="00DA4680" w:rsidP="00E815FB">
      <w:pPr>
        <w:pStyle w:val="afa"/>
        <w:numPr>
          <w:ilvl w:val="0"/>
          <w:numId w:val="1"/>
        </w:numPr>
        <w:spacing w:after="0"/>
        <w:ind w:left="1559" w:hanging="357"/>
        <w:contextualSpacing w:val="0"/>
        <w:jc w:val="both"/>
        <w:rPr>
          <w:sz w:val="20"/>
        </w:rPr>
      </w:pPr>
      <w:r>
        <w:rPr>
          <w:sz w:val="20"/>
        </w:rPr>
        <w:t xml:space="preserve">список отображаемых в интерфейсе счетов </w:t>
      </w:r>
      <w:r w:rsidR="006A27B5">
        <w:rPr>
          <w:sz w:val="20"/>
        </w:rPr>
        <w:t>(под вопросом)</w:t>
      </w:r>
    </w:p>
    <w:p w:rsidR="00F23A77" w:rsidRDefault="00DA4680" w:rsidP="00E815FB">
      <w:pPr>
        <w:pStyle w:val="afa"/>
        <w:numPr>
          <w:ilvl w:val="0"/>
          <w:numId w:val="1"/>
        </w:numPr>
        <w:spacing w:after="0"/>
        <w:ind w:left="1559" w:hanging="357"/>
        <w:contextualSpacing w:val="0"/>
        <w:jc w:val="both"/>
        <w:rPr>
          <w:sz w:val="20"/>
        </w:rPr>
      </w:pPr>
      <w:r>
        <w:rPr>
          <w:sz w:val="20"/>
        </w:rPr>
        <w:t>список отображаемых операций и проводок по одному из счетов, участвующих в операции</w:t>
      </w:r>
      <w:r w:rsidR="006A27B5">
        <w:rPr>
          <w:sz w:val="20"/>
        </w:rPr>
        <w:t xml:space="preserve"> (под вопросом)</w:t>
      </w:r>
    </w:p>
    <w:p w:rsidR="00F23A77" w:rsidRDefault="00DA4680" w:rsidP="00E815FB">
      <w:pPr>
        <w:pStyle w:val="afa"/>
        <w:numPr>
          <w:ilvl w:val="0"/>
          <w:numId w:val="1"/>
        </w:numPr>
        <w:spacing w:after="0"/>
        <w:ind w:left="1559" w:hanging="357"/>
        <w:contextualSpacing w:val="0"/>
        <w:jc w:val="both"/>
        <w:rPr>
          <w:sz w:val="20"/>
        </w:rPr>
      </w:pPr>
      <w:r>
        <w:rPr>
          <w:sz w:val="20"/>
        </w:rPr>
        <w:t xml:space="preserve">список счетов при подтверждении открытия счета </w:t>
      </w:r>
    </w:p>
    <w:p w:rsidR="00F23A77" w:rsidRDefault="00DA4680" w:rsidP="00E815FB">
      <w:pPr>
        <w:pStyle w:val="afa"/>
        <w:numPr>
          <w:ilvl w:val="0"/>
          <w:numId w:val="1"/>
        </w:numPr>
        <w:spacing w:after="120"/>
        <w:ind w:left="1560"/>
        <w:contextualSpacing w:val="0"/>
        <w:jc w:val="both"/>
        <w:rPr>
          <w:sz w:val="20"/>
        </w:rPr>
      </w:pPr>
      <w:r w:rsidRPr="00DA4680">
        <w:rPr>
          <w:sz w:val="20"/>
        </w:rPr>
        <w:t>список</w:t>
      </w:r>
      <w:r>
        <w:rPr>
          <w:sz w:val="20"/>
        </w:rPr>
        <w:t xml:space="preserve"> счетов при подтверждении создания операции по одному из счетов</w:t>
      </w:r>
    </w:p>
    <w:p w:rsidR="006A27B5" w:rsidRPr="00492977" w:rsidRDefault="006A27B5" w:rsidP="004D4A69">
      <w:pPr>
        <w:pStyle w:val="afa"/>
        <w:keepNext/>
        <w:numPr>
          <w:ilvl w:val="1"/>
          <w:numId w:val="10"/>
        </w:numPr>
        <w:spacing w:before="360" w:after="240"/>
        <w:ind w:left="992" w:hanging="635"/>
        <w:contextualSpacing w:val="0"/>
        <w:jc w:val="both"/>
        <w:outlineLvl w:val="1"/>
        <w:rPr>
          <w:b/>
          <w:color w:val="002060"/>
          <w:spacing w:val="20"/>
          <w:sz w:val="20"/>
        </w:rPr>
      </w:pPr>
      <w:r w:rsidRPr="00492977">
        <w:rPr>
          <w:b/>
          <w:color w:val="002060"/>
          <w:spacing w:val="20"/>
          <w:sz w:val="20"/>
        </w:rPr>
        <w:t xml:space="preserve">Ограничения по </w:t>
      </w:r>
      <w:r>
        <w:rPr>
          <w:b/>
          <w:color w:val="002060"/>
          <w:spacing w:val="20"/>
          <w:sz w:val="20"/>
        </w:rPr>
        <w:t>дням, доступным в архиве</w:t>
      </w:r>
    </w:p>
    <w:p w:rsidR="004D4A69" w:rsidRDefault="004D4A69" w:rsidP="005612C3">
      <w:pPr>
        <w:pStyle w:val="afa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Проверка </w:t>
      </w:r>
      <w:r w:rsidRPr="004D4A69">
        <w:rPr>
          <w:sz w:val="20"/>
        </w:rPr>
        <w:t>на прав</w:t>
      </w:r>
      <w:r>
        <w:rPr>
          <w:sz w:val="20"/>
        </w:rPr>
        <w:t>о</w:t>
      </w:r>
      <w:r w:rsidRPr="004D4A69">
        <w:rPr>
          <w:sz w:val="20"/>
        </w:rPr>
        <w:t xml:space="preserve"> доступа в архив </w:t>
      </w:r>
      <w:r>
        <w:rPr>
          <w:sz w:val="20"/>
        </w:rPr>
        <w:t xml:space="preserve">должна выполняться по таблице «Пользователи и их права» </w:t>
      </w:r>
      <w:r w:rsidRPr="005612C3">
        <w:rPr>
          <w:sz w:val="20"/>
        </w:rPr>
        <w:t>GL</w:t>
      </w:r>
      <w:r>
        <w:rPr>
          <w:sz w:val="20"/>
        </w:rPr>
        <w:t>_</w:t>
      </w:r>
      <w:r w:rsidRPr="005612C3">
        <w:rPr>
          <w:sz w:val="20"/>
        </w:rPr>
        <w:t>AU</w:t>
      </w:r>
      <w:r>
        <w:rPr>
          <w:sz w:val="20"/>
        </w:rPr>
        <w:t>_</w:t>
      </w:r>
      <w:r w:rsidRPr="005612C3">
        <w:rPr>
          <w:sz w:val="20"/>
        </w:rPr>
        <w:t>PRM</w:t>
      </w:r>
      <w:r>
        <w:rPr>
          <w:sz w:val="20"/>
        </w:rPr>
        <w:t>VAL при условии:</w:t>
      </w:r>
    </w:p>
    <w:p w:rsidR="004D4A69" w:rsidRDefault="004D4A69" w:rsidP="004D4A69">
      <w:pPr>
        <w:pStyle w:val="afa"/>
        <w:numPr>
          <w:ilvl w:val="0"/>
          <w:numId w:val="1"/>
        </w:numPr>
        <w:spacing w:after="0"/>
        <w:ind w:left="1559" w:hanging="357"/>
        <w:contextualSpacing w:val="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GL_AU_PRMVAL.ID_USER = GL_USER. ID_USER, </w:t>
      </w:r>
      <w:r>
        <w:rPr>
          <w:sz w:val="20"/>
        </w:rPr>
        <w:t>для</w:t>
      </w:r>
    </w:p>
    <w:p w:rsidR="004D4A69" w:rsidRDefault="004D4A69" w:rsidP="004D4A69">
      <w:pPr>
        <w:pStyle w:val="afa"/>
        <w:spacing w:after="120"/>
        <w:ind w:left="3828"/>
        <w:contextualSpacing w:val="0"/>
        <w:jc w:val="both"/>
        <w:rPr>
          <w:sz w:val="20"/>
        </w:rPr>
      </w:pPr>
      <w:r>
        <w:rPr>
          <w:sz w:val="20"/>
          <w:lang w:val="en-US"/>
        </w:rPr>
        <w:lastRenderedPageBreak/>
        <w:t>GL</w:t>
      </w:r>
      <w:r>
        <w:rPr>
          <w:sz w:val="20"/>
        </w:rPr>
        <w:t>_</w:t>
      </w:r>
      <w:r>
        <w:rPr>
          <w:sz w:val="20"/>
          <w:lang w:val="en-US"/>
        </w:rPr>
        <w:t>USER</w:t>
      </w:r>
      <w:r>
        <w:rPr>
          <w:sz w:val="20"/>
        </w:rPr>
        <w:t xml:space="preserve">. </w:t>
      </w:r>
      <w:r>
        <w:rPr>
          <w:sz w:val="20"/>
          <w:lang w:val="en-US"/>
        </w:rPr>
        <w:t>USER</w:t>
      </w:r>
      <w:r>
        <w:rPr>
          <w:sz w:val="20"/>
        </w:rPr>
        <w:t>_NAME = &lt;логин авторизованного пользователя&gt;</w:t>
      </w:r>
    </w:p>
    <w:p w:rsidR="004D4A69" w:rsidRDefault="004D4A69" w:rsidP="004D4A69">
      <w:pPr>
        <w:pStyle w:val="afa"/>
        <w:numPr>
          <w:ilvl w:val="0"/>
          <w:numId w:val="1"/>
        </w:numPr>
        <w:spacing w:after="120"/>
        <w:ind w:left="1560"/>
        <w:contextualSpacing w:val="0"/>
        <w:jc w:val="both"/>
        <w:rPr>
          <w:sz w:val="20"/>
          <w:lang w:val="en-US"/>
        </w:rPr>
      </w:pPr>
      <w:r>
        <w:rPr>
          <w:sz w:val="20"/>
          <w:lang w:val="en-US"/>
        </w:rPr>
        <w:t>GL_AU_PRMVAL.PRM_CODE = ‘</w:t>
      </w:r>
      <w:proofErr w:type="spellStart"/>
      <w:r w:rsidRPr="004D4A69">
        <w:rPr>
          <w:rFonts w:ascii="Calibri" w:eastAsia="Times New Roman" w:hAnsi="Calibri" w:cs="Times New Roman"/>
          <w:color w:val="000000"/>
          <w:sz w:val="20"/>
          <w:lang w:val="en-US" w:eastAsia="ru-RU"/>
        </w:rPr>
        <w:t>BackValue</w:t>
      </w:r>
      <w:proofErr w:type="spellEnd"/>
      <w:r>
        <w:rPr>
          <w:sz w:val="20"/>
          <w:lang w:val="en-US"/>
        </w:rPr>
        <w:t>’</w:t>
      </w:r>
    </w:p>
    <w:p w:rsidR="00891C7A" w:rsidRDefault="005612C3" w:rsidP="005612C3">
      <w:pPr>
        <w:pStyle w:val="afa"/>
        <w:spacing w:after="120"/>
        <w:ind w:left="0"/>
        <w:contextualSpacing w:val="0"/>
        <w:jc w:val="both"/>
        <w:rPr>
          <w:sz w:val="20"/>
        </w:rPr>
      </w:pPr>
      <w:r>
        <w:rPr>
          <w:sz w:val="20"/>
        </w:rPr>
        <w:t>если дата проводки как вводимой, так и редактируемой</w:t>
      </w:r>
      <w:r w:rsidRPr="005612C3">
        <w:rPr>
          <w:sz w:val="20"/>
        </w:rPr>
        <w:t xml:space="preserve"> </w:t>
      </w:r>
      <w:r>
        <w:rPr>
          <w:sz w:val="20"/>
        </w:rPr>
        <w:t>операции, не совпадает с датой текущего операционного дня.</w:t>
      </w:r>
    </w:p>
    <w:p w:rsidR="00E14F57" w:rsidRDefault="005612C3" w:rsidP="000F4EFB">
      <w:pPr>
        <w:rPr>
          <w:sz w:val="20"/>
        </w:rPr>
      </w:pPr>
      <w:r>
        <w:rPr>
          <w:sz w:val="20"/>
        </w:rPr>
        <w:t>В случаях, когда</w:t>
      </w:r>
    </w:p>
    <w:p w:rsidR="005612C3" w:rsidRPr="00834983" w:rsidRDefault="005612C3" w:rsidP="005612C3">
      <w:pPr>
        <w:pStyle w:val="afa"/>
        <w:numPr>
          <w:ilvl w:val="0"/>
          <w:numId w:val="22"/>
        </w:numPr>
        <w:spacing w:after="120"/>
        <w:ind w:left="850" w:hanging="357"/>
        <w:contextualSpacing w:val="0"/>
        <w:jc w:val="both"/>
        <w:rPr>
          <w:sz w:val="20"/>
        </w:rPr>
      </w:pPr>
      <w:r>
        <w:rPr>
          <w:sz w:val="20"/>
        </w:rPr>
        <w:t>п</w:t>
      </w:r>
      <w:r w:rsidRPr="00834983">
        <w:rPr>
          <w:sz w:val="20"/>
        </w:rPr>
        <w:t>рава отсутствуют, если</w:t>
      </w:r>
    </w:p>
    <w:p w:rsidR="005612C3" w:rsidRPr="00E95D5A" w:rsidRDefault="005612C3" w:rsidP="005612C3">
      <w:pPr>
        <w:pStyle w:val="afa"/>
        <w:numPr>
          <w:ilvl w:val="0"/>
          <w:numId w:val="26"/>
        </w:numPr>
        <w:spacing w:after="120"/>
        <w:ind w:left="1560"/>
        <w:jc w:val="both"/>
        <w:rPr>
          <w:sz w:val="20"/>
        </w:rPr>
      </w:pPr>
      <w:r w:rsidRPr="00E95D5A">
        <w:rPr>
          <w:sz w:val="20"/>
        </w:rPr>
        <w:t xml:space="preserve">запись </w:t>
      </w:r>
      <w:r>
        <w:rPr>
          <w:sz w:val="20"/>
        </w:rPr>
        <w:t>н</w:t>
      </w:r>
      <w:r w:rsidRPr="00E95D5A">
        <w:rPr>
          <w:sz w:val="20"/>
        </w:rPr>
        <w:t xml:space="preserve">е найдена </w:t>
      </w:r>
      <w:r>
        <w:rPr>
          <w:sz w:val="20"/>
        </w:rPr>
        <w:t>(выборка пустая)</w:t>
      </w:r>
    </w:p>
    <w:p w:rsidR="005612C3" w:rsidRDefault="005612C3" w:rsidP="005612C3">
      <w:pPr>
        <w:pStyle w:val="afa"/>
        <w:numPr>
          <w:ilvl w:val="0"/>
          <w:numId w:val="26"/>
        </w:numPr>
        <w:spacing w:after="120"/>
        <w:ind w:left="1559" w:hanging="357"/>
        <w:contextualSpacing w:val="0"/>
        <w:jc w:val="both"/>
        <w:rPr>
          <w:sz w:val="20"/>
        </w:rPr>
      </w:pPr>
      <w:r>
        <w:rPr>
          <w:sz w:val="20"/>
        </w:rPr>
        <w:t xml:space="preserve">запись найдена, но </w:t>
      </w:r>
      <w:r>
        <w:rPr>
          <w:sz w:val="20"/>
          <w:lang w:val="en-US"/>
        </w:rPr>
        <w:t>GL</w:t>
      </w:r>
      <w:r>
        <w:rPr>
          <w:sz w:val="20"/>
        </w:rPr>
        <w:t>_</w:t>
      </w:r>
      <w:r>
        <w:rPr>
          <w:sz w:val="20"/>
          <w:lang w:val="en-US"/>
        </w:rPr>
        <w:t>AU</w:t>
      </w:r>
      <w:r>
        <w:rPr>
          <w:sz w:val="20"/>
        </w:rPr>
        <w:t>_</w:t>
      </w:r>
      <w:r>
        <w:rPr>
          <w:sz w:val="20"/>
          <w:lang w:val="en-US"/>
        </w:rPr>
        <w:t>PRMVAL</w:t>
      </w:r>
      <w:r>
        <w:rPr>
          <w:sz w:val="20"/>
        </w:rPr>
        <w:t>.</w:t>
      </w:r>
      <w:r>
        <w:rPr>
          <w:sz w:val="20"/>
          <w:lang w:val="en-US"/>
        </w:rPr>
        <w:t>PRM</w:t>
      </w:r>
      <w:r>
        <w:rPr>
          <w:sz w:val="20"/>
        </w:rPr>
        <w:t>VAL = 0</w:t>
      </w:r>
    </w:p>
    <w:p w:rsidR="005612C3" w:rsidRPr="00F96155" w:rsidRDefault="005612C3" w:rsidP="005612C3">
      <w:pPr>
        <w:pStyle w:val="afa"/>
        <w:numPr>
          <w:ilvl w:val="0"/>
          <w:numId w:val="22"/>
        </w:numPr>
        <w:spacing w:after="120"/>
        <w:ind w:left="850" w:hanging="357"/>
        <w:contextualSpacing w:val="0"/>
        <w:jc w:val="both"/>
        <w:rPr>
          <w:sz w:val="20"/>
        </w:rPr>
      </w:pPr>
      <w:r>
        <w:rPr>
          <w:sz w:val="20"/>
        </w:rPr>
        <w:t>срок действия прав истек или не наступил</w:t>
      </w:r>
    </w:p>
    <w:p w:rsidR="005612C3" w:rsidRDefault="005612C3" w:rsidP="005612C3">
      <w:pPr>
        <w:pStyle w:val="afa"/>
        <w:numPr>
          <w:ilvl w:val="0"/>
          <w:numId w:val="26"/>
        </w:numPr>
        <w:spacing w:after="120"/>
        <w:ind w:left="1560"/>
        <w:jc w:val="both"/>
        <w:rPr>
          <w:sz w:val="20"/>
        </w:rPr>
      </w:pPr>
      <w:r>
        <w:rPr>
          <w:sz w:val="20"/>
        </w:rPr>
        <w:t xml:space="preserve">запись найдена, но </w:t>
      </w:r>
    </w:p>
    <w:p w:rsidR="005612C3" w:rsidRPr="00833AB9" w:rsidRDefault="005612C3" w:rsidP="005612C3">
      <w:pPr>
        <w:spacing w:after="0"/>
        <w:ind w:left="1985"/>
        <w:jc w:val="both"/>
        <w:rPr>
          <w:sz w:val="20"/>
        </w:rPr>
      </w:pPr>
      <w:r w:rsidRPr="00833AB9">
        <w:rPr>
          <w:sz w:val="20"/>
          <w:lang w:val="en-US"/>
        </w:rPr>
        <w:t>GL</w:t>
      </w:r>
      <w:r w:rsidRPr="00833AB9">
        <w:rPr>
          <w:sz w:val="20"/>
        </w:rPr>
        <w:t>_</w:t>
      </w:r>
      <w:r w:rsidRPr="00833AB9">
        <w:rPr>
          <w:sz w:val="20"/>
          <w:lang w:val="en-US"/>
        </w:rPr>
        <w:t>AU</w:t>
      </w:r>
      <w:r w:rsidRPr="00833AB9">
        <w:rPr>
          <w:sz w:val="20"/>
        </w:rPr>
        <w:t>_</w:t>
      </w:r>
      <w:r w:rsidRPr="00833AB9">
        <w:rPr>
          <w:sz w:val="20"/>
          <w:lang w:val="en-US"/>
        </w:rPr>
        <w:t>PRMVAL</w:t>
      </w:r>
      <w:r w:rsidRPr="00833AB9">
        <w:rPr>
          <w:sz w:val="20"/>
        </w:rPr>
        <w:t>.</w:t>
      </w:r>
      <w:r w:rsidRPr="00833AB9">
        <w:rPr>
          <w:sz w:val="20"/>
          <w:lang w:val="en-US"/>
        </w:rPr>
        <w:t>PRM</w:t>
      </w:r>
      <w:r w:rsidRPr="00833AB9">
        <w:rPr>
          <w:sz w:val="20"/>
        </w:rPr>
        <w:t xml:space="preserve">VAL &gt; 0 и </w:t>
      </w:r>
    </w:p>
    <w:p w:rsidR="005612C3" w:rsidRDefault="005612C3" w:rsidP="005612C3">
      <w:pPr>
        <w:pStyle w:val="afa"/>
        <w:tabs>
          <w:tab w:val="left" w:pos="5812"/>
        </w:tabs>
        <w:spacing w:after="120"/>
        <w:ind w:left="4962"/>
        <w:jc w:val="both"/>
        <w:rPr>
          <w:sz w:val="20"/>
          <w:lang w:val="en-US"/>
        </w:rPr>
      </w:pPr>
      <w:r>
        <w:rPr>
          <w:sz w:val="20"/>
          <w:lang w:val="en-US"/>
        </w:rPr>
        <w:t>(</w:t>
      </w:r>
      <w:proofErr w:type="spellStart"/>
      <w:proofErr w:type="gramStart"/>
      <w:r w:rsidRPr="00E95D5A">
        <w:rPr>
          <w:sz w:val="20"/>
          <w:lang w:val="en-US"/>
        </w:rPr>
        <w:t>curdate</w:t>
      </w:r>
      <w:proofErr w:type="spellEnd"/>
      <w:proofErr w:type="gramEnd"/>
      <w:r w:rsidRPr="00E95D5A">
        <w:rPr>
          <w:sz w:val="20"/>
          <w:lang w:val="en-US"/>
        </w:rPr>
        <w:t xml:space="preserve"> </w:t>
      </w:r>
      <w:r>
        <w:rPr>
          <w:sz w:val="20"/>
          <w:lang w:val="en-US"/>
        </w:rPr>
        <w:t>&gt;</w:t>
      </w:r>
      <w:r w:rsidRPr="00E95D5A">
        <w:rPr>
          <w:sz w:val="20"/>
          <w:lang w:val="en-US"/>
        </w:rPr>
        <w:t xml:space="preserve"> </w:t>
      </w:r>
      <w:r>
        <w:rPr>
          <w:sz w:val="20"/>
          <w:lang w:val="en-US"/>
        </w:rPr>
        <w:t>GL</w:t>
      </w:r>
      <w:r w:rsidRPr="00C7309C">
        <w:rPr>
          <w:sz w:val="20"/>
          <w:lang w:val="en-US"/>
        </w:rPr>
        <w:t>_</w:t>
      </w:r>
      <w:r>
        <w:rPr>
          <w:sz w:val="20"/>
          <w:lang w:val="en-US"/>
        </w:rPr>
        <w:t>AU</w:t>
      </w:r>
      <w:r w:rsidRPr="00C7309C">
        <w:rPr>
          <w:sz w:val="20"/>
          <w:lang w:val="en-US"/>
        </w:rPr>
        <w:t>_</w:t>
      </w:r>
      <w:r>
        <w:rPr>
          <w:sz w:val="20"/>
          <w:lang w:val="en-US"/>
        </w:rPr>
        <w:t>PRMVAL.DT_END</w:t>
      </w:r>
    </w:p>
    <w:p w:rsidR="005612C3" w:rsidRDefault="005612C3" w:rsidP="005612C3">
      <w:pPr>
        <w:pStyle w:val="afa"/>
        <w:tabs>
          <w:tab w:val="left" w:pos="5812"/>
        </w:tabs>
        <w:spacing w:after="120"/>
        <w:ind w:left="4253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proofErr w:type="spellStart"/>
      <w:proofErr w:type="gramStart"/>
      <w:r>
        <w:rPr>
          <w:sz w:val="20"/>
          <w:lang w:val="en-US"/>
        </w:rPr>
        <w:t>или</w:t>
      </w:r>
      <w:proofErr w:type="spellEnd"/>
      <w:proofErr w:type="gramEnd"/>
      <w:r>
        <w:rPr>
          <w:sz w:val="20"/>
          <w:lang w:val="en-US"/>
        </w:rPr>
        <w:t xml:space="preserve"> </w:t>
      </w:r>
    </w:p>
    <w:p w:rsidR="005612C3" w:rsidRPr="00E95D5A" w:rsidRDefault="005612C3" w:rsidP="005612C3">
      <w:pPr>
        <w:pStyle w:val="afa"/>
        <w:tabs>
          <w:tab w:val="left" w:pos="5812"/>
        </w:tabs>
        <w:spacing w:after="120"/>
        <w:ind w:left="4961"/>
        <w:contextualSpacing w:val="0"/>
        <w:jc w:val="both"/>
        <w:rPr>
          <w:sz w:val="20"/>
          <w:lang w:val="en-US"/>
        </w:rPr>
      </w:pPr>
      <w:proofErr w:type="spellStart"/>
      <w:proofErr w:type="gramStart"/>
      <w:r w:rsidRPr="00E95D5A">
        <w:rPr>
          <w:sz w:val="20"/>
          <w:lang w:val="en-US"/>
        </w:rPr>
        <w:t>curdate</w:t>
      </w:r>
      <w:proofErr w:type="spellEnd"/>
      <w:proofErr w:type="gramEnd"/>
      <w:r w:rsidRPr="00E95D5A">
        <w:rPr>
          <w:sz w:val="20"/>
          <w:lang w:val="en-US"/>
        </w:rPr>
        <w:t xml:space="preserve"> </w:t>
      </w:r>
      <w:r w:rsidRPr="00F96155">
        <w:rPr>
          <w:sz w:val="20"/>
          <w:lang w:val="en-US"/>
        </w:rPr>
        <w:t xml:space="preserve">&lt; </w:t>
      </w:r>
      <w:r>
        <w:rPr>
          <w:sz w:val="20"/>
          <w:lang w:val="en-US"/>
        </w:rPr>
        <w:t>GL</w:t>
      </w:r>
      <w:r w:rsidRPr="00E95D5A">
        <w:rPr>
          <w:sz w:val="20"/>
          <w:lang w:val="en-US"/>
        </w:rPr>
        <w:t>_</w:t>
      </w:r>
      <w:r>
        <w:rPr>
          <w:sz w:val="20"/>
          <w:lang w:val="en-US"/>
        </w:rPr>
        <w:t>AU</w:t>
      </w:r>
      <w:r w:rsidRPr="00E95D5A">
        <w:rPr>
          <w:sz w:val="20"/>
          <w:lang w:val="en-US"/>
        </w:rPr>
        <w:t>_</w:t>
      </w:r>
      <w:r>
        <w:rPr>
          <w:sz w:val="20"/>
          <w:lang w:val="en-US"/>
        </w:rPr>
        <w:t>PRMVAL</w:t>
      </w:r>
      <w:r w:rsidRPr="00E95D5A">
        <w:rPr>
          <w:sz w:val="20"/>
          <w:lang w:val="en-US"/>
        </w:rPr>
        <w:t>.</w:t>
      </w:r>
      <w:r w:rsidRPr="00C7309C">
        <w:rPr>
          <w:sz w:val="20"/>
          <w:lang w:val="en-US"/>
        </w:rPr>
        <w:t>DT</w:t>
      </w:r>
      <w:r w:rsidRPr="00E95D5A">
        <w:rPr>
          <w:sz w:val="20"/>
          <w:lang w:val="en-US"/>
        </w:rPr>
        <w:t>_</w:t>
      </w:r>
      <w:r w:rsidRPr="00C7309C">
        <w:rPr>
          <w:sz w:val="20"/>
          <w:lang w:val="en-US"/>
        </w:rPr>
        <w:t>BEGIN</w:t>
      </w:r>
      <w:r>
        <w:rPr>
          <w:sz w:val="20"/>
          <w:lang w:val="en-US"/>
        </w:rPr>
        <w:t xml:space="preserve">) </w:t>
      </w:r>
    </w:p>
    <w:p w:rsidR="005612C3" w:rsidRPr="00F96155" w:rsidRDefault="005612C3" w:rsidP="005612C3">
      <w:pPr>
        <w:pStyle w:val="afa"/>
        <w:numPr>
          <w:ilvl w:val="0"/>
          <w:numId w:val="22"/>
        </w:numPr>
        <w:spacing w:after="120"/>
        <w:ind w:left="850" w:hanging="357"/>
        <w:contextualSpacing w:val="0"/>
        <w:jc w:val="both"/>
        <w:rPr>
          <w:sz w:val="20"/>
        </w:rPr>
      </w:pPr>
      <w:r>
        <w:rPr>
          <w:sz w:val="20"/>
        </w:rPr>
        <w:t>прав не</w:t>
      </w:r>
      <w:r w:rsidRPr="00F96155">
        <w:rPr>
          <w:sz w:val="20"/>
        </w:rPr>
        <w:t>достаточно</w:t>
      </w:r>
    </w:p>
    <w:p w:rsidR="005612C3" w:rsidRDefault="005612C3" w:rsidP="005612C3">
      <w:pPr>
        <w:pStyle w:val="afa"/>
        <w:numPr>
          <w:ilvl w:val="0"/>
          <w:numId w:val="26"/>
        </w:numPr>
        <w:spacing w:after="120"/>
        <w:ind w:left="1559" w:hanging="357"/>
        <w:contextualSpacing w:val="0"/>
        <w:jc w:val="both"/>
        <w:rPr>
          <w:sz w:val="20"/>
        </w:rPr>
      </w:pPr>
      <w:r>
        <w:rPr>
          <w:sz w:val="20"/>
        </w:rPr>
        <w:t xml:space="preserve">запись найдена, но </w:t>
      </w:r>
    </w:p>
    <w:p w:rsidR="005612C3" w:rsidRDefault="005612C3" w:rsidP="005612C3">
      <w:pPr>
        <w:spacing w:after="120"/>
        <w:ind w:left="1985"/>
        <w:jc w:val="both"/>
        <w:rPr>
          <w:sz w:val="20"/>
        </w:rPr>
      </w:pPr>
      <w:r w:rsidRPr="00833AB9">
        <w:rPr>
          <w:sz w:val="20"/>
          <w:lang w:val="en-US"/>
        </w:rPr>
        <w:t>GL</w:t>
      </w:r>
      <w:r w:rsidRPr="00833AB9">
        <w:rPr>
          <w:sz w:val="20"/>
        </w:rPr>
        <w:t>_</w:t>
      </w:r>
      <w:r w:rsidRPr="00833AB9">
        <w:rPr>
          <w:sz w:val="20"/>
          <w:lang w:val="en-US"/>
        </w:rPr>
        <w:t>AU</w:t>
      </w:r>
      <w:r w:rsidRPr="00833AB9">
        <w:rPr>
          <w:sz w:val="20"/>
        </w:rPr>
        <w:t>_PRMVAL.</w:t>
      </w:r>
      <w:r w:rsidRPr="00833AB9">
        <w:rPr>
          <w:sz w:val="20"/>
          <w:lang w:val="en-US"/>
        </w:rPr>
        <w:t>PRM</w:t>
      </w:r>
      <w:r w:rsidRPr="00833AB9">
        <w:rPr>
          <w:sz w:val="20"/>
        </w:rPr>
        <w:t xml:space="preserve">VAL &gt; 0 и </w:t>
      </w:r>
    </w:p>
    <w:p w:rsidR="005612C3" w:rsidRDefault="005612C3" w:rsidP="005612C3">
      <w:pPr>
        <w:spacing w:after="0"/>
        <w:ind w:left="3402"/>
        <w:jc w:val="both"/>
        <w:rPr>
          <w:sz w:val="20"/>
        </w:rPr>
      </w:pPr>
      <w:r>
        <w:rPr>
          <w:sz w:val="20"/>
        </w:rPr>
        <w:t>с</w:t>
      </w:r>
      <w:proofErr w:type="spellStart"/>
      <w:r w:rsidRPr="00E95D5A">
        <w:rPr>
          <w:sz w:val="20"/>
          <w:lang w:val="en-US"/>
        </w:rPr>
        <w:t>urdate</w:t>
      </w:r>
      <w:proofErr w:type="spellEnd"/>
      <w:r w:rsidRPr="00833AB9">
        <w:rPr>
          <w:sz w:val="20"/>
        </w:rPr>
        <w:t xml:space="preserve"> между </w:t>
      </w:r>
      <w:r>
        <w:rPr>
          <w:sz w:val="20"/>
          <w:lang w:val="en-US"/>
        </w:rPr>
        <w:t>GL</w:t>
      </w:r>
      <w:r w:rsidRPr="00833AB9">
        <w:rPr>
          <w:sz w:val="20"/>
        </w:rPr>
        <w:t>_</w:t>
      </w:r>
      <w:r>
        <w:rPr>
          <w:sz w:val="20"/>
          <w:lang w:val="en-US"/>
        </w:rPr>
        <w:t>AU</w:t>
      </w:r>
      <w:r w:rsidRPr="00833AB9">
        <w:rPr>
          <w:sz w:val="20"/>
        </w:rPr>
        <w:t>_</w:t>
      </w:r>
      <w:r>
        <w:rPr>
          <w:sz w:val="20"/>
          <w:lang w:val="en-US"/>
        </w:rPr>
        <w:t>PRMVAL</w:t>
      </w:r>
      <w:r w:rsidRPr="00833AB9">
        <w:rPr>
          <w:sz w:val="20"/>
        </w:rPr>
        <w:t>.</w:t>
      </w:r>
      <w:r w:rsidRPr="00C7309C">
        <w:rPr>
          <w:sz w:val="20"/>
          <w:lang w:val="en-US"/>
        </w:rPr>
        <w:t>DT</w:t>
      </w:r>
      <w:r w:rsidRPr="00833AB9">
        <w:rPr>
          <w:sz w:val="20"/>
        </w:rPr>
        <w:t>_</w:t>
      </w:r>
      <w:r w:rsidRPr="00C7309C">
        <w:rPr>
          <w:sz w:val="20"/>
          <w:lang w:val="en-US"/>
        </w:rPr>
        <w:t>BEGIN</w:t>
      </w:r>
      <w:r w:rsidRPr="00833AB9">
        <w:rPr>
          <w:sz w:val="20"/>
        </w:rPr>
        <w:t xml:space="preserve"> </w:t>
      </w:r>
      <w:r>
        <w:rPr>
          <w:sz w:val="20"/>
        </w:rPr>
        <w:t>и</w:t>
      </w:r>
      <w:r w:rsidRPr="00833AB9">
        <w:rPr>
          <w:sz w:val="20"/>
        </w:rPr>
        <w:t xml:space="preserve"> </w:t>
      </w:r>
      <w:r>
        <w:rPr>
          <w:sz w:val="20"/>
          <w:lang w:val="en-US"/>
        </w:rPr>
        <w:t>GL</w:t>
      </w:r>
      <w:r w:rsidRPr="00833AB9">
        <w:rPr>
          <w:sz w:val="20"/>
        </w:rPr>
        <w:t>_</w:t>
      </w:r>
      <w:r>
        <w:rPr>
          <w:sz w:val="20"/>
          <w:lang w:val="en-US"/>
        </w:rPr>
        <w:t>AU</w:t>
      </w:r>
      <w:r w:rsidRPr="00833AB9">
        <w:rPr>
          <w:sz w:val="20"/>
        </w:rPr>
        <w:t>_</w:t>
      </w:r>
      <w:r>
        <w:rPr>
          <w:sz w:val="20"/>
          <w:lang w:val="en-US"/>
        </w:rPr>
        <w:t>PRMVAL</w:t>
      </w:r>
      <w:r w:rsidRPr="00833AB9">
        <w:rPr>
          <w:sz w:val="20"/>
        </w:rPr>
        <w:t>.</w:t>
      </w:r>
      <w:r>
        <w:rPr>
          <w:sz w:val="20"/>
          <w:lang w:val="en-US"/>
        </w:rPr>
        <w:t>DT</w:t>
      </w:r>
      <w:r w:rsidRPr="00833AB9">
        <w:rPr>
          <w:sz w:val="20"/>
        </w:rPr>
        <w:t>_</w:t>
      </w:r>
      <w:r>
        <w:rPr>
          <w:sz w:val="20"/>
          <w:lang w:val="en-US"/>
        </w:rPr>
        <w:t>END</w:t>
      </w:r>
      <w:r>
        <w:rPr>
          <w:sz w:val="20"/>
        </w:rPr>
        <w:t xml:space="preserve"> </w:t>
      </w:r>
    </w:p>
    <w:p w:rsidR="005612C3" w:rsidRPr="00833AB9" w:rsidRDefault="005612C3" w:rsidP="005612C3">
      <w:pPr>
        <w:spacing w:after="0"/>
        <w:ind w:left="1985"/>
        <w:jc w:val="both"/>
        <w:rPr>
          <w:sz w:val="20"/>
        </w:rPr>
      </w:pPr>
      <w:r>
        <w:rPr>
          <w:sz w:val="20"/>
        </w:rPr>
        <w:t>и</w:t>
      </w:r>
    </w:p>
    <w:p w:rsidR="005612C3" w:rsidRPr="00833AB9" w:rsidRDefault="005612C3" w:rsidP="005612C3">
      <w:pPr>
        <w:pStyle w:val="afa"/>
        <w:spacing w:after="120"/>
        <w:ind w:left="3402"/>
        <w:jc w:val="both"/>
        <w:rPr>
          <w:sz w:val="20"/>
        </w:rPr>
      </w:pPr>
      <w:r>
        <w:rPr>
          <w:sz w:val="20"/>
        </w:rPr>
        <w:t>«</w:t>
      </w:r>
      <w:r w:rsidRPr="00833AB9">
        <w:rPr>
          <w:sz w:val="20"/>
        </w:rPr>
        <w:t>дата проводки</w:t>
      </w:r>
      <w:r>
        <w:rPr>
          <w:sz w:val="20"/>
        </w:rPr>
        <w:t>»</w:t>
      </w:r>
      <w:r w:rsidRPr="00833AB9">
        <w:rPr>
          <w:sz w:val="20"/>
        </w:rPr>
        <w:t xml:space="preserve"> </w:t>
      </w:r>
      <w:proofErr w:type="gramStart"/>
      <w:r>
        <w:rPr>
          <w:sz w:val="20"/>
        </w:rPr>
        <w:t>&lt;</w:t>
      </w:r>
      <w:r w:rsidRPr="00833AB9">
        <w:rPr>
          <w:sz w:val="20"/>
        </w:rPr>
        <w:t xml:space="preserve"> </w:t>
      </w:r>
      <w:proofErr w:type="spellStart"/>
      <w:r w:rsidRPr="00E95D5A">
        <w:rPr>
          <w:sz w:val="20"/>
          <w:lang w:val="en-US"/>
        </w:rPr>
        <w:t>curdate</w:t>
      </w:r>
      <w:proofErr w:type="spellEnd"/>
      <w:proofErr w:type="gramEnd"/>
      <w:r w:rsidRPr="00833AB9">
        <w:rPr>
          <w:sz w:val="20"/>
        </w:rPr>
        <w:t xml:space="preserve"> - </w:t>
      </w:r>
      <w:r>
        <w:rPr>
          <w:sz w:val="20"/>
          <w:lang w:val="en-US"/>
        </w:rPr>
        <w:t>GL</w:t>
      </w:r>
      <w:r>
        <w:rPr>
          <w:sz w:val="20"/>
        </w:rPr>
        <w:t>_</w:t>
      </w:r>
      <w:r>
        <w:rPr>
          <w:sz w:val="20"/>
          <w:lang w:val="en-US"/>
        </w:rPr>
        <w:t>AU</w:t>
      </w:r>
      <w:r>
        <w:rPr>
          <w:sz w:val="20"/>
        </w:rPr>
        <w:t>_</w:t>
      </w:r>
      <w:r>
        <w:rPr>
          <w:sz w:val="20"/>
          <w:lang w:val="en-US"/>
        </w:rPr>
        <w:t>PRMVAL</w:t>
      </w:r>
      <w:r>
        <w:rPr>
          <w:sz w:val="20"/>
        </w:rPr>
        <w:t>.</w:t>
      </w:r>
      <w:r>
        <w:rPr>
          <w:sz w:val="20"/>
          <w:lang w:val="en-US"/>
        </w:rPr>
        <w:t>PRM</w:t>
      </w:r>
      <w:r>
        <w:rPr>
          <w:sz w:val="20"/>
        </w:rPr>
        <w:t>VAL</w:t>
      </w:r>
      <w:r w:rsidRPr="00833AB9">
        <w:rPr>
          <w:sz w:val="20"/>
        </w:rPr>
        <w:t xml:space="preserve"> </w:t>
      </w:r>
    </w:p>
    <w:p w:rsidR="005612C3" w:rsidRDefault="005612C3" w:rsidP="005612C3">
      <w:pPr>
        <w:keepNext/>
        <w:spacing w:after="120"/>
        <w:jc w:val="both"/>
        <w:rPr>
          <w:sz w:val="20"/>
        </w:rPr>
      </w:pPr>
      <w:r>
        <w:rPr>
          <w:sz w:val="20"/>
        </w:rPr>
        <w:t>необходимо</w:t>
      </w:r>
      <w:r w:rsidRPr="00783EFA">
        <w:rPr>
          <w:sz w:val="20"/>
        </w:rPr>
        <w:t>:</w:t>
      </w:r>
    </w:p>
    <w:p w:rsidR="005612C3" w:rsidRPr="00C814E7" w:rsidRDefault="005612C3" w:rsidP="005612C3">
      <w:pPr>
        <w:pStyle w:val="afa"/>
        <w:numPr>
          <w:ilvl w:val="0"/>
          <w:numId w:val="27"/>
        </w:numPr>
        <w:spacing w:after="120"/>
        <w:ind w:left="1560" w:hanging="357"/>
        <w:contextualSpacing w:val="0"/>
        <w:jc w:val="both"/>
        <w:rPr>
          <w:sz w:val="20"/>
        </w:rPr>
      </w:pPr>
      <w:r>
        <w:rPr>
          <w:sz w:val="20"/>
        </w:rPr>
        <w:t>в</w:t>
      </w:r>
      <w:r w:rsidRPr="00C814E7">
        <w:rPr>
          <w:sz w:val="20"/>
        </w:rPr>
        <w:t>ыдать сообщение пользовател</w:t>
      </w:r>
      <w:r>
        <w:rPr>
          <w:sz w:val="20"/>
        </w:rPr>
        <w:t>ю</w:t>
      </w:r>
      <w:r w:rsidRPr="00C814E7">
        <w:rPr>
          <w:sz w:val="20"/>
        </w:rPr>
        <w:t xml:space="preserve"> о недостаточности прав для ввода или загрузки операций в прошлые даты</w:t>
      </w:r>
    </w:p>
    <w:p w:rsidR="005612C3" w:rsidRDefault="005612C3" w:rsidP="005612C3">
      <w:pPr>
        <w:pStyle w:val="afa"/>
        <w:numPr>
          <w:ilvl w:val="0"/>
          <w:numId w:val="23"/>
        </w:numPr>
        <w:spacing w:after="120"/>
        <w:ind w:left="851"/>
        <w:jc w:val="both"/>
        <w:rPr>
          <w:sz w:val="20"/>
        </w:rPr>
      </w:pPr>
      <w:r w:rsidRPr="005A42E1">
        <w:rPr>
          <w:sz w:val="20"/>
        </w:rPr>
        <w:t>при ручном вводе</w:t>
      </w:r>
    </w:p>
    <w:p w:rsidR="005612C3" w:rsidRPr="005A42E1" w:rsidRDefault="005612C3" w:rsidP="005612C3">
      <w:pPr>
        <w:pStyle w:val="afa"/>
        <w:numPr>
          <w:ilvl w:val="0"/>
          <w:numId w:val="27"/>
        </w:numPr>
        <w:spacing w:after="120"/>
        <w:ind w:left="1560" w:hanging="357"/>
        <w:contextualSpacing w:val="0"/>
        <w:jc w:val="both"/>
        <w:rPr>
          <w:sz w:val="20"/>
        </w:rPr>
      </w:pPr>
      <w:r>
        <w:rPr>
          <w:sz w:val="20"/>
        </w:rPr>
        <w:t>прервать ввод сообщения</w:t>
      </w:r>
    </w:p>
    <w:p w:rsidR="005612C3" w:rsidRDefault="005612C3" w:rsidP="005612C3">
      <w:pPr>
        <w:pStyle w:val="afa"/>
        <w:numPr>
          <w:ilvl w:val="0"/>
          <w:numId w:val="23"/>
        </w:numPr>
        <w:spacing w:after="120"/>
        <w:ind w:left="850" w:hanging="357"/>
        <w:contextualSpacing w:val="0"/>
        <w:jc w:val="both"/>
        <w:rPr>
          <w:sz w:val="20"/>
        </w:rPr>
      </w:pPr>
      <w:proofErr w:type="spellStart"/>
      <w:r w:rsidRPr="005A42E1">
        <w:rPr>
          <w:sz w:val="20"/>
          <w:lang w:val="en-US"/>
        </w:rPr>
        <w:t>при</w:t>
      </w:r>
      <w:proofErr w:type="spellEnd"/>
      <w:r w:rsidRPr="005A42E1">
        <w:rPr>
          <w:sz w:val="20"/>
        </w:rPr>
        <w:t xml:space="preserve"> пакетной </w:t>
      </w:r>
      <w:proofErr w:type="spellStart"/>
      <w:r w:rsidRPr="005A42E1">
        <w:rPr>
          <w:sz w:val="20"/>
        </w:rPr>
        <w:t>загрузк</w:t>
      </w:r>
      <w:proofErr w:type="spellEnd"/>
      <w:r>
        <w:rPr>
          <w:sz w:val="20"/>
          <w:lang w:val="en-US"/>
        </w:rPr>
        <w:t>е</w:t>
      </w:r>
    </w:p>
    <w:p w:rsidR="005612C3" w:rsidRDefault="005612C3" w:rsidP="005612C3">
      <w:pPr>
        <w:pStyle w:val="afa"/>
        <w:numPr>
          <w:ilvl w:val="0"/>
          <w:numId w:val="27"/>
        </w:numPr>
        <w:spacing w:after="120"/>
        <w:ind w:left="1560" w:hanging="357"/>
        <w:contextualSpacing w:val="0"/>
        <w:jc w:val="both"/>
        <w:rPr>
          <w:sz w:val="20"/>
        </w:rPr>
      </w:pPr>
      <w:r>
        <w:rPr>
          <w:sz w:val="20"/>
        </w:rPr>
        <w:t xml:space="preserve">пакет забраковать и отказать в загрузке, если обнаружено хотя бы одно сообщение с датой проводки операции в закрытые операционные дни. </w:t>
      </w:r>
    </w:p>
    <w:p w:rsidR="00E14F57" w:rsidRDefault="00E14F57" w:rsidP="000F4EFB">
      <w:pPr>
        <w:rPr>
          <w:sz w:val="20"/>
        </w:rPr>
        <w:sectPr w:rsidR="00E14F57">
          <w:pgSz w:w="11906" w:h="16838"/>
          <w:pgMar w:top="993" w:right="850" w:bottom="993" w:left="1701" w:header="708" w:footer="708" w:gutter="0"/>
          <w:cols w:space="708"/>
        </w:sectPr>
      </w:pPr>
    </w:p>
    <w:p w:rsidR="000F4EFB" w:rsidRPr="006A27B5" w:rsidRDefault="000F4EFB" w:rsidP="006A27B5">
      <w:pPr>
        <w:pStyle w:val="afa"/>
        <w:numPr>
          <w:ilvl w:val="0"/>
          <w:numId w:val="10"/>
        </w:numPr>
        <w:spacing w:before="360" w:after="240"/>
        <w:ind w:left="3686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6A27B5">
        <w:rPr>
          <w:b/>
          <w:color w:val="002060"/>
          <w:spacing w:val="20"/>
          <w:sz w:val="24"/>
          <w:szCs w:val="24"/>
        </w:rPr>
        <w:lastRenderedPageBreak/>
        <w:t>Таблица соответствия</w:t>
      </w:r>
      <w:r>
        <w:rPr>
          <w:b/>
          <w:color w:val="002060"/>
          <w:spacing w:val="20"/>
          <w:sz w:val="24"/>
          <w:szCs w:val="24"/>
        </w:rPr>
        <w:t xml:space="preserve"> функций пунктам меню и кнопкам</w:t>
      </w:r>
    </w:p>
    <w:p w:rsidR="000F4EFB" w:rsidRDefault="000F4EFB" w:rsidP="000F4EFB">
      <w:pPr>
        <w:rPr>
          <w:rFonts w:ascii="Courier New" w:hAnsi="Courier New" w:cs="Courier New"/>
          <w:b/>
          <w:bCs/>
          <w:color w:val="008000"/>
        </w:rPr>
      </w:pPr>
    </w:p>
    <w:tbl>
      <w:tblPr>
        <w:tblStyle w:val="aff"/>
        <w:tblW w:w="15278" w:type="dxa"/>
        <w:tblInd w:w="0" w:type="dxa"/>
        <w:tblLook w:val="04A0" w:firstRow="1" w:lastRow="0" w:firstColumn="1" w:lastColumn="0" w:noHBand="0" w:noVBand="1"/>
      </w:tblPr>
      <w:tblGrid>
        <w:gridCol w:w="1004"/>
        <w:gridCol w:w="3008"/>
        <w:gridCol w:w="3496"/>
        <w:gridCol w:w="2713"/>
        <w:gridCol w:w="3013"/>
        <w:gridCol w:w="2044"/>
      </w:tblGrid>
      <w:tr w:rsidR="000F4EFB" w:rsidTr="006A27B5">
        <w:trPr>
          <w:tblHeader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4EFB" w:rsidRDefault="000F4EFB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N п/п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4EFB" w:rsidRDefault="000F4EFB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Пункты меню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4EFB" w:rsidRDefault="000F4EFB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Кнопки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4EFB" w:rsidRDefault="000F4EFB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Функция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4EFB" w:rsidRDefault="000F4EFB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Описание функции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4EFB" w:rsidRDefault="000F4EFB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"Лицевые счета"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AccLook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"Просмотр списка счетов"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2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"Редактирование счета GL"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AccChng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"Изменение счета"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2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"Открытие счета GL"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AccInp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"Ввод счета"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2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"Закрытие счета GL"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AccClose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"Закрытие счета"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2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"Ввести операцию"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AccOperInp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"Ввод операции через счет"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"Счета доходов/расходов"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AccOFRLook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"Просмотр списка счетов ОФР"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3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"Открыть счет ОФР"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AccOFRInp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"Ввод счета ОФР"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"Операции"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OperLook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"Просмотр списка операций/проводок"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4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"Ввести операцию"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OperInp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"Ввод операции"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4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"Ввести операцию по шаблону"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OperInpTmpl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"Ввод операции по шаблону"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"Операции и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полупроводки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OperLook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"Просмотр списка операций/проводок"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Старое название</w:t>
            </w:r>
            <w:r>
              <w:rPr>
                <w:rFonts w:ascii="Courier New" w:hAnsi="Courier New" w:cs="Courier New"/>
                <w:bCs/>
                <w:iCs/>
                <w:sz w:val="20"/>
                <w:szCs w:val="20"/>
                <w:lang w:val="en-US"/>
              </w:rPr>
              <w:t>:</w:t>
            </w:r>
          </w:p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"Операции и проводки"</w:t>
            </w: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"Проводки"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OperLook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"Просмотр списка операций/проводок"</w:t>
            </w:r>
          </w:p>
        </w:tc>
        <w:tc>
          <w:tcPr>
            <w:tcW w:w="2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Есть проверка в новой версии</w:t>
            </w: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5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"Редактировать проводку"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OperPstChng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"Изменение операции"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5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"Подавить / восстановить проводку"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OperPstMakeInvisible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"Подавление операции"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"Шаблоны операций"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ReferLook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"Просмотр справочников"</w:t>
            </w:r>
          </w:p>
        </w:tc>
        <w:tc>
          <w:tcPr>
            <w:tcW w:w="2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Проверки отсутствуют</w:t>
            </w: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6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"Редактирование шаблона 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GL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OperTmplProc</w:t>
            </w:r>
            <w:proofErr w:type="spellEnd"/>
          </w:p>
        </w:tc>
        <w:tc>
          <w:tcPr>
            <w:tcW w:w="3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"Создание и изменение шаблона операции"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6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Созд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ание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шаблона 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GL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6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"Удаление шаблона 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GL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"Источники сделок",</w:t>
            </w:r>
          </w:p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"Коды сроков",</w:t>
            </w:r>
          </w:p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Accounting Type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",</w:t>
            </w:r>
          </w:p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Подразделения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",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ReferLook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"Просмотр справочников"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7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"Редактирование источника сделки",</w:t>
            </w:r>
          </w:p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>"Редактирование кода срока",</w:t>
            </w:r>
          </w:p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"Редактирование 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Accounting Type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",</w:t>
            </w:r>
          </w:p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"Редактирование подразделения"</w:t>
            </w:r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lastRenderedPageBreak/>
              <w:t>ReferChng</w:t>
            </w:r>
            <w:proofErr w:type="spellEnd"/>
          </w:p>
        </w:tc>
        <w:tc>
          <w:tcPr>
            <w:tcW w:w="3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"Изменение справочников, кроме Плана счетов"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7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"Ввод нового источника сделки",</w:t>
            </w:r>
          </w:p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"Ввод нового кода срока",</w:t>
            </w:r>
          </w:p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"Ввод нового 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Accounting</w:t>
            </w:r>
            <w:r w:rsidRPr="006A27B5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",</w:t>
            </w:r>
          </w:p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"Ввод нового подразделения"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Pr="006A27B5" w:rsidRDefault="000F4EFB" w:rsidP="000F4EFB">
            <w:pPr>
              <w:pStyle w:val="afa"/>
              <w:numPr>
                <w:ilvl w:val="0"/>
                <w:numId w:val="17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"Удаление источника сделки",</w:t>
            </w:r>
          </w:p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"Удаление кода срока",</w:t>
            </w:r>
          </w:p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"Удаление 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Accounting</w:t>
            </w:r>
            <w:r w:rsidRPr="006A27B5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",</w:t>
            </w:r>
          </w:p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"Удаление подразделения"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ReferDel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"Удаление записей в справочниках, кроме Плана счетов"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Pr="006A27B5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"План счетов по 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Accounting</w:t>
            </w:r>
            <w:r w:rsidRPr="006A27B5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",</w:t>
            </w:r>
          </w:p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"План счетов ОФР по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Midas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",</w:t>
            </w:r>
          </w:p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Типы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собственности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ReferLook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"Просмотр справочников"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"Настройки выгрузки в 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STAMT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ReferLook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"Просмотр справочников"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8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"Создание настройки"</w:t>
            </w:r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ReferAccSTAMT</w:t>
            </w:r>
            <w:proofErr w:type="spellEnd"/>
          </w:p>
        </w:tc>
        <w:tc>
          <w:tcPr>
            <w:tcW w:w="3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"Настройка списка счетов для выгрузки в STAMT"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8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"Редактирование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настройки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8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"Удаление настройки"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"Задания"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TasksLook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"Просмотр списка служб (заданий)"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9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"Править"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TasksChng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"Настройка службы (задания)"</w:t>
            </w:r>
          </w:p>
        </w:tc>
        <w:tc>
          <w:tcPr>
            <w:tcW w:w="2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Проверки отсутствуют</w:t>
            </w: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9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"Запустить"</w:t>
            </w:r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TasksRun</w:t>
            </w:r>
            <w:proofErr w:type="spellEnd"/>
          </w:p>
        </w:tc>
        <w:tc>
          <w:tcPr>
            <w:tcW w:w="3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"Изменение состояния службы (задания), кроме открытия и закрытия ОД"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9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"Остановить"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9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"Запустить все"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9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"Остановить все"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9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"Запустить принудительно"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9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"Очистить кэш"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"Опер день"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TskOdStateLook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 xml:space="preserve">"Просмотр состояния </w:t>
            </w: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опердня</w:t>
            </w:r>
            <w:proofErr w:type="spellEnd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20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"Открытие ОД"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TskOdOpenRun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"Запуск задания 'Открытие ОД'"</w:t>
            </w:r>
          </w:p>
        </w:tc>
        <w:tc>
          <w:tcPr>
            <w:tcW w:w="2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Проверки отсутствуют</w:t>
            </w: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20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"Закрытие баланса предыдущего ОД"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TskOdBalCloseRun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"Запуск задания 'Закрытие баланса предыдущего ОД'"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20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"Перевод фазы в PRE_COB"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TskOdPreCobRun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"Запуск задания 'Перевод фазы в PRE_COB'"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20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Переключение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режима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загрузки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TskOdSwitchModeRun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"Запуск задания 'Переключение режима загрузки'"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"Управление доступом" \ "Пользователи"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UserLook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"Просмотр списка пользователей"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21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"Редактирование пользователя" </w:t>
            </w:r>
            <w:proofErr w:type="gramStart"/>
            <w:r>
              <w:rPr>
                <w:rFonts w:ascii="Courier New" w:hAnsi="Courier New" w:cs="Courier New"/>
                <w:bCs/>
                <w:sz w:val="20"/>
                <w:szCs w:val="20"/>
              </w:rPr>
              <w:t>- ?</w:t>
            </w:r>
            <w:proofErr w:type="gramEnd"/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UserChng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"Изменение учетной карточки пользователя"</w:t>
            </w:r>
          </w:p>
        </w:tc>
        <w:tc>
          <w:tcPr>
            <w:tcW w:w="2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Проверки отсутствуют</w:t>
            </w: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21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Роли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пользователя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" </w:t>
            </w:r>
            <w:proofErr w:type="gramStart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- 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?</w:t>
            </w:r>
            <w:proofErr w:type="gramEnd"/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UserCntl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"Назначение роли"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21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Доступ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в а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</w:rPr>
              <w:t>рхив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" </w:t>
            </w:r>
            <w:proofErr w:type="gramStart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- 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?</w:t>
            </w:r>
            <w:proofErr w:type="gramEnd"/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UserCntlBackValue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"Изменение параметров доступа в архив"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"Управление доступом" \ "Роли"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RoleLook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"Просмотр списка ролей"</w:t>
            </w:r>
          </w:p>
        </w:tc>
        <w:tc>
          <w:tcPr>
            <w:tcW w:w="2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Проверки отсутствуют</w:t>
            </w: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21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"Ввод новой роли" </w:t>
            </w:r>
            <w:proofErr w:type="gramStart"/>
            <w:r>
              <w:rPr>
                <w:rFonts w:ascii="Courier New" w:hAnsi="Courier New" w:cs="Courier New"/>
                <w:bCs/>
                <w:sz w:val="20"/>
                <w:szCs w:val="20"/>
              </w:rPr>
              <w:t>- ?</w:t>
            </w:r>
            <w:proofErr w:type="gramEnd"/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RoleInp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"Ввод новой роли"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21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"Редактирование р</w:t>
            </w:r>
            <w:proofErr w:type="spellStart"/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оли</w:t>
            </w:r>
            <w:proofErr w:type="spellEnd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" </w:t>
            </w:r>
            <w:proofErr w:type="gramStart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- 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?</w:t>
            </w:r>
            <w:proofErr w:type="gramEnd"/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RoleChng</w:t>
            </w:r>
            <w:proofErr w:type="spellEnd"/>
          </w:p>
        </w:tc>
        <w:tc>
          <w:tcPr>
            <w:tcW w:w="3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"Изменение названия и содержания (функций) роли"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21"/>
              </w:numPr>
              <w:contextualSpacing w:val="0"/>
              <w:jc w:val="right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"Изменение содержания роли" </w:t>
            </w:r>
            <w:proofErr w:type="gramStart"/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- 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?</w:t>
            </w:r>
            <w:proofErr w:type="gram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"Выгрузка остатков"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AccRestUnloadRun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"Выгрузка остатков бухгалтером"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"Загрузка"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OperFileLoad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"Загрузка операций из файла"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"Входящие сообщения из файла"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OperFileLook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"Просмотр сообщений из файла"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"Входящие сообщения АЕ"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OperAELook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"Просмотр сообщений из АЕ"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"Ошибки обработки операций"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OperErrLook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"Просмотр ошибок обработки операций"</w:t>
            </w:r>
          </w:p>
        </w:tc>
        <w:tc>
          <w:tcPr>
            <w:tcW w:w="2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Проверки отсутствуют</w:t>
            </w: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"Доступ в архив"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OperBackValue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"Управление доступом в архив ответственным из бухгалтерии"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</w:tr>
      <w:tr w:rsidR="000F4EFB" w:rsidTr="006A27B5"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 w:rsidP="000F4EFB">
            <w:pPr>
              <w:pStyle w:val="afa"/>
              <w:numPr>
                <w:ilvl w:val="0"/>
                <w:numId w:val="11"/>
              </w:numPr>
              <w:contextualSpacing w:val="0"/>
              <w:jc w:val="center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"Аудит"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EFB" w:rsidRDefault="000F4EFB">
            <w:pP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OthAuditLook</w:t>
            </w:r>
            <w:proofErr w:type="spellEnd"/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iCs/>
                <w:sz w:val="20"/>
                <w:szCs w:val="20"/>
              </w:rPr>
              <w:t>"AUDIT"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EFB" w:rsidRDefault="000F4EFB">
            <w:pPr>
              <w:rPr>
                <w:rFonts w:ascii="Courier New" w:hAnsi="Courier New" w:cs="Courier New"/>
                <w:bCs/>
                <w:iCs/>
                <w:sz w:val="20"/>
                <w:szCs w:val="20"/>
              </w:rPr>
            </w:pPr>
          </w:p>
        </w:tc>
      </w:tr>
    </w:tbl>
    <w:p w:rsidR="00F23A77" w:rsidRDefault="00F23A77" w:rsidP="006A27B5">
      <w:pPr>
        <w:rPr>
          <w:sz w:val="20"/>
        </w:rPr>
      </w:pPr>
    </w:p>
    <w:sectPr w:rsidR="00F23A77" w:rsidSect="006A27B5">
      <w:pgSz w:w="16838" w:h="11906" w:orient="landscape"/>
      <w:pgMar w:top="850" w:right="993" w:bottom="1701" w:left="993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4AE" w:rsidRDefault="006A34AE">
      <w:pPr>
        <w:spacing w:after="0" w:line="240" w:lineRule="auto"/>
      </w:pPr>
      <w:r>
        <w:separator/>
      </w:r>
    </w:p>
  </w:endnote>
  <w:endnote w:type="continuationSeparator" w:id="0">
    <w:p w:rsidR="006A34AE" w:rsidRDefault="006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4AE" w:rsidRDefault="006A34AE">
      <w:pPr>
        <w:spacing w:after="0" w:line="240" w:lineRule="auto"/>
      </w:pPr>
      <w:r>
        <w:separator/>
      </w:r>
    </w:p>
  </w:footnote>
  <w:footnote w:type="continuationSeparator" w:id="0">
    <w:p w:rsidR="006A34AE" w:rsidRDefault="006A34AE">
      <w:pPr>
        <w:spacing w:after="0" w:line="240" w:lineRule="auto"/>
      </w:pPr>
      <w:r>
        <w:continuationSeparator/>
      </w:r>
    </w:p>
  </w:footnote>
  <w:footnote w:id="1">
    <w:p w:rsidR="00A90ACD" w:rsidRDefault="00A90ACD">
      <w:pPr>
        <w:pStyle w:val="ae"/>
      </w:pPr>
      <w:r>
        <w:rPr>
          <w:rStyle w:val="a3"/>
        </w:rPr>
        <w:footnoteRef/>
      </w:r>
      <w:r>
        <w:t xml:space="preserve"> Функции, выделенные серым цветом, в настоящий момент в системе не используются, но запланирована их реализация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16E24"/>
    <w:multiLevelType w:val="hybridMultilevel"/>
    <w:tmpl w:val="23D2B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52B48"/>
    <w:multiLevelType w:val="hybridMultilevel"/>
    <w:tmpl w:val="BA20E33E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5FE58B7"/>
    <w:multiLevelType w:val="multilevel"/>
    <w:tmpl w:val="5422FFD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F20DAE"/>
    <w:multiLevelType w:val="hybridMultilevel"/>
    <w:tmpl w:val="23D2B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517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C622B3"/>
    <w:multiLevelType w:val="multilevel"/>
    <w:tmpl w:val="CA72256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F36FED"/>
    <w:multiLevelType w:val="multilevel"/>
    <w:tmpl w:val="5336B9F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4F6A0B"/>
    <w:multiLevelType w:val="multilevel"/>
    <w:tmpl w:val="73AAC05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793707"/>
    <w:multiLevelType w:val="hybridMultilevel"/>
    <w:tmpl w:val="663C90FC"/>
    <w:lvl w:ilvl="0" w:tplc="1390F1F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B7E5E"/>
    <w:multiLevelType w:val="hybridMultilevel"/>
    <w:tmpl w:val="527E234A"/>
    <w:lvl w:ilvl="0" w:tplc="DB06121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04ED0"/>
    <w:multiLevelType w:val="multilevel"/>
    <w:tmpl w:val="6F965F2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DA2F28"/>
    <w:multiLevelType w:val="multilevel"/>
    <w:tmpl w:val="001CA646"/>
    <w:lvl w:ilvl="0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70CDD"/>
    <w:multiLevelType w:val="hybridMultilevel"/>
    <w:tmpl w:val="6AF23D3E"/>
    <w:lvl w:ilvl="0" w:tplc="07A47AA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B4D6C"/>
    <w:multiLevelType w:val="hybridMultilevel"/>
    <w:tmpl w:val="4C5CDFEC"/>
    <w:lvl w:ilvl="0" w:tplc="BCE2E372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1418A"/>
    <w:multiLevelType w:val="hybridMultilevel"/>
    <w:tmpl w:val="31167E00"/>
    <w:lvl w:ilvl="0" w:tplc="5A107EC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E071B48"/>
    <w:multiLevelType w:val="hybridMultilevel"/>
    <w:tmpl w:val="23D2B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35205"/>
    <w:multiLevelType w:val="hybridMultilevel"/>
    <w:tmpl w:val="9AB0E150"/>
    <w:lvl w:ilvl="0" w:tplc="5A107E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7" w15:restartNumberingAfterBreak="0">
    <w:nsid w:val="4EAD039B"/>
    <w:multiLevelType w:val="multilevel"/>
    <w:tmpl w:val="219A7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016D3C"/>
    <w:multiLevelType w:val="hybridMultilevel"/>
    <w:tmpl w:val="AA1A44FC"/>
    <w:lvl w:ilvl="0" w:tplc="F594D6D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2404A"/>
    <w:multiLevelType w:val="hybridMultilevel"/>
    <w:tmpl w:val="595C7C32"/>
    <w:lvl w:ilvl="0" w:tplc="E8CA4796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  <w:b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5C9B63B4"/>
    <w:multiLevelType w:val="hybridMultilevel"/>
    <w:tmpl w:val="7494B262"/>
    <w:lvl w:ilvl="0" w:tplc="878A4F1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E5BB0"/>
    <w:multiLevelType w:val="hybridMultilevel"/>
    <w:tmpl w:val="6E9E11FC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5E41BAC"/>
    <w:multiLevelType w:val="multilevel"/>
    <w:tmpl w:val="E646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585497F"/>
    <w:multiLevelType w:val="hybridMultilevel"/>
    <w:tmpl w:val="9C2CB18C"/>
    <w:lvl w:ilvl="0" w:tplc="C7C4533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3488D"/>
    <w:multiLevelType w:val="hybridMultilevel"/>
    <w:tmpl w:val="23D2B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357DE"/>
    <w:multiLevelType w:val="hybridMultilevel"/>
    <w:tmpl w:val="5F5EFA14"/>
    <w:lvl w:ilvl="0" w:tplc="5A107E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6" w15:restartNumberingAfterBreak="0">
    <w:nsid w:val="7EFC5970"/>
    <w:multiLevelType w:val="multilevel"/>
    <w:tmpl w:val="219A7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2"/>
  </w:num>
  <w:num w:numId="3">
    <w:abstractNumId w:val="11"/>
  </w:num>
  <w:num w:numId="4">
    <w:abstractNumId w:val="10"/>
  </w:num>
  <w:num w:numId="5">
    <w:abstractNumId w:val="5"/>
  </w:num>
  <w:num w:numId="6">
    <w:abstractNumId w:val="17"/>
  </w:num>
  <w:num w:numId="7">
    <w:abstractNumId w:val="26"/>
  </w:num>
  <w:num w:numId="8">
    <w:abstractNumId w:val="6"/>
  </w:num>
  <w:num w:numId="9">
    <w:abstractNumId w:val="2"/>
  </w:num>
  <w:num w:numId="10">
    <w:abstractNumId w:val="4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21"/>
  </w:num>
  <w:num w:numId="24">
    <w:abstractNumId w:val="16"/>
  </w:num>
  <w:num w:numId="25">
    <w:abstractNumId w:val="25"/>
  </w:num>
  <w:num w:numId="26">
    <w:abstractNumId w:val="19"/>
  </w:num>
  <w:num w:numId="27">
    <w:abstractNumId w:val="14"/>
  </w:num>
  <w:num w:numId="28">
    <w:abstractNumId w:val="0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Фигаровская Наталья Викторовна">
    <w15:presenceInfo w15:providerId="AD" w15:userId="S-1-5-21-2256904374-1051893898-125531477-82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84"/>
    <w:rsid w:val="00002EE2"/>
    <w:rsid w:val="0001103D"/>
    <w:rsid w:val="000420F4"/>
    <w:rsid w:val="0005201E"/>
    <w:rsid w:val="00067572"/>
    <w:rsid w:val="000732D2"/>
    <w:rsid w:val="000C667E"/>
    <w:rsid w:val="000D548B"/>
    <w:rsid w:val="000D67C0"/>
    <w:rsid w:val="000F0939"/>
    <w:rsid w:val="000F4EFB"/>
    <w:rsid w:val="000F6E77"/>
    <w:rsid w:val="001102FF"/>
    <w:rsid w:val="001408B8"/>
    <w:rsid w:val="00143CED"/>
    <w:rsid w:val="001518F3"/>
    <w:rsid w:val="00154E6D"/>
    <w:rsid w:val="0016594F"/>
    <w:rsid w:val="001721B2"/>
    <w:rsid w:val="00176079"/>
    <w:rsid w:val="00192A3E"/>
    <w:rsid w:val="00193890"/>
    <w:rsid w:val="001E1667"/>
    <w:rsid w:val="00223DA2"/>
    <w:rsid w:val="002251BD"/>
    <w:rsid w:val="00242900"/>
    <w:rsid w:val="00260811"/>
    <w:rsid w:val="00280F12"/>
    <w:rsid w:val="00293926"/>
    <w:rsid w:val="002B24D2"/>
    <w:rsid w:val="002B25D8"/>
    <w:rsid w:val="0030224B"/>
    <w:rsid w:val="003202DB"/>
    <w:rsid w:val="0032280B"/>
    <w:rsid w:val="00333BD5"/>
    <w:rsid w:val="00346430"/>
    <w:rsid w:val="003569B4"/>
    <w:rsid w:val="00363ACC"/>
    <w:rsid w:val="00373C4E"/>
    <w:rsid w:val="00380CBF"/>
    <w:rsid w:val="00384A50"/>
    <w:rsid w:val="00393341"/>
    <w:rsid w:val="003A3212"/>
    <w:rsid w:val="003E084D"/>
    <w:rsid w:val="003F2D05"/>
    <w:rsid w:val="00406117"/>
    <w:rsid w:val="00422AE0"/>
    <w:rsid w:val="00432E53"/>
    <w:rsid w:val="00492977"/>
    <w:rsid w:val="004D4A69"/>
    <w:rsid w:val="004E282D"/>
    <w:rsid w:val="004F7889"/>
    <w:rsid w:val="005539B4"/>
    <w:rsid w:val="005612C3"/>
    <w:rsid w:val="00562010"/>
    <w:rsid w:val="0057706E"/>
    <w:rsid w:val="00592CDD"/>
    <w:rsid w:val="00596B73"/>
    <w:rsid w:val="005A0290"/>
    <w:rsid w:val="005C5F23"/>
    <w:rsid w:val="005D5B5E"/>
    <w:rsid w:val="005E22DE"/>
    <w:rsid w:val="00603ADD"/>
    <w:rsid w:val="006406C7"/>
    <w:rsid w:val="00655FAD"/>
    <w:rsid w:val="00656888"/>
    <w:rsid w:val="006613BD"/>
    <w:rsid w:val="006A1365"/>
    <w:rsid w:val="006A1C60"/>
    <w:rsid w:val="006A27B5"/>
    <w:rsid w:val="006A34AE"/>
    <w:rsid w:val="006B39D3"/>
    <w:rsid w:val="006B7E66"/>
    <w:rsid w:val="006C4F47"/>
    <w:rsid w:val="006D6A62"/>
    <w:rsid w:val="006F61F3"/>
    <w:rsid w:val="007002E8"/>
    <w:rsid w:val="00711993"/>
    <w:rsid w:val="007250C2"/>
    <w:rsid w:val="00751B2C"/>
    <w:rsid w:val="00765984"/>
    <w:rsid w:val="0078074C"/>
    <w:rsid w:val="007976F4"/>
    <w:rsid w:val="007A22EC"/>
    <w:rsid w:val="007C7DEA"/>
    <w:rsid w:val="007E13D4"/>
    <w:rsid w:val="007F510A"/>
    <w:rsid w:val="00833CF2"/>
    <w:rsid w:val="00844939"/>
    <w:rsid w:val="00855300"/>
    <w:rsid w:val="00891C7A"/>
    <w:rsid w:val="0089426F"/>
    <w:rsid w:val="00894B8B"/>
    <w:rsid w:val="00897BC2"/>
    <w:rsid w:val="008C0D6B"/>
    <w:rsid w:val="008F1490"/>
    <w:rsid w:val="008F14A6"/>
    <w:rsid w:val="008F3116"/>
    <w:rsid w:val="00901D9E"/>
    <w:rsid w:val="0092164B"/>
    <w:rsid w:val="00927AB7"/>
    <w:rsid w:val="00932065"/>
    <w:rsid w:val="00940D23"/>
    <w:rsid w:val="009935CA"/>
    <w:rsid w:val="00997D20"/>
    <w:rsid w:val="009A10C3"/>
    <w:rsid w:val="009C6D71"/>
    <w:rsid w:val="009C74E0"/>
    <w:rsid w:val="009E00BE"/>
    <w:rsid w:val="009E1B01"/>
    <w:rsid w:val="00A23B12"/>
    <w:rsid w:val="00A303BA"/>
    <w:rsid w:val="00A3452F"/>
    <w:rsid w:val="00A70062"/>
    <w:rsid w:val="00A742A8"/>
    <w:rsid w:val="00A8105F"/>
    <w:rsid w:val="00A86A44"/>
    <w:rsid w:val="00A90ACD"/>
    <w:rsid w:val="00A918A7"/>
    <w:rsid w:val="00A921D1"/>
    <w:rsid w:val="00A94684"/>
    <w:rsid w:val="00A94AEA"/>
    <w:rsid w:val="00AD3F94"/>
    <w:rsid w:val="00B0015B"/>
    <w:rsid w:val="00B37D8D"/>
    <w:rsid w:val="00B41ACD"/>
    <w:rsid w:val="00B54695"/>
    <w:rsid w:val="00B54DB8"/>
    <w:rsid w:val="00B7108C"/>
    <w:rsid w:val="00B7249E"/>
    <w:rsid w:val="00B752AE"/>
    <w:rsid w:val="00BC1D14"/>
    <w:rsid w:val="00BD1D7B"/>
    <w:rsid w:val="00BE47A9"/>
    <w:rsid w:val="00BE4C6D"/>
    <w:rsid w:val="00C01562"/>
    <w:rsid w:val="00C44842"/>
    <w:rsid w:val="00C50AA9"/>
    <w:rsid w:val="00C51663"/>
    <w:rsid w:val="00C6420F"/>
    <w:rsid w:val="00C860F1"/>
    <w:rsid w:val="00CB4563"/>
    <w:rsid w:val="00CB65B3"/>
    <w:rsid w:val="00CC20AB"/>
    <w:rsid w:val="00CD4A04"/>
    <w:rsid w:val="00D13A29"/>
    <w:rsid w:val="00D15379"/>
    <w:rsid w:val="00D60574"/>
    <w:rsid w:val="00D8138D"/>
    <w:rsid w:val="00D8576A"/>
    <w:rsid w:val="00D97E71"/>
    <w:rsid w:val="00DA4680"/>
    <w:rsid w:val="00DB75A8"/>
    <w:rsid w:val="00DC54E5"/>
    <w:rsid w:val="00DD664B"/>
    <w:rsid w:val="00E05537"/>
    <w:rsid w:val="00E10FF1"/>
    <w:rsid w:val="00E14F57"/>
    <w:rsid w:val="00E37734"/>
    <w:rsid w:val="00E37A87"/>
    <w:rsid w:val="00E40017"/>
    <w:rsid w:val="00E673C3"/>
    <w:rsid w:val="00E815FB"/>
    <w:rsid w:val="00E97CFD"/>
    <w:rsid w:val="00EA1D35"/>
    <w:rsid w:val="00EC0A65"/>
    <w:rsid w:val="00ED3516"/>
    <w:rsid w:val="00F01724"/>
    <w:rsid w:val="00F054D4"/>
    <w:rsid w:val="00F15B3A"/>
    <w:rsid w:val="00F23A77"/>
    <w:rsid w:val="00F254AC"/>
    <w:rsid w:val="00F255B8"/>
    <w:rsid w:val="00F26157"/>
    <w:rsid w:val="00F26336"/>
    <w:rsid w:val="00F32A12"/>
    <w:rsid w:val="00F337B5"/>
    <w:rsid w:val="00F356F5"/>
    <w:rsid w:val="00F504AA"/>
    <w:rsid w:val="00F5586C"/>
    <w:rsid w:val="00F60A99"/>
    <w:rsid w:val="00FB08D0"/>
    <w:rsid w:val="00FB5CA5"/>
    <w:rsid w:val="00FC7DEA"/>
    <w:rsid w:val="00FD0BF0"/>
    <w:rsid w:val="00FD4C8F"/>
    <w:rsid w:val="00FE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F1421-03AE-4844-8FAA-82C18797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21">
    <w:name w:val="Quote"/>
    <w:basedOn w:val="a"/>
    <w:next w:val="a"/>
    <w:link w:val="22"/>
    <w:uiPriority w:val="29"/>
    <w:qFormat/>
    <w:rPr>
      <w:i/>
      <w:color w:val="000000" w:themeColor="text1"/>
    </w:rPr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paragraph" w:styleId="a4">
    <w:name w:val="Subtitle"/>
    <w:basedOn w:val="a"/>
    <w:next w:val="a"/>
    <w:link w:val="a5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a6">
    <w:name w:val="Текст концевой сноски Знак"/>
    <w:basedOn w:val="a0"/>
    <w:link w:val="a7"/>
    <w:uiPriority w:val="99"/>
    <w:semiHidden/>
    <w:rPr>
      <w:sz w:val="20"/>
    </w:rPr>
  </w:style>
  <w:style w:type="paragraph" w:styleId="a8">
    <w:name w:val="caption"/>
    <w:basedOn w:val="a"/>
    <w:next w:val="a"/>
    <w:uiPriority w:val="35"/>
    <w:unhideWhenUsed/>
    <w:qFormat/>
    <w:pPr>
      <w:spacing w:after="200" w:line="240" w:lineRule="auto"/>
    </w:pPr>
    <w:rPr>
      <w:i/>
      <w:color w:val="44546A" w:themeColor="text2"/>
      <w:sz w:val="18"/>
    </w:rPr>
  </w:style>
  <w:style w:type="character" w:customStyle="1" w:styleId="a5">
    <w:name w:val="Подзаголовок Знак"/>
    <w:basedOn w:val="a0"/>
    <w:link w:val="a4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a7">
    <w:name w:val="endnote text"/>
    <w:basedOn w:val="a"/>
    <w:link w:val="a6"/>
    <w:uiPriority w:val="99"/>
    <w:semiHidden/>
    <w:unhideWhenUsed/>
    <w:pPr>
      <w:spacing w:after="0" w:line="240" w:lineRule="auto"/>
    </w:pPr>
    <w:rPr>
      <w:sz w:val="20"/>
    </w:rPr>
  </w:style>
  <w:style w:type="character" w:styleId="a9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customStyle="1" w:styleId="aa">
    <w:name w:val="Выделенная цитата Знак"/>
    <w:basedOn w:val="a0"/>
    <w:link w:val="ab"/>
    <w:uiPriority w:val="30"/>
    <w:rPr>
      <w:b/>
      <w:i/>
      <w:color w:val="5B9BD5" w:themeColor="accent1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d">
    <w:name w:val="Текст сноски Знак"/>
    <w:basedOn w:val="a0"/>
    <w:link w:val="ae"/>
    <w:uiPriority w:val="99"/>
    <w:semiHidden/>
    <w:rPr>
      <w:sz w:val="20"/>
    </w:rPr>
  </w:style>
  <w:style w:type="character" w:styleId="af">
    <w:name w:val="Intense Reference"/>
    <w:basedOn w:val="a0"/>
    <w:uiPriority w:val="32"/>
    <w:qFormat/>
    <w:rPr>
      <w:b/>
      <w:smallCaps/>
      <w:color w:val="ED7D31" w:themeColor="accent2"/>
      <w:spacing w:val="5"/>
      <w:u w:val="single"/>
    </w:rPr>
  </w:style>
  <w:style w:type="paragraph" w:styleId="af0">
    <w:name w:val="No Spacing"/>
    <w:uiPriority w:val="1"/>
    <w:qFormat/>
    <w:pPr>
      <w:spacing w:after="0" w:line="240" w:lineRule="auto"/>
    </w:pPr>
  </w:style>
  <w:style w:type="character" w:styleId="af1">
    <w:name w:val="Emphasis"/>
    <w:basedOn w:val="a0"/>
    <w:uiPriority w:val="20"/>
    <w:qFormat/>
    <w:rPr>
      <w:i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e">
    <w:name w:val="footnote text"/>
    <w:basedOn w:val="a"/>
    <w:link w:val="a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Знак"/>
    <w:basedOn w:val="a0"/>
    <w:link w:val="af3"/>
    <w:uiPriority w:val="99"/>
    <w:rPr>
      <w:rFonts w:ascii="Courier New" w:hAnsi="Courier New" w:cs="Courier New"/>
      <w:sz w:val="21"/>
    </w:rPr>
  </w:style>
  <w:style w:type="character" w:styleId="af4">
    <w:name w:val="Subtle Emphasis"/>
    <w:basedOn w:val="a0"/>
    <w:uiPriority w:val="19"/>
    <w:qFormat/>
    <w:rPr>
      <w:i/>
      <w:color w:val="808080" w:themeColor="text1" w:themeTint="7F"/>
    </w:rPr>
  </w:style>
  <w:style w:type="character" w:customStyle="1" w:styleId="22">
    <w:name w:val="Цитата 2 Знак"/>
    <w:basedOn w:val="a0"/>
    <w:link w:val="21"/>
    <w:uiPriority w:val="29"/>
    <w:rPr>
      <w:i/>
      <w:color w:val="000000" w:themeColor="text1"/>
    </w:rPr>
  </w:style>
  <w:style w:type="paragraph" w:styleId="af3">
    <w:name w:val="Plain Text"/>
    <w:basedOn w:val="a"/>
    <w:link w:val="af2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af5">
    <w:name w:val="Название Знак"/>
    <w:basedOn w:val="a0"/>
    <w:link w:val="af6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af7">
    <w:name w:val="Strong"/>
    <w:basedOn w:val="a0"/>
    <w:uiPriority w:val="22"/>
    <w:qFormat/>
    <w:rPr>
      <w:b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f9">
    <w:name w:val="Абзац списка Знак"/>
    <w:basedOn w:val="a0"/>
    <w:link w:val="afa"/>
    <w:uiPriority w:val="34"/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afa">
    <w:name w:val="List Paragraph"/>
    <w:basedOn w:val="a"/>
    <w:link w:val="af9"/>
    <w:uiPriority w:val="34"/>
    <w:qFormat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afb">
    <w:name w:val="Intense Emphasis"/>
    <w:basedOn w:val="a0"/>
    <w:uiPriority w:val="21"/>
    <w:qFormat/>
    <w:rPr>
      <w:b/>
      <w:i/>
      <w:color w:val="5B9BD5" w:themeColor="accent1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styleId="afc">
    <w:name w:val="Book Title"/>
    <w:basedOn w:val="a0"/>
    <w:uiPriority w:val="33"/>
    <w:qFormat/>
    <w:rPr>
      <w:b/>
      <w:smallCaps/>
      <w:spacing w:val="5"/>
    </w:rPr>
  </w:style>
  <w:style w:type="paragraph" w:styleId="af6">
    <w:name w:val="Title"/>
    <w:basedOn w:val="a"/>
    <w:next w:val="a"/>
    <w:link w:val="af5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ab">
    <w:name w:val="Intense Quote"/>
    <w:basedOn w:val="a"/>
    <w:next w:val="a"/>
    <w:link w:val="aa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paragraph" w:styleId="afd">
    <w:name w:val="Balloon Text"/>
    <w:basedOn w:val="a"/>
    <w:link w:val="afe"/>
    <w:uiPriority w:val="99"/>
    <w:semiHidden/>
    <w:unhideWhenUsed/>
    <w:rsid w:val="00A23B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sid w:val="00A23B12"/>
    <w:rPr>
      <w:rFonts w:ascii="Segoe UI" w:hAnsi="Segoe UI" w:cs="Segoe UI"/>
      <w:sz w:val="18"/>
      <w:szCs w:val="18"/>
    </w:rPr>
  </w:style>
  <w:style w:type="table" w:styleId="aff">
    <w:name w:val="Table Grid"/>
    <w:basedOn w:val="a1"/>
    <w:uiPriority w:val="39"/>
    <w:rsid w:val="000F4EFB"/>
    <w:pPr>
      <w:spacing w:after="0" w:line="240" w:lineRule="auto"/>
    </w:pPr>
    <w:rPr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023FB-97A5-484C-B661-56F0DB42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15</Pages>
  <Words>4666</Words>
  <Characters>26599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3</cp:revision>
  <dcterms:created xsi:type="dcterms:W3CDTF">2016-07-27T12:16:00Z</dcterms:created>
  <dcterms:modified xsi:type="dcterms:W3CDTF">2016-07-29T18:27:00Z</dcterms:modified>
</cp:coreProperties>
</file>