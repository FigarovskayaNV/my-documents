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06" w:rsidRPr="009C17C8" w:rsidRDefault="009C17C8" w:rsidP="006B0BC1">
      <w:pPr>
        <w:ind w:left="1276" w:right="1984"/>
        <w:jc w:val="center"/>
        <w:outlineLvl w:val="0"/>
        <w:rPr>
          <w:b/>
          <w:sz w:val="32"/>
          <w:szCs w:val="32"/>
        </w:rPr>
      </w:pPr>
      <w:r w:rsidRPr="009C17C8">
        <w:rPr>
          <w:b/>
          <w:sz w:val="32"/>
          <w:szCs w:val="32"/>
        </w:rPr>
        <w:t xml:space="preserve">Требования </w:t>
      </w:r>
      <w:r w:rsidR="00DB09D3">
        <w:rPr>
          <w:b/>
          <w:sz w:val="32"/>
          <w:szCs w:val="32"/>
        </w:rPr>
        <w:t xml:space="preserve">к </w:t>
      </w:r>
      <w:r w:rsidR="00DB09D3" w:rsidRPr="00DB09D3">
        <w:rPr>
          <w:b/>
          <w:sz w:val="32"/>
          <w:szCs w:val="32"/>
        </w:rPr>
        <w:t>интерфейс</w:t>
      </w:r>
      <w:r w:rsidR="00DB09D3">
        <w:rPr>
          <w:b/>
          <w:sz w:val="32"/>
          <w:szCs w:val="32"/>
        </w:rPr>
        <w:t>у системы</w:t>
      </w:r>
      <w:r w:rsidRPr="009C17C8">
        <w:rPr>
          <w:b/>
          <w:sz w:val="32"/>
          <w:szCs w:val="32"/>
        </w:rPr>
        <w:t xml:space="preserve"> управлени</w:t>
      </w:r>
      <w:r w:rsidR="00DB09D3">
        <w:rPr>
          <w:b/>
          <w:sz w:val="32"/>
          <w:szCs w:val="32"/>
        </w:rPr>
        <w:t>я</w:t>
      </w:r>
      <w:r w:rsidRPr="009C17C8">
        <w:rPr>
          <w:b/>
          <w:sz w:val="32"/>
          <w:szCs w:val="32"/>
        </w:rPr>
        <w:t xml:space="preserve"> </w:t>
      </w:r>
      <w:r w:rsidR="0047372A">
        <w:rPr>
          <w:b/>
          <w:sz w:val="32"/>
          <w:szCs w:val="32"/>
        </w:rPr>
        <w:t>доступом</w:t>
      </w:r>
    </w:p>
    <w:p w:rsidR="007D6481" w:rsidRDefault="007D6481" w:rsidP="006B0BC1">
      <w:pPr>
        <w:pStyle w:val="a4"/>
        <w:numPr>
          <w:ilvl w:val="0"/>
          <w:numId w:val="1"/>
        </w:numPr>
        <w:spacing w:before="360" w:after="240"/>
        <w:ind w:left="425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Бизнес требование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363"/>
      </w:tblGrid>
      <w:tr w:rsidR="007D6481" w:rsidRPr="000F78AC" w:rsidTr="000F78AC">
        <w:trPr>
          <w:trHeight w:val="1066"/>
        </w:trPr>
        <w:tc>
          <w:tcPr>
            <w:tcW w:w="846" w:type="dxa"/>
            <w:shd w:val="clear" w:color="auto" w:fill="auto"/>
            <w:noWrap/>
            <w:hideMark/>
          </w:tcPr>
          <w:p w:rsidR="007D6481" w:rsidRPr="007D6481" w:rsidRDefault="007D6481" w:rsidP="000F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8363" w:type="dxa"/>
            <w:shd w:val="clear" w:color="auto" w:fill="auto"/>
            <w:hideMark/>
          </w:tcPr>
          <w:p w:rsidR="007D6481" w:rsidRDefault="007D6481" w:rsidP="000F7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*добавить роли "</w:t>
            </w:r>
            <w:proofErr w:type="spellStart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закрыватель</w:t>
            </w:r>
            <w:proofErr w:type="spellEnd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баланса", "открыватель счетов для MZO", "открыватель счетов для K+TP", "</w:t>
            </w:r>
            <w:proofErr w:type="spellStart"/>
            <w:r w:rsidR="000F78AC"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выполн</w:t>
            </w:r>
            <w:r w:rsidR="000F78AC" w:rsidRPr="000F78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я</w:t>
            </w:r>
            <w:r w:rsidR="000F78AC"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тель</w:t>
            </w:r>
            <w:proofErr w:type="spellEnd"/>
            <w:r w:rsidR="000F78AC"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проводок для MZO",</w:t>
            </w:r>
            <w:r w:rsidRPr="000F78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="000F78AC" w:rsidRPr="000F78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выполн</w:t>
            </w:r>
            <w:r w:rsidR="000F78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я</w:t>
            </w:r>
            <w:r w:rsidR="000F78AC" w:rsidRPr="000F78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тель</w:t>
            </w:r>
            <w:proofErr w:type="spellEnd"/>
            <w:r w:rsidR="000F78AC" w:rsidRPr="000F78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F78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проводок для K+TP".</w:t>
            </w:r>
          </w:p>
          <w:p w:rsidR="007D6481" w:rsidRPr="000F78AC" w:rsidRDefault="007D6481" w:rsidP="000F7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F78AC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>*</w:t>
            </w:r>
            <w:proofErr w:type="spellStart"/>
            <w:r w:rsidRPr="000F78AC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>Доп.контроль</w:t>
            </w:r>
            <w:proofErr w:type="spellEnd"/>
            <w:r w:rsidRPr="000F78AC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 между данными в полях. Если для </w:t>
            </w:r>
            <w:proofErr w:type="spellStart"/>
            <w:r w:rsidRPr="000F78AC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>Account</w:t>
            </w:r>
            <w:proofErr w:type="spellEnd"/>
            <w:r w:rsidRPr="000F78AC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78AC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>Type</w:t>
            </w:r>
            <w:proofErr w:type="spellEnd"/>
            <w:r w:rsidRPr="000F78AC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 выбран "источник сделки" не соответствующий ему - предупреждение.</w:t>
            </w:r>
          </w:p>
        </w:tc>
      </w:tr>
      <w:tr w:rsidR="007D6481" w:rsidRPr="007D6481" w:rsidTr="000F78AC">
        <w:trPr>
          <w:trHeight w:val="13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481" w:rsidRPr="007D6481" w:rsidRDefault="007D6481" w:rsidP="000F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481" w:rsidRPr="007D6481" w:rsidRDefault="007D6481" w:rsidP="007D6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Доработка по пользователям</w:t>
            </w: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1. изменения роли доступа</w:t>
            </w: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2. сброса пароля.</w:t>
            </w: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3. удаления пользователя</w:t>
            </w: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4. интеграция с AD или BO</w:t>
            </w:r>
          </w:p>
        </w:tc>
      </w:tr>
    </w:tbl>
    <w:p w:rsidR="000F78AC" w:rsidRPr="000F78AC" w:rsidRDefault="000F78AC" w:rsidP="000F78AC">
      <w:pPr>
        <w:spacing w:before="240" w:after="240"/>
        <w:ind w:firstLine="851"/>
        <w:rPr>
          <w:color w:val="002060"/>
          <w:spacing w:val="20"/>
          <w:lang w:val="en-US"/>
        </w:rPr>
      </w:pPr>
      <w:r w:rsidRPr="000F78AC">
        <w:rPr>
          <w:color w:val="002060"/>
          <w:spacing w:val="20"/>
        </w:rPr>
        <w:t>Связанные задачи</w:t>
      </w:r>
      <w:r w:rsidRPr="000F78AC">
        <w:rPr>
          <w:color w:val="002060"/>
          <w:spacing w:val="20"/>
          <w:lang w:val="en-US"/>
        </w:rPr>
        <w:t>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363"/>
      </w:tblGrid>
      <w:tr w:rsidR="000F78AC" w:rsidRPr="007D6481" w:rsidTr="001E46FA">
        <w:trPr>
          <w:trHeight w:val="115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78AC" w:rsidRPr="007D6481" w:rsidRDefault="000F78AC" w:rsidP="001E4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8AC" w:rsidRDefault="000F78AC" w:rsidP="000F7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Внести ограничение по полю "источник сделки" в процедуре открытия счетов для новых ролей пользователей, </w:t>
            </w:r>
            <w:proofErr w:type="gramStart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например</w:t>
            </w:r>
            <w:proofErr w:type="gramEnd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:rsidR="000F78AC" w:rsidRPr="007D6481" w:rsidRDefault="000F78AC" w:rsidP="000F7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-Открыватель счетов для MZO</w:t>
            </w: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-Открыватель счетов для К+ТР</w:t>
            </w:r>
          </w:p>
        </w:tc>
      </w:tr>
      <w:tr w:rsidR="000F78AC" w:rsidRPr="007D6481" w:rsidTr="001E46FA">
        <w:trPr>
          <w:trHeight w:val="112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78AC" w:rsidRPr="007D6481" w:rsidRDefault="000F78AC" w:rsidP="001E4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8AC" w:rsidRDefault="000F78AC" w:rsidP="000F7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Внести ограничение по полю "источник сделки" в процедуре выполнения проводок для новых ролей пользователей, </w:t>
            </w:r>
            <w:proofErr w:type="gramStart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например</w:t>
            </w:r>
            <w:proofErr w:type="gramEnd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:rsidR="000F78AC" w:rsidRPr="007D6481" w:rsidRDefault="000F78AC" w:rsidP="000F7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  <w:proofErr w:type="spellStart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Выполнятель</w:t>
            </w:r>
            <w:proofErr w:type="spellEnd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проводок для MZO</w:t>
            </w:r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-</w:t>
            </w:r>
            <w:proofErr w:type="spellStart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Выполнятель</w:t>
            </w:r>
            <w:proofErr w:type="spellEnd"/>
            <w:r w:rsidRPr="007D64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проводок для К+ТР</w:t>
            </w:r>
          </w:p>
        </w:tc>
      </w:tr>
    </w:tbl>
    <w:p w:rsidR="00F31506" w:rsidRPr="001B0F06" w:rsidRDefault="00274363" w:rsidP="000F78AC">
      <w:pPr>
        <w:pStyle w:val="a4"/>
        <w:numPr>
          <w:ilvl w:val="0"/>
          <w:numId w:val="1"/>
        </w:numPr>
        <w:spacing w:before="480" w:after="240"/>
        <w:ind w:left="425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Краткое описание требовани</w:t>
      </w:r>
      <w:r w:rsidR="00DB09D3">
        <w:rPr>
          <w:b/>
          <w:color w:val="002060"/>
          <w:spacing w:val="20"/>
          <w:sz w:val="24"/>
          <w:szCs w:val="24"/>
        </w:rPr>
        <w:t>я</w:t>
      </w:r>
    </w:p>
    <w:p w:rsidR="009C17C8" w:rsidRPr="00274363" w:rsidRDefault="009C17C8" w:rsidP="00DB09D3">
      <w:pPr>
        <w:pStyle w:val="a4"/>
        <w:spacing w:before="240" w:after="240"/>
        <w:ind w:left="425" w:firstLine="426"/>
        <w:contextualSpacing w:val="0"/>
        <w:jc w:val="both"/>
        <w:rPr>
          <w:sz w:val="20"/>
          <w:szCs w:val="20"/>
        </w:rPr>
      </w:pPr>
      <w:r w:rsidRPr="009C17C8">
        <w:rPr>
          <w:sz w:val="20"/>
          <w:szCs w:val="20"/>
        </w:rPr>
        <w:t xml:space="preserve">Для реализации требования </w:t>
      </w:r>
      <w:r w:rsidR="00274363">
        <w:rPr>
          <w:sz w:val="20"/>
          <w:szCs w:val="20"/>
        </w:rPr>
        <w:t xml:space="preserve">на разработку </w:t>
      </w:r>
      <w:r w:rsidR="00DB09D3">
        <w:rPr>
          <w:sz w:val="20"/>
          <w:szCs w:val="20"/>
        </w:rPr>
        <w:t xml:space="preserve">интерфейса </w:t>
      </w:r>
      <w:r w:rsidR="00274363">
        <w:rPr>
          <w:sz w:val="20"/>
          <w:szCs w:val="20"/>
        </w:rPr>
        <w:t xml:space="preserve">системы управления доступом </w:t>
      </w:r>
      <w:r w:rsidRPr="009C17C8">
        <w:rPr>
          <w:sz w:val="20"/>
          <w:szCs w:val="20"/>
        </w:rPr>
        <w:t>необходимо</w:t>
      </w:r>
      <w:r w:rsidRPr="00274363">
        <w:rPr>
          <w:sz w:val="20"/>
          <w:szCs w:val="20"/>
        </w:rPr>
        <w:t>:</w:t>
      </w:r>
    </w:p>
    <w:p w:rsidR="00850E74" w:rsidRPr="00850E74" w:rsidRDefault="00850E74" w:rsidP="00DB09D3">
      <w:pPr>
        <w:pStyle w:val="a4"/>
        <w:numPr>
          <w:ilvl w:val="1"/>
          <w:numId w:val="3"/>
        </w:numPr>
        <w:jc w:val="both"/>
        <w:rPr>
          <w:sz w:val="20"/>
          <w:szCs w:val="20"/>
        </w:rPr>
      </w:pPr>
      <w:r w:rsidRPr="00850E74">
        <w:rPr>
          <w:sz w:val="20"/>
          <w:szCs w:val="20"/>
        </w:rPr>
        <w:t>Доработать таблицу</w:t>
      </w:r>
      <w:r w:rsidR="00BE65DE">
        <w:rPr>
          <w:sz w:val="20"/>
          <w:szCs w:val="20"/>
        </w:rPr>
        <w:t xml:space="preserve"> </w:t>
      </w:r>
      <w:r w:rsidRPr="00850E74">
        <w:rPr>
          <w:sz w:val="20"/>
          <w:szCs w:val="20"/>
        </w:rPr>
        <w:t>«Пользователи»</w:t>
      </w:r>
    </w:p>
    <w:p w:rsidR="00850E74" w:rsidRPr="00850E74" w:rsidRDefault="00850E74" w:rsidP="00DB09D3">
      <w:pPr>
        <w:pStyle w:val="a4"/>
        <w:numPr>
          <w:ilvl w:val="1"/>
          <w:numId w:val="3"/>
        </w:numPr>
        <w:spacing w:after="120"/>
        <w:ind w:left="788" w:hanging="431"/>
        <w:contextualSpacing w:val="0"/>
        <w:jc w:val="both"/>
        <w:rPr>
          <w:sz w:val="20"/>
          <w:szCs w:val="20"/>
        </w:rPr>
      </w:pPr>
      <w:r w:rsidRPr="00850E74">
        <w:rPr>
          <w:sz w:val="20"/>
          <w:szCs w:val="20"/>
        </w:rPr>
        <w:t>Создать таблицы</w:t>
      </w:r>
      <w:r w:rsidRPr="00850E74">
        <w:rPr>
          <w:sz w:val="20"/>
          <w:szCs w:val="20"/>
          <w:lang w:val="en-US"/>
        </w:rPr>
        <w:t>:</w:t>
      </w:r>
    </w:p>
    <w:p w:rsidR="00850E74" w:rsidRPr="00850E74" w:rsidRDefault="009C17C8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>Параметры доступа</w:t>
      </w:r>
    </w:p>
    <w:p w:rsidR="00850E74" w:rsidRDefault="00850E74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</w:t>
      </w:r>
      <w:r w:rsidR="00BE65DE">
        <w:rPr>
          <w:sz w:val="20"/>
          <w:szCs w:val="20"/>
        </w:rPr>
        <w:t>и и их</w:t>
      </w:r>
      <w:r w:rsidR="00BE65DE" w:rsidRPr="00BE65DE">
        <w:rPr>
          <w:sz w:val="20"/>
          <w:szCs w:val="20"/>
        </w:rPr>
        <w:t xml:space="preserve"> </w:t>
      </w:r>
      <w:r w:rsidR="00BE65DE">
        <w:rPr>
          <w:sz w:val="20"/>
          <w:szCs w:val="20"/>
        </w:rPr>
        <w:t>права</w:t>
      </w:r>
    </w:p>
    <w:p w:rsidR="009C17C8" w:rsidRDefault="009C17C8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>Функции</w:t>
      </w:r>
    </w:p>
    <w:p w:rsidR="009C17C8" w:rsidRDefault="009C17C8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>Группы функций</w:t>
      </w:r>
    </w:p>
    <w:p w:rsidR="009C17C8" w:rsidRDefault="009C17C8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>Роли</w:t>
      </w:r>
    </w:p>
    <w:p w:rsidR="009C17C8" w:rsidRDefault="009C17C8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Роли и </w:t>
      </w:r>
      <w:r w:rsidR="00597AF9">
        <w:rPr>
          <w:sz w:val="20"/>
          <w:szCs w:val="20"/>
        </w:rPr>
        <w:t xml:space="preserve">их </w:t>
      </w:r>
      <w:r>
        <w:rPr>
          <w:sz w:val="20"/>
          <w:szCs w:val="20"/>
        </w:rPr>
        <w:t>функции</w:t>
      </w:r>
    </w:p>
    <w:p w:rsidR="009C17C8" w:rsidRDefault="009C17C8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Пользователи и </w:t>
      </w:r>
      <w:r w:rsidR="00BE65DE">
        <w:rPr>
          <w:sz w:val="20"/>
          <w:szCs w:val="20"/>
        </w:rPr>
        <w:t xml:space="preserve">их </w:t>
      </w:r>
      <w:r>
        <w:rPr>
          <w:sz w:val="20"/>
          <w:szCs w:val="20"/>
        </w:rPr>
        <w:t>роли</w:t>
      </w:r>
    </w:p>
    <w:p w:rsidR="009C17C8" w:rsidRDefault="009C17C8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>Пункты меню</w:t>
      </w:r>
    </w:p>
    <w:p w:rsidR="009C17C8" w:rsidRDefault="00BE65DE" w:rsidP="00DB09D3">
      <w:pPr>
        <w:pStyle w:val="a4"/>
        <w:numPr>
          <w:ilvl w:val="1"/>
          <w:numId w:val="4"/>
        </w:numPr>
        <w:ind w:left="1276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B1245E">
        <w:rPr>
          <w:sz w:val="20"/>
          <w:szCs w:val="20"/>
        </w:rPr>
        <w:t>ункт</w:t>
      </w:r>
      <w:r>
        <w:rPr>
          <w:sz w:val="20"/>
          <w:szCs w:val="20"/>
        </w:rPr>
        <w:t>ы</w:t>
      </w:r>
      <w:r w:rsidR="009C17C8">
        <w:rPr>
          <w:sz w:val="20"/>
          <w:szCs w:val="20"/>
        </w:rPr>
        <w:t xml:space="preserve"> меню</w:t>
      </w:r>
      <w:r>
        <w:rPr>
          <w:sz w:val="20"/>
          <w:szCs w:val="20"/>
        </w:rPr>
        <w:t xml:space="preserve"> и </w:t>
      </w:r>
      <w:r w:rsidR="00597AF9">
        <w:rPr>
          <w:sz w:val="20"/>
          <w:szCs w:val="20"/>
        </w:rPr>
        <w:t xml:space="preserve">их </w:t>
      </w:r>
      <w:r>
        <w:rPr>
          <w:sz w:val="20"/>
          <w:szCs w:val="20"/>
        </w:rPr>
        <w:t>функции</w:t>
      </w:r>
    </w:p>
    <w:p w:rsidR="001F3C8D" w:rsidRPr="009C17C8" w:rsidRDefault="001F3C8D" w:rsidP="00DB09D3">
      <w:pPr>
        <w:pStyle w:val="a4"/>
        <w:numPr>
          <w:ilvl w:val="1"/>
          <w:numId w:val="4"/>
        </w:numPr>
        <w:spacing w:after="120"/>
        <w:ind w:left="1276" w:hanging="431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История изменения параметров</w:t>
      </w:r>
    </w:p>
    <w:p w:rsidR="00C73F0E" w:rsidRDefault="00C73F0E" w:rsidP="00DB09D3">
      <w:pPr>
        <w:pStyle w:val="a4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Доработать экранную форму «Пользователи» для вывода списка зарегистрированных в системе пользователей</w:t>
      </w:r>
    </w:p>
    <w:p w:rsidR="0047372A" w:rsidRPr="0047372A" w:rsidRDefault="0047372A" w:rsidP="00DB09D3">
      <w:pPr>
        <w:pStyle w:val="a4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 w:rsidRPr="0047372A">
        <w:rPr>
          <w:sz w:val="20"/>
          <w:szCs w:val="20"/>
        </w:rPr>
        <w:t>Доработать учетную карточку пользователя для ввода и редактирования данных пользователя</w:t>
      </w:r>
    </w:p>
    <w:p w:rsidR="0047372A" w:rsidRPr="0047372A" w:rsidRDefault="0047372A" w:rsidP="00DB09D3">
      <w:pPr>
        <w:pStyle w:val="a4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 w:rsidRPr="0047372A">
        <w:rPr>
          <w:sz w:val="20"/>
          <w:szCs w:val="20"/>
        </w:rPr>
        <w:t>Разработать экранные формы для создания ролей и установки прав доступа пользователей</w:t>
      </w:r>
    </w:p>
    <w:p w:rsidR="00F64AB3" w:rsidRPr="00F64AB3" w:rsidRDefault="00F64AB3" w:rsidP="00DB09D3">
      <w:pPr>
        <w:pStyle w:val="a4"/>
        <w:numPr>
          <w:ilvl w:val="1"/>
          <w:numId w:val="3"/>
        </w:numPr>
        <w:spacing w:after="0"/>
        <w:contextualSpacing w:val="0"/>
        <w:jc w:val="both"/>
        <w:rPr>
          <w:sz w:val="20"/>
          <w:szCs w:val="20"/>
        </w:rPr>
      </w:pPr>
      <w:r w:rsidRPr="00F64AB3">
        <w:rPr>
          <w:sz w:val="20"/>
          <w:szCs w:val="20"/>
        </w:rPr>
        <w:t>Изменить меню вкладки «Система»</w:t>
      </w:r>
    </w:p>
    <w:p w:rsidR="009C17C8" w:rsidRPr="00850E74" w:rsidRDefault="009C17C8" w:rsidP="00DB09D3">
      <w:pPr>
        <w:pStyle w:val="a4"/>
        <w:spacing w:after="120"/>
        <w:ind w:left="788"/>
        <w:contextualSpacing w:val="0"/>
        <w:jc w:val="both"/>
        <w:rPr>
          <w:sz w:val="20"/>
          <w:szCs w:val="20"/>
        </w:rPr>
      </w:pPr>
    </w:p>
    <w:p w:rsidR="00C73F0E" w:rsidRPr="001B0F06" w:rsidRDefault="001B0F06" w:rsidP="000F78AC">
      <w:pPr>
        <w:pStyle w:val="a4"/>
        <w:keepNext/>
        <w:numPr>
          <w:ilvl w:val="0"/>
          <w:numId w:val="1"/>
        </w:numPr>
        <w:spacing w:before="240" w:after="240"/>
        <w:ind w:left="425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lastRenderedPageBreak/>
        <w:t xml:space="preserve">Описание </w:t>
      </w:r>
      <w:r w:rsidR="00DC1101">
        <w:rPr>
          <w:b/>
          <w:color w:val="002060"/>
          <w:spacing w:val="20"/>
          <w:sz w:val="24"/>
          <w:szCs w:val="24"/>
        </w:rPr>
        <w:t>доработки</w:t>
      </w:r>
      <w:r>
        <w:rPr>
          <w:b/>
          <w:color w:val="002060"/>
          <w:spacing w:val="20"/>
          <w:sz w:val="24"/>
          <w:szCs w:val="24"/>
        </w:rPr>
        <w:t xml:space="preserve"> существующих экранных форм</w:t>
      </w:r>
    </w:p>
    <w:p w:rsidR="00C73F0E" w:rsidRPr="00A2119E" w:rsidRDefault="00992C5C" w:rsidP="00A2119E">
      <w:pPr>
        <w:pStyle w:val="a4"/>
        <w:spacing w:before="240" w:after="240"/>
        <w:ind w:left="0" w:firstLine="426"/>
        <w:contextualSpacing w:val="0"/>
        <w:jc w:val="both"/>
      </w:pPr>
      <w:r>
        <w:rPr>
          <w:sz w:val="20"/>
          <w:szCs w:val="20"/>
        </w:rPr>
        <w:t xml:space="preserve">Для ведения </w:t>
      </w:r>
      <w:r w:rsidR="0090306E">
        <w:rPr>
          <w:sz w:val="20"/>
          <w:szCs w:val="20"/>
        </w:rPr>
        <w:t xml:space="preserve">учетных записей (карточек) пользователей системы </w:t>
      </w:r>
      <w:r w:rsidR="0090306E">
        <w:rPr>
          <w:sz w:val="20"/>
          <w:szCs w:val="20"/>
          <w:lang w:val="en-US"/>
        </w:rPr>
        <w:t>BARS</w:t>
      </w:r>
      <w:r w:rsidR="0090306E" w:rsidRPr="0090306E">
        <w:rPr>
          <w:sz w:val="20"/>
          <w:szCs w:val="20"/>
        </w:rPr>
        <w:t xml:space="preserve"> </w:t>
      </w:r>
      <w:r w:rsidR="0090306E">
        <w:rPr>
          <w:sz w:val="20"/>
          <w:szCs w:val="20"/>
          <w:lang w:val="en-US"/>
        </w:rPr>
        <w:t>GL</w:t>
      </w:r>
      <w:r w:rsidR="0090306E" w:rsidRPr="0090306E">
        <w:rPr>
          <w:sz w:val="20"/>
          <w:szCs w:val="20"/>
        </w:rPr>
        <w:t xml:space="preserve"> согласно требовани</w:t>
      </w:r>
      <w:r w:rsidR="00057CFC">
        <w:rPr>
          <w:sz w:val="20"/>
          <w:szCs w:val="20"/>
        </w:rPr>
        <w:t>я</w:t>
      </w:r>
      <w:r w:rsidR="0090306E" w:rsidRPr="0090306E">
        <w:rPr>
          <w:sz w:val="20"/>
          <w:szCs w:val="20"/>
        </w:rPr>
        <w:t xml:space="preserve"> </w:t>
      </w:r>
      <w:r w:rsidR="0090306E">
        <w:rPr>
          <w:sz w:val="20"/>
          <w:szCs w:val="20"/>
        </w:rPr>
        <w:t xml:space="preserve">Банка </w:t>
      </w:r>
      <w:r w:rsidR="0090306E" w:rsidRPr="0090306E">
        <w:rPr>
          <w:sz w:val="20"/>
          <w:szCs w:val="20"/>
        </w:rPr>
        <w:t>в</w:t>
      </w:r>
      <w:r w:rsidR="00C73F0E" w:rsidRPr="00C73F0E">
        <w:rPr>
          <w:sz w:val="20"/>
          <w:szCs w:val="20"/>
        </w:rPr>
        <w:t xml:space="preserve"> существующ</w:t>
      </w:r>
      <w:r w:rsidR="001B0F06">
        <w:rPr>
          <w:sz w:val="20"/>
          <w:szCs w:val="20"/>
        </w:rPr>
        <w:t>ие</w:t>
      </w:r>
      <w:r w:rsidR="00C73F0E" w:rsidRPr="00C73F0E">
        <w:rPr>
          <w:sz w:val="20"/>
          <w:szCs w:val="20"/>
        </w:rPr>
        <w:t xml:space="preserve"> форм</w:t>
      </w:r>
      <w:r w:rsidR="001B0F06">
        <w:rPr>
          <w:sz w:val="20"/>
          <w:szCs w:val="20"/>
        </w:rPr>
        <w:t>ы «Пользователи», «Ввод нового пользователя» и «Редактирование пользователя»</w:t>
      </w:r>
      <w:r w:rsidR="00C73F0E" w:rsidRPr="00C73F0E">
        <w:rPr>
          <w:sz w:val="20"/>
          <w:szCs w:val="20"/>
        </w:rPr>
        <w:t xml:space="preserve"> необходимо </w:t>
      </w:r>
      <w:r w:rsidR="0090306E">
        <w:rPr>
          <w:sz w:val="20"/>
          <w:szCs w:val="20"/>
        </w:rPr>
        <w:t xml:space="preserve">внести соответствующие </w:t>
      </w:r>
      <w:r w:rsidRPr="00992C5C">
        <w:rPr>
          <w:sz w:val="20"/>
          <w:szCs w:val="20"/>
        </w:rPr>
        <w:t>изменения</w:t>
      </w:r>
      <w:r w:rsidR="00C73F0E" w:rsidRPr="00A2119E">
        <w:t xml:space="preserve">. </w:t>
      </w:r>
    </w:p>
    <w:p w:rsidR="007948D1" w:rsidRDefault="007948D1" w:rsidP="00DB09D3">
      <w:pPr>
        <w:pStyle w:val="a4"/>
        <w:numPr>
          <w:ilvl w:val="1"/>
          <w:numId w:val="1"/>
        </w:numPr>
        <w:spacing w:before="240" w:after="120"/>
        <w:ind w:left="709" w:hanging="635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 w:rsidRPr="00A4525F">
        <w:rPr>
          <w:color w:val="2F5496" w:themeColor="accent5" w:themeShade="BF"/>
        </w:rPr>
        <w:t>Форма</w:t>
      </w:r>
      <w:r w:rsidRPr="00A4525F">
        <w:rPr>
          <w:b/>
          <w:color w:val="2F5496" w:themeColor="accent5" w:themeShade="BF"/>
          <w:spacing w:val="20"/>
        </w:rPr>
        <w:t xml:space="preserve"> «Пользователи»</w:t>
      </w:r>
    </w:p>
    <w:p w:rsidR="007948D1" w:rsidRPr="000E33BE" w:rsidRDefault="007948D1" w:rsidP="00DB09D3">
      <w:pPr>
        <w:pStyle w:val="a4"/>
        <w:spacing w:before="240" w:after="240"/>
        <w:ind w:left="425" w:firstLine="426"/>
        <w:contextualSpacing w:val="0"/>
        <w:jc w:val="both"/>
        <w:rPr>
          <w:sz w:val="20"/>
          <w:szCs w:val="20"/>
        </w:rPr>
      </w:pPr>
      <w:r w:rsidRPr="000E33BE">
        <w:rPr>
          <w:sz w:val="20"/>
          <w:szCs w:val="20"/>
        </w:rPr>
        <w:t xml:space="preserve">В </w:t>
      </w:r>
      <w:r>
        <w:rPr>
          <w:sz w:val="20"/>
          <w:szCs w:val="20"/>
        </w:rPr>
        <w:t>форму «Пользователи» следует внести следующие изменения</w:t>
      </w:r>
      <w:r w:rsidRPr="000E33BE">
        <w:rPr>
          <w:sz w:val="20"/>
          <w:szCs w:val="20"/>
        </w:rPr>
        <w:t>:</w:t>
      </w:r>
    </w:p>
    <w:p w:rsidR="007948D1" w:rsidRPr="00893B0A" w:rsidRDefault="007948D1" w:rsidP="00DB09D3">
      <w:pPr>
        <w:pStyle w:val="a4"/>
        <w:numPr>
          <w:ilvl w:val="0"/>
          <w:numId w:val="25"/>
        </w:numPr>
        <w:spacing w:after="0"/>
        <w:ind w:left="851"/>
        <w:jc w:val="both"/>
        <w:rPr>
          <w:sz w:val="20"/>
          <w:szCs w:val="20"/>
        </w:rPr>
      </w:pPr>
      <w:r w:rsidRPr="00893B0A">
        <w:rPr>
          <w:sz w:val="20"/>
          <w:szCs w:val="20"/>
        </w:rPr>
        <w:t>Удалить поле «Роль»</w:t>
      </w:r>
    </w:p>
    <w:p w:rsidR="007948D1" w:rsidRPr="000E33BE" w:rsidRDefault="007948D1" w:rsidP="00DB09D3">
      <w:pPr>
        <w:pStyle w:val="a4"/>
        <w:numPr>
          <w:ilvl w:val="0"/>
          <w:numId w:val="25"/>
        </w:numPr>
        <w:spacing w:after="120"/>
        <w:ind w:left="85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Добавить поля</w:t>
      </w:r>
      <w:r w:rsidRPr="000E33BE">
        <w:rPr>
          <w:sz w:val="20"/>
          <w:szCs w:val="20"/>
        </w:rPr>
        <w:t>:</w:t>
      </w:r>
    </w:p>
    <w:p w:rsidR="007948D1" w:rsidRDefault="00433925" w:rsidP="00DB09D3">
      <w:pPr>
        <w:pStyle w:val="a4"/>
        <w:numPr>
          <w:ilvl w:val="0"/>
          <w:numId w:val="5"/>
        </w:numPr>
        <w:spacing w:after="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Филиал</w:t>
      </w:r>
    </w:p>
    <w:p w:rsidR="007948D1" w:rsidRDefault="001401E1" w:rsidP="00DB09D3">
      <w:pPr>
        <w:pStyle w:val="a4"/>
        <w:numPr>
          <w:ilvl w:val="0"/>
          <w:numId w:val="5"/>
        </w:numPr>
        <w:spacing w:after="0"/>
        <w:ind w:left="1570" w:hanging="357"/>
        <w:contextualSpacing w:val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Под</w:t>
      </w:r>
      <w:proofErr w:type="spellEnd"/>
      <w:r>
        <w:rPr>
          <w:sz w:val="20"/>
          <w:szCs w:val="20"/>
        </w:rPr>
        <w:t>разделение</w:t>
      </w:r>
    </w:p>
    <w:p w:rsidR="007948D1" w:rsidRDefault="007948D1" w:rsidP="00DB09D3">
      <w:pPr>
        <w:pStyle w:val="a4"/>
        <w:numPr>
          <w:ilvl w:val="0"/>
          <w:numId w:val="5"/>
        </w:numPr>
        <w:spacing w:after="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Дата ввода</w:t>
      </w:r>
    </w:p>
    <w:p w:rsidR="007948D1" w:rsidRDefault="007948D1" w:rsidP="00DB09D3">
      <w:pPr>
        <w:pStyle w:val="a4"/>
        <w:numPr>
          <w:ilvl w:val="0"/>
          <w:numId w:val="5"/>
        </w:numPr>
        <w:spacing w:after="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Дата закрытие</w:t>
      </w:r>
    </w:p>
    <w:p w:rsidR="007948D1" w:rsidRDefault="007948D1" w:rsidP="00DB09D3">
      <w:pPr>
        <w:pStyle w:val="a4"/>
        <w:numPr>
          <w:ilvl w:val="0"/>
          <w:numId w:val="5"/>
        </w:numPr>
        <w:spacing w:after="12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Заблокирован</w:t>
      </w:r>
    </w:p>
    <w:p w:rsidR="007948D1" w:rsidRDefault="007948D1" w:rsidP="00DB09D3">
      <w:pPr>
        <w:pStyle w:val="a4"/>
        <w:numPr>
          <w:ilvl w:val="0"/>
          <w:numId w:val="25"/>
        </w:numPr>
        <w:spacing w:after="0"/>
        <w:ind w:left="85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Добавить </w:t>
      </w:r>
      <w:r w:rsidR="00274363">
        <w:rPr>
          <w:sz w:val="20"/>
          <w:szCs w:val="20"/>
        </w:rPr>
        <w:t>в форму стандартного просмотра указанные выше</w:t>
      </w:r>
      <w:r>
        <w:rPr>
          <w:sz w:val="20"/>
          <w:szCs w:val="20"/>
        </w:rPr>
        <w:t xml:space="preserve"> поля, включив поле «Тип пользователя» (локальный или внешний)</w:t>
      </w:r>
    </w:p>
    <w:p w:rsidR="007948D1" w:rsidRDefault="007948D1" w:rsidP="00DB09D3">
      <w:pPr>
        <w:pStyle w:val="a4"/>
        <w:numPr>
          <w:ilvl w:val="0"/>
          <w:numId w:val="25"/>
        </w:numPr>
        <w:spacing w:after="120"/>
        <w:ind w:left="85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Включить подстановку в поле «Заблокирован»: </w:t>
      </w:r>
    </w:p>
    <w:p w:rsidR="00DC1101" w:rsidRPr="00C63D47" w:rsidRDefault="00DC1101" w:rsidP="00DB09D3">
      <w:pPr>
        <w:pStyle w:val="a4"/>
        <w:numPr>
          <w:ilvl w:val="0"/>
          <w:numId w:val="5"/>
        </w:numPr>
        <w:spacing w:after="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значение поля = </w:t>
      </w:r>
      <w:r w:rsidRPr="00DC1101">
        <w:rPr>
          <w:sz w:val="20"/>
          <w:szCs w:val="20"/>
        </w:rPr>
        <w:t>‘</w:t>
      </w:r>
      <w:r>
        <w:rPr>
          <w:sz w:val="20"/>
          <w:szCs w:val="20"/>
          <w:lang w:val="en-US"/>
        </w:rPr>
        <w:t>N</w:t>
      </w:r>
      <w:r w:rsidRPr="00DC1101">
        <w:rPr>
          <w:sz w:val="20"/>
          <w:szCs w:val="20"/>
        </w:rPr>
        <w:t>’</w:t>
      </w:r>
      <w:r>
        <w:rPr>
          <w:sz w:val="20"/>
          <w:szCs w:val="20"/>
        </w:rPr>
        <w:t xml:space="preserve">, </w:t>
      </w:r>
      <w:r w:rsidRPr="004D7B08">
        <w:rPr>
          <w:sz w:val="20"/>
          <w:szCs w:val="20"/>
        </w:rPr>
        <w:t xml:space="preserve">вывести </w:t>
      </w:r>
      <w:r w:rsidRPr="00C63D47">
        <w:rPr>
          <w:sz w:val="20"/>
          <w:szCs w:val="20"/>
        </w:rPr>
        <w:t>пустое</w:t>
      </w:r>
      <w:r w:rsidRPr="004D7B08">
        <w:rPr>
          <w:sz w:val="20"/>
          <w:szCs w:val="20"/>
        </w:rPr>
        <w:t xml:space="preserve"> значение</w:t>
      </w:r>
    </w:p>
    <w:p w:rsidR="007948D1" w:rsidRDefault="007948D1" w:rsidP="00DB09D3">
      <w:pPr>
        <w:pStyle w:val="a4"/>
        <w:numPr>
          <w:ilvl w:val="0"/>
          <w:numId w:val="5"/>
        </w:numPr>
        <w:spacing w:after="12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значение поля </w:t>
      </w:r>
      <w:r w:rsidR="00DC1101">
        <w:rPr>
          <w:sz w:val="20"/>
          <w:szCs w:val="20"/>
        </w:rPr>
        <w:t>=</w:t>
      </w:r>
      <w:r w:rsidR="00DC1101" w:rsidRPr="00DC1101">
        <w:rPr>
          <w:sz w:val="20"/>
          <w:szCs w:val="20"/>
        </w:rPr>
        <w:t xml:space="preserve"> ’</w:t>
      </w:r>
      <w:r w:rsidR="00DC1101">
        <w:rPr>
          <w:sz w:val="20"/>
          <w:szCs w:val="20"/>
          <w:lang w:val="en-US"/>
        </w:rPr>
        <w:t>Y</w:t>
      </w:r>
      <w:r w:rsidR="00DC1101" w:rsidRPr="00DC1101">
        <w:rPr>
          <w:sz w:val="20"/>
          <w:szCs w:val="20"/>
        </w:rPr>
        <w:t>’</w:t>
      </w:r>
      <w:r>
        <w:rPr>
          <w:sz w:val="20"/>
          <w:szCs w:val="20"/>
        </w:rPr>
        <w:t xml:space="preserve">, вывести «Да» </w:t>
      </w:r>
      <w:r w:rsidRPr="00397832">
        <w:rPr>
          <w:sz w:val="20"/>
          <w:szCs w:val="20"/>
        </w:rPr>
        <w:t>или “</w:t>
      </w:r>
      <w:r w:rsidRPr="004D7B08">
        <w:rPr>
          <w:sz w:val="20"/>
          <w:szCs w:val="20"/>
        </w:rPr>
        <w:t>Y</w:t>
      </w:r>
      <w:r w:rsidRPr="00397832">
        <w:rPr>
          <w:sz w:val="20"/>
          <w:szCs w:val="20"/>
        </w:rPr>
        <w:t>”</w:t>
      </w:r>
    </w:p>
    <w:p w:rsidR="00274363" w:rsidRPr="00274363" w:rsidRDefault="00274363" w:rsidP="00DB09D3">
      <w:pPr>
        <w:pStyle w:val="a4"/>
        <w:numPr>
          <w:ilvl w:val="0"/>
          <w:numId w:val="25"/>
        </w:numPr>
        <w:spacing w:after="12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 xml:space="preserve">Если </w:t>
      </w:r>
      <w:r w:rsidRPr="00893B0A">
        <w:rPr>
          <w:sz w:val="20"/>
          <w:szCs w:val="20"/>
        </w:rPr>
        <w:t>поле</w:t>
      </w:r>
      <w:r>
        <w:rPr>
          <w:sz w:val="20"/>
        </w:rPr>
        <w:t xml:space="preserve"> </w:t>
      </w:r>
      <w:r w:rsidRPr="00852991">
        <w:rPr>
          <w:sz w:val="20"/>
          <w:szCs w:val="20"/>
          <w:lang w:val="en-US"/>
        </w:rPr>
        <w:t>DT</w:t>
      </w:r>
      <w:r w:rsidRPr="00852991">
        <w:rPr>
          <w:sz w:val="20"/>
          <w:szCs w:val="20"/>
        </w:rPr>
        <w:t>_</w:t>
      </w:r>
      <w:r w:rsidRPr="00852991">
        <w:rPr>
          <w:sz w:val="20"/>
          <w:szCs w:val="20"/>
          <w:lang w:val="en-US"/>
        </w:rPr>
        <w:t>CLOSE</w:t>
      </w:r>
      <w:r>
        <w:rPr>
          <w:sz w:val="20"/>
        </w:rPr>
        <w:t xml:space="preserve"> в таблице </w:t>
      </w:r>
      <w:r>
        <w:rPr>
          <w:sz w:val="20"/>
          <w:lang w:val="en-US"/>
        </w:rPr>
        <w:t>GL</w:t>
      </w:r>
      <w:r w:rsidRPr="00274363">
        <w:rPr>
          <w:sz w:val="20"/>
        </w:rPr>
        <w:t>_</w:t>
      </w:r>
      <w:r>
        <w:rPr>
          <w:sz w:val="20"/>
          <w:lang w:val="en-US"/>
        </w:rPr>
        <w:t>USER</w:t>
      </w:r>
      <w:r>
        <w:rPr>
          <w:sz w:val="20"/>
        </w:rPr>
        <w:t xml:space="preserve"> обязательное, то сделать подстановку</w:t>
      </w:r>
      <w:r w:rsidRPr="00274363">
        <w:rPr>
          <w:sz w:val="20"/>
        </w:rPr>
        <w:t>:</w:t>
      </w:r>
    </w:p>
    <w:p w:rsidR="00274363" w:rsidRPr="00274363" w:rsidRDefault="00274363" w:rsidP="00DB09D3">
      <w:pPr>
        <w:pStyle w:val="a4"/>
        <w:numPr>
          <w:ilvl w:val="0"/>
          <w:numId w:val="5"/>
        </w:numPr>
        <w:spacing w:after="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е</w:t>
      </w:r>
      <w:r w:rsidRPr="00274363">
        <w:rPr>
          <w:sz w:val="20"/>
          <w:szCs w:val="20"/>
        </w:rPr>
        <w:t xml:space="preserve">сли значение поля = </w:t>
      </w:r>
      <w:r w:rsidR="00F121DE" w:rsidRPr="00F121DE">
        <w:rPr>
          <w:sz w:val="20"/>
          <w:szCs w:val="20"/>
        </w:rPr>
        <w:t>‘</w:t>
      </w:r>
      <w:r w:rsidRPr="00274363">
        <w:rPr>
          <w:sz w:val="20"/>
          <w:szCs w:val="20"/>
        </w:rPr>
        <w:t>2029</w:t>
      </w:r>
      <w:r w:rsidR="00F121DE" w:rsidRPr="00F121DE">
        <w:rPr>
          <w:sz w:val="20"/>
          <w:szCs w:val="20"/>
        </w:rPr>
        <w:t>-01-01</w:t>
      </w:r>
      <w:r w:rsidRPr="00274363">
        <w:rPr>
          <w:sz w:val="20"/>
          <w:szCs w:val="20"/>
        </w:rPr>
        <w:t>’, вывести пустое значение</w:t>
      </w:r>
    </w:p>
    <w:p w:rsidR="00274363" w:rsidRPr="00274363" w:rsidRDefault="00274363" w:rsidP="00DB09D3">
      <w:pPr>
        <w:pStyle w:val="a4"/>
        <w:numPr>
          <w:ilvl w:val="0"/>
          <w:numId w:val="5"/>
        </w:numPr>
        <w:spacing w:after="120"/>
        <w:ind w:left="157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и</w:t>
      </w:r>
      <w:r w:rsidRPr="00274363">
        <w:rPr>
          <w:sz w:val="20"/>
          <w:szCs w:val="20"/>
        </w:rPr>
        <w:t>наче без изменения</w:t>
      </w:r>
    </w:p>
    <w:p w:rsidR="00DC1101" w:rsidRPr="00DC1101" w:rsidRDefault="00DC1101" w:rsidP="00DB09D3">
      <w:pPr>
        <w:pStyle w:val="a4"/>
        <w:numPr>
          <w:ilvl w:val="0"/>
          <w:numId w:val="25"/>
        </w:numPr>
        <w:spacing w:after="240"/>
        <w:ind w:left="850" w:hanging="357"/>
        <w:contextualSpacing w:val="0"/>
        <w:jc w:val="both"/>
        <w:rPr>
          <w:sz w:val="20"/>
        </w:rPr>
      </w:pPr>
      <w:r w:rsidRPr="00DC1101">
        <w:rPr>
          <w:sz w:val="20"/>
          <w:szCs w:val="20"/>
        </w:rPr>
        <w:t>Добавить</w:t>
      </w:r>
      <w:r w:rsidRPr="00DC1101">
        <w:rPr>
          <w:sz w:val="20"/>
        </w:rPr>
        <w:t xml:space="preserve"> кнопки </w:t>
      </w:r>
      <w:r>
        <w:rPr>
          <w:sz w:val="20"/>
        </w:rPr>
        <w:t>«</w:t>
      </w:r>
      <w:r w:rsidRPr="00DC1101">
        <w:rPr>
          <w:sz w:val="20"/>
        </w:rPr>
        <w:t>Права доступа</w:t>
      </w:r>
      <w:r>
        <w:rPr>
          <w:sz w:val="20"/>
        </w:rPr>
        <w:t>»</w:t>
      </w:r>
      <w:r w:rsidRPr="00DC1101">
        <w:rPr>
          <w:sz w:val="20"/>
        </w:rPr>
        <w:t xml:space="preserve"> для вызова формы </w:t>
      </w:r>
      <w:r w:rsidR="006F5817">
        <w:rPr>
          <w:sz w:val="20"/>
        </w:rPr>
        <w:t>«</w:t>
      </w:r>
      <w:r w:rsidR="00852991">
        <w:rPr>
          <w:sz w:val="20"/>
        </w:rPr>
        <w:t>П</w:t>
      </w:r>
      <w:r w:rsidRPr="00DC1101">
        <w:rPr>
          <w:sz w:val="20"/>
        </w:rPr>
        <w:t>рав</w:t>
      </w:r>
      <w:r w:rsidR="00852991">
        <w:rPr>
          <w:sz w:val="20"/>
        </w:rPr>
        <w:t>а</w:t>
      </w:r>
      <w:r w:rsidRPr="00DC1101">
        <w:rPr>
          <w:sz w:val="20"/>
        </w:rPr>
        <w:t xml:space="preserve"> доступа пол</w:t>
      </w:r>
      <w:r w:rsidR="006F5817">
        <w:rPr>
          <w:sz w:val="20"/>
        </w:rPr>
        <w:t>ь</w:t>
      </w:r>
      <w:r w:rsidRPr="00DC1101">
        <w:rPr>
          <w:sz w:val="20"/>
        </w:rPr>
        <w:t>з</w:t>
      </w:r>
      <w:r w:rsidR="006F5817">
        <w:rPr>
          <w:sz w:val="20"/>
        </w:rPr>
        <w:t>ователя»</w:t>
      </w:r>
      <w:r w:rsidRPr="00DC1101">
        <w:rPr>
          <w:sz w:val="20"/>
        </w:rPr>
        <w:t xml:space="preserve"> и кнопку </w:t>
      </w:r>
      <w:r w:rsidR="006F5817">
        <w:rPr>
          <w:sz w:val="20"/>
        </w:rPr>
        <w:t>«</w:t>
      </w:r>
      <w:r w:rsidR="003D4AC3" w:rsidRPr="00050007">
        <w:rPr>
          <w:sz w:val="20"/>
        </w:rPr>
        <w:t>Д</w:t>
      </w:r>
      <w:r w:rsidR="000E76D1">
        <w:rPr>
          <w:sz w:val="20"/>
        </w:rPr>
        <w:t>оступ в архив</w:t>
      </w:r>
      <w:r w:rsidR="006F5817">
        <w:rPr>
          <w:sz w:val="20"/>
        </w:rPr>
        <w:t>»</w:t>
      </w:r>
      <w:r w:rsidRPr="00DC1101">
        <w:rPr>
          <w:sz w:val="20"/>
        </w:rPr>
        <w:t xml:space="preserve"> для вызова формы </w:t>
      </w:r>
      <w:r w:rsidR="006F5817">
        <w:rPr>
          <w:sz w:val="20"/>
        </w:rPr>
        <w:t>«</w:t>
      </w:r>
      <w:r w:rsidRPr="00DC1101">
        <w:rPr>
          <w:sz w:val="20"/>
        </w:rPr>
        <w:t xml:space="preserve">Доступ </w:t>
      </w:r>
      <w:r w:rsidR="000E76D1">
        <w:rPr>
          <w:sz w:val="20"/>
        </w:rPr>
        <w:t>в архив</w:t>
      </w:r>
      <w:r w:rsidR="006F5817">
        <w:rPr>
          <w:sz w:val="20"/>
        </w:rPr>
        <w:t>»</w:t>
      </w:r>
    </w:p>
    <w:tbl>
      <w:tblPr>
        <w:tblW w:w="8645" w:type="dxa"/>
        <w:tblCellSpacing w:w="0" w:type="dxa"/>
        <w:tblInd w:w="4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249"/>
        <w:gridCol w:w="850"/>
        <w:gridCol w:w="993"/>
        <w:gridCol w:w="708"/>
        <w:gridCol w:w="1178"/>
        <w:gridCol w:w="1064"/>
        <w:gridCol w:w="694"/>
        <w:gridCol w:w="1032"/>
      </w:tblGrid>
      <w:tr w:rsidR="007948D1" w:rsidRPr="00497B86" w:rsidTr="001401E1">
        <w:trPr>
          <w:tblHeader/>
          <w:tblCellSpacing w:w="0" w:type="dxa"/>
        </w:trPr>
        <w:tc>
          <w:tcPr>
            <w:tcW w:w="8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Пользователи</w:t>
            </w:r>
          </w:p>
        </w:tc>
      </w:tr>
      <w:tr w:rsidR="001401E1" w:rsidRPr="00497B86" w:rsidTr="001401E1">
        <w:trPr>
          <w:tblHeader/>
          <w:tblCellSpacing w:w="0" w:type="dxa"/>
        </w:trPr>
        <w:tc>
          <w:tcPr>
            <w:tcW w:w="8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Логин</w:t>
            </w:r>
          </w:p>
        </w:tc>
        <w:tc>
          <w:tcPr>
            <w:tcW w:w="12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Фамилия</w:t>
            </w: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Отчество</w:t>
            </w:r>
          </w:p>
        </w:tc>
        <w:tc>
          <w:tcPr>
            <w:tcW w:w="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43392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Филиал</w:t>
            </w:r>
          </w:p>
        </w:tc>
        <w:tc>
          <w:tcPr>
            <w:tcW w:w="11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1401E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Подразделение</w:t>
            </w:r>
          </w:p>
        </w:tc>
        <w:tc>
          <w:tcPr>
            <w:tcW w:w="10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Дата ввода</w:t>
            </w:r>
          </w:p>
        </w:tc>
        <w:tc>
          <w:tcPr>
            <w:tcW w:w="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Дата закрытия</w:t>
            </w:r>
          </w:p>
        </w:tc>
        <w:tc>
          <w:tcPr>
            <w:tcW w:w="10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Заблокирован</w:t>
            </w:r>
          </w:p>
        </w:tc>
      </w:tr>
      <w:tr w:rsidR="001401E1" w:rsidRPr="00497B86" w:rsidTr="001401E1">
        <w:trPr>
          <w:tblCellSpacing w:w="0" w:type="dxa"/>
        </w:trPr>
        <w:tc>
          <w:tcPr>
            <w:tcW w:w="87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user1</w:t>
            </w:r>
          </w:p>
        </w:tc>
        <w:tc>
          <w:tcPr>
            <w:tcW w:w="12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ф1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и1</w:t>
            </w:r>
          </w:p>
        </w:tc>
        <w:tc>
          <w:tcPr>
            <w:tcW w:w="99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о1</w:t>
            </w: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MOS</w:t>
            </w:r>
          </w:p>
        </w:tc>
        <w:tc>
          <w:tcPr>
            <w:tcW w:w="117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CAS</w:t>
            </w:r>
          </w:p>
        </w:tc>
        <w:tc>
          <w:tcPr>
            <w:tcW w:w="106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01.02.2016</w:t>
            </w: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01E1" w:rsidRPr="00497B86" w:rsidTr="001401E1">
        <w:trPr>
          <w:tblCellSpacing w:w="0" w:type="dxa"/>
        </w:trPr>
        <w:tc>
          <w:tcPr>
            <w:tcW w:w="87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user2</w:t>
            </w:r>
          </w:p>
        </w:tc>
        <w:tc>
          <w:tcPr>
            <w:tcW w:w="12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ф2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и2</w:t>
            </w:r>
          </w:p>
        </w:tc>
        <w:tc>
          <w:tcPr>
            <w:tcW w:w="99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о2</w:t>
            </w: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SPB</w:t>
            </w:r>
          </w:p>
        </w:tc>
        <w:tc>
          <w:tcPr>
            <w:tcW w:w="117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CRC</w:t>
            </w:r>
          </w:p>
        </w:tc>
        <w:tc>
          <w:tcPr>
            <w:tcW w:w="106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05.03.2016</w:t>
            </w: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C63D47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</w:t>
            </w:r>
          </w:p>
        </w:tc>
      </w:tr>
      <w:tr w:rsidR="001401E1" w:rsidRPr="00497B86" w:rsidTr="001401E1">
        <w:trPr>
          <w:tblCellSpacing w:w="0" w:type="dxa"/>
        </w:trPr>
        <w:tc>
          <w:tcPr>
            <w:tcW w:w="87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user3</w:t>
            </w:r>
          </w:p>
        </w:tc>
        <w:tc>
          <w:tcPr>
            <w:tcW w:w="12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ф3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и3</w:t>
            </w:r>
          </w:p>
        </w:tc>
        <w:tc>
          <w:tcPr>
            <w:tcW w:w="99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о3</w:t>
            </w: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MOS</w:t>
            </w:r>
          </w:p>
        </w:tc>
        <w:tc>
          <w:tcPr>
            <w:tcW w:w="117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RDD</w:t>
            </w:r>
          </w:p>
        </w:tc>
        <w:tc>
          <w:tcPr>
            <w:tcW w:w="106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color w:val="000000"/>
                <w:lang w:eastAsia="ru-RU"/>
              </w:rPr>
              <w:t>11.03.2016</w:t>
            </w: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01E1" w:rsidRPr="00497B86" w:rsidTr="001401E1">
        <w:trPr>
          <w:tblCellSpacing w:w="0" w:type="dxa"/>
        </w:trPr>
        <w:tc>
          <w:tcPr>
            <w:tcW w:w="87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948D1" w:rsidRPr="00497B86" w:rsidRDefault="007948D1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7948D1" w:rsidRDefault="007948D1" w:rsidP="00DB09D3">
      <w:pPr>
        <w:pStyle w:val="a6"/>
        <w:spacing w:before="120"/>
        <w:jc w:val="right"/>
      </w:pPr>
      <w:r w:rsidRPr="00C63D47">
        <w:t xml:space="preserve">Предлагаемая форма «Пользователи» </w:t>
      </w:r>
      <w:r>
        <w:t>(</w:t>
      </w:r>
      <w:r w:rsidRPr="00C63D47">
        <w:t>с примером заполнения</w:t>
      </w:r>
      <w:r>
        <w:t>)</w:t>
      </w:r>
    </w:p>
    <w:p w:rsidR="00A2119E" w:rsidRDefault="00577605" w:rsidP="00A2119E">
      <w:pPr>
        <w:pStyle w:val="a4"/>
        <w:spacing w:before="240" w:after="240"/>
        <w:ind w:left="142" w:firstLine="426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Для выполнения вызова формы необходимо во вкладку «Система» добавить пункт меню «Управление доступом»</w:t>
      </w:r>
      <w:r w:rsidR="00A2119E">
        <w:rPr>
          <w:sz w:val="20"/>
          <w:szCs w:val="20"/>
        </w:rPr>
        <w:t xml:space="preserve"> и к данному пункту</w:t>
      </w:r>
      <w:r>
        <w:rPr>
          <w:sz w:val="20"/>
          <w:szCs w:val="20"/>
        </w:rPr>
        <w:t xml:space="preserve"> привязать пункты меню </w:t>
      </w:r>
    </w:p>
    <w:p w:rsidR="00A2119E" w:rsidRDefault="00577605" w:rsidP="00A2119E">
      <w:pPr>
        <w:pStyle w:val="a4"/>
        <w:numPr>
          <w:ilvl w:val="0"/>
          <w:numId w:val="26"/>
        </w:numPr>
        <w:spacing w:after="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«Пользователи»</w:t>
      </w:r>
    </w:p>
    <w:p w:rsidR="00A2119E" w:rsidRDefault="00A2119E" w:rsidP="00A2119E">
      <w:pPr>
        <w:pStyle w:val="a4"/>
        <w:numPr>
          <w:ilvl w:val="0"/>
          <w:numId w:val="26"/>
        </w:numPr>
        <w:spacing w:after="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«Роли»</w:t>
      </w:r>
    </w:p>
    <w:p w:rsidR="00A2119E" w:rsidRDefault="00A2119E" w:rsidP="00A2119E">
      <w:pPr>
        <w:pStyle w:val="a4"/>
        <w:numPr>
          <w:ilvl w:val="0"/>
          <w:numId w:val="26"/>
        </w:numPr>
        <w:spacing w:after="240"/>
        <w:ind w:left="1565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«Доступ в архив»</w:t>
      </w:r>
    </w:p>
    <w:p w:rsidR="007948D1" w:rsidRDefault="007948D1" w:rsidP="00A2119E">
      <w:pPr>
        <w:pStyle w:val="a4"/>
        <w:numPr>
          <w:ilvl w:val="1"/>
          <w:numId w:val="1"/>
        </w:numPr>
        <w:spacing w:before="360" w:after="360"/>
        <w:ind w:left="709" w:hanging="635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 w:rsidRPr="00A4525F">
        <w:rPr>
          <w:color w:val="2F5496" w:themeColor="accent5" w:themeShade="BF"/>
        </w:rPr>
        <w:t>Форм</w:t>
      </w:r>
      <w:r w:rsidR="00105412">
        <w:rPr>
          <w:color w:val="2F5496" w:themeColor="accent5" w:themeShade="BF"/>
        </w:rPr>
        <w:t>а</w:t>
      </w:r>
      <w:r w:rsidRPr="00A4525F">
        <w:rPr>
          <w:b/>
          <w:color w:val="2F5496" w:themeColor="accent5" w:themeShade="BF"/>
          <w:spacing w:val="20"/>
        </w:rPr>
        <w:t xml:space="preserve"> </w:t>
      </w:r>
      <w:r w:rsidR="00AC665B">
        <w:rPr>
          <w:b/>
          <w:color w:val="2F5496" w:themeColor="accent5" w:themeShade="BF"/>
          <w:spacing w:val="20"/>
        </w:rPr>
        <w:t>в</w:t>
      </w:r>
      <w:r w:rsidR="00DF210C">
        <w:rPr>
          <w:b/>
          <w:color w:val="2F5496" w:themeColor="accent5" w:themeShade="BF"/>
          <w:spacing w:val="20"/>
        </w:rPr>
        <w:t xml:space="preserve">вода и </w:t>
      </w:r>
      <w:r w:rsidR="00AC665B">
        <w:rPr>
          <w:b/>
          <w:color w:val="2F5496" w:themeColor="accent5" w:themeShade="BF"/>
          <w:spacing w:val="20"/>
        </w:rPr>
        <w:t>р</w:t>
      </w:r>
      <w:r w:rsidR="00DF210C">
        <w:rPr>
          <w:b/>
          <w:color w:val="2F5496" w:themeColor="accent5" w:themeShade="BF"/>
          <w:spacing w:val="20"/>
        </w:rPr>
        <w:t>едактирования учетной карточки пользователя</w:t>
      </w:r>
    </w:p>
    <w:tbl>
      <w:tblPr>
        <w:tblStyle w:val="a3"/>
        <w:tblW w:w="9362" w:type="dxa"/>
        <w:tblInd w:w="-6" w:type="dxa"/>
        <w:tblLook w:val="04A0" w:firstRow="1" w:lastRow="0" w:firstColumn="1" w:lastColumn="0" w:noHBand="0" w:noVBand="1"/>
      </w:tblPr>
      <w:tblGrid>
        <w:gridCol w:w="1991"/>
        <w:gridCol w:w="3544"/>
        <w:gridCol w:w="3827"/>
      </w:tblGrid>
      <w:tr w:rsidR="00DF210C" w:rsidRPr="008A010E" w:rsidTr="001160F5">
        <w:tc>
          <w:tcPr>
            <w:tcW w:w="1991" w:type="dxa"/>
            <w:tcBorders>
              <w:top w:val="nil"/>
              <w:left w:val="nil"/>
            </w:tcBorders>
            <w:shd w:val="clear" w:color="auto" w:fill="auto"/>
          </w:tcPr>
          <w:p w:rsidR="00DF210C" w:rsidRPr="008A010E" w:rsidRDefault="00DF210C" w:rsidP="00DB09D3">
            <w:pPr>
              <w:pStyle w:val="a4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</w:tcPr>
          <w:p w:rsidR="00DF210C" w:rsidRPr="008A010E" w:rsidRDefault="00DF210C" w:rsidP="00DB09D3">
            <w:pPr>
              <w:pStyle w:val="a4"/>
              <w:ind w:left="0"/>
              <w:jc w:val="both"/>
              <w:rPr>
                <w:b/>
                <w:sz w:val="20"/>
                <w:szCs w:val="20"/>
              </w:rPr>
            </w:pPr>
            <w:r w:rsidRPr="008A010E">
              <w:rPr>
                <w:b/>
                <w:sz w:val="20"/>
                <w:szCs w:val="20"/>
              </w:rPr>
              <w:t>для формы ввода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F210C" w:rsidRPr="008A010E" w:rsidRDefault="00DF210C" w:rsidP="00DB09D3">
            <w:pPr>
              <w:pStyle w:val="a4"/>
              <w:ind w:left="0"/>
              <w:jc w:val="both"/>
              <w:rPr>
                <w:b/>
                <w:sz w:val="20"/>
                <w:szCs w:val="20"/>
              </w:rPr>
            </w:pPr>
            <w:r w:rsidRPr="008A010E">
              <w:rPr>
                <w:b/>
                <w:sz w:val="20"/>
                <w:szCs w:val="20"/>
              </w:rPr>
              <w:t>для формы редактирования</w:t>
            </w:r>
          </w:p>
        </w:tc>
      </w:tr>
      <w:tr w:rsidR="00DF210C" w:rsidRPr="008A010E" w:rsidTr="001160F5">
        <w:tc>
          <w:tcPr>
            <w:tcW w:w="1991" w:type="dxa"/>
            <w:shd w:val="clear" w:color="auto" w:fill="D9D9D9" w:themeFill="background1" w:themeFillShade="D9"/>
          </w:tcPr>
          <w:p w:rsidR="00DF210C" w:rsidRPr="008A010E" w:rsidRDefault="00DF210C" w:rsidP="00DB09D3">
            <w:pPr>
              <w:spacing w:before="120"/>
              <w:jc w:val="both"/>
              <w:rPr>
                <w:b/>
                <w:color w:val="0070C0"/>
                <w:sz w:val="20"/>
                <w:szCs w:val="20"/>
                <w:lang w:val="en-US"/>
              </w:rPr>
            </w:pPr>
            <w:r w:rsidRPr="008A010E">
              <w:rPr>
                <w:b/>
                <w:sz w:val="20"/>
                <w:szCs w:val="20"/>
              </w:rPr>
              <w:t>Заголовок формы</w:t>
            </w:r>
            <w:r w:rsidRPr="008A010E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544" w:type="dxa"/>
          </w:tcPr>
          <w:p w:rsidR="00DF210C" w:rsidRPr="008A010E" w:rsidRDefault="00DF210C" w:rsidP="00DB09D3">
            <w:pPr>
              <w:spacing w:before="120"/>
              <w:jc w:val="both"/>
              <w:rPr>
                <w:b/>
                <w:color w:val="0070C0"/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 xml:space="preserve">«Ввод нового </w:t>
            </w:r>
            <w:r w:rsidR="004050CC" w:rsidRPr="008A010E">
              <w:rPr>
                <w:sz w:val="20"/>
                <w:szCs w:val="20"/>
              </w:rPr>
              <w:t>пользователя</w:t>
            </w:r>
            <w:r w:rsidRPr="008A010E">
              <w:rPr>
                <w:sz w:val="20"/>
                <w:szCs w:val="20"/>
              </w:rPr>
              <w:t>»</w:t>
            </w:r>
          </w:p>
        </w:tc>
        <w:tc>
          <w:tcPr>
            <w:tcW w:w="3827" w:type="dxa"/>
          </w:tcPr>
          <w:p w:rsidR="00DF210C" w:rsidRPr="008A010E" w:rsidRDefault="00DF210C" w:rsidP="00DB09D3">
            <w:pPr>
              <w:spacing w:before="120"/>
              <w:jc w:val="both"/>
              <w:rPr>
                <w:b/>
                <w:color w:val="0070C0"/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 xml:space="preserve">«Редактирование </w:t>
            </w:r>
            <w:r w:rsidR="004050CC" w:rsidRPr="008A010E">
              <w:rPr>
                <w:sz w:val="20"/>
                <w:szCs w:val="20"/>
              </w:rPr>
              <w:t>пользователя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DF210C" w:rsidRPr="008A010E" w:rsidTr="001160F5">
        <w:trPr>
          <w:trHeight w:val="731"/>
        </w:trPr>
        <w:tc>
          <w:tcPr>
            <w:tcW w:w="1991" w:type="dxa"/>
            <w:shd w:val="clear" w:color="auto" w:fill="D9D9D9" w:themeFill="background1" w:themeFillShade="D9"/>
          </w:tcPr>
          <w:p w:rsidR="00DF210C" w:rsidRPr="008A010E" w:rsidRDefault="00DF210C" w:rsidP="00DB09D3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8A010E">
              <w:rPr>
                <w:b/>
                <w:sz w:val="20"/>
                <w:szCs w:val="20"/>
              </w:rPr>
              <w:t>Фокус на поле при открытии формы:</w:t>
            </w:r>
          </w:p>
        </w:tc>
        <w:tc>
          <w:tcPr>
            <w:tcW w:w="3544" w:type="dxa"/>
          </w:tcPr>
          <w:p w:rsidR="00DF210C" w:rsidRPr="008A010E" w:rsidRDefault="00DF210C" w:rsidP="00DB09D3">
            <w:pPr>
              <w:spacing w:before="120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="004050CC" w:rsidRPr="008A010E">
              <w:rPr>
                <w:sz w:val="20"/>
                <w:szCs w:val="20"/>
              </w:rPr>
              <w:t>Логин</w:t>
            </w:r>
            <w:r w:rsidRPr="008A010E">
              <w:rPr>
                <w:sz w:val="20"/>
                <w:szCs w:val="20"/>
              </w:rPr>
              <w:t>»</w:t>
            </w:r>
          </w:p>
        </w:tc>
        <w:tc>
          <w:tcPr>
            <w:tcW w:w="3827" w:type="dxa"/>
          </w:tcPr>
          <w:p w:rsidR="00DF210C" w:rsidRPr="008A010E" w:rsidRDefault="004050CC" w:rsidP="00DB09D3">
            <w:pPr>
              <w:spacing w:before="120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="00B2795B">
              <w:rPr>
                <w:sz w:val="20"/>
                <w:szCs w:val="20"/>
              </w:rPr>
              <w:t>Дата закрытия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4050CC" w:rsidRPr="008A010E" w:rsidTr="001160F5">
        <w:trPr>
          <w:trHeight w:val="2186"/>
        </w:trPr>
        <w:tc>
          <w:tcPr>
            <w:tcW w:w="1991" w:type="dxa"/>
            <w:shd w:val="clear" w:color="auto" w:fill="D9D9D9" w:themeFill="background1" w:themeFillShade="D9"/>
          </w:tcPr>
          <w:p w:rsidR="004050CC" w:rsidRPr="008A010E" w:rsidRDefault="004050CC" w:rsidP="00DB09D3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8A010E">
              <w:rPr>
                <w:b/>
                <w:sz w:val="20"/>
                <w:szCs w:val="20"/>
              </w:rPr>
              <w:lastRenderedPageBreak/>
              <w:t xml:space="preserve">Общие </w:t>
            </w:r>
            <w:r w:rsidR="00C7794C">
              <w:rPr>
                <w:b/>
                <w:sz w:val="20"/>
                <w:szCs w:val="20"/>
              </w:rPr>
              <w:t xml:space="preserve">изменяемые </w:t>
            </w:r>
            <w:r w:rsidR="00305EB1" w:rsidRPr="00305EB1">
              <w:rPr>
                <w:b/>
                <w:sz w:val="20"/>
                <w:szCs w:val="20"/>
              </w:rPr>
              <w:t>поля</w:t>
            </w:r>
          </w:p>
        </w:tc>
        <w:tc>
          <w:tcPr>
            <w:tcW w:w="7371" w:type="dxa"/>
            <w:gridSpan w:val="2"/>
          </w:tcPr>
          <w:p w:rsidR="004050CC" w:rsidRPr="008A010E" w:rsidRDefault="004050CC" w:rsidP="00DB09D3">
            <w:pPr>
              <w:pStyle w:val="a4"/>
              <w:numPr>
                <w:ilvl w:val="0"/>
                <w:numId w:val="10"/>
              </w:numPr>
              <w:ind w:left="2727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«Фамилия»</w:t>
            </w:r>
          </w:p>
          <w:p w:rsidR="004050CC" w:rsidRPr="008A010E" w:rsidRDefault="004050CC" w:rsidP="00DB09D3">
            <w:pPr>
              <w:pStyle w:val="a4"/>
              <w:numPr>
                <w:ilvl w:val="0"/>
                <w:numId w:val="10"/>
              </w:numPr>
              <w:ind w:left="2727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«Имя»</w:t>
            </w:r>
          </w:p>
          <w:p w:rsidR="004050CC" w:rsidRPr="008A010E" w:rsidRDefault="004050CC" w:rsidP="00DB09D3">
            <w:pPr>
              <w:pStyle w:val="a4"/>
              <w:numPr>
                <w:ilvl w:val="0"/>
                <w:numId w:val="10"/>
              </w:numPr>
              <w:ind w:left="2727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«Отчество»</w:t>
            </w:r>
          </w:p>
          <w:p w:rsidR="004050CC" w:rsidRPr="008A010E" w:rsidRDefault="004050CC" w:rsidP="00DB09D3">
            <w:pPr>
              <w:pStyle w:val="a4"/>
              <w:numPr>
                <w:ilvl w:val="0"/>
                <w:numId w:val="10"/>
              </w:numPr>
              <w:ind w:left="2727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="00433925">
              <w:rPr>
                <w:sz w:val="20"/>
                <w:szCs w:val="20"/>
              </w:rPr>
              <w:t>Филиал</w:t>
            </w:r>
            <w:r w:rsidRPr="008A010E">
              <w:rPr>
                <w:sz w:val="20"/>
                <w:szCs w:val="20"/>
              </w:rPr>
              <w:t>»</w:t>
            </w:r>
          </w:p>
          <w:p w:rsidR="004050CC" w:rsidRDefault="004050CC" w:rsidP="00DB09D3">
            <w:pPr>
              <w:pStyle w:val="a4"/>
              <w:numPr>
                <w:ilvl w:val="0"/>
                <w:numId w:val="10"/>
              </w:numPr>
              <w:ind w:left="2727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="001401E1">
              <w:rPr>
                <w:sz w:val="20"/>
                <w:szCs w:val="20"/>
              </w:rPr>
              <w:t>Подразделение</w:t>
            </w:r>
            <w:r w:rsidRPr="008A010E">
              <w:rPr>
                <w:sz w:val="20"/>
                <w:szCs w:val="20"/>
              </w:rPr>
              <w:t>»</w:t>
            </w:r>
          </w:p>
          <w:p w:rsidR="00C7794C" w:rsidRPr="00305EB1" w:rsidRDefault="00C7794C" w:rsidP="00DB09D3">
            <w:pPr>
              <w:spacing w:before="60"/>
              <w:ind w:left="-40"/>
              <w:jc w:val="both"/>
              <w:rPr>
                <w:sz w:val="20"/>
                <w:szCs w:val="20"/>
              </w:rPr>
            </w:pPr>
            <w:r w:rsidRPr="00305EB1">
              <w:rPr>
                <w:sz w:val="20"/>
                <w:szCs w:val="20"/>
              </w:rPr>
              <w:t>Для локального типа пользователя:</w:t>
            </w:r>
          </w:p>
          <w:p w:rsidR="00C7794C" w:rsidRPr="008A010E" w:rsidRDefault="00C7794C" w:rsidP="00DB09D3">
            <w:pPr>
              <w:pStyle w:val="a4"/>
              <w:numPr>
                <w:ilvl w:val="0"/>
                <w:numId w:val="10"/>
              </w:numPr>
              <w:ind w:left="2727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«Пароль»</w:t>
            </w:r>
          </w:p>
          <w:p w:rsidR="00C7794C" w:rsidRPr="008A010E" w:rsidRDefault="00C7794C" w:rsidP="00DB09D3">
            <w:pPr>
              <w:pStyle w:val="a4"/>
              <w:numPr>
                <w:ilvl w:val="0"/>
                <w:numId w:val="10"/>
              </w:numPr>
              <w:ind w:left="2727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«Подтверждение пароля»</w:t>
            </w:r>
          </w:p>
        </w:tc>
      </w:tr>
      <w:tr w:rsidR="00582DAF" w:rsidRPr="008A010E" w:rsidTr="001160F5">
        <w:trPr>
          <w:trHeight w:val="630"/>
        </w:trPr>
        <w:tc>
          <w:tcPr>
            <w:tcW w:w="1991" w:type="dxa"/>
            <w:shd w:val="clear" w:color="auto" w:fill="D9D9D9" w:themeFill="background1" w:themeFillShade="D9"/>
          </w:tcPr>
          <w:p w:rsidR="00582DAF" w:rsidRPr="008A010E" w:rsidRDefault="00582DAF" w:rsidP="00DB09D3">
            <w:pPr>
              <w:spacing w:before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Изменяемые п</w:t>
            </w:r>
            <w:r w:rsidRPr="00305EB1">
              <w:rPr>
                <w:b/>
                <w:sz w:val="20"/>
                <w:szCs w:val="20"/>
              </w:rPr>
              <w:t>оля</w:t>
            </w:r>
          </w:p>
        </w:tc>
        <w:tc>
          <w:tcPr>
            <w:tcW w:w="3544" w:type="dxa"/>
          </w:tcPr>
          <w:p w:rsidR="00582DAF" w:rsidRPr="00C7794C" w:rsidRDefault="00582DAF" w:rsidP="00DB09D3">
            <w:pPr>
              <w:pStyle w:val="a4"/>
              <w:numPr>
                <w:ilvl w:val="0"/>
                <w:numId w:val="13"/>
              </w:numPr>
              <w:spacing w:before="60"/>
              <w:ind w:left="743" w:hanging="357"/>
              <w:contextualSpacing w:val="0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«Тип пользователя»</w:t>
            </w:r>
          </w:p>
        </w:tc>
        <w:tc>
          <w:tcPr>
            <w:tcW w:w="3827" w:type="dxa"/>
          </w:tcPr>
          <w:p w:rsidR="00582DAF" w:rsidRDefault="00582DAF" w:rsidP="00DB09D3">
            <w:pPr>
              <w:pStyle w:val="a4"/>
              <w:numPr>
                <w:ilvl w:val="0"/>
                <w:numId w:val="13"/>
              </w:numPr>
              <w:spacing w:before="60"/>
              <w:ind w:left="743" w:hanging="35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«Заблокирован»</w:t>
            </w:r>
          </w:p>
          <w:p w:rsidR="00582DAF" w:rsidRPr="00C7794C" w:rsidRDefault="00582DAF" w:rsidP="00DB09D3">
            <w:pPr>
              <w:pStyle w:val="a4"/>
              <w:numPr>
                <w:ilvl w:val="0"/>
                <w:numId w:val="13"/>
              </w:numPr>
              <w:spacing w:before="120"/>
              <w:ind w:left="7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«Дата закрытия»</w:t>
            </w:r>
          </w:p>
        </w:tc>
      </w:tr>
      <w:tr w:rsidR="00582DAF" w:rsidRPr="008A010E" w:rsidTr="001160F5">
        <w:trPr>
          <w:trHeight w:val="696"/>
        </w:trPr>
        <w:tc>
          <w:tcPr>
            <w:tcW w:w="1991" w:type="dxa"/>
            <w:shd w:val="clear" w:color="auto" w:fill="D9D9D9" w:themeFill="background1" w:themeFillShade="D9"/>
          </w:tcPr>
          <w:p w:rsidR="00582DAF" w:rsidRPr="008A010E" w:rsidRDefault="00582DAF" w:rsidP="00DB09D3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8A010E">
              <w:rPr>
                <w:b/>
                <w:sz w:val="20"/>
                <w:szCs w:val="20"/>
              </w:rPr>
              <w:t xml:space="preserve">Общие </w:t>
            </w:r>
            <w:r>
              <w:rPr>
                <w:b/>
                <w:sz w:val="20"/>
                <w:szCs w:val="20"/>
              </w:rPr>
              <w:t xml:space="preserve">недоступные </w:t>
            </w:r>
            <w:r w:rsidRPr="00305EB1">
              <w:rPr>
                <w:b/>
                <w:sz w:val="20"/>
                <w:szCs w:val="20"/>
              </w:rPr>
              <w:t>поля</w:t>
            </w:r>
          </w:p>
        </w:tc>
        <w:tc>
          <w:tcPr>
            <w:tcW w:w="7371" w:type="dxa"/>
            <w:gridSpan w:val="2"/>
          </w:tcPr>
          <w:p w:rsidR="00582DAF" w:rsidRPr="00582DAF" w:rsidRDefault="00582DAF" w:rsidP="00DB09D3">
            <w:pPr>
              <w:pStyle w:val="a4"/>
              <w:numPr>
                <w:ilvl w:val="0"/>
                <w:numId w:val="10"/>
              </w:numPr>
              <w:spacing w:before="120"/>
              <w:ind w:left="2721" w:hanging="35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«Дата ввода»</w:t>
            </w:r>
          </w:p>
        </w:tc>
      </w:tr>
      <w:tr w:rsidR="00582DAF" w:rsidRPr="008A010E" w:rsidTr="001160F5">
        <w:trPr>
          <w:trHeight w:val="1415"/>
        </w:trPr>
        <w:tc>
          <w:tcPr>
            <w:tcW w:w="1991" w:type="dxa"/>
            <w:shd w:val="clear" w:color="auto" w:fill="D9D9D9" w:themeFill="background1" w:themeFillShade="D9"/>
          </w:tcPr>
          <w:p w:rsidR="00582DAF" w:rsidRDefault="00582DAF" w:rsidP="00DB09D3">
            <w:pPr>
              <w:spacing w:before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Недоступные </w:t>
            </w:r>
            <w:r w:rsidRPr="00305EB1">
              <w:rPr>
                <w:b/>
                <w:sz w:val="20"/>
                <w:szCs w:val="20"/>
              </w:rPr>
              <w:t>поля</w:t>
            </w:r>
          </w:p>
        </w:tc>
        <w:tc>
          <w:tcPr>
            <w:tcW w:w="3544" w:type="dxa"/>
          </w:tcPr>
          <w:p w:rsidR="00582DAF" w:rsidRDefault="00582DAF" w:rsidP="00DB09D3">
            <w:pPr>
              <w:pStyle w:val="a4"/>
              <w:numPr>
                <w:ilvl w:val="0"/>
                <w:numId w:val="13"/>
              </w:numPr>
              <w:spacing w:before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«Заблокирован»</w:t>
            </w:r>
          </w:p>
          <w:p w:rsidR="00582DAF" w:rsidRDefault="00582DAF" w:rsidP="00DB09D3">
            <w:pPr>
              <w:pStyle w:val="a4"/>
              <w:numPr>
                <w:ilvl w:val="0"/>
                <w:numId w:val="13"/>
              </w:numPr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«Дата закрытия»</w:t>
            </w:r>
          </w:p>
          <w:p w:rsidR="00A37391" w:rsidRPr="00305EB1" w:rsidRDefault="00A37391" w:rsidP="00DB09D3">
            <w:pPr>
              <w:spacing w:before="60"/>
              <w:ind w:left="-40"/>
              <w:jc w:val="both"/>
              <w:rPr>
                <w:sz w:val="20"/>
                <w:szCs w:val="20"/>
              </w:rPr>
            </w:pPr>
            <w:r w:rsidRPr="00305EB1"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>внешнего</w:t>
            </w:r>
            <w:r w:rsidRPr="00305EB1">
              <w:rPr>
                <w:sz w:val="20"/>
                <w:szCs w:val="20"/>
              </w:rPr>
              <w:t xml:space="preserve"> типа пользователя:</w:t>
            </w:r>
          </w:p>
          <w:p w:rsidR="00A37391" w:rsidRPr="008A010E" w:rsidRDefault="00A37391" w:rsidP="00DB09D3">
            <w:pPr>
              <w:pStyle w:val="a4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«Пароль»</w:t>
            </w:r>
          </w:p>
          <w:p w:rsidR="00A37391" w:rsidRPr="008A010E" w:rsidRDefault="00A37391" w:rsidP="00DB09D3">
            <w:pPr>
              <w:pStyle w:val="a4"/>
              <w:numPr>
                <w:ilvl w:val="0"/>
                <w:numId w:val="13"/>
              </w:numPr>
              <w:contextualSpacing w:val="0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«Подтверждение пароля»</w:t>
            </w:r>
          </w:p>
        </w:tc>
        <w:tc>
          <w:tcPr>
            <w:tcW w:w="3827" w:type="dxa"/>
          </w:tcPr>
          <w:p w:rsidR="00582DAF" w:rsidRDefault="00A37391" w:rsidP="00DB09D3">
            <w:pPr>
              <w:pStyle w:val="a4"/>
              <w:numPr>
                <w:ilvl w:val="0"/>
                <w:numId w:val="13"/>
              </w:numPr>
              <w:spacing w:before="60"/>
              <w:ind w:left="743" w:hanging="357"/>
              <w:contextualSpacing w:val="0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«Тип пользователя»</w:t>
            </w:r>
          </w:p>
          <w:p w:rsidR="00A37391" w:rsidRDefault="00A37391" w:rsidP="00DB09D3">
            <w:pPr>
              <w:pStyle w:val="a4"/>
              <w:numPr>
                <w:ilvl w:val="0"/>
                <w:numId w:val="13"/>
              </w:numPr>
              <w:ind w:left="743" w:hanging="35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«Логин»</w:t>
            </w:r>
          </w:p>
        </w:tc>
      </w:tr>
      <w:tr w:rsidR="00582DAF" w:rsidRPr="008A010E" w:rsidTr="001160F5">
        <w:trPr>
          <w:trHeight w:val="760"/>
        </w:trPr>
        <w:tc>
          <w:tcPr>
            <w:tcW w:w="1991" w:type="dxa"/>
            <w:shd w:val="clear" w:color="auto" w:fill="D9D9D9" w:themeFill="background1" w:themeFillShade="D9"/>
          </w:tcPr>
          <w:p w:rsidR="00582DAF" w:rsidRPr="008A010E" w:rsidRDefault="00582DAF" w:rsidP="00DB09D3">
            <w:pPr>
              <w:spacing w:before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Основные кнопки и функции</w:t>
            </w:r>
          </w:p>
        </w:tc>
        <w:tc>
          <w:tcPr>
            <w:tcW w:w="3544" w:type="dxa"/>
          </w:tcPr>
          <w:p w:rsidR="00582DAF" w:rsidRPr="00305EB1" w:rsidRDefault="00582DAF" w:rsidP="00DB09D3">
            <w:pPr>
              <w:spacing w:before="60"/>
              <w:ind w:left="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«Создать» - добавляет </w:t>
            </w:r>
            <w:r w:rsidRPr="00305EB1">
              <w:rPr>
                <w:sz w:val="20"/>
                <w:szCs w:val="20"/>
              </w:rPr>
              <w:t>учетную запись</w:t>
            </w:r>
            <w:r>
              <w:rPr>
                <w:sz w:val="20"/>
                <w:szCs w:val="20"/>
              </w:rPr>
              <w:t xml:space="preserve"> о пользователе в таб</w:t>
            </w:r>
            <w:r w:rsidR="002D2D69">
              <w:rPr>
                <w:sz w:val="20"/>
                <w:szCs w:val="20"/>
              </w:rPr>
              <w:t>лиц</w:t>
            </w:r>
            <w:r w:rsidR="00D2356F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</w:t>
            </w:r>
            <w:r w:rsidRPr="00305E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3827" w:type="dxa"/>
          </w:tcPr>
          <w:p w:rsidR="00582DAF" w:rsidRPr="00305EB1" w:rsidRDefault="00582DAF" w:rsidP="00DB09D3">
            <w:pPr>
              <w:spacing w:before="60"/>
              <w:ind w:left="-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«Сохранить»</w:t>
            </w:r>
            <w:r w:rsidRPr="00305EB1">
              <w:rPr>
                <w:sz w:val="20"/>
                <w:szCs w:val="20"/>
              </w:rPr>
              <w:t xml:space="preserve"> - обновляет учетную запись </w:t>
            </w:r>
            <w:r>
              <w:rPr>
                <w:sz w:val="20"/>
                <w:szCs w:val="20"/>
              </w:rPr>
              <w:t xml:space="preserve">о пользователе </w:t>
            </w:r>
            <w:r w:rsidRPr="00305EB1">
              <w:rPr>
                <w:sz w:val="20"/>
                <w:szCs w:val="20"/>
              </w:rPr>
              <w:t>в таб</w:t>
            </w:r>
            <w:r w:rsidR="002D2D69">
              <w:rPr>
                <w:sz w:val="20"/>
                <w:szCs w:val="20"/>
              </w:rPr>
              <w:t>лиц</w:t>
            </w:r>
            <w:r w:rsidR="00D2356F">
              <w:rPr>
                <w:sz w:val="20"/>
                <w:szCs w:val="20"/>
              </w:rPr>
              <w:t>у</w:t>
            </w:r>
            <w:r w:rsidRPr="00305E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</w:t>
            </w:r>
            <w:r w:rsidRPr="00305E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</w:tr>
    </w:tbl>
    <w:p w:rsidR="00B2795B" w:rsidRPr="00C73F0E" w:rsidRDefault="00B2795B" w:rsidP="00DB09D3">
      <w:pPr>
        <w:pStyle w:val="a4"/>
        <w:spacing w:before="360" w:after="120"/>
        <w:ind w:left="0" w:firstLine="425"/>
        <w:contextualSpacing w:val="0"/>
        <w:jc w:val="both"/>
        <w:rPr>
          <w:sz w:val="20"/>
          <w:szCs w:val="20"/>
        </w:rPr>
      </w:pPr>
      <w:r w:rsidRPr="00C73F0E">
        <w:rPr>
          <w:sz w:val="20"/>
          <w:szCs w:val="20"/>
        </w:rPr>
        <w:t xml:space="preserve">Для отображения поля </w:t>
      </w:r>
      <w:r>
        <w:rPr>
          <w:sz w:val="20"/>
          <w:szCs w:val="20"/>
        </w:rPr>
        <w:t>«Т</w:t>
      </w:r>
      <w:r w:rsidRPr="00C73F0E">
        <w:rPr>
          <w:sz w:val="20"/>
          <w:szCs w:val="20"/>
        </w:rPr>
        <w:t>ип польз</w:t>
      </w:r>
      <w:r>
        <w:rPr>
          <w:sz w:val="20"/>
          <w:szCs w:val="20"/>
        </w:rPr>
        <w:t>ователя» (GL_USER.</w:t>
      </w:r>
      <w:r w:rsidRPr="00852991">
        <w:rPr>
          <w:sz w:val="20"/>
          <w:szCs w:val="20"/>
          <w:lang w:val="en-US"/>
        </w:rPr>
        <w:t>USER</w:t>
      </w:r>
      <w:r w:rsidRPr="00852991">
        <w:rPr>
          <w:sz w:val="20"/>
          <w:szCs w:val="20"/>
        </w:rPr>
        <w:t>_</w:t>
      </w:r>
      <w:r w:rsidRPr="00852991">
        <w:rPr>
          <w:sz w:val="20"/>
          <w:szCs w:val="20"/>
          <w:lang w:val="en-US"/>
        </w:rPr>
        <w:t>TYPE</w:t>
      </w:r>
      <w:r>
        <w:rPr>
          <w:sz w:val="20"/>
          <w:szCs w:val="20"/>
        </w:rPr>
        <w:t>)</w:t>
      </w:r>
      <w:r w:rsidRPr="00C73F0E">
        <w:rPr>
          <w:sz w:val="20"/>
          <w:szCs w:val="20"/>
        </w:rPr>
        <w:t xml:space="preserve"> </w:t>
      </w:r>
      <w:r w:rsidR="002D2D69">
        <w:rPr>
          <w:sz w:val="20"/>
          <w:szCs w:val="20"/>
        </w:rPr>
        <w:t>можно для наглядности</w:t>
      </w:r>
      <w:r w:rsidRPr="00C73F0E">
        <w:rPr>
          <w:sz w:val="20"/>
          <w:szCs w:val="20"/>
        </w:rPr>
        <w:t xml:space="preserve"> воспользоваться компонентой радио группа</w:t>
      </w:r>
      <w:r>
        <w:rPr>
          <w:sz w:val="20"/>
          <w:szCs w:val="20"/>
        </w:rPr>
        <w:t xml:space="preserve"> со</w:t>
      </w:r>
      <w:r w:rsidRPr="00C73F0E">
        <w:rPr>
          <w:sz w:val="20"/>
          <w:szCs w:val="20"/>
        </w:rPr>
        <w:t xml:space="preserve"> </w:t>
      </w:r>
      <w:r w:rsidR="001160F5">
        <w:rPr>
          <w:sz w:val="20"/>
          <w:szCs w:val="20"/>
        </w:rPr>
        <w:t xml:space="preserve">следующим </w:t>
      </w:r>
      <w:r w:rsidRPr="00C73F0E">
        <w:rPr>
          <w:sz w:val="20"/>
          <w:szCs w:val="20"/>
        </w:rPr>
        <w:t>списк</w:t>
      </w:r>
      <w:r>
        <w:rPr>
          <w:sz w:val="20"/>
          <w:szCs w:val="20"/>
        </w:rPr>
        <w:t>ом</w:t>
      </w:r>
      <w:r w:rsidRPr="00C73F0E">
        <w:rPr>
          <w:sz w:val="20"/>
          <w:szCs w:val="20"/>
        </w:rPr>
        <w:t xml:space="preserve"> допустимых значений:</w:t>
      </w:r>
    </w:p>
    <w:p w:rsidR="00B2795B" w:rsidRPr="00C73F0E" w:rsidRDefault="00B2795B" w:rsidP="00DB09D3">
      <w:pPr>
        <w:pStyle w:val="a4"/>
        <w:numPr>
          <w:ilvl w:val="0"/>
          <w:numId w:val="9"/>
        </w:numPr>
        <w:spacing w:after="0"/>
        <w:ind w:left="851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'</w:t>
      </w:r>
      <w:r w:rsidRPr="00C73F0E">
        <w:rPr>
          <w:sz w:val="20"/>
          <w:szCs w:val="20"/>
        </w:rPr>
        <w:t>0</w:t>
      </w:r>
      <w:r w:rsidRPr="00DF210C">
        <w:rPr>
          <w:sz w:val="20"/>
          <w:szCs w:val="20"/>
        </w:rPr>
        <w:t>’</w:t>
      </w:r>
      <w:r w:rsidRPr="00C73F0E">
        <w:rPr>
          <w:sz w:val="20"/>
          <w:szCs w:val="20"/>
        </w:rPr>
        <w:t xml:space="preserve"> - локальный </w:t>
      </w:r>
      <w:r>
        <w:rPr>
          <w:sz w:val="20"/>
          <w:szCs w:val="20"/>
        </w:rPr>
        <w:t>пользователь</w:t>
      </w:r>
      <w:r w:rsidRPr="00C73F0E">
        <w:rPr>
          <w:sz w:val="20"/>
          <w:szCs w:val="20"/>
        </w:rPr>
        <w:t xml:space="preserve"> - пользователь, авторизующийся через BARS GL (по умолчанию)</w:t>
      </w:r>
    </w:p>
    <w:p w:rsidR="00B2795B" w:rsidRPr="00C73F0E" w:rsidRDefault="00B2795B" w:rsidP="00DB09D3">
      <w:pPr>
        <w:pStyle w:val="a4"/>
        <w:numPr>
          <w:ilvl w:val="0"/>
          <w:numId w:val="9"/>
        </w:numPr>
        <w:spacing w:after="0"/>
        <w:ind w:left="851"/>
        <w:contextualSpacing w:val="0"/>
        <w:jc w:val="both"/>
        <w:rPr>
          <w:sz w:val="20"/>
          <w:szCs w:val="20"/>
        </w:rPr>
      </w:pPr>
      <w:r w:rsidRPr="00DF210C">
        <w:rPr>
          <w:sz w:val="20"/>
          <w:szCs w:val="20"/>
        </w:rPr>
        <w:t>‘</w:t>
      </w:r>
      <w:r w:rsidRPr="00C73F0E">
        <w:rPr>
          <w:sz w:val="20"/>
          <w:szCs w:val="20"/>
        </w:rPr>
        <w:t>1</w:t>
      </w:r>
      <w:r w:rsidRPr="00DF210C">
        <w:rPr>
          <w:sz w:val="20"/>
          <w:szCs w:val="20"/>
        </w:rPr>
        <w:t>’</w:t>
      </w:r>
      <w:r w:rsidRPr="00C73F0E">
        <w:rPr>
          <w:sz w:val="20"/>
          <w:szCs w:val="20"/>
        </w:rPr>
        <w:t xml:space="preserve"> – внешний</w:t>
      </w:r>
      <w:r>
        <w:rPr>
          <w:sz w:val="20"/>
          <w:szCs w:val="20"/>
        </w:rPr>
        <w:t xml:space="preserve"> пользователь</w:t>
      </w:r>
      <w:r w:rsidRPr="00C73F0E">
        <w:rPr>
          <w:sz w:val="20"/>
          <w:szCs w:val="20"/>
        </w:rPr>
        <w:t xml:space="preserve"> - пользователь, авторизующийся через Active </w:t>
      </w:r>
      <w:proofErr w:type="spellStart"/>
      <w:r w:rsidRPr="00C73F0E">
        <w:rPr>
          <w:sz w:val="20"/>
          <w:szCs w:val="20"/>
        </w:rPr>
        <w:t>Directory</w:t>
      </w:r>
      <w:proofErr w:type="spellEnd"/>
    </w:p>
    <w:p w:rsidR="00B2795B" w:rsidRDefault="00B2795B" w:rsidP="00DB09D3">
      <w:pPr>
        <w:pStyle w:val="a4"/>
        <w:spacing w:before="120" w:after="120"/>
        <w:ind w:left="0" w:firstLine="425"/>
        <w:contextualSpacing w:val="0"/>
        <w:jc w:val="both"/>
        <w:rPr>
          <w:sz w:val="20"/>
          <w:szCs w:val="20"/>
        </w:rPr>
      </w:pPr>
      <w:r w:rsidRPr="00DF210C">
        <w:rPr>
          <w:sz w:val="20"/>
          <w:szCs w:val="20"/>
        </w:rPr>
        <w:t xml:space="preserve">Если создается </w:t>
      </w:r>
      <w:r>
        <w:rPr>
          <w:sz w:val="20"/>
          <w:szCs w:val="20"/>
        </w:rPr>
        <w:t xml:space="preserve">или редактируется учетная карточка </w:t>
      </w:r>
      <w:r w:rsidRPr="00C73F0E">
        <w:rPr>
          <w:sz w:val="20"/>
          <w:szCs w:val="20"/>
        </w:rPr>
        <w:t>локального пол</w:t>
      </w:r>
      <w:r>
        <w:rPr>
          <w:sz w:val="20"/>
          <w:szCs w:val="20"/>
        </w:rPr>
        <w:t>ь</w:t>
      </w:r>
      <w:r w:rsidRPr="00C73F0E">
        <w:rPr>
          <w:sz w:val="20"/>
          <w:szCs w:val="20"/>
        </w:rPr>
        <w:t>зователя</w:t>
      </w:r>
      <w:r>
        <w:rPr>
          <w:sz w:val="20"/>
          <w:szCs w:val="20"/>
        </w:rPr>
        <w:t>, то</w:t>
      </w:r>
      <w:r w:rsidRPr="00C73F0E">
        <w:rPr>
          <w:sz w:val="20"/>
          <w:szCs w:val="20"/>
        </w:rPr>
        <w:t xml:space="preserve"> поля </w:t>
      </w:r>
      <w:r>
        <w:rPr>
          <w:sz w:val="20"/>
          <w:szCs w:val="20"/>
        </w:rPr>
        <w:t>«</w:t>
      </w:r>
      <w:r w:rsidRPr="00C73F0E">
        <w:rPr>
          <w:sz w:val="20"/>
          <w:szCs w:val="20"/>
        </w:rPr>
        <w:t>Пароль</w:t>
      </w:r>
      <w:r>
        <w:rPr>
          <w:sz w:val="20"/>
          <w:szCs w:val="20"/>
        </w:rPr>
        <w:t>»</w:t>
      </w:r>
      <w:r w:rsidRPr="00C73F0E">
        <w:rPr>
          <w:sz w:val="20"/>
          <w:szCs w:val="20"/>
        </w:rPr>
        <w:t xml:space="preserve"> и </w:t>
      </w:r>
      <w:r>
        <w:rPr>
          <w:sz w:val="20"/>
          <w:szCs w:val="20"/>
        </w:rPr>
        <w:t>«</w:t>
      </w:r>
      <w:r w:rsidRPr="00C73F0E">
        <w:rPr>
          <w:sz w:val="20"/>
          <w:szCs w:val="20"/>
        </w:rPr>
        <w:t>Подтверждение пароля</w:t>
      </w:r>
      <w:r>
        <w:rPr>
          <w:sz w:val="20"/>
          <w:szCs w:val="20"/>
        </w:rPr>
        <w:t>»</w:t>
      </w:r>
      <w:r w:rsidRPr="00B2795B">
        <w:rPr>
          <w:sz w:val="20"/>
          <w:szCs w:val="20"/>
        </w:rPr>
        <w:t xml:space="preserve"> </w:t>
      </w:r>
      <w:r w:rsidRPr="00C73F0E">
        <w:rPr>
          <w:sz w:val="20"/>
          <w:szCs w:val="20"/>
        </w:rPr>
        <w:t>должны</w:t>
      </w:r>
      <w:r w:rsidR="00301725">
        <w:rPr>
          <w:sz w:val="20"/>
          <w:szCs w:val="20"/>
        </w:rPr>
        <w:t xml:space="preserve"> быть</w:t>
      </w:r>
      <w:r w:rsidRPr="00C73F0E">
        <w:rPr>
          <w:sz w:val="20"/>
          <w:szCs w:val="20"/>
        </w:rPr>
        <w:t xml:space="preserve"> откры</w:t>
      </w:r>
      <w:r w:rsidR="00301725">
        <w:rPr>
          <w:sz w:val="20"/>
          <w:szCs w:val="20"/>
        </w:rPr>
        <w:t>ты</w:t>
      </w:r>
      <w:r w:rsidR="00301725" w:rsidRPr="00301725">
        <w:rPr>
          <w:sz w:val="20"/>
          <w:szCs w:val="20"/>
        </w:rPr>
        <w:t xml:space="preserve"> </w:t>
      </w:r>
      <w:r w:rsidR="00301725" w:rsidRPr="00C73F0E">
        <w:rPr>
          <w:sz w:val="20"/>
          <w:szCs w:val="20"/>
        </w:rPr>
        <w:t>для ввода</w:t>
      </w:r>
      <w:r w:rsidR="00301725">
        <w:rPr>
          <w:sz w:val="20"/>
          <w:szCs w:val="20"/>
        </w:rPr>
        <w:t xml:space="preserve">. </w:t>
      </w:r>
      <w:r w:rsidRPr="00C73F0E">
        <w:rPr>
          <w:sz w:val="20"/>
          <w:szCs w:val="20"/>
        </w:rPr>
        <w:t>Для внешнего</w:t>
      </w:r>
      <w:r w:rsidR="00301725">
        <w:rPr>
          <w:sz w:val="20"/>
          <w:szCs w:val="20"/>
        </w:rPr>
        <w:t xml:space="preserve"> пользователя</w:t>
      </w:r>
      <w:r w:rsidRPr="00C73F0E">
        <w:rPr>
          <w:sz w:val="20"/>
          <w:szCs w:val="20"/>
        </w:rPr>
        <w:t xml:space="preserve"> - поля для ввода пароля не доступны</w:t>
      </w:r>
      <w:r w:rsidR="00301725">
        <w:rPr>
          <w:sz w:val="20"/>
          <w:szCs w:val="20"/>
        </w:rPr>
        <w:t>.</w:t>
      </w:r>
    </w:p>
    <w:p w:rsidR="00301725" w:rsidRDefault="00301725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Поля «</w:t>
      </w:r>
      <w:r w:rsidR="00433925">
        <w:rPr>
          <w:sz w:val="20"/>
          <w:szCs w:val="20"/>
        </w:rPr>
        <w:t>Филиал</w:t>
      </w:r>
      <w:r>
        <w:rPr>
          <w:sz w:val="20"/>
          <w:szCs w:val="20"/>
        </w:rPr>
        <w:t>» и «</w:t>
      </w:r>
      <w:r w:rsidR="001401E1">
        <w:rPr>
          <w:sz w:val="20"/>
          <w:szCs w:val="20"/>
        </w:rPr>
        <w:t>Подразделение</w:t>
      </w:r>
      <w:r>
        <w:rPr>
          <w:sz w:val="20"/>
          <w:szCs w:val="20"/>
        </w:rPr>
        <w:t>» следует отобразить в виде выпадающ</w:t>
      </w:r>
      <w:r w:rsidR="00C41D53">
        <w:rPr>
          <w:sz w:val="20"/>
          <w:szCs w:val="20"/>
        </w:rPr>
        <w:t>их списков</w:t>
      </w:r>
      <w:r>
        <w:rPr>
          <w:sz w:val="20"/>
          <w:szCs w:val="20"/>
        </w:rPr>
        <w:t xml:space="preserve"> с привязкой соответствующих справочников (см. описание таблицы «</w:t>
      </w:r>
      <w:hyperlink w:anchor="HEADBRNCH" w:history="1">
        <w:r w:rsidRPr="004F21AD">
          <w:rPr>
            <w:rStyle w:val="a7"/>
            <w:sz w:val="20"/>
            <w:szCs w:val="20"/>
          </w:rPr>
          <w:t>Пользователи</w:t>
        </w:r>
      </w:hyperlink>
      <w:r>
        <w:rPr>
          <w:sz w:val="20"/>
          <w:szCs w:val="20"/>
        </w:rPr>
        <w:t>»)</w:t>
      </w:r>
    </w:p>
    <w:p w:rsidR="004F21AD" w:rsidRPr="00C73F0E" w:rsidRDefault="004F21AD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При выполнении функций ввода нового (нажата кнопка «Создать») и редактирования старого пользователя (нажата кнопка «Сохранить») необходимо выполнить проверки на обязательность заполнения всех доступных на редактировани</w:t>
      </w:r>
      <w:r w:rsidR="00C41D53">
        <w:rPr>
          <w:sz w:val="20"/>
          <w:szCs w:val="20"/>
        </w:rPr>
        <w:t>е</w:t>
      </w:r>
      <w:r>
        <w:rPr>
          <w:sz w:val="20"/>
          <w:szCs w:val="20"/>
        </w:rPr>
        <w:t xml:space="preserve"> полей, кроме полей «Отчество»</w:t>
      </w:r>
      <w:r w:rsidR="00C41D53">
        <w:rPr>
          <w:sz w:val="20"/>
          <w:szCs w:val="20"/>
        </w:rPr>
        <w:t>, «Заблокирован»</w:t>
      </w:r>
      <w:r>
        <w:rPr>
          <w:sz w:val="20"/>
          <w:szCs w:val="20"/>
        </w:rPr>
        <w:t xml:space="preserve"> и «Дата закрытия»</w:t>
      </w:r>
      <w:r w:rsidR="00C41D53">
        <w:rPr>
          <w:sz w:val="20"/>
          <w:szCs w:val="20"/>
        </w:rPr>
        <w:t>.</w:t>
      </w:r>
    </w:p>
    <w:p w:rsidR="00C7794C" w:rsidRDefault="00C7794C" w:rsidP="00DB09D3">
      <w:pPr>
        <w:pStyle w:val="a4"/>
        <w:keepNext/>
        <w:numPr>
          <w:ilvl w:val="2"/>
          <w:numId w:val="1"/>
        </w:numPr>
        <w:spacing w:before="360" w:after="240"/>
        <w:ind w:left="993" w:hanging="426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 w:rsidRPr="00A4525F">
        <w:rPr>
          <w:color w:val="2F5496" w:themeColor="accent5" w:themeShade="BF"/>
        </w:rPr>
        <w:t>Форма</w:t>
      </w:r>
      <w:r w:rsidRPr="00A4525F">
        <w:rPr>
          <w:b/>
          <w:color w:val="2F5496" w:themeColor="accent5" w:themeShade="BF"/>
          <w:spacing w:val="20"/>
        </w:rPr>
        <w:t xml:space="preserve"> «Ввод нового пользователя»</w:t>
      </w:r>
    </w:p>
    <w:p w:rsidR="00C7794C" w:rsidRDefault="00C7794C" w:rsidP="00DB09D3">
      <w:pPr>
        <w:pStyle w:val="a4"/>
        <w:keepNext/>
        <w:spacing w:before="360" w:after="240"/>
        <w:ind w:left="425" w:firstLine="425"/>
        <w:contextualSpacing w:val="0"/>
        <w:jc w:val="both"/>
      </w:pPr>
      <w:r>
        <w:rPr>
          <w:noProof/>
          <w:lang w:eastAsia="ru-RU"/>
        </w:rPr>
        <w:drawing>
          <wp:inline distT="0" distB="0" distL="0" distR="0" wp14:anchorId="54251C36" wp14:editId="2EB82BD8">
            <wp:extent cx="2363638" cy="16983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703" cy="17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D1" w:rsidRDefault="007948D1" w:rsidP="00DB09D3">
      <w:pPr>
        <w:pStyle w:val="a6"/>
        <w:ind w:right="708"/>
        <w:jc w:val="right"/>
      </w:pPr>
      <w:r w:rsidRPr="006B0259">
        <w:t>Предлагаемая форма «Ввод нового пользователя»</w:t>
      </w:r>
    </w:p>
    <w:p w:rsidR="00C7794C" w:rsidRDefault="00C7794C" w:rsidP="00DB09D3">
      <w:pPr>
        <w:pStyle w:val="a4"/>
        <w:keepNext/>
        <w:numPr>
          <w:ilvl w:val="2"/>
          <w:numId w:val="1"/>
        </w:numPr>
        <w:spacing w:before="360" w:after="240"/>
        <w:ind w:left="993" w:hanging="426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 w:rsidRPr="00A4525F">
        <w:rPr>
          <w:color w:val="2F5496" w:themeColor="accent5" w:themeShade="BF"/>
        </w:rPr>
        <w:lastRenderedPageBreak/>
        <w:t>Форма</w:t>
      </w:r>
      <w:r w:rsidRPr="00A4525F">
        <w:rPr>
          <w:b/>
          <w:color w:val="2F5496" w:themeColor="accent5" w:themeShade="BF"/>
          <w:spacing w:val="20"/>
        </w:rPr>
        <w:t xml:space="preserve"> «</w:t>
      </w:r>
      <w:r>
        <w:rPr>
          <w:b/>
          <w:color w:val="2F5496" w:themeColor="accent5" w:themeShade="BF"/>
          <w:spacing w:val="20"/>
        </w:rPr>
        <w:t>Редактирование</w:t>
      </w:r>
      <w:r w:rsidRPr="00A4525F">
        <w:rPr>
          <w:b/>
          <w:color w:val="2F5496" w:themeColor="accent5" w:themeShade="BF"/>
          <w:spacing w:val="20"/>
        </w:rPr>
        <w:t xml:space="preserve"> пользователя»</w:t>
      </w:r>
    </w:p>
    <w:p w:rsidR="004050CC" w:rsidRDefault="00B2795B" w:rsidP="00DB09D3">
      <w:pPr>
        <w:pStyle w:val="a4"/>
        <w:spacing w:before="240" w:after="240"/>
        <w:ind w:left="426" w:firstLine="426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76CA58" wp14:editId="6A3D79BE">
            <wp:extent cx="2346385" cy="16817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522" cy="17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CC" w:rsidRDefault="004050CC" w:rsidP="00DB09D3">
      <w:pPr>
        <w:pStyle w:val="a6"/>
        <w:ind w:right="708"/>
        <w:jc w:val="right"/>
        <w:rPr>
          <w:sz w:val="20"/>
          <w:szCs w:val="20"/>
        </w:rPr>
      </w:pPr>
      <w:r w:rsidRPr="00296839">
        <w:t>Предлагаемая форма «</w:t>
      </w:r>
      <w:r>
        <w:t>Редактирование</w:t>
      </w:r>
      <w:r w:rsidRPr="00296839">
        <w:t xml:space="preserve"> пользователя»</w:t>
      </w:r>
    </w:p>
    <w:p w:rsidR="00A600D4" w:rsidRDefault="00A600D4" w:rsidP="00DB09D3">
      <w:pPr>
        <w:pStyle w:val="a4"/>
        <w:numPr>
          <w:ilvl w:val="0"/>
          <w:numId w:val="1"/>
        </w:numPr>
        <w:spacing w:before="240" w:after="240"/>
        <w:ind w:left="425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1B0F06">
        <w:rPr>
          <w:b/>
          <w:color w:val="002060"/>
          <w:spacing w:val="20"/>
          <w:sz w:val="24"/>
          <w:szCs w:val="24"/>
        </w:rPr>
        <w:t>Описание</w:t>
      </w:r>
      <w:r w:rsidR="004651C8" w:rsidRPr="001B0F06">
        <w:rPr>
          <w:b/>
          <w:color w:val="002060"/>
          <w:spacing w:val="20"/>
          <w:sz w:val="24"/>
          <w:szCs w:val="24"/>
        </w:rPr>
        <w:t xml:space="preserve"> </w:t>
      </w:r>
      <w:r w:rsidR="007948D1">
        <w:rPr>
          <w:b/>
          <w:color w:val="002060"/>
          <w:spacing w:val="20"/>
          <w:sz w:val="24"/>
          <w:szCs w:val="24"/>
        </w:rPr>
        <w:t xml:space="preserve">создания новых </w:t>
      </w:r>
      <w:r w:rsidR="004651C8" w:rsidRPr="001B0F06">
        <w:rPr>
          <w:b/>
          <w:color w:val="002060"/>
          <w:spacing w:val="20"/>
          <w:sz w:val="24"/>
          <w:szCs w:val="24"/>
        </w:rPr>
        <w:t>экранных</w:t>
      </w:r>
      <w:r w:rsidRPr="001B0F06">
        <w:rPr>
          <w:b/>
          <w:color w:val="002060"/>
          <w:spacing w:val="20"/>
          <w:sz w:val="24"/>
          <w:szCs w:val="24"/>
        </w:rPr>
        <w:t xml:space="preserve"> форм</w:t>
      </w:r>
    </w:p>
    <w:p w:rsidR="00284D8F" w:rsidRDefault="00284D8F" w:rsidP="00DB09D3">
      <w:pPr>
        <w:pStyle w:val="a4"/>
        <w:numPr>
          <w:ilvl w:val="1"/>
          <w:numId w:val="1"/>
        </w:numPr>
        <w:spacing w:before="240" w:after="240"/>
        <w:ind w:left="709" w:hanging="635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 w:rsidRPr="00A4525F">
        <w:rPr>
          <w:color w:val="2F5496" w:themeColor="accent5" w:themeShade="BF"/>
        </w:rPr>
        <w:t>Форма</w:t>
      </w:r>
      <w:r w:rsidRPr="00A4525F">
        <w:rPr>
          <w:b/>
          <w:color w:val="2F5496" w:themeColor="accent5" w:themeShade="BF"/>
          <w:spacing w:val="20"/>
        </w:rPr>
        <w:t xml:space="preserve"> «Роли»</w:t>
      </w:r>
    </w:p>
    <w:p w:rsidR="00284D8F" w:rsidRDefault="00C62235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Форма «Роли» предназначена для отображения списка введенных в таблицу </w:t>
      </w:r>
      <w:r w:rsidR="000D618D" w:rsidRPr="00383F09">
        <w:rPr>
          <w:sz w:val="20"/>
          <w:szCs w:val="20"/>
        </w:rPr>
        <w:t>DWH</w:t>
      </w:r>
      <w:r w:rsidR="000D618D" w:rsidRPr="000D618D">
        <w:rPr>
          <w:sz w:val="20"/>
          <w:szCs w:val="20"/>
        </w:rPr>
        <w:t>.</w:t>
      </w:r>
      <w:r w:rsidRPr="00383F09">
        <w:rPr>
          <w:sz w:val="20"/>
          <w:szCs w:val="20"/>
        </w:rPr>
        <w:t>GL</w:t>
      </w:r>
      <w:r w:rsidRPr="00C62235">
        <w:rPr>
          <w:sz w:val="20"/>
          <w:szCs w:val="20"/>
        </w:rPr>
        <w:t>_</w:t>
      </w:r>
      <w:r w:rsidRPr="00383F09">
        <w:rPr>
          <w:sz w:val="20"/>
          <w:szCs w:val="20"/>
        </w:rPr>
        <w:t>AU</w:t>
      </w:r>
      <w:r w:rsidRPr="00C62235">
        <w:rPr>
          <w:sz w:val="20"/>
          <w:szCs w:val="20"/>
        </w:rPr>
        <w:t>_</w:t>
      </w:r>
      <w:r w:rsidRPr="00383F09">
        <w:rPr>
          <w:sz w:val="20"/>
          <w:szCs w:val="20"/>
        </w:rPr>
        <w:t>ROLE</w:t>
      </w:r>
      <w:r w:rsidRPr="00C62235">
        <w:rPr>
          <w:sz w:val="20"/>
          <w:szCs w:val="20"/>
        </w:rPr>
        <w:t xml:space="preserve"> ролей</w:t>
      </w:r>
      <w:r w:rsidR="009A471D">
        <w:rPr>
          <w:sz w:val="20"/>
          <w:szCs w:val="20"/>
        </w:rPr>
        <w:t>.</w:t>
      </w:r>
    </w:p>
    <w:p w:rsidR="000D618D" w:rsidRDefault="000D618D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Для вызова формы необходимо добавить в</w:t>
      </w:r>
      <w:r w:rsidR="00306E00">
        <w:rPr>
          <w:sz w:val="20"/>
          <w:szCs w:val="20"/>
        </w:rPr>
        <w:t>о вкладку «Система»</w:t>
      </w:r>
      <w:r w:rsidR="00DF7B01">
        <w:rPr>
          <w:sz w:val="20"/>
          <w:szCs w:val="20"/>
        </w:rPr>
        <w:t>,</w:t>
      </w:r>
      <w:r w:rsidR="000E76D1">
        <w:rPr>
          <w:sz w:val="20"/>
          <w:szCs w:val="20"/>
        </w:rPr>
        <w:t xml:space="preserve"> </w:t>
      </w:r>
      <w:r w:rsidR="00306E00">
        <w:rPr>
          <w:sz w:val="20"/>
          <w:szCs w:val="20"/>
        </w:rPr>
        <w:t>пункт меню</w:t>
      </w:r>
      <w:r w:rsidR="000E76D1">
        <w:rPr>
          <w:sz w:val="20"/>
          <w:szCs w:val="20"/>
        </w:rPr>
        <w:t xml:space="preserve"> «Управление доступом»</w:t>
      </w:r>
      <w:r w:rsidR="00306E00">
        <w:rPr>
          <w:sz w:val="20"/>
          <w:szCs w:val="20"/>
        </w:rPr>
        <w:t xml:space="preserve"> </w:t>
      </w:r>
      <w:r w:rsidR="000E76D1">
        <w:rPr>
          <w:sz w:val="20"/>
          <w:szCs w:val="20"/>
        </w:rPr>
        <w:t xml:space="preserve">новый пункт меню </w:t>
      </w:r>
      <w:r w:rsidR="00306E00">
        <w:rPr>
          <w:sz w:val="20"/>
          <w:szCs w:val="20"/>
        </w:rPr>
        <w:t>«Роли»</w:t>
      </w:r>
      <w:r w:rsidR="009947AA">
        <w:rPr>
          <w:sz w:val="20"/>
          <w:szCs w:val="20"/>
        </w:rPr>
        <w:t>, доступный только администратору системы</w:t>
      </w:r>
      <w:r w:rsidR="00306E00">
        <w:rPr>
          <w:sz w:val="20"/>
          <w:szCs w:val="20"/>
        </w:rPr>
        <w:t>.</w:t>
      </w:r>
    </w:p>
    <w:p w:rsidR="009A471D" w:rsidRDefault="000D618D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Данную форму </w:t>
      </w:r>
      <w:r w:rsidR="00F92939">
        <w:rPr>
          <w:sz w:val="20"/>
          <w:szCs w:val="20"/>
        </w:rPr>
        <w:t>желательно</w:t>
      </w:r>
      <w:r>
        <w:rPr>
          <w:sz w:val="20"/>
          <w:szCs w:val="20"/>
        </w:rPr>
        <w:t xml:space="preserve"> выводить на экран в виде диалогового окна</w:t>
      </w:r>
      <w:r w:rsidR="00F557A8">
        <w:rPr>
          <w:sz w:val="20"/>
          <w:szCs w:val="20"/>
        </w:rPr>
        <w:t>, включив поля «Доступные роли» и «Функции роли» в виде связанных списков</w:t>
      </w:r>
      <w:r>
        <w:rPr>
          <w:sz w:val="20"/>
          <w:szCs w:val="20"/>
        </w:rPr>
        <w:t xml:space="preserve">, </w:t>
      </w:r>
      <w:r w:rsidR="00F92939">
        <w:rPr>
          <w:sz w:val="20"/>
          <w:szCs w:val="20"/>
        </w:rPr>
        <w:t>или так же, как реализовано в форме, вызываемой через вкладку «Бухучет» пункта меню «Операции и проводки»</w:t>
      </w:r>
      <w:r>
        <w:rPr>
          <w:sz w:val="20"/>
          <w:szCs w:val="20"/>
        </w:rPr>
        <w:t>.</w:t>
      </w:r>
    </w:p>
    <w:p w:rsidR="00F557A8" w:rsidRDefault="00F557A8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</w:t>
      </w:r>
      <w:r w:rsidR="00290412">
        <w:rPr>
          <w:sz w:val="20"/>
          <w:szCs w:val="20"/>
        </w:rPr>
        <w:t>реализация формы</w:t>
      </w:r>
      <w:r>
        <w:rPr>
          <w:sz w:val="20"/>
          <w:szCs w:val="20"/>
        </w:rPr>
        <w:t xml:space="preserve"> будет </w:t>
      </w:r>
      <w:r w:rsidR="00290412">
        <w:rPr>
          <w:sz w:val="20"/>
          <w:szCs w:val="20"/>
        </w:rPr>
        <w:t>выполнена</w:t>
      </w:r>
      <w:r>
        <w:rPr>
          <w:sz w:val="20"/>
          <w:szCs w:val="20"/>
        </w:rPr>
        <w:t xml:space="preserve"> в виде диалогового окна, то в этом случае</w:t>
      </w:r>
      <w:r w:rsidR="001942A0">
        <w:rPr>
          <w:sz w:val="20"/>
          <w:szCs w:val="20"/>
        </w:rPr>
        <w:t xml:space="preserve"> </w:t>
      </w:r>
      <w:r w:rsidR="00290412">
        <w:rPr>
          <w:sz w:val="20"/>
          <w:szCs w:val="20"/>
        </w:rPr>
        <w:t xml:space="preserve">каждый раз перед вызовом формы </w:t>
      </w:r>
      <w:r>
        <w:rPr>
          <w:sz w:val="20"/>
          <w:szCs w:val="20"/>
        </w:rPr>
        <w:t xml:space="preserve">необходимо </w:t>
      </w:r>
      <w:r w:rsidR="00290412">
        <w:rPr>
          <w:sz w:val="20"/>
          <w:szCs w:val="20"/>
        </w:rPr>
        <w:t>осуществлять</w:t>
      </w:r>
      <w:r>
        <w:rPr>
          <w:sz w:val="20"/>
          <w:szCs w:val="20"/>
        </w:rPr>
        <w:t xml:space="preserve"> очистку экрана.</w:t>
      </w:r>
    </w:p>
    <w:p w:rsidR="005477D5" w:rsidRDefault="005477D5" w:rsidP="00DB09D3">
      <w:pPr>
        <w:pStyle w:val="a4"/>
        <w:keepNext/>
        <w:numPr>
          <w:ilvl w:val="2"/>
          <w:numId w:val="1"/>
        </w:numPr>
        <w:spacing w:before="240" w:after="240"/>
        <w:ind w:left="1134" w:hanging="697"/>
        <w:contextualSpacing w:val="0"/>
        <w:jc w:val="both"/>
        <w:outlineLvl w:val="2"/>
        <w:rPr>
          <w:color w:val="2E74B5" w:themeColor="accent1" w:themeShade="BF"/>
        </w:rPr>
      </w:pPr>
      <w:r w:rsidRPr="005477D5">
        <w:rPr>
          <w:color w:val="2E74B5" w:themeColor="accent1" w:themeShade="BF"/>
        </w:rPr>
        <w:t xml:space="preserve">Описание </w:t>
      </w:r>
      <w:r>
        <w:rPr>
          <w:color w:val="2E74B5" w:themeColor="accent1" w:themeShade="BF"/>
        </w:rPr>
        <w:t>формы</w:t>
      </w:r>
    </w:p>
    <w:p w:rsidR="0002067A" w:rsidRPr="00DB09D3" w:rsidRDefault="0002067A" w:rsidP="00DB09D3">
      <w:pPr>
        <w:pStyle w:val="a4"/>
        <w:keepNext/>
        <w:numPr>
          <w:ilvl w:val="3"/>
          <w:numId w:val="1"/>
        </w:numPr>
        <w:spacing w:before="240" w:after="240"/>
        <w:ind w:left="1843" w:hanging="1046"/>
        <w:contextualSpacing w:val="0"/>
        <w:jc w:val="both"/>
        <w:outlineLvl w:val="3"/>
        <w:rPr>
          <w:rFonts w:asciiTheme="majorHAnsi" w:hAnsiTheme="majorHAnsi"/>
          <w:color w:val="0070C0"/>
          <w:spacing w:val="20"/>
        </w:rPr>
      </w:pPr>
      <w:r w:rsidRPr="00DB09D3">
        <w:rPr>
          <w:rFonts w:asciiTheme="majorHAnsi" w:hAnsiTheme="majorHAnsi"/>
          <w:color w:val="0070C0"/>
          <w:spacing w:val="20"/>
          <w:sz w:val="20"/>
          <w:szCs w:val="20"/>
        </w:rPr>
        <w:t>Поля формы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39"/>
        <w:gridCol w:w="1782"/>
        <w:gridCol w:w="5735"/>
      </w:tblGrid>
      <w:tr w:rsidR="00383F09" w:rsidRPr="00472182" w:rsidTr="00105412">
        <w:trPr>
          <w:tblHeader/>
        </w:trPr>
        <w:tc>
          <w:tcPr>
            <w:tcW w:w="1839" w:type="dxa"/>
            <w:shd w:val="clear" w:color="auto" w:fill="D9D9D9" w:themeFill="background1" w:themeFillShade="D9"/>
          </w:tcPr>
          <w:p w:rsidR="00383F09" w:rsidRPr="00472182" w:rsidRDefault="00383F09" w:rsidP="00DB09D3">
            <w:pPr>
              <w:jc w:val="both"/>
              <w:rPr>
                <w:sz w:val="20"/>
                <w:szCs w:val="20"/>
              </w:rPr>
            </w:pPr>
            <w:r w:rsidRPr="00472182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:rsidR="00383F09" w:rsidRPr="00472182" w:rsidRDefault="001B2668" w:rsidP="00DB09D3">
            <w:pPr>
              <w:jc w:val="both"/>
              <w:rPr>
                <w:sz w:val="20"/>
                <w:szCs w:val="20"/>
              </w:rPr>
            </w:pPr>
            <w:r w:rsidRPr="00472182">
              <w:rPr>
                <w:sz w:val="20"/>
                <w:szCs w:val="20"/>
              </w:rPr>
              <w:t>Т</w:t>
            </w:r>
            <w:r w:rsidR="00383F09" w:rsidRPr="00472182">
              <w:rPr>
                <w:sz w:val="20"/>
                <w:szCs w:val="20"/>
              </w:rPr>
              <w:t>аблиц</w:t>
            </w:r>
            <w:r w:rsidRPr="00472182">
              <w:rPr>
                <w:sz w:val="20"/>
                <w:szCs w:val="20"/>
              </w:rPr>
              <w:t>а-источник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383F09" w:rsidRPr="00472182" w:rsidRDefault="00383F09" w:rsidP="00DB09D3">
            <w:pPr>
              <w:jc w:val="both"/>
              <w:rPr>
                <w:sz w:val="20"/>
                <w:szCs w:val="20"/>
              </w:rPr>
            </w:pPr>
            <w:r w:rsidRPr="00472182">
              <w:rPr>
                <w:sz w:val="20"/>
                <w:szCs w:val="20"/>
              </w:rPr>
              <w:t>Описание</w:t>
            </w:r>
          </w:p>
        </w:tc>
      </w:tr>
      <w:tr w:rsidR="00383F09" w:rsidRPr="00472182" w:rsidTr="0002067A">
        <w:tc>
          <w:tcPr>
            <w:tcW w:w="1839" w:type="dxa"/>
          </w:tcPr>
          <w:p w:rsidR="00383F09" w:rsidRPr="00472182" w:rsidRDefault="00383F09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472182">
              <w:rPr>
                <w:rFonts w:cs="Helv"/>
                <w:color w:val="000000"/>
                <w:sz w:val="20"/>
                <w:szCs w:val="20"/>
              </w:rPr>
              <w:t>До</w:t>
            </w:r>
            <w:r w:rsidR="001B2668" w:rsidRPr="00472182">
              <w:rPr>
                <w:rFonts w:cs="Helv"/>
                <w:color w:val="000000"/>
                <w:sz w:val="20"/>
                <w:szCs w:val="20"/>
              </w:rPr>
              <w:t>ступные</w:t>
            </w:r>
            <w:r w:rsidRPr="00472182">
              <w:rPr>
                <w:rFonts w:cs="Helv"/>
                <w:color w:val="000000"/>
                <w:sz w:val="20"/>
                <w:szCs w:val="20"/>
              </w:rPr>
              <w:t xml:space="preserve"> роли</w:t>
            </w:r>
          </w:p>
        </w:tc>
        <w:tc>
          <w:tcPr>
            <w:tcW w:w="1782" w:type="dxa"/>
          </w:tcPr>
          <w:p w:rsidR="00383F09" w:rsidRPr="00472182" w:rsidRDefault="001B2668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  <w:lang w:val="en-US"/>
              </w:rPr>
              <w:t>GL_AU_ROLE</w:t>
            </w:r>
          </w:p>
        </w:tc>
        <w:tc>
          <w:tcPr>
            <w:tcW w:w="5735" w:type="dxa"/>
          </w:tcPr>
          <w:p w:rsidR="00AA3BBD" w:rsidRPr="00472182" w:rsidRDefault="00AA3BBD" w:rsidP="00DB09D3">
            <w:pPr>
              <w:jc w:val="both"/>
              <w:rPr>
                <w:sz w:val="20"/>
                <w:szCs w:val="20"/>
              </w:rPr>
            </w:pPr>
            <w:r w:rsidRPr="00472182">
              <w:rPr>
                <w:sz w:val="20"/>
                <w:szCs w:val="20"/>
              </w:rPr>
              <w:t xml:space="preserve">Список </w:t>
            </w:r>
            <w:r w:rsidR="001B2668" w:rsidRPr="00472182">
              <w:rPr>
                <w:sz w:val="20"/>
                <w:szCs w:val="20"/>
              </w:rPr>
              <w:t>рол</w:t>
            </w:r>
            <w:r w:rsidRPr="00472182">
              <w:rPr>
                <w:sz w:val="20"/>
                <w:szCs w:val="20"/>
              </w:rPr>
              <w:t xml:space="preserve">ей с наименованием </w:t>
            </w:r>
            <w:r w:rsidR="001B2668" w:rsidRPr="00472182">
              <w:rPr>
                <w:sz w:val="20"/>
                <w:szCs w:val="20"/>
                <w:lang w:val="en-US"/>
              </w:rPr>
              <w:t>GL</w:t>
            </w:r>
            <w:r w:rsidR="001B2668" w:rsidRPr="00472182">
              <w:rPr>
                <w:sz w:val="20"/>
                <w:szCs w:val="20"/>
              </w:rPr>
              <w:t>_</w:t>
            </w:r>
            <w:r w:rsidR="001B2668" w:rsidRPr="00472182">
              <w:rPr>
                <w:sz w:val="20"/>
                <w:szCs w:val="20"/>
                <w:lang w:val="en-US"/>
              </w:rPr>
              <w:t>AU</w:t>
            </w:r>
            <w:r w:rsidR="001B2668" w:rsidRPr="00472182">
              <w:rPr>
                <w:sz w:val="20"/>
                <w:szCs w:val="20"/>
              </w:rPr>
              <w:t>_</w:t>
            </w:r>
            <w:r w:rsidR="001B2668" w:rsidRPr="00472182">
              <w:rPr>
                <w:sz w:val="20"/>
                <w:szCs w:val="20"/>
                <w:lang w:val="en-US"/>
              </w:rPr>
              <w:t>ROLE</w:t>
            </w:r>
            <w:r w:rsidR="001B2668" w:rsidRPr="00472182">
              <w:rPr>
                <w:sz w:val="20"/>
                <w:szCs w:val="20"/>
              </w:rPr>
              <w:t>.</w:t>
            </w:r>
            <w:r w:rsidR="001B2668" w:rsidRPr="00472182">
              <w:rPr>
                <w:sz w:val="20"/>
                <w:szCs w:val="20"/>
                <w:lang w:val="en-US"/>
              </w:rPr>
              <w:t>ROLE</w:t>
            </w:r>
            <w:r w:rsidR="001B2668" w:rsidRPr="00472182">
              <w:rPr>
                <w:sz w:val="20"/>
                <w:szCs w:val="20"/>
              </w:rPr>
              <w:t>_</w:t>
            </w:r>
            <w:r w:rsidR="001B2668" w:rsidRPr="00472182">
              <w:rPr>
                <w:sz w:val="20"/>
                <w:szCs w:val="20"/>
                <w:lang w:val="en-US"/>
              </w:rPr>
              <w:t>NAME</w:t>
            </w:r>
            <w:r w:rsidRPr="00472182">
              <w:rPr>
                <w:sz w:val="20"/>
                <w:szCs w:val="20"/>
              </w:rPr>
              <w:t xml:space="preserve"> </w:t>
            </w:r>
          </w:p>
          <w:p w:rsidR="001B2668" w:rsidRPr="00992C5C" w:rsidRDefault="00AA3BBD" w:rsidP="00DB09D3">
            <w:pPr>
              <w:spacing w:before="60"/>
              <w:jc w:val="both"/>
              <w:rPr>
                <w:sz w:val="20"/>
                <w:szCs w:val="20"/>
              </w:rPr>
            </w:pPr>
            <w:r w:rsidRPr="00992C5C">
              <w:rPr>
                <w:sz w:val="20"/>
                <w:szCs w:val="20"/>
              </w:rPr>
              <w:t>(</w:t>
            </w:r>
            <w:r w:rsidRPr="00472182">
              <w:rPr>
                <w:i/>
                <w:sz w:val="18"/>
                <w:szCs w:val="18"/>
              </w:rPr>
              <w:t>поле</w:t>
            </w:r>
            <w:r w:rsidRPr="00992C5C">
              <w:rPr>
                <w:i/>
                <w:sz w:val="18"/>
                <w:szCs w:val="18"/>
              </w:rPr>
              <w:t xml:space="preserve"> </w:t>
            </w:r>
            <w:r w:rsidRPr="00472182">
              <w:rPr>
                <w:i/>
                <w:sz w:val="18"/>
                <w:szCs w:val="18"/>
                <w:lang w:val="en-US"/>
              </w:rPr>
              <w:t>GL</w:t>
            </w:r>
            <w:r w:rsidRPr="00992C5C">
              <w:rPr>
                <w:i/>
                <w:sz w:val="18"/>
                <w:szCs w:val="18"/>
              </w:rPr>
              <w:t>_</w:t>
            </w:r>
            <w:r w:rsidRPr="00472182">
              <w:rPr>
                <w:i/>
                <w:sz w:val="18"/>
                <w:szCs w:val="18"/>
                <w:lang w:val="en-US"/>
              </w:rPr>
              <w:t>AU</w:t>
            </w:r>
            <w:r w:rsidRPr="00992C5C">
              <w:rPr>
                <w:i/>
                <w:sz w:val="18"/>
                <w:szCs w:val="18"/>
              </w:rPr>
              <w:t>_</w:t>
            </w:r>
            <w:r w:rsidRPr="00472182">
              <w:rPr>
                <w:i/>
                <w:sz w:val="18"/>
                <w:szCs w:val="18"/>
                <w:lang w:val="en-US"/>
              </w:rPr>
              <w:t>ROLE</w:t>
            </w:r>
            <w:r w:rsidRPr="00992C5C">
              <w:rPr>
                <w:i/>
                <w:sz w:val="18"/>
                <w:szCs w:val="18"/>
              </w:rPr>
              <w:t>.</w:t>
            </w:r>
            <w:r w:rsidRPr="00472182">
              <w:rPr>
                <w:i/>
                <w:sz w:val="18"/>
                <w:szCs w:val="18"/>
                <w:lang w:val="en-US"/>
              </w:rPr>
              <w:t>ID</w:t>
            </w:r>
            <w:r w:rsidRPr="00992C5C">
              <w:rPr>
                <w:i/>
                <w:sz w:val="18"/>
                <w:szCs w:val="18"/>
              </w:rPr>
              <w:t>_</w:t>
            </w:r>
            <w:r w:rsidRPr="00472182">
              <w:rPr>
                <w:i/>
                <w:sz w:val="18"/>
                <w:szCs w:val="18"/>
                <w:lang w:val="en-US"/>
              </w:rPr>
              <w:t>ROLE</w:t>
            </w:r>
            <w:r w:rsidRPr="00992C5C">
              <w:rPr>
                <w:i/>
                <w:sz w:val="18"/>
                <w:szCs w:val="18"/>
              </w:rPr>
              <w:t xml:space="preserve"> - </w:t>
            </w:r>
            <w:r w:rsidRPr="00472182">
              <w:rPr>
                <w:i/>
                <w:sz w:val="18"/>
                <w:szCs w:val="18"/>
              </w:rPr>
              <w:t>невидимое</w:t>
            </w:r>
            <w:r w:rsidRPr="00992C5C">
              <w:rPr>
                <w:sz w:val="20"/>
                <w:szCs w:val="20"/>
              </w:rPr>
              <w:t>)</w:t>
            </w:r>
          </w:p>
        </w:tc>
      </w:tr>
      <w:tr w:rsidR="00383F09" w:rsidRPr="00C33C8F" w:rsidTr="0002067A">
        <w:tc>
          <w:tcPr>
            <w:tcW w:w="1839" w:type="dxa"/>
          </w:tcPr>
          <w:p w:rsidR="00383F09" w:rsidRPr="00472182" w:rsidRDefault="001B2668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472182">
              <w:rPr>
                <w:rFonts w:cs="Helv"/>
                <w:color w:val="000000"/>
                <w:sz w:val="20"/>
                <w:szCs w:val="20"/>
              </w:rPr>
              <w:t>Функции роли</w:t>
            </w:r>
          </w:p>
        </w:tc>
        <w:tc>
          <w:tcPr>
            <w:tcW w:w="1782" w:type="dxa"/>
          </w:tcPr>
          <w:p w:rsidR="00383F09" w:rsidRPr="00472182" w:rsidRDefault="001B2668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  <w:lang w:val="en-US"/>
              </w:rPr>
              <w:t>GL_AU_ACTRL +  GL_AU_ACT</w:t>
            </w:r>
          </w:p>
        </w:tc>
        <w:tc>
          <w:tcPr>
            <w:tcW w:w="5735" w:type="dxa"/>
          </w:tcPr>
          <w:p w:rsidR="00AA3BBD" w:rsidRPr="00472182" w:rsidRDefault="001B2668" w:rsidP="00DB09D3">
            <w:pPr>
              <w:jc w:val="both"/>
              <w:rPr>
                <w:sz w:val="20"/>
                <w:szCs w:val="20"/>
              </w:rPr>
            </w:pPr>
            <w:r w:rsidRPr="00472182">
              <w:rPr>
                <w:sz w:val="20"/>
                <w:szCs w:val="20"/>
              </w:rPr>
              <w:t xml:space="preserve">Список функций </w:t>
            </w:r>
            <w:r w:rsidR="00171ACA" w:rsidRPr="00472182">
              <w:rPr>
                <w:sz w:val="20"/>
                <w:szCs w:val="20"/>
              </w:rPr>
              <w:t xml:space="preserve">с наименованием </w:t>
            </w:r>
            <w:r w:rsidR="00171ACA" w:rsidRPr="00472182">
              <w:rPr>
                <w:sz w:val="20"/>
                <w:szCs w:val="20"/>
                <w:lang w:val="en-US"/>
              </w:rPr>
              <w:t>GL</w:t>
            </w:r>
            <w:r w:rsidR="00171ACA" w:rsidRPr="00472182">
              <w:rPr>
                <w:sz w:val="20"/>
                <w:szCs w:val="20"/>
              </w:rPr>
              <w:t>_</w:t>
            </w:r>
            <w:r w:rsidR="00171ACA" w:rsidRPr="00472182">
              <w:rPr>
                <w:sz w:val="20"/>
                <w:szCs w:val="20"/>
                <w:lang w:val="en-US"/>
              </w:rPr>
              <w:t>AU</w:t>
            </w:r>
            <w:r w:rsidR="00171ACA" w:rsidRPr="00472182">
              <w:rPr>
                <w:sz w:val="20"/>
                <w:szCs w:val="20"/>
              </w:rPr>
              <w:t>_</w:t>
            </w:r>
            <w:r w:rsidR="00171ACA" w:rsidRPr="00472182">
              <w:rPr>
                <w:sz w:val="20"/>
                <w:szCs w:val="20"/>
                <w:lang w:val="en-US"/>
              </w:rPr>
              <w:t>ACT</w:t>
            </w:r>
            <w:r w:rsidR="00171ACA" w:rsidRPr="00472182">
              <w:rPr>
                <w:sz w:val="20"/>
                <w:szCs w:val="20"/>
              </w:rPr>
              <w:t>.</w:t>
            </w:r>
            <w:r w:rsidR="00171ACA" w:rsidRPr="00472182">
              <w:rPr>
                <w:sz w:val="20"/>
                <w:szCs w:val="20"/>
                <w:lang w:val="en-US"/>
              </w:rPr>
              <w:t>ACTDESCR</w:t>
            </w:r>
            <w:r w:rsidR="00AA3BBD" w:rsidRPr="00472182">
              <w:rPr>
                <w:sz w:val="20"/>
                <w:szCs w:val="20"/>
              </w:rPr>
              <w:t xml:space="preserve"> </w:t>
            </w:r>
          </w:p>
          <w:p w:rsidR="00AA3BBD" w:rsidRPr="00992C5C" w:rsidRDefault="00AA3BBD" w:rsidP="00DB09D3">
            <w:pPr>
              <w:spacing w:before="60"/>
              <w:jc w:val="both"/>
              <w:rPr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</w:rPr>
              <w:t>связь</w:t>
            </w:r>
            <w:r w:rsidRPr="00992C5C">
              <w:rPr>
                <w:sz w:val="20"/>
                <w:szCs w:val="20"/>
                <w:lang w:val="en-US"/>
              </w:rPr>
              <w:t xml:space="preserve"> </w:t>
            </w:r>
            <w:r w:rsidR="00171ACA" w:rsidRPr="00472182">
              <w:rPr>
                <w:sz w:val="20"/>
                <w:szCs w:val="20"/>
              </w:rPr>
              <w:t>по</w:t>
            </w:r>
            <w:r w:rsidR="00171ACA" w:rsidRPr="00992C5C">
              <w:rPr>
                <w:sz w:val="20"/>
                <w:szCs w:val="20"/>
                <w:lang w:val="en-US"/>
              </w:rPr>
              <w:t xml:space="preserve"> </w:t>
            </w:r>
            <w:r w:rsidR="00171ACA" w:rsidRPr="00472182">
              <w:rPr>
                <w:sz w:val="20"/>
                <w:szCs w:val="20"/>
              </w:rPr>
              <w:t>полю</w:t>
            </w:r>
            <w:r w:rsidR="00171ACA" w:rsidRPr="00992C5C">
              <w:rPr>
                <w:sz w:val="20"/>
                <w:szCs w:val="20"/>
                <w:lang w:val="en-US"/>
              </w:rPr>
              <w:t xml:space="preserve"> </w:t>
            </w:r>
          </w:p>
          <w:p w:rsidR="00171ACA" w:rsidRPr="00472182" w:rsidRDefault="00171ACA" w:rsidP="00DB09D3">
            <w:pPr>
              <w:ind w:left="1310"/>
              <w:jc w:val="both"/>
              <w:rPr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  <w:lang w:val="en-US"/>
              </w:rPr>
              <w:t>GL_AU_ACTRL.ID_ACT = GL_AU_ACT.ID_ACT</w:t>
            </w:r>
          </w:p>
          <w:p w:rsidR="0075782A" w:rsidRPr="00472182" w:rsidRDefault="00472182" w:rsidP="00DB09D3">
            <w:pPr>
              <w:spacing w:before="60" w:after="60"/>
              <w:jc w:val="both"/>
              <w:rPr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</w:rPr>
              <w:t>с</w:t>
            </w:r>
            <w:r w:rsidRPr="00472182">
              <w:rPr>
                <w:sz w:val="20"/>
                <w:szCs w:val="20"/>
                <w:lang w:val="en-US"/>
              </w:rPr>
              <w:t xml:space="preserve"> </w:t>
            </w:r>
            <w:r w:rsidRPr="00472182">
              <w:rPr>
                <w:sz w:val="20"/>
                <w:szCs w:val="20"/>
              </w:rPr>
              <w:t>ролью</w:t>
            </w:r>
            <w:r w:rsidRPr="00472182">
              <w:rPr>
                <w:sz w:val="20"/>
                <w:szCs w:val="20"/>
                <w:lang w:val="en-US"/>
              </w:rPr>
              <w:t xml:space="preserve"> </w:t>
            </w:r>
            <w:r w:rsidRPr="00472182">
              <w:rPr>
                <w:sz w:val="20"/>
                <w:szCs w:val="20"/>
              </w:rPr>
              <w:t>связь</w:t>
            </w:r>
            <w:r w:rsidRPr="00472182">
              <w:rPr>
                <w:sz w:val="20"/>
                <w:szCs w:val="20"/>
                <w:lang w:val="en-US"/>
              </w:rPr>
              <w:t xml:space="preserve"> </w:t>
            </w:r>
            <w:r w:rsidRPr="00472182">
              <w:rPr>
                <w:sz w:val="20"/>
                <w:szCs w:val="20"/>
              </w:rPr>
              <w:t>по</w:t>
            </w:r>
            <w:r w:rsidRPr="00472182">
              <w:rPr>
                <w:sz w:val="20"/>
                <w:szCs w:val="20"/>
                <w:lang w:val="en-US"/>
              </w:rPr>
              <w:t xml:space="preserve"> </w:t>
            </w:r>
            <w:r w:rsidRPr="00472182">
              <w:rPr>
                <w:sz w:val="20"/>
                <w:szCs w:val="20"/>
              </w:rPr>
              <w:t>полю</w:t>
            </w:r>
          </w:p>
          <w:p w:rsidR="001B2668" w:rsidRPr="00472182" w:rsidRDefault="001B2668" w:rsidP="00DB09D3">
            <w:pPr>
              <w:ind w:left="3578" w:hanging="2126"/>
              <w:jc w:val="both"/>
              <w:rPr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  <w:lang w:val="en-US"/>
              </w:rPr>
              <w:t>GL_AU_ACTRL.ID_</w:t>
            </w:r>
            <w:r w:rsidR="00AA3BBD" w:rsidRPr="00472182">
              <w:rPr>
                <w:sz w:val="20"/>
                <w:szCs w:val="20"/>
                <w:lang w:val="en-US"/>
              </w:rPr>
              <w:t xml:space="preserve">ROLE = </w:t>
            </w:r>
            <w:r w:rsidR="00BB6BA9" w:rsidRPr="00472182">
              <w:rPr>
                <w:sz w:val="20"/>
                <w:szCs w:val="20"/>
                <w:lang w:val="en-US"/>
              </w:rPr>
              <w:t>«</w:t>
            </w:r>
            <w:r w:rsidR="00976FE1" w:rsidRPr="00472182">
              <w:rPr>
                <w:rFonts w:cs="Helv"/>
                <w:color w:val="000000"/>
                <w:sz w:val="20"/>
                <w:szCs w:val="20"/>
              </w:rPr>
              <w:t>Доступные</w:t>
            </w:r>
            <w:r w:rsidR="00976FE1" w:rsidRPr="00472182">
              <w:rPr>
                <w:rFonts w:cs="Helv"/>
                <w:color w:val="000000"/>
                <w:sz w:val="20"/>
                <w:szCs w:val="20"/>
                <w:lang w:val="en-US"/>
              </w:rPr>
              <w:t xml:space="preserve"> </w:t>
            </w:r>
            <w:r w:rsidR="00976FE1" w:rsidRPr="00472182">
              <w:rPr>
                <w:rFonts w:cs="Helv"/>
                <w:color w:val="000000"/>
                <w:sz w:val="20"/>
                <w:szCs w:val="20"/>
              </w:rPr>
              <w:t>роли</w:t>
            </w:r>
            <w:r w:rsidR="00BB6BA9" w:rsidRPr="00472182">
              <w:rPr>
                <w:rFonts w:cs="Helv"/>
                <w:color w:val="000000"/>
                <w:sz w:val="20"/>
                <w:szCs w:val="20"/>
                <w:lang w:val="en-US"/>
              </w:rPr>
              <w:t>»</w:t>
            </w:r>
            <w:r w:rsidR="00976FE1" w:rsidRPr="00472182">
              <w:rPr>
                <w:sz w:val="20"/>
                <w:szCs w:val="20"/>
                <w:lang w:val="en-US"/>
              </w:rPr>
              <w:t xml:space="preserve"> (</w:t>
            </w:r>
            <w:r w:rsidR="0075782A" w:rsidRPr="00472182">
              <w:rPr>
                <w:i/>
                <w:sz w:val="20"/>
                <w:szCs w:val="20"/>
                <w:lang w:val="en-US"/>
              </w:rPr>
              <w:t>GL_AU_ROLE</w:t>
            </w:r>
            <w:r w:rsidRPr="00472182">
              <w:rPr>
                <w:i/>
                <w:sz w:val="20"/>
                <w:szCs w:val="20"/>
                <w:lang w:val="en-US"/>
              </w:rPr>
              <w:t>.ID_ROLE</w:t>
            </w:r>
            <w:r w:rsidR="00976FE1" w:rsidRPr="00472182">
              <w:rPr>
                <w:sz w:val="20"/>
                <w:szCs w:val="20"/>
                <w:lang w:val="en-US"/>
              </w:rPr>
              <w:t>)</w:t>
            </w:r>
          </w:p>
          <w:p w:rsidR="00472182" w:rsidRPr="00472182" w:rsidRDefault="00472182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  <w:lang w:val="en-US"/>
              </w:rPr>
              <w:t>(</w:t>
            </w:r>
            <w:r w:rsidRPr="00472182">
              <w:rPr>
                <w:i/>
                <w:sz w:val="18"/>
                <w:szCs w:val="18"/>
              </w:rPr>
              <w:t>поле</w:t>
            </w:r>
            <w:r w:rsidRPr="00472182">
              <w:rPr>
                <w:i/>
                <w:sz w:val="18"/>
                <w:szCs w:val="18"/>
                <w:lang w:val="en-US"/>
              </w:rPr>
              <w:t xml:space="preserve"> GL_AU_ACTRL.ID_ROLE - </w:t>
            </w:r>
            <w:r w:rsidRPr="00472182">
              <w:rPr>
                <w:i/>
                <w:sz w:val="18"/>
                <w:szCs w:val="18"/>
              </w:rPr>
              <w:t>невидимое</w:t>
            </w:r>
            <w:r w:rsidRPr="00472182">
              <w:rPr>
                <w:sz w:val="20"/>
                <w:szCs w:val="20"/>
                <w:lang w:val="en-US"/>
              </w:rPr>
              <w:t xml:space="preserve">) </w:t>
            </w:r>
          </w:p>
          <w:p w:rsidR="00472182" w:rsidRPr="00472182" w:rsidRDefault="00472182" w:rsidP="00DB09D3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 w:rsidRPr="00472182">
              <w:rPr>
                <w:sz w:val="20"/>
                <w:szCs w:val="20"/>
                <w:lang w:val="en-US"/>
              </w:rPr>
              <w:t>(</w:t>
            </w:r>
            <w:r w:rsidRPr="00472182">
              <w:rPr>
                <w:i/>
                <w:sz w:val="18"/>
                <w:szCs w:val="18"/>
              </w:rPr>
              <w:t>поле</w:t>
            </w:r>
            <w:r w:rsidRPr="00472182">
              <w:rPr>
                <w:i/>
                <w:sz w:val="18"/>
                <w:szCs w:val="18"/>
                <w:lang w:val="en-US"/>
              </w:rPr>
              <w:t xml:space="preserve"> GL_AU_ACTRL.ID_ACT - </w:t>
            </w:r>
            <w:r w:rsidRPr="00472182">
              <w:rPr>
                <w:i/>
                <w:sz w:val="18"/>
                <w:szCs w:val="18"/>
              </w:rPr>
              <w:t>невидимое</w:t>
            </w:r>
            <w:r w:rsidRPr="00472182"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383F09" w:rsidRPr="001B2668" w:rsidRDefault="00383F09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  <w:lang w:val="en-US"/>
        </w:rPr>
      </w:pPr>
    </w:p>
    <w:p w:rsidR="00CE7BA2" w:rsidRPr="00DB09D3" w:rsidRDefault="00CE7BA2" w:rsidP="00DB09D3">
      <w:pPr>
        <w:pStyle w:val="a4"/>
        <w:keepNext/>
        <w:numPr>
          <w:ilvl w:val="3"/>
          <w:numId w:val="1"/>
        </w:numPr>
        <w:spacing w:before="240" w:after="240"/>
        <w:ind w:left="1701" w:hanging="904"/>
        <w:contextualSpacing w:val="0"/>
        <w:jc w:val="both"/>
        <w:outlineLvl w:val="3"/>
        <w:rPr>
          <w:rFonts w:asciiTheme="majorHAnsi" w:hAnsiTheme="majorHAnsi"/>
          <w:color w:val="0070C0"/>
          <w:spacing w:val="20"/>
          <w:sz w:val="20"/>
          <w:szCs w:val="20"/>
        </w:rPr>
      </w:pPr>
      <w:r w:rsidRPr="00DB09D3">
        <w:rPr>
          <w:rFonts w:asciiTheme="majorHAnsi" w:hAnsiTheme="majorHAnsi"/>
          <w:color w:val="0070C0"/>
          <w:spacing w:val="20"/>
          <w:sz w:val="20"/>
          <w:szCs w:val="20"/>
        </w:rPr>
        <w:t>Функции формы</w:t>
      </w:r>
    </w:p>
    <w:p w:rsidR="00105412" w:rsidRDefault="00105412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CE7BA2">
        <w:rPr>
          <w:sz w:val="20"/>
          <w:szCs w:val="20"/>
        </w:rPr>
        <w:t>В форму необходимо включ</w:t>
      </w:r>
      <w:r>
        <w:rPr>
          <w:sz w:val="20"/>
          <w:szCs w:val="20"/>
        </w:rPr>
        <w:t>и</w:t>
      </w:r>
      <w:r w:rsidRPr="00CE7BA2">
        <w:rPr>
          <w:sz w:val="20"/>
          <w:szCs w:val="20"/>
        </w:rPr>
        <w:t>ть</w:t>
      </w:r>
      <w:r>
        <w:rPr>
          <w:sz w:val="20"/>
          <w:szCs w:val="20"/>
        </w:rPr>
        <w:t xml:space="preserve"> возможность создания и редактирования записи с названием роли </w:t>
      </w:r>
      <w:r w:rsidRPr="00C56B8F">
        <w:rPr>
          <w:sz w:val="20"/>
          <w:szCs w:val="20"/>
        </w:rPr>
        <w:t>(</w:t>
      </w:r>
      <w:r>
        <w:rPr>
          <w:sz w:val="20"/>
          <w:szCs w:val="20"/>
        </w:rPr>
        <w:t xml:space="preserve">таблицы </w:t>
      </w:r>
      <w:r>
        <w:rPr>
          <w:sz w:val="20"/>
          <w:szCs w:val="20"/>
          <w:lang w:val="en-US"/>
        </w:rPr>
        <w:t>GL</w:t>
      </w:r>
      <w:r w:rsidRPr="00CE7BA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AU</w:t>
      </w:r>
      <w:r w:rsidRPr="00CE7BA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ROLE</w:t>
      </w:r>
      <w:r w:rsidRPr="00C56B8F">
        <w:rPr>
          <w:sz w:val="20"/>
          <w:szCs w:val="20"/>
        </w:rPr>
        <w:t>)</w:t>
      </w:r>
      <w:r>
        <w:rPr>
          <w:sz w:val="20"/>
          <w:szCs w:val="20"/>
        </w:rPr>
        <w:t>, а также добавления и исключения из состава роли</w:t>
      </w:r>
      <w:r w:rsidRPr="00C56B8F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таблицы </w:t>
      </w:r>
      <w:r>
        <w:rPr>
          <w:sz w:val="20"/>
          <w:szCs w:val="20"/>
          <w:lang w:val="en-US"/>
        </w:rPr>
        <w:t>GL</w:t>
      </w:r>
      <w:r w:rsidRPr="00CE7BA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AU</w:t>
      </w:r>
      <w:r w:rsidRPr="00CE7BA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ACTRL</w:t>
      </w:r>
      <w:r w:rsidRPr="00C56B8F">
        <w:rPr>
          <w:sz w:val="20"/>
          <w:szCs w:val="20"/>
        </w:rPr>
        <w:t>)</w:t>
      </w:r>
      <w:r>
        <w:rPr>
          <w:sz w:val="20"/>
          <w:szCs w:val="20"/>
        </w:rPr>
        <w:t xml:space="preserve"> принадлежащих ей функций.</w:t>
      </w:r>
      <w:r w:rsidRPr="00C56B8F">
        <w:rPr>
          <w:sz w:val="20"/>
          <w:szCs w:val="20"/>
        </w:rPr>
        <w:t xml:space="preserve"> </w:t>
      </w:r>
    </w:p>
    <w:p w:rsidR="00105412" w:rsidRPr="00A70372" w:rsidRDefault="00105412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Возможны два варианта реализации требования</w:t>
      </w:r>
      <w:r w:rsidRPr="00A70372">
        <w:rPr>
          <w:sz w:val="20"/>
          <w:szCs w:val="20"/>
        </w:rPr>
        <w:t>:</w:t>
      </w:r>
    </w:p>
    <w:p w:rsidR="00105412" w:rsidRDefault="00105412" w:rsidP="00DB09D3">
      <w:pPr>
        <w:pStyle w:val="a4"/>
        <w:numPr>
          <w:ilvl w:val="0"/>
          <w:numId w:val="20"/>
        </w:numPr>
        <w:spacing w:after="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стандартная </w:t>
      </w:r>
      <w:r w:rsidR="00564809">
        <w:rPr>
          <w:sz w:val="20"/>
          <w:szCs w:val="20"/>
        </w:rPr>
        <w:t xml:space="preserve">(для каждой </w:t>
      </w:r>
      <w:r w:rsidR="00CB3AC0">
        <w:rPr>
          <w:sz w:val="20"/>
          <w:szCs w:val="20"/>
        </w:rPr>
        <w:t>операции</w:t>
      </w:r>
      <w:r w:rsidR="00564809">
        <w:rPr>
          <w:sz w:val="20"/>
          <w:szCs w:val="20"/>
        </w:rPr>
        <w:t xml:space="preserve"> своя экранная форма)</w:t>
      </w:r>
    </w:p>
    <w:p w:rsidR="00105412" w:rsidRDefault="00105412" w:rsidP="00DB09D3">
      <w:pPr>
        <w:pStyle w:val="a4"/>
        <w:numPr>
          <w:ilvl w:val="0"/>
          <w:numId w:val="20"/>
        </w:numPr>
        <w:spacing w:after="12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с использованием связанных списков</w:t>
      </w:r>
      <w:r w:rsidR="00564809">
        <w:rPr>
          <w:sz w:val="20"/>
          <w:szCs w:val="20"/>
        </w:rPr>
        <w:t xml:space="preserve"> (все </w:t>
      </w:r>
      <w:r w:rsidR="00CB3AC0">
        <w:rPr>
          <w:sz w:val="20"/>
          <w:szCs w:val="20"/>
        </w:rPr>
        <w:t>операции</w:t>
      </w:r>
      <w:r w:rsidR="00564809">
        <w:rPr>
          <w:sz w:val="20"/>
          <w:szCs w:val="20"/>
        </w:rPr>
        <w:t xml:space="preserve"> в одной форме)</w:t>
      </w:r>
    </w:p>
    <w:p w:rsidR="00105412" w:rsidRPr="00C56B8F" w:rsidRDefault="00105412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 первом варианте, е</w:t>
      </w:r>
      <w:r w:rsidRPr="00C56B8F">
        <w:rPr>
          <w:sz w:val="20"/>
          <w:szCs w:val="20"/>
        </w:rPr>
        <w:t xml:space="preserve">сли </w:t>
      </w:r>
      <w:r>
        <w:rPr>
          <w:sz w:val="20"/>
          <w:szCs w:val="20"/>
        </w:rPr>
        <w:t xml:space="preserve">не использовать связанные списки, форма «Роли» должна содержать для вызова соответствующих форм кнопки «Ввод новой роли», «Редактирование названия роли», «Добавление функции» и «Исключение функции». </w:t>
      </w:r>
    </w:p>
    <w:p w:rsidR="00105412" w:rsidRDefault="00105412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Во втором, если возможна реализация форм с использованием полей «Доступные роли» и «Функции роли» в виде связанных списков, функции создания, изменения роли, добавления и исключения функций роли можно объединить одной формой. В этом случае форма «Роли» должна содержать кнопки «Создать» и «Изменить» для вызова соответственно форм «Создание роли» и «Редактирование роли».</w:t>
      </w:r>
    </w:p>
    <w:p w:rsidR="00105412" w:rsidRDefault="00105412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Ниже представлено описание требования </w:t>
      </w:r>
      <w:r w:rsidRPr="00A70372">
        <w:rPr>
          <w:sz w:val="20"/>
          <w:szCs w:val="20"/>
        </w:rPr>
        <w:t>по</w:t>
      </w:r>
      <w:r>
        <w:rPr>
          <w:sz w:val="20"/>
          <w:szCs w:val="20"/>
        </w:rPr>
        <w:t xml:space="preserve"> реализации</w:t>
      </w:r>
      <w:r w:rsidRPr="00A70372">
        <w:rPr>
          <w:sz w:val="20"/>
          <w:szCs w:val="20"/>
        </w:rPr>
        <w:t xml:space="preserve"> второ</w:t>
      </w:r>
      <w:r>
        <w:rPr>
          <w:sz w:val="20"/>
          <w:szCs w:val="20"/>
        </w:rPr>
        <w:t>го варианта.</w:t>
      </w:r>
    </w:p>
    <w:p w:rsidR="00D90A98" w:rsidRPr="00DB09D3" w:rsidRDefault="00D90A98" w:rsidP="00DB09D3">
      <w:pPr>
        <w:pStyle w:val="a4"/>
        <w:keepNext/>
        <w:numPr>
          <w:ilvl w:val="3"/>
          <w:numId w:val="1"/>
        </w:numPr>
        <w:spacing w:before="240" w:after="240"/>
        <w:ind w:left="1701" w:hanging="904"/>
        <w:contextualSpacing w:val="0"/>
        <w:jc w:val="both"/>
        <w:outlineLvl w:val="3"/>
        <w:rPr>
          <w:rFonts w:asciiTheme="majorHAnsi" w:hAnsiTheme="majorHAnsi"/>
          <w:color w:val="0070C0"/>
          <w:spacing w:val="20"/>
          <w:sz w:val="20"/>
          <w:szCs w:val="20"/>
        </w:rPr>
      </w:pPr>
      <w:r w:rsidRPr="00DB09D3">
        <w:rPr>
          <w:rFonts w:asciiTheme="majorHAnsi" w:hAnsiTheme="majorHAnsi"/>
          <w:color w:val="0070C0"/>
          <w:spacing w:val="20"/>
          <w:sz w:val="20"/>
          <w:szCs w:val="20"/>
        </w:rPr>
        <w:t>Вызов формы создания и редактирования роли</w:t>
      </w:r>
    </w:p>
    <w:p w:rsidR="00D90A98" w:rsidRDefault="00D90A98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Первоначально, при отсутствии записей в таблице ролей </w:t>
      </w:r>
      <w:r w:rsidRPr="001160F5">
        <w:rPr>
          <w:sz w:val="20"/>
          <w:szCs w:val="20"/>
          <w:lang w:val="en-US"/>
        </w:rPr>
        <w:t>GL</w:t>
      </w:r>
      <w:r w:rsidRPr="007C3767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AU</w:t>
      </w:r>
      <w:r w:rsidRPr="007C3767">
        <w:rPr>
          <w:sz w:val="20"/>
          <w:szCs w:val="20"/>
        </w:rPr>
        <w:t>_</w:t>
      </w:r>
      <w:r w:rsidRPr="001B2668">
        <w:rPr>
          <w:sz w:val="20"/>
          <w:szCs w:val="20"/>
          <w:lang w:val="en-US"/>
        </w:rPr>
        <w:t>ROLE</w:t>
      </w:r>
      <w:r>
        <w:rPr>
          <w:sz w:val="20"/>
          <w:szCs w:val="20"/>
        </w:rPr>
        <w:t>, поля формы</w:t>
      </w:r>
      <w:r w:rsidR="00105412">
        <w:rPr>
          <w:sz w:val="20"/>
          <w:szCs w:val="20"/>
        </w:rPr>
        <w:t xml:space="preserve"> должны</w:t>
      </w:r>
      <w:r>
        <w:rPr>
          <w:sz w:val="20"/>
          <w:szCs w:val="20"/>
        </w:rPr>
        <w:t xml:space="preserve"> содержат</w:t>
      </w:r>
      <w:r w:rsidR="00105412">
        <w:rPr>
          <w:sz w:val="20"/>
          <w:szCs w:val="20"/>
        </w:rPr>
        <w:t>ь</w:t>
      </w:r>
      <w:r>
        <w:rPr>
          <w:sz w:val="20"/>
          <w:szCs w:val="20"/>
        </w:rPr>
        <w:t xml:space="preserve"> пустые списки ролей и функций, и кнопка «Изменить»</w:t>
      </w:r>
      <w:r w:rsidR="00105412">
        <w:rPr>
          <w:sz w:val="20"/>
          <w:szCs w:val="20"/>
        </w:rPr>
        <w:t xml:space="preserve"> при этом</w:t>
      </w:r>
      <w:r>
        <w:rPr>
          <w:sz w:val="20"/>
          <w:szCs w:val="20"/>
        </w:rPr>
        <w:t xml:space="preserve"> должна быть не доступна для вызова формы «Редактирование роли».</w:t>
      </w:r>
    </w:p>
    <w:p w:rsidR="00D90A98" w:rsidRDefault="00D90A98" w:rsidP="00DB09D3">
      <w:pPr>
        <w:pStyle w:val="a4"/>
        <w:keepNext/>
        <w:spacing w:after="120"/>
        <w:ind w:left="425" w:firstLine="425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3745DD1" wp14:editId="323FF511">
            <wp:extent cx="2366942" cy="21393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838" cy="21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98" w:rsidRDefault="00D90A98" w:rsidP="00DB09D3">
      <w:pPr>
        <w:pStyle w:val="a6"/>
        <w:ind w:right="708"/>
        <w:jc w:val="right"/>
      </w:pPr>
      <w:r w:rsidRPr="00296839">
        <w:t>Пр</w:t>
      </w:r>
      <w:r>
        <w:t xml:space="preserve">имер незаполненной </w:t>
      </w:r>
      <w:r w:rsidRPr="00296839">
        <w:t>форм</w:t>
      </w:r>
      <w:r>
        <w:t>ы</w:t>
      </w:r>
      <w:r w:rsidRPr="00296839">
        <w:t xml:space="preserve"> «</w:t>
      </w:r>
      <w:r>
        <w:t>Роли</w:t>
      </w:r>
      <w:r w:rsidRPr="00296839">
        <w:t>»</w:t>
      </w:r>
    </w:p>
    <w:p w:rsidR="00E70F8B" w:rsidRDefault="00E70F8B" w:rsidP="00DB09D3">
      <w:pPr>
        <w:pStyle w:val="a4"/>
        <w:spacing w:before="240" w:after="120"/>
        <w:ind w:left="0" w:firstLine="425"/>
        <w:contextualSpacing w:val="0"/>
        <w:jc w:val="both"/>
        <w:rPr>
          <w:sz w:val="20"/>
          <w:szCs w:val="20"/>
        </w:rPr>
      </w:pPr>
      <w:r w:rsidRPr="0075782A">
        <w:rPr>
          <w:sz w:val="20"/>
          <w:szCs w:val="20"/>
        </w:rPr>
        <w:t xml:space="preserve">При наличии записей в таблице </w:t>
      </w:r>
      <w:r w:rsidRPr="00AC665B">
        <w:rPr>
          <w:sz w:val="20"/>
          <w:szCs w:val="20"/>
        </w:rPr>
        <w:t>GL</w:t>
      </w:r>
      <w:r w:rsidRPr="0075782A">
        <w:rPr>
          <w:sz w:val="20"/>
          <w:szCs w:val="20"/>
        </w:rPr>
        <w:t>_</w:t>
      </w:r>
      <w:r w:rsidRPr="00AC665B">
        <w:rPr>
          <w:sz w:val="20"/>
          <w:szCs w:val="20"/>
        </w:rPr>
        <w:t>AU</w:t>
      </w:r>
      <w:r w:rsidRPr="0075782A">
        <w:rPr>
          <w:sz w:val="20"/>
          <w:szCs w:val="20"/>
        </w:rPr>
        <w:t>_</w:t>
      </w:r>
      <w:r w:rsidRPr="00AC665B">
        <w:rPr>
          <w:sz w:val="20"/>
          <w:szCs w:val="20"/>
        </w:rPr>
        <w:t>ROLE</w:t>
      </w:r>
      <w:r w:rsidRPr="0075782A">
        <w:rPr>
          <w:sz w:val="20"/>
          <w:szCs w:val="20"/>
        </w:rPr>
        <w:t xml:space="preserve"> в ф</w:t>
      </w:r>
      <w:r>
        <w:rPr>
          <w:sz w:val="20"/>
          <w:szCs w:val="20"/>
        </w:rPr>
        <w:t>орме должны отобразиться все записи таблицы и функции</w:t>
      </w:r>
      <w:r w:rsidRPr="00472182">
        <w:rPr>
          <w:sz w:val="20"/>
          <w:szCs w:val="20"/>
        </w:rPr>
        <w:t xml:space="preserve"> при их наличии</w:t>
      </w:r>
      <w:r>
        <w:rPr>
          <w:sz w:val="20"/>
          <w:szCs w:val="20"/>
        </w:rPr>
        <w:t xml:space="preserve">, относящиеся к первой роли в списке доступных ролей. В этом случае все кнопки «Создать» и «Изменить» должны быть доступными для вызова соответствующих форм. </w:t>
      </w:r>
    </w:p>
    <w:p w:rsidR="00E70F8B" w:rsidRPr="00E70F8B" w:rsidRDefault="00E70F8B" w:rsidP="00DB09D3">
      <w:pPr>
        <w:jc w:val="both"/>
      </w:pPr>
    </w:p>
    <w:p w:rsidR="00D90A98" w:rsidRDefault="00D90A98" w:rsidP="00DB09D3">
      <w:pPr>
        <w:pStyle w:val="a4"/>
        <w:spacing w:after="240"/>
        <w:ind w:left="426" w:firstLine="425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AA9545B" wp14:editId="2D161654">
            <wp:extent cx="2366645" cy="2139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846" cy="21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98" w:rsidRPr="00F47A06" w:rsidRDefault="00D90A98" w:rsidP="00DB09D3">
      <w:pPr>
        <w:pStyle w:val="a6"/>
        <w:ind w:right="708"/>
        <w:jc w:val="right"/>
      </w:pPr>
      <w:r w:rsidRPr="00296839">
        <w:t>Пр</w:t>
      </w:r>
      <w:r>
        <w:t>имер заполненной формы</w:t>
      </w:r>
      <w:r w:rsidRPr="00296839">
        <w:t xml:space="preserve"> «</w:t>
      </w:r>
      <w:r>
        <w:t>Роли</w:t>
      </w:r>
      <w:r w:rsidRPr="00296839">
        <w:t>»</w:t>
      </w:r>
    </w:p>
    <w:p w:rsidR="00AC665B" w:rsidRPr="00D90A98" w:rsidRDefault="00105412" w:rsidP="00DB09D3">
      <w:pPr>
        <w:pStyle w:val="a4"/>
        <w:numPr>
          <w:ilvl w:val="2"/>
          <w:numId w:val="1"/>
        </w:numPr>
        <w:spacing w:before="240" w:after="240"/>
        <w:ind w:left="1134" w:hanging="698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t>Ф</w:t>
      </w:r>
      <w:r w:rsidR="00AC665B" w:rsidRPr="00AC665B">
        <w:rPr>
          <w:color w:val="2E74B5" w:themeColor="accent1" w:themeShade="BF"/>
        </w:rPr>
        <w:t>орм</w:t>
      </w:r>
      <w:r>
        <w:rPr>
          <w:color w:val="2E74B5" w:themeColor="accent1" w:themeShade="BF"/>
        </w:rPr>
        <w:t>а</w:t>
      </w:r>
      <w:r w:rsidR="00AC665B" w:rsidRPr="00AC665B">
        <w:rPr>
          <w:b/>
          <w:color w:val="2E74B5" w:themeColor="accent1" w:themeShade="BF"/>
          <w:spacing w:val="20"/>
        </w:rPr>
        <w:t xml:space="preserve"> создания и редактирования роли</w:t>
      </w:r>
    </w:p>
    <w:p w:rsidR="00356298" w:rsidRDefault="00CA4B1E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 w:rsidRPr="00CA4B1E">
        <w:rPr>
          <w:sz w:val="20"/>
          <w:szCs w:val="20"/>
        </w:rPr>
        <w:t>Ф</w:t>
      </w:r>
      <w:r w:rsidR="00356298">
        <w:rPr>
          <w:sz w:val="20"/>
          <w:szCs w:val="20"/>
        </w:rPr>
        <w:t xml:space="preserve">ормы </w:t>
      </w:r>
      <w:r>
        <w:rPr>
          <w:sz w:val="20"/>
          <w:szCs w:val="20"/>
        </w:rPr>
        <w:t xml:space="preserve">создания и редактирования роли </w:t>
      </w:r>
      <w:r w:rsidR="00356298">
        <w:rPr>
          <w:sz w:val="20"/>
          <w:szCs w:val="20"/>
        </w:rPr>
        <w:t xml:space="preserve">содержат одни и те же поля и кнопки, и отличаются </w:t>
      </w:r>
      <w:r>
        <w:rPr>
          <w:sz w:val="20"/>
          <w:szCs w:val="20"/>
        </w:rPr>
        <w:t xml:space="preserve">только </w:t>
      </w:r>
      <w:r w:rsidR="0036528F">
        <w:rPr>
          <w:sz w:val="20"/>
          <w:szCs w:val="20"/>
        </w:rPr>
        <w:t xml:space="preserve">кнопками </w:t>
      </w:r>
      <w:r>
        <w:rPr>
          <w:sz w:val="20"/>
          <w:szCs w:val="20"/>
        </w:rPr>
        <w:t>«Создать» и «Сохранить», а также</w:t>
      </w:r>
      <w:r w:rsidR="00B7220E">
        <w:rPr>
          <w:sz w:val="20"/>
          <w:szCs w:val="20"/>
        </w:rPr>
        <w:t xml:space="preserve"> </w:t>
      </w:r>
      <w:r w:rsidR="00356298">
        <w:rPr>
          <w:sz w:val="20"/>
          <w:szCs w:val="20"/>
        </w:rPr>
        <w:t>заполнением полей «Наименование роли» и «Функции роли»</w:t>
      </w:r>
      <w:r w:rsidR="00B7220E">
        <w:rPr>
          <w:sz w:val="20"/>
          <w:szCs w:val="20"/>
        </w:rPr>
        <w:t>, которые должны быть пустыми при условии создания роли</w:t>
      </w:r>
      <w:r w:rsidR="00356298">
        <w:rPr>
          <w:sz w:val="20"/>
          <w:szCs w:val="20"/>
        </w:rPr>
        <w:t xml:space="preserve">. </w:t>
      </w:r>
    </w:p>
    <w:p w:rsidR="00356298" w:rsidRPr="00B7220E" w:rsidRDefault="00B7220E" w:rsidP="00DB09D3">
      <w:pPr>
        <w:pStyle w:val="a4"/>
        <w:keepNext/>
        <w:spacing w:after="240"/>
        <w:ind w:left="0" w:firstLine="425"/>
        <w:contextualSpacing w:val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Описание полей формы</w:t>
      </w:r>
      <w:r>
        <w:rPr>
          <w:sz w:val="20"/>
          <w:szCs w:val="20"/>
          <w:lang w:val="en-US"/>
        </w:rPr>
        <w:t>: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1701"/>
        <w:gridCol w:w="1560"/>
        <w:gridCol w:w="6237"/>
      </w:tblGrid>
      <w:tr w:rsidR="00356298" w:rsidRPr="00B7220E" w:rsidTr="00105412">
        <w:tc>
          <w:tcPr>
            <w:tcW w:w="1701" w:type="dxa"/>
            <w:shd w:val="clear" w:color="auto" w:fill="D9D9D9" w:themeFill="background1" w:themeFillShade="D9"/>
          </w:tcPr>
          <w:p w:rsidR="00356298" w:rsidRPr="00B7220E" w:rsidRDefault="00356298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56298" w:rsidRPr="00B7220E" w:rsidRDefault="00356298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Таблица-источник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356298" w:rsidRPr="00B7220E" w:rsidRDefault="00356298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Описание</w:t>
            </w:r>
          </w:p>
        </w:tc>
      </w:tr>
      <w:tr w:rsidR="00356298" w:rsidRPr="00C33C8F" w:rsidTr="00B22810">
        <w:tc>
          <w:tcPr>
            <w:tcW w:w="1701" w:type="dxa"/>
          </w:tcPr>
          <w:p w:rsidR="00356298" w:rsidRPr="00B7220E" w:rsidRDefault="00356298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B7220E">
              <w:rPr>
                <w:rFonts w:cs="Helv"/>
                <w:color w:val="000000"/>
                <w:sz w:val="20"/>
                <w:szCs w:val="20"/>
              </w:rPr>
              <w:t>Наименование роли</w:t>
            </w:r>
          </w:p>
        </w:tc>
        <w:tc>
          <w:tcPr>
            <w:tcW w:w="1560" w:type="dxa"/>
          </w:tcPr>
          <w:p w:rsidR="00356298" w:rsidRPr="00B7220E" w:rsidRDefault="00356298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GL_AU_ROLE</w:t>
            </w:r>
          </w:p>
        </w:tc>
        <w:tc>
          <w:tcPr>
            <w:tcW w:w="6237" w:type="dxa"/>
          </w:tcPr>
          <w:p w:rsidR="00356298" w:rsidRDefault="00356298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</w:rPr>
              <w:t>Поле</w:t>
            </w:r>
            <w:r w:rsidRPr="00B7220E">
              <w:rPr>
                <w:sz w:val="20"/>
                <w:szCs w:val="20"/>
                <w:lang w:val="en-US"/>
              </w:rPr>
              <w:t xml:space="preserve"> ROLE_NAME</w:t>
            </w:r>
          </w:p>
          <w:p w:rsidR="00BB6BA9" w:rsidRPr="00B7220E" w:rsidRDefault="00BB6BA9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AA3BBD">
              <w:rPr>
                <w:sz w:val="20"/>
                <w:szCs w:val="20"/>
                <w:lang w:val="en-US"/>
              </w:rPr>
              <w:t>(</w:t>
            </w:r>
            <w:r w:rsidRPr="00472182">
              <w:rPr>
                <w:i/>
                <w:sz w:val="18"/>
                <w:szCs w:val="18"/>
              </w:rPr>
              <w:t>поле</w:t>
            </w:r>
            <w:r w:rsidRPr="00472182">
              <w:rPr>
                <w:i/>
                <w:sz w:val="18"/>
                <w:szCs w:val="18"/>
                <w:lang w:val="en-US"/>
              </w:rPr>
              <w:t xml:space="preserve"> GL_AU_ROLE.ID_ROLE - </w:t>
            </w:r>
            <w:r w:rsidRPr="00472182">
              <w:rPr>
                <w:i/>
                <w:sz w:val="18"/>
                <w:szCs w:val="18"/>
              </w:rPr>
              <w:t>невидимое</w:t>
            </w:r>
            <w:r w:rsidRPr="00AA3BBD">
              <w:rPr>
                <w:sz w:val="20"/>
                <w:szCs w:val="20"/>
                <w:lang w:val="en-US"/>
              </w:rPr>
              <w:t>)</w:t>
            </w:r>
          </w:p>
        </w:tc>
      </w:tr>
      <w:tr w:rsidR="00356298" w:rsidRPr="00C33C8F" w:rsidTr="00B22810">
        <w:tc>
          <w:tcPr>
            <w:tcW w:w="1701" w:type="dxa"/>
          </w:tcPr>
          <w:p w:rsidR="00356298" w:rsidRPr="00B7220E" w:rsidRDefault="00356298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B7220E">
              <w:rPr>
                <w:rFonts w:cs="Helv"/>
                <w:color w:val="000000"/>
                <w:sz w:val="20"/>
                <w:szCs w:val="20"/>
              </w:rPr>
              <w:t>Функции роли</w:t>
            </w:r>
          </w:p>
        </w:tc>
        <w:tc>
          <w:tcPr>
            <w:tcW w:w="1560" w:type="dxa"/>
          </w:tcPr>
          <w:p w:rsidR="00356298" w:rsidRPr="00B7220E" w:rsidRDefault="00356298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GL_AU_ACTRL +  GL_AU_ACT</w:t>
            </w:r>
          </w:p>
        </w:tc>
        <w:tc>
          <w:tcPr>
            <w:tcW w:w="6237" w:type="dxa"/>
          </w:tcPr>
          <w:p w:rsidR="00B22810" w:rsidRDefault="00B22810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в виде с</w:t>
            </w:r>
            <w:r w:rsidR="00356298" w:rsidRPr="00B7220E">
              <w:rPr>
                <w:sz w:val="20"/>
                <w:szCs w:val="20"/>
              </w:rPr>
              <w:t>писк</w:t>
            </w:r>
            <w:r>
              <w:rPr>
                <w:sz w:val="20"/>
                <w:szCs w:val="20"/>
              </w:rPr>
              <w:t>а</w:t>
            </w:r>
            <w:r w:rsidR="00356298" w:rsidRPr="00B7220E">
              <w:rPr>
                <w:sz w:val="20"/>
                <w:szCs w:val="20"/>
              </w:rPr>
              <w:t xml:space="preserve"> функций </w:t>
            </w:r>
          </w:p>
          <w:p w:rsidR="00356298" w:rsidRPr="00B7220E" w:rsidRDefault="00356298" w:rsidP="00DB09D3">
            <w:pPr>
              <w:ind w:left="1309"/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 xml:space="preserve">с наименованием </w:t>
            </w:r>
            <w:r w:rsidRPr="00B7220E">
              <w:rPr>
                <w:sz w:val="20"/>
                <w:szCs w:val="20"/>
                <w:lang w:val="en-US"/>
              </w:rPr>
              <w:t>GL</w:t>
            </w:r>
            <w:r w:rsidRPr="00B7220E">
              <w:rPr>
                <w:sz w:val="20"/>
                <w:szCs w:val="20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B7220E">
              <w:rPr>
                <w:sz w:val="20"/>
                <w:szCs w:val="20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ACT</w:t>
            </w:r>
            <w:r w:rsidRPr="00B7220E">
              <w:rPr>
                <w:sz w:val="20"/>
                <w:szCs w:val="20"/>
              </w:rPr>
              <w:t>.</w:t>
            </w:r>
            <w:r w:rsidRPr="00B7220E">
              <w:rPr>
                <w:sz w:val="20"/>
                <w:szCs w:val="20"/>
                <w:lang w:val="en-US"/>
              </w:rPr>
              <w:t>ACTDESCR</w:t>
            </w:r>
            <w:r w:rsidRPr="00B7220E">
              <w:rPr>
                <w:sz w:val="20"/>
                <w:szCs w:val="20"/>
              </w:rPr>
              <w:t xml:space="preserve"> </w:t>
            </w:r>
          </w:p>
          <w:p w:rsidR="00356298" w:rsidRPr="00B7220E" w:rsidRDefault="00356298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</w:rPr>
              <w:t>связь</w:t>
            </w:r>
            <w:r w:rsidRPr="00B7220E">
              <w:rPr>
                <w:sz w:val="20"/>
                <w:szCs w:val="20"/>
                <w:lang w:val="en-US"/>
              </w:rPr>
              <w:t xml:space="preserve"> </w:t>
            </w:r>
            <w:r w:rsidRPr="00B7220E">
              <w:rPr>
                <w:sz w:val="20"/>
                <w:szCs w:val="20"/>
              </w:rPr>
              <w:t>по</w:t>
            </w:r>
            <w:r w:rsidRPr="00B7220E">
              <w:rPr>
                <w:sz w:val="20"/>
                <w:szCs w:val="20"/>
                <w:lang w:val="en-US"/>
              </w:rPr>
              <w:t xml:space="preserve"> </w:t>
            </w:r>
            <w:r w:rsidRPr="00B7220E">
              <w:rPr>
                <w:sz w:val="20"/>
                <w:szCs w:val="20"/>
              </w:rPr>
              <w:t>полю</w:t>
            </w:r>
            <w:r w:rsidRPr="00B7220E">
              <w:rPr>
                <w:sz w:val="20"/>
                <w:szCs w:val="20"/>
                <w:lang w:val="en-US"/>
              </w:rPr>
              <w:t xml:space="preserve"> </w:t>
            </w:r>
          </w:p>
          <w:p w:rsidR="00356298" w:rsidRPr="00B7220E" w:rsidRDefault="00356298" w:rsidP="00DB09D3">
            <w:pPr>
              <w:ind w:left="1310"/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GL_AU_ACTRL.ID_ACT = GL_AU_ACT.ID_ACT</w:t>
            </w:r>
          </w:p>
          <w:p w:rsidR="00356298" w:rsidRPr="00BB6BA9" w:rsidRDefault="00BB6BA9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</w:t>
            </w:r>
            <w:r w:rsidR="00356298" w:rsidRPr="00BB6BA9">
              <w:rPr>
                <w:sz w:val="20"/>
                <w:szCs w:val="20"/>
                <w:lang w:val="en-US"/>
              </w:rPr>
              <w:t xml:space="preserve"> </w:t>
            </w:r>
            <w:r w:rsidR="00356298" w:rsidRPr="00B7220E">
              <w:rPr>
                <w:sz w:val="20"/>
                <w:szCs w:val="20"/>
              </w:rPr>
              <w:t>рол</w:t>
            </w:r>
            <w:r>
              <w:rPr>
                <w:sz w:val="20"/>
                <w:szCs w:val="20"/>
              </w:rPr>
              <w:t>ью</w:t>
            </w:r>
            <w:r w:rsidRPr="00BB6BA9">
              <w:rPr>
                <w:sz w:val="20"/>
                <w:szCs w:val="20"/>
                <w:lang w:val="en-US"/>
              </w:rPr>
              <w:t xml:space="preserve"> </w:t>
            </w:r>
            <w:r w:rsidR="00356298" w:rsidRPr="00B7220E">
              <w:rPr>
                <w:sz w:val="20"/>
                <w:szCs w:val="20"/>
              </w:rPr>
              <w:t>связь</w:t>
            </w:r>
            <w:r w:rsidR="00356298" w:rsidRPr="00BB6BA9">
              <w:rPr>
                <w:sz w:val="20"/>
                <w:szCs w:val="20"/>
                <w:lang w:val="en-US"/>
              </w:rPr>
              <w:t xml:space="preserve"> </w:t>
            </w:r>
            <w:r w:rsidR="00356298" w:rsidRPr="00B7220E">
              <w:rPr>
                <w:sz w:val="20"/>
                <w:szCs w:val="20"/>
              </w:rPr>
              <w:t>по</w:t>
            </w:r>
            <w:r w:rsidR="00356298" w:rsidRPr="00BB6BA9">
              <w:rPr>
                <w:sz w:val="20"/>
                <w:szCs w:val="20"/>
                <w:lang w:val="en-US"/>
              </w:rPr>
              <w:t xml:space="preserve"> </w:t>
            </w:r>
            <w:r w:rsidR="00356298" w:rsidRPr="00B7220E">
              <w:rPr>
                <w:sz w:val="20"/>
                <w:szCs w:val="20"/>
              </w:rPr>
              <w:t>полю</w:t>
            </w:r>
            <w:r w:rsidR="00356298" w:rsidRPr="00BB6BA9">
              <w:rPr>
                <w:sz w:val="20"/>
                <w:szCs w:val="20"/>
                <w:lang w:val="en-US"/>
              </w:rPr>
              <w:t xml:space="preserve"> </w:t>
            </w:r>
          </w:p>
          <w:p w:rsidR="00356298" w:rsidRPr="00BB6BA9" w:rsidRDefault="00356298" w:rsidP="00DB09D3">
            <w:pPr>
              <w:ind w:left="3578" w:hanging="2126"/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BB6BA9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BB6BA9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ACTRL</w:t>
            </w:r>
            <w:r w:rsidRPr="00BB6BA9">
              <w:rPr>
                <w:sz w:val="20"/>
                <w:szCs w:val="20"/>
                <w:lang w:val="en-US"/>
              </w:rPr>
              <w:t>.</w:t>
            </w:r>
            <w:r w:rsidRPr="00B7220E">
              <w:rPr>
                <w:sz w:val="20"/>
                <w:szCs w:val="20"/>
                <w:lang w:val="en-US"/>
              </w:rPr>
              <w:t>ID</w:t>
            </w:r>
            <w:r w:rsidRPr="00BB6BA9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ROLE</w:t>
            </w:r>
            <w:r w:rsidRPr="00BB6BA9">
              <w:rPr>
                <w:sz w:val="20"/>
                <w:szCs w:val="20"/>
                <w:lang w:val="en-US"/>
              </w:rPr>
              <w:t xml:space="preserve"> = </w:t>
            </w:r>
            <w:r w:rsidR="00BB6BA9" w:rsidRPr="00BB6BA9">
              <w:rPr>
                <w:sz w:val="20"/>
                <w:szCs w:val="20"/>
                <w:lang w:val="en-US"/>
              </w:rPr>
              <w:t>«</w:t>
            </w:r>
            <w:r w:rsidR="00BB6BA9" w:rsidRPr="00B7220E">
              <w:rPr>
                <w:rFonts w:cs="Helv"/>
                <w:color w:val="000000"/>
                <w:sz w:val="20"/>
                <w:szCs w:val="20"/>
              </w:rPr>
              <w:t>Наименование</w:t>
            </w:r>
            <w:r w:rsidR="00BB6BA9" w:rsidRPr="00BB6BA9">
              <w:rPr>
                <w:rFonts w:cs="Helv"/>
                <w:color w:val="000000"/>
                <w:sz w:val="20"/>
                <w:szCs w:val="20"/>
                <w:lang w:val="en-US"/>
              </w:rPr>
              <w:t xml:space="preserve"> </w:t>
            </w:r>
            <w:r w:rsidRPr="00B7220E">
              <w:rPr>
                <w:rFonts w:cs="Helv"/>
                <w:color w:val="000000"/>
                <w:sz w:val="20"/>
                <w:szCs w:val="20"/>
              </w:rPr>
              <w:t>роли</w:t>
            </w:r>
            <w:r w:rsidR="00BB6BA9" w:rsidRPr="00BB6BA9">
              <w:rPr>
                <w:rFonts w:cs="Helv"/>
                <w:color w:val="000000"/>
                <w:sz w:val="20"/>
                <w:szCs w:val="20"/>
                <w:lang w:val="en-US"/>
              </w:rPr>
              <w:t>»</w:t>
            </w:r>
            <w:r w:rsidRPr="00BB6BA9">
              <w:rPr>
                <w:sz w:val="20"/>
                <w:szCs w:val="20"/>
                <w:lang w:val="en-US"/>
              </w:rPr>
              <w:t xml:space="preserve"> (</w:t>
            </w:r>
            <w:r w:rsidRPr="00B7220E">
              <w:rPr>
                <w:i/>
                <w:sz w:val="20"/>
                <w:szCs w:val="20"/>
                <w:lang w:val="en-US"/>
              </w:rPr>
              <w:t>GL</w:t>
            </w:r>
            <w:r w:rsidRPr="00BB6BA9">
              <w:rPr>
                <w:i/>
                <w:sz w:val="20"/>
                <w:szCs w:val="20"/>
                <w:lang w:val="en-US"/>
              </w:rPr>
              <w:t>_</w:t>
            </w:r>
            <w:r w:rsidRPr="00B7220E">
              <w:rPr>
                <w:i/>
                <w:sz w:val="20"/>
                <w:szCs w:val="20"/>
                <w:lang w:val="en-US"/>
              </w:rPr>
              <w:t>AU</w:t>
            </w:r>
            <w:r w:rsidRPr="00BB6BA9">
              <w:rPr>
                <w:i/>
                <w:sz w:val="20"/>
                <w:szCs w:val="20"/>
                <w:lang w:val="en-US"/>
              </w:rPr>
              <w:t>_</w:t>
            </w:r>
            <w:r w:rsidRPr="00B7220E">
              <w:rPr>
                <w:i/>
                <w:sz w:val="20"/>
                <w:szCs w:val="20"/>
                <w:lang w:val="en-US"/>
              </w:rPr>
              <w:t>ROLE</w:t>
            </w:r>
            <w:r w:rsidRPr="00BB6BA9">
              <w:rPr>
                <w:i/>
                <w:sz w:val="20"/>
                <w:szCs w:val="20"/>
                <w:lang w:val="en-US"/>
              </w:rPr>
              <w:t>.</w:t>
            </w:r>
            <w:r w:rsidRPr="00B7220E">
              <w:rPr>
                <w:i/>
                <w:sz w:val="20"/>
                <w:szCs w:val="20"/>
                <w:lang w:val="en-US"/>
              </w:rPr>
              <w:t>ID</w:t>
            </w:r>
            <w:r w:rsidRPr="00BB6BA9">
              <w:rPr>
                <w:i/>
                <w:sz w:val="20"/>
                <w:szCs w:val="20"/>
                <w:lang w:val="en-US"/>
              </w:rPr>
              <w:t>_</w:t>
            </w:r>
            <w:r w:rsidRPr="00B7220E">
              <w:rPr>
                <w:i/>
                <w:sz w:val="20"/>
                <w:szCs w:val="20"/>
                <w:lang w:val="en-US"/>
              </w:rPr>
              <w:t>ROLE</w:t>
            </w:r>
            <w:r w:rsidRPr="00BB6BA9">
              <w:rPr>
                <w:sz w:val="20"/>
                <w:szCs w:val="20"/>
                <w:lang w:val="en-US"/>
              </w:rPr>
              <w:t>)</w:t>
            </w:r>
          </w:p>
          <w:p w:rsidR="00773F0B" w:rsidRDefault="00773F0B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773F0B">
              <w:rPr>
                <w:sz w:val="20"/>
                <w:szCs w:val="20"/>
                <w:lang w:val="en-US"/>
              </w:rPr>
              <w:t>(</w:t>
            </w:r>
            <w:r w:rsidRPr="00472182">
              <w:rPr>
                <w:i/>
                <w:sz w:val="18"/>
                <w:szCs w:val="18"/>
              </w:rPr>
              <w:t>поле</w:t>
            </w:r>
            <w:r w:rsidRPr="00472182">
              <w:rPr>
                <w:i/>
                <w:sz w:val="18"/>
                <w:szCs w:val="18"/>
                <w:lang w:val="en-US"/>
              </w:rPr>
              <w:t xml:space="preserve"> GL_AU_ACTRL.ID_ROLE - </w:t>
            </w:r>
            <w:r w:rsidRPr="00472182">
              <w:rPr>
                <w:i/>
                <w:sz w:val="18"/>
                <w:szCs w:val="18"/>
              </w:rPr>
              <w:t>невидимое</w:t>
            </w:r>
            <w:r w:rsidRPr="00773F0B">
              <w:rPr>
                <w:sz w:val="20"/>
                <w:szCs w:val="20"/>
                <w:lang w:val="en-US"/>
              </w:rPr>
              <w:t xml:space="preserve">) </w:t>
            </w:r>
          </w:p>
          <w:p w:rsidR="00356298" w:rsidRPr="00773F0B" w:rsidRDefault="00773F0B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773F0B">
              <w:rPr>
                <w:sz w:val="20"/>
                <w:szCs w:val="20"/>
                <w:lang w:val="en-US"/>
              </w:rPr>
              <w:t>(</w:t>
            </w:r>
            <w:r w:rsidRPr="00472182">
              <w:rPr>
                <w:i/>
                <w:sz w:val="18"/>
                <w:szCs w:val="18"/>
              </w:rPr>
              <w:t>поле</w:t>
            </w:r>
            <w:r w:rsidRPr="00472182">
              <w:rPr>
                <w:i/>
                <w:sz w:val="18"/>
                <w:szCs w:val="18"/>
                <w:lang w:val="en-US"/>
              </w:rPr>
              <w:t xml:space="preserve"> GL_AU_ACTRL.ID_</w:t>
            </w:r>
            <w:r w:rsidR="00472182" w:rsidRPr="00472182">
              <w:rPr>
                <w:i/>
                <w:sz w:val="18"/>
                <w:szCs w:val="18"/>
                <w:lang w:val="en-US"/>
              </w:rPr>
              <w:t xml:space="preserve">ACT </w:t>
            </w:r>
            <w:r w:rsidRPr="00472182">
              <w:rPr>
                <w:i/>
                <w:sz w:val="18"/>
                <w:szCs w:val="18"/>
                <w:lang w:val="en-US"/>
              </w:rPr>
              <w:t xml:space="preserve">- </w:t>
            </w:r>
            <w:r w:rsidRPr="00472182">
              <w:rPr>
                <w:i/>
                <w:sz w:val="18"/>
                <w:szCs w:val="18"/>
              </w:rPr>
              <w:t>невидимое</w:t>
            </w:r>
            <w:r w:rsidRPr="00773F0B">
              <w:rPr>
                <w:sz w:val="20"/>
                <w:szCs w:val="20"/>
                <w:lang w:val="en-US"/>
              </w:rPr>
              <w:t>)</w:t>
            </w:r>
          </w:p>
        </w:tc>
      </w:tr>
      <w:tr w:rsidR="00B22810" w:rsidRPr="00B7220E" w:rsidTr="00773F0B">
        <w:trPr>
          <w:trHeight w:val="1064"/>
        </w:trPr>
        <w:tc>
          <w:tcPr>
            <w:tcW w:w="1701" w:type="dxa"/>
          </w:tcPr>
          <w:p w:rsidR="00B22810" w:rsidRPr="00B7220E" w:rsidRDefault="00B22810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по принадлежности</w:t>
            </w:r>
          </w:p>
        </w:tc>
        <w:tc>
          <w:tcPr>
            <w:tcW w:w="1560" w:type="dxa"/>
          </w:tcPr>
          <w:p w:rsidR="00B22810" w:rsidRPr="00B7220E" w:rsidRDefault="00B22810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</w:rPr>
              <w:t>GR</w:t>
            </w:r>
            <w:r w:rsidRPr="00B7220E">
              <w:rPr>
                <w:sz w:val="20"/>
                <w:szCs w:val="20"/>
                <w:lang w:val="en-US"/>
              </w:rPr>
              <w:t>ACT</w:t>
            </w:r>
          </w:p>
        </w:tc>
        <w:tc>
          <w:tcPr>
            <w:tcW w:w="6237" w:type="dxa"/>
          </w:tcPr>
          <w:p w:rsidR="00B22810" w:rsidRDefault="00B22810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в виде выпадающего</w:t>
            </w:r>
            <w:r w:rsidRPr="00BB6B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списка групп функций, по которому должен фильтроваться список </w:t>
            </w:r>
            <w:r w:rsidRPr="00B22810">
              <w:rPr>
                <w:sz w:val="20"/>
                <w:szCs w:val="20"/>
              </w:rPr>
              <w:t xml:space="preserve">доступных </w:t>
            </w:r>
            <w:r>
              <w:rPr>
                <w:sz w:val="20"/>
                <w:szCs w:val="20"/>
              </w:rPr>
              <w:t>функций</w:t>
            </w:r>
            <w:r w:rsidR="00472182">
              <w:rPr>
                <w:sz w:val="20"/>
                <w:szCs w:val="20"/>
              </w:rPr>
              <w:t>.</w:t>
            </w:r>
          </w:p>
          <w:p w:rsidR="00B22810" w:rsidRPr="00BB6BA9" w:rsidRDefault="00773F0B" w:rsidP="00DB09D3">
            <w:pPr>
              <w:jc w:val="both"/>
              <w:rPr>
                <w:sz w:val="20"/>
                <w:szCs w:val="20"/>
              </w:rPr>
            </w:pPr>
            <w:r w:rsidRPr="00472182">
              <w:rPr>
                <w:i/>
                <w:sz w:val="18"/>
                <w:szCs w:val="18"/>
              </w:rPr>
              <w:t>В отображаемый список необходимо добавить пустую строку, по которой фильтр доступных функций не накладывается</w:t>
            </w:r>
            <w:r>
              <w:rPr>
                <w:sz w:val="20"/>
                <w:szCs w:val="20"/>
              </w:rPr>
              <w:t>.</w:t>
            </w:r>
          </w:p>
        </w:tc>
      </w:tr>
      <w:tr w:rsidR="00B7220E" w:rsidRPr="00B7220E" w:rsidTr="00B22810">
        <w:tc>
          <w:tcPr>
            <w:tcW w:w="1701" w:type="dxa"/>
          </w:tcPr>
          <w:p w:rsidR="00B7220E" w:rsidRPr="00B7220E" w:rsidRDefault="00B7220E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B7220E">
              <w:rPr>
                <w:rFonts w:cs="Helv"/>
                <w:color w:val="000000"/>
                <w:sz w:val="20"/>
                <w:szCs w:val="20"/>
              </w:rPr>
              <w:t xml:space="preserve">Доступные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функции</w:t>
            </w:r>
          </w:p>
        </w:tc>
        <w:tc>
          <w:tcPr>
            <w:tcW w:w="1560" w:type="dxa"/>
          </w:tcPr>
          <w:p w:rsidR="00B7220E" w:rsidRPr="00B7220E" w:rsidRDefault="00CA4B1E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GL_AU_ACT</w:t>
            </w:r>
          </w:p>
        </w:tc>
        <w:tc>
          <w:tcPr>
            <w:tcW w:w="6237" w:type="dxa"/>
          </w:tcPr>
          <w:p w:rsidR="00B22810" w:rsidRDefault="00B22810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в виде с</w:t>
            </w:r>
            <w:r w:rsidRPr="00B7220E">
              <w:rPr>
                <w:sz w:val="20"/>
                <w:szCs w:val="20"/>
              </w:rPr>
              <w:t>писк</w:t>
            </w:r>
            <w:r>
              <w:rPr>
                <w:sz w:val="20"/>
                <w:szCs w:val="20"/>
              </w:rPr>
              <w:t>а</w:t>
            </w:r>
            <w:r w:rsidRPr="00B7220E">
              <w:rPr>
                <w:sz w:val="20"/>
                <w:szCs w:val="20"/>
              </w:rPr>
              <w:t xml:space="preserve"> </w:t>
            </w:r>
            <w:r w:rsidR="00BB6BA9">
              <w:rPr>
                <w:sz w:val="20"/>
                <w:szCs w:val="20"/>
              </w:rPr>
              <w:t xml:space="preserve">всех </w:t>
            </w:r>
            <w:r>
              <w:rPr>
                <w:sz w:val="20"/>
                <w:szCs w:val="20"/>
              </w:rPr>
              <w:t xml:space="preserve">доступных в системе </w:t>
            </w:r>
            <w:r w:rsidR="00CA4B1E" w:rsidRPr="00CA4B1E">
              <w:rPr>
                <w:sz w:val="20"/>
                <w:szCs w:val="20"/>
              </w:rPr>
              <w:t>функций</w:t>
            </w:r>
            <w:r w:rsidR="00B7220E" w:rsidRPr="00B7220E">
              <w:rPr>
                <w:sz w:val="20"/>
                <w:szCs w:val="20"/>
              </w:rPr>
              <w:t xml:space="preserve"> </w:t>
            </w:r>
          </w:p>
          <w:p w:rsidR="00B7220E" w:rsidRDefault="00B7220E" w:rsidP="00DB09D3">
            <w:pPr>
              <w:ind w:left="1309"/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 xml:space="preserve">с наименованием </w:t>
            </w:r>
            <w:r w:rsidRPr="00B7220E">
              <w:rPr>
                <w:sz w:val="20"/>
                <w:szCs w:val="20"/>
                <w:lang w:val="en-US"/>
              </w:rPr>
              <w:t>GL</w:t>
            </w:r>
            <w:r w:rsidRPr="00B7220E">
              <w:rPr>
                <w:sz w:val="20"/>
                <w:szCs w:val="20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B7220E">
              <w:rPr>
                <w:sz w:val="20"/>
                <w:szCs w:val="20"/>
              </w:rPr>
              <w:t>_</w:t>
            </w:r>
            <w:r w:rsidR="00CA4B1E">
              <w:rPr>
                <w:sz w:val="20"/>
                <w:szCs w:val="20"/>
              </w:rPr>
              <w:t>ACT</w:t>
            </w:r>
            <w:r w:rsidRPr="00B7220E">
              <w:rPr>
                <w:sz w:val="20"/>
                <w:szCs w:val="20"/>
              </w:rPr>
              <w:t>.</w:t>
            </w:r>
            <w:r w:rsidR="00B22810" w:rsidRPr="00B7220E">
              <w:rPr>
                <w:sz w:val="20"/>
                <w:szCs w:val="20"/>
                <w:lang w:val="en-US"/>
              </w:rPr>
              <w:t>ACTDESCR</w:t>
            </w:r>
            <w:r w:rsidRPr="00B7220E">
              <w:rPr>
                <w:sz w:val="20"/>
                <w:szCs w:val="20"/>
              </w:rPr>
              <w:t xml:space="preserve"> </w:t>
            </w:r>
          </w:p>
          <w:p w:rsidR="00B22810" w:rsidRDefault="00B22810" w:rsidP="00DB09D3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</w:t>
            </w:r>
            <w:r w:rsidR="00773F0B">
              <w:rPr>
                <w:sz w:val="20"/>
                <w:szCs w:val="20"/>
              </w:rPr>
              <w:t>группами</w:t>
            </w:r>
            <w:r>
              <w:rPr>
                <w:sz w:val="20"/>
                <w:szCs w:val="20"/>
              </w:rPr>
              <w:t xml:space="preserve"> связь по полю</w:t>
            </w:r>
          </w:p>
          <w:p w:rsidR="00773F0B" w:rsidRDefault="00773F0B" w:rsidP="00DB09D3">
            <w:pPr>
              <w:ind w:left="1309"/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773F0B">
              <w:rPr>
                <w:sz w:val="20"/>
                <w:szCs w:val="20"/>
              </w:rPr>
              <w:t>GL_AU_ACT.ID_</w:t>
            </w:r>
            <w:r>
              <w:rPr>
                <w:sz w:val="20"/>
                <w:szCs w:val="20"/>
              </w:rPr>
              <w:t>GROUP</w:t>
            </w:r>
            <w:r w:rsidRPr="00BB6BA9">
              <w:rPr>
                <w:i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i/>
                <w:sz w:val="16"/>
                <w:szCs w:val="16"/>
              </w:rPr>
              <w:t xml:space="preserve"> </w:t>
            </w:r>
            <w:r w:rsidR="00B22810" w:rsidRPr="00B22810">
              <w:rPr>
                <w:sz w:val="20"/>
                <w:szCs w:val="20"/>
              </w:rPr>
              <w:t>«</w:t>
            </w:r>
            <w:r>
              <w:rPr>
                <w:rFonts w:cs="Helv"/>
                <w:color w:val="000000"/>
                <w:sz w:val="20"/>
                <w:szCs w:val="20"/>
              </w:rPr>
              <w:t>по принадлежности</w:t>
            </w:r>
            <w:r w:rsidR="00B22810" w:rsidRPr="00B22810">
              <w:rPr>
                <w:rFonts w:cs="Helv"/>
                <w:color w:val="000000"/>
                <w:sz w:val="20"/>
                <w:szCs w:val="20"/>
              </w:rPr>
              <w:t>»</w:t>
            </w:r>
          </w:p>
          <w:p w:rsidR="00773F0B" w:rsidRPr="00992C5C" w:rsidRDefault="00B22810" w:rsidP="00DB09D3">
            <w:pPr>
              <w:ind w:left="3294"/>
              <w:jc w:val="both"/>
              <w:rPr>
                <w:sz w:val="20"/>
                <w:szCs w:val="20"/>
                <w:lang w:val="en-US"/>
              </w:rPr>
            </w:pPr>
            <w:r w:rsidRPr="00992C5C">
              <w:rPr>
                <w:sz w:val="20"/>
                <w:szCs w:val="20"/>
                <w:lang w:val="en-US"/>
              </w:rPr>
              <w:t>(</w:t>
            </w:r>
            <w:r w:rsidR="00773F0B" w:rsidRPr="00773F0B">
              <w:rPr>
                <w:i/>
                <w:sz w:val="20"/>
                <w:szCs w:val="20"/>
                <w:lang w:val="en-US"/>
              </w:rPr>
              <w:t>GL</w:t>
            </w:r>
            <w:r w:rsidR="00773F0B" w:rsidRPr="00992C5C">
              <w:rPr>
                <w:i/>
                <w:sz w:val="20"/>
                <w:szCs w:val="20"/>
                <w:lang w:val="en-US"/>
              </w:rPr>
              <w:t>_</w:t>
            </w:r>
            <w:r w:rsidR="00773F0B" w:rsidRPr="00773F0B">
              <w:rPr>
                <w:i/>
                <w:sz w:val="20"/>
                <w:szCs w:val="20"/>
                <w:lang w:val="en-US"/>
              </w:rPr>
              <w:t>AU</w:t>
            </w:r>
            <w:r w:rsidR="00773F0B" w:rsidRPr="00992C5C">
              <w:rPr>
                <w:i/>
                <w:sz w:val="20"/>
                <w:szCs w:val="20"/>
                <w:lang w:val="en-US"/>
              </w:rPr>
              <w:t>_</w:t>
            </w:r>
            <w:r w:rsidR="00773F0B" w:rsidRPr="00773F0B">
              <w:rPr>
                <w:i/>
                <w:sz w:val="20"/>
                <w:szCs w:val="20"/>
                <w:lang w:val="en-US"/>
              </w:rPr>
              <w:t>GRACT</w:t>
            </w:r>
            <w:r w:rsidR="00773F0B" w:rsidRPr="00992C5C">
              <w:rPr>
                <w:i/>
                <w:sz w:val="20"/>
                <w:szCs w:val="20"/>
                <w:lang w:val="en-US"/>
              </w:rPr>
              <w:t>.</w:t>
            </w:r>
            <w:r w:rsidR="00773F0B" w:rsidRPr="00773F0B">
              <w:rPr>
                <w:i/>
                <w:sz w:val="20"/>
                <w:szCs w:val="20"/>
                <w:lang w:val="en-US"/>
              </w:rPr>
              <w:t>ID</w:t>
            </w:r>
            <w:r w:rsidR="00773F0B" w:rsidRPr="00992C5C">
              <w:rPr>
                <w:i/>
                <w:sz w:val="20"/>
                <w:szCs w:val="20"/>
                <w:lang w:val="en-US"/>
              </w:rPr>
              <w:t>_</w:t>
            </w:r>
            <w:r w:rsidR="00773F0B" w:rsidRPr="00773F0B">
              <w:rPr>
                <w:i/>
                <w:sz w:val="20"/>
                <w:szCs w:val="20"/>
                <w:lang w:val="en-US"/>
              </w:rPr>
              <w:t>GROUP</w:t>
            </w:r>
            <w:r w:rsidRPr="00992C5C">
              <w:rPr>
                <w:sz w:val="20"/>
                <w:szCs w:val="20"/>
                <w:lang w:val="en-US"/>
              </w:rPr>
              <w:t>)</w:t>
            </w:r>
            <w:r w:rsidR="00773F0B" w:rsidRPr="00992C5C">
              <w:rPr>
                <w:sz w:val="20"/>
                <w:szCs w:val="20"/>
                <w:lang w:val="en-US"/>
              </w:rPr>
              <w:t xml:space="preserve">, </w:t>
            </w:r>
          </w:p>
          <w:p w:rsidR="00B22810" w:rsidRPr="00773F0B" w:rsidRDefault="00773F0B" w:rsidP="00DB09D3">
            <w:pPr>
              <w:ind w:left="1309"/>
              <w:jc w:val="both"/>
              <w:rPr>
                <w:sz w:val="20"/>
                <w:szCs w:val="20"/>
              </w:rPr>
            </w:pPr>
            <w:r w:rsidRPr="00773F0B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«</w:t>
            </w:r>
            <w:r>
              <w:rPr>
                <w:rFonts w:cs="Helv"/>
                <w:color w:val="000000"/>
                <w:sz w:val="20"/>
                <w:szCs w:val="20"/>
              </w:rPr>
              <w:t>по принадлежности</w:t>
            </w:r>
            <w:r>
              <w:rPr>
                <w:sz w:val="20"/>
                <w:szCs w:val="20"/>
              </w:rPr>
              <w:t>»</w:t>
            </w:r>
            <w:r w:rsidRPr="00992C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&lt;&gt;</w:t>
            </w:r>
            <w:r w:rsidRPr="00992C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NULL</w:t>
            </w:r>
          </w:p>
          <w:p w:rsidR="00B7220E" w:rsidRDefault="00B7220E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(</w:t>
            </w:r>
            <w:r w:rsidRPr="00BB6BA9">
              <w:rPr>
                <w:i/>
                <w:sz w:val="16"/>
                <w:szCs w:val="16"/>
              </w:rPr>
              <w:t xml:space="preserve">поле </w:t>
            </w:r>
            <w:r w:rsidRPr="00BB6BA9">
              <w:rPr>
                <w:i/>
                <w:sz w:val="16"/>
                <w:szCs w:val="16"/>
                <w:lang w:val="en-US"/>
              </w:rPr>
              <w:t>GL</w:t>
            </w:r>
            <w:r w:rsidRPr="00BB6BA9">
              <w:rPr>
                <w:i/>
                <w:sz w:val="16"/>
                <w:szCs w:val="16"/>
              </w:rPr>
              <w:t>_</w:t>
            </w:r>
            <w:r w:rsidRPr="00BB6BA9">
              <w:rPr>
                <w:i/>
                <w:sz w:val="16"/>
                <w:szCs w:val="16"/>
                <w:lang w:val="en-US"/>
              </w:rPr>
              <w:t>AU</w:t>
            </w:r>
            <w:r w:rsidRPr="00BB6BA9">
              <w:rPr>
                <w:i/>
                <w:sz w:val="16"/>
                <w:szCs w:val="16"/>
              </w:rPr>
              <w:t>_</w:t>
            </w:r>
            <w:r w:rsidR="00BB6BA9" w:rsidRPr="00BB6BA9">
              <w:rPr>
                <w:i/>
                <w:sz w:val="16"/>
                <w:szCs w:val="16"/>
              </w:rPr>
              <w:t>ACT</w:t>
            </w:r>
            <w:r w:rsidRPr="00BB6BA9">
              <w:rPr>
                <w:i/>
                <w:sz w:val="16"/>
                <w:szCs w:val="16"/>
              </w:rPr>
              <w:t>.</w:t>
            </w:r>
            <w:r w:rsidRPr="00BB6BA9">
              <w:rPr>
                <w:i/>
                <w:sz w:val="16"/>
                <w:szCs w:val="16"/>
                <w:lang w:val="en-US"/>
              </w:rPr>
              <w:t>ID</w:t>
            </w:r>
            <w:r w:rsidRPr="00BB6BA9">
              <w:rPr>
                <w:i/>
                <w:sz w:val="16"/>
                <w:szCs w:val="16"/>
              </w:rPr>
              <w:t>_</w:t>
            </w:r>
            <w:r w:rsidR="00BB6BA9" w:rsidRPr="00BB6BA9">
              <w:rPr>
                <w:i/>
                <w:sz w:val="16"/>
                <w:szCs w:val="16"/>
                <w:lang w:val="en-US"/>
              </w:rPr>
              <w:t>ACT</w:t>
            </w:r>
            <w:r w:rsidRPr="00BB6BA9">
              <w:rPr>
                <w:i/>
                <w:sz w:val="16"/>
                <w:szCs w:val="16"/>
              </w:rPr>
              <w:t xml:space="preserve"> - невидимое</w:t>
            </w:r>
            <w:r w:rsidRPr="00B7220E">
              <w:rPr>
                <w:sz w:val="20"/>
                <w:szCs w:val="20"/>
              </w:rPr>
              <w:t>)</w:t>
            </w:r>
          </w:p>
          <w:p w:rsidR="00472182" w:rsidRPr="00B7220E" w:rsidRDefault="00472182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(</w:t>
            </w:r>
            <w:r w:rsidRPr="00BB6BA9">
              <w:rPr>
                <w:i/>
                <w:sz w:val="16"/>
                <w:szCs w:val="16"/>
              </w:rPr>
              <w:t xml:space="preserve">поле </w:t>
            </w:r>
            <w:r w:rsidRPr="00BB6BA9">
              <w:rPr>
                <w:i/>
                <w:sz w:val="16"/>
                <w:szCs w:val="16"/>
                <w:lang w:val="en-US"/>
              </w:rPr>
              <w:t>GL</w:t>
            </w:r>
            <w:r w:rsidRPr="00BB6BA9">
              <w:rPr>
                <w:i/>
                <w:sz w:val="16"/>
                <w:szCs w:val="16"/>
              </w:rPr>
              <w:t>_</w:t>
            </w:r>
            <w:r w:rsidRPr="00BB6BA9">
              <w:rPr>
                <w:i/>
                <w:sz w:val="16"/>
                <w:szCs w:val="16"/>
                <w:lang w:val="en-US"/>
              </w:rPr>
              <w:t>AU</w:t>
            </w:r>
            <w:r w:rsidRPr="00BB6BA9">
              <w:rPr>
                <w:i/>
                <w:sz w:val="16"/>
                <w:szCs w:val="16"/>
              </w:rPr>
              <w:t>_ACT.</w:t>
            </w:r>
            <w:r w:rsidRPr="00BB6BA9">
              <w:rPr>
                <w:i/>
                <w:sz w:val="16"/>
                <w:szCs w:val="16"/>
                <w:lang w:val="en-US"/>
              </w:rPr>
              <w:t>ID</w:t>
            </w:r>
            <w:r w:rsidRPr="00BB6BA9"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</w:rPr>
              <w:t>GROUP</w:t>
            </w:r>
            <w:r w:rsidRPr="00BB6BA9">
              <w:rPr>
                <w:i/>
                <w:sz w:val="16"/>
                <w:szCs w:val="16"/>
              </w:rPr>
              <w:t xml:space="preserve"> - невидимое</w:t>
            </w:r>
            <w:r w:rsidRPr="00B7220E">
              <w:rPr>
                <w:sz w:val="20"/>
                <w:szCs w:val="20"/>
              </w:rPr>
              <w:t>)</w:t>
            </w:r>
          </w:p>
        </w:tc>
      </w:tr>
    </w:tbl>
    <w:p w:rsidR="00356298" w:rsidRDefault="00356298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</w:p>
    <w:p w:rsidR="00472182" w:rsidRDefault="00472182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472182">
        <w:rPr>
          <w:sz w:val="20"/>
          <w:szCs w:val="20"/>
        </w:rPr>
        <w:t>В форму необходимо включить кнопки</w:t>
      </w:r>
      <w:r w:rsidR="00F47A06">
        <w:rPr>
          <w:sz w:val="20"/>
          <w:szCs w:val="20"/>
        </w:rPr>
        <w:t xml:space="preserve"> «Добавить» и «Исключить»</w:t>
      </w:r>
      <w:r w:rsidRPr="00472182">
        <w:rPr>
          <w:sz w:val="20"/>
          <w:szCs w:val="20"/>
        </w:rPr>
        <w:t xml:space="preserve">, позволяющие </w:t>
      </w:r>
      <w:r w:rsidR="00F47A06">
        <w:rPr>
          <w:sz w:val="20"/>
          <w:szCs w:val="20"/>
        </w:rPr>
        <w:t>соответственно включать и исключать функции из списка функций выбранной роли. При этом при создании роли кнопка «Исключить» должна быть не доступна.</w:t>
      </w:r>
    </w:p>
    <w:p w:rsidR="00F47A06" w:rsidRPr="00472182" w:rsidRDefault="00F47A06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Ниже представлены примеры отображения форм на разных этапах создания и редактирования ролей.</w:t>
      </w:r>
    </w:p>
    <w:p w:rsidR="00286C29" w:rsidRPr="00286C29" w:rsidRDefault="00286C29" w:rsidP="00DB09D3">
      <w:pPr>
        <w:pStyle w:val="a4"/>
        <w:keepNext/>
        <w:numPr>
          <w:ilvl w:val="3"/>
          <w:numId w:val="1"/>
        </w:numPr>
        <w:spacing w:before="240" w:after="240"/>
        <w:ind w:left="1275" w:hanging="765"/>
        <w:contextualSpacing w:val="0"/>
        <w:jc w:val="both"/>
        <w:outlineLvl w:val="3"/>
        <w:rPr>
          <w:color w:val="2E74B5" w:themeColor="accent1" w:themeShade="BF"/>
        </w:rPr>
      </w:pPr>
      <w:r w:rsidRPr="00286C29">
        <w:rPr>
          <w:color w:val="2E74B5" w:themeColor="accent1" w:themeShade="BF"/>
        </w:rPr>
        <w:t xml:space="preserve">Форма </w:t>
      </w:r>
      <w:r w:rsidRPr="00F47A06">
        <w:rPr>
          <w:color w:val="2E74B5" w:themeColor="accent1" w:themeShade="BF"/>
        </w:rPr>
        <w:t>«</w:t>
      </w:r>
      <w:r w:rsidRPr="00F47A06">
        <w:rPr>
          <w:b/>
          <w:color w:val="2E74B5" w:themeColor="accent1" w:themeShade="BF"/>
          <w:spacing w:val="20"/>
        </w:rPr>
        <w:t>Создание роли</w:t>
      </w:r>
      <w:r w:rsidRPr="00F47A06">
        <w:rPr>
          <w:color w:val="2E74B5" w:themeColor="accent1" w:themeShade="BF"/>
        </w:rPr>
        <w:t>»</w:t>
      </w:r>
    </w:p>
    <w:p w:rsidR="00446D5D" w:rsidRDefault="00446D5D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Форма «Создание роли» должна иметь возможность добавлять функции в список поля «Функции роли» по кнопке «Добавить» и</w:t>
      </w:r>
      <w:r w:rsidRPr="00446D5D">
        <w:rPr>
          <w:sz w:val="20"/>
          <w:szCs w:val="20"/>
        </w:rPr>
        <w:t xml:space="preserve"> </w:t>
      </w:r>
      <w:r>
        <w:rPr>
          <w:sz w:val="20"/>
          <w:szCs w:val="20"/>
        </w:rPr>
        <w:t>исключать из списка, если функции были добавлены в список и роль при этом не была еще создана, т.е. не была нажата кнопка «Создать».</w:t>
      </w:r>
    </w:p>
    <w:p w:rsidR="00446D5D" w:rsidRDefault="00446D5D" w:rsidP="00DB09D3">
      <w:pPr>
        <w:pStyle w:val="a6"/>
        <w:spacing w:after="120"/>
        <w:ind w:left="426" w:right="1417" w:firstLine="425"/>
        <w:jc w:val="both"/>
      </w:pPr>
      <w:r>
        <w:rPr>
          <w:noProof/>
          <w:lang w:eastAsia="ru-RU"/>
        </w:rPr>
        <w:drawing>
          <wp:inline distT="0" distB="0" distL="0" distR="0" wp14:anchorId="4363643D" wp14:editId="57095C30">
            <wp:extent cx="2353274" cy="217385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447" cy="22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9E" w:rsidRDefault="004F7A9E" w:rsidP="00653FCA">
      <w:pPr>
        <w:pStyle w:val="a6"/>
        <w:spacing w:after="120"/>
        <w:ind w:right="850"/>
        <w:jc w:val="right"/>
        <w:rPr>
          <w:sz w:val="20"/>
          <w:szCs w:val="20"/>
        </w:rPr>
      </w:pPr>
      <w:r w:rsidRPr="00296839">
        <w:t>Предлагаемая форма «</w:t>
      </w:r>
      <w:r>
        <w:t>Создание</w:t>
      </w:r>
      <w:r w:rsidRPr="00296839">
        <w:t xml:space="preserve"> </w:t>
      </w:r>
      <w:r>
        <w:t>роли</w:t>
      </w:r>
      <w:r w:rsidRPr="00296839">
        <w:t>»</w:t>
      </w:r>
    </w:p>
    <w:p w:rsidR="006E6C74" w:rsidRDefault="00A831A6" w:rsidP="00DB09D3">
      <w:pPr>
        <w:pStyle w:val="a4"/>
        <w:spacing w:before="240" w:after="240"/>
        <w:ind w:left="425" w:firstLine="426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D228A16" wp14:editId="51183001">
            <wp:extent cx="2353273" cy="217385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312" cy="21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74" w:rsidRPr="004F7A9E" w:rsidRDefault="004F7A9E" w:rsidP="00653FCA">
      <w:pPr>
        <w:pStyle w:val="a6"/>
        <w:spacing w:after="120"/>
        <w:ind w:right="-1"/>
        <w:jc w:val="right"/>
      </w:pPr>
      <w:r w:rsidRPr="00296839">
        <w:t>Предлагаемая форма «</w:t>
      </w:r>
      <w:r>
        <w:t>Создание</w:t>
      </w:r>
      <w:r w:rsidRPr="00296839">
        <w:t xml:space="preserve"> </w:t>
      </w:r>
      <w:r>
        <w:t>роли</w:t>
      </w:r>
      <w:r w:rsidRPr="00296839">
        <w:t>»</w:t>
      </w:r>
      <w:r>
        <w:t xml:space="preserve"> с фильтрацией доступных функций</w:t>
      </w:r>
    </w:p>
    <w:p w:rsidR="00A831A6" w:rsidRDefault="00A831A6" w:rsidP="00DB09D3">
      <w:pPr>
        <w:pStyle w:val="a4"/>
        <w:spacing w:before="240" w:after="240"/>
        <w:ind w:left="425" w:firstLine="426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7F6712E" wp14:editId="3460AAE2">
            <wp:extent cx="2343935" cy="216523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327" cy="21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A6" w:rsidRPr="004F7A9E" w:rsidRDefault="004F7A9E" w:rsidP="00653FCA">
      <w:pPr>
        <w:pStyle w:val="a6"/>
        <w:spacing w:after="120"/>
        <w:ind w:right="-1"/>
        <w:jc w:val="right"/>
      </w:pPr>
      <w:r w:rsidRPr="00296839">
        <w:t>Предлагаемая форма «</w:t>
      </w:r>
      <w:r>
        <w:t>Создание</w:t>
      </w:r>
      <w:r w:rsidRPr="00296839">
        <w:t xml:space="preserve"> </w:t>
      </w:r>
      <w:r>
        <w:t>роли</w:t>
      </w:r>
      <w:r w:rsidRPr="00296839">
        <w:t>»</w:t>
      </w:r>
      <w:r>
        <w:t xml:space="preserve"> с выбором функции</w:t>
      </w:r>
    </w:p>
    <w:p w:rsidR="00A831A6" w:rsidRPr="004F7A9E" w:rsidRDefault="00A831A6" w:rsidP="00DB09D3">
      <w:pPr>
        <w:pStyle w:val="a4"/>
        <w:keepNext/>
        <w:numPr>
          <w:ilvl w:val="3"/>
          <w:numId w:val="1"/>
        </w:numPr>
        <w:spacing w:before="240" w:after="240"/>
        <w:ind w:left="1275" w:hanging="765"/>
        <w:contextualSpacing w:val="0"/>
        <w:jc w:val="both"/>
        <w:outlineLvl w:val="3"/>
        <w:rPr>
          <w:color w:val="2E74B5" w:themeColor="accent1" w:themeShade="BF"/>
        </w:rPr>
      </w:pPr>
      <w:r w:rsidRPr="004F7A9E">
        <w:rPr>
          <w:color w:val="2E74B5" w:themeColor="accent1" w:themeShade="BF"/>
        </w:rPr>
        <w:t>Форма «</w:t>
      </w:r>
      <w:r w:rsidRPr="004F7A9E">
        <w:rPr>
          <w:b/>
          <w:color w:val="2E74B5" w:themeColor="accent1" w:themeShade="BF"/>
          <w:spacing w:val="20"/>
        </w:rPr>
        <w:t>Редактирование роли</w:t>
      </w:r>
      <w:r w:rsidRPr="004F7A9E">
        <w:rPr>
          <w:color w:val="2E74B5" w:themeColor="accent1" w:themeShade="BF"/>
        </w:rPr>
        <w:t>»</w:t>
      </w:r>
    </w:p>
    <w:p w:rsidR="006E6C74" w:rsidRDefault="00093F0B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Форма «Редактирование роли» должна иметь возможность </w:t>
      </w:r>
      <w:r w:rsidR="00446D5D">
        <w:rPr>
          <w:sz w:val="20"/>
          <w:szCs w:val="20"/>
        </w:rPr>
        <w:t>добавлять</w:t>
      </w:r>
      <w:r>
        <w:rPr>
          <w:sz w:val="20"/>
          <w:szCs w:val="20"/>
        </w:rPr>
        <w:t xml:space="preserve"> и исключать функции из состава выбранной для редактирования роли</w:t>
      </w:r>
      <w:r w:rsidR="00446D5D">
        <w:rPr>
          <w:sz w:val="20"/>
          <w:szCs w:val="20"/>
        </w:rPr>
        <w:t>, а также редактировать наименование роли.</w:t>
      </w:r>
    </w:p>
    <w:p w:rsidR="00093F0B" w:rsidRDefault="00093F0B" w:rsidP="00DB09D3">
      <w:pPr>
        <w:pStyle w:val="a4"/>
        <w:spacing w:before="240" w:after="240"/>
        <w:ind w:left="425" w:firstLine="426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B886A47" wp14:editId="3B621F41">
            <wp:extent cx="2354662" cy="217385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319" cy="22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0B" w:rsidRDefault="00093F0B" w:rsidP="00653FCA">
      <w:pPr>
        <w:pStyle w:val="a6"/>
        <w:spacing w:after="120"/>
        <w:ind w:right="708"/>
        <w:jc w:val="right"/>
        <w:rPr>
          <w:sz w:val="20"/>
          <w:szCs w:val="20"/>
        </w:rPr>
      </w:pPr>
      <w:r w:rsidRPr="00296839">
        <w:t>Предлагаемая форма «</w:t>
      </w:r>
      <w:r>
        <w:t>Редактирование</w:t>
      </w:r>
      <w:r w:rsidRPr="00296839">
        <w:t xml:space="preserve"> </w:t>
      </w:r>
      <w:r>
        <w:t>роли</w:t>
      </w:r>
      <w:r w:rsidRPr="00296839">
        <w:t>»</w:t>
      </w:r>
    </w:p>
    <w:p w:rsidR="002B5F7A" w:rsidRPr="00F64AB3" w:rsidRDefault="002B5F7A" w:rsidP="00DB09D3">
      <w:pPr>
        <w:pStyle w:val="a4"/>
        <w:numPr>
          <w:ilvl w:val="1"/>
          <w:numId w:val="1"/>
        </w:numPr>
        <w:spacing w:before="240" w:after="240"/>
        <w:ind w:left="709" w:hanging="635"/>
        <w:contextualSpacing w:val="0"/>
        <w:jc w:val="both"/>
        <w:outlineLvl w:val="1"/>
        <w:rPr>
          <w:color w:val="2F5496" w:themeColor="accent5" w:themeShade="BF"/>
        </w:rPr>
      </w:pPr>
      <w:r w:rsidRPr="00A4525F">
        <w:rPr>
          <w:color w:val="2F5496" w:themeColor="accent5" w:themeShade="BF"/>
        </w:rPr>
        <w:t>Форма</w:t>
      </w:r>
      <w:r w:rsidRPr="00F64AB3">
        <w:rPr>
          <w:color w:val="2F5496" w:themeColor="accent5" w:themeShade="BF"/>
        </w:rPr>
        <w:t xml:space="preserve"> «</w:t>
      </w:r>
      <w:r w:rsidRPr="00F64AB3">
        <w:rPr>
          <w:b/>
          <w:color w:val="2F5496" w:themeColor="accent5" w:themeShade="BF"/>
          <w:spacing w:val="20"/>
        </w:rPr>
        <w:t>Права доступа пользователя</w:t>
      </w:r>
      <w:r w:rsidRPr="00F64AB3">
        <w:rPr>
          <w:color w:val="2F5496" w:themeColor="accent5" w:themeShade="BF"/>
        </w:rPr>
        <w:t>»</w:t>
      </w:r>
    </w:p>
    <w:p w:rsidR="000F271C" w:rsidRDefault="007446A4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Форма «</w:t>
      </w:r>
      <w:r w:rsidR="00390F2D">
        <w:rPr>
          <w:sz w:val="20"/>
          <w:szCs w:val="20"/>
        </w:rPr>
        <w:t>Права доступа пользователя</w:t>
      </w:r>
      <w:r>
        <w:rPr>
          <w:sz w:val="20"/>
          <w:szCs w:val="20"/>
        </w:rPr>
        <w:t xml:space="preserve">» </w:t>
      </w:r>
      <w:r w:rsidR="00390F2D">
        <w:rPr>
          <w:sz w:val="20"/>
          <w:szCs w:val="20"/>
        </w:rPr>
        <w:t xml:space="preserve">предназначена для настройки прав доступа в системе </w:t>
      </w:r>
      <w:r w:rsidR="00390F2D">
        <w:rPr>
          <w:sz w:val="20"/>
          <w:szCs w:val="20"/>
          <w:lang w:val="en-US"/>
        </w:rPr>
        <w:t>BARS</w:t>
      </w:r>
      <w:r w:rsidR="00390F2D" w:rsidRPr="00390F2D">
        <w:rPr>
          <w:sz w:val="20"/>
          <w:szCs w:val="20"/>
        </w:rPr>
        <w:t xml:space="preserve"> </w:t>
      </w:r>
      <w:r w:rsidR="00390F2D">
        <w:rPr>
          <w:sz w:val="20"/>
          <w:szCs w:val="20"/>
          <w:lang w:val="en-US"/>
        </w:rPr>
        <w:t>GL</w:t>
      </w:r>
      <w:r w:rsidR="00390F2D">
        <w:rPr>
          <w:sz w:val="20"/>
          <w:szCs w:val="20"/>
        </w:rPr>
        <w:t xml:space="preserve"> по </w:t>
      </w:r>
      <w:r w:rsidR="00D350A9">
        <w:rPr>
          <w:sz w:val="20"/>
          <w:szCs w:val="20"/>
        </w:rPr>
        <w:t>конкретному</w:t>
      </w:r>
      <w:r w:rsidR="00390F2D">
        <w:rPr>
          <w:sz w:val="20"/>
          <w:szCs w:val="20"/>
        </w:rPr>
        <w:t xml:space="preserve"> пользователю</w:t>
      </w:r>
      <w:r w:rsidR="00D350A9">
        <w:rPr>
          <w:sz w:val="20"/>
          <w:szCs w:val="20"/>
        </w:rPr>
        <w:t xml:space="preserve"> путем назначения пользователю </w:t>
      </w:r>
      <w:r w:rsidR="00FB08C5">
        <w:rPr>
          <w:sz w:val="20"/>
          <w:szCs w:val="20"/>
        </w:rPr>
        <w:t xml:space="preserve">соответствующих </w:t>
      </w:r>
      <w:r w:rsidR="00D350A9">
        <w:rPr>
          <w:sz w:val="20"/>
          <w:szCs w:val="20"/>
        </w:rPr>
        <w:t xml:space="preserve">ролей и </w:t>
      </w:r>
      <w:r w:rsidR="00FB08C5">
        <w:rPr>
          <w:sz w:val="20"/>
          <w:szCs w:val="20"/>
        </w:rPr>
        <w:t>включения</w:t>
      </w:r>
      <w:r w:rsidR="00D350A9">
        <w:rPr>
          <w:sz w:val="20"/>
          <w:szCs w:val="20"/>
        </w:rPr>
        <w:t xml:space="preserve"> </w:t>
      </w:r>
      <w:r w:rsidR="00FB08C5">
        <w:rPr>
          <w:sz w:val="20"/>
          <w:szCs w:val="20"/>
        </w:rPr>
        <w:t xml:space="preserve">на </w:t>
      </w:r>
      <w:r w:rsidR="00FB08C5">
        <w:rPr>
          <w:sz w:val="20"/>
          <w:szCs w:val="20"/>
        </w:rPr>
        <w:lastRenderedPageBreak/>
        <w:t xml:space="preserve">использование отдельных ролей </w:t>
      </w:r>
      <w:r w:rsidR="00D350A9">
        <w:rPr>
          <w:sz w:val="20"/>
          <w:szCs w:val="20"/>
        </w:rPr>
        <w:t xml:space="preserve">ограничений по источникам сделок (продуктов) и </w:t>
      </w:r>
      <w:r w:rsidR="00FB08C5">
        <w:rPr>
          <w:sz w:val="20"/>
          <w:szCs w:val="20"/>
        </w:rPr>
        <w:t>филиалам, счета которых могут быть доступны для работы пользователю</w:t>
      </w:r>
      <w:r>
        <w:rPr>
          <w:sz w:val="20"/>
          <w:szCs w:val="20"/>
        </w:rPr>
        <w:t>.</w:t>
      </w:r>
      <w:r w:rsidR="000F271C">
        <w:rPr>
          <w:sz w:val="20"/>
          <w:szCs w:val="20"/>
        </w:rPr>
        <w:t xml:space="preserve"> </w:t>
      </w:r>
    </w:p>
    <w:p w:rsidR="007446A4" w:rsidRDefault="000F271C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Форма должна вызываться по кнопке из формы «Пользователи».</w:t>
      </w:r>
    </w:p>
    <w:p w:rsidR="00E51149" w:rsidRDefault="00E51149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E55C506" wp14:editId="7B744ACC">
            <wp:extent cx="3871774" cy="37956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442" cy="38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C5" w:rsidRDefault="00FB08C5" w:rsidP="00DB09D3">
      <w:pPr>
        <w:pStyle w:val="a6"/>
        <w:spacing w:after="120"/>
        <w:ind w:right="-1"/>
        <w:jc w:val="right"/>
        <w:rPr>
          <w:sz w:val="20"/>
          <w:szCs w:val="20"/>
        </w:rPr>
      </w:pPr>
      <w:r w:rsidRPr="00296839">
        <w:t>Предлагаемая форма «</w:t>
      </w:r>
      <w:r>
        <w:t>Права доступа пользователя</w:t>
      </w:r>
      <w:r w:rsidRPr="00296839">
        <w:t>»</w:t>
      </w:r>
      <w:r w:rsidR="007D1AEF">
        <w:t xml:space="preserve"> - вариант 1</w:t>
      </w:r>
    </w:p>
    <w:p w:rsidR="00FA7931" w:rsidRPr="00FA7931" w:rsidRDefault="00FA7931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форму </w:t>
      </w:r>
      <w:r w:rsidR="00987275">
        <w:rPr>
          <w:sz w:val="20"/>
          <w:szCs w:val="20"/>
        </w:rPr>
        <w:t>желательно</w:t>
      </w:r>
      <w:r>
        <w:rPr>
          <w:sz w:val="20"/>
          <w:szCs w:val="20"/>
        </w:rPr>
        <w:t xml:space="preserve"> включить </w:t>
      </w:r>
      <w:r w:rsidR="00F51FA5">
        <w:rPr>
          <w:sz w:val="20"/>
          <w:szCs w:val="20"/>
        </w:rPr>
        <w:t>секцию-</w:t>
      </w:r>
      <w:r w:rsidR="00ED1E93" w:rsidRPr="00ED1E93">
        <w:rPr>
          <w:sz w:val="20"/>
          <w:szCs w:val="20"/>
        </w:rPr>
        <w:t>заголовок, описывающ</w:t>
      </w:r>
      <w:r w:rsidR="00F51FA5">
        <w:rPr>
          <w:sz w:val="20"/>
          <w:szCs w:val="20"/>
        </w:rPr>
        <w:t>ую</w:t>
      </w:r>
      <w:r w:rsidR="00ED1E93" w:rsidRPr="00ED1E93">
        <w:rPr>
          <w:sz w:val="20"/>
          <w:szCs w:val="20"/>
        </w:rPr>
        <w:t xml:space="preserve"> выбранного пользователя</w:t>
      </w:r>
      <w:r w:rsidR="00ED1E93">
        <w:rPr>
          <w:sz w:val="20"/>
          <w:szCs w:val="20"/>
        </w:rPr>
        <w:t>,</w:t>
      </w:r>
      <w:r w:rsidR="00ED1E93" w:rsidRPr="00ED1E93">
        <w:rPr>
          <w:sz w:val="20"/>
          <w:szCs w:val="20"/>
        </w:rPr>
        <w:t xml:space="preserve"> и </w:t>
      </w:r>
      <w:r>
        <w:rPr>
          <w:sz w:val="20"/>
          <w:szCs w:val="20"/>
        </w:rPr>
        <w:t>три секции</w:t>
      </w:r>
      <w:r w:rsidR="00F51FA5">
        <w:rPr>
          <w:sz w:val="20"/>
          <w:szCs w:val="20"/>
        </w:rPr>
        <w:t xml:space="preserve"> для настройки прав доступа</w:t>
      </w:r>
      <w:r w:rsidRPr="00FA7931">
        <w:rPr>
          <w:sz w:val="20"/>
          <w:szCs w:val="20"/>
        </w:rPr>
        <w:t>:</w:t>
      </w:r>
    </w:p>
    <w:p w:rsidR="00FA7931" w:rsidRPr="00FA7931" w:rsidRDefault="00FA7931" w:rsidP="00DB09D3">
      <w:pPr>
        <w:pStyle w:val="a4"/>
        <w:numPr>
          <w:ilvl w:val="0"/>
          <w:numId w:val="21"/>
        </w:numPr>
        <w:spacing w:after="0"/>
        <w:ind w:left="1139" w:hanging="357"/>
        <w:contextualSpacing w:val="0"/>
        <w:jc w:val="both"/>
        <w:rPr>
          <w:sz w:val="20"/>
          <w:szCs w:val="20"/>
        </w:rPr>
      </w:pPr>
      <w:r w:rsidRPr="00FA7931">
        <w:rPr>
          <w:sz w:val="20"/>
          <w:szCs w:val="20"/>
        </w:rPr>
        <w:t>Филиалы</w:t>
      </w:r>
    </w:p>
    <w:p w:rsidR="00FA7931" w:rsidRDefault="00FA7931" w:rsidP="00DB09D3">
      <w:pPr>
        <w:pStyle w:val="a4"/>
        <w:numPr>
          <w:ilvl w:val="0"/>
          <w:numId w:val="21"/>
        </w:numPr>
        <w:spacing w:after="0"/>
        <w:ind w:left="1139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Продукты (источники сделки или продуктовые системы)</w:t>
      </w:r>
    </w:p>
    <w:p w:rsidR="00CB3AC0" w:rsidRDefault="00FA7931" w:rsidP="00DB09D3">
      <w:pPr>
        <w:pStyle w:val="a4"/>
        <w:numPr>
          <w:ilvl w:val="0"/>
          <w:numId w:val="21"/>
        </w:numPr>
        <w:spacing w:after="120"/>
        <w:ind w:left="1139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Роли </w:t>
      </w:r>
    </w:p>
    <w:p w:rsidR="00987275" w:rsidRDefault="00987275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Секцию «Роли» можно выделить на усмотрение разработчика в отдельную форму. Недостаток такой реализации в потери наглядности, поскольку все ограничения, показанные в секции «Филиалы» и «Продукты», накладываются на роль, относящуюся к конкретному пользователю.</w:t>
      </w:r>
    </w:p>
    <w:p w:rsidR="00C27470" w:rsidRPr="00C27470" w:rsidRDefault="00FA7931" w:rsidP="00DB09D3">
      <w:pPr>
        <w:pStyle w:val="a4"/>
        <w:keepNext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 кажд</w:t>
      </w:r>
      <w:r w:rsidR="00C27470">
        <w:rPr>
          <w:sz w:val="20"/>
          <w:szCs w:val="20"/>
        </w:rPr>
        <w:t>ую</w:t>
      </w:r>
      <w:r>
        <w:rPr>
          <w:sz w:val="20"/>
          <w:szCs w:val="20"/>
        </w:rPr>
        <w:t xml:space="preserve"> секци</w:t>
      </w:r>
      <w:r w:rsidR="00C27470">
        <w:rPr>
          <w:sz w:val="20"/>
          <w:szCs w:val="20"/>
        </w:rPr>
        <w:t>ю</w:t>
      </w:r>
      <w:r w:rsidR="00F51FA5">
        <w:rPr>
          <w:sz w:val="20"/>
          <w:szCs w:val="20"/>
        </w:rPr>
        <w:t>, кроме секции-заголовка,</w:t>
      </w:r>
      <w:r>
        <w:rPr>
          <w:sz w:val="20"/>
          <w:szCs w:val="20"/>
        </w:rPr>
        <w:t xml:space="preserve"> </w:t>
      </w:r>
      <w:r w:rsidR="00C27470">
        <w:rPr>
          <w:sz w:val="20"/>
          <w:szCs w:val="20"/>
        </w:rPr>
        <w:t>необходимо включить</w:t>
      </w:r>
      <w:r w:rsidR="00C27470" w:rsidRPr="00C27470">
        <w:rPr>
          <w:sz w:val="20"/>
          <w:szCs w:val="20"/>
        </w:rPr>
        <w:t>:</w:t>
      </w:r>
    </w:p>
    <w:p w:rsidR="00FA7931" w:rsidRDefault="00C27470" w:rsidP="00DB09D3">
      <w:pPr>
        <w:pStyle w:val="a4"/>
        <w:numPr>
          <w:ilvl w:val="0"/>
          <w:numId w:val="21"/>
        </w:numPr>
        <w:spacing w:after="0"/>
        <w:ind w:left="1139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A7931">
        <w:rPr>
          <w:sz w:val="20"/>
          <w:szCs w:val="20"/>
        </w:rPr>
        <w:t>два поля-списк</w:t>
      </w:r>
      <w:r>
        <w:rPr>
          <w:sz w:val="20"/>
          <w:szCs w:val="20"/>
        </w:rPr>
        <w:t>а, один из которых</w:t>
      </w:r>
      <w:r w:rsidR="00FA7931">
        <w:rPr>
          <w:sz w:val="20"/>
          <w:szCs w:val="20"/>
        </w:rPr>
        <w:t xml:space="preserve"> должен содержать все доступные в системе записи</w:t>
      </w:r>
      <w:r>
        <w:rPr>
          <w:sz w:val="20"/>
          <w:szCs w:val="20"/>
        </w:rPr>
        <w:t>, относящиеся к объекту данной секции,</w:t>
      </w:r>
      <w:r w:rsidR="00FA7931">
        <w:rPr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r w:rsidR="00FA7931">
        <w:rPr>
          <w:sz w:val="20"/>
          <w:szCs w:val="20"/>
        </w:rPr>
        <w:t>ругой список – только данные, относящиеся к конкретному пользователю.</w:t>
      </w:r>
    </w:p>
    <w:p w:rsidR="00C27470" w:rsidRDefault="00C27470" w:rsidP="00DB09D3">
      <w:pPr>
        <w:pStyle w:val="a4"/>
        <w:numPr>
          <w:ilvl w:val="0"/>
          <w:numId w:val="21"/>
        </w:numPr>
        <w:spacing w:after="120"/>
        <w:ind w:left="1139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две кнопки, позволяющие добавить или исключить из списка доступных пользователю </w:t>
      </w:r>
      <w:r w:rsidR="00987275" w:rsidRPr="00987275">
        <w:rPr>
          <w:sz w:val="20"/>
          <w:szCs w:val="20"/>
        </w:rPr>
        <w:t>значений по</w:t>
      </w:r>
      <w:r w:rsidR="00987275">
        <w:rPr>
          <w:sz w:val="20"/>
          <w:szCs w:val="20"/>
        </w:rPr>
        <w:t xml:space="preserve"> объекту</w:t>
      </w:r>
      <w:r w:rsidR="00987275" w:rsidRPr="00987275">
        <w:rPr>
          <w:sz w:val="20"/>
          <w:szCs w:val="20"/>
        </w:rPr>
        <w:t xml:space="preserve"> </w:t>
      </w:r>
      <w:r w:rsidR="00CB7169">
        <w:rPr>
          <w:sz w:val="20"/>
          <w:szCs w:val="20"/>
        </w:rPr>
        <w:t>данной</w:t>
      </w:r>
      <w:r w:rsidR="00987275" w:rsidRPr="00987275">
        <w:rPr>
          <w:sz w:val="20"/>
          <w:szCs w:val="20"/>
        </w:rPr>
        <w:t xml:space="preserve"> секции</w:t>
      </w:r>
      <w:r w:rsidR="00987275">
        <w:rPr>
          <w:sz w:val="20"/>
          <w:szCs w:val="20"/>
        </w:rPr>
        <w:t>.</w:t>
      </w:r>
    </w:p>
    <w:p w:rsidR="00ED1E93" w:rsidRDefault="00ED1E93" w:rsidP="00DB09D3">
      <w:pPr>
        <w:pStyle w:val="a4"/>
        <w:numPr>
          <w:ilvl w:val="2"/>
          <w:numId w:val="1"/>
        </w:numPr>
        <w:spacing w:before="240" w:after="240"/>
        <w:ind w:left="1134" w:hanging="698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Секция - заголовок 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6663"/>
      </w:tblGrid>
      <w:tr w:rsidR="00ED1E93" w:rsidRPr="00B7220E" w:rsidTr="0003059D">
        <w:tc>
          <w:tcPr>
            <w:tcW w:w="1701" w:type="dxa"/>
            <w:shd w:val="clear" w:color="auto" w:fill="D9D9D9" w:themeFill="background1" w:themeFillShade="D9"/>
          </w:tcPr>
          <w:p w:rsidR="00ED1E93" w:rsidRPr="00B7220E" w:rsidRDefault="00ED1E93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1E93" w:rsidRPr="00B7220E" w:rsidRDefault="00ED1E93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Таблица-источник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ED1E93" w:rsidRPr="00B7220E" w:rsidRDefault="00ED1E93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Описание</w:t>
            </w:r>
          </w:p>
        </w:tc>
      </w:tr>
      <w:tr w:rsidR="00ED1E93" w:rsidRPr="00B7220E" w:rsidTr="0003059D">
        <w:trPr>
          <w:trHeight w:val="558"/>
        </w:trPr>
        <w:tc>
          <w:tcPr>
            <w:tcW w:w="1701" w:type="dxa"/>
          </w:tcPr>
          <w:p w:rsidR="00ED1E93" w:rsidRPr="00106C9C" w:rsidRDefault="00ED1E93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«Права пользователя»</w:t>
            </w:r>
          </w:p>
        </w:tc>
        <w:tc>
          <w:tcPr>
            <w:tcW w:w="1134" w:type="dxa"/>
          </w:tcPr>
          <w:p w:rsidR="00ED1E93" w:rsidRPr="00ED1E93" w:rsidRDefault="00ED1E93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</w:t>
            </w:r>
            <w:r>
              <w:rPr>
                <w:sz w:val="20"/>
                <w:szCs w:val="20"/>
              </w:rPr>
              <w:t>USER</w:t>
            </w:r>
          </w:p>
        </w:tc>
        <w:tc>
          <w:tcPr>
            <w:tcW w:w="6663" w:type="dxa"/>
          </w:tcPr>
          <w:p w:rsidR="00754533" w:rsidRPr="00754533" w:rsidRDefault="00761019" w:rsidP="00DB09D3">
            <w:pPr>
              <w:ind w:left="1735" w:hanging="1702"/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  <w:lang w:val="en-US"/>
              </w:rPr>
              <w:t>USER</w:t>
            </w:r>
            <w:r w:rsidRPr="00ED1E93">
              <w:rPr>
                <w:sz w:val="20"/>
                <w:szCs w:val="20"/>
              </w:rPr>
              <w:t>_</w:t>
            </w:r>
            <w:r w:rsidRPr="001A64E9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 xml:space="preserve"> - л</w:t>
            </w:r>
            <w:r w:rsidR="00ED1E93" w:rsidRPr="00ED1E93">
              <w:rPr>
                <w:sz w:val="20"/>
                <w:szCs w:val="20"/>
              </w:rPr>
              <w:t>огин пользователя,</w:t>
            </w:r>
            <w:r w:rsidR="0003059D">
              <w:rPr>
                <w:sz w:val="20"/>
                <w:szCs w:val="20"/>
              </w:rPr>
              <w:t xml:space="preserve"> значение которого</w:t>
            </w:r>
            <w:r w:rsidR="00ED1E93" w:rsidRPr="00ED1E93">
              <w:rPr>
                <w:sz w:val="20"/>
                <w:szCs w:val="20"/>
              </w:rPr>
              <w:t xml:space="preserve"> </w:t>
            </w:r>
            <w:r w:rsidR="00964545">
              <w:rPr>
                <w:sz w:val="20"/>
                <w:szCs w:val="20"/>
              </w:rPr>
              <w:t>передан</w:t>
            </w:r>
            <w:r w:rsidR="0003059D">
              <w:rPr>
                <w:sz w:val="20"/>
                <w:szCs w:val="20"/>
              </w:rPr>
              <w:t>о из формы «Пользователи»</w:t>
            </w:r>
          </w:p>
        </w:tc>
      </w:tr>
      <w:tr w:rsidR="00761019" w:rsidRPr="00B7220E" w:rsidTr="0003059D">
        <w:trPr>
          <w:trHeight w:val="842"/>
        </w:trPr>
        <w:tc>
          <w:tcPr>
            <w:tcW w:w="1701" w:type="dxa"/>
          </w:tcPr>
          <w:p w:rsidR="00761019" w:rsidRDefault="00761019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Код пользователя</w:t>
            </w:r>
          </w:p>
          <w:p w:rsidR="00964545" w:rsidRDefault="00964545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(</w:t>
            </w:r>
            <w:r w:rsidRPr="00964545">
              <w:rPr>
                <w:rFonts w:cs="Helv"/>
                <w:i/>
                <w:color w:val="000000"/>
                <w:sz w:val="18"/>
                <w:szCs w:val="18"/>
              </w:rPr>
              <w:t>скрытое поле</w:t>
            </w:r>
            <w:r>
              <w:rPr>
                <w:rFonts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761019" w:rsidRPr="00ED1E93" w:rsidRDefault="00761019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</w:t>
            </w:r>
            <w:r>
              <w:rPr>
                <w:sz w:val="20"/>
                <w:szCs w:val="20"/>
              </w:rPr>
              <w:t>USER</w:t>
            </w:r>
          </w:p>
        </w:tc>
        <w:tc>
          <w:tcPr>
            <w:tcW w:w="6663" w:type="dxa"/>
          </w:tcPr>
          <w:p w:rsidR="00761019" w:rsidRPr="005A48E4" w:rsidRDefault="00761019" w:rsidP="00DB09D3">
            <w:pPr>
              <w:ind w:left="1735" w:hanging="1702"/>
              <w:jc w:val="both"/>
              <w:rPr>
                <w:sz w:val="20"/>
                <w:szCs w:val="20"/>
              </w:rPr>
            </w:pPr>
            <w:r w:rsidRPr="00761019">
              <w:rPr>
                <w:sz w:val="20"/>
                <w:szCs w:val="20"/>
              </w:rPr>
              <w:t xml:space="preserve">GL_USER.ID_USER </w:t>
            </w:r>
            <w:r w:rsidR="001F7C4C">
              <w:rPr>
                <w:sz w:val="20"/>
                <w:szCs w:val="20"/>
              </w:rPr>
              <w:t xml:space="preserve">- </w:t>
            </w:r>
            <w:r w:rsidRPr="00761019">
              <w:rPr>
                <w:sz w:val="20"/>
                <w:szCs w:val="20"/>
              </w:rPr>
              <w:t>невидимое поле</w:t>
            </w:r>
            <w:r>
              <w:rPr>
                <w:sz w:val="20"/>
                <w:szCs w:val="20"/>
              </w:rPr>
              <w:t xml:space="preserve">, </w:t>
            </w:r>
            <w:r w:rsidR="0003059D">
              <w:rPr>
                <w:sz w:val="20"/>
                <w:szCs w:val="20"/>
              </w:rPr>
              <w:t>значение которого</w:t>
            </w:r>
            <w:r w:rsidR="0003059D" w:rsidRPr="00ED1E93">
              <w:rPr>
                <w:sz w:val="20"/>
                <w:szCs w:val="20"/>
              </w:rPr>
              <w:t xml:space="preserve"> </w:t>
            </w:r>
            <w:r w:rsidR="0003059D">
              <w:rPr>
                <w:sz w:val="20"/>
                <w:szCs w:val="20"/>
              </w:rPr>
              <w:t xml:space="preserve">передано </w:t>
            </w:r>
            <w:r>
              <w:rPr>
                <w:sz w:val="20"/>
                <w:szCs w:val="20"/>
              </w:rPr>
              <w:t xml:space="preserve">из формы «Пользователи» </w:t>
            </w:r>
            <w:r w:rsidR="005A48E4">
              <w:rPr>
                <w:sz w:val="20"/>
                <w:szCs w:val="20"/>
              </w:rPr>
              <w:t xml:space="preserve">для связи с таблицами </w:t>
            </w:r>
            <w:r w:rsidR="005A48E4" w:rsidRPr="00B7220E">
              <w:rPr>
                <w:sz w:val="20"/>
                <w:szCs w:val="20"/>
                <w:lang w:val="en-US"/>
              </w:rPr>
              <w:t>GL</w:t>
            </w:r>
            <w:r w:rsidR="005A48E4" w:rsidRPr="00754533">
              <w:rPr>
                <w:sz w:val="20"/>
                <w:szCs w:val="20"/>
              </w:rPr>
              <w:t>_</w:t>
            </w:r>
            <w:r w:rsidR="005A48E4" w:rsidRPr="00B7220E">
              <w:rPr>
                <w:sz w:val="20"/>
                <w:szCs w:val="20"/>
                <w:lang w:val="en-US"/>
              </w:rPr>
              <w:t>AU</w:t>
            </w:r>
            <w:r w:rsidR="005A48E4" w:rsidRPr="00754533">
              <w:rPr>
                <w:sz w:val="20"/>
                <w:szCs w:val="20"/>
              </w:rPr>
              <w:t>_</w:t>
            </w:r>
            <w:r w:rsidR="005A48E4" w:rsidRPr="00AA31CE">
              <w:rPr>
                <w:sz w:val="20"/>
                <w:szCs w:val="20"/>
                <w:lang w:val="en-US"/>
              </w:rPr>
              <w:t>PRMVAL</w:t>
            </w:r>
            <w:r w:rsidR="005A48E4">
              <w:rPr>
                <w:sz w:val="20"/>
                <w:szCs w:val="20"/>
              </w:rPr>
              <w:t xml:space="preserve"> и </w:t>
            </w:r>
            <w:r w:rsidR="005A48E4" w:rsidRPr="00B7220E">
              <w:rPr>
                <w:sz w:val="20"/>
                <w:szCs w:val="20"/>
                <w:lang w:val="en-US"/>
              </w:rPr>
              <w:t>GL</w:t>
            </w:r>
            <w:r w:rsidR="005A48E4" w:rsidRPr="005A48E4">
              <w:rPr>
                <w:sz w:val="20"/>
                <w:szCs w:val="20"/>
              </w:rPr>
              <w:t>_</w:t>
            </w:r>
            <w:r w:rsidR="005A48E4" w:rsidRPr="00B7220E">
              <w:rPr>
                <w:sz w:val="20"/>
                <w:szCs w:val="20"/>
                <w:lang w:val="en-US"/>
              </w:rPr>
              <w:t>AU</w:t>
            </w:r>
            <w:r w:rsidR="005A48E4" w:rsidRPr="005A48E4">
              <w:rPr>
                <w:sz w:val="20"/>
                <w:szCs w:val="20"/>
              </w:rPr>
              <w:t>_</w:t>
            </w:r>
            <w:r w:rsidR="005A48E4">
              <w:rPr>
                <w:sz w:val="20"/>
                <w:szCs w:val="20"/>
                <w:lang w:val="en-US"/>
              </w:rPr>
              <w:t>USR</w:t>
            </w:r>
            <w:r w:rsidR="005A48E4" w:rsidRPr="00B7220E">
              <w:rPr>
                <w:sz w:val="20"/>
                <w:szCs w:val="20"/>
                <w:lang w:val="en-US"/>
              </w:rPr>
              <w:t>RL</w:t>
            </w:r>
          </w:p>
        </w:tc>
      </w:tr>
      <w:tr w:rsidR="005A48E4" w:rsidRPr="00B7220E" w:rsidTr="0003059D">
        <w:trPr>
          <w:trHeight w:val="842"/>
        </w:trPr>
        <w:tc>
          <w:tcPr>
            <w:tcW w:w="1701" w:type="dxa"/>
          </w:tcPr>
          <w:p w:rsidR="005A48E4" w:rsidRDefault="005A48E4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lastRenderedPageBreak/>
              <w:t>Код филиала (</w:t>
            </w:r>
            <w:r w:rsidRPr="005A48E4">
              <w:rPr>
                <w:rFonts w:cs="Helv"/>
                <w:i/>
                <w:color w:val="000000"/>
                <w:sz w:val="18"/>
                <w:szCs w:val="18"/>
              </w:rPr>
              <w:t>скрытое поле</w:t>
            </w:r>
            <w:r>
              <w:rPr>
                <w:rFonts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5A48E4" w:rsidRPr="00B7220E" w:rsidRDefault="005A48E4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</w:t>
            </w:r>
            <w:r>
              <w:rPr>
                <w:sz w:val="20"/>
                <w:szCs w:val="20"/>
              </w:rPr>
              <w:t>USER</w:t>
            </w:r>
          </w:p>
        </w:tc>
        <w:tc>
          <w:tcPr>
            <w:tcW w:w="6663" w:type="dxa"/>
          </w:tcPr>
          <w:p w:rsidR="005A48E4" w:rsidRPr="005A48E4" w:rsidRDefault="005A48E4" w:rsidP="00DB09D3">
            <w:pPr>
              <w:ind w:left="1735" w:hanging="1702"/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5A48E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USER</w:t>
            </w:r>
            <w:r w:rsidRPr="005A48E4">
              <w:rPr>
                <w:sz w:val="20"/>
                <w:szCs w:val="20"/>
              </w:rPr>
              <w:t>.</w:t>
            </w:r>
            <w:r w:rsidRPr="00852991">
              <w:rPr>
                <w:sz w:val="20"/>
                <w:szCs w:val="20"/>
                <w:lang w:val="en-US"/>
              </w:rPr>
              <w:t>HEADBRNCH</w:t>
            </w:r>
            <w:r>
              <w:rPr>
                <w:sz w:val="20"/>
                <w:szCs w:val="20"/>
              </w:rPr>
              <w:t xml:space="preserve"> - </w:t>
            </w:r>
            <w:r w:rsidRPr="00761019">
              <w:rPr>
                <w:sz w:val="20"/>
                <w:szCs w:val="20"/>
              </w:rPr>
              <w:t>невидимое поле</w:t>
            </w:r>
            <w:r>
              <w:rPr>
                <w:sz w:val="20"/>
                <w:szCs w:val="20"/>
              </w:rPr>
              <w:t xml:space="preserve">, переданное из формы «Пользователи» </w:t>
            </w:r>
            <w:r w:rsidR="0003059D">
              <w:rPr>
                <w:sz w:val="20"/>
                <w:szCs w:val="20"/>
              </w:rPr>
              <w:t xml:space="preserve">для включения </w:t>
            </w:r>
            <w:r w:rsidR="00CA23EB">
              <w:rPr>
                <w:sz w:val="20"/>
                <w:szCs w:val="20"/>
              </w:rPr>
              <w:t xml:space="preserve">значения </w:t>
            </w:r>
            <w:r w:rsidR="0003059D">
              <w:rPr>
                <w:sz w:val="20"/>
                <w:szCs w:val="20"/>
              </w:rPr>
              <w:t>только своего филиала в список филиалов, доступных пользователю</w:t>
            </w:r>
          </w:p>
        </w:tc>
      </w:tr>
      <w:tr w:rsidR="00761019" w:rsidRPr="00ED1E93" w:rsidTr="0003059D">
        <w:tc>
          <w:tcPr>
            <w:tcW w:w="1701" w:type="dxa"/>
          </w:tcPr>
          <w:p w:rsidR="00761019" w:rsidRPr="00106C9C" w:rsidRDefault="00761019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Фамилия + Имя + Отчество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пользователя</w:t>
            </w:r>
          </w:p>
        </w:tc>
        <w:tc>
          <w:tcPr>
            <w:tcW w:w="1134" w:type="dxa"/>
          </w:tcPr>
          <w:p w:rsidR="00761019" w:rsidRPr="00B7220E" w:rsidRDefault="00761019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6663" w:type="dxa"/>
          </w:tcPr>
          <w:p w:rsidR="00761019" w:rsidRPr="00ED1E93" w:rsidRDefault="0096454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объединенные</w:t>
            </w:r>
            <w:r w:rsidR="00761019">
              <w:rPr>
                <w:sz w:val="20"/>
                <w:szCs w:val="20"/>
              </w:rPr>
              <w:t xml:space="preserve"> поля таблицы</w:t>
            </w:r>
            <w:r w:rsidR="00761019" w:rsidRPr="00ED1E93">
              <w:rPr>
                <w:sz w:val="20"/>
                <w:szCs w:val="20"/>
              </w:rPr>
              <w:t>:</w:t>
            </w:r>
          </w:p>
          <w:p w:rsidR="00761019" w:rsidRDefault="00761019" w:rsidP="00DB09D3">
            <w:pPr>
              <w:ind w:left="3011"/>
              <w:jc w:val="both"/>
              <w:rPr>
                <w:sz w:val="20"/>
                <w:szCs w:val="20"/>
              </w:rPr>
            </w:pPr>
            <w:r w:rsidRPr="00213116">
              <w:rPr>
                <w:sz w:val="20"/>
                <w:szCs w:val="20"/>
              </w:rPr>
              <w:t>SURNAME</w:t>
            </w:r>
            <w:r w:rsidRPr="00ED1E93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Фамилия</w:t>
            </w:r>
          </w:p>
          <w:p w:rsidR="00761019" w:rsidRPr="00213116" w:rsidRDefault="00761019" w:rsidP="00DB09D3">
            <w:pPr>
              <w:ind w:left="3011"/>
              <w:jc w:val="both"/>
              <w:rPr>
                <w:sz w:val="20"/>
                <w:szCs w:val="20"/>
              </w:rPr>
            </w:pPr>
            <w:r w:rsidRPr="00213116">
              <w:rPr>
                <w:sz w:val="20"/>
                <w:szCs w:val="20"/>
              </w:rPr>
              <w:t xml:space="preserve">FIRSTNAME </w:t>
            </w:r>
            <w:r>
              <w:rPr>
                <w:sz w:val="20"/>
                <w:szCs w:val="20"/>
              </w:rPr>
              <w:t>-</w:t>
            </w:r>
            <w:r w:rsidRPr="00213116">
              <w:rPr>
                <w:sz w:val="20"/>
                <w:szCs w:val="20"/>
              </w:rPr>
              <w:t xml:space="preserve"> Имя</w:t>
            </w:r>
          </w:p>
          <w:p w:rsidR="00761019" w:rsidRPr="00ED1E93" w:rsidRDefault="00761019" w:rsidP="00DB09D3">
            <w:pPr>
              <w:ind w:left="3011"/>
              <w:jc w:val="both"/>
              <w:rPr>
                <w:sz w:val="20"/>
                <w:szCs w:val="20"/>
              </w:rPr>
            </w:pPr>
            <w:r w:rsidRPr="00213116">
              <w:rPr>
                <w:sz w:val="20"/>
                <w:szCs w:val="20"/>
              </w:rPr>
              <w:t>PATRONYMIC</w:t>
            </w:r>
            <w:r>
              <w:rPr>
                <w:sz w:val="20"/>
                <w:szCs w:val="20"/>
              </w:rPr>
              <w:t xml:space="preserve"> - Отчество</w:t>
            </w:r>
          </w:p>
        </w:tc>
      </w:tr>
    </w:tbl>
    <w:p w:rsidR="00ED1E93" w:rsidRDefault="00ED1E93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</w:p>
    <w:p w:rsidR="00987275" w:rsidRDefault="00987275" w:rsidP="00DB09D3">
      <w:pPr>
        <w:pStyle w:val="a4"/>
        <w:numPr>
          <w:ilvl w:val="2"/>
          <w:numId w:val="1"/>
        </w:numPr>
        <w:spacing w:before="240" w:after="240"/>
        <w:ind w:left="1134" w:hanging="698"/>
        <w:contextualSpacing w:val="0"/>
        <w:jc w:val="both"/>
        <w:outlineLvl w:val="2"/>
        <w:rPr>
          <w:color w:val="2E74B5" w:themeColor="accent1" w:themeShade="BF"/>
        </w:rPr>
      </w:pPr>
      <w:r w:rsidRPr="00987275">
        <w:rPr>
          <w:color w:val="2E74B5" w:themeColor="accent1" w:themeShade="BF"/>
        </w:rPr>
        <w:t>Секция «</w:t>
      </w:r>
      <w:r w:rsidRPr="00F12263">
        <w:rPr>
          <w:b/>
          <w:color w:val="2E74B5" w:themeColor="accent1" w:themeShade="BF"/>
          <w:spacing w:val="20"/>
        </w:rPr>
        <w:t>Филиалы</w:t>
      </w:r>
      <w:r w:rsidRPr="00987275">
        <w:rPr>
          <w:color w:val="2E74B5" w:themeColor="accent1" w:themeShade="BF"/>
        </w:rPr>
        <w:t>»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1700"/>
        <w:gridCol w:w="1566"/>
        <w:gridCol w:w="6232"/>
      </w:tblGrid>
      <w:tr w:rsidR="00106C9C" w:rsidRPr="00B7220E" w:rsidTr="0047110F">
        <w:tc>
          <w:tcPr>
            <w:tcW w:w="1700" w:type="dxa"/>
            <w:shd w:val="clear" w:color="auto" w:fill="D9D9D9" w:themeFill="background1" w:themeFillShade="D9"/>
          </w:tcPr>
          <w:p w:rsidR="00106C9C" w:rsidRPr="00B7220E" w:rsidRDefault="00106C9C" w:rsidP="00E70CEF">
            <w:pPr>
              <w:jc w:val="center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106C9C" w:rsidRPr="00B7220E" w:rsidRDefault="00106C9C" w:rsidP="00E70CEF">
            <w:pPr>
              <w:jc w:val="center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Таблица-источник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:rsidR="00106C9C" w:rsidRPr="00B7220E" w:rsidRDefault="00106C9C" w:rsidP="00E70CEF">
            <w:pPr>
              <w:jc w:val="center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Описание</w:t>
            </w:r>
          </w:p>
        </w:tc>
      </w:tr>
      <w:tr w:rsidR="00106C9C" w:rsidRPr="00B7220E" w:rsidTr="0047110F">
        <w:trPr>
          <w:trHeight w:val="1285"/>
        </w:trPr>
        <w:tc>
          <w:tcPr>
            <w:tcW w:w="1700" w:type="dxa"/>
          </w:tcPr>
          <w:p w:rsidR="00106C9C" w:rsidRPr="00106C9C" w:rsidRDefault="00106C9C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Ф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илиалы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BARS GL</w:t>
            </w:r>
          </w:p>
        </w:tc>
        <w:tc>
          <w:tcPr>
            <w:tcW w:w="1566" w:type="dxa"/>
          </w:tcPr>
          <w:p w:rsidR="00106C9C" w:rsidRPr="00B7220E" w:rsidRDefault="00CB7169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IMBCBCMP</w:t>
            </w:r>
          </w:p>
        </w:tc>
        <w:tc>
          <w:tcPr>
            <w:tcW w:w="6232" w:type="dxa"/>
          </w:tcPr>
          <w:p w:rsidR="00106C9C" w:rsidRPr="00AA31CE" w:rsidRDefault="00106C9C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</w:t>
            </w:r>
            <w:r w:rsidR="00AA31C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с</w:t>
            </w:r>
            <w:r w:rsidRPr="00B7220E">
              <w:rPr>
                <w:sz w:val="20"/>
                <w:szCs w:val="20"/>
              </w:rPr>
              <w:t>пис</w:t>
            </w:r>
            <w:r w:rsidR="00AA31CE">
              <w:rPr>
                <w:sz w:val="20"/>
                <w:szCs w:val="20"/>
              </w:rPr>
              <w:t>о</w:t>
            </w:r>
            <w:r w:rsidRPr="00B7220E">
              <w:rPr>
                <w:sz w:val="20"/>
                <w:szCs w:val="20"/>
              </w:rPr>
              <w:t>к</w:t>
            </w:r>
            <w:r w:rsidR="00754533">
              <w:rPr>
                <w:sz w:val="20"/>
                <w:szCs w:val="20"/>
              </w:rPr>
              <w:t>,</w:t>
            </w:r>
            <w:r w:rsidR="00754533" w:rsidRPr="00754533">
              <w:rPr>
                <w:sz w:val="20"/>
                <w:szCs w:val="20"/>
              </w:rPr>
              <w:t xml:space="preserve"> содержащий</w:t>
            </w:r>
            <w:r w:rsidRPr="00B7220E">
              <w:rPr>
                <w:sz w:val="20"/>
                <w:szCs w:val="20"/>
              </w:rPr>
              <w:t xml:space="preserve"> </w:t>
            </w:r>
            <w:r w:rsidR="00754533">
              <w:rPr>
                <w:sz w:val="20"/>
                <w:szCs w:val="20"/>
              </w:rPr>
              <w:t xml:space="preserve">все записи таблицы </w:t>
            </w:r>
            <w:r w:rsidR="00AA31CE" w:rsidRPr="00AA31CE">
              <w:rPr>
                <w:sz w:val="20"/>
                <w:szCs w:val="20"/>
              </w:rPr>
              <w:t>филиалов</w:t>
            </w:r>
            <w:r w:rsidR="007D6009">
              <w:rPr>
                <w:sz w:val="20"/>
                <w:szCs w:val="20"/>
              </w:rPr>
              <w:t xml:space="preserve"> + запись с признаком «*»</w:t>
            </w:r>
            <w:r w:rsidR="0036192B">
              <w:rPr>
                <w:sz w:val="20"/>
                <w:szCs w:val="20"/>
              </w:rPr>
              <w:t xml:space="preserve"> - все </w:t>
            </w:r>
            <w:proofErr w:type="gramStart"/>
            <w:r w:rsidR="0036192B">
              <w:rPr>
                <w:sz w:val="20"/>
                <w:szCs w:val="20"/>
              </w:rPr>
              <w:t>филиалы</w:t>
            </w:r>
            <w:r w:rsidR="007D6009">
              <w:rPr>
                <w:sz w:val="20"/>
                <w:szCs w:val="20"/>
              </w:rPr>
              <w:t xml:space="preserve">, </w:t>
            </w:r>
            <w:r w:rsidR="00AA31CE">
              <w:rPr>
                <w:sz w:val="20"/>
                <w:szCs w:val="20"/>
              </w:rPr>
              <w:t xml:space="preserve"> </w:t>
            </w:r>
            <w:r w:rsidR="00754533">
              <w:rPr>
                <w:sz w:val="20"/>
                <w:szCs w:val="20"/>
              </w:rPr>
              <w:t>и</w:t>
            </w:r>
            <w:proofErr w:type="gramEnd"/>
            <w:r w:rsidR="00754533">
              <w:rPr>
                <w:sz w:val="20"/>
                <w:szCs w:val="20"/>
              </w:rPr>
              <w:t xml:space="preserve"> </w:t>
            </w:r>
            <w:r w:rsidR="00AA31CE">
              <w:rPr>
                <w:sz w:val="20"/>
                <w:szCs w:val="20"/>
              </w:rPr>
              <w:t>включающий два поля таблицы</w:t>
            </w:r>
            <w:r w:rsidR="00AA31CE" w:rsidRPr="00AA31CE">
              <w:rPr>
                <w:sz w:val="20"/>
                <w:szCs w:val="20"/>
              </w:rPr>
              <w:t>:</w:t>
            </w:r>
          </w:p>
          <w:p w:rsidR="00AA31CE" w:rsidRPr="00AA31CE" w:rsidRDefault="00AA31CE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 w:rsidRPr="00AA31CE">
              <w:rPr>
                <w:sz w:val="20"/>
                <w:szCs w:val="20"/>
              </w:rPr>
              <w:t>CCPCD – 3-х символьный буквенный код филиала</w:t>
            </w:r>
          </w:p>
          <w:p w:rsidR="00106C9C" w:rsidRDefault="00AA31CE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 w:rsidRPr="00AA31CE">
              <w:rPr>
                <w:sz w:val="20"/>
                <w:szCs w:val="20"/>
                <w:lang w:val="en-US"/>
              </w:rPr>
              <w:t>CCPNR</w:t>
            </w:r>
            <w:r w:rsidRPr="00754533">
              <w:rPr>
                <w:sz w:val="20"/>
                <w:szCs w:val="20"/>
              </w:rPr>
              <w:t xml:space="preserve"> – </w:t>
            </w:r>
            <w:r w:rsidRPr="00AA31CE">
              <w:rPr>
                <w:sz w:val="20"/>
                <w:szCs w:val="20"/>
              </w:rPr>
              <w:t>название филиала</w:t>
            </w:r>
            <w:r w:rsidR="0036192B">
              <w:rPr>
                <w:sz w:val="20"/>
                <w:szCs w:val="20"/>
              </w:rPr>
              <w:t xml:space="preserve"> </w:t>
            </w:r>
            <w:r w:rsidR="0036192B" w:rsidRPr="0036192B">
              <w:rPr>
                <w:i/>
                <w:sz w:val="18"/>
                <w:szCs w:val="18"/>
              </w:rPr>
              <w:t>или</w:t>
            </w:r>
          </w:p>
          <w:p w:rsidR="0036192B" w:rsidRPr="0036192B" w:rsidRDefault="0036192B" w:rsidP="00DB09D3">
            <w:pPr>
              <w:ind w:left="737"/>
              <w:jc w:val="both"/>
              <w:rPr>
                <w:sz w:val="20"/>
                <w:szCs w:val="20"/>
              </w:rPr>
            </w:pPr>
            <w:r w:rsidRPr="0036192B">
              <w:rPr>
                <w:sz w:val="20"/>
                <w:szCs w:val="20"/>
                <w:lang w:val="en-US"/>
              </w:rPr>
              <w:t>CCBBR</w:t>
            </w:r>
            <w:r w:rsidRPr="0036192B">
              <w:rPr>
                <w:sz w:val="20"/>
                <w:szCs w:val="20"/>
              </w:rPr>
              <w:t xml:space="preserve"> – 4-х </w:t>
            </w:r>
            <w:proofErr w:type="spellStart"/>
            <w:r w:rsidRPr="0036192B">
              <w:rPr>
                <w:sz w:val="20"/>
                <w:szCs w:val="20"/>
              </w:rPr>
              <w:t>значный</w:t>
            </w:r>
            <w:proofErr w:type="spellEnd"/>
            <w:r w:rsidRPr="0036192B">
              <w:rPr>
                <w:sz w:val="20"/>
                <w:szCs w:val="20"/>
              </w:rPr>
              <w:t xml:space="preserve"> цифровой код филиала</w:t>
            </w:r>
            <w:r w:rsidR="00F51FA5">
              <w:rPr>
                <w:sz w:val="20"/>
                <w:szCs w:val="20"/>
              </w:rPr>
              <w:t xml:space="preserve"> (</w:t>
            </w:r>
            <w:r w:rsidR="00F51FA5" w:rsidRPr="00F51FA5">
              <w:rPr>
                <w:i/>
                <w:sz w:val="18"/>
                <w:szCs w:val="18"/>
              </w:rPr>
              <w:t>1-ый вариант нагляднее</w:t>
            </w:r>
            <w:r w:rsidR="00F51FA5">
              <w:rPr>
                <w:sz w:val="20"/>
                <w:szCs w:val="20"/>
              </w:rPr>
              <w:t>)</w:t>
            </w:r>
          </w:p>
        </w:tc>
      </w:tr>
      <w:tr w:rsidR="00106C9C" w:rsidRPr="001D0E3F" w:rsidTr="0047110F">
        <w:tc>
          <w:tcPr>
            <w:tcW w:w="1700" w:type="dxa"/>
          </w:tcPr>
          <w:p w:rsidR="00106C9C" w:rsidRPr="00106C9C" w:rsidRDefault="00106C9C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B7220E">
              <w:rPr>
                <w:rFonts w:cs="Helv"/>
                <w:color w:val="000000"/>
                <w:sz w:val="20"/>
                <w:szCs w:val="20"/>
              </w:rPr>
              <w:t>Ф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илиалы </w:t>
            </w:r>
            <w:r w:rsidRPr="00754533">
              <w:rPr>
                <w:rFonts w:cs="Helv"/>
                <w:color w:val="000000"/>
                <w:sz w:val="20"/>
                <w:szCs w:val="20"/>
              </w:rPr>
              <w:t>пользователя</w:t>
            </w:r>
          </w:p>
        </w:tc>
        <w:tc>
          <w:tcPr>
            <w:tcW w:w="1566" w:type="dxa"/>
          </w:tcPr>
          <w:p w:rsidR="00106C9C" w:rsidRPr="00754533" w:rsidRDefault="00106C9C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754533">
              <w:rPr>
                <w:sz w:val="20"/>
                <w:szCs w:val="20"/>
              </w:rPr>
              <w:t>_</w:t>
            </w:r>
            <w:r w:rsidR="00AA31CE" w:rsidRPr="00AA31CE">
              <w:rPr>
                <w:sz w:val="20"/>
                <w:szCs w:val="20"/>
                <w:lang w:val="en-US"/>
              </w:rPr>
              <w:t>PRMVAL</w:t>
            </w:r>
          </w:p>
        </w:tc>
        <w:tc>
          <w:tcPr>
            <w:tcW w:w="6232" w:type="dxa"/>
          </w:tcPr>
          <w:p w:rsidR="00FA248F" w:rsidRDefault="00106C9C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</w:t>
            </w:r>
            <w:r w:rsidR="0075453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с</w:t>
            </w:r>
            <w:r w:rsidRPr="00B7220E">
              <w:rPr>
                <w:sz w:val="20"/>
                <w:szCs w:val="20"/>
              </w:rPr>
              <w:t>пис</w:t>
            </w:r>
            <w:r w:rsidR="00754533">
              <w:rPr>
                <w:sz w:val="20"/>
                <w:szCs w:val="20"/>
              </w:rPr>
              <w:t>о</w:t>
            </w:r>
            <w:r w:rsidRPr="00B7220E">
              <w:rPr>
                <w:sz w:val="20"/>
                <w:szCs w:val="20"/>
              </w:rPr>
              <w:t>к</w:t>
            </w:r>
            <w:r w:rsidR="00754533">
              <w:rPr>
                <w:sz w:val="20"/>
                <w:szCs w:val="20"/>
              </w:rPr>
              <w:t>, содержащий</w:t>
            </w:r>
            <w:r w:rsidRPr="00B7220E">
              <w:rPr>
                <w:sz w:val="20"/>
                <w:szCs w:val="20"/>
              </w:rPr>
              <w:t xml:space="preserve"> </w:t>
            </w:r>
            <w:r w:rsidR="00FA248F">
              <w:rPr>
                <w:sz w:val="20"/>
                <w:szCs w:val="20"/>
              </w:rPr>
              <w:t xml:space="preserve">записи о филиалах </w:t>
            </w:r>
            <w:r w:rsidR="00A93C11">
              <w:rPr>
                <w:sz w:val="20"/>
                <w:szCs w:val="20"/>
              </w:rPr>
              <w:t>по заданному пользователю в таблице «Пользователи и их права»</w:t>
            </w:r>
            <w:r w:rsidR="00FA248F" w:rsidRPr="00A93C11">
              <w:rPr>
                <w:sz w:val="20"/>
                <w:szCs w:val="20"/>
              </w:rPr>
              <w:t xml:space="preserve"> и включающий</w:t>
            </w:r>
            <w:r w:rsidR="00FA248F">
              <w:rPr>
                <w:sz w:val="20"/>
                <w:szCs w:val="20"/>
              </w:rPr>
              <w:t xml:space="preserve"> поле</w:t>
            </w:r>
          </w:p>
          <w:p w:rsidR="00FA248F" w:rsidRPr="00FA248F" w:rsidRDefault="00FA248F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PRMVAL</w:t>
            </w:r>
            <w:r w:rsidRPr="00AA31CE">
              <w:rPr>
                <w:sz w:val="20"/>
                <w:szCs w:val="20"/>
              </w:rPr>
              <w:t xml:space="preserve"> – </w:t>
            </w:r>
            <w:r w:rsidRPr="00FA248F">
              <w:rPr>
                <w:sz w:val="20"/>
                <w:szCs w:val="20"/>
              </w:rPr>
              <w:t>значение параметра доступа</w:t>
            </w:r>
            <w:r>
              <w:rPr>
                <w:sz w:val="20"/>
                <w:szCs w:val="20"/>
              </w:rPr>
              <w:t xml:space="preserve"> </w:t>
            </w:r>
            <w:r w:rsidRPr="00213116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H</w:t>
            </w:r>
            <w:r w:rsidR="00C2577C">
              <w:rPr>
                <w:sz w:val="20"/>
                <w:szCs w:val="20"/>
                <w:lang w:val="en-US"/>
              </w:rPr>
              <w:t>ea</w:t>
            </w:r>
            <w:r>
              <w:rPr>
                <w:sz w:val="20"/>
                <w:szCs w:val="20"/>
                <w:lang w:val="en-US"/>
              </w:rPr>
              <w:t>dBranch</w:t>
            </w:r>
            <w:r w:rsidRPr="00213116">
              <w:rPr>
                <w:sz w:val="20"/>
                <w:szCs w:val="20"/>
              </w:rPr>
              <w:t>»</w:t>
            </w:r>
          </w:p>
          <w:p w:rsidR="00106C9C" w:rsidRPr="00754533" w:rsidRDefault="008F4221" w:rsidP="00DB09D3">
            <w:pPr>
              <w:jc w:val="both"/>
              <w:rPr>
                <w:sz w:val="20"/>
                <w:szCs w:val="20"/>
              </w:rPr>
            </w:pPr>
            <w:r w:rsidRPr="008F4221">
              <w:rPr>
                <w:sz w:val="20"/>
                <w:szCs w:val="20"/>
              </w:rPr>
              <w:t>п</w:t>
            </w:r>
            <w:r w:rsidR="00754533" w:rsidRPr="00754533">
              <w:rPr>
                <w:sz w:val="20"/>
                <w:szCs w:val="20"/>
              </w:rPr>
              <w:t xml:space="preserve">ри </w:t>
            </w:r>
            <w:r w:rsidR="00754533">
              <w:rPr>
                <w:sz w:val="20"/>
                <w:szCs w:val="20"/>
              </w:rPr>
              <w:t>условии</w:t>
            </w:r>
            <w:r w:rsidRPr="00DB09D3">
              <w:rPr>
                <w:sz w:val="20"/>
                <w:szCs w:val="20"/>
              </w:rPr>
              <w:t>:</w:t>
            </w:r>
            <w:r w:rsidR="00106C9C" w:rsidRPr="00754533">
              <w:rPr>
                <w:sz w:val="20"/>
                <w:szCs w:val="20"/>
              </w:rPr>
              <w:t xml:space="preserve"> </w:t>
            </w:r>
          </w:p>
          <w:p w:rsidR="00106C9C" w:rsidRPr="00DB09D3" w:rsidRDefault="00754533" w:rsidP="00DB09D3">
            <w:pPr>
              <w:ind w:left="1310"/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DB09D3">
              <w:rPr>
                <w:sz w:val="20"/>
                <w:szCs w:val="20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DB09D3">
              <w:rPr>
                <w:sz w:val="20"/>
                <w:szCs w:val="20"/>
              </w:rPr>
              <w:t>_</w:t>
            </w:r>
            <w:r w:rsidRPr="00AA31CE">
              <w:rPr>
                <w:sz w:val="20"/>
                <w:szCs w:val="20"/>
                <w:lang w:val="en-US"/>
              </w:rPr>
              <w:t>PRMVAL</w:t>
            </w:r>
            <w:r w:rsidR="00106C9C" w:rsidRPr="00DB09D3">
              <w:rPr>
                <w:sz w:val="20"/>
                <w:szCs w:val="20"/>
              </w:rPr>
              <w:t>.</w:t>
            </w:r>
            <w:r w:rsidR="00106C9C" w:rsidRPr="00B7220E">
              <w:rPr>
                <w:sz w:val="20"/>
                <w:szCs w:val="20"/>
                <w:lang w:val="en-US"/>
              </w:rPr>
              <w:t>ID</w:t>
            </w:r>
            <w:r w:rsidR="00106C9C" w:rsidRPr="00DB09D3">
              <w:rPr>
                <w:sz w:val="20"/>
                <w:szCs w:val="20"/>
              </w:rPr>
              <w:t>_</w:t>
            </w:r>
            <w:r w:rsidRPr="00754533">
              <w:rPr>
                <w:sz w:val="20"/>
                <w:szCs w:val="20"/>
                <w:lang w:val="en-US"/>
              </w:rPr>
              <w:t>USER</w:t>
            </w:r>
            <w:r w:rsidR="00106C9C" w:rsidRPr="00DB09D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GL</w:t>
            </w:r>
            <w:r w:rsidRPr="00DB09D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DB09D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ID</w:t>
            </w:r>
            <w:r w:rsidRPr="00DB09D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DB09D3">
              <w:rPr>
                <w:sz w:val="20"/>
                <w:szCs w:val="20"/>
              </w:rPr>
              <w:t xml:space="preserve"> и</w:t>
            </w:r>
          </w:p>
          <w:p w:rsidR="00106C9C" w:rsidRPr="00754533" w:rsidRDefault="00754533" w:rsidP="00DB09D3">
            <w:pPr>
              <w:spacing w:after="120"/>
              <w:ind w:left="1310"/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Pr="00AA31CE">
              <w:rPr>
                <w:sz w:val="20"/>
                <w:szCs w:val="20"/>
                <w:lang w:val="en-US"/>
              </w:rPr>
              <w:t>PRMVAL</w:t>
            </w:r>
            <w:r w:rsidRPr="00B7220E">
              <w:rPr>
                <w:sz w:val="20"/>
                <w:szCs w:val="20"/>
                <w:lang w:val="en-US"/>
              </w:rPr>
              <w:t>.</w:t>
            </w:r>
            <w:r w:rsidRPr="00754533">
              <w:rPr>
                <w:sz w:val="20"/>
                <w:szCs w:val="20"/>
                <w:lang w:val="en-US"/>
              </w:rPr>
              <w:t>PRM_CODE</w:t>
            </w:r>
            <w:r w:rsidRPr="00B7220E">
              <w:rPr>
                <w:sz w:val="20"/>
                <w:szCs w:val="20"/>
                <w:lang w:val="en-US"/>
              </w:rPr>
              <w:t xml:space="preserve"> </w:t>
            </w:r>
            <w:r w:rsidR="00106C9C" w:rsidRPr="00BB6BA9">
              <w:rPr>
                <w:sz w:val="20"/>
                <w:szCs w:val="20"/>
                <w:lang w:val="en-US"/>
              </w:rPr>
              <w:t xml:space="preserve">= </w:t>
            </w:r>
            <w:r w:rsidRPr="00754533">
              <w:rPr>
                <w:sz w:val="20"/>
                <w:szCs w:val="20"/>
                <w:lang w:val="en-US"/>
              </w:rPr>
              <w:t>«</w:t>
            </w:r>
            <w:proofErr w:type="spellStart"/>
            <w:r>
              <w:rPr>
                <w:sz w:val="20"/>
                <w:szCs w:val="20"/>
                <w:lang w:val="en-US"/>
              </w:rPr>
              <w:t>H</w:t>
            </w:r>
            <w:r w:rsidR="00C2577C">
              <w:rPr>
                <w:sz w:val="20"/>
                <w:szCs w:val="20"/>
                <w:lang w:val="en-US"/>
              </w:rPr>
              <w:t>ea</w:t>
            </w:r>
            <w:r>
              <w:rPr>
                <w:sz w:val="20"/>
                <w:szCs w:val="20"/>
                <w:lang w:val="en-US"/>
              </w:rPr>
              <w:t>dBranch</w:t>
            </w:r>
            <w:proofErr w:type="spellEnd"/>
            <w:r w:rsidRPr="00754533">
              <w:rPr>
                <w:sz w:val="20"/>
                <w:szCs w:val="20"/>
                <w:lang w:val="en-US"/>
              </w:rPr>
              <w:t>»</w:t>
            </w:r>
          </w:p>
          <w:p w:rsidR="00106C9C" w:rsidRPr="001D0E3F" w:rsidRDefault="001D0E3F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добавить поле </w:t>
            </w:r>
            <w:r>
              <w:rPr>
                <w:sz w:val="20"/>
                <w:szCs w:val="20"/>
                <w:lang w:val="en-US"/>
              </w:rPr>
              <w:t>IMBCBCMP</w:t>
            </w:r>
            <w:r>
              <w:rPr>
                <w:sz w:val="20"/>
                <w:szCs w:val="20"/>
              </w:rPr>
              <w:t>.</w:t>
            </w:r>
            <w:r w:rsidRPr="00AA31CE">
              <w:rPr>
                <w:sz w:val="20"/>
                <w:szCs w:val="20"/>
                <w:lang w:val="en-US"/>
              </w:rPr>
              <w:t>CCPNR</w:t>
            </w:r>
            <w:r>
              <w:rPr>
                <w:sz w:val="20"/>
                <w:szCs w:val="20"/>
              </w:rPr>
              <w:t xml:space="preserve"> или </w:t>
            </w:r>
            <w:r>
              <w:rPr>
                <w:sz w:val="20"/>
                <w:szCs w:val="20"/>
                <w:lang w:val="en-US"/>
              </w:rPr>
              <w:t>IMBCBCMP</w:t>
            </w:r>
            <w:r>
              <w:rPr>
                <w:sz w:val="20"/>
                <w:szCs w:val="20"/>
              </w:rPr>
              <w:t>.</w:t>
            </w:r>
            <w:r w:rsidRPr="0036192B">
              <w:rPr>
                <w:sz w:val="20"/>
                <w:szCs w:val="20"/>
                <w:lang w:val="en-US"/>
              </w:rPr>
              <w:t>CCBBR</w:t>
            </w:r>
            <w:r>
              <w:rPr>
                <w:sz w:val="20"/>
                <w:szCs w:val="20"/>
              </w:rPr>
              <w:t xml:space="preserve">, если данное поле добавлено в поле-список по всем филиалам </w:t>
            </w:r>
            <w:r>
              <w:rPr>
                <w:sz w:val="20"/>
                <w:szCs w:val="20"/>
                <w:lang w:val="en-US"/>
              </w:rPr>
              <w:t>BARS</w:t>
            </w:r>
            <w:r w:rsidRPr="001D5D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</w:t>
            </w:r>
          </w:p>
        </w:tc>
      </w:tr>
      <w:tr w:rsidR="0047110F" w:rsidRPr="00E70CEF" w:rsidTr="0047110F">
        <w:trPr>
          <w:trHeight w:val="492"/>
        </w:trPr>
        <w:tc>
          <w:tcPr>
            <w:tcW w:w="1700" w:type="dxa"/>
          </w:tcPr>
          <w:p w:rsidR="0047110F" w:rsidRPr="00C7309C" w:rsidRDefault="0047110F" w:rsidP="00E70CEF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«Дата </w:t>
            </w:r>
            <w:r w:rsidR="00E70CEF">
              <w:rPr>
                <w:rFonts w:cs="Helv"/>
                <w:color w:val="000000"/>
                <w:sz w:val="20"/>
                <w:szCs w:val="20"/>
              </w:rPr>
              <w:t>включения</w:t>
            </w:r>
            <w:r>
              <w:rPr>
                <w:rFonts w:cs="Helv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566" w:type="dxa"/>
            <w:vMerge w:val="restart"/>
          </w:tcPr>
          <w:p w:rsidR="0047110F" w:rsidRDefault="00E70CEF" w:rsidP="00F84B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Скрыты,</w:t>
            </w:r>
          </w:p>
          <w:p w:rsidR="00E70CEF" w:rsidRPr="00E70CEF" w:rsidRDefault="00E70CEF" w:rsidP="00F84BF0">
            <w:pPr>
              <w:jc w:val="both"/>
              <w:rPr>
                <w:i/>
                <w:sz w:val="18"/>
                <w:szCs w:val="18"/>
              </w:rPr>
            </w:pPr>
            <w:r w:rsidRPr="00E70CEF">
              <w:rPr>
                <w:i/>
                <w:sz w:val="18"/>
                <w:szCs w:val="18"/>
              </w:rPr>
              <w:t>передаются в функцию добавления права пользователю</w:t>
            </w:r>
          </w:p>
        </w:tc>
        <w:tc>
          <w:tcPr>
            <w:tcW w:w="6232" w:type="dxa"/>
          </w:tcPr>
          <w:p w:rsidR="0047110F" w:rsidRPr="00E70CEF" w:rsidRDefault="0047110F" w:rsidP="00F84BF0">
            <w:pPr>
              <w:ind w:left="2444" w:hanging="24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GL</w:t>
            </w:r>
            <w:r w:rsidRPr="00E70CE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E70CE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  <w:r w:rsidRPr="00E70CEF">
              <w:rPr>
                <w:sz w:val="20"/>
                <w:szCs w:val="20"/>
              </w:rPr>
              <w:t>.</w:t>
            </w:r>
            <w:r w:rsidRPr="00C7309C">
              <w:rPr>
                <w:sz w:val="20"/>
                <w:szCs w:val="20"/>
                <w:lang w:val="en-US"/>
              </w:rPr>
              <w:t>DT</w:t>
            </w:r>
            <w:r w:rsidRPr="00E70CEF">
              <w:rPr>
                <w:sz w:val="20"/>
                <w:szCs w:val="20"/>
              </w:rPr>
              <w:t>_</w:t>
            </w:r>
            <w:r w:rsidRPr="00C7309C">
              <w:rPr>
                <w:sz w:val="20"/>
                <w:szCs w:val="20"/>
                <w:lang w:val="en-US"/>
              </w:rPr>
              <w:t>BEGIN</w:t>
            </w:r>
            <w:r w:rsidRPr="00E70CEF">
              <w:rPr>
                <w:sz w:val="20"/>
                <w:szCs w:val="20"/>
              </w:rPr>
              <w:t xml:space="preserve"> – </w:t>
            </w:r>
            <w:r w:rsidRPr="00C7309C">
              <w:rPr>
                <w:sz w:val="20"/>
                <w:szCs w:val="20"/>
              </w:rPr>
              <w:t>дата</w:t>
            </w:r>
            <w:r w:rsidRPr="00E70C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включения</w:t>
            </w:r>
            <w:r w:rsidR="00E70CEF">
              <w:rPr>
                <w:sz w:val="20"/>
                <w:szCs w:val="20"/>
              </w:rPr>
              <w:t xml:space="preserve"> права «</w:t>
            </w:r>
            <w:r w:rsidR="00695BCA">
              <w:rPr>
                <w:sz w:val="20"/>
                <w:szCs w:val="20"/>
                <w:lang w:val="en-US"/>
              </w:rPr>
              <w:t>HeadBranch</w:t>
            </w:r>
            <w:r w:rsidR="00E70CEF">
              <w:rPr>
                <w:sz w:val="20"/>
                <w:szCs w:val="20"/>
              </w:rPr>
              <w:t>»</w:t>
            </w:r>
          </w:p>
          <w:p w:rsidR="0047110F" w:rsidRPr="00E70CEF" w:rsidRDefault="0047110F" w:rsidP="00E70CEF">
            <w:pPr>
              <w:ind w:left="229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дате открытого операционного дня </w:t>
            </w:r>
          </w:p>
        </w:tc>
      </w:tr>
      <w:tr w:rsidR="0047110F" w:rsidRPr="007A7135" w:rsidTr="0047110F">
        <w:trPr>
          <w:trHeight w:val="1078"/>
        </w:trPr>
        <w:tc>
          <w:tcPr>
            <w:tcW w:w="1700" w:type="dxa"/>
          </w:tcPr>
          <w:p w:rsidR="0047110F" w:rsidRPr="00C7309C" w:rsidRDefault="0047110F" w:rsidP="00E70CEF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«Дата </w:t>
            </w:r>
            <w:r w:rsidR="00E70CEF">
              <w:rPr>
                <w:rFonts w:cs="Helv"/>
                <w:color w:val="000000"/>
                <w:sz w:val="20"/>
                <w:szCs w:val="20"/>
              </w:rPr>
              <w:t>исключения</w:t>
            </w:r>
            <w:r>
              <w:rPr>
                <w:rFonts w:cs="Helv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566" w:type="dxa"/>
            <w:vMerge/>
          </w:tcPr>
          <w:p w:rsidR="0047110F" w:rsidRPr="00B7220E" w:rsidRDefault="0047110F" w:rsidP="00F84BF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232" w:type="dxa"/>
          </w:tcPr>
          <w:p w:rsidR="0047110F" w:rsidRPr="00F84BF0" w:rsidRDefault="0047110F" w:rsidP="00F84BF0">
            <w:pPr>
              <w:ind w:left="2295" w:hanging="2262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</w:t>
            </w:r>
            <w:r w:rsidRPr="00F84BF0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F84BF0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  <w:r w:rsidRPr="00F84BF0">
              <w:rPr>
                <w:sz w:val="20"/>
                <w:szCs w:val="20"/>
                <w:lang w:val="en-US"/>
              </w:rPr>
              <w:t>.</w:t>
            </w:r>
            <w:r w:rsidRPr="00C7309C">
              <w:rPr>
                <w:sz w:val="20"/>
                <w:szCs w:val="20"/>
                <w:lang w:val="en-US"/>
              </w:rPr>
              <w:t>DT</w:t>
            </w:r>
            <w:r w:rsidRPr="00F84BF0">
              <w:rPr>
                <w:sz w:val="20"/>
                <w:szCs w:val="20"/>
                <w:lang w:val="en-US"/>
              </w:rPr>
              <w:t>_</w:t>
            </w:r>
            <w:r w:rsidRPr="00E70CEF">
              <w:rPr>
                <w:sz w:val="20"/>
                <w:szCs w:val="20"/>
                <w:lang w:val="en-US"/>
              </w:rPr>
              <w:t>END</w:t>
            </w:r>
            <w:r w:rsidRPr="00F84BF0">
              <w:rPr>
                <w:sz w:val="20"/>
                <w:szCs w:val="20"/>
                <w:lang w:val="en-US"/>
              </w:rPr>
              <w:t xml:space="preserve"> – </w:t>
            </w:r>
            <w:r w:rsidRPr="00C7309C">
              <w:rPr>
                <w:sz w:val="20"/>
                <w:szCs w:val="20"/>
              </w:rPr>
              <w:t>дата</w:t>
            </w:r>
            <w:r w:rsidRPr="00F84BF0">
              <w:rPr>
                <w:sz w:val="20"/>
                <w:szCs w:val="20"/>
                <w:lang w:val="en-US"/>
              </w:rPr>
              <w:t xml:space="preserve"> </w:t>
            </w:r>
            <w:r w:rsidR="00E70CEF">
              <w:rPr>
                <w:sz w:val="20"/>
                <w:szCs w:val="20"/>
              </w:rPr>
              <w:t>исключения</w:t>
            </w:r>
            <w:r w:rsidRPr="00F84BF0">
              <w:rPr>
                <w:sz w:val="20"/>
                <w:szCs w:val="20"/>
                <w:lang w:val="en-US"/>
              </w:rPr>
              <w:t xml:space="preserve"> </w:t>
            </w:r>
            <w:r w:rsidRPr="00C7309C">
              <w:rPr>
                <w:sz w:val="20"/>
                <w:szCs w:val="20"/>
              </w:rPr>
              <w:t>права</w:t>
            </w:r>
            <w:r w:rsidRPr="00F84BF0">
              <w:rPr>
                <w:sz w:val="20"/>
                <w:szCs w:val="20"/>
                <w:lang w:val="en-US"/>
              </w:rPr>
              <w:t xml:space="preserve"> </w:t>
            </w:r>
            <w:r w:rsidR="00E70CEF" w:rsidRPr="00F84BF0">
              <w:rPr>
                <w:sz w:val="20"/>
                <w:szCs w:val="20"/>
                <w:lang w:val="en-US"/>
              </w:rPr>
              <w:t>«</w:t>
            </w:r>
            <w:r w:rsidR="00695BCA">
              <w:rPr>
                <w:sz w:val="20"/>
                <w:szCs w:val="20"/>
                <w:lang w:val="en-US"/>
              </w:rPr>
              <w:t>HeadBranch</w:t>
            </w:r>
            <w:r w:rsidR="00E70CEF" w:rsidRPr="00F84BF0">
              <w:rPr>
                <w:sz w:val="20"/>
                <w:szCs w:val="20"/>
                <w:lang w:val="en-US"/>
              </w:rPr>
              <w:t>»</w:t>
            </w:r>
          </w:p>
          <w:p w:rsidR="0047110F" w:rsidRPr="00E70CEF" w:rsidRDefault="00E70CEF" w:rsidP="00E70CEF">
            <w:pPr>
              <w:spacing w:before="120"/>
              <w:ind w:left="28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= </w:t>
            </w:r>
            <w:proofErr w:type="spellStart"/>
            <w:r>
              <w:rPr>
                <w:i/>
                <w:sz w:val="18"/>
                <w:szCs w:val="18"/>
              </w:rPr>
              <w:t>Null</w:t>
            </w:r>
            <w:proofErr w:type="spellEnd"/>
            <w:r>
              <w:rPr>
                <w:i/>
                <w:sz w:val="18"/>
                <w:szCs w:val="18"/>
              </w:rPr>
              <w:t xml:space="preserve"> или '</w:t>
            </w:r>
            <w:r w:rsidRPr="00E70CEF">
              <w:rPr>
                <w:i/>
                <w:sz w:val="18"/>
                <w:szCs w:val="18"/>
              </w:rPr>
              <w:t>2029-01-01</w:t>
            </w:r>
            <w:r>
              <w:rPr>
                <w:i/>
                <w:sz w:val="18"/>
                <w:szCs w:val="18"/>
              </w:rPr>
              <w:t xml:space="preserve">' </w:t>
            </w:r>
            <w:r w:rsidRPr="00E70CEF">
              <w:rPr>
                <w:i/>
                <w:sz w:val="18"/>
                <w:szCs w:val="18"/>
              </w:rPr>
              <w:t>в зависимости от общей конце</w:t>
            </w:r>
            <w:r>
              <w:rPr>
                <w:i/>
                <w:sz w:val="18"/>
                <w:szCs w:val="18"/>
              </w:rPr>
              <w:t>п</w:t>
            </w:r>
            <w:r w:rsidRPr="00E70CEF">
              <w:rPr>
                <w:i/>
                <w:sz w:val="18"/>
                <w:szCs w:val="18"/>
              </w:rPr>
              <w:t xml:space="preserve">ции заполнения </w:t>
            </w:r>
            <w:r>
              <w:rPr>
                <w:i/>
                <w:sz w:val="18"/>
                <w:szCs w:val="18"/>
              </w:rPr>
              <w:t>даты окончания</w:t>
            </w:r>
            <w:r w:rsidRPr="00E70CEF">
              <w:rPr>
                <w:i/>
                <w:sz w:val="18"/>
                <w:szCs w:val="18"/>
              </w:rPr>
              <w:t xml:space="preserve"> де</w:t>
            </w:r>
            <w:r>
              <w:rPr>
                <w:i/>
                <w:sz w:val="18"/>
                <w:szCs w:val="18"/>
              </w:rPr>
              <w:t>й</w:t>
            </w:r>
            <w:r w:rsidRPr="00E70CEF">
              <w:rPr>
                <w:i/>
                <w:sz w:val="18"/>
                <w:szCs w:val="18"/>
              </w:rPr>
              <w:t xml:space="preserve">ствия </w:t>
            </w:r>
          </w:p>
        </w:tc>
      </w:tr>
    </w:tbl>
    <w:p w:rsidR="000436BD" w:rsidRDefault="000436BD" w:rsidP="00F84BF0">
      <w:pPr>
        <w:pStyle w:val="a4"/>
        <w:keepNext/>
        <w:spacing w:before="24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Секция «Филиалы» должна содержать кнопки «Добавить» и «Исключить», с помощью которых возможно корректировать список доступных пользователю филиалов.</w:t>
      </w:r>
    </w:p>
    <w:p w:rsidR="000436BD" w:rsidRDefault="000436BD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По нажатию кнопки «Добавить» необходимо выполнить проверку на заполнение поля «Филиалы», исходя из следующих правил</w:t>
      </w:r>
      <w:r w:rsidRPr="001F7C4C">
        <w:rPr>
          <w:sz w:val="20"/>
          <w:szCs w:val="20"/>
        </w:rPr>
        <w:t>:</w:t>
      </w:r>
    </w:p>
    <w:p w:rsidR="000436BD" w:rsidRDefault="000436BD" w:rsidP="00DB09D3">
      <w:pPr>
        <w:pStyle w:val="a4"/>
        <w:numPr>
          <w:ilvl w:val="0"/>
          <w:numId w:val="22"/>
        </w:numPr>
        <w:spacing w:after="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нельзя допускать одинаковые значения строк (филиалов)</w:t>
      </w:r>
    </w:p>
    <w:p w:rsidR="000436BD" w:rsidRDefault="000436BD" w:rsidP="00DB09D3">
      <w:pPr>
        <w:pStyle w:val="a4"/>
        <w:numPr>
          <w:ilvl w:val="0"/>
          <w:numId w:val="22"/>
        </w:numPr>
        <w:spacing w:after="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строка, содержащая признак «*», должна быть в списке одна (другие значения не допустимы)</w:t>
      </w:r>
    </w:p>
    <w:p w:rsidR="007B2D05" w:rsidRDefault="007B2D05" w:rsidP="00DB09D3">
      <w:pPr>
        <w:pStyle w:val="a4"/>
        <w:spacing w:before="12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Чтобы не следить за уникальностью значений можно воспользоваться принципом переноса значений из одного поля в другое.</w:t>
      </w:r>
    </w:p>
    <w:p w:rsidR="000436BD" w:rsidRPr="00A00F41" w:rsidRDefault="000436BD" w:rsidP="00DB09D3">
      <w:pPr>
        <w:pStyle w:val="a4"/>
        <w:spacing w:before="12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Кнопку «Исключить» необходимо сделать недоступной, если поле доступные пользователю «Филиалы» не содержит ни одной строки по филиалу.</w:t>
      </w:r>
    </w:p>
    <w:p w:rsidR="00106C9C" w:rsidRPr="000778B1" w:rsidRDefault="001963C4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форму для удобства заполнения </w:t>
      </w:r>
      <w:r w:rsidR="000778B1">
        <w:rPr>
          <w:sz w:val="20"/>
          <w:szCs w:val="20"/>
        </w:rPr>
        <w:t xml:space="preserve">поля «Филиалы» </w:t>
      </w:r>
      <w:r w:rsidR="001F7C4C">
        <w:rPr>
          <w:sz w:val="20"/>
          <w:szCs w:val="20"/>
        </w:rPr>
        <w:t xml:space="preserve">по </w:t>
      </w:r>
      <w:r w:rsidR="000778B1">
        <w:rPr>
          <w:sz w:val="20"/>
          <w:szCs w:val="20"/>
        </w:rPr>
        <w:t>заданно</w:t>
      </w:r>
      <w:r w:rsidR="001F7C4C">
        <w:rPr>
          <w:sz w:val="20"/>
          <w:szCs w:val="20"/>
        </w:rPr>
        <w:t>му пользователю</w:t>
      </w:r>
      <w:r w:rsidR="000778B1">
        <w:rPr>
          <w:sz w:val="20"/>
          <w:szCs w:val="20"/>
        </w:rPr>
        <w:t xml:space="preserve"> желательно </w:t>
      </w:r>
      <w:r w:rsidR="00E51149">
        <w:rPr>
          <w:sz w:val="20"/>
          <w:szCs w:val="20"/>
        </w:rPr>
        <w:t>добавить</w:t>
      </w:r>
      <w:r>
        <w:rPr>
          <w:sz w:val="20"/>
          <w:szCs w:val="20"/>
        </w:rPr>
        <w:t xml:space="preserve"> поле </w:t>
      </w:r>
      <w:r w:rsidR="00E51149">
        <w:rPr>
          <w:sz w:val="20"/>
          <w:szCs w:val="20"/>
        </w:rPr>
        <w:t>в виде</w:t>
      </w:r>
      <w:r>
        <w:rPr>
          <w:sz w:val="20"/>
          <w:szCs w:val="20"/>
        </w:rPr>
        <w:t xml:space="preserve"> радио-группы</w:t>
      </w:r>
      <w:r w:rsidR="000778B1">
        <w:rPr>
          <w:sz w:val="20"/>
          <w:szCs w:val="20"/>
        </w:rPr>
        <w:t>, включающее список значений</w:t>
      </w:r>
      <w:r w:rsidR="000778B1" w:rsidRPr="000778B1">
        <w:rPr>
          <w:sz w:val="20"/>
          <w:szCs w:val="20"/>
        </w:rPr>
        <w:t>:</w:t>
      </w:r>
    </w:p>
    <w:p w:rsidR="000778B1" w:rsidRPr="000778B1" w:rsidRDefault="000778B1" w:rsidP="00DB09D3">
      <w:pPr>
        <w:pStyle w:val="a4"/>
        <w:numPr>
          <w:ilvl w:val="0"/>
          <w:numId w:val="22"/>
        </w:numPr>
        <w:spacing w:after="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Pr="000778B1">
        <w:rPr>
          <w:sz w:val="20"/>
          <w:szCs w:val="20"/>
        </w:rPr>
        <w:t>вой</w:t>
      </w:r>
      <w:r>
        <w:rPr>
          <w:sz w:val="20"/>
          <w:szCs w:val="20"/>
        </w:rPr>
        <w:t xml:space="preserve"> – исключает все филиалы </w:t>
      </w:r>
      <w:r w:rsidR="00176A3D">
        <w:rPr>
          <w:sz w:val="20"/>
          <w:szCs w:val="20"/>
        </w:rPr>
        <w:t>(</w:t>
      </w:r>
      <w:r>
        <w:rPr>
          <w:sz w:val="20"/>
          <w:szCs w:val="20"/>
        </w:rPr>
        <w:t>при их наличии</w:t>
      </w:r>
      <w:r w:rsidR="00176A3D">
        <w:rPr>
          <w:sz w:val="20"/>
          <w:szCs w:val="20"/>
        </w:rPr>
        <w:t>) и добавляет только одну строку, содержащую филиал</w:t>
      </w:r>
      <w:r>
        <w:rPr>
          <w:sz w:val="20"/>
          <w:szCs w:val="20"/>
        </w:rPr>
        <w:t>, в котором работает пользователь (прописан в учетной карточке пользователя</w:t>
      </w:r>
      <w:r w:rsidR="00E51149">
        <w:rPr>
          <w:sz w:val="20"/>
          <w:szCs w:val="20"/>
        </w:rPr>
        <w:t xml:space="preserve"> – поле </w:t>
      </w:r>
      <w:r w:rsidR="005A48E4">
        <w:rPr>
          <w:sz w:val="20"/>
          <w:szCs w:val="20"/>
          <w:lang w:val="en-US"/>
        </w:rPr>
        <w:t>GL</w:t>
      </w:r>
      <w:r w:rsidR="005A48E4" w:rsidRPr="005A48E4">
        <w:rPr>
          <w:sz w:val="20"/>
          <w:szCs w:val="20"/>
        </w:rPr>
        <w:t>_</w:t>
      </w:r>
      <w:r w:rsidR="005A48E4">
        <w:rPr>
          <w:sz w:val="20"/>
          <w:szCs w:val="20"/>
          <w:lang w:val="en-US"/>
        </w:rPr>
        <w:t>USER</w:t>
      </w:r>
      <w:r w:rsidR="005A48E4" w:rsidRPr="005A48E4">
        <w:rPr>
          <w:sz w:val="20"/>
          <w:szCs w:val="20"/>
        </w:rPr>
        <w:t>.</w:t>
      </w:r>
      <w:r w:rsidR="00E51149" w:rsidRPr="00852991">
        <w:rPr>
          <w:sz w:val="20"/>
          <w:szCs w:val="20"/>
          <w:lang w:val="en-US"/>
        </w:rPr>
        <w:t>HEADBRNCH</w:t>
      </w:r>
      <w:r>
        <w:rPr>
          <w:sz w:val="20"/>
          <w:szCs w:val="20"/>
        </w:rPr>
        <w:t>)</w:t>
      </w:r>
    </w:p>
    <w:p w:rsidR="00E51149" w:rsidRPr="000778B1" w:rsidRDefault="00E51149" w:rsidP="00DB09D3">
      <w:pPr>
        <w:pStyle w:val="a4"/>
        <w:numPr>
          <w:ilvl w:val="0"/>
          <w:numId w:val="22"/>
        </w:numPr>
        <w:spacing w:after="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все - исключает все филиалы (при их наличии) и добавляет только одну строку, содержащую признак «*» - все филиалы</w:t>
      </w:r>
    </w:p>
    <w:p w:rsidR="000778B1" w:rsidRDefault="00B217D1" w:rsidP="00DB09D3">
      <w:pPr>
        <w:pStyle w:val="a4"/>
        <w:numPr>
          <w:ilvl w:val="0"/>
          <w:numId w:val="22"/>
        </w:numPr>
        <w:spacing w:after="12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любые</w:t>
      </w:r>
      <w:r w:rsidR="0019695F">
        <w:rPr>
          <w:sz w:val="20"/>
          <w:szCs w:val="20"/>
        </w:rPr>
        <w:t xml:space="preserve"> </w:t>
      </w:r>
      <w:r w:rsidR="000778B1">
        <w:rPr>
          <w:sz w:val="20"/>
          <w:szCs w:val="20"/>
        </w:rPr>
        <w:t xml:space="preserve">– </w:t>
      </w:r>
      <w:r w:rsidR="00E51149">
        <w:rPr>
          <w:sz w:val="20"/>
          <w:szCs w:val="20"/>
        </w:rPr>
        <w:t>н</w:t>
      </w:r>
      <w:r w:rsidR="000778B1">
        <w:rPr>
          <w:sz w:val="20"/>
          <w:szCs w:val="20"/>
        </w:rPr>
        <w:t xml:space="preserve">е </w:t>
      </w:r>
      <w:r w:rsidR="00E51149">
        <w:rPr>
          <w:sz w:val="20"/>
          <w:szCs w:val="20"/>
        </w:rPr>
        <w:t>«</w:t>
      </w:r>
      <w:r w:rsidR="000778B1">
        <w:rPr>
          <w:sz w:val="20"/>
          <w:szCs w:val="20"/>
        </w:rPr>
        <w:t>свой</w:t>
      </w:r>
      <w:r w:rsidR="00E51149">
        <w:rPr>
          <w:sz w:val="20"/>
          <w:szCs w:val="20"/>
        </w:rPr>
        <w:t>»</w:t>
      </w:r>
      <w:r w:rsidR="000778B1">
        <w:rPr>
          <w:sz w:val="20"/>
          <w:szCs w:val="20"/>
        </w:rPr>
        <w:t xml:space="preserve"> и не </w:t>
      </w:r>
      <w:r w:rsidR="00E51149">
        <w:rPr>
          <w:sz w:val="20"/>
          <w:szCs w:val="20"/>
        </w:rPr>
        <w:t>«</w:t>
      </w:r>
      <w:r w:rsidR="000778B1">
        <w:rPr>
          <w:sz w:val="20"/>
          <w:szCs w:val="20"/>
        </w:rPr>
        <w:t>все</w:t>
      </w:r>
      <w:r w:rsidR="00E51149">
        <w:rPr>
          <w:sz w:val="20"/>
          <w:szCs w:val="20"/>
        </w:rPr>
        <w:t>»,</w:t>
      </w:r>
      <w:r w:rsidR="000778B1">
        <w:rPr>
          <w:sz w:val="20"/>
          <w:szCs w:val="20"/>
        </w:rPr>
        <w:t xml:space="preserve"> </w:t>
      </w:r>
      <w:r w:rsidR="00E51149">
        <w:rPr>
          <w:sz w:val="20"/>
          <w:szCs w:val="20"/>
        </w:rPr>
        <w:t>исключает из списка строку с признаком «*»</w:t>
      </w:r>
      <w:r w:rsidR="00CA23EB">
        <w:rPr>
          <w:sz w:val="20"/>
          <w:szCs w:val="20"/>
        </w:rPr>
        <w:t xml:space="preserve"> и позволя</w:t>
      </w:r>
      <w:r w:rsidR="00F51FA5">
        <w:rPr>
          <w:sz w:val="20"/>
          <w:szCs w:val="20"/>
        </w:rPr>
        <w:t>е</w:t>
      </w:r>
      <w:r w:rsidR="00CA23EB">
        <w:rPr>
          <w:sz w:val="20"/>
          <w:szCs w:val="20"/>
        </w:rPr>
        <w:t>т добавлять любые филиалы</w:t>
      </w:r>
      <w:r w:rsidR="000B211B">
        <w:rPr>
          <w:sz w:val="20"/>
          <w:szCs w:val="20"/>
        </w:rPr>
        <w:t xml:space="preserve"> (значение по умолчанию)</w:t>
      </w:r>
    </w:p>
    <w:p w:rsidR="00CA3889" w:rsidRDefault="00CA3889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При выборе значений «свой» или «все» кнопку «Добавить» следует сделать недоступной, поскольку данный выбор свидетельствует об однозначном соответствии между значением данного поля и содержанием поля-списка «Филиалы» и не должен позволять что-либо добавлять. При этом кнопка «Исключить» должна быть доступной для удаления строки из поля-список «Филиал».</w:t>
      </w:r>
    </w:p>
    <w:p w:rsidR="008D4A29" w:rsidRDefault="00854540" w:rsidP="00687AB9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реализация алгоритма обработки поля радио-группы слишком трудоемка, то возможно добавление </w:t>
      </w:r>
      <w:r w:rsidR="008D4C16">
        <w:rPr>
          <w:sz w:val="20"/>
          <w:szCs w:val="20"/>
        </w:rPr>
        <w:t>кнопки</w:t>
      </w:r>
      <w:r>
        <w:rPr>
          <w:sz w:val="20"/>
          <w:szCs w:val="20"/>
        </w:rPr>
        <w:t xml:space="preserve"> «</w:t>
      </w:r>
      <w:r w:rsidR="008D4C16">
        <w:rPr>
          <w:sz w:val="20"/>
          <w:szCs w:val="20"/>
        </w:rPr>
        <w:t>включить</w:t>
      </w:r>
      <w:r>
        <w:rPr>
          <w:sz w:val="20"/>
          <w:szCs w:val="20"/>
        </w:rPr>
        <w:t xml:space="preserve"> свой филиал», </w:t>
      </w:r>
      <w:r w:rsidR="008D4C16">
        <w:rPr>
          <w:sz w:val="20"/>
          <w:szCs w:val="20"/>
        </w:rPr>
        <w:t>котор</w:t>
      </w:r>
      <w:r w:rsidR="00224FF5">
        <w:rPr>
          <w:sz w:val="20"/>
          <w:szCs w:val="20"/>
        </w:rPr>
        <w:t>ая</w:t>
      </w:r>
      <w:r w:rsidR="008D4C16">
        <w:rPr>
          <w:sz w:val="20"/>
          <w:szCs w:val="20"/>
        </w:rPr>
        <w:t xml:space="preserve"> </w:t>
      </w:r>
      <w:r>
        <w:rPr>
          <w:sz w:val="20"/>
          <w:szCs w:val="20"/>
        </w:rPr>
        <w:t>добав</w:t>
      </w:r>
      <w:r w:rsidR="00224FF5">
        <w:rPr>
          <w:sz w:val="20"/>
          <w:szCs w:val="20"/>
        </w:rPr>
        <w:t>ляла</w:t>
      </w:r>
      <w:r>
        <w:rPr>
          <w:sz w:val="20"/>
          <w:szCs w:val="20"/>
        </w:rPr>
        <w:t xml:space="preserve"> </w:t>
      </w:r>
      <w:r w:rsidR="000436BD">
        <w:rPr>
          <w:sz w:val="20"/>
          <w:szCs w:val="20"/>
        </w:rPr>
        <w:t xml:space="preserve">бы </w:t>
      </w:r>
      <w:r>
        <w:rPr>
          <w:sz w:val="20"/>
          <w:szCs w:val="20"/>
        </w:rPr>
        <w:t>свой филиал в список доступных пользователю филиалов</w:t>
      </w:r>
      <w:r w:rsidR="008D4C16">
        <w:rPr>
          <w:sz w:val="20"/>
          <w:szCs w:val="20"/>
        </w:rPr>
        <w:t xml:space="preserve"> при его отсутствии.</w:t>
      </w:r>
      <w:r w:rsidR="00B16160">
        <w:rPr>
          <w:sz w:val="20"/>
          <w:szCs w:val="20"/>
        </w:rPr>
        <w:t xml:space="preserve"> </w:t>
      </w:r>
    </w:p>
    <w:p w:rsidR="00854540" w:rsidRDefault="00B16160" w:rsidP="00687AB9">
      <w:pPr>
        <w:pStyle w:val="a4"/>
        <w:spacing w:after="36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Возможен вариант с кнопкой-переключателем</w:t>
      </w:r>
      <w:r w:rsidR="00687AB9">
        <w:rPr>
          <w:sz w:val="20"/>
          <w:szCs w:val="20"/>
        </w:rPr>
        <w:t xml:space="preserve"> (флажок)</w:t>
      </w:r>
      <w:r>
        <w:rPr>
          <w:sz w:val="20"/>
          <w:szCs w:val="20"/>
        </w:rPr>
        <w:t xml:space="preserve"> «только свой»</w:t>
      </w:r>
      <w:r w:rsidR="008D4A29">
        <w:rPr>
          <w:sz w:val="20"/>
          <w:szCs w:val="20"/>
        </w:rPr>
        <w:t>, при нажатии которой все записи из списка доступных пользователю филиалов исключаются и добавляется только свой филиал, указанный в карточке пользователя. При этом кнопка «Добавить» становится недоступной</w:t>
      </w:r>
      <w:r w:rsidR="00687AB9">
        <w:rPr>
          <w:sz w:val="20"/>
          <w:szCs w:val="20"/>
        </w:rPr>
        <w:t>,</w:t>
      </w:r>
      <w:r w:rsidR="008D4A29">
        <w:rPr>
          <w:sz w:val="20"/>
          <w:szCs w:val="20"/>
        </w:rPr>
        <w:t xml:space="preserve"> и чтобы ее сделать доступной</w:t>
      </w:r>
      <w:r w:rsidR="00687AB9">
        <w:rPr>
          <w:sz w:val="20"/>
          <w:szCs w:val="20"/>
        </w:rPr>
        <w:t>,</w:t>
      </w:r>
      <w:r w:rsidR="008D4A29">
        <w:rPr>
          <w:sz w:val="20"/>
          <w:szCs w:val="20"/>
        </w:rPr>
        <w:t xml:space="preserve"> нужно</w:t>
      </w:r>
      <w:r w:rsidR="00687AB9">
        <w:rPr>
          <w:sz w:val="20"/>
          <w:szCs w:val="20"/>
        </w:rPr>
        <w:t xml:space="preserve"> повторно нажать на кнопку-переключатель, отключив признак «только свой»</w:t>
      </w:r>
      <w:r w:rsidR="008D4A29">
        <w:rPr>
          <w:sz w:val="20"/>
          <w:szCs w:val="20"/>
        </w:rPr>
        <w:t>.</w:t>
      </w:r>
      <w:r w:rsidR="00687AB9">
        <w:rPr>
          <w:sz w:val="20"/>
          <w:szCs w:val="20"/>
        </w:rPr>
        <w:t xml:space="preserve"> В этом случае можно вручную выбрать доступные пользователю</w:t>
      </w:r>
      <w:r w:rsidR="00687AB9" w:rsidRPr="00687AB9">
        <w:rPr>
          <w:sz w:val="20"/>
          <w:szCs w:val="20"/>
        </w:rPr>
        <w:t xml:space="preserve"> </w:t>
      </w:r>
      <w:r w:rsidR="00687AB9">
        <w:rPr>
          <w:sz w:val="20"/>
          <w:szCs w:val="20"/>
        </w:rPr>
        <w:t>филиалы.</w:t>
      </w:r>
    </w:p>
    <w:p w:rsidR="007D1AEF" w:rsidRDefault="003D27B9" w:rsidP="00F84BF0">
      <w:pPr>
        <w:pStyle w:val="a4"/>
        <w:keepNext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7666939" wp14:editId="6EDF85F2">
            <wp:extent cx="3286125" cy="32214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124" cy="32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F" w:rsidRPr="0047110F" w:rsidRDefault="007D1AEF" w:rsidP="0047110F">
      <w:pPr>
        <w:pStyle w:val="a6"/>
        <w:spacing w:after="120"/>
        <w:ind w:right="-1"/>
        <w:jc w:val="right"/>
      </w:pPr>
      <w:r w:rsidRPr="00296839">
        <w:t>Предлагаемая форма «</w:t>
      </w:r>
      <w:r>
        <w:t>Права доступа пользователя</w:t>
      </w:r>
      <w:r w:rsidRPr="00296839">
        <w:t>»</w:t>
      </w:r>
      <w:r>
        <w:t xml:space="preserve"> - вариант 2</w:t>
      </w:r>
    </w:p>
    <w:p w:rsidR="00987275" w:rsidRDefault="00106C9C" w:rsidP="0047110F">
      <w:pPr>
        <w:pStyle w:val="a4"/>
        <w:keepNext/>
        <w:numPr>
          <w:ilvl w:val="2"/>
          <w:numId w:val="1"/>
        </w:numPr>
        <w:spacing w:before="240" w:after="240"/>
        <w:ind w:left="1134" w:hanging="697"/>
        <w:contextualSpacing w:val="0"/>
        <w:jc w:val="both"/>
        <w:outlineLvl w:val="2"/>
        <w:rPr>
          <w:color w:val="2E74B5" w:themeColor="accent1" w:themeShade="BF"/>
        </w:rPr>
      </w:pPr>
      <w:r w:rsidRPr="00106C9C">
        <w:rPr>
          <w:color w:val="2E74B5" w:themeColor="accent1" w:themeShade="BF"/>
        </w:rPr>
        <w:t>Секция «</w:t>
      </w:r>
      <w:r w:rsidR="00CB7169" w:rsidRPr="00F12263">
        <w:rPr>
          <w:b/>
          <w:color w:val="2E74B5" w:themeColor="accent1" w:themeShade="BF"/>
          <w:spacing w:val="20"/>
        </w:rPr>
        <w:t>Продукты</w:t>
      </w:r>
      <w:r w:rsidRPr="00106C9C">
        <w:rPr>
          <w:color w:val="2E74B5" w:themeColor="accent1" w:themeShade="BF"/>
        </w:rPr>
        <w:t>»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1700"/>
        <w:gridCol w:w="1566"/>
        <w:gridCol w:w="6232"/>
      </w:tblGrid>
      <w:tr w:rsidR="008F4221" w:rsidRPr="00B7220E" w:rsidTr="00695BCA">
        <w:trPr>
          <w:tblHeader/>
        </w:trPr>
        <w:tc>
          <w:tcPr>
            <w:tcW w:w="1700" w:type="dxa"/>
            <w:shd w:val="clear" w:color="auto" w:fill="D9D9D9" w:themeFill="background1" w:themeFillShade="D9"/>
          </w:tcPr>
          <w:p w:rsidR="008F4221" w:rsidRPr="00B7220E" w:rsidRDefault="008F4221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8F4221" w:rsidRPr="00B7220E" w:rsidRDefault="008F4221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Таблица-источник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:rsidR="008F4221" w:rsidRPr="00B7220E" w:rsidRDefault="008F4221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Описание</w:t>
            </w:r>
          </w:p>
        </w:tc>
      </w:tr>
      <w:tr w:rsidR="008F4221" w:rsidRPr="00B7220E" w:rsidTr="00695BCA">
        <w:trPr>
          <w:trHeight w:val="1597"/>
        </w:trPr>
        <w:tc>
          <w:tcPr>
            <w:tcW w:w="1700" w:type="dxa"/>
          </w:tcPr>
          <w:p w:rsidR="008F4221" w:rsidRPr="00106C9C" w:rsidRDefault="008F4221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  <w:lang w:val="en-US"/>
              </w:rPr>
              <w:t>Продукты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BARS GL</w:t>
            </w:r>
          </w:p>
        </w:tc>
        <w:tc>
          <w:tcPr>
            <w:tcW w:w="1566" w:type="dxa"/>
          </w:tcPr>
          <w:p w:rsidR="008F4221" w:rsidRPr="00ED748B" w:rsidRDefault="008F4221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</w:rPr>
              <w:t>_</w:t>
            </w:r>
            <w:r w:rsidR="00ED748B">
              <w:rPr>
                <w:sz w:val="20"/>
                <w:szCs w:val="20"/>
              </w:rPr>
              <w:t>SRCPST</w:t>
            </w:r>
          </w:p>
        </w:tc>
        <w:tc>
          <w:tcPr>
            <w:tcW w:w="6232" w:type="dxa"/>
          </w:tcPr>
          <w:p w:rsidR="008F4221" w:rsidRPr="00AA31CE" w:rsidRDefault="008F422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Поле-с</w:t>
            </w:r>
            <w:r w:rsidRPr="00B7220E">
              <w:rPr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</w:t>
            </w:r>
            <w:r w:rsidRPr="00B7220E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,</w:t>
            </w:r>
            <w:r w:rsidRPr="00754533">
              <w:rPr>
                <w:sz w:val="20"/>
                <w:szCs w:val="20"/>
              </w:rPr>
              <w:t xml:space="preserve"> содержащий</w:t>
            </w:r>
            <w:r w:rsidRPr="00B722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все записи таблицы </w:t>
            </w:r>
            <w:r w:rsidR="00ED748B" w:rsidRPr="00ED748B">
              <w:rPr>
                <w:sz w:val="20"/>
                <w:szCs w:val="20"/>
              </w:rPr>
              <w:t>источников сделки</w:t>
            </w:r>
            <w:r w:rsidR="0036192B">
              <w:rPr>
                <w:sz w:val="20"/>
                <w:szCs w:val="20"/>
              </w:rPr>
              <w:t xml:space="preserve"> (продуктов) + запись с признаком «*» - все продукты</w:t>
            </w:r>
            <w:r>
              <w:rPr>
                <w:sz w:val="20"/>
                <w:szCs w:val="20"/>
              </w:rPr>
              <w:t xml:space="preserve"> и включающий </w:t>
            </w:r>
            <w:r w:rsidR="00ED748B">
              <w:rPr>
                <w:sz w:val="20"/>
                <w:szCs w:val="20"/>
              </w:rPr>
              <w:t xml:space="preserve">одно или </w:t>
            </w:r>
            <w:r>
              <w:rPr>
                <w:sz w:val="20"/>
                <w:szCs w:val="20"/>
              </w:rPr>
              <w:t>два поля таблицы</w:t>
            </w:r>
            <w:r w:rsidRPr="00AA31CE">
              <w:rPr>
                <w:sz w:val="20"/>
                <w:szCs w:val="20"/>
              </w:rPr>
              <w:t>:</w:t>
            </w:r>
          </w:p>
          <w:p w:rsidR="008F4221" w:rsidRPr="00AA31CE" w:rsidRDefault="00ED748B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ID_SRC</w:t>
            </w:r>
            <w:r w:rsidR="008F4221" w:rsidRPr="00AA31C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код источника сделки</w:t>
            </w:r>
          </w:p>
          <w:p w:rsidR="008F4221" w:rsidRPr="00AA31CE" w:rsidRDefault="00ED748B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LGNM</w:t>
            </w:r>
            <w:r w:rsidR="008F4221" w:rsidRPr="00754533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описание источника сделки</w:t>
            </w:r>
            <w:r w:rsidR="0036192B">
              <w:rPr>
                <w:sz w:val="20"/>
                <w:szCs w:val="20"/>
              </w:rPr>
              <w:t xml:space="preserve"> (</w:t>
            </w:r>
            <w:r w:rsidR="0036192B" w:rsidRPr="0036192B">
              <w:rPr>
                <w:i/>
                <w:sz w:val="18"/>
                <w:szCs w:val="18"/>
              </w:rPr>
              <w:t xml:space="preserve">можно не </w:t>
            </w:r>
            <w:r w:rsidR="0036192B">
              <w:rPr>
                <w:i/>
                <w:sz w:val="18"/>
                <w:szCs w:val="18"/>
              </w:rPr>
              <w:t>включать, но тогда теряется единообразие и наглядность</w:t>
            </w:r>
            <w:r w:rsidR="0036192B">
              <w:rPr>
                <w:sz w:val="20"/>
                <w:szCs w:val="20"/>
              </w:rPr>
              <w:t>)</w:t>
            </w:r>
          </w:p>
        </w:tc>
      </w:tr>
      <w:tr w:rsidR="008F4221" w:rsidRPr="001D5D19" w:rsidTr="00695BCA">
        <w:trPr>
          <w:trHeight w:val="2413"/>
        </w:trPr>
        <w:tc>
          <w:tcPr>
            <w:tcW w:w="1700" w:type="dxa"/>
          </w:tcPr>
          <w:p w:rsidR="008F4221" w:rsidRPr="00106C9C" w:rsidRDefault="008F4221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Helv"/>
                <w:color w:val="000000"/>
                <w:sz w:val="20"/>
                <w:szCs w:val="20"/>
                <w:lang w:val="en-US"/>
              </w:rPr>
              <w:t>Продукты</w:t>
            </w:r>
            <w:proofErr w:type="spellEnd"/>
            <w:r>
              <w:rPr>
                <w:rFonts w:cs="Helv"/>
                <w:color w:val="000000"/>
                <w:sz w:val="20"/>
                <w:szCs w:val="20"/>
              </w:rPr>
              <w:t xml:space="preserve"> </w:t>
            </w:r>
            <w:r w:rsidRPr="00754533">
              <w:rPr>
                <w:rFonts w:cs="Helv"/>
                <w:color w:val="000000"/>
                <w:sz w:val="20"/>
                <w:szCs w:val="20"/>
              </w:rPr>
              <w:t>пользователя</w:t>
            </w:r>
          </w:p>
        </w:tc>
        <w:tc>
          <w:tcPr>
            <w:tcW w:w="1566" w:type="dxa"/>
          </w:tcPr>
          <w:p w:rsidR="008F4221" w:rsidRPr="00754533" w:rsidRDefault="008F4221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754533">
              <w:rPr>
                <w:sz w:val="20"/>
                <w:szCs w:val="20"/>
              </w:rPr>
              <w:t>_</w:t>
            </w:r>
            <w:r w:rsidRPr="00AA31CE">
              <w:rPr>
                <w:sz w:val="20"/>
                <w:szCs w:val="20"/>
                <w:lang w:val="en-US"/>
              </w:rPr>
              <w:t>PRMVAL</w:t>
            </w:r>
          </w:p>
        </w:tc>
        <w:tc>
          <w:tcPr>
            <w:tcW w:w="6232" w:type="dxa"/>
          </w:tcPr>
          <w:p w:rsidR="008F4221" w:rsidRDefault="008F4221" w:rsidP="00DB09D3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Поле-с</w:t>
            </w:r>
            <w:r w:rsidRPr="00B7220E">
              <w:rPr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</w:t>
            </w:r>
            <w:r w:rsidRPr="00B7220E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, содержащий</w:t>
            </w:r>
            <w:r w:rsidRPr="00B722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</w:t>
            </w:r>
            <w:r w:rsidR="00FA248F">
              <w:rPr>
                <w:sz w:val="20"/>
                <w:szCs w:val="20"/>
              </w:rPr>
              <w:t xml:space="preserve">аписи об источниках сделки (продуктах) </w:t>
            </w:r>
            <w:r w:rsidR="00213116">
              <w:rPr>
                <w:sz w:val="20"/>
                <w:szCs w:val="20"/>
              </w:rPr>
              <w:t>по заданному пользователю в таблице «Пользователи и их права»</w:t>
            </w:r>
            <w:r w:rsidR="00FA248F">
              <w:rPr>
                <w:sz w:val="20"/>
                <w:szCs w:val="20"/>
              </w:rPr>
              <w:t xml:space="preserve"> </w:t>
            </w:r>
            <w:r w:rsidR="00FA248F" w:rsidRPr="00A93C11">
              <w:rPr>
                <w:sz w:val="20"/>
                <w:szCs w:val="20"/>
              </w:rPr>
              <w:t>и включающий</w:t>
            </w:r>
            <w:r w:rsidR="00FA248F">
              <w:rPr>
                <w:sz w:val="20"/>
                <w:szCs w:val="20"/>
              </w:rPr>
              <w:t xml:space="preserve"> поле</w:t>
            </w:r>
          </w:p>
          <w:p w:rsidR="00FA248F" w:rsidRPr="00FA248F" w:rsidRDefault="00FA248F" w:rsidP="00DB09D3">
            <w:pPr>
              <w:pStyle w:val="a4"/>
              <w:keepNext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PRMVAL</w:t>
            </w:r>
            <w:r w:rsidRPr="00AA31CE">
              <w:rPr>
                <w:sz w:val="20"/>
                <w:szCs w:val="20"/>
              </w:rPr>
              <w:t xml:space="preserve"> – </w:t>
            </w:r>
            <w:r w:rsidRPr="00FA248F">
              <w:rPr>
                <w:sz w:val="20"/>
                <w:szCs w:val="20"/>
              </w:rPr>
              <w:t>значение параметра доступа</w:t>
            </w:r>
            <w:r>
              <w:rPr>
                <w:sz w:val="20"/>
                <w:szCs w:val="20"/>
              </w:rPr>
              <w:t xml:space="preserve"> </w:t>
            </w:r>
            <w:r w:rsidRPr="00213116">
              <w:rPr>
                <w:sz w:val="20"/>
                <w:szCs w:val="20"/>
              </w:rPr>
              <w:t>«</w:t>
            </w:r>
            <w:r w:rsidRPr="007D4F09">
              <w:rPr>
                <w:sz w:val="20"/>
                <w:szCs w:val="20"/>
                <w:lang w:val="en-US"/>
              </w:rPr>
              <w:t>Source</w:t>
            </w:r>
            <w:r w:rsidRPr="00213116">
              <w:rPr>
                <w:sz w:val="20"/>
                <w:szCs w:val="20"/>
              </w:rPr>
              <w:t>»</w:t>
            </w:r>
          </w:p>
          <w:p w:rsidR="008F4221" w:rsidRPr="00754533" w:rsidRDefault="008F4221" w:rsidP="00DB09D3">
            <w:pPr>
              <w:keepNext/>
              <w:jc w:val="both"/>
              <w:rPr>
                <w:sz w:val="20"/>
                <w:szCs w:val="20"/>
              </w:rPr>
            </w:pPr>
            <w:r w:rsidRPr="008F4221">
              <w:rPr>
                <w:sz w:val="20"/>
                <w:szCs w:val="20"/>
              </w:rPr>
              <w:t>п</w:t>
            </w:r>
            <w:r w:rsidRPr="00754533">
              <w:rPr>
                <w:sz w:val="20"/>
                <w:szCs w:val="20"/>
              </w:rPr>
              <w:t xml:space="preserve">ри </w:t>
            </w:r>
            <w:r>
              <w:rPr>
                <w:sz w:val="20"/>
                <w:szCs w:val="20"/>
              </w:rPr>
              <w:t>условии</w:t>
            </w:r>
            <w:r w:rsidRPr="00DB09D3">
              <w:rPr>
                <w:sz w:val="20"/>
                <w:szCs w:val="20"/>
              </w:rPr>
              <w:t>:</w:t>
            </w:r>
            <w:r w:rsidRPr="00754533">
              <w:rPr>
                <w:sz w:val="20"/>
                <w:szCs w:val="20"/>
              </w:rPr>
              <w:t xml:space="preserve"> </w:t>
            </w:r>
          </w:p>
          <w:p w:rsidR="008F4221" w:rsidRPr="00DB09D3" w:rsidRDefault="008F4221" w:rsidP="00DB09D3">
            <w:pPr>
              <w:keepNext/>
              <w:ind w:left="1310"/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DB09D3">
              <w:rPr>
                <w:sz w:val="20"/>
                <w:szCs w:val="20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DB09D3">
              <w:rPr>
                <w:sz w:val="20"/>
                <w:szCs w:val="20"/>
              </w:rPr>
              <w:t>_</w:t>
            </w:r>
            <w:r w:rsidRPr="00AA31CE">
              <w:rPr>
                <w:sz w:val="20"/>
                <w:szCs w:val="20"/>
                <w:lang w:val="en-US"/>
              </w:rPr>
              <w:t>PRMVAL</w:t>
            </w:r>
            <w:r w:rsidRPr="00DB09D3">
              <w:rPr>
                <w:sz w:val="20"/>
                <w:szCs w:val="20"/>
              </w:rPr>
              <w:t>.</w:t>
            </w:r>
            <w:r w:rsidRPr="00B7220E">
              <w:rPr>
                <w:sz w:val="20"/>
                <w:szCs w:val="20"/>
                <w:lang w:val="en-US"/>
              </w:rPr>
              <w:t>ID</w:t>
            </w:r>
            <w:r w:rsidRPr="00DB09D3">
              <w:rPr>
                <w:sz w:val="20"/>
                <w:szCs w:val="20"/>
              </w:rPr>
              <w:t>_</w:t>
            </w:r>
            <w:r w:rsidRPr="00754533">
              <w:rPr>
                <w:sz w:val="20"/>
                <w:szCs w:val="20"/>
                <w:lang w:val="en-US"/>
              </w:rPr>
              <w:t>USER</w:t>
            </w:r>
            <w:r w:rsidRPr="00DB09D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GL</w:t>
            </w:r>
            <w:r w:rsidRPr="00DB09D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DB09D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ID</w:t>
            </w:r>
            <w:r w:rsidRPr="00DB09D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DB09D3">
              <w:rPr>
                <w:sz w:val="20"/>
                <w:szCs w:val="20"/>
              </w:rPr>
              <w:t xml:space="preserve"> и</w:t>
            </w:r>
          </w:p>
          <w:p w:rsidR="008F4221" w:rsidRDefault="008F4221" w:rsidP="00DB09D3">
            <w:pPr>
              <w:keepNext/>
              <w:spacing w:after="120"/>
              <w:ind w:left="1310"/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Pr="00AA31CE">
              <w:rPr>
                <w:sz w:val="20"/>
                <w:szCs w:val="20"/>
                <w:lang w:val="en-US"/>
              </w:rPr>
              <w:t>PRMVAL</w:t>
            </w:r>
            <w:r w:rsidRPr="00B7220E">
              <w:rPr>
                <w:sz w:val="20"/>
                <w:szCs w:val="20"/>
                <w:lang w:val="en-US"/>
              </w:rPr>
              <w:t>.</w:t>
            </w:r>
            <w:r w:rsidRPr="00754533">
              <w:rPr>
                <w:sz w:val="20"/>
                <w:szCs w:val="20"/>
                <w:lang w:val="en-US"/>
              </w:rPr>
              <w:t>PRM_CODE</w:t>
            </w:r>
            <w:r w:rsidRPr="00B7220E">
              <w:rPr>
                <w:sz w:val="20"/>
                <w:szCs w:val="20"/>
                <w:lang w:val="en-US"/>
              </w:rPr>
              <w:t xml:space="preserve"> </w:t>
            </w:r>
            <w:r w:rsidRPr="00BB6BA9">
              <w:rPr>
                <w:sz w:val="20"/>
                <w:szCs w:val="20"/>
                <w:lang w:val="en-US"/>
              </w:rPr>
              <w:t xml:space="preserve">= </w:t>
            </w:r>
            <w:r w:rsidRPr="00754533">
              <w:rPr>
                <w:sz w:val="20"/>
                <w:szCs w:val="20"/>
                <w:lang w:val="en-US"/>
              </w:rPr>
              <w:t>«</w:t>
            </w:r>
            <w:r w:rsidR="007D4F09" w:rsidRPr="007D4F09">
              <w:rPr>
                <w:sz w:val="20"/>
                <w:szCs w:val="20"/>
                <w:lang w:val="en-US"/>
              </w:rPr>
              <w:t>Source</w:t>
            </w:r>
            <w:r w:rsidRPr="00754533">
              <w:rPr>
                <w:sz w:val="20"/>
                <w:szCs w:val="20"/>
                <w:lang w:val="en-US"/>
              </w:rPr>
              <w:t>»</w:t>
            </w:r>
          </w:p>
          <w:p w:rsidR="008F4221" w:rsidRPr="001D5D19" w:rsidRDefault="001D5D19" w:rsidP="00DB09D3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добавить поле </w:t>
            </w: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SRCPST.</w:t>
            </w:r>
            <w:r>
              <w:rPr>
                <w:sz w:val="20"/>
                <w:szCs w:val="20"/>
                <w:lang w:val="en-US"/>
              </w:rPr>
              <w:t>LGNM</w:t>
            </w:r>
            <w:r w:rsidRPr="001D5D19">
              <w:rPr>
                <w:sz w:val="20"/>
                <w:szCs w:val="20"/>
              </w:rPr>
              <w:t xml:space="preserve"> </w:t>
            </w:r>
            <w:r w:rsidR="001D0E3F">
              <w:rPr>
                <w:sz w:val="20"/>
                <w:szCs w:val="20"/>
              </w:rPr>
              <w:t>(</w:t>
            </w:r>
            <w:r w:rsidRPr="001D5D19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продукта</w:t>
            </w:r>
            <w:r w:rsidR="001D0E3F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если данное поле добавлено в поле-список по всем продуктам </w:t>
            </w:r>
            <w:r>
              <w:rPr>
                <w:sz w:val="20"/>
                <w:szCs w:val="20"/>
                <w:lang w:val="en-US"/>
              </w:rPr>
              <w:t>BARS</w:t>
            </w:r>
            <w:r w:rsidRPr="001D5D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</w:t>
            </w:r>
          </w:p>
        </w:tc>
      </w:tr>
      <w:tr w:rsidR="00695BCA" w:rsidRPr="00E70CEF" w:rsidTr="00695BCA">
        <w:trPr>
          <w:trHeight w:val="492"/>
        </w:trPr>
        <w:tc>
          <w:tcPr>
            <w:tcW w:w="1700" w:type="dxa"/>
          </w:tcPr>
          <w:p w:rsidR="00695BCA" w:rsidRPr="00C7309C" w:rsidRDefault="00695BCA" w:rsidP="00F84BF0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«Дата включения»</w:t>
            </w:r>
          </w:p>
        </w:tc>
        <w:tc>
          <w:tcPr>
            <w:tcW w:w="1566" w:type="dxa"/>
            <w:vMerge w:val="restart"/>
          </w:tcPr>
          <w:p w:rsidR="00695BCA" w:rsidRDefault="00695BCA" w:rsidP="00F84B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Скрыты,</w:t>
            </w:r>
          </w:p>
          <w:p w:rsidR="00695BCA" w:rsidRPr="00E70CEF" w:rsidRDefault="00695BCA" w:rsidP="00F84BF0">
            <w:pPr>
              <w:jc w:val="both"/>
              <w:rPr>
                <w:i/>
                <w:sz w:val="18"/>
                <w:szCs w:val="18"/>
              </w:rPr>
            </w:pPr>
            <w:r w:rsidRPr="00E70CEF">
              <w:rPr>
                <w:i/>
                <w:sz w:val="18"/>
                <w:szCs w:val="18"/>
              </w:rPr>
              <w:lastRenderedPageBreak/>
              <w:t>передаются в функцию добавления права пользователю</w:t>
            </w:r>
          </w:p>
        </w:tc>
        <w:tc>
          <w:tcPr>
            <w:tcW w:w="6232" w:type="dxa"/>
          </w:tcPr>
          <w:p w:rsidR="00695BCA" w:rsidRPr="00E70CEF" w:rsidRDefault="00695BCA" w:rsidP="00F84BF0">
            <w:pPr>
              <w:ind w:left="2444" w:hanging="241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GL</w:t>
            </w:r>
            <w:r w:rsidRPr="00E70CE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E70CE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  <w:r w:rsidRPr="00E70CEF">
              <w:rPr>
                <w:sz w:val="20"/>
                <w:szCs w:val="20"/>
              </w:rPr>
              <w:t>.</w:t>
            </w:r>
            <w:r w:rsidRPr="00C7309C">
              <w:rPr>
                <w:sz w:val="20"/>
                <w:szCs w:val="20"/>
                <w:lang w:val="en-US"/>
              </w:rPr>
              <w:t>DT</w:t>
            </w:r>
            <w:r w:rsidRPr="00E70CEF">
              <w:rPr>
                <w:sz w:val="20"/>
                <w:szCs w:val="20"/>
              </w:rPr>
              <w:t>_</w:t>
            </w:r>
            <w:r w:rsidRPr="00C7309C">
              <w:rPr>
                <w:sz w:val="20"/>
                <w:szCs w:val="20"/>
                <w:lang w:val="en-US"/>
              </w:rPr>
              <w:t>BEGIN</w:t>
            </w:r>
            <w:r w:rsidRPr="00E70CEF">
              <w:rPr>
                <w:sz w:val="20"/>
                <w:szCs w:val="20"/>
              </w:rPr>
              <w:t xml:space="preserve"> – </w:t>
            </w:r>
            <w:r w:rsidRPr="00C7309C">
              <w:rPr>
                <w:sz w:val="20"/>
                <w:szCs w:val="20"/>
              </w:rPr>
              <w:t>дата</w:t>
            </w:r>
            <w:r w:rsidRPr="00E70C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включения права «</w:t>
            </w:r>
            <w:proofErr w:type="spellStart"/>
            <w:r>
              <w:rPr>
                <w:sz w:val="20"/>
                <w:szCs w:val="20"/>
              </w:rPr>
              <w:t>Source</w:t>
            </w:r>
            <w:proofErr w:type="spellEnd"/>
            <w:r>
              <w:rPr>
                <w:sz w:val="20"/>
                <w:szCs w:val="20"/>
              </w:rPr>
              <w:t>»</w:t>
            </w:r>
          </w:p>
          <w:p w:rsidR="00695BCA" w:rsidRPr="00E70CEF" w:rsidRDefault="00695BCA" w:rsidP="00F84BF0">
            <w:pPr>
              <w:ind w:left="229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дате открытого операционного дня </w:t>
            </w:r>
          </w:p>
        </w:tc>
      </w:tr>
      <w:tr w:rsidR="00695BCA" w:rsidRPr="007A7135" w:rsidTr="00695BCA">
        <w:trPr>
          <w:trHeight w:val="1078"/>
        </w:trPr>
        <w:tc>
          <w:tcPr>
            <w:tcW w:w="1700" w:type="dxa"/>
          </w:tcPr>
          <w:p w:rsidR="00695BCA" w:rsidRPr="00C7309C" w:rsidRDefault="00695BCA" w:rsidP="00F84BF0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lastRenderedPageBreak/>
              <w:t>«Дата исключения»</w:t>
            </w:r>
          </w:p>
        </w:tc>
        <w:tc>
          <w:tcPr>
            <w:tcW w:w="1566" w:type="dxa"/>
            <w:vMerge/>
          </w:tcPr>
          <w:p w:rsidR="00695BCA" w:rsidRPr="00B7220E" w:rsidRDefault="00695BCA" w:rsidP="00F84BF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232" w:type="dxa"/>
          </w:tcPr>
          <w:p w:rsidR="00695BCA" w:rsidRPr="00695BCA" w:rsidRDefault="00695BCA" w:rsidP="00F84BF0">
            <w:pPr>
              <w:ind w:left="2295" w:hanging="2262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</w:t>
            </w:r>
            <w:r w:rsidRPr="00695BCA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695BCA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  <w:r w:rsidRPr="00695BCA">
              <w:rPr>
                <w:sz w:val="20"/>
                <w:szCs w:val="20"/>
                <w:lang w:val="en-US"/>
              </w:rPr>
              <w:t>.</w:t>
            </w:r>
            <w:r w:rsidRPr="00C7309C">
              <w:rPr>
                <w:sz w:val="20"/>
                <w:szCs w:val="20"/>
                <w:lang w:val="en-US"/>
              </w:rPr>
              <w:t>DT</w:t>
            </w:r>
            <w:r w:rsidRPr="00695BCA">
              <w:rPr>
                <w:sz w:val="20"/>
                <w:szCs w:val="20"/>
                <w:lang w:val="en-US"/>
              </w:rPr>
              <w:t>_</w:t>
            </w:r>
            <w:r w:rsidRPr="00E70CEF">
              <w:rPr>
                <w:sz w:val="20"/>
                <w:szCs w:val="20"/>
                <w:lang w:val="en-US"/>
              </w:rPr>
              <w:t>END</w:t>
            </w:r>
            <w:r w:rsidRPr="00695BCA">
              <w:rPr>
                <w:sz w:val="20"/>
                <w:szCs w:val="20"/>
                <w:lang w:val="en-US"/>
              </w:rPr>
              <w:t xml:space="preserve"> – </w:t>
            </w:r>
            <w:r w:rsidRPr="00C7309C">
              <w:rPr>
                <w:sz w:val="20"/>
                <w:szCs w:val="20"/>
              </w:rPr>
              <w:t>дата</w:t>
            </w:r>
            <w:r w:rsidRPr="00695B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исключения</w:t>
            </w:r>
            <w:r w:rsidRPr="00695BCA">
              <w:rPr>
                <w:sz w:val="20"/>
                <w:szCs w:val="20"/>
                <w:lang w:val="en-US"/>
              </w:rPr>
              <w:t xml:space="preserve"> </w:t>
            </w:r>
            <w:r w:rsidRPr="00C7309C">
              <w:rPr>
                <w:sz w:val="20"/>
                <w:szCs w:val="20"/>
              </w:rPr>
              <w:t>права</w:t>
            </w:r>
            <w:r w:rsidRPr="00695BCA">
              <w:rPr>
                <w:sz w:val="20"/>
                <w:szCs w:val="20"/>
                <w:lang w:val="en-US"/>
              </w:rPr>
              <w:t xml:space="preserve"> «Source»</w:t>
            </w:r>
          </w:p>
          <w:p w:rsidR="00695BCA" w:rsidRPr="00E70CEF" w:rsidRDefault="00695BCA" w:rsidP="00F84BF0">
            <w:pPr>
              <w:spacing w:before="120"/>
              <w:ind w:left="28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= </w:t>
            </w:r>
            <w:proofErr w:type="spellStart"/>
            <w:r>
              <w:rPr>
                <w:i/>
                <w:sz w:val="18"/>
                <w:szCs w:val="18"/>
              </w:rPr>
              <w:t>Null</w:t>
            </w:r>
            <w:proofErr w:type="spellEnd"/>
            <w:r>
              <w:rPr>
                <w:i/>
                <w:sz w:val="18"/>
                <w:szCs w:val="18"/>
              </w:rPr>
              <w:t xml:space="preserve"> или '</w:t>
            </w:r>
            <w:r w:rsidRPr="00E70CEF">
              <w:rPr>
                <w:i/>
                <w:sz w:val="18"/>
                <w:szCs w:val="18"/>
              </w:rPr>
              <w:t>2029-01-01</w:t>
            </w:r>
            <w:r>
              <w:rPr>
                <w:i/>
                <w:sz w:val="18"/>
                <w:szCs w:val="18"/>
              </w:rPr>
              <w:t xml:space="preserve">' </w:t>
            </w:r>
            <w:r w:rsidRPr="00E70CEF">
              <w:rPr>
                <w:i/>
                <w:sz w:val="18"/>
                <w:szCs w:val="18"/>
              </w:rPr>
              <w:t>в зависимости от общей конце</w:t>
            </w:r>
            <w:r>
              <w:rPr>
                <w:i/>
                <w:sz w:val="18"/>
                <w:szCs w:val="18"/>
              </w:rPr>
              <w:t>п</w:t>
            </w:r>
            <w:r w:rsidRPr="00E70CEF">
              <w:rPr>
                <w:i/>
                <w:sz w:val="18"/>
                <w:szCs w:val="18"/>
              </w:rPr>
              <w:t xml:space="preserve">ции заполнения </w:t>
            </w:r>
            <w:r>
              <w:rPr>
                <w:i/>
                <w:sz w:val="18"/>
                <w:szCs w:val="18"/>
              </w:rPr>
              <w:t>даты окончания</w:t>
            </w:r>
            <w:r w:rsidRPr="00E70CEF">
              <w:rPr>
                <w:i/>
                <w:sz w:val="18"/>
                <w:szCs w:val="18"/>
              </w:rPr>
              <w:t xml:space="preserve"> де</w:t>
            </w:r>
            <w:r>
              <w:rPr>
                <w:i/>
                <w:sz w:val="18"/>
                <w:szCs w:val="18"/>
              </w:rPr>
              <w:t>й</w:t>
            </w:r>
            <w:r w:rsidRPr="00E70CEF">
              <w:rPr>
                <w:i/>
                <w:sz w:val="18"/>
                <w:szCs w:val="18"/>
              </w:rPr>
              <w:t xml:space="preserve">ствия </w:t>
            </w:r>
          </w:p>
        </w:tc>
      </w:tr>
    </w:tbl>
    <w:p w:rsidR="00106C9C" w:rsidRDefault="00B217D1" w:rsidP="00DB09D3">
      <w:pPr>
        <w:pStyle w:val="a4"/>
        <w:spacing w:before="24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 данной секции действия по кнопкам «Добавить» и «Исключить» аналогичны описанным действиям по данным кнопкам в секции «Филиалы».</w:t>
      </w:r>
    </w:p>
    <w:p w:rsidR="00B217D1" w:rsidRDefault="00B217D1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Для единообразия и удобства пользователя можно включить поле радио-группа со значениями</w:t>
      </w:r>
      <w:r w:rsidRPr="00B217D1">
        <w:rPr>
          <w:sz w:val="20"/>
          <w:szCs w:val="20"/>
        </w:rPr>
        <w:t>:</w:t>
      </w:r>
    </w:p>
    <w:p w:rsidR="00B217D1" w:rsidRPr="00580ECD" w:rsidRDefault="00580ECD" w:rsidP="00DB09D3">
      <w:pPr>
        <w:pStyle w:val="a4"/>
        <w:numPr>
          <w:ilvl w:val="0"/>
          <w:numId w:val="22"/>
        </w:numPr>
        <w:spacing w:after="0"/>
        <w:ind w:left="113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B217D1" w:rsidRPr="00580ECD">
        <w:rPr>
          <w:sz w:val="20"/>
          <w:szCs w:val="20"/>
        </w:rPr>
        <w:t>се</w:t>
      </w:r>
      <w:r w:rsidRPr="00580ECD">
        <w:rPr>
          <w:sz w:val="20"/>
          <w:szCs w:val="20"/>
        </w:rPr>
        <w:t xml:space="preserve"> – исключает все продукты (при их наличии) и добавляет только одну строку, содержащую признак «*» - все продукты (источники сделки)</w:t>
      </w:r>
    </w:p>
    <w:p w:rsidR="00B217D1" w:rsidRPr="00580ECD" w:rsidRDefault="00B217D1" w:rsidP="00DB09D3">
      <w:pPr>
        <w:pStyle w:val="a4"/>
        <w:numPr>
          <w:ilvl w:val="0"/>
          <w:numId w:val="22"/>
        </w:numPr>
        <w:spacing w:after="120"/>
        <w:ind w:left="1134" w:hanging="357"/>
        <w:contextualSpacing w:val="0"/>
        <w:jc w:val="both"/>
        <w:rPr>
          <w:sz w:val="20"/>
          <w:szCs w:val="20"/>
        </w:rPr>
      </w:pPr>
      <w:r w:rsidRPr="00580ECD">
        <w:rPr>
          <w:sz w:val="20"/>
          <w:szCs w:val="20"/>
        </w:rPr>
        <w:t>любые</w:t>
      </w:r>
      <w:r w:rsidR="00580ECD" w:rsidRPr="00580ECD">
        <w:rPr>
          <w:sz w:val="20"/>
          <w:szCs w:val="20"/>
        </w:rPr>
        <w:t xml:space="preserve"> - исключает из списка строку с признаком «*» и позволяет добавлять любые продукты</w:t>
      </w:r>
      <w:r w:rsidR="00580ECD">
        <w:rPr>
          <w:sz w:val="20"/>
          <w:szCs w:val="20"/>
        </w:rPr>
        <w:t xml:space="preserve"> (значение по умолчанию).</w:t>
      </w:r>
    </w:p>
    <w:p w:rsidR="00745E14" w:rsidRDefault="00745E14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При выборе значения «все» кнопку «Добавить» следует сделать не</w:t>
      </w:r>
      <w:r w:rsidR="00C254AB">
        <w:rPr>
          <w:sz w:val="20"/>
          <w:szCs w:val="20"/>
        </w:rPr>
        <w:t>доступной для исключения возможности добавления продуктов, отличных от продукта с признаком «*» - все продукты.</w:t>
      </w:r>
    </w:p>
    <w:p w:rsidR="00745E14" w:rsidRPr="00745E14" w:rsidRDefault="00580ECD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Если в секции «Филиалы» не была использована радио-группа, то в данной секции достаточно использовать поле-переключатель (фл</w:t>
      </w:r>
      <w:r w:rsidR="000B211B">
        <w:rPr>
          <w:sz w:val="20"/>
          <w:szCs w:val="20"/>
        </w:rPr>
        <w:t>а</w:t>
      </w:r>
      <w:r>
        <w:rPr>
          <w:sz w:val="20"/>
          <w:szCs w:val="20"/>
        </w:rPr>
        <w:t>жок) «включить все продукты»</w:t>
      </w:r>
      <w:r w:rsidR="00745E14">
        <w:rPr>
          <w:sz w:val="20"/>
          <w:szCs w:val="20"/>
        </w:rPr>
        <w:t>,</w:t>
      </w:r>
      <w:r w:rsidR="00745E14" w:rsidRPr="00745E14">
        <w:rPr>
          <w:sz w:val="20"/>
          <w:szCs w:val="20"/>
        </w:rPr>
        <w:t xml:space="preserve"> </w:t>
      </w:r>
      <w:r w:rsidR="00745E14">
        <w:rPr>
          <w:sz w:val="20"/>
          <w:szCs w:val="20"/>
        </w:rPr>
        <w:t>по которому</w:t>
      </w:r>
      <w:r w:rsidR="00745E14" w:rsidRPr="00745E14">
        <w:rPr>
          <w:sz w:val="20"/>
          <w:szCs w:val="20"/>
        </w:rPr>
        <w:t xml:space="preserve">: </w:t>
      </w:r>
    </w:p>
    <w:p w:rsidR="00745E14" w:rsidRDefault="00580ECD" w:rsidP="00DB09D3">
      <w:pPr>
        <w:pStyle w:val="a4"/>
        <w:numPr>
          <w:ilvl w:val="0"/>
          <w:numId w:val="23"/>
        </w:numPr>
        <w:spacing w:after="12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включении </w:t>
      </w:r>
    </w:p>
    <w:p w:rsidR="00745E14" w:rsidRDefault="00580ECD" w:rsidP="00DB09D3">
      <w:pPr>
        <w:pStyle w:val="a4"/>
        <w:numPr>
          <w:ilvl w:val="1"/>
          <w:numId w:val="23"/>
        </w:numPr>
        <w:spacing w:after="0"/>
        <w:ind w:left="186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исключаются все продукты (при их наличии)</w:t>
      </w:r>
      <w:r w:rsidR="00745E1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</w:p>
    <w:p w:rsidR="00745E14" w:rsidRDefault="00580ECD" w:rsidP="00DB09D3">
      <w:pPr>
        <w:pStyle w:val="a4"/>
        <w:numPr>
          <w:ilvl w:val="1"/>
          <w:numId w:val="23"/>
        </w:numPr>
        <w:spacing w:after="0"/>
        <w:ind w:left="186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добавляется строка с признаком «*» - все продукты, </w:t>
      </w:r>
    </w:p>
    <w:p w:rsidR="00745E14" w:rsidRPr="00745E14" w:rsidRDefault="00745E14" w:rsidP="00DB09D3">
      <w:pPr>
        <w:pStyle w:val="a4"/>
        <w:numPr>
          <w:ilvl w:val="1"/>
          <w:numId w:val="23"/>
        </w:numPr>
        <w:spacing w:after="120"/>
        <w:ind w:left="1860" w:hanging="357"/>
        <w:contextualSpacing w:val="0"/>
        <w:jc w:val="both"/>
        <w:rPr>
          <w:sz w:val="20"/>
          <w:szCs w:val="20"/>
        </w:rPr>
      </w:pPr>
      <w:r w:rsidRPr="00745E14">
        <w:rPr>
          <w:sz w:val="20"/>
          <w:szCs w:val="20"/>
          <w:lang w:val="en-US"/>
        </w:rPr>
        <w:t xml:space="preserve">кнопка </w:t>
      </w:r>
      <w:r w:rsidRPr="00745E14">
        <w:rPr>
          <w:sz w:val="20"/>
          <w:szCs w:val="20"/>
        </w:rPr>
        <w:t>«Добавить»</w:t>
      </w:r>
      <w:r>
        <w:rPr>
          <w:sz w:val="20"/>
          <w:szCs w:val="20"/>
        </w:rPr>
        <w:t xml:space="preserve"> становится недоступной</w:t>
      </w:r>
    </w:p>
    <w:p w:rsidR="00745E14" w:rsidRDefault="00580ECD" w:rsidP="00DB09D3">
      <w:pPr>
        <w:pStyle w:val="a4"/>
        <w:keepNext/>
        <w:numPr>
          <w:ilvl w:val="0"/>
          <w:numId w:val="23"/>
        </w:numPr>
        <w:spacing w:after="12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при выключении</w:t>
      </w:r>
    </w:p>
    <w:p w:rsidR="00745E14" w:rsidRDefault="00580ECD" w:rsidP="00DB09D3">
      <w:pPr>
        <w:pStyle w:val="a4"/>
        <w:keepNext/>
        <w:numPr>
          <w:ilvl w:val="1"/>
          <w:numId w:val="23"/>
        </w:numPr>
        <w:spacing w:after="0"/>
        <w:ind w:left="186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строка </w:t>
      </w:r>
      <w:r w:rsidR="00745E14">
        <w:rPr>
          <w:sz w:val="20"/>
          <w:szCs w:val="20"/>
        </w:rPr>
        <w:t>с признаком «*» удаляется из списка,</w:t>
      </w:r>
      <w:r>
        <w:rPr>
          <w:sz w:val="20"/>
          <w:szCs w:val="20"/>
        </w:rPr>
        <w:t xml:space="preserve"> </w:t>
      </w:r>
    </w:p>
    <w:p w:rsidR="00B217D1" w:rsidRDefault="00580ECD" w:rsidP="00DB09D3">
      <w:pPr>
        <w:pStyle w:val="a4"/>
        <w:numPr>
          <w:ilvl w:val="1"/>
          <w:numId w:val="23"/>
        </w:numPr>
        <w:spacing w:after="240"/>
        <w:ind w:left="1860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кнопка «Добавить» становится доступной.</w:t>
      </w:r>
    </w:p>
    <w:p w:rsidR="00987275" w:rsidRPr="00987275" w:rsidRDefault="00987275" w:rsidP="00DB09D3">
      <w:pPr>
        <w:pStyle w:val="a4"/>
        <w:numPr>
          <w:ilvl w:val="2"/>
          <w:numId w:val="1"/>
        </w:numPr>
        <w:spacing w:before="240" w:after="240"/>
        <w:ind w:left="1134" w:hanging="698"/>
        <w:contextualSpacing w:val="0"/>
        <w:jc w:val="both"/>
        <w:outlineLvl w:val="2"/>
        <w:rPr>
          <w:color w:val="2E74B5" w:themeColor="accent1" w:themeShade="BF"/>
        </w:rPr>
      </w:pPr>
      <w:r w:rsidRPr="00987275">
        <w:rPr>
          <w:color w:val="2E74B5" w:themeColor="accent1" w:themeShade="BF"/>
        </w:rPr>
        <w:t>Секция «</w:t>
      </w:r>
      <w:r w:rsidR="00CB7169" w:rsidRPr="00F12263">
        <w:rPr>
          <w:b/>
          <w:color w:val="2E74B5" w:themeColor="accent1" w:themeShade="BF"/>
          <w:spacing w:val="20"/>
        </w:rPr>
        <w:t>Роли</w:t>
      </w:r>
      <w:r w:rsidRPr="00987275">
        <w:rPr>
          <w:color w:val="2E74B5" w:themeColor="accent1" w:themeShade="BF"/>
        </w:rPr>
        <w:t>»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1701"/>
        <w:gridCol w:w="1560"/>
        <w:gridCol w:w="6237"/>
      </w:tblGrid>
      <w:tr w:rsidR="00987275" w:rsidRPr="00B7220E" w:rsidTr="007D4F09">
        <w:trPr>
          <w:tblHeader/>
        </w:trPr>
        <w:tc>
          <w:tcPr>
            <w:tcW w:w="1701" w:type="dxa"/>
            <w:shd w:val="clear" w:color="auto" w:fill="D9D9D9" w:themeFill="background1" w:themeFillShade="D9"/>
          </w:tcPr>
          <w:p w:rsidR="00987275" w:rsidRPr="00B7220E" w:rsidRDefault="00987275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87275" w:rsidRPr="00B7220E" w:rsidRDefault="00987275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Таблица-источник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987275" w:rsidRPr="00B7220E" w:rsidRDefault="00987275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Описание</w:t>
            </w:r>
          </w:p>
        </w:tc>
      </w:tr>
      <w:tr w:rsidR="00CB7169" w:rsidRPr="00B7220E" w:rsidTr="000778B1">
        <w:tc>
          <w:tcPr>
            <w:tcW w:w="1701" w:type="dxa"/>
          </w:tcPr>
          <w:p w:rsidR="00CB7169" w:rsidRPr="00106C9C" w:rsidRDefault="00CB7169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Роли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BARS GL</w:t>
            </w:r>
          </w:p>
        </w:tc>
        <w:tc>
          <w:tcPr>
            <w:tcW w:w="1560" w:type="dxa"/>
          </w:tcPr>
          <w:p w:rsidR="00CB7169" w:rsidRPr="00B7220E" w:rsidRDefault="00CB7169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GL_AU_</w:t>
            </w:r>
            <w:r w:rsidR="007D4F09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6237" w:type="dxa"/>
          </w:tcPr>
          <w:p w:rsidR="00CB7169" w:rsidRDefault="00CB7169" w:rsidP="00DB09D3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</w:t>
            </w:r>
            <w:r w:rsidR="007D4F09">
              <w:rPr>
                <w:sz w:val="20"/>
                <w:szCs w:val="20"/>
              </w:rPr>
              <w:t>-с</w:t>
            </w:r>
            <w:r w:rsidR="007D4F09" w:rsidRPr="00B7220E">
              <w:rPr>
                <w:sz w:val="20"/>
                <w:szCs w:val="20"/>
              </w:rPr>
              <w:t>пис</w:t>
            </w:r>
            <w:r w:rsidR="007D4F09">
              <w:rPr>
                <w:sz w:val="20"/>
                <w:szCs w:val="20"/>
              </w:rPr>
              <w:t>о</w:t>
            </w:r>
            <w:r w:rsidR="007D4F09" w:rsidRPr="00B7220E">
              <w:rPr>
                <w:sz w:val="20"/>
                <w:szCs w:val="20"/>
              </w:rPr>
              <w:t>к</w:t>
            </w:r>
            <w:r w:rsidR="007D4F09">
              <w:rPr>
                <w:sz w:val="20"/>
                <w:szCs w:val="20"/>
              </w:rPr>
              <w:t>,</w:t>
            </w:r>
            <w:r w:rsidR="007D4F09" w:rsidRPr="00754533">
              <w:rPr>
                <w:sz w:val="20"/>
                <w:szCs w:val="20"/>
              </w:rPr>
              <w:t xml:space="preserve"> содержащий</w:t>
            </w:r>
            <w:r w:rsidR="007D4F09" w:rsidRPr="00B7220E">
              <w:rPr>
                <w:sz w:val="20"/>
                <w:szCs w:val="20"/>
              </w:rPr>
              <w:t xml:space="preserve"> </w:t>
            </w:r>
            <w:r w:rsidR="007D4F09">
              <w:rPr>
                <w:sz w:val="20"/>
                <w:szCs w:val="20"/>
              </w:rPr>
              <w:t>все записи таблицы</w:t>
            </w:r>
            <w:r>
              <w:rPr>
                <w:sz w:val="20"/>
                <w:szCs w:val="20"/>
              </w:rPr>
              <w:t xml:space="preserve"> </w:t>
            </w:r>
            <w:r w:rsidR="00213116">
              <w:rPr>
                <w:sz w:val="20"/>
                <w:szCs w:val="20"/>
              </w:rPr>
              <w:t>«Р</w:t>
            </w:r>
            <w:r w:rsidR="007D4F09" w:rsidRPr="007D4F09">
              <w:rPr>
                <w:sz w:val="20"/>
                <w:szCs w:val="20"/>
              </w:rPr>
              <w:t>ол</w:t>
            </w:r>
            <w:r w:rsidR="00213116">
              <w:rPr>
                <w:sz w:val="20"/>
                <w:szCs w:val="20"/>
              </w:rPr>
              <w:t>и»</w:t>
            </w:r>
            <w:r w:rsidRPr="00B7220E">
              <w:rPr>
                <w:sz w:val="20"/>
                <w:szCs w:val="20"/>
              </w:rPr>
              <w:t xml:space="preserve"> </w:t>
            </w:r>
          </w:p>
          <w:p w:rsidR="007D4F09" w:rsidRPr="00AA31CE" w:rsidRDefault="007D4F09" w:rsidP="00DB09D3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включающий два поля таблицы</w:t>
            </w:r>
            <w:r w:rsidRPr="00AA31CE">
              <w:rPr>
                <w:sz w:val="20"/>
                <w:szCs w:val="20"/>
              </w:rPr>
              <w:t>:</w:t>
            </w:r>
          </w:p>
          <w:p w:rsidR="007D4F09" w:rsidRDefault="007D4F09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ID_ROLE</w:t>
            </w:r>
            <w:r w:rsidRPr="00AA31C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внутренний код </w:t>
            </w:r>
            <w:r w:rsidRPr="007D4F09">
              <w:rPr>
                <w:sz w:val="20"/>
                <w:szCs w:val="20"/>
              </w:rPr>
              <w:t>роли</w:t>
            </w:r>
            <w:r>
              <w:rPr>
                <w:sz w:val="20"/>
                <w:szCs w:val="20"/>
              </w:rPr>
              <w:t xml:space="preserve"> (</w:t>
            </w:r>
            <w:r w:rsidRPr="007D4F09">
              <w:rPr>
                <w:i/>
                <w:sz w:val="18"/>
                <w:szCs w:val="18"/>
              </w:rPr>
              <w:t>невидимое</w:t>
            </w:r>
            <w:r w:rsidR="00213116">
              <w:rPr>
                <w:i/>
                <w:sz w:val="18"/>
                <w:szCs w:val="18"/>
              </w:rPr>
              <w:t xml:space="preserve"> </w:t>
            </w:r>
            <w:r w:rsidR="00213116" w:rsidRPr="00213116">
              <w:rPr>
                <w:i/>
                <w:sz w:val="18"/>
                <w:szCs w:val="18"/>
              </w:rPr>
              <w:t>связующее поле</w:t>
            </w:r>
            <w:r>
              <w:rPr>
                <w:sz w:val="20"/>
                <w:szCs w:val="20"/>
              </w:rPr>
              <w:t>)</w:t>
            </w:r>
          </w:p>
          <w:p w:rsidR="00CB7169" w:rsidRPr="00213116" w:rsidRDefault="007D4F09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ROLE_NAME – название роли</w:t>
            </w:r>
          </w:p>
        </w:tc>
      </w:tr>
      <w:tr w:rsidR="00CB7169" w:rsidRPr="00C33C8F" w:rsidTr="00FA248F">
        <w:trPr>
          <w:trHeight w:val="1835"/>
        </w:trPr>
        <w:tc>
          <w:tcPr>
            <w:tcW w:w="1701" w:type="dxa"/>
          </w:tcPr>
          <w:p w:rsidR="00CB7169" w:rsidRPr="00106C9C" w:rsidRDefault="00CB7169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Роли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пользователя</w:t>
            </w:r>
          </w:p>
        </w:tc>
        <w:tc>
          <w:tcPr>
            <w:tcW w:w="1560" w:type="dxa"/>
          </w:tcPr>
          <w:p w:rsidR="00CB7169" w:rsidRPr="00B7220E" w:rsidRDefault="00CB7169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GL_AU_</w:t>
            </w:r>
            <w:r w:rsidR="007D4F09">
              <w:rPr>
                <w:sz w:val="20"/>
                <w:szCs w:val="20"/>
                <w:lang w:val="en-US"/>
              </w:rPr>
              <w:t>USR</w:t>
            </w:r>
            <w:r w:rsidRPr="00B7220E">
              <w:rPr>
                <w:sz w:val="20"/>
                <w:szCs w:val="20"/>
                <w:lang w:val="en-US"/>
              </w:rPr>
              <w:t>RL +  GL_AU_</w:t>
            </w:r>
            <w:r w:rsidR="007D4F09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6237" w:type="dxa"/>
          </w:tcPr>
          <w:p w:rsidR="00FA248F" w:rsidRDefault="00213116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Поле-с</w:t>
            </w:r>
            <w:r w:rsidRPr="00B7220E">
              <w:rPr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</w:t>
            </w:r>
            <w:r w:rsidRPr="00B7220E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, содержащий</w:t>
            </w:r>
            <w:r w:rsidRPr="00B7220E">
              <w:rPr>
                <w:sz w:val="20"/>
                <w:szCs w:val="20"/>
              </w:rPr>
              <w:t xml:space="preserve"> </w:t>
            </w:r>
            <w:r w:rsidR="00A93C11">
              <w:rPr>
                <w:sz w:val="20"/>
                <w:szCs w:val="20"/>
              </w:rPr>
              <w:t>записи о ролях заданного пользователя</w:t>
            </w:r>
            <w:r>
              <w:rPr>
                <w:sz w:val="20"/>
                <w:szCs w:val="20"/>
              </w:rPr>
              <w:t xml:space="preserve"> </w:t>
            </w:r>
            <w:r w:rsidR="00A93C11"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</w:rPr>
              <w:t>таблиц</w:t>
            </w:r>
            <w:r w:rsidR="00A93C11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«Пользователи и их роли» </w:t>
            </w:r>
            <w:r w:rsidR="00A93C11" w:rsidRPr="00A93C11">
              <w:rPr>
                <w:sz w:val="20"/>
                <w:szCs w:val="20"/>
              </w:rPr>
              <w:t xml:space="preserve">и включающий </w:t>
            </w:r>
            <w:r w:rsidR="00A93C11">
              <w:rPr>
                <w:sz w:val="20"/>
                <w:szCs w:val="20"/>
              </w:rPr>
              <w:t>поле</w:t>
            </w:r>
          </w:p>
          <w:p w:rsidR="00213116" w:rsidRPr="00A93C11" w:rsidRDefault="00A93C11" w:rsidP="00DB09D3">
            <w:pPr>
              <w:pStyle w:val="a4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A248F" w:rsidRPr="00B7220E">
              <w:rPr>
                <w:sz w:val="20"/>
                <w:szCs w:val="20"/>
                <w:lang w:val="en-US"/>
              </w:rPr>
              <w:t>GL</w:t>
            </w:r>
            <w:r w:rsidR="00FA248F" w:rsidRPr="00A93C11">
              <w:rPr>
                <w:sz w:val="20"/>
                <w:szCs w:val="20"/>
              </w:rPr>
              <w:t>_</w:t>
            </w:r>
            <w:r w:rsidR="00FA248F" w:rsidRPr="00B7220E">
              <w:rPr>
                <w:sz w:val="20"/>
                <w:szCs w:val="20"/>
                <w:lang w:val="en-US"/>
              </w:rPr>
              <w:t>AU</w:t>
            </w:r>
            <w:r w:rsidR="00FA248F" w:rsidRPr="00A93C11">
              <w:rPr>
                <w:sz w:val="20"/>
                <w:szCs w:val="20"/>
              </w:rPr>
              <w:t>_</w:t>
            </w:r>
            <w:r w:rsidR="00FA248F">
              <w:rPr>
                <w:sz w:val="20"/>
                <w:szCs w:val="20"/>
                <w:lang w:val="en-US"/>
              </w:rPr>
              <w:t>ROLE</w:t>
            </w:r>
            <w:r w:rsidR="00FA248F">
              <w:rPr>
                <w:sz w:val="20"/>
                <w:szCs w:val="20"/>
              </w:rPr>
              <w:t xml:space="preserve">.NAME_ROLE - </w:t>
            </w:r>
            <w:r>
              <w:rPr>
                <w:sz w:val="20"/>
                <w:szCs w:val="20"/>
              </w:rPr>
              <w:t xml:space="preserve">название роли </w:t>
            </w:r>
          </w:p>
          <w:p w:rsidR="00213116" w:rsidRPr="00754533" w:rsidRDefault="00213116" w:rsidP="00DB09D3">
            <w:pPr>
              <w:jc w:val="both"/>
              <w:rPr>
                <w:sz w:val="20"/>
                <w:szCs w:val="20"/>
              </w:rPr>
            </w:pPr>
            <w:r w:rsidRPr="008F4221">
              <w:rPr>
                <w:sz w:val="20"/>
                <w:szCs w:val="20"/>
              </w:rPr>
              <w:t>п</w:t>
            </w:r>
            <w:r w:rsidRPr="00754533">
              <w:rPr>
                <w:sz w:val="20"/>
                <w:szCs w:val="20"/>
              </w:rPr>
              <w:t xml:space="preserve">ри </w:t>
            </w:r>
            <w:r>
              <w:rPr>
                <w:sz w:val="20"/>
                <w:szCs w:val="20"/>
              </w:rPr>
              <w:t>условии</w:t>
            </w:r>
            <w:r w:rsidRPr="00213116">
              <w:rPr>
                <w:sz w:val="20"/>
                <w:szCs w:val="20"/>
              </w:rPr>
              <w:t>:</w:t>
            </w:r>
            <w:r w:rsidRPr="00754533">
              <w:rPr>
                <w:sz w:val="20"/>
                <w:szCs w:val="20"/>
              </w:rPr>
              <w:t xml:space="preserve"> </w:t>
            </w:r>
          </w:p>
          <w:p w:rsidR="00FA248F" w:rsidRDefault="00FA248F" w:rsidP="00DB09D3">
            <w:pPr>
              <w:ind w:left="1310"/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  <w:lang w:val="en-US"/>
              </w:rPr>
              <w:t xml:space="preserve">ROLE.ID_ROLE = </w:t>
            </w: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 xml:space="preserve"> USR</w:t>
            </w:r>
            <w:r w:rsidRPr="00B7220E">
              <w:rPr>
                <w:sz w:val="20"/>
                <w:szCs w:val="20"/>
                <w:lang w:val="en-US"/>
              </w:rPr>
              <w:t>RL.</w:t>
            </w:r>
            <w:r w:rsidRPr="00A93C11">
              <w:rPr>
                <w:sz w:val="20"/>
                <w:szCs w:val="20"/>
                <w:lang w:val="en-US"/>
              </w:rPr>
              <w:t>ID_ROLE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1D5D19" w:rsidRPr="001D5D19" w:rsidRDefault="001D5D19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8F4221">
              <w:rPr>
                <w:sz w:val="20"/>
                <w:szCs w:val="20"/>
              </w:rPr>
              <w:t>п</w:t>
            </w:r>
            <w:r w:rsidRPr="00754533">
              <w:rPr>
                <w:sz w:val="20"/>
                <w:szCs w:val="20"/>
              </w:rPr>
              <w:t>ри</w:t>
            </w:r>
            <w:r w:rsidRPr="001D5D1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условии</w:t>
            </w:r>
            <w:r w:rsidRPr="001D5D19">
              <w:rPr>
                <w:sz w:val="20"/>
                <w:szCs w:val="20"/>
                <w:lang w:val="en-US"/>
              </w:rPr>
              <w:t xml:space="preserve">: </w:t>
            </w:r>
          </w:p>
          <w:p w:rsidR="001D5D19" w:rsidRDefault="001D5D19" w:rsidP="00DB09D3">
            <w:pPr>
              <w:ind w:left="1310"/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 xml:space="preserve"> USR</w:t>
            </w:r>
            <w:r w:rsidRPr="00B7220E">
              <w:rPr>
                <w:sz w:val="20"/>
                <w:szCs w:val="20"/>
                <w:lang w:val="en-US"/>
              </w:rPr>
              <w:t>RL.</w:t>
            </w:r>
            <w:r w:rsidRPr="00A93C11">
              <w:rPr>
                <w:sz w:val="20"/>
                <w:szCs w:val="20"/>
                <w:lang w:val="en-US"/>
              </w:rPr>
              <w:t>ID_ROLE</w:t>
            </w:r>
            <w:r w:rsidRPr="00B7220E">
              <w:rPr>
                <w:sz w:val="20"/>
                <w:szCs w:val="20"/>
                <w:lang w:val="en-US"/>
              </w:rPr>
              <w:t xml:space="preserve"> </w:t>
            </w:r>
            <w:r w:rsidRPr="00BB6BA9">
              <w:rPr>
                <w:sz w:val="20"/>
                <w:szCs w:val="20"/>
                <w:lang w:val="en-US"/>
              </w:rPr>
              <w:t xml:space="preserve">= </w:t>
            </w:r>
            <w:r w:rsidRPr="00B7220E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  <w:lang w:val="en-US"/>
              </w:rPr>
              <w:t>ROLE.</w:t>
            </w:r>
            <w:r w:rsidRPr="00A93C11">
              <w:rPr>
                <w:sz w:val="20"/>
                <w:szCs w:val="20"/>
                <w:lang w:val="en-US"/>
              </w:rPr>
              <w:t>ID_ROLE</w:t>
            </w:r>
            <w:r w:rsidRPr="00B7220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и</w:t>
            </w:r>
          </w:p>
          <w:p w:rsidR="00213116" w:rsidRDefault="00213116" w:rsidP="00DB09D3">
            <w:pPr>
              <w:ind w:left="1310"/>
              <w:jc w:val="both"/>
              <w:rPr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Pr="00B7220E">
              <w:rPr>
                <w:sz w:val="20"/>
                <w:szCs w:val="20"/>
                <w:lang w:val="en-US"/>
              </w:rPr>
              <w:t>AU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 w:rsidR="00A93C11">
              <w:rPr>
                <w:sz w:val="20"/>
                <w:szCs w:val="20"/>
                <w:lang w:val="en-US"/>
              </w:rPr>
              <w:t xml:space="preserve"> USR</w:t>
            </w:r>
            <w:r w:rsidR="00A93C11" w:rsidRPr="00B7220E">
              <w:rPr>
                <w:sz w:val="20"/>
                <w:szCs w:val="20"/>
                <w:lang w:val="en-US"/>
              </w:rPr>
              <w:t>RL</w:t>
            </w:r>
            <w:r w:rsidRPr="00B7220E">
              <w:rPr>
                <w:sz w:val="20"/>
                <w:szCs w:val="20"/>
                <w:lang w:val="en-US"/>
              </w:rPr>
              <w:t>.ID_</w:t>
            </w:r>
            <w:r w:rsidRPr="00754533">
              <w:rPr>
                <w:sz w:val="20"/>
                <w:szCs w:val="20"/>
                <w:lang w:val="en-US"/>
              </w:rPr>
              <w:t>USER</w:t>
            </w:r>
            <w:r w:rsidRPr="00B7220E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GL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754533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ID</w:t>
            </w:r>
            <w:r w:rsidRPr="0075453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</w:p>
          <w:p w:rsidR="00CB7169" w:rsidRPr="00773F0B" w:rsidRDefault="00CB7169" w:rsidP="00DB09D3">
            <w:pPr>
              <w:ind w:left="1310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8F3396" w:rsidRDefault="008F3396" w:rsidP="00DB09D3">
      <w:pPr>
        <w:pStyle w:val="a4"/>
        <w:spacing w:before="24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секцию «Роли» также, как и в предыдущих описанных секциях, должны быть включены кнопки «Добавить» и «Исключить», </w:t>
      </w:r>
      <w:r w:rsidR="0021377A">
        <w:rPr>
          <w:sz w:val="20"/>
          <w:szCs w:val="20"/>
        </w:rPr>
        <w:t>позволяющие</w:t>
      </w:r>
      <w:r>
        <w:rPr>
          <w:sz w:val="20"/>
          <w:szCs w:val="20"/>
        </w:rPr>
        <w:t xml:space="preserve"> настр</w:t>
      </w:r>
      <w:r w:rsidR="0021377A">
        <w:rPr>
          <w:sz w:val="20"/>
          <w:szCs w:val="20"/>
        </w:rPr>
        <w:t>аивать</w:t>
      </w:r>
      <w:r>
        <w:rPr>
          <w:sz w:val="20"/>
          <w:szCs w:val="20"/>
        </w:rPr>
        <w:t xml:space="preserve"> доступны</w:t>
      </w:r>
      <w:r w:rsidR="0021377A">
        <w:rPr>
          <w:sz w:val="20"/>
          <w:szCs w:val="20"/>
        </w:rPr>
        <w:t>е</w:t>
      </w:r>
      <w:r>
        <w:rPr>
          <w:sz w:val="20"/>
          <w:szCs w:val="20"/>
        </w:rPr>
        <w:t xml:space="preserve"> пользователю рол</w:t>
      </w:r>
      <w:r w:rsidR="0021377A">
        <w:rPr>
          <w:sz w:val="20"/>
          <w:szCs w:val="20"/>
        </w:rPr>
        <w:t>и</w:t>
      </w:r>
      <w:r>
        <w:rPr>
          <w:sz w:val="20"/>
          <w:szCs w:val="20"/>
        </w:rPr>
        <w:t xml:space="preserve">. </w:t>
      </w:r>
    </w:p>
    <w:p w:rsidR="0021377A" w:rsidRDefault="0021377A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этом по кнопке «Добавить» необходимо отслеживать </w:t>
      </w:r>
      <w:r w:rsidR="007B2D05">
        <w:rPr>
          <w:sz w:val="20"/>
          <w:szCs w:val="20"/>
        </w:rPr>
        <w:t xml:space="preserve">уникальность </w:t>
      </w:r>
      <w:r w:rsidR="000B211B">
        <w:rPr>
          <w:sz w:val="20"/>
          <w:szCs w:val="20"/>
        </w:rPr>
        <w:t xml:space="preserve">значений </w:t>
      </w:r>
      <w:r>
        <w:rPr>
          <w:sz w:val="20"/>
          <w:szCs w:val="20"/>
        </w:rPr>
        <w:t>поля-списка «Роли» пользователя</w:t>
      </w:r>
      <w:r w:rsidR="007B2D05">
        <w:rPr>
          <w:sz w:val="20"/>
          <w:szCs w:val="20"/>
        </w:rPr>
        <w:t>, если не используется принцип переноса значений из одного поля в другое.</w:t>
      </w:r>
    </w:p>
    <w:p w:rsidR="00987275" w:rsidRPr="00C254AB" w:rsidRDefault="008F3396" w:rsidP="00DB09D3">
      <w:pPr>
        <w:pStyle w:val="a4"/>
        <w:spacing w:after="24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первичной настройке и соответственно при отсутствии ролей у пользователя кнопка «Исключить» должна быть недоступна. </w:t>
      </w:r>
    </w:p>
    <w:p w:rsidR="000B211B" w:rsidRDefault="00F12263" w:rsidP="00DB09D3">
      <w:pPr>
        <w:pStyle w:val="a4"/>
        <w:keepNext/>
        <w:numPr>
          <w:ilvl w:val="2"/>
          <w:numId w:val="1"/>
        </w:numPr>
        <w:spacing w:before="240" w:after="240"/>
        <w:ind w:left="1134" w:hanging="697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Закрытие</w:t>
      </w:r>
      <w:r w:rsidR="0006469F">
        <w:rPr>
          <w:color w:val="2E74B5" w:themeColor="accent1" w:themeShade="BF"/>
        </w:rPr>
        <w:t xml:space="preserve"> формы </w:t>
      </w:r>
    </w:p>
    <w:p w:rsidR="00F12263" w:rsidRDefault="00F12263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Закрытие формы должно выполняться по кнопкам «Сохранить» и «Закрыть»</w:t>
      </w:r>
      <w:r w:rsidR="005B1884">
        <w:rPr>
          <w:sz w:val="20"/>
          <w:szCs w:val="20"/>
        </w:rPr>
        <w:t xml:space="preserve">. Отличие между кнопками в </w:t>
      </w:r>
      <w:r w:rsidR="00A76571">
        <w:rPr>
          <w:sz w:val="20"/>
          <w:szCs w:val="20"/>
        </w:rPr>
        <w:t xml:space="preserve">выходе из формы с </w:t>
      </w:r>
      <w:r w:rsidR="005B1884">
        <w:rPr>
          <w:sz w:val="20"/>
          <w:szCs w:val="20"/>
        </w:rPr>
        <w:t>сохранени</w:t>
      </w:r>
      <w:r w:rsidR="00A76571">
        <w:rPr>
          <w:sz w:val="20"/>
          <w:szCs w:val="20"/>
        </w:rPr>
        <w:t>ем</w:t>
      </w:r>
      <w:r w:rsidR="005B1884">
        <w:rPr>
          <w:sz w:val="20"/>
          <w:szCs w:val="20"/>
        </w:rPr>
        <w:t xml:space="preserve"> изменений</w:t>
      </w:r>
      <w:r w:rsidR="00A76571">
        <w:rPr>
          <w:sz w:val="20"/>
          <w:szCs w:val="20"/>
        </w:rPr>
        <w:t xml:space="preserve"> или без сохранения.</w:t>
      </w:r>
    </w:p>
    <w:p w:rsidR="005B1884" w:rsidRDefault="005B1884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По кнопке «Закрыть» форма должна закрываться с отменой всех изменений, которые были внесены администратором в настройку прав доступа пользователя.</w:t>
      </w:r>
    </w:p>
    <w:p w:rsidR="00A76571" w:rsidRDefault="00A76571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кнопке «Сохранить» необходимо </w:t>
      </w:r>
      <w:r w:rsidR="00DF466C">
        <w:rPr>
          <w:sz w:val="20"/>
          <w:szCs w:val="20"/>
        </w:rPr>
        <w:t xml:space="preserve">для каждой измененной секции </w:t>
      </w:r>
      <w:r>
        <w:rPr>
          <w:sz w:val="20"/>
          <w:szCs w:val="20"/>
        </w:rPr>
        <w:t xml:space="preserve">запустить </w:t>
      </w:r>
      <w:r w:rsidR="00DF466C">
        <w:rPr>
          <w:sz w:val="20"/>
          <w:szCs w:val="20"/>
        </w:rPr>
        <w:t xml:space="preserve">соответствующие </w:t>
      </w:r>
      <w:r>
        <w:rPr>
          <w:sz w:val="20"/>
          <w:szCs w:val="20"/>
        </w:rPr>
        <w:t xml:space="preserve">функции </w:t>
      </w:r>
      <w:r w:rsidR="00DF466C">
        <w:rPr>
          <w:sz w:val="20"/>
          <w:szCs w:val="20"/>
        </w:rPr>
        <w:t>настройки прав доступа и</w:t>
      </w:r>
      <w:r w:rsidR="009E4EC4">
        <w:rPr>
          <w:sz w:val="20"/>
          <w:szCs w:val="20"/>
        </w:rPr>
        <w:t>/или</w:t>
      </w:r>
      <w:r w:rsidR="00DF466C">
        <w:rPr>
          <w:sz w:val="20"/>
          <w:szCs w:val="20"/>
        </w:rPr>
        <w:t xml:space="preserve"> настройки ролей пользователя.</w:t>
      </w:r>
    </w:p>
    <w:p w:rsidR="00005F24" w:rsidRDefault="009E4EC4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функции настройки прав доступа пользователя необходимо предусмотреть ведение истории </w:t>
      </w:r>
      <w:r w:rsidR="001A2DFC">
        <w:rPr>
          <w:sz w:val="20"/>
          <w:szCs w:val="20"/>
        </w:rPr>
        <w:t>обновления</w:t>
      </w:r>
      <w:r>
        <w:rPr>
          <w:sz w:val="20"/>
          <w:szCs w:val="20"/>
        </w:rPr>
        <w:t xml:space="preserve"> прав </w:t>
      </w:r>
      <w:r w:rsidR="001A2DFC">
        <w:rPr>
          <w:sz w:val="20"/>
          <w:szCs w:val="20"/>
        </w:rPr>
        <w:t xml:space="preserve">пользователя путем переноса </w:t>
      </w:r>
      <w:r w:rsidR="00005F24">
        <w:rPr>
          <w:sz w:val="20"/>
          <w:szCs w:val="20"/>
        </w:rPr>
        <w:t>из таблицы «Пользователи и их права» (</w:t>
      </w:r>
      <w:r w:rsidR="00323091">
        <w:rPr>
          <w:sz w:val="20"/>
          <w:szCs w:val="20"/>
        </w:rPr>
        <w:t>DWH.</w:t>
      </w:r>
      <w:r w:rsidR="00323091" w:rsidRPr="001160F5">
        <w:rPr>
          <w:sz w:val="20"/>
          <w:szCs w:val="20"/>
          <w:lang w:val="en-US"/>
        </w:rPr>
        <w:t>GL</w:t>
      </w:r>
      <w:r w:rsidR="00323091" w:rsidRPr="001A2DFC">
        <w:rPr>
          <w:sz w:val="20"/>
          <w:szCs w:val="20"/>
        </w:rPr>
        <w:t>_</w:t>
      </w:r>
      <w:r w:rsidR="00323091" w:rsidRPr="001160F5">
        <w:rPr>
          <w:sz w:val="20"/>
          <w:szCs w:val="20"/>
          <w:lang w:val="en-US"/>
        </w:rPr>
        <w:t>AU</w:t>
      </w:r>
      <w:r w:rsidR="00323091" w:rsidRPr="001A2DFC">
        <w:rPr>
          <w:sz w:val="20"/>
          <w:szCs w:val="20"/>
        </w:rPr>
        <w:t>_</w:t>
      </w:r>
      <w:r w:rsidR="00323091" w:rsidRPr="001160F5">
        <w:rPr>
          <w:sz w:val="20"/>
          <w:szCs w:val="20"/>
          <w:lang w:val="en-US"/>
        </w:rPr>
        <w:t>PRM</w:t>
      </w:r>
      <w:r w:rsidR="00323091">
        <w:rPr>
          <w:sz w:val="20"/>
          <w:szCs w:val="20"/>
        </w:rPr>
        <w:t>VAL</w:t>
      </w:r>
      <w:r w:rsidR="00005F24">
        <w:rPr>
          <w:sz w:val="20"/>
          <w:szCs w:val="20"/>
        </w:rPr>
        <w:t xml:space="preserve">) </w:t>
      </w:r>
      <w:r w:rsidR="001A2DFC">
        <w:rPr>
          <w:sz w:val="20"/>
          <w:szCs w:val="20"/>
        </w:rPr>
        <w:t>в таблицу «История изменения параметров» (</w:t>
      </w:r>
      <w:r w:rsidR="00323091">
        <w:rPr>
          <w:sz w:val="20"/>
          <w:szCs w:val="20"/>
        </w:rPr>
        <w:t>DWH.</w:t>
      </w:r>
      <w:r w:rsidR="001A2DFC" w:rsidRPr="001160F5">
        <w:rPr>
          <w:sz w:val="20"/>
          <w:szCs w:val="20"/>
          <w:lang w:val="en-US"/>
        </w:rPr>
        <w:t>GL</w:t>
      </w:r>
      <w:r w:rsidR="001A2DFC" w:rsidRPr="001A2DFC">
        <w:rPr>
          <w:sz w:val="20"/>
          <w:szCs w:val="20"/>
        </w:rPr>
        <w:t>_</w:t>
      </w:r>
      <w:r w:rsidR="001A2DFC" w:rsidRPr="001160F5">
        <w:rPr>
          <w:sz w:val="20"/>
          <w:szCs w:val="20"/>
          <w:lang w:val="en-US"/>
        </w:rPr>
        <w:t>AU</w:t>
      </w:r>
      <w:r w:rsidR="001A2DFC" w:rsidRPr="001A2DFC">
        <w:rPr>
          <w:sz w:val="20"/>
          <w:szCs w:val="20"/>
        </w:rPr>
        <w:t>_</w:t>
      </w:r>
      <w:r w:rsidR="001A2DFC" w:rsidRPr="001160F5">
        <w:rPr>
          <w:sz w:val="20"/>
          <w:szCs w:val="20"/>
          <w:lang w:val="en-US"/>
        </w:rPr>
        <w:t>PRM</w:t>
      </w:r>
      <w:r w:rsidR="001A2DFC">
        <w:rPr>
          <w:sz w:val="20"/>
          <w:szCs w:val="20"/>
        </w:rPr>
        <w:t>VAL</w:t>
      </w:r>
      <w:r w:rsidR="001A2DFC">
        <w:rPr>
          <w:sz w:val="20"/>
          <w:szCs w:val="20"/>
          <w:lang w:val="en-US"/>
        </w:rPr>
        <w:t>H</w:t>
      </w:r>
      <w:r w:rsidR="006708E9">
        <w:rPr>
          <w:sz w:val="20"/>
          <w:szCs w:val="20"/>
        </w:rPr>
        <w:t>)</w:t>
      </w:r>
      <w:r w:rsidR="006708E9" w:rsidRPr="006708E9">
        <w:rPr>
          <w:sz w:val="20"/>
          <w:szCs w:val="20"/>
        </w:rPr>
        <w:t xml:space="preserve"> </w:t>
      </w:r>
      <w:r w:rsidR="006708E9">
        <w:rPr>
          <w:sz w:val="20"/>
          <w:szCs w:val="20"/>
        </w:rPr>
        <w:t>обновляемых значений прав при их наличии</w:t>
      </w:r>
      <w:r>
        <w:rPr>
          <w:sz w:val="20"/>
          <w:szCs w:val="20"/>
        </w:rPr>
        <w:t xml:space="preserve">. </w:t>
      </w:r>
      <w:r w:rsidR="00005F24">
        <w:rPr>
          <w:sz w:val="20"/>
          <w:szCs w:val="20"/>
        </w:rPr>
        <w:t>П</w:t>
      </w:r>
      <w:r w:rsidR="00A62434">
        <w:rPr>
          <w:sz w:val="20"/>
          <w:szCs w:val="20"/>
        </w:rPr>
        <w:t>ри отсутствии у пользователя прав по добавляемому параметру запись в таблицу хранения истории не должна производиться.</w:t>
      </w:r>
      <w:r w:rsidR="00CE0757">
        <w:rPr>
          <w:sz w:val="20"/>
          <w:szCs w:val="20"/>
        </w:rPr>
        <w:t xml:space="preserve"> </w:t>
      </w:r>
    </w:p>
    <w:p w:rsidR="00323091" w:rsidRDefault="00CE0757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выполняется обновление существующих прав по конкретному параметру, то при переносе записи из таблицы </w:t>
      </w:r>
      <w:r w:rsidRPr="001160F5">
        <w:rPr>
          <w:sz w:val="20"/>
          <w:szCs w:val="20"/>
          <w:lang w:val="en-US"/>
        </w:rPr>
        <w:t>GL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AU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PRM</w:t>
      </w:r>
      <w:r>
        <w:rPr>
          <w:sz w:val="20"/>
          <w:szCs w:val="20"/>
        </w:rPr>
        <w:t>VAL</w:t>
      </w:r>
      <w:r w:rsidRPr="00CE0757">
        <w:rPr>
          <w:sz w:val="20"/>
          <w:szCs w:val="20"/>
        </w:rPr>
        <w:t xml:space="preserve"> в таблицу </w:t>
      </w:r>
      <w:r w:rsidRPr="001160F5">
        <w:rPr>
          <w:sz w:val="20"/>
          <w:szCs w:val="20"/>
          <w:lang w:val="en-US"/>
        </w:rPr>
        <w:t>GL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AU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PRM</w:t>
      </w:r>
      <w:r>
        <w:rPr>
          <w:sz w:val="20"/>
          <w:szCs w:val="20"/>
        </w:rPr>
        <w:t>VAL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в поле </w:t>
      </w:r>
      <w:r w:rsidRPr="001160F5">
        <w:rPr>
          <w:sz w:val="20"/>
          <w:szCs w:val="20"/>
          <w:lang w:val="en-US"/>
        </w:rPr>
        <w:t>GL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AU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PRM</w:t>
      </w:r>
      <w:r>
        <w:rPr>
          <w:sz w:val="20"/>
          <w:szCs w:val="20"/>
        </w:rPr>
        <w:t>VAL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CHNG</w:t>
      </w:r>
      <w:r w:rsidRPr="00A6243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TYPE</w:t>
      </w:r>
      <w:r>
        <w:rPr>
          <w:sz w:val="20"/>
          <w:szCs w:val="20"/>
        </w:rPr>
        <w:t xml:space="preserve"> </w:t>
      </w:r>
      <w:r w:rsidR="006C5BD6">
        <w:rPr>
          <w:sz w:val="20"/>
          <w:szCs w:val="20"/>
        </w:rPr>
        <w:t xml:space="preserve">должно </w:t>
      </w:r>
      <w:r>
        <w:rPr>
          <w:sz w:val="20"/>
          <w:szCs w:val="20"/>
        </w:rPr>
        <w:t>прописыват</w:t>
      </w:r>
      <w:r w:rsidR="006C5BD6">
        <w:rPr>
          <w:sz w:val="20"/>
          <w:szCs w:val="20"/>
        </w:rPr>
        <w:t>ь</w:t>
      </w:r>
      <w:r>
        <w:rPr>
          <w:sz w:val="20"/>
          <w:szCs w:val="20"/>
        </w:rPr>
        <w:t>ся значение = '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' (</w:t>
      </w:r>
      <w:proofErr w:type="spellStart"/>
      <w:r>
        <w:rPr>
          <w:sz w:val="20"/>
          <w:szCs w:val="20"/>
        </w:rPr>
        <w:t>deleted</w:t>
      </w:r>
      <w:proofErr w:type="spellEnd"/>
      <w:r>
        <w:rPr>
          <w:sz w:val="20"/>
          <w:szCs w:val="20"/>
        </w:rPr>
        <w:t xml:space="preserve">) и в поля </w:t>
      </w:r>
      <w:r w:rsidRPr="001160F5">
        <w:rPr>
          <w:sz w:val="20"/>
          <w:szCs w:val="20"/>
          <w:lang w:val="en-US"/>
        </w:rPr>
        <w:t>GL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AU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PRM</w:t>
      </w:r>
      <w:r>
        <w:rPr>
          <w:sz w:val="20"/>
          <w:szCs w:val="20"/>
        </w:rPr>
        <w:t>VAL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.DT_SYS и</w:t>
      </w:r>
      <w:r w:rsidRPr="00CE0757">
        <w:rPr>
          <w:sz w:val="20"/>
          <w:szCs w:val="20"/>
        </w:rPr>
        <w:t xml:space="preserve"> </w:t>
      </w:r>
      <w:r w:rsidRPr="001160F5">
        <w:rPr>
          <w:sz w:val="20"/>
          <w:szCs w:val="20"/>
          <w:lang w:val="en-US"/>
        </w:rPr>
        <w:t>GL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AU</w:t>
      </w:r>
      <w:r w:rsidRPr="001A2DFC">
        <w:rPr>
          <w:sz w:val="20"/>
          <w:szCs w:val="20"/>
        </w:rPr>
        <w:t>_</w:t>
      </w:r>
      <w:r w:rsidRPr="001160F5">
        <w:rPr>
          <w:sz w:val="20"/>
          <w:szCs w:val="20"/>
          <w:lang w:val="en-US"/>
        </w:rPr>
        <w:t>PRM</w:t>
      </w:r>
      <w:r>
        <w:rPr>
          <w:sz w:val="20"/>
          <w:szCs w:val="20"/>
        </w:rPr>
        <w:t>VAL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.USR_SYS </w:t>
      </w:r>
      <w:r w:rsidRPr="00CE0757">
        <w:rPr>
          <w:sz w:val="20"/>
          <w:szCs w:val="20"/>
        </w:rPr>
        <w:t>должны записываться</w:t>
      </w:r>
      <w:r>
        <w:rPr>
          <w:sz w:val="20"/>
          <w:szCs w:val="20"/>
        </w:rPr>
        <w:t xml:space="preserve"> соответственно системная дата операции обновления и логин пользователя</w:t>
      </w:r>
      <w:r w:rsidR="006C5BD6">
        <w:rPr>
          <w:sz w:val="20"/>
          <w:szCs w:val="20"/>
        </w:rPr>
        <w:t>, выполн</w:t>
      </w:r>
      <w:r w:rsidR="00005F24">
        <w:rPr>
          <w:sz w:val="20"/>
          <w:szCs w:val="20"/>
        </w:rPr>
        <w:t>яющего</w:t>
      </w:r>
      <w:r w:rsidR="006C5BD6">
        <w:rPr>
          <w:sz w:val="20"/>
          <w:szCs w:val="20"/>
        </w:rPr>
        <w:t xml:space="preserve"> данную операцию.</w:t>
      </w:r>
      <w:r w:rsidRPr="00CE0757">
        <w:rPr>
          <w:sz w:val="20"/>
          <w:szCs w:val="20"/>
        </w:rPr>
        <w:t xml:space="preserve"> </w:t>
      </w:r>
    </w:p>
    <w:p w:rsidR="00F12263" w:rsidRDefault="006C5BD6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Операцию обновления прав пользователя необходимо выполн</w:t>
      </w:r>
      <w:r w:rsidR="00323091">
        <w:rPr>
          <w:sz w:val="20"/>
          <w:szCs w:val="20"/>
        </w:rPr>
        <w:t>я</w:t>
      </w:r>
      <w:r>
        <w:rPr>
          <w:sz w:val="20"/>
          <w:szCs w:val="20"/>
        </w:rPr>
        <w:t>ть в одной транзакции</w:t>
      </w:r>
      <w:r w:rsidR="00323091">
        <w:rPr>
          <w:sz w:val="20"/>
          <w:szCs w:val="20"/>
        </w:rPr>
        <w:t>.</w:t>
      </w:r>
    </w:p>
    <w:p w:rsidR="001E46FA" w:rsidRDefault="001E46FA" w:rsidP="00050007">
      <w:pPr>
        <w:pStyle w:val="a4"/>
        <w:numPr>
          <w:ilvl w:val="1"/>
          <w:numId w:val="1"/>
        </w:numPr>
        <w:spacing w:before="240" w:after="360"/>
        <w:ind w:left="709" w:hanging="635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 w:rsidRPr="00A4525F">
        <w:rPr>
          <w:color w:val="2F5496" w:themeColor="accent5" w:themeShade="BF"/>
        </w:rPr>
        <w:t>Форма</w:t>
      </w:r>
      <w:r w:rsidRPr="00A4525F">
        <w:rPr>
          <w:b/>
          <w:color w:val="2F5496" w:themeColor="accent5" w:themeShade="BF"/>
          <w:spacing w:val="20"/>
        </w:rPr>
        <w:t xml:space="preserve"> «</w:t>
      </w:r>
      <w:r w:rsidR="004D6C45">
        <w:rPr>
          <w:b/>
          <w:color w:val="2F5496" w:themeColor="accent5" w:themeShade="BF"/>
          <w:spacing w:val="20"/>
        </w:rPr>
        <w:t>Д</w:t>
      </w:r>
      <w:r>
        <w:rPr>
          <w:b/>
          <w:color w:val="2F5496" w:themeColor="accent5" w:themeShade="BF"/>
          <w:spacing w:val="20"/>
        </w:rPr>
        <w:t>оступ в архив</w:t>
      </w:r>
      <w:r w:rsidRPr="00A4525F">
        <w:rPr>
          <w:b/>
          <w:color w:val="2F5496" w:themeColor="accent5" w:themeShade="BF"/>
          <w:spacing w:val="20"/>
        </w:rPr>
        <w:t>»</w:t>
      </w:r>
    </w:p>
    <w:tbl>
      <w:tblPr>
        <w:tblStyle w:val="a3"/>
        <w:tblW w:w="7940" w:type="dxa"/>
        <w:tblInd w:w="-6" w:type="dxa"/>
        <w:tblLook w:val="04A0" w:firstRow="1" w:lastRow="0" w:firstColumn="1" w:lastColumn="0" w:noHBand="0" w:noVBand="1"/>
      </w:tblPr>
      <w:tblGrid>
        <w:gridCol w:w="2128"/>
        <w:gridCol w:w="5812"/>
      </w:tblGrid>
      <w:tr w:rsidR="00554FBC" w:rsidRPr="008A010E" w:rsidTr="003D4AC3">
        <w:tc>
          <w:tcPr>
            <w:tcW w:w="2128" w:type="dxa"/>
            <w:shd w:val="clear" w:color="auto" w:fill="D9D9D9" w:themeFill="background1" w:themeFillShade="D9"/>
          </w:tcPr>
          <w:p w:rsidR="00554FBC" w:rsidRPr="000F271C" w:rsidRDefault="00554FBC" w:rsidP="003D4AC3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Назначение формы</w:t>
            </w:r>
          </w:p>
        </w:tc>
        <w:tc>
          <w:tcPr>
            <w:tcW w:w="5812" w:type="dxa"/>
          </w:tcPr>
          <w:p w:rsidR="00554FBC" w:rsidRPr="008A010E" w:rsidRDefault="00554FBC" w:rsidP="00577605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Отображение списка пользователей для просмотра и установки права доступа к операциям </w:t>
            </w:r>
            <w:r w:rsidR="00EF041E">
              <w:rPr>
                <w:sz w:val="20"/>
                <w:szCs w:val="20"/>
              </w:rPr>
              <w:t>закрытых операционных дней</w:t>
            </w:r>
            <w:r>
              <w:rPr>
                <w:sz w:val="20"/>
                <w:szCs w:val="20"/>
              </w:rPr>
              <w:t xml:space="preserve"> (к операции </w:t>
            </w:r>
            <w:proofErr w:type="spellStart"/>
            <w:r w:rsidRPr="002B0381">
              <w:rPr>
                <w:sz w:val="20"/>
                <w:szCs w:val="20"/>
              </w:rPr>
              <w:t>BackValue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54FBC" w:rsidRPr="008A010E" w:rsidTr="003D4AC3">
        <w:tc>
          <w:tcPr>
            <w:tcW w:w="2128" w:type="dxa"/>
            <w:shd w:val="clear" w:color="auto" w:fill="D9D9D9" w:themeFill="background1" w:themeFillShade="D9"/>
          </w:tcPr>
          <w:p w:rsidR="00554FBC" w:rsidRPr="000F271C" w:rsidRDefault="00554FBC" w:rsidP="003D4AC3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Заголовок формы</w:t>
            </w:r>
          </w:p>
        </w:tc>
        <w:tc>
          <w:tcPr>
            <w:tcW w:w="5812" w:type="dxa"/>
          </w:tcPr>
          <w:p w:rsidR="00554FBC" w:rsidRPr="008A010E" w:rsidRDefault="00554FBC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="00A060C4"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оступ в архив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554FBC" w:rsidRPr="008A010E" w:rsidTr="003D4AC3">
        <w:tc>
          <w:tcPr>
            <w:tcW w:w="2128" w:type="dxa"/>
            <w:shd w:val="clear" w:color="auto" w:fill="D9D9D9" w:themeFill="background1" w:themeFillShade="D9"/>
          </w:tcPr>
          <w:p w:rsidR="00554FBC" w:rsidRPr="000F271C" w:rsidRDefault="00554FBC" w:rsidP="003D4AC3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Вызов формы</w:t>
            </w:r>
          </w:p>
        </w:tc>
        <w:tc>
          <w:tcPr>
            <w:tcW w:w="5812" w:type="dxa"/>
          </w:tcPr>
          <w:p w:rsidR="00554FBC" w:rsidRPr="008A010E" w:rsidRDefault="000E76D1" w:rsidP="00577605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54FBC" w:rsidRPr="00050007">
              <w:rPr>
                <w:sz w:val="20"/>
                <w:szCs w:val="20"/>
              </w:rPr>
              <w:t xml:space="preserve">ункт меню </w:t>
            </w:r>
            <w:r w:rsidR="00EF041E" w:rsidRPr="003921E7">
              <w:rPr>
                <w:sz w:val="20"/>
                <w:szCs w:val="20"/>
              </w:rPr>
              <w:t>«Система»</w:t>
            </w:r>
            <w:r w:rsidR="00EF041E">
              <w:rPr>
                <w:sz w:val="20"/>
                <w:szCs w:val="20"/>
              </w:rPr>
              <w:t xml:space="preserve"> \ «Управление доступом» \ «Доступ в архив»</w:t>
            </w:r>
          </w:p>
        </w:tc>
      </w:tr>
      <w:tr w:rsidR="00554FBC" w:rsidRPr="008A010E" w:rsidTr="003D4AC3">
        <w:trPr>
          <w:trHeight w:val="559"/>
        </w:trPr>
        <w:tc>
          <w:tcPr>
            <w:tcW w:w="2128" w:type="dxa"/>
            <w:shd w:val="clear" w:color="auto" w:fill="D9D9D9" w:themeFill="background1" w:themeFillShade="D9"/>
          </w:tcPr>
          <w:p w:rsidR="00554FBC" w:rsidRPr="000F271C" w:rsidRDefault="00EF041E" w:rsidP="003D4AC3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Сортировка</w:t>
            </w:r>
          </w:p>
        </w:tc>
        <w:tc>
          <w:tcPr>
            <w:tcW w:w="5812" w:type="dxa"/>
          </w:tcPr>
          <w:p w:rsidR="00554FBC" w:rsidRPr="00022306" w:rsidRDefault="000E76D1" w:rsidP="003D4AC3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«Фамилия» + «Имя» + «Отчество»</w:t>
            </w:r>
          </w:p>
        </w:tc>
      </w:tr>
      <w:tr w:rsidR="00250B70" w:rsidRPr="008A010E" w:rsidTr="003D4AC3">
        <w:trPr>
          <w:trHeight w:val="559"/>
        </w:trPr>
        <w:tc>
          <w:tcPr>
            <w:tcW w:w="2128" w:type="dxa"/>
            <w:shd w:val="clear" w:color="auto" w:fill="D9D9D9" w:themeFill="background1" w:themeFillShade="D9"/>
          </w:tcPr>
          <w:p w:rsidR="00250B70" w:rsidRDefault="00250B70" w:rsidP="00050007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Ограничения</w:t>
            </w:r>
          </w:p>
        </w:tc>
        <w:tc>
          <w:tcPr>
            <w:tcW w:w="5812" w:type="dxa"/>
          </w:tcPr>
          <w:p w:rsidR="00250B70" w:rsidRDefault="00250B70" w:rsidP="005432FB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Исключение из списка закрытых (удаленных) и заблокированных пользователей</w:t>
            </w:r>
          </w:p>
        </w:tc>
      </w:tr>
      <w:tr w:rsidR="00554FBC" w:rsidRPr="008A010E" w:rsidTr="003D4AC3">
        <w:trPr>
          <w:trHeight w:val="639"/>
        </w:trPr>
        <w:tc>
          <w:tcPr>
            <w:tcW w:w="2128" w:type="dxa"/>
            <w:shd w:val="clear" w:color="auto" w:fill="D9D9D9" w:themeFill="background1" w:themeFillShade="D9"/>
          </w:tcPr>
          <w:p w:rsidR="00554FBC" w:rsidRPr="000F271C" w:rsidRDefault="00846494" w:rsidP="003D4AC3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Функции формы</w:t>
            </w:r>
          </w:p>
        </w:tc>
        <w:tc>
          <w:tcPr>
            <w:tcW w:w="5812" w:type="dxa"/>
          </w:tcPr>
          <w:p w:rsidR="00554FBC" w:rsidRPr="00050007" w:rsidRDefault="00A2119E" w:rsidP="00050007">
            <w:pPr>
              <w:pStyle w:val="a4"/>
              <w:keepNext/>
              <w:numPr>
                <w:ilvl w:val="0"/>
                <w:numId w:val="27"/>
              </w:numPr>
              <w:spacing w:before="60" w:after="60"/>
              <w:ind w:left="459"/>
              <w:jc w:val="both"/>
              <w:rPr>
                <w:sz w:val="20"/>
                <w:szCs w:val="20"/>
              </w:rPr>
            </w:pPr>
            <w:r w:rsidRPr="00050007">
              <w:rPr>
                <w:sz w:val="20"/>
                <w:szCs w:val="20"/>
              </w:rPr>
              <w:t>Стандартные функции</w:t>
            </w:r>
            <w:r w:rsidR="00846494" w:rsidRPr="00050007">
              <w:rPr>
                <w:sz w:val="20"/>
                <w:szCs w:val="20"/>
              </w:rPr>
              <w:t xml:space="preserve"> фильтра и просмотра учетной записи пользователя с данными по доступу в архив</w:t>
            </w:r>
          </w:p>
          <w:p w:rsidR="00A060C4" w:rsidRPr="00050007" w:rsidRDefault="00A060C4" w:rsidP="00050007">
            <w:pPr>
              <w:pStyle w:val="a4"/>
              <w:keepNext/>
              <w:numPr>
                <w:ilvl w:val="0"/>
                <w:numId w:val="27"/>
              </w:numPr>
              <w:spacing w:before="60" w:after="60"/>
              <w:ind w:left="459"/>
              <w:jc w:val="both"/>
              <w:rPr>
                <w:sz w:val="20"/>
                <w:szCs w:val="20"/>
              </w:rPr>
            </w:pPr>
            <w:r w:rsidRPr="00050007">
              <w:rPr>
                <w:sz w:val="20"/>
                <w:szCs w:val="20"/>
              </w:rPr>
              <w:t>Изменение права доступа в архив</w:t>
            </w:r>
            <w:r>
              <w:rPr>
                <w:sz w:val="20"/>
                <w:szCs w:val="20"/>
              </w:rPr>
              <w:t xml:space="preserve"> (описание </w:t>
            </w:r>
            <w:proofErr w:type="spellStart"/>
            <w:r>
              <w:rPr>
                <w:sz w:val="20"/>
                <w:szCs w:val="20"/>
              </w:rPr>
              <w:t>см.ниже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1E46FA" w:rsidRDefault="001E46FA" w:rsidP="00050007">
      <w:pPr>
        <w:pStyle w:val="a4"/>
        <w:spacing w:before="36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вызова формы необходимо добавить во вкладку «Система» </w:t>
      </w:r>
      <w:r w:rsidR="00E56788">
        <w:rPr>
          <w:sz w:val="20"/>
          <w:szCs w:val="20"/>
        </w:rPr>
        <w:t xml:space="preserve">в </w:t>
      </w:r>
      <w:r>
        <w:rPr>
          <w:sz w:val="20"/>
          <w:szCs w:val="20"/>
        </w:rPr>
        <w:t>пункт меню «</w:t>
      </w:r>
      <w:r w:rsidR="00E56788">
        <w:rPr>
          <w:sz w:val="20"/>
          <w:szCs w:val="20"/>
        </w:rPr>
        <w:t>Управление доступом</w:t>
      </w:r>
      <w:r>
        <w:rPr>
          <w:sz w:val="20"/>
          <w:szCs w:val="20"/>
        </w:rPr>
        <w:t>»</w:t>
      </w:r>
      <w:r w:rsidR="00E56788">
        <w:rPr>
          <w:sz w:val="20"/>
          <w:szCs w:val="20"/>
        </w:rPr>
        <w:t xml:space="preserve"> подпункт «Доступ в архив»</w:t>
      </w:r>
      <w:r>
        <w:rPr>
          <w:sz w:val="20"/>
          <w:szCs w:val="20"/>
        </w:rPr>
        <w:t xml:space="preserve">, доступный </w:t>
      </w:r>
      <w:r w:rsidR="00E56788">
        <w:rPr>
          <w:sz w:val="20"/>
          <w:szCs w:val="20"/>
        </w:rPr>
        <w:t xml:space="preserve">пользователю, обладающему правом </w:t>
      </w:r>
      <w:r w:rsidR="00310686">
        <w:rPr>
          <w:sz w:val="20"/>
          <w:szCs w:val="20"/>
        </w:rPr>
        <w:t>изменять у пользователей доступ к операциям в закрытых операционных днях</w:t>
      </w:r>
      <w:r>
        <w:rPr>
          <w:sz w:val="20"/>
          <w:szCs w:val="20"/>
        </w:rPr>
        <w:t>.</w:t>
      </w:r>
    </w:p>
    <w:tbl>
      <w:tblPr>
        <w:tblW w:w="9435" w:type="dxa"/>
        <w:tblCellSpacing w:w="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072"/>
        <w:gridCol w:w="1117"/>
        <w:gridCol w:w="1022"/>
        <w:gridCol w:w="1001"/>
        <w:gridCol w:w="1146"/>
        <w:gridCol w:w="972"/>
        <w:gridCol w:w="903"/>
        <w:gridCol w:w="1144"/>
      </w:tblGrid>
      <w:tr w:rsidR="005632E3" w:rsidRPr="00497B86" w:rsidTr="00050007">
        <w:trPr>
          <w:tblHeader/>
          <w:tblCellSpacing w:w="0" w:type="dxa"/>
        </w:trPr>
        <w:tc>
          <w:tcPr>
            <w:tcW w:w="9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Доступ в архив</w:t>
            </w:r>
          </w:p>
        </w:tc>
      </w:tr>
      <w:tr w:rsidR="005632E3" w:rsidRPr="00497B86" w:rsidTr="00050007">
        <w:trPr>
          <w:tblHeader/>
          <w:tblCellSpacing w:w="0" w:type="dxa"/>
        </w:trPr>
        <w:tc>
          <w:tcPr>
            <w:tcW w:w="10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Логин</w:t>
            </w:r>
          </w:p>
        </w:tc>
        <w:tc>
          <w:tcPr>
            <w:tcW w:w="10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Фамилия</w:t>
            </w:r>
          </w:p>
        </w:tc>
        <w:tc>
          <w:tcPr>
            <w:tcW w:w="11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10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Отчество</w:t>
            </w:r>
          </w:p>
        </w:tc>
        <w:tc>
          <w:tcPr>
            <w:tcW w:w="1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Количество дней в архиве</w:t>
            </w:r>
          </w:p>
        </w:tc>
        <w:tc>
          <w:tcPr>
            <w:tcW w:w="11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 xml:space="preserve">Дата </w:t>
            </w: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начала действия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497B86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 xml:space="preserve">Дата </w:t>
            </w: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окончания действия</w:t>
            </w:r>
          </w:p>
        </w:tc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632E3" w:rsidRPr="00497B86" w:rsidRDefault="005632E3" w:rsidP="00050007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Филиал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632E3" w:rsidRPr="00497B86" w:rsidRDefault="001401E1" w:rsidP="00050007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Подраз</w:t>
            </w:r>
            <w:r w:rsidR="005632E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деление</w:t>
            </w:r>
          </w:p>
        </w:tc>
      </w:tr>
      <w:tr w:rsidR="005632E3" w:rsidRPr="00497B86" w:rsidTr="00050007">
        <w:trPr>
          <w:tblCellSpacing w:w="0" w:type="dxa"/>
        </w:trPr>
        <w:tc>
          <w:tcPr>
            <w:tcW w:w="109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user1</w:t>
            </w:r>
          </w:p>
        </w:tc>
        <w:tc>
          <w:tcPr>
            <w:tcW w:w="10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ф1</w:t>
            </w:r>
          </w:p>
        </w:tc>
        <w:tc>
          <w:tcPr>
            <w:tcW w:w="116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и1</w:t>
            </w:r>
          </w:p>
        </w:tc>
        <w:tc>
          <w:tcPr>
            <w:tcW w:w="104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о1</w:t>
            </w:r>
          </w:p>
        </w:tc>
        <w:tc>
          <w:tcPr>
            <w:tcW w:w="10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01.02.2016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MOS</w:t>
            </w:r>
          </w:p>
        </w:tc>
        <w:tc>
          <w:tcPr>
            <w:tcW w:w="94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CAS</w:t>
            </w:r>
          </w:p>
        </w:tc>
      </w:tr>
      <w:tr w:rsidR="005632E3" w:rsidRPr="00497B86" w:rsidTr="00050007">
        <w:trPr>
          <w:tblCellSpacing w:w="0" w:type="dxa"/>
        </w:trPr>
        <w:tc>
          <w:tcPr>
            <w:tcW w:w="109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user2</w:t>
            </w:r>
          </w:p>
        </w:tc>
        <w:tc>
          <w:tcPr>
            <w:tcW w:w="10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ф2</w:t>
            </w:r>
          </w:p>
        </w:tc>
        <w:tc>
          <w:tcPr>
            <w:tcW w:w="116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и2</w:t>
            </w:r>
          </w:p>
        </w:tc>
        <w:tc>
          <w:tcPr>
            <w:tcW w:w="104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о2</w:t>
            </w:r>
          </w:p>
        </w:tc>
        <w:tc>
          <w:tcPr>
            <w:tcW w:w="10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05.03.2016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05.03.2016</w:t>
            </w:r>
          </w:p>
        </w:tc>
        <w:tc>
          <w:tcPr>
            <w:tcW w:w="92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SPB</w:t>
            </w:r>
          </w:p>
        </w:tc>
        <w:tc>
          <w:tcPr>
            <w:tcW w:w="94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CRC</w:t>
            </w:r>
          </w:p>
        </w:tc>
      </w:tr>
      <w:tr w:rsidR="005632E3" w:rsidRPr="00497B86" w:rsidTr="00050007">
        <w:trPr>
          <w:tblCellSpacing w:w="0" w:type="dxa"/>
        </w:trPr>
        <w:tc>
          <w:tcPr>
            <w:tcW w:w="109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user3</w:t>
            </w:r>
          </w:p>
        </w:tc>
        <w:tc>
          <w:tcPr>
            <w:tcW w:w="10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ф3</w:t>
            </w:r>
          </w:p>
        </w:tc>
        <w:tc>
          <w:tcPr>
            <w:tcW w:w="116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и3</w:t>
            </w:r>
          </w:p>
        </w:tc>
        <w:tc>
          <w:tcPr>
            <w:tcW w:w="104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о3</w:t>
            </w:r>
          </w:p>
        </w:tc>
        <w:tc>
          <w:tcPr>
            <w:tcW w:w="10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MOS</w:t>
            </w:r>
          </w:p>
        </w:tc>
        <w:tc>
          <w:tcPr>
            <w:tcW w:w="94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050007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00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RDD</w:t>
            </w:r>
          </w:p>
        </w:tc>
      </w:tr>
      <w:tr w:rsidR="005632E3" w:rsidRPr="00497B86" w:rsidTr="00050007">
        <w:trPr>
          <w:tblCellSpacing w:w="0" w:type="dxa"/>
        </w:trPr>
        <w:tc>
          <w:tcPr>
            <w:tcW w:w="109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10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632E3" w:rsidRPr="00497B86" w:rsidRDefault="005632E3" w:rsidP="005632E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1634CA" w:rsidRDefault="001634CA" w:rsidP="001634CA">
      <w:pPr>
        <w:pStyle w:val="a6"/>
        <w:spacing w:before="120"/>
        <w:jc w:val="right"/>
      </w:pPr>
      <w:r w:rsidRPr="00C63D47">
        <w:t>Предлагаемая форма «</w:t>
      </w:r>
      <w:r w:rsidR="005632E3">
        <w:t>Доступ в архив</w:t>
      </w:r>
      <w:r w:rsidRPr="00C63D47">
        <w:t xml:space="preserve">» </w:t>
      </w:r>
      <w:r>
        <w:t>(</w:t>
      </w:r>
      <w:r w:rsidRPr="00C63D47">
        <w:t>с примером заполнения</w:t>
      </w:r>
      <w:r>
        <w:t>)</w:t>
      </w:r>
    </w:p>
    <w:p w:rsidR="006A226D" w:rsidRDefault="00A060C4" w:rsidP="001E46FA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форму </w:t>
      </w:r>
      <w:r w:rsidR="009933C7">
        <w:rPr>
          <w:sz w:val="20"/>
          <w:szCs w:val="20"/>
        </w:rPr>
        <w:t>следует</w:t>
      </w:r>
      <w:r>
        <w:rPr>
          <w:sz w:val="20"/>
          <w:szCs w:val="20"/>
        </w:rPr>
        <w:t xml:space="preserve"> включить </w:t>
      </w:r>
      <w:r w:rsidR="009933C7">
        <w:rPr>
          <w:sz w:val="20"/>
          <w:szCs w:val="20"/>
        </w:rPr>
        <w:t xml:space="preserve">все </w:t>
      </w:r>
      <w:r>
        <w:rPr>
          <w:sz w:val="20"/>
          <w:szCs w:val="20"/>
        </w:rPr>
        <w:t>поля, описанные выше в примере</w:t>
      </w:r>
      <w:r w:rsidR="006A226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50007" w:rsidRDefault="00050007" w:rsidP="001E46FA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Для выполнения функции установки или изменения права доступа в архив</w:t>
      </w:r>
      <w:r w:rsidRPr="00050007">
        <w:rPr>
          <w:sz w:val="20"/>
          <w:szCs w:val="20"/>
        </w:rPr>
        <w:t xml:space="preserve"> </w:t>
      </w:r>
      <w:r>
        <w:rPr>
          <w:sz w:val="20"/>
          <w:szCs w:val="20"/>
        </w:rPr>
        <w:t>конкретному пользователю необходимо добавить в форму кнопку «Изменение доступа в архив», по нажатию которой должна открываться форма для реализации данной функции.</w:t>
      </w:r>
    </w:p>
    <w:p w:rsidR="00895260" w:rsidRPr="00F64AB3" w:rsidRDefault="00895260" w:rsidP="00DB09D3">
      <w:pPr>
        <w:pStyle w:val="a4"/>
        <w:keepNext/>
        <w:numPr>
          <w:ilvl w:val="1"/>
          <w:numId w:val="1"/>
        </w:numPr>
        <w:spacing w:before="360" w:after="360"/>
        <w:ind w:left="709" w:hanging="635"/>
        <w:contextualSpacing w:val="0"/>
        <w:jc w:val="both"/>
        <w:outlineLvl w:val="1"/>
        <w:rPr>
          <w:color w:val="2F5496" w:themeColor="accent5" w:themeShade="BF"/>
        </w:rPr>
      </w:pPr>
      <w:r w:rsidRPr="00A4525F">
        <w:rPr>
          <w:color w:val="2F5496" w:themeColor="accent5" w:themeShade="BF"/>
        </w:rPr>
        <w:t>Форма</w:t>
      </w:r>
      <w:r w:rsidRPr="00F64AB3">
        <w:rPr>
          <w:color w:val="2F5496" w:themeColor="accent5" w:themeShade="BF"/>
        </w:rPr>
        <w:t xml:space="preserve"> «</w:t>
      </w:r>
      <w:r w:rsidR="000B3E3B">
        <w:rPr>
          <w:b/>
          <w:color w:val="2F5496" w:themeColor="accent5" w:themeShade="BF"/>
          <w:spacing w:val="20"/>
        </w:rPr>
        <w:t>Изменение д</w:t>
      </w:r>
      <w:r w:rsidR="00022306">
        <w:rPr>
          <w:b/>
          <w:color w:val="2F5496" w:themeColor="accent5" w:themeShade="BF"/>
          <w:spacing w:val="20"/>
        </w:rPr>
        <w:t>оступ</w:t>
      </w:r>
      <w:r w:rsidR="000B3E3B">
        <w:rPr>
          <w:b/>
          <w:color w:val="2F5496" w:themeColor="accent5" w:themeShade="BF"/>
          <w:spacing w:val="20"/>
        </w:rPr>
        <w:t>а</w:t>
      </w:r>
      <w:r w:rsidR="00022306">
        <w:rPr>
          <w:b/>
          <w:color w:val="2F5496" w:themeColor="accent5" w:themeShade="BF"/>
          <w:spacing w:val="20"/>
        </w:rPr>
        <w:t xml:space="preserve"> </w:t>
      </w:r>
      <w:r w:rsidR="00F84BF0" w:rsidRPr="00F84BF0">
        <w:rPr>
          <w:b/>
          <w:color w:val="2F5496" w:themeColor="accent5" w:themeShade="BF"/>
          <w:spacing w:val="20"/>
        </w:rPr>
        <w:t>в</w:t>
      </w:r>
      <w:r w:rsidR="00F84BF0">
        <w:rPr>
          <w:b/>
          <w:color w:val="2F5496" w:themeColor="accent5" w:themeShade="BF"/>
          <w:spacing w:val="20"/>
        </w:rPr>
        <w:t xml:space="preserve"> архив</w:t>
      </w:r>
      <w:r w:rsidRPr="00F64AB3">
        <w:rPr>
          <w:color w:val="2F5496" w:themeColor="accent5" w:themeShade="BF"/>
        </w:rPr>
        <w:t>»</w:t>
      </w:r>
    </w:p>
    <w:tbl>
      <w:tblPr>
        <w:tblStyle w:val="a3"/>
        <w:tblW w:w="7940" w:type="dxa"/>
        <w:tblInd w:w="-6" w:type="dxa"/>
        <w:tblLook w:val="04A0" w:firstRow="1" w:lastRow="0" w:firstColumn="1" w:lastColumn="0" w:noHBand="0" w:noVBand="1"/>
      </w:tblPr>
      <w:tblGrid>
        <w:gridCol w:w="2128"/>
        <w:gridCol w:w="5812"/>
      </w:tblGrid>
      <w:tr w:rsidR="005C6753" w:rsidRPr="008A010E" w:rsidTr="000F271C">
        <w:tc>
          <w:tcPr>
            <w:tcW w:w="2128" w:type="dxa"/>
            <w:shd w:val="clear" w:color="auto" w:fill="D9D9D9" w:themeFill="background1" w:themeFillShade="D9"/>
          </w:tcPr>
          <w:p w:rsidR="005C6753" w:rsidRPr="000F271C" w:rsidRDefault="00C54BDC" w:rsidP="00DB09D3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Назначение</w:t>
            </w:r>
            <w:r w:rsidR="005C6753" w:rsidRPr="000F271C">
              <w:rPr>
                <w:rFonts w:asciiTheme="majorHAnsi" w:hAnsiTheme="majorHAnsi"/>
                <w:sz w:val="20"/>
                <w:szCs w:val="20"/>
              </w:rPr>
              <w:t xml:space="preserve"> формы</w:t>
            </w:r>
          </w:p>
        </w:tc>
        <w:tc>
          <w:tcPr>
            <w:tcW w:w="5812" w:type="dxa"/>
          </w:tcPr>
          <w:p w:rsidR="005C6753" w:rsidRPr="008A010E" w:rsidRDefault="00C54BDC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пользователю права доступа к </w:t>
            </w:r>
            <w:r w:rsidR="000B3E3B">
              <w:rPr>
                <w:sz w:val="20"/>
                <w:szCs w:val="20"/>
              </w:rPr>
              <w:t xml:space="preserve">операциям в закрытых операционных днях </w:t>
            </w:r>
            <w:r>
              <w:rPr>
                <w:sz w:val="20"/>
                <w:szCs w:val="20"/>
              </w:rPr>
              <w:t xml:space="preserve">(к операции </w:t>
            </w:r>
            <w:proofErr w:type="spellStart"/>
            <w:r w:rsidRPr="002B0381">
              <w:rPr>
                <w:sz w:val="20"/>
                <w:szCs w:val="20"/>
              </w:rPr>
              <w:t>BackValue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54BDC" w:rsidRPr="008A010E" w:rsidTr="000F271C">
        <w:tc>
          <w:tcPr>
            <w:tcW w:w="2128" w:type="dxa"/>
            <w:shd w:val="clear" w:color="auto" w:fill="D9D9D9" w:themeFill="background1" w:themeFillShade="D9"/>
          </w:tcPr>
          <w:p w:rsidR="00C54BDC" w:rsidRPr="000F271C" w:rsidRDefault="00C54BDC" w:rsidP="00DB09D3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Заголовок формы</w:t>
            </w:r>
          </w:p>
        </w:tc>
        <w:tc>
          <w:tcPr>
            <w:tcW w:w="5812" w:type="dxa"/>
          </w:tcPr>
          <w:p w:rsidR="00C54BDC" w:rsidRPr="008A010E" w:rsidRDefault="00C54BDC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="000B3E3B">
              <w:rPr>
                <w:sz w:val="20"/>
                <w:szCs w:val="20"/>
              </w:rPr>
              <w:t>Изменение д</w:t>
            </w:r>
            <w:r>
              <w:rPr>
                <w:sz w:val="20"/>
                <w:szCs w:val="20"/>
              </w:rPr>
              <w:t>оступ</w:t>
            </w:r>
            <w:r w:rsidR="000B3E3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</w:t>
            </w:r>
            <w:r w:rsidR="00607F8C">
              <w:rPr>
                <w:sz w:val="20"/>
                <w:szCs w:val="20"/>
              </w:rPr>
              <w:t>в архив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850387" w:rsidRPr="008A010E" w:rsidTr="000F271C">
        <w:tc>
          <w:tcPr>
            <w:tcW w:w="2128" w:type="dxa"/>
            <w:shd w:val="clear" w:color="auto" w:fill="D9D9D9" w:themeFill="background1" w:themeFillShade="D9"/>
          </w:tcPr>
          <w:p w:rsidR="00850387" w:rsidRPr="000F271C" w:rsidRDefault="00850387" w:rsidP="00DB09D3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Вызов формы</w:t>
            </w:r>
          </w:p>
        </w:tc>
        <w:tc>
          <w:tcPr>
            <w:tcW w:w="5812" w:type="dxa"/>
          </w:tcPr>
          <w:p w:rsidR="00850387" w:rsidRPr="008A010E" w:rsidRDefault="00850387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Кнопкой из формы «Пользователи»</w:t>
            </w:r>
            <w:r w:rsidR="00022306">
              <w:rPr>
                <w:sz w:val="20"/>
                <w:szCs w:val="20"/>
              </w:rPr>
              <w:t xml:space="preserve"> </w:t>
            </w:r>
            <w:r w:rsidR="001E46FA">
              <w:rPr>
                <w:sz w:val="20"/>
                <w:szCs w:val="20"/>
              </w:rPr>
              <w:t>или из формы «</w:t>
            </w:r>
            <w:r w:rsidR="000B3E3B">
              <w:rPr>
                <w:sz w:val="20"/>
                <w:szCs w:val="20"/>
              </w:rPr>
              <w:t>Д</w:t>
            </w:r>
            <w:r w:rsidR="001E46FA">
              <w:rPr>
                <w:sz w:val="20"/>
                <w:szCs w:val="20"/>
              </w:rPr>
              <w:t xml:space="preserve">оступ в архив» </w:t>
            </w:r>
          </w:p>
        </w:tc>
      </w:tr>
      <w:tr w:rsidR="005C6753" w:rsidRPr="008A010E" w:rsidTr="000F271C">
        <w:trPr>
          <w:trHeight w:val="559"/>
        </w:trPr>
        <w:tc>
          <w:tcPr>
            <w:tcW w:w="2128" w:type="dxa"/>
            <w:shd w:val="clear" w:color="auto" w:fill="D9D9D9" w:themeFill="background1" w:themeFillShade="D9"/>
          </w:tcPr>
          <w:p w:rsidR="005C6753" w:rsidRPr="000F271C" w:rsidRDefault="005C6753" w:rsidP="00DB09D3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 xml:space="preserve">Фокус на поле при открытии </w:t>
            </w:r>
            <w:r w:rsidR="00C54BDC" w:rsidRPr="000F271C">
              <w:rPr>
                <w:rFonts w:asciiTheme="majorHAnsi" w:hAnsiTheme="majorHAnsi"/>
                <w:sz w:val="20"/>
                <w:szCs w:val="20"/>
              </w:rPr>
              <w:t>формы</w:t>
            </w:r>
          </w:p>
        </w:tc>
        <w:tc>
          <w:tcPr>
            <w:tcW w:w="5812" w:type="dxa"/>
          </w:tcPr>
          <w:p w:rsidR="005C6753" w:rsidRPr="00022306" w:rsidRDefault="005C6753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Pr="00050007">
              <w:rPr>
                <w:sz w:val="20"/>
                <w:szCs w:val="20"/>
                <w:highlight w:val="yellow"/>
              </w:rPr>
              <w:t xml:space="preserve">Количество </w:t>
            </w:r>
            <w:proofErr w:type="spellStart"/>
            <w:r w:rsidR="000B3E3B" w:rsidRPr="00050007">
              <w:rPr>
                <w:sz w:val="20"/>
                <w:szCs w:val="20"/>
                <w:highlight w:val="yellow"/>
              </w:rPr>
              <w:t>раб.</w:t>
            </w:r>
            <w:r w:rsidRPr="00050007">
              <w:rPr>
                <w:sz w:val="20"/>
                <w:szCs w:val="20"/>
                <w:highlight w:val="yellow"/>
              </w:rPr>
              <w:t>дней</w:t>
            </w:r>
            <w:proofErr w:type="spellEnd"/>
            <w:r w:rsidRPr="00050007">
              <w:rPr>
                <w:sz w:val="20"/>
                <w:szCs w:val="20"/>
                <w:highlight w:val="yellow"/>
              </w:rPr>
              <w:t xml:space="preserve"> </w:t>
            </w:r>
            <w:r w:rsidR="000B3E3B" w:rsidRPr="00050007">
              <w:rPr>
                <w:sz w:val="20"/>
                <w:szCs w:val="20"/>
                <w:highlight w:val="yellow"/>
              </w:rPr>
              <w:t>в архиве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C54BDC" w:rsidRPr="008A010E" w:rsidTr="000F271C">
        <w:trPr>
          <w:trHeight w:val="639"/>
        </w:trPr>
        <w:tc>
          <w:tcPr>
            <w:tcW w:w="2128" w:type="dxa"/>
            <w:shd w:val="clear" w:color="auto" w:fill="D9D9D9" w:themeFill="background1" w:themeFillShade="D9"/>
          </w:tcPr>
          <w:p w:rsidR="00C54BDC" w:rsidRPr="000F271C" w:rsidRDefault="00C54BDC" w:rsidP="00DB09D3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Недоступные поля</w:t>
            </w:r>
          </w:p>
        </w:tc>
        <w:tc>
          <w:tcPr>
            <w:tcW w:w="5812" w:type="dxa"/>
          </w:tcPr>
          <w:p w:rsidR="00C54BDC" w:rsidRPr="008A010E" w:rsidRDefault="00C54BDC" w:rsidP="00DB09D3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Секция «Пользователь» - данные передаются из вызывающей формы «Пользователи»</w:t>
            </w:r>
          </w:p>
        </w:tc>
      </w:tr>
    </w:tbl>
    <w:p w:rsidR="005C6753" w:rsidRDefault="005C6753" w:rsidP="00DB09D3">
      <w:pPr>
        <w:pStyle w:val="a4"/>
        <w:spacing w:before="60" w:after="60"/>
        <w:ind w:left="0" w:firstLine="425"/>
        <w:contextualSpacing w:val="0"/>
        <w:jc w:val="both"/>
        <w:rPr>
          <w:sz w:val="20"/>
          <w:szCs w:val="20"/>
        </w:rPr>
      </w:pPr>
    </w:p>
    <w:p w:rsidR="00F05097" w:rsidRDefault="00F84BF0" w:rsidP="00DB09D3">
      <w:pPr>
        <w:pStyle w:val="a4"/>
        <w:keepNext/>
        <w:spacing w:before="24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02297BE" wp14:editId="1A240D32">
            <wp:extent cx="3505200" cy="173170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537" cy="17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F8C">
        <w:rPr>
          <w:noProof/>
          <w:lang w:eastAsia="ru-RU"/>
        </w:rPr>
        <w:t xml:space="preserve"> </w:t>
      </w:r>
    </w:p>
    <w:p w:rsidR="00A949DD" w:rsidRDefault="00A949DD" w:rsidP="00DB09D3">
      <w:pPr>
        <w:pStyle w:val="a6"/>
        <w:ind w:right="-1"/>
        <w:jc w:val="right"/>
      </w:pPr>
      <w:r w:rsidRPr="00296839">
        <w:t>Предлагаемая форма «</w:t>
      </w:r>
      <w:r>
        <w:t>Доступ к операци</w:t>
      </w:r>
      <w:r w:rsidR="00607F8C">
        <w:t>ям в архив</w:t>
      </w:r>
      <w:r w:rsidR="00F84BF0">
        <w:t>е</w:t>
      </w:r>
      <w:r w:rsidRPr="00296839">
        <w:t>»</w:t>
      </w:r>
    </w:p>
    <w:p w:rsidR="00850387" w:rsidRDefault="00850387" w:rsidP="00DB09D3">
      <w:pPr>
        <w:pStyle w:val="a4"/>
        <w:numPr>
          <w:ilvl w:val="2"/>
          <w:numId w:val="1"/>
        </w:numPr>
        <w:spacing w:before="240" w:after="240"/>
        <w:ind w:left="1134" w:hanging="698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Описание формы </w:t>
      </w:r>
    </w:p>
    <w:p w:rsidR="00C54BDC" w:rsidRPr="00B070D4" w:rsidRDefault="00C54BDC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022306">
        <w:rPr>
          <w:sz w:val="20"/>
          <w:szCs w:val="20"/>
        </w:rPr>
        <w:t>предоставлени</w:t>
      </w:r>
      <w:r w:rsidR="00540256">
        <w:rPr>
          <w:sz w:val="20"/>
          <w:szCs w:val="20"/>
        </w:rPr>
        <w:t>я</w:t>
      </w:r>
      <w:r>
        <w:rPr>
          <w:sz w:val="20"/>
          <w:szCs w:val="20"/>
        </w:rPr>
        <w:t xml:space="preserve"> пользователю права осуществлять проводки в </w:t>
      </w:r>
      <w:r w:rsidR="00022306">
        <w:rPr>
          <w:sz w:val="20"/>
          <w:szCs w:val="20"/>
        </w:rPr>
        <w:t>прошлые</w:t>
      </w:r>
      <w:r>
        <w:rPr>
          <w:sz w:val="20"/>
          <w:szCs w:val="20"/>
        </w:rPr>
        <w:t xml:space="preserve"> даты </w:t>
      </w:r>
      <w:r w:rsidR="00022306">
        <w:rPr>
          <w:sz w:val="20"/>
          <w:szCs w:val="20"/>
        </w:rPr>
        <w:t xml:space="preserve">необходимо установить количество дней работы </w:t>
      </w:r>
      <w:r w:rsidR="00791104">
        <w:rPr>
          <w:sz w:val="20"/>
          <w:szCs w:val="20"/>
        </w:rPr>
        <w:t xml:space="preserve">в закрытых операционных днях банка </w:t>
      </w:r>
      <w:r w:rsidR="00540256">
        <w:rPr>
          <w:sz w:val="20"/>
          <w:szCs w:val="20"/>
        </w:rPr>
        <w:t>(</w:t>
      </w:r>
      <w:r w:rsidR="00791104">
        <w:rPr>
          <w:sz w:val="20"/>
          <w:szCs w:val="20"/>
        </w:rPr>
        <w:t xml:space="preserve">работы в </w:t>
      </w:r>
      <w:r w:rsidR="00791104" w:rsidRPr="00022306">
        <w:rPr>
          <w:sz w:val="20"/>
          <w:szCs w:val="20"/>
        </w:rPr>
        <w:t>“</w:t>
      </w:r>
      <w:r w:rsidR="00791104">
        <w:rPr>
          <w:sz w:val="20"/>
          <w:szCs w:val="20"/>
        </w:rPr>
        <w:t>архиве</w:t>
      </w:r>
      <w:r w:rsidR="00791104" w:rsidRPr="00022306">
        <w:rPr>
          <w:sz w:val="20"/>
          <w:szCs w:val="20"/>
        </w:rPr>
        <w:t>”</w:t>
      </w:r>
      <w:r w:rsidR="00540256">
        <w:rPr>
          <w:sz w:val="20"/>
          <w:szCs w:val="20"/>
        </w:rPr>
        <w:t xml:space="preserve">), </w:t>
      </w:r>
      <w:r w:rsidR="00FE49C3">
        <w:rPr>
          <w:sz w:val="20"/>
          <w:szCs w:val="20"/>
        </w:rPr>
        <w:t xml:space="preserve">что </w:t>
      </w:r>
      <w:r w:rsidR="00540256">
        <w:rPr>
          <w:sz w:val="20"/>
          <w:szCs w:val="20"/>
        </w:rPr>
        <w:t>означает на сколько рабочих дней относительно открытого операционного дня пользователь</w:t>
      </w:r>
      <w:r w:rsidR="00540256" w:rsidRPr="00BE16C7">
        <w:rPr>
          <w:sz w:val="20"/>
          <w:szCs w:val="20"/>
        </w:rPr>
        <w:t xml:space="preserve"> </w:t>
      </w:r>
      <w:r w:rsidR="00540256">
        <w:rPr>
          <w:sz w:val="20"/>
          <w:szCs w:val="20"/>
        </w:rPr>
        <w:t>может откатить и выполнить операцию.</w:t>
      </w:r>
      <w:r w:rsidR="00FE49C3">
        <w:rPr>
          <w:sz w:val="20"/>
          <w:szCs w:val="20"/>
        </w:rPr>
        <w:t xml:space="preserve"> Для установки данного права служит поле «Количество </w:t>
      </w:r>
      <w:proofErr w:type="spellStart"/>
      <w:r w:rsidR="000B3E3B">
        <w:rPr>
          <w:sz w:val="20"/>
          <w:szCs w:val="20"/>
        </w:rPr>
        <w:t>раб.</w:t>
      </w:r>
      <w:r w:rsidR="00FE49C3">
        <w:rPr>
          <w:sz w:val="20"/>
          <w:szCs w:val="20"/>
        </w:rPr>
        <w:t>дней</w:t>
      </w:r>
      <w:proofErr w:type="spellEnd"/>
      <w:r w:rsidR="00FE49C3">
        <w:rPr>
          <w:sz w:val="20"/>
          <w:szCs w:val="20"/>
        </w:rPr>
        <w:t xml:space="preserve"> </w:t>
      </w:r>
      <w:r w:rsidR="000B3E3B">
        <w:rPr>
          <w:sz w:val="20"/>
          <w:szCs w:val="20"/>
        </w:rPr>
        <w:t>в архиве</w:t>
      </w:r>
      <w:r w:rsidR="00FE49C3">
        <w:rPr>
          <w:sz w:val="20"/>
          <w:szCs w:val="20"/>
        </w:rPr>
        <w:t xml:space="preserve">», которое должно заполняться значением отличным от 0 при выделении права и </w:t>
      </w:r>
      <w:r w:rsidR="00791104">
        <w:rPr>
          <w:sz w:val="20"/>
          <w:szCs w:val="20"/>
        </w:rPr>
        <w:t>равно</w:t>
      </w:r>
      <w:r w:rsidR="00FE49C3">
        <w:rPr>
          <w:sz w:val="20"/>
          <w:szCs w:val="20"/>
        </w:rPr>
        <w:t xml:space="preserve"> 0 при снятии права.</w:t>
      </w:r>
      <w:r>
        <w:rPr>
          <w:sz w:val="20"/>
          <w:szCs w:val="20"/>
        </w:rPr>
        <w:t xml:space="preserve"> </w:t>
      </w:r>
      <w:r w:rsidR="00850387">
        <w:rPr>
          <w:sz w:val="20"/>
          <w:szCs w:val="20"/>
        </w:rPr>
        <w:t>Н</w:t>
      </w:r>
      <w:r>
        <w:rPr>
          <w:sz w:val="20"/>
          <w:szCs w:val="20"/>
        </w:rPr>
        <w:t xml:space="preserve">еобходимо </w:t>
      </w:r>
      <w:r w:rsidR="00850387">
        <w:rPr>
          <w:sz w:val="20"/>
          <w:szCs w:val="20"/>
        </w:rPr>
        <w:t xml:space="preserve">при этом </w:t>
      </w:r>
      <w:r>
        <w:rPr>
          <w:sz w:val="20"/>
          <w:szCs w:val="20"/>
        </w:rPr>
        <w:t>предусмотреть возможность разового и долговременного предоставления данного</w:t>
      </w:r>
      <w:r w:rsidRPr="00A949DD">
        <w:rPr>
          <w:sz w:val="20"/>
          <w:szCs w:val="20"/>
        </w:rPr>
        <w:t xml:space="preserve"> </w:t>
      </w:r>
      <w:r>
        <w:rPr>
          <w:sz w:val="20"/>
          <w:szCs w:val="20"/>
        </w:rPr>
        <w:t>права</w:t>
      </w:r>
      <w:r w:rsidR="00850387">
        <w:rPr>
          <w:sz w:val="20"/>
          <w:szCs w:val="20"/>
        </w:rPr>
        <w:t>, что</w:t>
      </w:r>
      <w:r>
        <w:rPr>
          <w:sz w:val="20"/>
          <w:szCs w:val="20"/>
        </w:rPr>
        <w:t xml:space="preserve"> можно достичь путем установки неограниченной (пустой или '</w:t>
      </w:r>
      <w:r w:rsidRPr="00B070D4">
        <w:rPr>
          <w:sz w:val="20"/>
          <w:szCs w:val="20"/>
        </w:rPr>
        <w:t>2029-01-01</w:t>
      </w:r>
      <w:r>
        <w:rPr>
          <w:sz w:val="20"/>
          <w:szCs w:val="20"/>
        </w:rPr>
        <w:t>')</w:t>
      </w:r>
      <w:r w:rsidRPr="00B070D4">
        <w:rPr>
          <w:sz w:val="20"/>
          <w:szCs w:val="20"/>
        </w:rPr>
        <w:t xml:space="preserve"> </w:t>
      </w:r>
      <w:r>
        <w:rPr>
          <w:sz w:val="20"/>
          <w:szCs w:val="20"/>
        </w:rPr>
        <w:t>даты окончания действия права</w:t>
      </w:r>
      <w:r w:rsidRPr="00B070D4">
        <w:rPr>
          <w:sz w:val="20"/>
          <w:szCs w:val="20"/>
        </w:rPr>
        <w:t>.</w:t>
      </w:r>
    </w:p>
    <w:p w:rsidR="00B070D4" w:rsidRPr="00F07DCE" w:rsidRDefault="00B070D4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Основной таблицей-источником данной формы является таблица </w:t>
      </w:r>
      <w:r w:rsidR="00EB3B94" w:rsidRPr="00F07DCE">
        <w:rPr>
          <w:sz w:val="20"/>
          <w:szCs w:val="20"/>
        </w:rPr>
        <w:t>DWH.</w:t>
      </w:r>
      <w:r w:rsidRPr="00F07DCE">
        <w:rPr>
          <w:sz w:val="20"/>
          <w:szCs w:val="20"/>
          <w:lang w:val="en-US"/>
        </w:rPr>
        <w:t>GL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AU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PRMVAL</w:t>
      </w:r>
      <w:r w:rsidRPr="00F07DCE">
        <w:rPr>
          <w:sz w:val="20"/>
          <w:szCs w:val="20"/>
        </w:rPr>
        <w:t xml:space="preserve">. При первичном заполнении данной формы по конкретному пользователю в таблицу записывается </w:t>
      </w:r>
      <w:r w:rsidR="00ED1808" w:rsidRPr="00F07DCE">
        <w:rPr>
          <w:sz w:val="20"/>
          <w:szCs w:val="20"/>
        </w:rPr>
        <w:t xml:space="preserve">одна </w:t>
      </w:r>
      <w:r w:rsidRPr="00F07DCE">
        <w:rPr>
          <w:sz w:val="20"/>
          <w:szCs w:val="20"/>
        </w:rPr>
        <w:t>запись по данному параметру</w:t>
      </w:r>
      <w:r w:rsidR="00ED1808" w:rsidRPr="00F07DCE">
        <w:rPr>
          <w:sz w:val="20"/>
          <w:szCs w:val="20"/>
        </w:rPr>
        <w:t xml:space="preserve"> (</w:t>
      </w:r>
      <w:r w:rsidR="00ED1808" w:rsidRPr="00F07DCE">
        <w:rPr>
          <w:sz w:val="20"/>
          <w:szCs w:val="20"/>
          <w:lang w:val="en-US"/>
        </w:rPr>
        <w:t>GL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AU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PRMVAL</w:t>
      </w:r>
      <w:r w:rsidR="00ED1808" w:rsidRPr="00F07DCE">
        <w:rPr>
          <w:sz w:val="20"/>
          <w:szCs w:val="20"/>
        </w:rPr>
        <w:t>.</w:t>
      </w:r>
      <w:r w:rsidR="00ED1808" w:rsidRPr="00F07DCE">
        <w:rPr>
          <w:sz w:val="20"/>
          <w:szCs w:val="20"/>
          <w:lang w:val="en-US"/>
        </w:rPr>
        <w:t>PRM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CODE</w:t>
      </w:r>
      <w:r w:rsidR="00607F8C">
        <w:rPr>
          <w:sz w:val="20"/>
          <w:szCs w:val="20"/>
        </w:rPr>
        <w:t xml:space="preserve"> </w:t>
      </w:r>
      <w:r w:rsidR="00ED1808" w:rsidRPr="00F07DCE">
        <w:rPr>
          <w:sz w:val="20"/>
          <w:szCs w:val="20"/>
        </w:rPr>
        <w:t>=</w:t>
      </w:r>
      <w:r w:rsidR="00607F8C">
        <w:rPr>
          <w:sz w:val="20"/>
          <w:szCs w:val="20"/>
        </w:rPr>
        <w:t xml:space="preserve"> </w:t>
      </w:r>
      <w:r w:rsidR="00ED1808" w:rsidRPr="00F07DCE">
        <w:rPr>
          <w:sz w:val="20"/>
          <w:szCs w:val="20"/>
        </w:rPr>
        <w:t>’</w:t>
      </w:r>
      <w:r w:rsidR="00ED1808" w:rsidRPr="00F07DCE">
        <w:rPr>
          <w:sz w:val="20"/>
          <w:szCs w:val="20"/>
          <w:lang w:val="en-US"/>
        </w:rPr>
        <w:t>BackValue</w:t>
      </w:r>
      <w:r w:rsidR="00ED1808" w:rsidRPr="00F07DCE">
        <w:rPr>
          <w:sz w:val="20"/>
          <w:szCs w:val="20"/>
        </w:rPr>
        <w:t>’)</w:t>
      </w:r>
      <w:r w:rsidRPr="00F07DCE">
        <w:rPr>
          <w:sz w:val="20"/>
          <w:szCs w:val="20"/>
        </w:rPr>
        <w:t xml:space="preserve"> и пользователю</w:t>
      </w:r>
      <w:r w:rsidR="00ED1808" w:rsidRPr="00F07DCE">
        <w:rPr>
          <w:sz w:val="20"/>
          <w:szCs w:val="20"/>
        </w:rPr>
        <w:t xml:space="preserve"> (</w:t>
      </w:r>
      <w:r w:rsidR="00ED1808" w:rsidRPr="00F07DCE">
        <w:rPr>
          <w:sz w:val="20"/>
          <w:szCs w:val="20"/>
          <w:lang w:val="en-US"/>
        </w:rPr>
        <w:t>GL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AU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PRMVAL</w:t>
      </w:r>
      <w:r w:rsidR="00ED1808" w:rsidRPr="00F07DCE">
        <w:rPr>
          <w:sz w:val="20"/>
          <w:szCs w:val="20"/>
        </w:rPr>
        <w:t>.</w:t>
      </w:r>
      <w:r w:rsidR="00ED1808" w:rsidRPr="00F07DCE">
        <w:rPr>
          <w:sz w:val="20"/>
          <w:szCs w:val="20"/>
          <w:lang w:val="en-US"/>
        </w:rPr>
        <w:t>ID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USER</w:t>
      </w:r>
      <w:r w:rsidR="00ED1808" w:rsidRPr="00F07DCE">
        <w:rPr>
          <w:sz w:val="20"/>
          <w:szCs w:val="20"/>
        </w:rPr>
        <w:t xml:space="preserve"> = </w:t>
      </w:r>
      <w:r w:rsidR="00ED1808" w:rsidRPr="00F07DCE">
        <w:rPr>
          <w:sz w:val="20"/>
          <w:szCs w:val="20"/>
          <w:lang w:val="en-US"/>
        </w:rPr>
        <w:t>GL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USER</w:t>
      </w:r>
      <w:r w:rsidR="00ED1808" w:rsidRPr="00F07DCE">
        <w:rPr>
          <w:sz w:val="20"/>
          <w:szCs w:val="20"/>
        </w:rPr>
        <w:t>.</w:t>
      </w:r>
      <w:r w:rsidR="00ED1808" w:rsidRPr="00F07DCE">
        <w:rPr>
          <w:sz w:val="20"/>
          <w:szCs w:val="20"/>
          <w:lang w:val="en-US"/>
        </w:rPr>
        <w:t>ID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USER</w:t>
      </w:r>
      <w:r w:rsidR="00ED1808" w:rsidRPr="00F07DCE">
        <w:rPr>
          <w:sz w:val="20"/>
          <w:szCs w:val="20"/>
        </w:rPr>
        <w:t>)</w:t>
      </w:r>
      <w:r w:rsidRPr="00F07DCE">
        <w:rPr>
          <w:sz w:val="20"/>
          <w:szCs w:val="20"/>
        </w:rPr>
        <w:t xml:space="preserve"> и в дальнейшем не удаляется</w:t>
      </w:r>
      <w:r w:rsidR="00ED1808" w:rsidRPr="00F07DCE">
        <w:rPr>
          <w:sz w:val="20"/>
          <w:szCs w:val="20"/>
        </w:rPr>
        <w:t xml:space="preserve"> независимо от значения «Количество дней назад» и,</w:t>
      </w:r>
      <w:r w:rsidRPr="00F07DCE">
        <w:rPr>
          <w:sz w:val="20"/>
          <w:szCs w:val="20"/>
        </w:rPr>
        <w:t xml:space="preserve"> </w:t>
      </w:r>
      <w:r w:rsidR="00ED1808" w:rsidRPr="00F07DCE">
        <w:rPr>
          <w:sz w:val="20"/>
          <w:szCs w:val="20"/>
        </w:rPr>
        <w:t xml:space="preserve">при необходимости, </w:t>
      </w:r>
      <w:r w:rsidRPr="00F07DCE">
        <w:rPr>
          <w:sz w:val="20"/>
          <w:szCs w:val="20"/>
        </w:rPr>
        <w:t>обновляется</w:t>
      </w:r>
      <w:r w:rsidR="00ED1808" w:rsidRPr="00F07DCE">
        <w:rPr>
          <w:sz w:val="20"/>
          <w:szCs w:val="20"/>
        </w:rPr>
        <w:t xml:space="preserve"> с сохранением изменений в таблице «История изменения параметров» (</w:t>
      </w:r>
      <w:r w:rsidR="00ED1808" w:rsidRPr="00F07DCE">
        <w:rPr>
          <w:sz w:val="20"/>
          <w:szCs w:val="20"/>
          <w:lang w:val="en-US"/>
        </w:rPr>
        <w:t>DWH</w:t>
      </w:r>
      <w:r w:rsidR="00ED1808" w:rsidRPr="00F07DCE">
        <w:rPr>
          <w:sz w:val="20"/>
          <w:szCs w:val="20"/>
        </w:rPr>
        <w:t>.</w:t>
      </w:r>
      <w:r w:rsidR="00ED1808" w:rsidRPr="00F07DCE">
        <w:rPr>
          <w:sz w:val="20"/>
          <w:szCs w:val="20"/>
          <w:lang w:val="en-US"/>
        </w:rPr>
        <w:t>GL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AU</w:t>
      </w:r>
      <w:r w:rsidR="00ED1808" w:rsidRPr="00F07DCE">
        <w:rPr>
          <w:sz w:val="20"/>
          <w:szCs w:val="20"/>
        </w:rPr>
        <w:t>_</w:t>
      </w:r>
      <w:r w:rsidR="00ED1808" w:rsidRPr="00F07DCE">
        <w:rPr>
          <w:sz w:val="20"/>
          <w:szCs w:val="20"/>
          <w:lang w:val="en-US"/>
        </w:rPr>
        <w:t>PRMVAL</w:t>
      </w:r>
      <w:r w:rsidR="00ED1808" w:rsidRPr="00F07DCE">
        <w:rPr>
          <w:sz w:val="20"/>
          <w:szCs w:val="20"/>
        </w:rPr>
        <w:t>H)</w:t>
      </w:r>
      <w:r w:rsidRPr="00F07DCE">
        <w:rPr>
          <w:sz w:val="20"/>
          <w:szCs w:val="20"/>
        </w:rPr>
        <w:t>.</w:t>
      </w:r>
    </w:p>
    <w:p w:rsidR="009C488B" w:rsidRPr="00F07DCE" w:rsidRDefault="009C488B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В заголовочной части формы необходимо включить </w:t>
      </w:r>
      <w:r w:rsidR="00C54BDC">
        <w:rPr>
          <w:sz w:val="20"/>
          <w:szCs w:val="20"/>
        </w:rPr>
        <w:t xml:space="preserve">недоступную для изменения </w:t>
      </w:r>
      <w:r w:rsidR="00B00DED" w:rsidRPr="00F07DCE">
        <w:rPr>
          <w:sz w:val="20"/>
          <w:szCs w:val="20"/>
        </w:rPr>
        <w:t>секцию «Пользователь» с описанием пользователя, которому нужно установить право работы в “архиве”</w:t>
      </w:r>
      <w:r w:rsidR="00F07DCE">
        <w:rPr>
          <w:sz w:val="20"/>
          <w:szCs w:val="20"/>
        </w:rPr>
        <w:t>,</w:t>
      </w:r>
      <w:r w:rsidR="00B00DED" w:rsidRPr="00F07DCE">
        <w:rPr>
          <w:sz w:val="20"/>
          <w:szCs w:val="20"/>
        </w:rPr>
        <w:t xml:space="preserve"> и данные которого передаются из вызывающей формы «Пользователи»</w:t>
      </w:r>
      <w:r w:rsidR="001E46FA" w:rsidRPr="00050007">
        <w:rPr>
          <w:sz w:val="20"/>
          <w:szCs w:val="20"/>
        </w:rPr>
        <w:t xml:space="preserve"> или</w:t>
      </w:r>
      <w:r w:rsidR="001E46FA">
        <w:rPr>
          <w:sz w:val="20"/>
          <w:szCs w:val="20"/>
        </w:rPr>
        <w:t xml:space="preserve"> формы «</w:t>
      </w:r>
      <w:r w:rsidR="00050007">
        <w:rPr>
          <w:sz w:val="20"/>
          <w:szCs w:val="20"/>
        </w:rPr>
        <w:t>Д</w:t>
      </w:r>
      <w:r w:rsidR="001E46FA">
        <w:rPr>
          <w:sz w:val="20"/>
          <w:szCs w:val="20"/>
        </w:rPr>
        <w:t>оступ в архив»</w:t>
      </w:r>
      <w:r w:rsidR="00B00DED" w:rsidRPr="00F07DCE">
        <w:rPr>
          <w:sz w:val="20"/>
          <w:szCs w:val="20"/>
        </w:rPr>
        <w:t>:</w:t>
      </w:r>
    </w:p>
    <w:p w:rsidR="00B00DED" w:rsidRPr="00F07DCE" w:rsidRDefault="00B00DED" w:rsidP="00DB09D3">
      <w:pPr>
        <w:pStyle w:val="a4"/>
        <w:numPr>
          <w:ilvl w:val="0"/>
          <w:numId w:val="23"/>
        </w:numPr>
        <w:spacing w:after="0"/>
        <w:ind w:left="1139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>Логин</w:t>
      </w:r>
      <w:r w:rsidR="00F07DCE" w:rsidRPr="00F07DCE">
        <w:rPr>
          <w:sz w:val="20"/>
          <w:szCs w:val="20"/>
        </w:rPr>
        <w:t xml:space="preserve"> пользователя</w:t>
      </w:r>
    </w:p>
    <w:p w:rsidR="00F07DCE" w:rsidRDefault="00B00DED" w:rsidP="00DB09D3">
      <w:pPr>
        <w:pStyle w:val="a4"/>
        <w:numPr>
          <w:ilvl w:val="0"/>
          <w:numId w:val="23"/>
        </w:numPr>
        <w:spacing w:after="0"/>
        <w:ind w:left="1139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>Фамилия + имя + отчество</w:t>
      </w:r>
      <w:r w:rsidR="00F07DCE" w:rsidRPr="00F07DCE">
        <w:rPr>
          <w:sz w:val="20"/>
          <w:szCs w:val="20"/>
        </w:rPr>
        <w:t xml:space="preserve"> </w:t>
      </w:r>
    </w:p>
    <w:p w:rsidR="007F6B4E" w:rsidRPr="007F6B4E" w:rsidRDefault="00F07DCE" w:rsidP="00DB09D3">
      <w:pPr>
        <w:pStyle w:val="a4"/>
        <w:numPr>
          <w:ilvl w:val="0"/>
          <w:numId w:val="23"/>
        </w:numPr>
        <w:spacing w:after="0"/>
        <w:ind w:left="1139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Код пользователя </w:t>
      </w:r>
    </w:p>
    <w:p w:rsidR="007F6B4E" w:rsidRDefault="007F6B4E" w:rsidP="00DB09D3">
      <w:pPr>
        <w:pStyle w:val="a4"/>
        <w:keepNext/>
        <w:numPr>
          <w:ilvl w:val="2"/>
          <w:numId w:val="1"/>
        </w:numPr>
        <w:spacing w:before="240" w:after="240"/>
        <w:ind w:left="1134" w:hanging="697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Поля формы</w:t>
      </w:r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470"/>
        <w:gridCol w:w="5043"/>
      </w:tblGrid>
      <w:tr w:rsidR="007F6B4E" w:rsidRPr="00B7220E" w:rsidTr="00050007">
        <w:trPr>
          <w:tblHeader/>
        </w:trPr>
        <w:tc>
          <w:tcPr>
            <w:tcW w:w="1985" w:type="dxa"/>
            <w:shd w:val="clear" w:color="auto" w:fill="D9D9D9" w:themeFill="background1" w:themeFillShade="D9"/>
          </w:tcPr>
          <w:p w:rsidR="007F6B4E" w:rsidRPr="00B7220E" w:rsidRDefault="007F6B4E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:rsidR="007F6B4E" w:rsidRPr="00B7220E" w:rsidRDefault="007F6B4E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Таблица-источник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:rsidR="007F6B4E" w:rsidRPr="00B7220E" w:rsidRDefault="007F6B4E" w:rsidP="00DB09D3">
            <w:pPr>
              <w:jc w:val="both"/>
              <w:rPr>
                <w:sz w:val="20"/>
                <w:szCs w:val="20"/>
              </w:rPr>
            </w:pPr>
            <w:r w:rsidRPr="00B7220E">
              <w:rPr>
                <w:sz w:val="20"/>
                <w:szCs w:val="20"/>
              </w:rPr>
              <w:t>Описание</w:t>
            </w:r>
          </w:p>
        </w:tc>
      </w:tr>
      <w:tr w:rsidR="00791104" w:rsidRPr="00B7220E" w:rsidTr="00050007">
        <w:trPr>
          <w:trHeight w:val="558"/>
        </w:trPr>
        <w:tc>
          <w:tcPr>
            <w:tcW w:w="1985" w:type="dxa"/>
          </w:tcPr>
          <w:p w:rsidR="00791104" w:rsidRPr="00106C9C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2470" w:type="dxa"/>
            <w:vMerge w:val="restart"/>
            <w:vAlign w:val="center"/>
          </w:tcPr>
          <w:p w:rsidR="00791104" w:rsidRPr="00A949DD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7220E">
              <w:rPr>
                <w:sz w:val="20"/>
                <w:szCs w:val="20"/>
                <w:lang w:val="en-US"/>
              </w:rPr>
              <w:t>GL_</w:t>
            </w:r>
            <w:r w:rsidRPr="00A949DD"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5043" w:type="dxa"/>
          </w:tcPr>
          <w:p w:rsidR="00791104" w:rsidRPr="00A92E25" w:rsidRDefault="00791104" w:rsidP="00DB09D3">
            <w:pPr>
              <w:ind w:left="1161" w:hanging="1161"/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  <w:lang w:val="en-US"/>
              </w:rPr>
              <w:t>USER</w:t>
            </w:r>
            <w:r w:rsidRPr="00ED1E93">
              <w:rPr>
                <w:sz w:val="20"/>
                <w:szCs w:val="20"/>
              </w:rPr>
              <w:t>_</w:t>
            </w:r>
            <w:r w:rsidRPr="001A64E9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 xml:space="preserve"> - л</w:t>
            </w:r>
            <w:r w:rsidRPr="00ED1E93">
              <w:rPr>
                <w:sz w:val="20"/>
                <w:szCs w:val="20"/>
              </w:rPr>
              <w:t>огин пользователя</w:t>
            </w:r>
            <w:r>
              <w:rPr>
                <w:sz w:val="20"/>
                <w:szCs w:val="20"/>
              </w:rPr>
              <w:t xml:space="preserve"> (</w:t>
            </w:r>
            <w:r w:rsidRPr="00791104">
              <w:rPr>
                <w:i/>
                <w:sz w:val="18"/>
                <w:szCs w:val="18"/>
              </w:rPr>
              <w:t>передается из формы «Пользователи»</w:t>
            </w:r>
            <w:r>
              <w:rPr>
                <w:sz w:val="20"/>
                <w:szCs w:val="20"/>
              </w:rPr>
              <w:t>)</w:t>
            </w:r>
          </w:p>
        </w:tc>
      </w:tr>
      <w:tr w:rsidR="00791104" w:rsidRPr="00ED1E93" w:rsidTr="00050007">
        <w:trPr>
          <w:trHeight w:val="1375"/>
        </w:trPr>
        <w:tc>
          <w:tcPr>
            <w:tcW w:w="1985" w:type="dxa"/>
          </w:tcPr>
          <w:p w:rsidR="00791104" w:rsidRPr="007A7135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Фамилия + Имя + Отчество</w:t>
            </w:r>
          </w:p>
          <w:p w:rsidR="00791104" w:rsidRPr="00C7309C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(</w:t>
            </w:r>
            <w:r w:rsidRPr="00C7309C">
              <w:rPr>
                <w:rFonts w:cs="Helv"/>
                <w:i/>
                <w:color w:val="000000"/>
                <w:sz w:val="18"/>
                <w:szCs w:val="18"/>
              </w:rPr>
              <w:t>поле без названия</w:t>
            </w:r>
            <w:r>
              <w:rPr>
                <w:rFonts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70" w:type="dxa"/>
            <w:vMerge/>
            <w:vAlign w:val="center"/>
          </w:tcPr>
          <w:p w:rsidR="00791104" w:rsidRPr="00791104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</w:p>
        </w:tc>
        <w:tc>
          <w:tcPr>
            <w:tcW w:w="5043" w:type="dxa"/>
          </w:tcPr>
          <w:p w:rsidR="00791104" w:rsidRDefault="00791104" w:rsidP="00DB09D3">
            <w:pPr>
              <w:ind w:left="27"/>
              <w:jc w:val="both"/>
              <w:rPr>
                <w:sz w:val="20"/>
                <w:szCs w:val="20"/>
              </w:rPr>
            </w:pPr>
            <w:r w:rsidRPr="00213116">
              <w:rPr>
                <w:sz w:val="20"/>
                <w:szCs w:val="20"/>
              </w:rPr>
              <w:t>SURNAME</w:t>
            </w:r>
            <w:r>
              <w:rPr>
                <w:sz w:val="20"/>
                <w:szCs w:val="20"/>
              </w:rPr>
              <w:t xml:space="preserve">       </w:t>
            </w:r>
            <w:r w:rsidRPr="00ED1E93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Фамилия</w:t>
            </w:r>
          </w:p>
          <w:p w:rsidR="00791104" w:rsidRPr="00213116" w:rsidRDefault="00791104" w:rsidP="00DB09D3">
            <w:pPr>
              <w:ind w:left="27"/>
              <w:jc w:val="both"/>
              <w:rPr>
                <w:sz w:val="20"/>
                <w:szCs w:val="20"/>
              </w:rPr>
            </w:pPr>
            <w:r w:rsidRPr="00213116">
              <w:rPr>
                <w:sz w:val="20"/>
                <w:szCs w:val="20"/>
              </w:rPr>
              <w:t>FIRSTNAME</w:t>
            </w:r>
            <w:r>
              <w:rPr>
                <w:sz w:val="20"/>
                <w:szCs w:val="20"/>
              </w:rPr>
              <w:t xml:space="preserve">     -</w:t>
            </w:r>
            <w:r w:rsidRPr="00213116">
              <w:rPr>
                <w:sz w:val="20"/>
                <w:szCs w:val="20"/>
              </w:rPr>
              <w:t xml:space="preserve"> Имя</w:t>
            </w:r>
          </w:p>
          <w:p w:rsidR="00791104" w:rsidRDefault="00791104" w:rsidP="00DB09D3">
            <w:pPr>
              <w:spacing w:after="120"/>
              <w:ind w:left="28"/>
              <w:jc w:val="both"/>
              <w:rPr>
                <w:sz w:val="20"/>
                <w:szCs w:val="20"/>
              </w:rPr>
            </w:pPr>
            <w:r w:rsidRPr="00213116">
              <w:rPr>
                <w:sz w:val="20"/>
                <w:szCs w:val="20"/>
              </w:rPr>
              <w:t>PATRONYMIC</w:t>
            </w:r>
            <w:r>
              <w:rPr>
                <w:sz w:val="20"/>
                <w:szCs w:val="20"/>
              </w:rPr>
              <w:t xml:space="preserve"> - Отчество</w:t>
            </w:r>
          </w:p>
          <w:p w:rsidR="00791104" w:rsidRPr="00791104" w:rsidRDefault="00791104" w:rsidP="00DB09D3">
            <w:pPr>
              <w:ind w:left="34"/>
              <w:jc w:val="both"/>
              <w:rPr>
                <w:i/>
                <w:sz w:val="18"/>
                <w:szCs w:val="18"/>
              </w:rPr>
            </w:pPr>
            <w:r w:rsidRPr="00791104">
              <w:rPr>
                <w:i/>
                <w:sz w:val="18"/>
                <w:szCs w:val="18"/>
              </w:rPr>
              <w:t>могут передаваться готовой строкой из формы «Пользователи»</w:t>
            </w:r>
          </w:p>
        </w:tc>
      </w:tr>
      <w:tr w:rsidR="00791104" w:rsidRPr="00B7220E" w:rsidTr="00050007">
        <w:trPr>
          <w:trHeight w:val="842"/>
        </w:trPr>
        <w:tc>
          <w:tcPr>
            <w:tcW w:w="1985" w:type="dxa"/>
          </w:tcPr>
          <w:p w:rsidR="00791104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Код пользователя</w:t>
            </w:r>
          </w:p>
          <w:p w:rsidR="00791104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(</w:t>
            </w:r>
            <w:r w:rsidRPr="00964545">
              <w:rPr>
                <w:rFonts w:cs="Helv"/>
                <w:i/>
                <w:color w:val="000000"/>
                <w:sz w:val="18"/>
                <w:szCs w:val="18"/>
              </w:rPr>
              <w:t>скрытое поле</w:t>
            </w:r>
            <w:r>
              <w:rPr>
                <w:rFonts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70" w:type="dxa"/>
            <w:vMerge/>
            <w:vAlign w:val="center"/>
          </w:tcPr>
          <w:p w:rsidR="00791104" w:rsidRPr="00ED1E93" w:rsidRDefault="00791104" w:rsidP="00DB09D3">
            <w:pPr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3" w:type="dxa"/>
          </w:tcPr>
          <w:p w:rsidR="00791104" w:rsidRPr="008C1C2F" w:rsidRDefault="00791104" w:rsidP="00DB09D3">
            <w:pPr>
              <w:ind w:left="1735" w:hanging="1702"/>
              <w:jc w:val="both"/>
              <w:rPr>
                <w:sz w:val="20"/>
                <w:szCs w:val="20"/>
              </w:rPr>
            </w:pPr>
            <w:r w:rsidRPr="00761019">
              <w:rPr>
                <w:sz w:val="20"/>
                <w:szCs w:val="20"/>
              </w:rPr>
              <w:t xml:space="preserve">GL_USER.ID_USER </w:t>
            </w:r>
            <w:r>
              <w:rPr>
                <w:sz w:val="20"/>
                <w:szCs w:val="20"/>
              </w:rPr>
              <w:t xml:space="preserve">- </w:t>
            </w:r>
            <w:r w:rsidRPr="00761019">
              <w:rPr>
                <w:sz w:val="20"/>
                <w:szCs w:val="20"/>
              </w:rPr>
              <w:t>невидимое поле</w:t>
            </w:r>
            <w:r>
              <w:rPr>
                <w:sz w:val="20"/>
                <w:szCs w:val="20"/>
              </w:rPr>
              <w:t xml:space="preserve"> (</w:t>
            </w:r>
            <w:r w:rsidRPr="008C1C2F">
              <w:rPr>
                <w:i/>
                <w:sz w:val="18"/>
                <w:szCs w:val="18"/>
              </w:rPr>
              <w:t xml:space="preserve">передается из формы «Пользователи» для связи с таблицей </w:t>
            </w:r>
            <w:r w:rsidRPr="008C1C2F">
              <w:rPr>
                <w:i/>
                <w:sz w:val="18"/>
                <w:szCs w:val="18"/>
                <w:lang w:val="en-US"/>
              </w:rPr>
              <w:t>GL</w:t>
            </w:r>
            <w:r w:rsidRPr="008C1C2F">
              <w:rPr>
                <w:i/>
                <w:sz w:val="18"/>
                <w:szCs w:val="18"/>
              </w:rPr>
              <w:t>_</w:t>
            </w:r>
            <w:r w:rsidRPr="008C1C2F">
              <w:rPr>
                <w:i/>
                <w:sz w:val="18"/>
                <w:szCs w:val="18"/>
                <w:lang w:val="en-US"/>
              </w:rPr>
              <w:t>AU</w:t>
            </w:r>
            <w:r w:rsidRPr="008C1C2F">
              <w:rPr>
                <w:i/>
                <w:sz w:val="18"/>
                <w:szCs w:val="18"/>
              </w:rPr>
              <w:t>_</w:t>
            </w:r>
            <w:r w:rsidRPr="008C1C2F">
              <w:rPr>
                <w:i/>
                <w:sz w:val="18"/>
                <w:szCs w:val="18"/>
                <w:lang w:val="en-US"/>
              </w:rPr>
              <w:t>PRMVAL</w:t>
            </w:r>
            <w:r w:rsidR="008C1C2F">
              <w:rPr>
                <w:sz w:val="20"/>
                <w:szCs w:val="20"/>
              </w:rPr>
              <w:t>)</w:t>
            </w:r>
          </w:p>
        </w:tc>
      </w:tr>
      <w:tr w:rsidR="007F6B4E" w:rsidRPr="00850387" w:rsidTr="00050007">
        <w:trPr>
          <w:trHeight w:val="826"/>
        </w:trPr>
        <w:tc>
          <w:tcPr>
            <w:tcW w:w="1985" w:type="dxa"/>
          </w:tcPr>
          <w:p w:rsidR="007F6B4E" w:rsidRPr="00C7309C" w:rsidRDefault="007F6B4E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«Количество </w:t>
            </w:r>
            <w:proofErr w:type="spellStart"/>
            <w:r w:rsidR="000B3E3B">
              <w:rPr>
                <w:rFonts w:cs="Helv"/>
                <w:color w:val="000000"/>
                <w:sz w:val="20"/>
                <w:szCs w:val="20"/>
              </w:rPr>
              <w:t>раб.</w:t>
            </w:r>
            <w:r>
              <w:rPr>
                <w:rFonts w:cs="Helv"/>
                <w:color w:val="000000"/>
                <w:sz w:val="20"/>
                <w:szCs w:val="20"/>
              </w:rPr>
              <w:t>дней</w:t>
            </w:r>
            <w:proofErr w:type="spellEnd"/>
            <w:r>
              <w:rPr>
                <w:rFonts w:cs="Helv"/>
                <w:color w:val="000000"/>
                <w:sz w:val="20"/>
                <w:szCs w:val="20"/>
              </w:rPr>
              <w:t xml:space="preserve"> </w:t>
            </w:r>
            <w:r w:rsidR="000B3E3B">
              <w:rPr>
                <w:rFonts w:cs="Helv"/>
                <w:color w:val="000000"/>
                <w:sz w:val="20"/>
                <w:szCs w:val="20"/>
              </w:rPr>
              <w:t>в архиве</w:t>
            </w:r>
            <w:r>
              <w:rPr>
                <w:rFonts w:cs="Helv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470" w:type="dxa"/>
            <w:vMerge w:val="restart"/>
            <w:vAlign w:val="center"/>
          </w:tcPr>
          <w:p w:rsidR="007C4352" w:rsidRPr="00DB09D3" w:rsidRDefault="007F6B4E" w:rsidP="00DB09D3">
            <w:pPr>
              <w:spacing w:before="120"/>
              <w:ind w:left="3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GL</w:t>
            </w:r>
            <w:r w:rsidRPr="00DB09D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DB09D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</w:p>
          <w:p w:rsidR="007C4352" w:rsidRDefault="007C4352" w:rsidP="00DB09D3">
            <w:pPr>
              <w:ind w:left="34"/>
              <w:jc w:val="both"/>
              <w:rPr>
                <w:sz w:val="20"/>
                <w:szCs w:val="20"/>
              </w:rPr>
            </w:pPr>
          </w:p>
          <w:p w:rsidR="007C4352" w:rsidRDefault="007C4352" w:rsidP="00DB09D3">
            <w:pPr>
              <w:spacing w:before="120" w:after="120"/>
              <w:ind w:left="34"/>
              <w:jc w:val="both"/>
              <w:rPr>
                <w:sz w:val="18"/>
                <w:szCs w:val="18"/>
              </w:rPr>
            </w:pPr>
            <w:r w:rsidRPr="007C4352">
              <w:rPr>
                <w:sz w:val="18"/>
                <w:szCs w:val="18"/>
              </w:rPr>
              <w:t>при условии</w:t>
            </w:r>
          </w:p>
          <w:p w:rsidR="000F271C" w:rsidRPr="007C4352" w:rsidRDefault="000F271C" w:rsidP="00DB09D3">
            <w:pPr>
              <w:ind w:left="34"/>
              <w:jc w:val="both"/>
              <w:rPr>
                <w:sz w:val="18"/>
                <w:szCs w:val="18"/>
              </w:rPr>
            </w:pPr>
          </w:p>
          <w:p w:rsidR="007C4352" w:rsidRPr="000F271C" w:rsidRDefault="007C4352" w:rsidP="00DB09D3">
            <w:pPr>
              <w:ind w:left="128"/>
              <w:jc w:val="both"/>
              <w:rPr>
                <w:sz w:val="18"/>
                <w:szCs w:val="18"/>
              </w:rPr>
            </w:pPr>
            <w:r w:rsidRPr="007C4352">
              <w:rPr>
                <w:sz w:val="18"/>
                <w:szCs w:val="18"/>
                <w:lang w:val="en-US"/>
              </w:rPr>
              <w:t>GL</w:t>
            </w:r>
            <w:r w:rsidRPr="007C4352">
              <w:rPr>
                <w:sz w:val="18"/>
                <w:szCs w:val="18"/>
              </w:rPr>
              <w:t>_</w:t>
            </w:r>
            <w:r w:rsidRPr="007C4352">
              <w:rPr>
                <w:sz w:val="18"/>
                <w:szCs w:val="18"/>
                <w:lang w:val="en-US"/>
              </w:rPr>
              <w:t>AU</w:t>
            </w:r>
            <w:r w:rsidRPr="007C4352">
              <w:rPr>
                <w:sz w:val="18"/>
                <w:szCs w:val="18"/>
              </w:rPr>
              <w:t>_</w:t>
            </w:r>
            <w:r w:rsidRPr="007C4352">
              <w:rPr>
                <w:sz w:val="18"/>
                <w:szCs w:val="18"/>
                <w:lang w:val="en-US"/>
              </w:rPr>
              <w:t>PRMVAL</w:t>
            </w:r>
            <w:r w:rsidRPr="007C4352">
              <w:rPr>
                <w:sz w:val="18"/>
                <w:szCs w:val="18"/>
              </w:rPr>
              <w:t>.</w:t>
            </w:r>
            <w:r w:rsidRPr="007C4352">
              <w:rPr>
                <w:sz w:val="18"/>
                <w:szCs w:val="18"/>
                <w:lang w:val="en-US"/>
              </w:rPr>
              <w:t>ID</w:t>
            </w:r>
            <w:r w:rsidRPr="007C4352">
              <w:rPr>
                <w:sz w:val="18"/>
                <w:szCs w:val="18"/>
              </w:rPr>
              <w:t>_</w:t>
            </w:r>
            <w:r w:rsidRPr="007C4352">
              <w:rPr>
                <w:sz w:val="18"/>
                <w:szCs w:val="18"/>
                <w:lang w:val="en-US"/>
              </w:rPr>
              <w:t>USER</w:t>
            </w:r>
          </w:p>
          <w:p w:rsidR="000F271C" w:rsidRDefault="007C4352" w:rsidP="00DB09D3">
            <w:pPr>
              <w:ind w:left="519"/>
              <w:jc w:val="both"/>
              <w:rPr>
                <w:sz w:val="18"/>
                <w:szCs w:val="18"/>
                <w:lang w:val="en-US"/>
              </w:rPr>
            </w:pPr>
            <w:r w:rsidRPr="00DB09D3">
              <w:rPr>
                <w:sz w:val="18"/>
                <w:szCs w:val="18"/>
                <w:lang w:val="en-US"/>
              </w:rPr>
              <w:t xml:space="preserve">= </w:t>
            </w:r>
            <w:r w:rsidRPr="007C4352">
              <w:rPr>
                <w:sz w:val="18"/>
                <w:szCs w:val="18"/>
                <w:lang w:val="en-US"/>
              </w:rPr>
              <w:t>GL</w:t>
            </w:r>
            <w:r w:rsidRPr="00DB09D3">
              <w:rPr>
                <w:sz w:val="18"/>
                <w:szCs w:val="18"/>
                <w:lang w:val="en-US"/>
              </w:rPr>
              <w:t>_</w:t>
            </w:r>
            <w:r w:rsidRPr="007C4352">
              <w:rPr>
                <w:sz w:val="18"/>
                <w:szCs w:val="18"/>
                <w:lang w:val="en-US"/>
              </w:rPr>
              <w:t>USER</w:t>
            </w:r>
            <w:r w:rsidRPr="00DB09D3">
              <w:rPr>
                <w:sz w:val="18"/>
                <w:szCs w:val="18"/>
                <w:lang w:val="en-US"/>
              </w:rPr>
              <w:t>.</w:t>
            </w:r>
            <w:r w:rsidRPr="007C4352">
              <w:rPr>
                <w:sz w:val="18"/>
                <w:szCs w:val="18"/>
                <w:lang w:val="en-US"/>
              </w:rPr>
              <w:t>ID</w:t>
            </w:r>
            <w:r w:rsidRPr="00DB09D3">
              <w:rPr>
                <w:sz w:val="18"/>
                <w:szCs w:val="18"/>
                <w:lang w:val="en-US"/>
              </w:rPr>
              <w:t>_</w:t>
            </w:r>
            <w:r w:rsidRPr="007C4352">
              <w:rPr>
                <w:sz w:val="18"/>
                <w:szCs w:val="18"/>
                <w:lang w:val="en-US"/>
              </w:rPr>
              <w:t>USER</w:t>
            </w:r>
          </w:p>
          <w:p w:rsidR="007C4352" w:rsidRPr="000F271C" w:rsidRDefault="000F271C" w:rsidP="00DB09D3">
            <w:pPr>
              <w:ind w:left="-48"/>
              <w:jc w:val="both"/>
              <w:rPr>
                <w:sz w:val="18"/>
                <w:szCs w:val="18"/>
                <w:lang w:val="en-US"/>
              </w:rPr>
            </w:pPr>
            <w:r w:rsidRPr="00DB09D3">
              <w:rPr>
                <w:sz w:val="18"/>
                <w:szCs w:val="18"/>
                <w:lang w:val="en-US"/>
              </w:rPr>
              <w:t>and</w:t>
            </w:r>
          </w:p>
          <w:p w:rsidR="007C4352" w:rsidRDefault="007C4352" w:rsidP="00DB09D3">
            <w:pPr>
              <w:ind w:left="128"/>
              <w:jc w:val="both"/>
              <w:rPr>
                <w:sz w:val="18"/>
                <w:szCs w:val="18"/>
                <w:lang w:val="en-US"/>
              </w:rPr>
            </w:pPr>
            <w:r w:rsidRPr="007C4352">
              <w:rPr>
                <w:sz w:val="18"/>
                <w:szCs w:val="18"/>
                <w:lang w:val="en-US"/>
              </w:rPr>
              <w:t>GL_AU_PRMVAL.PRM_CODE</w:t>
            </w:r>
          </w:p>
          <w:p w:rsidR="007F6B4E" w:rsidRPr="00B7220E" w:rsidRDefault="007C4352" w:rsidP="00DB09D3">
            <w:pPr>
              <w:ind w:left="519"/>
              <w:jc w:val="both"/>
              <w:rPr>
                <w:sz w:val="20"/>
                <w:szCs w:val="20"/>
                <w:lang w:val="en-US"/>
              </w:rPr>
            </w:pPr>
            <w:r w:rsidRPr="007C4352">
              <w:rPr>
                <w:sz w:val="18"/>
                <w:szCs w:val="18"/>
                <w:lang w:val="en-US"/>
              </w:rPr>
              <w:t>= ‘</w:t>
            </w:r>
            <w:proofErr w:type="spellStart"/>
            <w:r w:rsidRPr="007C4352">
              <w:rPr>
                <w:sz w:val="18"/>
                <w:szCs w:val="18"/>
                <w:lang w:val="en-US"/>
              </w:rPr>
              <w:t>BackValue</w:t>
            </w:r>
            <w:proofErr w:type="spellEnd"/>
            <w:r w:rsidRPr="007C4352">
              <w:rPr>
                <w:sz w:val="18"/>
                <w:szCs w:val="18"/>
                <w:lang w:val="en-US"/>
              </w:rPr>
              <w:t>’</w:t>
            </w:r>
          </w:p>
        </w:tc>
        <w:tc>
          <w:tcPr>
            <w:tcW w:w="5043" w:type="dxa"/>
          </w:tcPr>
          <w:p w:rsidR="007F6B4E" w:rsidRPr="008C1C2F" w:rsidRDefault="007F6B4E" w:rsidP="00DB09D3">
            <w:pPr>
              <w:ind w:left="1735" w:hanging="17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GL</w:t>
            </w:r>
            <w:r w:rsidRPr="00C7309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C7309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  <w:r w:rsidRPr="00C7309C">
              <w:rPr>
                <w:sz w:val="20"/>
                <w:szCs w:val="20"/>
              </w:rPr>
              <w:t>.</w:t>
            </w:r>
            <w:r w:rsidRPr="00C7309C">
              <w:rPr>
                <w:sz w:val="20"/>
                <w:szCs w:val="20"/>
                <w:lang w:val="en-US"/>
              </w:rPr>
              <w:t>PRM</w:t>
            </w:r>
            <w:r>
              <w:rPr>
                <w:sz w:val="20"/>
                <w:szCs w:val="20"/>
              </w:rPr>
              <w:t xml:space="preserve">VAL – количество дней в </w:t>
            </w:r>
            <w:r w:rsidR="008C1C2F" w:rsidRPr="008C1C2F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архиве</w:t>
            </w:r>
            <w:r w:rsidR="008C1C2F" w:rsidRPr="008C1C2F">
              <w:rPr>
                <w:sz w:val="20"/>
                <w:szCs w:val="20"/>
              </w:rPr>
              <w:t>”</w:t>
            </w:r>
          </w:p>
          <w:p w:rsidR="007F6B4E" w:rsidRPr="008C1C2F" w:rsidRDefault="007F6B4E" w:rsidP="00DB09D3">
            <w:pPr>
              <w:spacing w:before="120"/>
              <w:ind w:left="28"/>
              <w:jc w:val="both"/>
              <w:rPr>
                <w:i/>
                <w:sz w:val="18"/>
                <w:szCs w:val="18"/>
              </w:rPr>
            </w:pPr>
            <w:r w:rsidRPr="008C1C2F">
              <w:rPr>
                <w:i/>
                <w:sz w:val="18"/>
                <w:szCs w:val="18"/>
              </w:rPr>
              <w:t>Необходима проверка на целочисленное положительное значение</w:t>
            </w:r>
          </w:p>
        </w:tc>
      </w:tr>
      <w:tr w:rsidR="007F6B4E" w:rsidRPr="00C33C8F" w:rsidTr="00050007">
        <w:trPr>
          <w:trHeight w:val="492"/>
        </w:trPr>
        <w:tc>
          <w:tcPr>
            <w:tcW w:w="1985" w:type="dxa"/>
          </w:tcPr>
          <w:p w:rsidR="007F6B4E" w:rsidRPr="00C7309C" w:rsidRDefault="007F6B4E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«Дата начала действия»</w:t>
            </w:r>
          </w:p>
        </w:tc>
        <w:tc>
          <w:tcPr>
            <w:tcW w:w="2470" w:type="dxa"/>
            <w:vMerge/>
          </w:tcPr>
          <w:p w:rsidR="007F6B4E" w:rsidRPr="00B7220E" w:rsidRDefault="007F6B4E" w:rsidP="00DB09D3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5043" w:type="dxa"/>
          </w:tcPr>
          <w:p w:rsidR="007F6B4E" w:rsidRPr="00C7309C" w:rsidRDefault="007F6B4E" w:rsidP="00DB09D3">
            <w:pPr>
              <w:ind w:left="2444" w:hanging="2411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</w:t>
            </w:r>
            <w:r w:rsidRPr="00C7309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C7309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  <w:r w:rsidRPr="00C7309C">
              <w:rPr>
                <w:sz w:val="20"/>
                <w:szCs w:val="20"/>
                <w:lang w:val="en-US"/>
              </w:rPr>
              <w:t xml:space="preserve">.DT_BEGIN – </w:t>
            </w:r>
            <w:r w:rsidRPr="00C7309C">
              <w:rPr>
                <w:sz w:val="20"/>
                <w:szCs w:val="20"/>
              </w:rPr>
              <w:t>дата</w:t>
            </w:r>
            <w:r w:rsidRPr="00C7309C">
              <w:rPr>
                <w:sz w:val="20"/>
                <w:szCs w:val="20"/>
                <w:lang w:val="en-US"/>
              </w:rPr>
              <w:t xml:space="preserve"> </w:t>
            </w:r>
            <w:r w:rsidRPr="00C7309C">
              <w:rPr>
                <w:sz w:val="20"/>
                <w:szCs w:val="20"/>
              </w:rPr>
              <w:t>начала</w:t>
            </w:r>
            <w:r w:rsidRPr="00C7309C">
              <w:rPr>
                <w:sz w:val="20"/>
                <w:szCs w:val="20"/>
                <w:lang w:val="en-US"/>
              </w:rPr>
              <w:t xml:space="preserve"> </w:t>
            </w:r>
            <w:r w:rsidRPr="00C7309C">
              <w:rPr>
                <w:sz w:val="20"/>
                <w:szCs w:val="20"/>
              </w:rPr>
              <w:t>действия</w:t>
            </w:r>
            <w:r w:rsidRPr="00C7309C">
              <w:rPr>
                <w:sz w:val="20"/>
                <w:szCs w:val="20"/>
                <w:lang w:val="en-US"/>
              </w:rPr>
              <w:t xml:space="preserve"> </w:t>
            </w:r>
            <w:r w:rsidRPr="00C7309C">
              <w:rPr>
                <w:sz w:val="20"/>
                <w:szCs w:val="20"/>
              </w:rPr>
              <w:t>права</w:t>
            </w:r>
            <w:r w:rsidRPr="00C7309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BackValue</w:t>
            </w:r>
          </w:p>
          <w:p w:rsidR="007F6B4E" w:rsidRPr="005C6753" w:rsidRDefault="007F6B4E" w:rsidP="00DB09D3">
            <w:pPr>
              <w:ind w:left="1353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7F6B4E" w:rsidRPr="007A7135" w:rsidTr="00050007">
        <w:trPr>
          <w:trHeight w:val="1078"/>
        </w:trPr>
        <w:tc>
          <w:tcPr>
            <w:tcW w:w="1985" w:type="dxa"/>
          </w:tcPr>
          <w:p w:rsidR="007F6B4E" w:rsidRPr="00C7309C" w:rsidRDefault="007F6B4E" w:rsidP="00DB09D3">
            <w:pPr>
              <w:jc w:val="both"/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 xml:space="preserve">«Дата </w:t>
            </w:r>
            <w:proofErr w:type="spellStart"/>
            <w:r>
              <w:rPr>
                <w:rFonts w:cs="Helv"/>
                <w:color w:val="000000"/>
                <w:sz w:val="20"/>
                <w:szCs w:val="20"/>
                <w:lang w:val="en-US"/>
              </w:rPr>
              <w:t>окончания</w:t>
            </w:r>
            <w:proofErr w:type="spellEnd"/>
            <w:r>
              <w:rPr>
                <w:rFonts w:cs="Helv"/>
                <w:color w:val="000000"/>
                <w:sz w:val="20"/>
                <w:szCs w:val="20"/>
              </w:rPr>
              <w:t xml:space="preserve"> действия»</w:t>
            </w:r>
          </w:p>
        </w:tc>
        <w:tc>
          <w:tcPr>
            <w:tcW w:w="2470" w:type="dxa"/>
            <w:vMerge/>
          </w:tcPr>
          <w:p w:rsidR="007F6B4E" w:rsidRPr="00B7220E" w:rsidRDefault="007F6B4E" w:rsidP="00DB09D3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5043" w:type="dxa"/>
          </w:tcPr>
          <w:p w:rsidR="007F6B4E" w:rsidRPr="007A7135" w:rsidRDefault="007F6B4E" w:rsidP="00DB09D3">
            <w:pPr>
              <w:ind w:left="2295" w:hanging="226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GL</w:t>
            </w:r>
            <w:r w:rsidRPr="007A713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7A713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PRMVAL</w:t>
            </w:r>
            <w:r w:rsidRPr="007A7135">
              <w:rPr>
                <w:sz w:val="20"/>
                <w:szCs w:val="20"/>
              </w:rPr>
              <w:t>.</w:t>
            </w:r>
            <w:r w:rsidRPr="00C7309C">
              <w:rPr>
                <w:sz w:val="20"/>
                <w:szCs w:val="20"/>
                <w:lang w:val="en-US"/>
              </w:rPr>
              <w:t>DT</w:t>
            </w:r>
            <w:r w:rsidRPr="007A713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END</w:t>
            </w:r>
            <w:r w:rsidRPr="007A7135">
              <w:rPr>
                <w:sz w:val="20"/>
                <w:szCs w:val="20"/>
              </w:rPr>
              <w:t xml:space="preserve"> – </w:t>
            </w:r>
            <w:r w:rsidRPr="00C7309C">
              <w:rPr>
                <w:sz w:val="20"/>
                <w:szCs w:val="20"/>
              </w:rPr>
              <w:t>дата</w:t>
            </w:r>
            <w:r w:rsidRPr="007A7135">
              <w:rPr>
                <w:sz w:val="20"/>
                <w:szCs w:val="20"/>
              </w:rPr>
              <w:t xml:space="preserve"> окончания </w:t>
            </w:r>
            <w:r w:rsidRPr="00C7309C">
              <w:rPr>
                <w:sz w:val="20"/>
                <w:szCs w:val="20"/>
              </w:rPr>
              <w:t>действия</w:t>
            </w:r>
            <w:r w:rsidRPr="007A7135">
              <w:rPr>
                <w:sz w:val="20"/>
                <w:szCs w:val="20"/>
              </w:rPr>
              <w:t xml:space="preserve"> </w:t>
            </w:r>
            <w:r w:rsidRPr="00C7309C">
              <w:rPr>
                <w:sz w:val="20"/>
                <w:szCs w:val="20"/>
              </w:rPr>
              <w:t>права</w:t>
            </w:r>
            <w:r w:rsidRPr="007A71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BackValue</w:t>
            </w:r>
          </w:p>
          <w:p w:rsidR="007F6B4E" w:rsidRPr="008C1C2F" w:rsidRDefault="007F6B4E" w:rsidP="00DB09D3">
            <w:pPr>
              <w:spacing w:before="120"/>
              <w:ind w:left="28"/>
              <w:jc w:val="both"/>
              <w:rPr>
                <w:i/>
                <w:sz w:val="18"/>
                <w:szCs w:val="18"/>
              </w:rPr>
            </w:pPr>
            <w:r w:rsidRPr="008C1C2F">
              <w:rPr>
                <w:i/>
                <w:sz w:val="18"/>
                <w:szCs w:val="18"/>
              </w:rPr>
              <w:t>При пустом значении имеет неограниченный срок действия</w:t>
            </w:r>
          </w:p>
        </w:tc>
      </w:tr>
    </w:tbl>
    <w:p w:rsidR="007F6B4E" w:rsidRDefault="007F6B4E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</w:p>
    <w:p w:rsidR="007F6B4E" w:rsidRPr="007F6B4E" w:rsidRDefault="007F6B4E" w:rsidP="00DB09D3">
      <w:pPr>
        <w:pStyle w:val="a4"/>
        <w:numPr>
          <w:ilvl w:val="2"/>
          <w:numId w:val="1"/>
        </w:numPr>
        <w:spacing w:before="240" w:after="240"/>
        <w:ind w:left="1134" w:hanging="698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Поле-переключатель </w:t>
      </w:r>
      <w:r w:rsidR="00EF5CF0">
        <w:rPr>
          <w:color w:val="2E74B5" w:themeColor="accent1" w:themeShade="BF"/>
        </w:rPr>
        <w:t>«Срок действия не ограничен»</w:t>
      </w:r>
    </w:p>
    <w:p w:rsidR="009C488B" w:rsidRPr="00EF5CF0" w:rsidRDefault="00EF5CF0" w:rsidP="00DB09D3">
      <w:pPr>
        <w:pStyle w:val="a4"/>
        <w:spacing w:before="240" w:after="240"/>
        <w:ind w:left="0" w:firstLine="425"/>
        <w:contextualSpacing w:val="0"/>
        <w:jc w:val="both"/>
      </w:pPr>
      <w:r>
        <w:t xml:space="preserve">Поле-переключатель </w:t>
      </w:r>
      <w:r w:rsidRPr="00F07DCE">
        <w:rPr>
          <w:sz w:val="20"/>
          <w:szCs w:val="20"/>
        </w:rPr>
        <w:t>«Срок действия не ограничен»</w:t>
      </w:r>
      <w:r>
        <w:rPr>
          <w:sz w:val="20"/>
          <w:szCs w:val="20"/>
        </w:rPr>
        <w:t xml:space="preserve"> предназначен для наглядности и удобства пользователя устанавливать неограниченный срок действия права </w:t>
      </w:r>
      <w:r>
        <w:rPr>
          <w:sz w:val="20"/>
          <w:szCs w:val="20"/>
          <w:lang w:val="en-US"/>
        </w:rPr>
        <w:t>BackValue</w:t>
      </w:r>
    </w:p>
    <w:p w:rsidR="00EF5CF0" w:rsidRPr="00EF5CF0" w:rsidRDefault="00F84BF0" w:rsidP="00DB09D3">
      <w:pPr>
        <w:pStyle w:val="a4"/>
        <w:spacing w:after="120"/>
        <w:ind w:left="0" w:firstLine="425"/>
        <w:contextualSpacing w:val="0"/>
        <w:jc w:val="both"/>
      </w:pPr>
      <w:r>
        <w:rPr>
          <w:noProof/>
          <w:lang w:eastAsia="ru-RU"/>
        </w:rPr>
        <w:drawing>
          <wp:inline distT="0" distB="0" distL="0" distR="0" wp14:anchorId="27E53096" wp14:editId="1E85BE1D">
            <wp:extent cx="353377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705" cy="17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0C6">
        <w:rPr>
          <w:noProof/>
          <w:lang w:eastAsia="ru-RU"/>
        </w:rPr>
        <w:t xml:space="preserve"> </w:t>
      </w:r>
    </w:p>
    <w:p w:rsidR="001B40CB" w:rsidRDefault="001B40CB" w:rsidP="00F84BF0">
      <w:pPr>
        <w:pStyle w:val="a6"/>
        <w:spacing w:after="240"/>
        <w:ind w:left="2552"/>
        <w:jc w:val="both"/>
      </w:pPr>
      <w:r w:rsidRPr="00296839">
        <w:t>Предлагаемая форма «</w:t>
      </w:r>
      <w:r>
        <w:t xml:space="preserve">Доступ к </w:t>
      </w:r>
      <w:r w:rsidR="00607F8C">
        <w:t>операциям</w:t>
      </w:r>
      <w:r w:rsidR="00607F8C" w:rsidRPr="0047110F">
        <w:t xml:space="preserve"> в архив</w:t>
      </w:r>
      <w:r w:rsidR="00F84BF0">
        <w:t>е</w:t>
      </w:r>
      <w:r w:rsidRPr="00296839">
        <w:t>»</w:t>
      </w:r>
      <w:r>
        <w:t xml:space="preserve"> с постоянным действием права</w:t>
      </w:r>
    </w:p>
    <w:p w:rsidR="00850387" w:rsidRPr="00F07DCE" w:rsidRDefault="00850387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С помощью установки поля-переключателя «Срок действия не ограничен» в положение </w:t>
      </w:r>
      <w:r w:rsidRPr="00F07DCE">
        <w:rPr>
          <w:sz w:val="20"/>
          <w:szCs w:val="20"/>
          <w:lang w:val="en-US"/>
        </w:rPr>
        <w:t>ON</w:t>
      </w:r>
      <w:r w:rsidRPr="00F07DCE">
        <w:rPr>
          <w:sz w:val="20"/>
          <w:szCs w:val="20"/>
        </w:rPr>
        <w:t xml:space="preserve"> (включено) должно очищаться поле «Дата окончания действия» и при сохранении записи в таблицу DWH.</w:t>
      </w:r>
      <w:r w:rsidRPr="00F07DCE">
        <w:rPr>
          <w:sz w:val="20"/>
          <w:szCs w:val="20"/>
          <w:lang w:val="en-US"/>
        </w:rPr>
        <w:t>GL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AU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PRMVAL</w:t>
      </w:r>
      <w:r w:rsidRPr="00F07DCE">
        <w:rPr>
          <w:sz w:val="20"/>
          <w:szCs w:val="20"/>
        </w:rPr>
        <w:t xml:space="preserve"> заменяться на ‘2029-01-01’, если при разработке таблицы было установлено ограничение на </w:t>
      </w:r>
      <w:r w:rsidRPr="00F07DCE">
        <w:rPr>
          <w:sz w:val="20"/>
          <w:szCs w:val="20"/>
          <w:lang w:val="en-US"/>
        </w:rPr>
        <w:t>NULL</w:t>
      </w:r>
      <w:r w:rsidRPr="00F07DCE">
        <w:rPr>
          <w:sz w:val="20"/>
          <w:szCs w:val="20"/>
        </w:rPr>
        <w:t xml:space="preserve"> значение.</w:t>
      </w:r>
    </w:p>
    <w:p w:rsidR="00E13BBF" w:rsidRPr="00F07DCE" w:rsidRDefault="00E13BBF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При </w:t>
      </w:r>
      <w:r w:rsidR="009C488B" w:rsidRPr="00F07DCE">
        <w:rPr>
          <w:sz w:val="20"/>
          <w:szCs w:val="20"/>
        </w:rPr>
        <w:t>переключении</w:t>
      </w:r>
      <w:r w:rsidRPr="00F07DCE">
        <w:rPr>
          <w:sz w:val="20"/>
          <w:szCs w:val="20"/>
        </w:rPr>
        <w:t xml:space="preserve"> поля «Срок действия не ограничен» в положение </w:t>
      </w:r>
      <w:r w:rsidRPr="00F07DCE">
        <w:rPr>
          <w:sz w:val="20"/>
          <w:szCs w:val="20"/>
          <w:lang w:val="en-US"/>
        </w:rPr>
        <w:t>OFF</w:t>
      </w:r>
      <w:r w:rsidRPr="00F07DCE">
        <w:rPr>
          <w:sz w:val="20"/>
          <w:szCs w:val="20"/>
        </w:rPr>
        <w:t xml:space="preserve"> (выключено)</w:t>
      </w:r>
      <w:r w:rsidR="009C488B" w:rsidRPr="00F07DCE">
        <w:rPr>
          <w:sz w:val="20"/>
          <w:szCs w:val="20"/>
        </w:rPr>
        <w:t xml:space="preserve"> необходимо поле «Дата окончания действия» заполн</w:t>
      </w:r>
      <w:r w:rsidR="007C4352">
        <w:rPr>
          <w:sz w:val="20"/>
          <w:szCs w:val="20"/>
        </w:rPr>
        <w:t>я</w:t>
      </w:r>
      <w:r w:rsidR="009C488B" w:rsidRPr="00F07DCE">
        <w:rPr>
          <w:sz w:val="20"/>
          <w:szCs w:val="20"/>
        </w:rPr>
        <w:t>ть значением даты открытого операционного дня.</w:t>
      </w:r>
    </w:p>
    <w:p w:rsidR="007F6B4E" w:rsidRPr="00AF3C2D" w:rsidRDefault="007F6B4E" w:rsidP="00DB09D3">
      <w:pPr>
        <w:pStyle w:val="a4"/>
        <w:keepNext/>
        <w:numPr>
          <w:ilvl w:val="2"/>
          <w:numId w:val="1"/>
        </w:numPr>
        <w:spacing w:before="240" w:after="240"/>
        <w:ind w:left="1134" w:hanging="697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t>Открытие формы</w:t>
      </w:r>
    </w:p>
    <w:p w:rsidR="007F6B4E" w:rsidRPr="00F07DCE" w:rsidRDefault="007F6B4E" w:rsidP="00DB09D3">
      <w:pPr>
        <w:pStyle w:val="a4"/>
        <w:keepNext/>
        <w:spacing w:before="240" w:after="120"/>
        <w:ind w:left="0" w:firstLine="425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При открытии формы </w:t>
      </w:r>
    </w:p>
    <w:p w:rsidR="007F6B4E" w:rsidRPr="00F07DCE" w:rsidRDefault="007F6B4E" w:rsidP="00DB09D3">
      <w:pPr>
        <w:pStyle w:val="a4"/>
        <w:keepNext/>
        <w:numPr>
          <w:ilvl w:val="0"/>
          <w:numId w:val="23"/>
        </w:numPr>
        <w:spacing w:after="120"/>
        <w:ind w:left="1139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в случае первичной установки права </w:t>
      </w:r>
      <w:proofErr w:type="spellStart"/>
      <w:r w:rsidRPr="00F07DCE">
        <w:rPr>
          <w:sz w:val="20"/>
          <w:szCs w:val="20"/>
        </w:rPr>
        <w:t>BackValue</w:t>
      </w:r>
      <w:proofErr w:type="spellEnd"/>
    </w:p>
    <w:p w:rsidR="007F6B4E" w:rsidRPr="00F07DCE" w:rsidRDefault="007F6B4E" w:rsidP="00DB09D3">
      <w:pPr>
        <w:pStyle w:val="a4"/>
        <w:numPr>
          <w:ilvl w:val="0"/>
          <w:numId w:val="24"/>
        </w:numPr>
        <w:spacing w:after="0"/>
        <w:ind w:left="1843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>поля «Дата начала действия» и «Дата окончания действия» должны по умолчанию заполняться значением даты открытого операционного дня банка.</w:t>
      </w:r>
    </w:p>
    <w:p w:rsidR="007F6B4E" w:rsidRPr="00F07DCE" w:rsidRDefault="007F6B4E" w:rsidP="00DB09D3">
      <w:pPr>
        <w:pStyle w:val="a4"/>
        <w:numPr>
          <w:ilvl w:val="0"/>
          <w:numId w:val="24"/>
        </w:numPr>
        <w:spacing w:after="0"/>
        <w:ind w:left="1843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lastRenderedPageBreak/>
        <w:t xml:space="preserve">поле-переключатель (флажок) «Срок действия не ограничен» должен находиться в положении </w:t>
      </w:r>
      <w:r w:rsidRPr="00F07DCE">
        <w:rPr>
          <w:sz w:val="20"/>
          <w:szCs w:val="20"/>
          <w:lang w:val="en-US"/>
        </w:rPr>
        <w:t>OFF</w:t>
      </w:r>
      <w:r w:rsidRPr="00F07DCE">
        <w:rPr>
          <w:sz w:val="20"/>
          <w:szCs w:val="20"/>
        </w:rPr>
        <w:t xml:space="preserve"> (выключено).</w:t>
      </w:r>
    </w:p>
    <w:p w:rsidR="007F6B4E" w:rsidRPr="00F07DCE" w:rsidRDefault="007F6B4E" w:rsidP="00DB09D3">
      <w:pPr>
        <w:pStyle w:val="a4"/>
        <w:numPr>
          <w:ilvl w:val="0"/>
          <w:numId w:val="24"/>
        </w:numPr>
        <w:spacing w:after="120"/>
        <w:ind w:left="1843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>поле «Количество дней назад» должно иметь нулевое значение</w:t>
      </w:r>
    </w:p>
    <w:p w:rsidR="007F6B4E" w:rsidRPr="00F07DCE" w:rsidRDefault="007F6B4E" w:rsidP="00DB09D3">
      <w:pPr>
        <w:pStyle w:val="a4"/>
        <w:numPr>
          <w:ilvl w:val="0"/>
          <w:numId w:val="23"/>
        </w:numPr>
        <w:spacing w:after="120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>в случае обновления права</w:t>
      </w:r>
      <w:r w:rsidRPr="00F07DCE">
        <w:rPr>
          <w:sz w:val="20"/>
          <w:szCs w:val="20"/>
          <w:lang w:val="en-US"/>
        </w:rPr>
        <w:t xml:space="preserve"> </w:t>
      </w:r>
      <w:proofErr w:type="spellStart"/>
      <w:r w:rsidRPr="00F07DCE">
        <w:rPr>
          <w:sz w:val="20"/>
          <w:szCs w:val="20"/>
        </w:rPr>
        <w:t>BackValue</w:t>
      </w:r>
      <w:proofErr w:type="spellEnd"/>
    </w:p>
    <w:p w:rsidR="007F6B4E" w:rsidRPr="00F07DCE" w:rsidRDefault="007F6B4E" w:rsidP="00DB09D3">
      <w:pPr>
        <w:pStyle w:val="a4"/>
        <w:numPr>
          <w:ilvl w:val="0"/>
          <w:numId w:val="24"/>
        </w:numPr>
        <w:spacing w:after="0"/>
        <w:ind w:left="1843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поля «Дата начала действия» и «Дата окончания действия» должны быть заполнены значениями полей соответственно </w:t>
      </w:r>
      <w:r w:rsidRPr="00F07DCE">
        <w:rPr>
          <w:sz w:val="20"/>
          <w:szCs w:val="20"/>
          <w:lang w:val="en-US"/>
        </w:rPr>
        <w:t>GL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AU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PRMVAL</w:t>
      </w:r>
      <w:r w:rsidRPr="00F07DCE">
        <w:rPr>
          <w:sz w:val="20"/>
          <w:szCs w:val="20"/>
        </w:rPr>
        <w:t>.</w:t>
      </w:r>
      <w:r w:rsidRPr="00F07DCE">
        <w:rPr>
          <w:sz w:val="20"/>
          <w:szCs w:val="20"/>
          <w:lang w:val="en-US"/>
        </w:rPr>
        <w:t>DT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BEGIN</w:t>
      </w:r>
      <w:r w:rsidRPr="00F07DCE">
        <w:rPr>
          <w:sz w:val="20"/>
          <w:szCs w:val="20"/>
        </w:rPr>
        <w:t xml:space="preserve"> и </w:t>
      </w:r>
      <w:r w:rsidRPr="00F07DCE">
        <w:rPr>
          <w:sz w:val="20"/>
          <w:szCs w:val="20"/>
          <w:lang w:val="en-US"/>
        </w:rPr>
        <w:t>GL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AU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PRMVAL</w:t>
      </w:r>
      <w:r w:rsidRPr="00F07DCE">
        <w:rPr>
          <w:sz w:val="20"/>
          <w:szCs w:val="20"/>
        </w:rPr>
        <w:t xml:space="preserve">.DT_END. При необходимости следует выполнить замену на пустое значение, если </w:t>
      </w:r>
      <w:r w:rsidRPr="00F07DCE">
        <w:rPr>
          <w:sz w:val="20"/>
          <w:szCs w:val="20"/>
          <w:lang w:val="en-US"/>
        </w:rPr>
        <w:t>GL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AU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PRMVAL</w:t>
      </w:r>
      <w:r w:rsidRPr="00F07DCE">
        <w:rPr>
          <w:sz w:val="20"/>
          <w:szCs w:val="20"/>
        </w:rPr>
        <w:t>.DT_END = '20029-01-01'</w:t>
      </w:r>
    </w:p>
    <w:p w:rsidR="007F6B4E" w:rsidRPr="00F07DCE" w:rsidRDefault="007F6B4E" w:rsidP="00DB09D3">
      <w:pPr>
        <w:pStyle w:val="a4"/>
        <w:numPr>
          <w:ilvl w:val="0"/>
          <w:numId w:val="24"/>
        </w:numPr>
        <w:spacing w:after="0"/>
        <w:ind w:left="1843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поле-переключатель (флажок) «Срок действия не ограничен» необходимо установить в положение </w:t>
      </w:r>
      <w:r>
        <w:rPr>
          <w:sz w:val="20"/>
          <w:szCs w:val="20"/>
        </w:rPr>
        <w:t xml:space="preserve">ON или </w:t>
      </w:r>
      <w:r>
        <w:rPr>
          <w:sz w:val="20"/>
          <w:szCs w:val="20"/>
          <w:lang w:val="en-US"/>
        </w:rPr>
        <w:t>OFF</w:t>
      </w:r>
      <w:r w:rsidRPr="001B40CB">
        <w:rPr>
          <w:sz w:val="20"/>
          <w:szCs w:val="20"/>
        </w:rPr>
        <w:t xml:space="preserve"> </w:t>
      </w:r>
      <w:r w:rsidRPr="00F07DCE">
        <w:rPr>
          <w:sz w:val="20"/>
          <w:szCs w:val="20"/>
        </w:rPr>
        <w:t xml:space="preserve">в зависимости от значения поля «Дата окончания действия». Поле должно находиться в положении </w:t>
      </w:r>
      <w:r w:rsidRPr="00F07DCE">
        <w:rPr>
          <w:sz w:val="20"/>
          <w:szCs w:val="20"/>
          <w:lang w:val="en-US"/>
        </w:rPr>
        <w:t>O</w:t>
      </w:r>
      <w:r w:rsidRPr="00F07DCE">
        <w:rPr>
          <w:sz w:val="20"/>
          <w:szCs w:val="20"/>
        </w:rPr>
        <w:t>N (включено) при пустом значении поля «Дата окончания действия»</w:t>
      </w:r>
      <w:r>
        <w:rPr>
          <w:sz w:val="20"/>
          <w:szCs w:val="20"/>
        </w:rPr>
        <w:t xml:space="preserve">, иначе в положении </w:t>
      </w:r>
      <w:r>
        <w:rPr>
          <w:sz w:val="20"/>
          <w:szCs w:val="20"/>
          <w:lang w:val="en-US"/>
        </w:rPr>
        <w:t>OFF</w:t>
      </w:r>
      <w:r w:rsidRPr="00F07DCE">
        <w:rPr>
          <w:sz w:val="20"/>
          <w:szCs w:val="20"/>
        </w:rPr>
        <w:t>.</w:t>
      </w:r>
    </w:p>
    <w:p w:rsidR="007F6B4E" w:rsidRDefault="007F6B4E" w:rsidP="00DB09D3">
      <w:pPr>
        <w:pStyle w:val="a4"/>
        <w:numPr>
          <w:ilvl w:val="0"/>
          <w:numId w:val="24"/>
        </w:numPr>
        <w:spacing w:after="120"/>
        <w:ind w:left="1843" w:hanging="357"/>
        <w:contextualSpacing w:val="0"/>
        <w:jc w:val="both"/>
        <w:rPr>
          <w:sz w:val="20"/>
          <w:szCs w:val="20"/>
        </w:rPr>
      </w:pPr>
      <w:r w:rsidRPr="00F07DCE">
        <w:rPr>
          <w:sz w:val="20"/>
          <w:szCs w:val="20"/>
        </w:rPr>
        <w:t xml:space="preserve">поле «Количество </w:t>
      </w:r>
      <w:proofErr w:type="spellStart"/>
      <w:r w:rsidR="000B3E3B">
        <w:rPr>
          <w:sz w:val="20"/>
          <w:szCs w:val="20"/>
        </w:rPr>
        <w:t>раб.</w:t>
      </w:r>
      <w:r w:rsidRPr="00F07DCE">
        <w:rPr>
          <w:sz w:val="20"/>
          <w:szCs w:val="20"/>
        </w:rPr>
        <w:t>дней</w:t>
      </w:r>
      <w:proofErr w:type="spellEnd"/>
      <w:r w:rsidRPr="00F07DCE">
        <w:rPr>
          <w:sz w:val="20"/>
          <w:szCs w:val="20"/>
        </w:rPr>
        <w:t xml:space="preserve"> </w:t>
      </w:r>
      <w:r w:rsidR="000B3E3B">
        <w:rPr>
          <w:sz w:val="20"/>
          <w:szCs w:val="20"/>
        </w:rPr>
        <w:t>в архиве</w:t>
      </w:r>
      <w:r w:rsidRPr="00F07DCE">
        <w:rPr>
          <w:sz w:val="20"/>
          <w:szCs w:val="20"/>
        </w:rPr>
        <w:t xml:space="preserve">» должно иметь значение поля </w:t>
      </w:r>
      <w:r w:rsidRPr="00F07DCE">
        <w:rPr>
          <w:sz w:val="20"/>
          <w:szCs w:val="20"/>
          <w:lang w:val="en-US"/>
        </w:rPr>
        <w:t>GL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AU</w:t>
      </w:r>
      <w:r w:rsidRPr="00F07DCE">
        <w:rPr>
          <w:sz w:val="20"/>
          <w:szCs w:val="20"/>
        </w:rPr>
        <w:t>_</w:t>
      </w:r>
      <w:r w:rsidRPr="00F07DCE">
        <w:rPr>
          <w:sz w:val="20"/>
          <w:szCs w:val="20"/>
          <w:lang w:val="en-US"/>
        </w:rPr>
        <w:t>PRMVAL</w:t>
      </w:r>
      <w:r w:rsidRPr="00F07DCE">
        <w:rPr>
          <w:sz w:val="20"/>
          <w:szCs w:val="20"/>
        </w:rPr>
        <w:t>.PRMVAL</w:t>
      </w:r>
    </w:p>
    <w:p w:rsidR="00A949DD" w:rsidRDefault="00AF3C2D" w:rsidP="00F84BF0">
      <w:pPr>
        <w:pStyle w:val="a4"/>
        <w:keepNext/>
        <w:numPr>
          <w:ilvl w:val="2"/>
          <w:numId w:val="1"/>
        </w:numPr>
        <w:spacing w:before="240" w:after="240"/>
        <w:ind w:left="1134" w:hanging="697"/>
        <w:contextualSpacing w:val="0"/>
        <w:jc w:val="both"/>
        <w:outlineLvl w:val="2"/>
        <w:rPr>
          <w:color w:val="2E74B5" w:themeColor="accent1" w:themeShade="BF"/>
        </w:rPr>
      </w:pPr>
      <w:r>
        <w:rPr>
          <w:color w:val="2E74B5" w:themeColor="accent1" w:themeShade="BF"/>
        </w:rPr>
        <w:t>Закрытие формы</w:t>
      </w:r>
    </w:p>
    <w:p w:rsidR="00A949DD" w:rsidRDefault="00AF3C2D" w:rsidP="00DB09D3">
      <w:pPr>
        <w:pStyle w:val="a4"/>
        <w:spacing w:before="240"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В ф</w:t>
      </w:r>
      <w:r w:rsidR="00850387">
        <w:rPr>
          <w:sz w:val="20"/>
          <w:szCs w:val="20"/>
        </w:rPr>
        <w:t>орм</w:t>
      </w:r>
      <w:r>
        <w:rPr>
          <w:sz w:val="20"/>
          <w:szCs w:val="20"/>
        </w:rPr>
        <w:t>у</w:t>
      </w:r>
      <w:r w:rsidR="00850387">
        <w:rPr>
          <w:sz w:val="20"/>
          <w:szCs w:val="20"/>
        </w:rPr>
        <w:t xml:space="preserve"> </w:t>
      </w:r>
      <w:r>
        <w:rPr>
          <w:sz w:val="20"/>
          <w:szCs w:val="20"/>
        </w:rPr>
        <w:t>необходимо включить</w:t>
      </w:r>
      <w:r w:rsidR="00850387">
        <w:rPr>
          <w:sz w:val="20"/>
          <w:szCs w:val="20"/>
        </w:rPr>
        <w:t xml:space="preserve"> кнопки «Сохранить» и «Закрыть», по нажатию которых форма </w:t>
      </w:r>
      <w:r w:rsidR="00030912">
        <w:rPr>
          <w:sz w:val="20"/>
          <w:szCs w:val="20"/>
        </w:rPr>
        <w:t xml:space="preserve">должна </w:t>
      </w:r>
      <w:r w:rsidR="00850387">
        <w:rPr>
          <w:sz w:val="20"/>
          <w:szCs w:val="20"/>
        </w:rPr>
        <w:t>закрыват</w:t>
      </w:r>
      <w:r w:rsidR="00030912">
        <w:rPr>
          <w:sz w:val="20"/>
          <w:szCs w:val="20"/>
        </w:rPr>
        <w:t>ь</w:t>
      </w:r>
      <w:r w:rsidR="00850387">
        <w:rPr>
          <w:sz w:val="20"/>
          <w:szCs w:val="20"/>
        </w:rPr>
        <w:t xml:space="preserve">ся </w:t>
      </w:r>
      <w:r w:rsidR="00030912">
        <w:rPr>
          <w:sz w:val="20"/>
          <w:szCs w:val="20"/>
        </w:rPr>
        <w:t xml:space="preserve">соответственно </w:t>
      </w:r>
      <w:r w:rsidR="00850387">
        <w:rPr>
          <w:sz w:val="20"/>
          <w:szCs w:val="20"/>
        </w:rPr>
        <w:t>с сохранением или без</w:t>
      </w:r>
      <w:r w:rsidR="00030912">
        <w:rPr>
          <w:sz w:val="20"/>
          <w:szCs w:val="20"/>
        </w:rPr>
        <w:t xml:space="preserve"> сохранения </w:t>
      </w:r>
      <w:r w:rsidR="00C36E5D">
        <w:rPr>
          <w:sz w:val="20"/>
          <w:szCs w:val="20"/>
        </w:rPr>
        <w:t>внесенных в форму изменений</w:t>
      </w:r>
      <w:r w:rsidR="00030912">
        <w:rPr>
          <w:sz w:val="20"/>
          <w:szCs w:val="20"/>
        </w:rPr>
        <w:t>.</w:t>
      </w:r>
    </w:p>
    <w:p w:rsidR="00030912" w:rsidRPr="00030912" w:rsidRDefault="00C36E5D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Если было отредактировано ранее установленное право, то при сохранении изменений</w:t>
      </w:r>
      <w:r w:rsidR="00030912">
        <w:rPr>
          <w:sz w:val="20"/>
          <w:szCs w:val="20"/>
        </w:rPr>
        <w:t xml:space="preserve"> (по операции обновления записи таблицы </w:t>
      </w:r>
      <w:r w:rsidR="00030912">
        <w:rPr>
          <w:sz w:val="20"/>
          <w:szCs w:val="20"/>
          <w:lang w:val="en-US"/>
        </w:rPr>
        <w:t>DWH</w:t>
      </w:r>
      <w:r w:rsidR="00030912" w:rsidRPr="00030912">
        <w:rPr>
          <w:sz w:val="20"/>
          <w:szCs w:val="20"/>
        </w:rPr>
        <w:t>.</w:t>
      </w:r>
      <w:r w:rsidR="00030912">
        <w:rPr>
          <w:sz w:val="20"/>
          <w:szCs w:val="20"/>
          <w:lang w:val="en-US"/>
        </w:rPr>
        <w:t>GL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AU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PRMVAL</w:t>
      </w:r>
      <w:r w:rsidR="00030912">
        <w:rPr>
          <w:sz w:val="20"/>
          <w:szCs w:val="20"/>
        </w:rPr>
        <w:t>) необходимо</w:t>
      </w:r>
      <w:r>
        <w:rPr>
          <w:sz w:val="20"/>
          <w:szCs w:val="20"/>
        </w:rPr>
        <w:t xml:space="preserve"> в транзакцию обновления прав </w:t>
      </w:r>
      <w:r>
        <w:rPr>
          <w:sz w:val="20"/>
          <w:szCs w:val="20"/>
          <w:lang w:val="en-US"/>
        </w:rPr>
        <w:t>BackValue</w:t>
      </w:r>
      <w:r>
        <w:rPr>
          <w:sz w:val="20"/>
          <w:szCs w:val="20"/>
        </w:rPr>
        <w:t xml:space="preserve"> добавить запись </w:t>
      </w:r>
      <w:r w:rsidR="00030912">
        <w:rPr>
          <w:sz w:val="20"/>
          <w:szCs w:val="20"/>
        </w:rPr>
        <w:t xml:space="preserve"> стары</w:t>
      </w:r>
      <w:r>
        <w:rPr>
          <w:sz w:val="20"/>
          <w:szCs w:val="20"/>
        </w:rPr>
        <w:t>х</w:t>
      </w:r>
      <w:r w:rsidR="00030912">
        <w:rPr>
          <w:sz w:val="20"/>
          <w:szCs w:val="20"/>
        </w:rPr>
        <w:t xml:space="preserve"> данны</w:t>
      </w:r>
      <w:r>
        <w:rPr>
          <w:sz w:val="20"/>
          <w:szCs w:val="20"/>
        </w:rPr>
        <w:t>х</w:t>
      </w:r>
      <w:r w:rsidR="00030912">
        <w:rPr>
          <w:sz w:val="20"/>
          <w:szCs w:val="20"/>
        </w:rPr>
        <w:t xml:space="preserve"> в таблицу «История изменения параметров» (</w:t>
      </w:r>
      <w:r w:rsidR="00030912">
        <w:rPr>
          <w:sz w:val="20"/>
          <w:szCs w:val="20"/>
          <w:lang w:val="en-US"/>
        </w:rPr>
        <w:t>DWH</w:t>
      </w:r>
      <w:r w:rsidR="00030912" w:rsidRPr="00030912">
        <w:rPr>
          <w:sz w:val="20"/>
          <w:szCs w:val="20"/>
        </w:rPr>
        <w:t>.</w:t>
      </w:r>
      <w:r w:rsidR="00030912">
        <w:rPr>
          <w:sz w:val="20"/>
          <w:szCs w:val="20"/>
          <w:lang w:val="en-US"/>
        </w:rPr>
        <w:t>GL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AU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PRMVALH</w:t>
      </w:r>
      <w:r w:rsidR="00030912">
        <w:rPr>
          <w:sz w:val="20"/>
          <w:szCs w:val="20"/>
        </w:rPr>
        <w:t xml:space="preserve">) с признаком </w:t>
      </w:r>
      <w:r w:rsidR="00030912" w:rsidRPr="00030912">
        <w:rPr>
          <w:sz w:val="20"/>
          <w:szCs w:val="20"/>
        </w:rPr>
        <w:t>=</w:t>
      </w:r>
      <w:r w:rsidR="00030912">
        <w:rPr>
          <w:sz w:val="20"/>
          <w:szCs w:val="20"/>
        </w:rPr>
        <w:t>'</w:t>
      </w:r>
      <w:r w:rsidR="00030912">
        <w:rPr>
          <w:sz w:val="20"/>
          <w:szCs w:val="20"/>
          <w:lang w:val="en-US"/>
        </w:rPr>
        <w:t>U</w:t>
      </w:r>
      <w:r w:rsidR="00030912">
        <w:rPr>
          <w:sz w:val="20"/>
          <w:szCs w:val="20"/>
        </w:rPr>
        <w:t>' (</w:t>
      </w:r>
      <w:proofErr w:type="spellStart"/>
      <w:r w:rsidR="00030912">
        <w:rPr>
          <w:sz w:val="20"/>
          <w:szCs w:val="20"/>
        </w:rPr>
        <w:t>updated</w:t>
      </w:r>
      <w:proofErr w:type="spellEnd"/>
      <w:r w:rsidR="00030912">
        <w:rPr>
          <w:sz w:val="20"/>
          <w:szCs w:val="20"/>
        </w:rPr>
        <w:t>)</w:t>
      </w:r>
      <w:r w:rsidR="00030912" w:rsidRPr="00030912">
        <w:rPr>
          <w:sz w:val="20"/>
          <w:szCs w:val="20"/>
        </w:rPr>
        <w:t xml:space="preserve"> </w:t>
      </w:r>
      <w:r w:rsidR="00030912">
        <w:rPr>
          <w:sz w:val="20"/>
          <w:szCs w:val="20"/>
        </w:rPr>
        <w:t xml:space="preserve">в поле </w:t>
      </w:r>
      <w:r w:rsidR="00030912">
        <w:rPr>
          <w:sz w:val="20"/>
          <w:szCs w:val="20"/>
          <w:lang w:val="en-US"/>
        </w:rPr>
        <w:t>GL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AU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PRMVALH</w:t>
      </w:r>
      <w:r w:rsidR="00030912">
        <w:rPr>
          <w:sz w:val="20"/>
          <w:szCs w:val="20"/>
        </w:rPr>
        <w:t>.</w:t>
      </w:r>
      <w:r w:rsidR="00030912">
        <w:rPr>
          <w:sz w:val="20"/>
          <w:szCs w:val="20"/>
          <w:lang w:val="en-US"/>
        </w:rPr>
        <w:t>CHNG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TYPE</w:t>
      </w:r>
      <w:r w:rsidR="00030912">
        <w:rPr>
          <w:sz w:val="20"/>
          <w:szCs w:val="20"/>
        </w:rPr>
        <w:t>,</w:t>
      </w:r>
      <w:r w:rsidR="00030912" w:rsidRPr="00030912">
        <w:rPr>
          <w:sz w:val="20"/>
          <w:szCs w:val="20"/>
        </w:rPr>
        <w:t xml:space="preserve"> </w:t>
      </w:r>
      <w:r w:rsidR="00030912">
        <w:rPr>
          <w:sz w:val="20"/>
          <w:szCs w:val="20"/>
        </w:rPr>
        <w:t>з</w:t>
      </w:r>
      <w:r w:rsidR="00030912" w:rsidRPr="00030912">
        <w:rPr>
          <w:sz w:val="20"/>
          <w:szCs w:val="20"/>
        </w:rPr>
        <w:t xml:space="preserve">аполнив </w:t>
      </w:r>
      <w:r>
        <w:rPr>
          <w:sz w:val="20"/>
          <w:szCs w:val="20"/>
        </w:rPr>
        <w:t>при этом</w:t>
      </w:r>
      <w:r w:rsidR="00AF3C2D" w:rsidRPr="00AF3C2D">
        <w:rPr>
          <w:sz w:val="20"/>
          <w:szCs w:val="20"/>
        </w:rPr>
        <w:t xml:space="preserve"> </w:t>
      </w:r>
      <w:r w:rsidR="00030912">
        <w:rPr>
          <w:sz w:val="20"/>
          <w:szCs w:val="20"/>
        </w:rPr>
        <w:t xml:space="preserve">поля </w:t>
      </w:r>
      <w:r w:rsidR="00030912">
        <w:rPr>
          <w:sz w:val="20"/>
          <w:szCs w:val="20"/>
          <w:lang w:val="en-US"/>
        </w:rPr>
        <w:t>GL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AU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PRMVALH</w:t>
      </w:r>
      <w:r w:rsidR="00030912">
        <w:rPr>
          <w:sz w:val="20"/>
          <w:szCs w:val="20"/>
        </w:rPr>
        <w:t>.</w:t>
      </w:r>
      <w:r w:rsidR="00030912">
        <w:rPr>
          <w:sz w:val="20"/>
          <w:szCs w:val="20"/>
          <w:lang w:val="en-US"/>
        </w:rPr>
        <w:t>USR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SYS</w:t>
      </w:r>
      <w:r w:rsidR="00030912">
        <w:rPr>
          <w:sz w:val="20"/>
          <w:szCs w:val="20"/>
        </w:rPr>
        <w:t xml:space="preserve"> и </w:t>
      </w:r>
      <w:r w:rsidR="00030912">
        <w:rPr>
          <w:sz w:val="20"/>
          <w:szCs w:val="20"/>
          <w:lang w:val="en-US"/>
        </w:rPr>
        <w:t>GL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AU</w:t>
      </w:r>
      <w:r w:rsidR="00030912" w:rsidRPr="00030912">
        <w:rPr>
          <w:sz w:val="20"/>
          <w:szCs w:val="20"/>
        </w:rPr>
        <w:t>_</w:t>
      </w:r>
      <w:r w:rsidR="00030912">
        <w:rPr>
          <w:sz w:val="20"/>
          <w:szCs w:val="20"/>
          <w:lang w:val="en-US"/>
        </w:rPr>
        <w:t>PRMVALH</w:t>
      </w:r>
      <w:r w:rsidR="00030912">
        <w:rPr>
          <w:sz w:val="20"/>
          <w:szCs w:val="20"/>
        </w:rPr>
        <w:t xml:space="preserve">.DT_SYS соответственно </w:t>
      </w:r>
      <w:r w:rsidR="00AF3C2D">
        <w:rPr>
          <w:sz w:val="20"/>
          <w:szCs w:val="20"/>
        </w:rPr>
        <w:t>л</w:t>
      </w:r>
      <w:r w:rsidR="00030912">
        <w:rPr>
          <w:sz w:val="20"/>
          <w:szCs w:val="20"/>
        </w:rPr>
        <w:t>огин</w:t>
      </w:r>
      <w:r w:rsidR="00AF3C2D">
        <w:rPr>
          <w:sz w:val="20"/>
          <w:szCs w:val="20"/>
        </w:rPr>
        <w:t>ом</w:t>
      </w:r>
      <w:r w:rsidR="00030912">
        <w:rPr>
          <w:sz w:val="20"/>
          <w:szCs w:val="20"/>
        </w:rPr>
        <w:t xml:space="preserve"> администратора</w:t>
      </w:r>
      <w:r w:rsidR="00AF3C2D">
        <w:rPr>
          <w:sz w:val="20"/>
          <w:szCs w:val="20"/>
        </w:rPr>
        <w:t xml:space="preserve">, который выполнил операцию </w:t>
      </w:r>
      <w:r>
        <w:rPr>
          <w:sz w:val="20"/>
          <w:szCs w:val="20"/>
        </w:rPr>
        <w:t>сохранения изменений</w:t>
      </w:r>
      <w:r w:rsidR="00AF3C2D">
        <w:rPr>
          <w:sz w:val="20"/>
          <w:szCs w:val="20"/>
        </w:rPr>
        <w:t>,</w:t>
      </w:r>
      <w:r w:rsidR="00030912">
        <w:rPr>
          <w:sz w:val="20"/>
          <w:szCs w:val="20"/>
        </w:rPr>
        <w:t xml:space="preserve"> и системной датой </w:t>
      </w:r>
      <w:r w:rsidR="00AF3C2D">
        <w:rPr>
          <w:sz w:val="20"/>
          <w:szCs w:val="20"/>
        </w:rPr>
        <w:t>совершения данно</w:t>
      </w:r>
      <w:r>
        <w:rPr>
          <w:sz w:val="20"/>
          <w:szCs w:val="20"/>
        </w:rPr>
        <w:t>й операции</w:t>
      </w:r>
      <w:r w:rsidR="00030912">
        <w:rPr>
          <w:sz w:val="20"/>
          <w:szCs w:val="20"/>
        </w:rPr>
        <w:t>.</w:t>
      </w:r>
    </w:p>
    <w:p w:rsidR="00F05097" w:rsidRPr="007A7135" w:rsidRDefault="00F05097" w:rsidP="00DB09D3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</w:p>
    <w:p w:rsidR="00F31506" w:rsidRPr="001B0F06" w:rsidRDefault="00F31506" w:rsidP="00DB09D3">
      <w:pPr>
        <w:pStyle w:val="a4"/>
        <w:keepNext/>
        <w:numPr>
          <w:ilvl w:val="0"/>
          <w:numId w:val="1"/>
        </w:numPr>
        <w:spacing w:before="240" w:after="240"/>
        <w:ind w:left="425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1B0F06">
        <w:rPr>
          <w:b/>
          <w:color w:val="002060"/>
          <w:spacing w:val="20"/>
          <w:sz w:val="24"/>
          <w:szCs w:val="24"/>
        </w:rPr>
        <w:t>Список используемых таблиц</w:t>
      </w:r>
    </w:p>
    <w:p w:rsidR="001E7BB7" w:rsidRPr="00DF089A" w:rsidRDefault="001E7BB7" w:rsidP="00DB09D3">
      <w:pPr>
        <w:pStyle w:val="2"/>
        <w:spacing w:before="240" w:after="120"/>
        <w:jc w:val="both"/>
        <w:rPr>
          <w:sz w:val="24"/>
          <w:szCs w:val="24"/>
        </w:rPr>
      </w:pPr>
      <w:r w:rsidRPr="00DF089A">
        <w:rPr>
          <w:sz w:val="24"/>
          <w:szCs w:val="24"/>
        </w:rPr>
        <w:t xml:space="preserve">Таблица </w:t>
      </w:r>
      <w:r w:rsidR="00F31506" w:rsidRPr="00DF089A">
        <w:rPr>
          <w:sz w:val="24"/>
          <w:szCs w:val="24"/>
        </w:rPr>
        <w:t xml:space="preserve">1. </w:t>
      </w:r>
      <w:r w:rsidR="003E6D7D" w:rsidRPr="00DF089A">
        <w:rPr>
          <w:sz w:val="24"/>
          <w:szCs w:val="24"/>
        </w:rPr>
        <w:t>«</w:t>
      </w:r>
      <w:r w:rsidR="003E6D7D" w:rsidRPr="000B5801">
        <w:rPr>
          <w:b/>
          <w:spacing w:val="20"/>
          <w:sz w:val="24"/>
          <w:szCs w:val="24"/>
        </w:rPr>
        <w:t>Пользователи</w:t>
      </w:r>
      <w:r w:rsidR="003E6D7D" w:rsidRPr="00DF089A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1160F5" w:rsidRPr="001160F5" w:rsidTr="001160F5">
        <w:tc>
          <w:tcPr>
            <w:tcW w:w="1980" w:type="dxa"/>
            <w:shd w:val="clear" w:color="auto" w:fill="D9D9D9" w:themeFill="background1" w:themeFillShade="D9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 w:rsidRPr="00390F2D">
              <w:rPr>
                <w:sz w:val="20"/>
                <w:szCs w:val="20"/>
              </w:rPr>
              <w:t>На</w:t>
            </w:r>
            <w:r>
              <w:rPr>
                <w:sz w:val="20"/>
                <w:szCs w:val="20"/>
              </w:rPr>
              <w:t>именование</w:t>
            </w:r>
            <w:r w:rsidRPr="00390F2D">
              <w:rPr>
                <w:sz w:val="20"/>
                <w:szCs w:val="20"/>
              </w:rPr>
              <w:t xml:space="preserve"> таблицы</w:t>
            </w:r>
          </w:p>
        </w:tc>
        <w:tc>
          <w:tcPr>
            <w:tcW w:w="4394" w:type="dxa"/>
          </w:tcPr>
          <w:p w:rsidR="001160F5" w:rsidRPr="00390F2D" w:rsidRDefault="001160F5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GL</w:t>
            </w:r>
            <w:r w:rsidRPr="00390F2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USER</w:t>
            </w:r>
          </w:p>
        </w:tc>
      </w:tr>
      <w:tr w:rsidR="001160F5" w:rsidRPr="001160F5" w:rsidTr="001160F5">
        <w:tc>
          <w:tcPr>
            <w:tcW w:w="1980" w:type="dxa"/>
            <w:shd w:val="clear" w:color="auto" w:fill="D9D9D9" w:themeFill="background1" w:themeFillShade="D9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394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Учетные</w:t>
            </w:r>
            <w:r w:rsidRPr="001160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записи (</w:t>
            </w:r>
            <w:r w:rsidRPr="001160F5">
              <w:rPr>
                <w:sz w:val="20"/>
                <w:szCs w:val="20"/>
              </w:rPr>
              <w:t>карточк</w:t>
            </w:r>
            <w:r>
              <w:rPr>
                <w:sz w:val="20"/>
                <w:szCs w:val="20"/>
              </w:rPr>
              <w:t>и)</w:t>
            </w:r>
            <w:r w:rsidRPr="001160F5">
              <w:rPr>
                <w:sz w:val="20"/>
                <w:szCs w:val="20"/>
              </w:rPr>
              <w:t xml:space="preserve"> пользователей</w:t>
            </w:r>
          </w:p>
        </w:tc>
      </w:tr>
    </w:tbl>
    <w:p w:rsidR="001160F5" w:rsidRDefault="001160F5" w:rsidP="00DB09D3">
      <w:pPr>
        <w:jc w:val="both"/>
      </w:pP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732"/>
        <w:gridCol w:w="1911"/>
        <w:gridCol w:w="1479"/>
        <w:gridCol w:w="1394"/>
        <w:gridCol w:w="2977"/>
      </w:tblGrid>
      <w:tr w:rsidR="001160F5" w:rsidRPr="001A64E9" w:rsidTr="00E74583">
        <w:trPr>
          <w:cantSplit/>
          <w:tblHeader/>
        </w:trPr>
        <w:tc>
          <w:tcPr>
            <w:tcW w:w="1732" w:type="dxa"/>
            <w:shd w:val="clear" w:color="auto" w:fill="D9D9D9" w:themeFill="background1" w:themeFillShade="D9"/>
          </w:tcPr>
          <w:p w:rsidR="001160F5" w:rsidRPr="001A64E9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>Имя поля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:rsidR="001160F5" w:rsidRPr="001A64E9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  <w:lang w:val="en-US"/>
              </w:rPr>
              <w:t>Описа</w:t>
            </w:r>
            <w:r w:rsidRPr="001A64E9">
              <w:rPr>
                <w:sz w:val="20"/>
                <w:szCs w:val="20"/>
              </w:rPr>
              <w:t>н</w:t>
            </w:r>
            <w:r w:rsidRPr="001A64E9">
              <w:rPr>
                <w:sz w:val="20"/>
                <w:szCs w:val="20"/>
                <w:lang w:val="en-US"/>
              </w:rPr>
              <w:t>ие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160F5" w:rsidRPr="001A64E9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>Тип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1160F5" w:rsidRPr="00E13D7F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Обязательность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160F5" w:rsidRPr="001A64E9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1A64E9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1160F5" w:rsidRPr="001A64E9" w:rsidTr="00E74583">
        <w:tc>
          <w:tcPr>
            <w:tcW w:w="1732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</w:rPr>
              <w:t>ID_USER</w:t>
            </w:r>
          </w:p>
        </w:tc>
        <w:tc>
          <w:tcPr>
            <w:tcW w:w="1911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</w:rPr>
              <w:t>ID пользователя</w:t>
            </w:r>
          </w:p>
        </w:tc>
        <w:tc>
          <w:tcPr>
            <w:tcW w:w="1479" w:type="dxa"/>
          </w:tcPr>
          <w:p w:rsidR="001160F5" w:rsidRPr="00E13D7F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394" w:type="dxa"/>
          </w:tcPr>
          <w:p w:rsidR="001160F5" w:rsidRPr="00E13D7F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>Первичный ключ</w:t>
            </w:r>
          </w:p>
        </w:tc>
      </w:tr>
      <w:tr w:rsidR="001160F5" w:rsidRPr="001A64E9" w:rsidTr="00E74583">
        <w:tc>
          <w:tcPr>
            <w:tcW w:w="1732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1911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>Логин</w:t>
            </w:r>
          </w:p>
        </w:tc>
        <w:tc>
          <w:tcPr>
            <w:tcW w:w="1479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</w:rPr>
              <w:t>VAR</w:t>
            </w:r>
            <w:r w:rsidRPr="001A64E9">
              <w:rPr>
                <w:sz w:val="20"/>
                <w:szCs w:val="20"/>
                <w:lang w:val="en-US"/>
              </w:rPr>
              <w:t>C</w:t>
            </w:r>
            <w:r w:rsidRPr="001A64E9">
              <w:rPr>
                <w:sz w:val="20"/>
                <w:szCs w:val="20"/>
              </w:rPr>
              <w:t>HAR</w:t>
            </w:r>
            <w:r w:rsidRPr="001A64E9">
              <w:rPr>
                <w:sz w:val="20"/>
                <w:szCs w:val="20"/>
                <w:lang w:val="en-US"/>
              </w:rPr>
              <w:t>(255)</w:t>
            </w:r>
          </w:p>
        </w:tc>
        <w:tc>
          <w:tcPr>
            <w:tcW w:w="1394" w:type="dxa"/>
          </w:tcPr>
          <w:p w:rsidR="001160F5" w:rsidRPr="00E13D7F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977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>Уникальный ключ</w:t>
            </w:r>
          </w:p>
        </w:tc>
      </w:tr>
      <w:tr w:rsidR="001160F5" w:rsidRPr="001A64E9" w:rsidTr="00E74583">
        <w:tc>
          <w:tcPr>
            <w:tcW w:w="1732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  <w:lang w:val="en-US"/>
              </w:rPr>
              <w:t>USER_PWD</w:t>
            </w:r>
          </w:p>
        </w:tc>
        <w:tc>
          <w:tcPr>
            <w:tcW w:w="1911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 xml:space="preserve">Пароль </w:t>
            </w:r>
          </w:p>
        </w:tc>
        <w:tc>
          <w:tcPr>
            <w:tcW w:w="1479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</w:rPr>
              <w:t>VAR</w:t>
            </w:r>
            <w:r w:rsidRPr="001A64E9">
              <w:rPr>
                <w:sz w:val="20"/>
                <w:szCs w:val="20"/>
                <w:lang w:val="en-US"/>
              </w:rPr>
              <w:t>C</w:t>
            </w:r>
            <w:r w:rsidRPr="001A64E9">
              <w:rPr>
                <w:sz w:val="20"/>
                <w:szCs w:val="20"/>
              </w:rPr>
              <w:t>HAR</w:t>
            </w:r>
            <w:r w:rsidRPr="001A64E9">
              <w:rPr>
                <w:sz w:val="20"/>
                <w:szCs w:val="20"/>
                <w:lang w:val="en-US"/>
              </w:rPr>
              <w:t xml:space="preserve"> (64)</w:t>
            </w:r>
          </w:p>
        </w:tc>
        <w:tc>
          <w:tcPr>
            <w:tcW w:w="1394" w:type="dxa"/>
          </w:tcPr>
          <w:p w:rsidR="001160F5" w:rsidRPr="00E13D7F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77" w:type="dxa"/>
          </w:tcPr>
          <w:p w:rsidR="001160F5" w:rsidRPr="00E13D7F" w:rsidRDefault="001160F5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 xml:space="preserve">Обязательно при условии </w:t>
            </w:r>
            <w:r w:rsidRPr="001A64E9">
              <w:rPr>
                <w:sz w:val="20"/>
                <w:szCs w:val="20"/>
                <w:lang w:val="en-US"/>
              </w:rPr>
              <w:t>USER</w:t>
            </w:r>
            <w:r w:rsidRPr="001A64E9">
              <w:rPr>
                <w:sz w:val="20"/>
                <w:szCs w:val="20"/>
              </w:rPr>
              <w:t>_</w:t>
            </w:r>
            <w:r w:rsidRPr="001A64E9">
              <w:rPr>
                <w:sz w:val="20"/>
                <w:szCs w:val="20"/>
                <w:lang w:val="en-US"/>
              </w:rPr>
              <w:t>TYPE</w:t>
            </w:r>
            <w:r w:rsidRPr="001A64E9">
              <w:rPr>
                <w:sz w:val="20"/>
                <w:szCs w:val="20"/>
              </w:rPr>
              <w:t>=</w:t>
            </w:r>
            <w:r w:rsidRPr="00E13D7F">
              <w:rPr>
                <w:sz w:val="20"/>
                <w:szCs w:val="20"/>
              </w:rPr>
              <w:t>’</w:t>
            </w:r>
            <w:r w:rsidRPr="001A64E9">
              <w:rPr>
                <w:sz w:val="20"/>
                <w:szCs w:val="20"/>
              </w:rPr>
              <w:t>0</w:t>
            </w:r>
            <w:r w:rsidRPr="00E13D7F">
              <w:rPr>
                <w:sz w:val="20"/>
                <w:szCs w:val="20"/>
              </w:rPr>
              <w:t>’</w:t>
            </w:r>
          </w:p>
        </w:tc>
      </w:tr>
      <w:tr w:rsidR="00713CDA" w:rsidRPr="001A64E9" w:rsidTr="00E74583">
        <w:tc>
          <w:tcPr>
            <w:tcW w:w="1732" w:type="dxa"/>
          </w:tcPr>
          <w:p w:rsidR="00713CDA" w:rsidRPr="001A64E9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11" w:type="dxa"/>
          </w:tcPr>
          <w:p w:rsidR="00713CDA" w:rsidRPr="001A64E9" w:rsidRDefault="00713CDA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 xml:space="preserve">Фамилия </w:t>
            </w:r>
          </w:p>
        </w:tc>
        <w:tc>
          <w:tcPr>
            <w:tcW w:w="1479" w:type="dxa"/>
          </w:tcPr>
          <w:p w:rsidR="00713CDA" w:rsidRPr="001A64E9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</w:rPr>
              <w:t>VAR</w:t>
            </w:r>
            <w:r w:rsidRPr="001A64E9">
              <w:rPr>
                <w:sz w:val="20"/>
                <w:szCs w:val="20"/>
                <w:lang w:val="en-US"/>
              </w:rPr>
              <w:t>C</w:t>
            </w:r>
            <w:r w:rsidRPr="001A64E9">
              <w:rPr>
                <w:sz w:val="20"/>
                <w:szCs w:val="20"/>
              </w:rPr>
              <w:t>HAR</w:t>
            </w:r>
            <w:r w:rsidRPr="001A64E9">
              <w:rPr>
                <w:sz w:val="20"/>
                <w:szCs w:val="20"/>
                <w:lang w:val="en-US"/>
              </w:rPr>
              <w:t xml:space="preserve"> (255)</w:t>
            </w:r>
          </w:p>
        </w:tc>
        <w:tc>
          <w:tcPr>
            <w:tcW w:w="1394" w:type="dxa"/>
          </w:tcPr>
          <w:p w:rsidR="00713CDA" w:rsidRPr="00E13D7F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77" w:type="dxa"/>
            <w:vMerge w:val="restart"/>
          </w:tcPr>
          <w:p w:rsidR="00713CDA" w:rsidRPr="000630C6" w:rsidRDefault="00713CDA" w:rsidP="00DB09D3">
            <w:pPr>
              <w:jc w:val="both"/>
              <w:rPr>
                <w:sz w:val="20"/>
                <w:szCs w:val="20"/>
              </w:rPr>
            </w:pPr>
            <w:r w:rsidRPr="0047110F">
              <w:rPr>
                <w:sz w:val="20"/>
                <w:szCs w:val="20"/>
              </w:rPr>
              <w:t xml:space="preserve">Обязательность </w:t>
            </w:r>
            <w:r>
              <w:rPr>
                <w:sz w:val="20"/>
                <w:szCs w:val="20"/>
              </w:rPr>
              <w:t>заполнения переносится на форму ввода</w:t>
            </w:r>
          </w:p>
        </w:tc>
      </w:tr>
      <w:tr w:rsidR="00713CDA" w:rsidRPr="001A64E9" w:rsidTr="00E74583">
        <w:tc>
          <w:tcPr>
            <w:tcW w:w="1732" w:type="dxa"/>
          </w:tcPr>
          <w:p w:rsidR="00713CDA" w:rsidRPr="001A64E9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11" w:type="dxa"/>
          </w:tcPr>
          <w:p w:rsidR="00713CDA" w:rsidRPr="001A64E9" w:rsidRDefault="00713CDA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479" w:type="dxa"/>
          </w:tcPr>
          <w:p w:rsidR="00713CDA" w:rsidRPr="001A64E9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</w:rPr>
              <w:t>VAR</w:t>
            </w:r>
            <w:r w:rsidRPr="001A64E9">
              <w:rPr>
                <w:sz w:val="20"/>
                <w:szCs w:val="20"/>
                <w:lang w:val="en-US"/>
              </w:rPr>
              <w:t>C</w:t>
            </w:r>
            <w:r w:rsidRPr="001A64E9">
              <w:rPr>
                <w:sz w:val="20"/>
                <w:szCs w:val="20"/>
              </w:rPr>
              <w:t>HAR</w:t>
            </w:r>
            <w:r w:rsidRPr="001A64E9">
              <w:rPr>
                <w:sz w:val="20"/>
                <w:szCs w:val="20"/>
                <w:lang w:val="en-US"/>
              </w:rPr>
              <w:t xml:space="preserve"> (255)</w:t>
            </w:r>
          </w:p>
        </w:tc>
        <w:tc>
          <w:tcPr>
            <w:tcW w:w="1394" w:type="dxa"/>
          </w:tcPr>
          <w:p w:rsidR="00713CDA" w:rsidRPr="00E13D7F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77" w:type="dxa"/>
            <w:vMerge/>
          </w:tcPr>
          <w:p w:rsidR="00713CDA" w:rsidRPr="001A64E9" w:rsidRDefault="00713CDA" w:rsidP="00DB09D3">
            <w:pPr>
              <w:jc w:val="both"/>
              <w:rPr>
                <w:sz w:val="20"/>
                <w:szCs w:val="20"/>
              </w:rPr>
            </w:pPr>
          </w:p>
        </w:tc>
      </w:tr>
      <w:tr w:rsidR="001160F5" w:rsidRPr="001A64E9" w:rsidTr="00E74583">
        <w:tc>
          <w:tcPr>
            <w:tcW w:w="1732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911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</w:rPr>
            </w:pPr>
            <w:r w:rsidRPr="001A64E9">
              <w:rPr>
                <w:sz w:val="20"/>
                <w:szCs w:val="20"/>
              </w:rPr>
              <w:t xml:space="preserve">Отчество </w:t>
            </w:r>
          </w:p>
        </w:tc>
        <w:tc>
          <w:tcPr>
            <w:tcW w:w="1479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1A64E9">
              <w:rPr>
                <w:sz w:val="20"/>
                <w:szCs w:val="20"/>
              </w:rPr>
              <w:t>VAR</w:t>
            </w:r>
            <w:r w:rsidRPr="001A64E9">
              <w:rPr>
                <w:sz w:val="20"/>
                <w:szCs w:val="20"/>
                <w:lang w:val="en-US"/>
              </w:rPr>
              <w:t>C</w:t>
            </w:r>
            <w:r w:rsidRPr="001A64E9">
              <w:rPr>
                <w:sz w:val="20"/>
                <w:szCs w:val="20"/>
              </w:rPr>
              <w:t>HAR</w:t>
            </w:r>
            <w:r w:rsidRPr="001A64E9">
              <w:rPr>
                <w:sz w:val="20"/>
                <w:szCs w:val="20"/>
                <w:lang w:val="en-US"/>
              </w:rPr>
              <w:t xml:space="preserve"> (255)</w:t>
            </w:r>
          </w:p>
        </w:tc>
        <w:tc>
          <w:tcPr>
            <w:tcW w:w="1394" w:type="dxa"/>
          </w:tcPr>
          <w:p w:rsidR="001160F5" w:rsidRPr="00E13D7F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77" w:type="dxa"/>
          </w:tcPr>
          <w:p w:rsidR="001160F5" w:rsidRPr="001A64E9" w:rsidRDefault="001160F5" w:rsidP="00DB09D3">
            <w:pPr>
              <w:jc w:val="both"/>
              <w:rPr>
                <w:sz w:val="20"/>
                <w:szCs w:val="20"/>
              </w:rPr>
            </w:pPr>
          </w:p>
        </w:tc>
      </w:tr>
      <w:tr w:rsidR="001160F5" w:rsidRPr="00852991" w:rsidTr="00E74583">
        <w:tc>
          <w:tcPr>
            <w:tcW w:w="1732" w:type="dxa"/>
            <w:shd w:val="clear" w:color="auto" w:fill="FFE599" w:themeFill="accent4" w:themeFillTint="66"/>
          </w:tcPr>
          <w:p w:rsidR="001160F5" w:rsidRPr="000630C6" w:rsidRDefault="0043392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FILIAL</w:t>
            </w:r>
          </w:p>
        </w:tc>
        <w:tc>
          <w:tcPr>
            <w:tcW w:w="1911" w:type="dxa"/>
            <w:shd w:val="clear" w:color="auto" w:fill="FFE599" w:themeFill="accent4" w:themeFillTint="66"/>
          </w:tcPr>
          <w:p w:rsidR="001160F5" w:rsidRPr="00852991" w:rsidRDefault="0043392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Филиал</w:t>
            </w:r>
            <w:r w:rsidR="001160F5" w:rsidRPr="0085299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9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t>C</w:t>
            </w:r>
            <w:r w:rsidRPr="00852991">
              <w:rPr>
                <w:sz w:val="20"/>
                <w:szCs w:val="20"/>
              </w:rPr>
              <w:t>HAR (3)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1160F5" w:rsidRPr="000630C6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:rsidR="00713CDA" w:rsidRPr="000630C6" w:rsidRDefault="00713CDA" w:rsidP="00DB09D3">
            <w:pPr>
              <w:jc w:val="both"/>
              <w:rPr>
                <w:sz w:val="20"/>
                <w:szCs w:val="20"/>
              </w:rPr>
            </w:pPr>
            <w:r w:rsidRPr="00F84BF0">
              <w:rPr>
                <w:sz w:val="20"/>
                <w:szCs w:val="20"/>
              </w:rPr>
              <w:t>Буквенн</w:t>
            </w:r>
            <w:r>
              <w:rPr>
                <w:sz w:val="20"/>
                <w:szCs w:val="20"/>
              </w:rPr>
              <w:t>ый код</w:t>
            </w:r>
            <w:r w:rsidRPr="00F84B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Филиала,</w:t>
            </w:r>
          </w:p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 xml:space="preserve">связано с полем CCPCD таблицы </w:t>
            </w:r>
            <w:r w:rsidRPr="00852991">
              <w:rPr>
                <w:sz w:val="20"/>
                <w:szCs w:val="20"/>
                <w:lang w:val="en-US"/>
              </w:rPr>
              <w:t>DWH</w:t>
            </w:r>
            <w:r w:rsidRPr="00852991">
              <w:rPr>
                <w:sz w:val="20"/>
                <w:szCs w:val="20"/>
              </w:rPr>
              <w:t>.</w:t>
            </w:r>
            <w:r w:rsidRPr="00852991">
              <w:rPr>
                <w:sz w:val="20"/>
                <w:szCs w:val="20"/>
                <w:lang w:val="en-US"/>
              </w:rPr>
              <w:t>IMBCBCMP</w:t>
            </w:r>
            <w:r w:rsidRPr="00852991">
              <w:rPr>
                <w:sz w:val="20"/>
                <w:szCs w:val="20"/>
              </w:rPr>
              <w:t xml:space="preserve"> </w:t>
            </w:r>
          </w:p>
        </w:tc>
      </w:tr>
      <w:tr w:rsidR="001160F5" w:rsidRPr="00852991" w:rsidTr="00E74583">
        <w:tc>
          <w:tcPr>
            <w:tcW w:w="1732" w:type="dxa"/>
            <w:shd w:val="clear" w:color="auto" w:fill="FFE599" w:themeFill="accent4" w:themeFillTint="66"/>
          </w:tcPr>
          <w:p w:rsidR="001160F5" w:rsidRPr="00E74583" w:rsidRDefault="00E74583" w:rsidP="00E7458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PID</w:t>
            </w:r>
          </w:p>
        </w:tc>
        <w:tc>
          <w:tcPr>
            <w:tcW w:w="1911" w:type="dxa"/>
            <w:shd w:val="clear" w:color="auto" w:fill="FFE599" w:themeFill="accent4" w:themeFillTint="66"/>
          </w:tcPr>
          <w:p w:rsidR="001160F5" w:rsidRPr="00852991" w:rsidRDefault="00E74583" w:rsidP="00DB09D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Подразделение</w:t>
            </w:r>
            <w:proofErr w:type="spellEnd"/>
            <w:r w:rsidRPr="0085299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9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t>CHAR</w:t>
            </w:r>
            <w:r w:rsidRPr="00852991"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1160F5" w:rsidRPr="00852991" w:rsidRDefault="00713CDA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:rsidR="00713CDA" w:rsidRDefault="00E74583" w:rsidP="00E7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Буквенный </w:t>
            </w:r>
            <w:r w:rsidR="00713CDA"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подразделения</w:t>
            </w:r>
            <w:r w:rsidR="00713CDA">
              <w:rPr>
                <w:sz w:val="20"/>
                <w:szCs w:val="20"/>
              </w:rPr>
              <w:t>,</w:t>
            </w:r>
          </w:p>
          <w:p w:rsidR="001160F5" w:rsidRPr="00852991" w:rsidRDefault="001160F5" w:rsidP="00E74583">
            <w:pPr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 xml:space="preserve">связано с полем </w:t>
            </w:r>
            <w:r w:rsidR="00E74583">
              <w:rPr>
                <w:sz w:val="20"/>
                <w:szCs w:val="20"/>
              </w:rPr>
              <w:t>DEPID</w:t>
            </w:r>
            <w:r w:rsidR="00E74583" w:rsidRPr="00852991">
              <w:rPr>
                <w:sz w:val="20"/>
                <w:szCs w:val="20"/>
              </w:rPr>
              <w:t xml:space="preserve"> </w:t>
            </w:r>
            <w:r w:rsidRPr="00852991">
              <w:rPr>
                <w:sz w:val="20"/>
                <w:szCs w:val="20"/>
              </w:rPr>
              <w:t xml:space="preserve">таблицы </w:t>
            </w:r>
            <w:r w:rsidRPr="00852991">
              <w:rPr>
                <w:sz w:val="20"/>
                <w:szCs w:val="20"/>
                <w:lang w:val="en-US"/>
              </w:rPr>
              <w:t>DWH</w:t>
            </w:r>
            <w:r w:rsidRPr="00852991">
              <w:rPr>
                <w:sz w:val="20"/>
                <w:szCs w:val="20"/>
              </w:rPr>
              <w:t>.</w:t>
            </w:r>
            <w:r w:rsidR="00E74583">
              <w:rPr>
                <w:sz w:val="20"/>
                <w:szCs w:val="20"/>
                <w:lang w:val="en-US"/>
              </w:rPr>
              <w:t>GL</w:t>
            </w:r>
            <w:bookmarkStart w:id="0" w:name="_GoBack"/>
            <w:r w:rsidR="00E74583" w:rsidRPr="00EB30BB">
              <w:rPr>
                <w:sz w:val="20"/>
                <w:szCs w:val="20"/>
              </w:rPr>
              <w:t>_</w:t>
            </w:r>
            <w:bookmarkEnd w:id="0"/>
            <w:r w:rsidR="00E74583">
              <w:rPr>
                <w:sz w:val="20"/>
                <w:szCs w:val="20"/>
                <w:lang w:val="en-US"/>
              </w:rPr>
              <w:t>DEPT</w:t>
            </w:r>
            <w:r w:rsidR="00E74583" w:rsidRPr="00852991">
              <w:rPr>
                <w:sz w:val="20"/>
                <w:szCs w:val="20"/>
              </w:rPr>
              <w:t xml:space="preserve"> </w:t>
            </w:r>
          </w:p>
        </w:tc>
      </w:tr>
      <w:tr w:rsidR="001160F5" w:rsidRPr="00852991" w:rsidTr="00E74583">
        <w:tc>
          <w:tcPr>
            <w:tcW w:w="1732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t>USER</w:t>
            </w:r>
            <w:r w:rsidRPr="00852991">
              <w:rPr>
                <w:sz w:val="20"/>
                <w:szCs w:val="20"/>
              </w:rPr>
              <w:t>_</w:t>
            </w:r>
            <w:r w:rsidRPr="00852991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11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>Тип пользователя (локальный или внешний)</w:t>
            </w:r>
          </w:p>
        </w:tc>
        <w:tc>
          <w:tcPr>
            <w:tcW w:w="1479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t>CHAR</w:t>
            </w:r>
            <w:r w:rsidRPr="00852991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852991">
              <w:rPr>
                <w:sz w:val="20"/>
                <w:szCs w:val="20"/>
                <w:lang w:val="en-US"/>
              </w:rPr>
              <w:t>Y</w:t>
            </w:r>
          </w:p>
          <w:p w:rsidR="001160F5" w:rsidRPr="0085299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852991">
              <w:rPr>
                <w:sz w:val="20"/>
                <w:szCs w:val="20"/>
                <w:lang w:val="en-US"/>
              </w:rPr>
              <w:t>=</w:t>
            </w:r>
            <w:r w:rsidRPr="00852991">
              <w:rPr>
                <w:sz w:val="20"/>
                <w:szCs w:val="20"/>
              </w:rPr>
              <w:t>’0’ (по умолчанию)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 xml:space="preserve">Для внешнего пользователя </w:t>
            </w:r>
            <w:r w:rsidR="00A90EA0" w:rsidRPr="00852991">
              <w:rPr>
                <w:sz w:val="20"/>
                <w:szCs w:val="20"/>
              </w:rPr>
              <w:t>=</w:t>
            </w:r>
            <w:r w:rsidR="00A90EA0">
              <w:rPr>
                <w:sz w:val="20"/>
                <w:szCs w:val="20"/>
                <w:lang w:val="en-US"/>
              </w:rPr>
              <w:t> </w:t>
            </w:r>
            <w:r w:rsidRPr="00852991">
              <w:rPr>
                <w:sz w:val="20"/>
                <w:szCs w:val="20"/>
              </w:rPr>
              <w:t xml:space="preserve">‘1’, </w:t>
            </w:r>
          </w:p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 xml:space="preserve">Для локального =’0’ </w:t>
            </w:r>
          </w:p>
        </w:tc>
      </w:tr>
      <w:tr w:rsidR="001160F5" w:rsidRPr="00852991" w:rsidTr="00E74583">
        <w:tc>
          <w:tcPr>
            <w:tcW w:w="1732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t>DT</w:t>
            </w:r>
            <w:r w:rsidRPr="00852991">
              <w:rPr>
                <w:sz w:val="20"/>
                <w:szCs w:val="20"/>
              </w:rPr>
              <w:t>_</w:t>
            </w:r>
            <w:r w:rsidRPr="00852991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1911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 xml:space="preserve">Дата ввода </w:t>
            </w:r>
          </w:p>
        </w:tc>
        <w:tc>
          <w:tcPr>
            <w:tcW w:w="1479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>дата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85299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>Системная дата создания учетной карточки пользователя</w:t>
            </w:r>
          </w:p>
        </w:tc>
      </w:tr>
      <w:tr w:rsidR="001160F5" w:rsidRPr="00852991" w:rsidTr="00E74583">
        <w:tc>
          <w:tcPr>
            <w:tcW w:w="1732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lastRenderedPageBreak/>
              <w:t>DT</w:t>
            </w:r>
            <w:r w:rsidRPr="00852991">
              <w:rPr>
                <w:sz w:val="20"/>
                <w:szCs w:val="20"/>
              </w:rPr>
              <w:t>_</w:t>
            </w:r>
            <w:r w:rsidRPr="00852991">
              <w:rPr>
                <w:sz w:val="20"/>
                <w:szCs w:val="20"/>
                <w:lang w:val="en-US"/>
              </w:rPr>
              <w:t>CLOSE</w:t>
            </w:r>
          </w:p>
        </w:tc>
        <w:tc>
          <w:tcPr>
            <w:tcW w:w="1911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 xml:space="preserve">Дата закрытия </w:t>
            </w:r>
          </w:p>
        </w:tc>
        <w:tc>
          <w:tcPr>
            <w:tcW w:w="1479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>дата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1160F5" w:rsidRPr="00F121DE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852991"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/Y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:rsidR="001160F5" w:rsidRPr="00F121DE" w:rsidRDefault="001160F5" w:rsidP="00DB09D3">
            <w:pPr>
              <w:jc w:val="both"/>
              <w:rPr>
                <w:sz w:val="20"/>
                <w:szCs w:val="20"/>
              </w:rPr>
            </w:pPr>
            <w:r w:rsidRPr="00F121DE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обязательное, то по умолчанию = '</w:t>
            </w:r>
            <w:r w:rsidRPr="00F121DE">
              <w:rPr>
                <w:sz w:val="20"/>
                <w:szCs w:val="20"/>
              </w:rPr>
              <w:t>2029-01-01</w:t>
            </w:r>
            <w:r>
              <w:rPr>
                <w:sz w:val="20"/>
                <w:szCs w:val="20"/>
              </w:rPr>
              <w:t>'</w:t>
            </w:r>
          </w:p>
        </w:tc>
      </w:tr>
      <w:tr w:rsidR="001160F5" w:rsidRPr="001A64E9" w:rsidTr="00E74583">
        <w:tc>
          <w:tcPr>
            <w:tcW w:w="1732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852991">
              <w:rPr>
                <w:sz w:val="20"/>
                <w:szCs w:val="20"/>
                <w:lang w:val="en-US"/>
              </w:rPr>
              <w:t>USER_LOCK</w:t>
            </w:r>
          </w:p>
        </w:tc>
        <w:tc>
          <w:tcPr>
            <w:tcW w:w="1911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 xml:space="preserve">Заблокирован </w:t>
            </w:r>
          </w:p>
        </w:tc>
        <w:tc>
          <w:tcPr>
            <w:tcW w:w="1479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t>CHAR</w:t>
            </w:r>
            <w:r w:rsidRPr="00852991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852991">
              <w:rPr>
                <w:sz w:val="20"/>
                <w:szCs w:val="20"/>
                <w:lang w:val="en-US"/>
              </w:rPr>
              <w:t>Y</w:t>
            </w:r>
          </w:p>
          <w:p w:rsidR="001160F5" w:rsidRPr="00852991" w:rsidRDefault="001160F5" w:rsidP="000630C6">
            <w:pPr>
              <w:jc w:val="both"/>
              <w:rPr>
                <w:sz w:val="20"/>
                <w:szCs w:val="20"/>
                <w:lang w:val="en-US"/>
              </w:rPr>
            </w:pPr>
            <w:r w:rsidRPr="00852991">
              <w:rPr>
                <w:sz w:val="20"/>
                <w:szCs w:val="20"/>
                <w:lang w:val="en-US"/>
              </w:rPr>
              <w:t>=</w:t>
            </w:r>
            <w:r w:rsidR="00A90EA0" w:rsidRPr="00852991">
              <w:rPr>
                <w:sz w:val="20"/>
                <w:szCs w:val="20"/>
              </w:rPr>
              <w:t>’</w:t>
            </w:r>
            <w:r w:rsidR="00A90EA0">
              <w:rPr>
                <w:sz w:val="20"/>
                <w:szCs w:val="20"/>
                <w:lang w:val="en-US"/>
              </w:rPr>
              <w:t>0</w:t>
            </w:r>
            <w:r w:rsidR="00A90EA0" w:rsidRPr="00852991">
              <w:rPr>
                <w:sz w:val="20"/>
                <w:szCs w:val="20"/>
              </w:rPr>
              <w:t xml:space="preserve">’ </w:t>
            </w:r>
            <w:r w:rsidRPr="00852991">
              <w:rPr>
                <w:sz w:val="20"/>
                <w:szCs w:val="20"/>
              </w:rPr>
              <w:t>(по умолчанию)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:rsidR="001160F5" w:rsidRPr="00852991" w:rsidRDefault="001160F5" w:rsidP="00DB09D3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>=</w:t>
            </w:r>
            <w:r w:rsidR="00A90EA0" w:rsidRPr="00852991">
              <w:rPr>
                <w:sz w:val="20"/>
                <w:szCs w:val="20"/>
              </w:rPr>
              <w:t>’</w:t>
            </w:r>
            <w:r w:rsidR="00A90EA0" w:rsidRPr="0047110F">
              <w:rPr>
                <w:sz w:val="20"/>
                <w:szCs w:val="20"/>
              </w:rPr>
              <w:t>1</w:t>
            </w:r>
            <w:r w:rsidR="00A90EA0" w:rsidRPr="00852991">
              <w:rPr>
                <w:sz w:val="20"/>
                <w:szCs w:val="20"/>
              </w:rPr>
              <w:t xml:space="preserve">’ </w:t>
            </w:r>
            <w:r w:rsidRPr="00852991">
              <w:rPr>
                <w:sz w:val="20"/>
                <w:szCs w:val="20"/>
              </w:rPr>
              <w:t>– нет доступа к системе</w:t>
            </w:r>
          </w:p>
          <w:p w:rsidR="001160F5" w:rsidRPr="00D725EA" w:rsidRDefault="001160F5" w:rsidP="000630C6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</w:rPr>
              <w:t>=</w:t>
            </w:r>
            <w:r w:rsidR="00A90EA0" w:rsidRPr="00992C5C">
              <w:rPr>
                <w:sz w:val="20"/>
                <w:szCs w:val="20"/>
              </w:rPr>
              <w:t>’</w:t>
            </w:r>
            <w:r w:rsidR="00A90EA0" w:rsidRPr="0047110F">
              <w:rPr>
                <w:sz w:val="20"/>
                <w:szCs w:val="20"/>
              </w:rPr>
              <w:t>0</w:t>
            </w:r>
            <w:r w:rsidR="00A90EA0" w:rsidRPr="00992C5C">
              <w:rPr>
                <w:sz w:val="20"/>
                <w:szCs w:val="20"/>
              </w:rPr>
              <w:t xml:space="preserve">’ </w:t>
            </w:r>
            <w:r w:rsidRPr="00992C5C">
              <w:rPr>
                <w:sz w:val="20"/>
                <w:szCs w:val="20"/>
              </w:rPr>
              <w:t xml:space="preserve">– доступ </w:t>
            </w:r>
            <w:r w:rsidRPr="00852991">
              <w:rPr>
                <w:sz w:val="20"/>
                <w:szCs w:val="20"/>
              </w:rPr>
              <w:t>открыт</w:t>
            </w:r>
          </w:p>
        </w:tc>
      </w:tr>
    </w:tbl>
    <w:p w:rsidR="001160F5" w:rsidRDefault="001160F5" w:rsidP="00DB09D3">
      <w:pPr>
        <w:jc w:val="both"/>
      </w:pPr>
    </w:p>
    <w:p w:rsidR="001E7BB7" w:rsidRDefault="001E7BB7" w:rsidP="00DB09D3">
      <w:pPr>
        <w:keepNext/>
        <w:jc w:val="both"/>
      </w:pPr>
      <w:r>
        <w:t>Пример:</w:t>
      </w:r>
    </w:p>
    <w:tbl>
      <w:tblPr>
        <w:tblW w:w="958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514"/>
        <w:gridCol w:w="658"/>
        <w:gridCol w:w="1034"/>
        <w:gridCol w:w="851"/>
        <w:gridCol w:w="708"/>
        <w:gridCol w:w="709"/>
        <w:gridCol w:w="1222"/>
        <w:gridCol w:w="989"/>
        <w:gridCol w:w="972"/>
        <w:gridCol w:w="694"/>
        <w:gridCol w:w="1032"/>
      </w:tblGrid>
      <w:tr w:rsidR="00497B86" w:rsidRPr="00090D5F" w:rsidTr="0047110F">
        <w:trPr>
          <w:tblHeader/>
          <w:tblCellSpacing w:w="0" w:type="dxa"/>
        </w:trPr>
        <w:tc>
          <w:tcPr>
            <w:tcW w:w="958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Пользователи</w:t>
            </w:r>
          </w:p>
        </w:tc>
      </w:tr>
      <w:tr w:rsidR="00850E74" w:rsidRPr="00090D5F" w:rsidTr="001401E1">
        <w:trPr>
          <w:tblHeader/>
          <w:tblCellSpacing w:w="0" w:type="dxa"/>
        </w:trPr>
        <w:tc>
          <w:tcPr>
            <w:tcW w:w="1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651C8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val="en-US"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ID</w:t>
            </w:r>
          </w:p>
        </w:tc>
        <w:tc>
          <w:tcPr>
            <w:tcW w:w="5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Логин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Пароль</w:t>
            </w:r>
          </w:p>
        </w:tc>
        <w:tc>
          <w:tcPr>
            <w:tcW w:w="10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Фамилия</w:t>
            </w:r>
          </w:p>
        </w:tc>
        <w:tc>
          <w:tcPr>
            <w:tcW w:w="8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Отчество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3392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Филиал</w:t>
            </w:r>
          </w:p>
        </w:tc>
        <w:tc>
          <w:tcPr>
            <w:tcW w:w="12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1401E1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Подразделение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Тип пользователя</w:t>
            </w:r>
          </w:p>
        </w:tc>
        <w:tc>
          <w:tcPr>
            <w:tcW w:w="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Дата ввода</w:t>
            </w:r>
          </w:p>
        </w:tc>
        <w:tc>
          <w:tcPr>
            <w:tcW w:w="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Дата закрытия</w:t>
            </w:r>
          </w:p>
        </w:tc>
        <w:tc>
          <w:tcPr>
            <w:tcW w:w="10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090D5F">
              <w:rPr>
                <w:rFonts w:eastAsia="Times New Roman" w:cs="Times New Roman"/>
                <w:bCs/>
                <w:color w:val="000000"/>
                <w:sz w:val="16"/>
                <w:szCs w:val="16"/>
                <w:lang w:eastAsia="ru-RU"/>
              </w:rPr>
              <w:t>Заблокирован</w:t>
            </w:r>
          </w:p>
        </w:tc>
      </w:tr>
      <w:tr w:rsidR="00850E74" w:rsidRPr="00090D5F" w:rsidTr="001401E1">
        <w:trPr>
          <w:tblCellSpacing w:w="0" w:type="dxa"/>
        </w:trPr>
        <w:tc>
          <w:tcPr>
            <w:tcW w:w="19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user1</w:t>
            </w:r>
          </w:p>
        </w:tc>
        <w:tc>
          <w:tcPr>
            <w:tcW w:w="6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D725EA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******</w:t>
            </w:r>
          </w:p>
        </w:tc>
        <w:tc>
          <w:tcPr>
            <w:tcW w:w="10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ф1</w:t>
            </w:r>
          </w:p>
        </w:tc>
        <w:tc>
          <w:tcPr>
            <w:tcW w:w="85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и1</w:t>
            </w: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о1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MOS</w:t>
            </w:r>
          </w:p>
        </w:tc>
        <w:tc>
          <w:tcPr>
            <w:tcW w:w="12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3392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9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D725EA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7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01.02.2016</w:t>
            </w: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630C6" w:rsidRDefault="0043392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</w:tr>
      <w:tr w:rsidR="00850E74" w:rsidRPr="00090D5F" w:rsidTr="001401E1">
        <w:trPr>
          <w:tblCellSpacing w:w="0" w:type="dxa"/>
        </w:trPr>
        <w:tc>
          <w:tcPr>
            <w:tcW w:w="19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user2</w:t>
            </w:r>
          </w:p>
        </w:tc>
        <w:tc>
          <w:tcPr>
            <w:tcW w:w="6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ф2</w:t>
            </w:r>
          </w:p>
        </w:tc>
        <w:tc>
          <w:tcPr>
            <w:tcW w:w="85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и2</w:t>
            </w: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о2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SPB</w:t>
            </w:r>
          </w:p>
        </w:tc>
        <w:tc>
          <w:tcPr>
            <w:tcW w:w="12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3392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002</w:t>
            </w:r>
          </w:p>
        </w:tc>
        <w:tc>
          <w:tcPr>
            <w:tcW w:w="9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D725EA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05.03.2016</w:t>
            </w: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3392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850E74" w:rsidRPr="00090D5F" w:rsidTr="001401E1">
        <w:trPr>
          <w:tblCellSpacing w:w="0" w:type="dxa"/>
        </w:trPr>
        <w:tc>
          <w:tcPr>
            <w:tcW w:w="19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user3</w:t>
            </w:r>
          </w:p>
        </w:tc>
        <w:tc>
          <w:tcPr>
            <w:tcW w:w="6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ф3</w:t>
            </w:r>
          </w:p>
        </w:tc>
        <w:tc>
          <w:tcPr>
            <w:tcW w:w="85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и3</w:t>
            </w: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о3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MOS</w:t>
            </w:r>
          </w:p>
        </w:tc>
        <w:tc>
          <w:tcPr>
            <w:tcW w:w="12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3392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9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D725EA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0D5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97B86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090D5F" w:rsidRDefault="0043392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072390" w:rsidRPr="00090D5F" w:rsidTr="001401E1">
        <w:trPr>
          <w:tblCellSpacing w:w="0" w:type="dxa"/>
        </w:trPr>
        <w:tc>
          <w:tcPr>
            <w:tcW w:w="19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1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BC7DC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6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90D5F" w:rsidRDefault="00072390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1E7BB7" w:rsidRDefault="001E7BB7" w:rsidP="00DB09D3">
      <w:pPr>
        <w:jc w:val="both"/>
      </w:pPr>
    </w:p>
    <w:p w:rsidR="001E7BB7" w:rsidRPr="00DF089A" w:rsidRDefault="001E7BB7" w:rsidP="00DB09D3">
      <w:pPr>
        <w:pStyle w:val="2"/>
        <w:spacing w:before="240" w:after="120"/>
        <w:jc w:val="both"/>
        <w:rPr>
          <w:sz w:val="24"/>
          <w:szCs w:val="24"/>
        </w:rPr>
      </w:pPr>
      <w:r w:rsidRPr="00DF089A">
        <w:rPr>
          <w:sz w:val="24"/>
          <w:szCs w:val="24"/>
        </w:rPr>
        <w:t>Таблица</w:t>
      </w:r>
      <w:r w:rsidR="00F31506" w:rsidRPr="00DF089A">
        <w:rPr>
          <w:sz w:val="24"/>
          <w:szCs w:val="24"/>
        </w:rPr>
        <w:t xml:space="preserve"> 2.</w:t>
      </w:r>
      <w:r w:rsidRPr="00DF089A">
        <w:rPr>
          <w:sz w:val="24"/>
          <w:szCs w:val="24"/>
        </w:rPr>
        <w:t xml:space="preserve"> </w:t>
      </w:r>
      <w:r w:rsidR="00F31506" w:rsidRPr="00DF089A">
        <w:rPr>
          <w:sz w:val="24"/>
          <w:szCs w:val="24"/>
        </w:rPr>
        <w:t>«</w:t>
      </w:r>
      <w:r w:rsidRPr="000B5801">
        <w:rPr>
          <w:b/>
          <w:spacing w:val="20"/>
          <w:sz w:val="24"/>
          <w:szCs w:val="24"/>
        </w:rPr>
        <w:t>Параметры доступа</w:t>
      </w:r>
      <w:r w:rsidR="00F31506" w:rsidRPr="00DF089A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1160F5" w:rsidRPr="001160F5" w:rsidTr="001160F5">
        <w:trPr>
          <w:trHeight w:val="55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На</w:t>
            </w:r>
            <w:r>
              <w:rPr>
                <w:sz w:val="20"/>
                <w:szCs w:val="20"/>
              </w:rPr>
              <w:t>именование</w:t>
            </w:r>
            <w:r w:rsidRPr="001160F5">
              <w:rPr>
                <w:sz w:val="20"/>
                <w:szCs w:val="20"/>
                <w:lang w:val="en-US"/>
              </w:rPr>
              <w:t xml:space="preserve"> таблицы</w:t>
            </w:r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GL_AU_PRM</w:t>
            </w:r>
          </w:p>
        </w:tc>
      </w:tr>
      <w:tr w:rsidR="001160F5" w:rsidRPr="001160F5" w:rsidTr="001160F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1160F5">
              <w:rPr>
                <w:sz w:val="20"/>
                <w:szCs w:val="20"/>
              </w:rPr>
              <w:t>араметр</w:t>
            </w:r>
            <w:r>
              <w:rPr>
                <w:sz w:val="20"/>
                <w:szCs w:val="20"/>
              </w:rPr>
              <w:t>ы доступа</w:t>
            </w:r>
            <w:r w:rsidRPr="001160F5">
              <w:rPr>
                <w:sz w:val="20"/>
                <w:szCs w:val="20"/>
              </w:rPr>
              <w:t>, по которым пользователю предоставляются привилегии или накладываются ограничения</w:t>
            </w:r>
            <w:r>
              <w:rPr>
                <w:sz w:val="20"/>
                <w:szCs w:val="20"/>
              </w:rPr>
              <w:t xml:space="preserve"> на работу в системе</w:t>
            </w:r>
          </w:p>
        </w:tc>
      </w:tr>
    </w:tbl>
    <w:p w:rsidR="000B5801" w:rsidRDefault="000B5801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544" w:type="dxa"/>
        <w:tblLook w:val="04A0" w:firstRow="1" w:lastRow="0" w:firstColumn="1" w:lastColumn="0" w:noHBand="0" w:noVBand="1"/>
      </w:tblPr>
      <w:tblGrid>
        <w:gridCol w:w="1329"/>
        <w:gridCol w:w="2068"/>
        <w:gridCol w:w="1502"/>
        <w:gridCol w:w="1572"/>
        <w:gridCol w:w="3073"/>
      </w:tblGrid>
      <w:tr w:rsidR="001160F5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B5801">
              <w:rPr>
                <w:sz w:val="20"/>
                <w:szCs w:val="20"/>
                <w:lang w:val="en-US"/>
              </w:rPr>
              <w:t>ие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Обязательность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1160F5" w:rsidRPr="000B5801" w:rsidTr="001160F5">
        <w:tc>
          <w:tcPr>
            <w:tcW w:w="1329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PRM_CODE</w:t>
            </w:r>
          </w:p>
        </w:tc>
        <w:tc>
          <w:tcPr>
            <w:tcW w:w="206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Код параметра</w:t>
            </w:r>
          </w:p>
        </w:tc>
        <w:tc>
          <w:tcPr>
            <w:tcW w:w="1502" w:type="dxa"/>
          </w:tcPr>
          <w:p w:rsidR="001160F5" w:rsidRPr="000B5801" w:rsidRDefault="001160F5" w:rsidP="000630C6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 w:rsidR="00C2577C">
              <w:rPr>
                <w:sz w:val="20"/>
                <w:szCs w:val="20"/>
                <w:lang w:val="en-US"/>
              </w:rPr>
              <w:t>2</w:t>
            </w:r>
            <w:r w:rsidR="00C2577C">
              <w:rPr>
                <w:sz w:val="20"/>
                <w:szCs w:val="20"/>
              </w:rPr>
              <w:t>0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Первичный ключ</w:t>
            </w:r>
          </w:p>
        </w:tc>
      </w:tr>
      <w:tr w:rsidR="001160F5" w:rsidRPr="000B5801" w:rsidTr="001160F5">
        <w:tc>
          <w:tcPr>
            <w:tcW w:w="1329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PRM</w:t>
            </w:r>
            <w:r w:rsidRPr="000B5801">
              <w:rPr>
                <w:sz w:val="20"/>
                <w:szCs w:val="20"/>
                <w:lang w:val="en-US"/>
              </w:rPr>
              <w:t>_NAME</w:t>
            </w:r>
          </w:p>
        </w:tc>
        <w:tc>
          <w:tcPr>
            <w:tcW w:w="206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параметра</w:t>
            </w:r>
          </w:p>
        </w:tc>
        <w:tc>
          <w:tcPr>
            <w:tcW w:w="150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64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</w:p>
        </w:tc>
      </w:tr>
    </w:tbl>
    <w:p w:rsidR="001160F5" w:rsidRDefault="001160F5" w:rsidP="00DB09D3">
      <w:pPr>
        <w:jc w:val="both"/>
      </w:pPr>
    </w:p>
    <w:p w:rsidR="001E7BB7" w:rsidRDefault="001E7BB7" w:rsidP="00DB09D3">
      <w:pPr>
        <w:keepNext/>
        <w:jc w:val="both"/>
      </w:pPr>
      <w:r>
        <w:t>Пример: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686"/>
      </w:tblGrid>
      <w:tr w:rsidR="00497B86" w:rsidRPr="00BC7DC0" w:rsidTr="00497B86">
        <w:trPr>
          <w:tblHeader/>
          <w:tblCellSpacing w:w="0" w:type="dxa"/>
        </w:trPr>
        <w:tc>
          <w:tcPr>
            <w:tcW w:w="5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97B86" w:rsidRPr="00BC7DC0" w:rsidRDefault="00497B86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Параметры доступа</w:t>
            </w:r>
          </w:p>
        </w:tc>
      </w:tr>
      <w:tr w:rsidR="00497B86" w:rsidRPr="00BC7DC0" w:rsidTr="00497B86">
        <w:trPr>
          <w:tblHeader/>
          <w:tblCellSpacing w:w="0" w:type="dxa"/>
        </w:trPr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BC7DC0" w:rsidRDefault="00497B86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Код параметра</w:t>
            </w:r>
          </w:p>
        </w:tc>
        <w:tc>
          <w:tcPr>
            <w:tcW w:w="36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7B86" w:rsidRPr="00BC7DC0" w:rsidRDefault="00497B86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Имя параметра</w:t>
            </w:r>
          </w:p>
        </w:tc>
      </w:tr>
      <w:tr w:rsidR="00497B86" w:rsidRPr="00BC7DC0" w:rsidTr="00497B86">
        <w:trPr>
          <w:tblCellSpacing w:w="0" w:type="dxa"/>
        </w:trPr>
        <w:tc>
          <w:tcPr>
            <w:tcW w:w="183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BC7DC0" w:rsidRDefault="00497B86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BackValue</w:t>
            </w:r>
          </w:p>
        </w:tc>
        <w:tc>
          <w:tcPr>
            <w:tcW w:w="368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BC7DC0" w:rsidRDefault="00497B86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Количество дней в архиве</w:t>
            </w:r>
          </w:p>
        </w:tc>
      </w:tr>
      <w:tr w:rsidR="00497B86" w:rsidRPr="00BC7DC0" w:rsidTr="00497B86">
        <w:trPr>
          <w:tblCellSpacing w:w="0" w:type="dxa"/>
        </w:trPr>
        <w:tc>
          <w:tcPr>
            <w:tcW w:w="183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BC7DC0" w:rsidRDefault="000B5801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="004339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ea</w:t>
            </w: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="00497B86"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Branch</w:t>
            </w:r>
          </w:p>
        </w:tc>
        <w:tc>
          <w:tcPr>
            <w:tcW w:w="368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BC7DC0" w:rsidRDefault="00433925" w:rsidP="000630C6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Филиал</w:t>
            </w:r>
          </w:p>
        </w:tc>
      </w:tr>
      <w:tr w:rsidR="00497B86" w:rsidRPr="00BC7DC0" w:rsidTr="00497B86">
        <w:trPr>
          <w:tblCellSpacing w:w="0" w:type="dxa"/>
        </w:trPr>
        <w:tc>
          <w:tcPr>
            <w:tcW w:w="183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BC7DC0" w:rsidRDefault="00497B86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Source</w:t>
            </w:r>
            <w:proofErr w:type="spellEnd"/>
          </w:p>
        </w:tc>
        <w:tc>
          <w:tcPr>
            <w:tcW w:w="368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97B86" w:rsidRPr="00BC7DC0" w:rsidRDefault="00497B86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Продуктовая система</w:t>
            </w:r>
          </w:p>
        </w:tc>
      </w:tr>
      <w:tr w:rsidR="00BC7DC0" w:rsidRPr="00BC7DC0" w:rsidTr="00497B86">
        <w:trPr>
          <w:tblCellSpacing w:w="0" w:type="dxa"/>
        </w:trPr>
        <w:tc>
          <w:tcPr>
            <w:tcW w:w="183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C7DC0" w:rsidRPr="00BC7DC0" w:rsidRDefault="00BC7DC0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368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C7DC0" w:rsidRPr="00BC7DC0" w:rsidRDefault="00BC7DC0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1E7BB7" w:rsidRDefault="001E7BB7" w:rsidP="00DB09D3">
      <w:pPr>
        <w:jc w:val="both"/>
      </w:pPr>
    </w:p>
    <w:p w:rsidR="001E7BB7" w:rsidRPr="00DF089A" w:rsidRDefault="001E7BB7" w:rsidP="00DB09D3">
      <w:pPr>
        <w:pStyle w:val="2"/>
        <w:spacing w:before="240" w:after="120"/>
        <w:jc w:val="both"/>
        <w:rPr>
          <w:sz w:val="24"/>
          <w:szCs w:val="24"/>
        </w:rPr>
      </w:pPr>
      <w:r w:rsidRPr="00DF089A">
        <w:rPr>
          <w:sz w:val="24"/>
          <w:szCs w:val="24"/>
        </w:rPr>
        <w:t xml:space="preserve">Таблица </w:t>
      </w:r>
      <w:r w:rsidR="00F31506" w:rsidRPr="00DF089A">
        <w:rPr>
          <w:sz w:val="24"/>
          <w:szCs w:val="24"/>
        </w:rPr>
        <w:t>3. «</w:t>
      </w:r>
      <w:r w:rsidR="00BE65DE" w:rsidRPr="00BE65DE">
        <w:rPr>
          <w:b/>
          <w:sz w:val="24"/>
          <w:szCs w:val="24"/>
        </w:rPr>
        <w:t>Пользователи и их права</w:t>
      </w:r>
      <w:r w:rsidR="00F31506" w:rsidRPr="00DF089A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1160F5" w:rsidRPr="001160F5" w:rsidTr="001160F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Наименование таблицы</w:t>
            </w:r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GL_AU_PRM</w:t>
            </w:r>
            <w:r>
              <w:rPr>
                <w:sz w:val="20"/>
                <w:szCs w:val="20"/>
              </w:rPr>
              <w:t>VAL</w:t>
            </w:r>
          </w:p>
        </w:tc>
      </w:tr>
      <w:tr w:rsidR="001160F5" w:rsidRPr="001160F5" w:rsidTr="001160F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Описание таблицы</w:t>
            </w:r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1160F5">
              <w:rPr>
                <w:sz w:val="20"/>
                <w:szCs w:val="20"/>
              </w:rPr>
              <w:t>рава</w:t>
            </w:r>
            <w:r>
              <w:rPr>
                <w:sz w:val="20"/>
                <w:szCs w:val="20"/>
              </w:rPr>
              <w:t xml:space="preserve"> доступа пользователей в разрезе параметров доступа</w:t>
            </w:r>
          </w:p>
        </w:tc>
      </w:tr>
    </w:tbl>
    <w:p w:rsidR="001160F5" w:rsidRDefault="001160F5" w:rsidP="00DB09D3">
      <w:pPr>
        <w:jc w:val="both"/>
      </w:pPr>
    </w:p>
    <w:tbl>
      <w:tblPr>
        <w:tblStyle w:val="a3"/>
        <w:tblW w:w="9544" w:type="dxa"/>
        <w:tblLook w:val="04A0" w:firstRow="1" w:lastRow="0" w:firstColumn="1" w:lastColumn="0" w:noHBand="0" w:noVBand="1"/>
      </w:tblPr>
      <w:tblGrid>
        <w:gridCol w:w="1329"/>
        <w:gridCol w:w="2068"/>
        <w:gridCol w:w="1502"/>
        <w:gridCol w:w="1572"/>
        <w:gridCol w:w="3073"/>
      </w:tblGrid>
      <w:tr w:rsidR="001160F5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B5801">
              <w:rPr>
                <w:sz w:val="20"/>
                <w:szCs w:val="20"/>
                <w:lang w:val="en-US"/>
              </w:rPr>
              <w:t>ие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Обязательность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1160F5" w:rsidRPr="000B5801" w:rsidTr="00090D5F">
        <w:tc>
          <w:tcPr>
            <w:tcW w:w="1329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ID_PRM</w:t>
            </w:r>
          </w:p>
        </w:tc>
        <w:tc>
          <w:tcPr>
            <w:tcW w:w="2068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 права доступа</w:t>
            </w:r>
          </w:p>
        </w:tc>
        <w:tc>
          <w:tcPr>
            <w:tcW w:w="150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Первичный ключ</w:t>
            </w:r>
          </w:p>
        </w:tc>
      </w:tr>
      <w:tr w:rsidR="001160F5" w:rsidRPr="000B5801" w:rsidTr="00090D5F">
        <w:tc>
          <w:tcPr>
            <w:tcW w:w="1329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2068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 пользователя</w:t>
            </w:r>
          </w:p>
        </w:tc>
        <w:tc>
          <w:tcPr>
            <w:tcW w:w="150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Связано </w:t>
            </w:r>
            <w:r>
              <w:rPr>
                <w:sz w:val="20"/>
                <w:szCs w:val="20"/>
              </w:rPr>
              <w:t xml:space="preserve">с полем </w:t>
            </w:r>
            <w:r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1160F5">
              <w:rPr>
                <w:sz w:val="20"/>
                <w:szCs w:val="20"/>
              </w:rPr>
              <w:t xml:space="preserve"> таблицы </w:t>
            </w:r>
            <w:r>
              <w:rPr>
                <w:sz w:val="20"/>
                <w:szCs w:val="20"/>
                <w:lang w:val="en-US"/>
              </w:rPr>
              <w:t>DWH</w:t>
            </w:r>
            <w:r w:rsidRPr="001160F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GL</w:t>
            </w:r>
            <w:r w:rsidRPr="001160F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</w:tr>
      <w:tr w:rsidR="001160F5" w:rsidRPr="000B5801" w:rsidTr="00090D5F">
        <w:tc>
          <w:tcPr>
            <w:tcW w:w="1329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PRM_CODE</w:t>
            </w:r>
          </w:p>
        </w:tc>
        <w:tc>
          <w:tcPr>
            <w:tcW w:w="206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Код параметра</w:t>
            </w:r>
          </w:p>
        </w:tc>
        <w:tc>
          <w:tcPr>
            <w:tcW w:w="1502" w:type="dxa"/>
          </w:tcPr>
          <w:p w:rsidR="001160F5" w:rsidRPr="000B5801" w:rsidRDefault="001160F5" w:rsidP="000630C6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 w:rsidR="00C2577C">
              <w:rPr>
                <w:sz w:val="20"/>
                <w:szCs w:val="20"/>
                <w:lang w:val="en-US"/>
              </w:rPr>
              <w:t>2</w:t>
            </w:r>
            <w:r w:rsidR="00C2577C">
              <w:rPr>
                <w:sz w:val="20"/>
                <w:szCs w:val="20"/>
              </w:rPr>
              <w:t>0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Связано </w:t>
            </w:r>
            <w:r>
              <w:rPr>
                <w:sz w:val="20"/>
                <w:szCs w:val="20"/>
              </w:rPr>
              <w:t>с полем PRM_CODE</w:t>
            </w:r>
            <w:r w:rsidRPr="001160F5">
              <w:rPr>
                <w:sz w:val="20"/>
                <w:szCs w:val="20"/>
              </w:rPr>
              <w:t xml:space="preserve"> таблицы </w:t>
            </w:r>
            <w:r>
              <w:rPr>
                <w:sz w:val="20"/>
                <w:szCs w:val="20"/>
                <w:lang w:val="en-US"/>
              </w:rPr>
              <w:t>DWH</w:t>
            </w:r>
            <w:r w:rsidRPr="001160F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GL</w:t>
            </w:r>
            <w:r w:rsidRPr="001160F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1160F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PRM</w:t>
            </w:r>
          </w:p>
        </w:tc>
      </w:tr>
      <w:tr w:rsidR="001160F5" w:rsidRPr="00C33C8F" w:rsidTr="00090D5F">
        <w:tc>
          <w:tcPr>
            <w:tcW w:w="1329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PRMVAL</w:t>
            </w:r>
          </w:p>
        </w:tc>
        <w:tc>
          <w:tcPr>
            <w:tcW w:w="206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  <w:r w:rsidRPr="000B5801">
              <w:rPr>
                <w:sz w:val="20"/>
                <w:szCs w:val="20"/>
              </w:rPr>
              <w:t xml:space="preserve"> параметра</w:t>
            </w:r>
          </w:p>
        </w:tc>
        <w:tc>
          <w:tcPr>
            <w:tcW w:w="1502" w:type="dxa"/>
          </w:tcPr>
          <w:p w:rsidR="001160F5" w:rsidRPr="000B5801" w:rsidRDefault="001160F5" w:rsidP="000630C6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 w:rsidR="00C2577C">
              <w:rPr>
                <w:sz w:val="20"/>
                <w:szCs w:val="20"/>
                <w:lang w:val="en-US"/>
              </w:rPr>
              <w:t>2</w:t>
            </w:r>
            <w:r w:rsidR="00C2577C">
              <w:rPr>
                <w:sz w:val="20"/>
                <w:szCs w:val="20"/>
              </w:rPr>
              <w:t>0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1D5D19" w:rsidRPr="001D5D19" w:rsidRDefault="001D5D19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Входит в состав уникального индекса</w:t>
            </w:r>
            <w:r w:rsidRPr="001D5D19">
              <w:rPr>
                <w:sz w:val="20"/>
                <w:szCs w:val="20"/>
              </w:rPr>
              <w:t>:</w:t>
            </w:r>
          </w:p>
          <w:p w:rsidR="001160F5" w:rsidRPr="001D5D19" w:rsidRDefault="001D5D19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  <w:r w:rsidRPr="001D5D19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1D5D19">
              <w:rPr>
                <w:sz w:val="20"/>
                <w:szCs w:val="20"/>
                <w:lang w:val="en-US"/>
              </w:rPr>
              <w:t xml:space="preserve"> + PRM_CODE + </w:t>
            </w:r>
            <w:r>
              <w:rPr>
                <w:sz w:val="20"/>
                <w:szCs w:val="20"/>
                <w:lang w:val="en-US"/>
              </w:rPr>
              <w:t>PRMVAL</w:t>
            </w:r>
          </w:p>
        </w:tc>
      </w:tr>
      <w:tr w:rsidR="001160F5" w:rsidRPr="000B5801" w:rsidTr="00090D5F">
        <w:tc>
          <w:tcPr>
            <w:tcW w:w="1329" w:type="dxa"/>
          </w:tcPr>
          <w:p w:rsid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DT_BEGIN</w:t>
            </w:r>
          </w:p>
        </w:tc>
        <w:tc>
          <w:tcPr>
            <w:tcW w:w="2068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начала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действия</w:t>
            </w:r>
            <w:proofErr w:type="spellEnd"/>
          </w:p>
        </w:tc>
        <w:tc>
          <w:tcPr>
            <w:tcW w:w="1502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572" w:type="dxa"/>
          </w:tcPr>
          <w:p w:rsidR="001160F5" w:rsidRDefault="001160F5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умолчанию = дате </w:t>
            </w:r>
            <w:r w:rsidR="00821EF8">
              <w:rPr>
                <w:sz w:val="20"/>
                <w:szCs w:val="20"/>
              </w:rPr>
              <w:t>открытого</w:t>
            </w:r>
            <w:r>
              <w:rPr>
                <w:sz w:val="20"/>
                <w:szCs w:val="20"/>
              </w:rPr>
              <w:t xml:space="preserve"> операционного дня</w:t>
            </w:r>
          </w:p>
        </w:tc>
      </w:tr>
      <w:tr w:rsidR="001160F5" w:rsidRPr="000B5801" w:rsidTr="00090D5F">
        <w:tc>
          <w:tcPr>
            <w:tcW w:w="1329" w:type="dxa"/>
          </w:tcPr>
          <w:p w:rsid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DT_END</w:t>
            </w:r>
          </w:p>
        </w:tc>
        <w:tc>
          <w:tcPr>
            <w:tcW w:w="206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окончания действия</w:t>
            </w:r>
          </w:p>
        </w:tc>
        <w:tc>
          <w:tcPr>
            <w:tcW w:w="1502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572" w:type="dxa"/>
          </w:tcPr>
          <w:p w:rsidR="001160F5" w:rsidRPr="001160F5" w:rsidRDefault="001160F5" w:rsidP="00DB09D3">
            <w:pPr>
              <w:jc w:val="both"/>
              <w:rPr>
                <w:lang w:val="en-US"/>
              </w:rPr>
            </w:pPr>
            <w:r w:rsidRPr="00416464"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>/N</w:t>
            </w:r>
          </w:p>
        </w:tc>
        <w:tc>
          <w:tcPr>
            <w:tcW w:w="3073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r w:rsidRPr="001160F5">
              <w:rPr>
                <w:sz w:val="20"/>
                <w:szCs w:val="20"/>
              </w:rPr>
              <w:t xml:space="preserve">по умолчанию </w:t>
            </w:r>
            <w:r>
              <w:rPr>
                <w:sz w:val="20"/>
                <w:szCs w:val="20"/>
              </w:rPr>
              <w:t>зависит от параметра доступа</w:t>
            </w:r>
            <w:r w:rsidRPr="001160F5">
              <w:rPr>
                <w:sz w:val="20"/>
                <w:szCs w:val="20"/>
              </w:rPr>
              <w:t>:</w:t>
            </w:r>
          </w:p>
          <w:p w:rsidR="001160F5" w:rsidRDefault="001160F5" w:rsidP="00DB09D3">
            <w:pPr>
              <w:pStyle w:val="a4"/>
              <w:numPr>
                <w:ilvl w:val="0"/>
                <w:numId w:val="16"/>
              </w:numPr>
              <w:ind w:left="362" w:hanging="283"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Для установки количества дней в архиве (</w:t>
            </w:r>
            <w:r w:rsidRPr="001160F5">
              <w:rPr>
                <w:sz w:val="20"/>
                <w:szCs w:val="20"/>
                <w:lang w:val="en-US"/>
              </w:rPr>
              <w:t>BackValue</w:t>
            </w:r>
            <w:r w:rsidRPr="001160F5">
              <w:rPr>
                <w:sz w:val="20"/>
                <w:szCs w:val="20"/>
              </w:rPr>
              <w:t xml:space="preserve">) </w:t>
            </w:r>
          </w:p>
          <w:p w:rsidR="001160F5" w:rsidRPr="001160F5" w:rsidRDefault="001160F5" w:rsidP="00DB09D3">
            <w:pPr>
              <w:pStyle w:val="a4"/>
              <w:ind w:left="646"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= дате </w:t>
            </w:r>
            <w:r w:rsidR="00821EF8">
              <w:rPr>
                <w:sz w:val="20"/>
                <w:szCs w:val="20"/>
              </w:rPr>
              <w:t>открытого</w:t>
            </w:r>
            <w:r w:rsidRPr="001160F5">
              <w:rPr>
                <w:sz w:val="20"/>
                <w:szCs w:val="20"/>
              </w:rPr>
              <w:t xml:space="preserve"> операционного дня</w:t>
            </w:r>
          </w:p>
          <w:p w:rsidR="001160F5" w:rsidRDefault="001160F5" w:rsidP="00DB09D3">
            <w:pPr>
              <w:pStyle w:val="a4"/>
              <w:numPr>
                <w:ilvl w:val="0"/>
                <w:numId w:val="16"/>
              </w:numPr>
              <w:ind w:left="362" w:hanging="283"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В остальных случа</w:t>
            </w:r>
            <w:r>
              <w:rPr>
                <w:sz w:val="20"/>
                <w:szCs w:val="20"/>
              </w:rPr>
              <w:t>ях</w:t>
            </w:r>
            <w:r w:rsidRPr="001160F5">
              <w:rPr>
                <w:sz w:val="20"/>
                <w:szCs w:val="20"/>
              </w:rPr>
              <w:t xml:space="preserve"> дата необязательна</w:t>
            </w:r>
            <w:r>
              <w:rPr>
                <w:sz w:val="20"/>
                <w:szCs w:val="20"/>
              </w:rPr>
              <w:t xml:space="preserve"> </w:t>
            </w:r>
          </w:p>
          <w:p w:rsidR="001160F5" w:rsidRPr="001160F5" w:rsidRDefault="001160F5" w:rsidP="00DB09D3">
            <w:pPr>
              <w:pStyle w:val="a4"/>
              <w:ind w:left="6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</w:rPr>
              <w:t>NULL</w:t>
            </w:r>
            <w:r w:rsidRPr="001160F5">
              <w:rPr>
                <w:sz w:val="20"/>
                <w:szCs w:val="20"/>
              </w:rPr>
              <w:t xml:space="preserve"> или ='2029-01-01'</w:t>
            </w:r>
          </w:p>
        </w:tc>
      </w:tr>
      <w:tr w:rsidR="001160F5" w:rsidRPr="000B5801" w:rsidTr="00090D5F">
        <w:tc>
          <w:tcPr>
            <w:tcW w:w="1329" w:type="dxa"/>
          </w:tcPr>
          <w:p w:rsid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USR_AUT</w:t>
            </w:r>
          </w:p>
        </w:tc>
        <w:tc>
          <w:tcPr>
            <w:tcW w:w="206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Pr="001160F5">
              <w:rPr>
                <w:sz w:val="20"/>
                <w:szCs w:val="20"/>
              </w:rPr>
              <w:t>пользователя операции</w:t>
            </w:r>
          </w:p>
        </w:tc>
        <w:tc>
          <w:tcPr>
            <w:tcW w:w="1502" w:type="dxa"/>
          </w:tcPr>
          <w:p w:rsidR="001160F5" w:rsidRPr="001160F5" w:rsidRDefault="001160F5" w:rsidP="000630C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VARCHAR(</w:t>
            </w:r>
            <w:r w:rsidR="00C2577C">
              <w:rPr>
                <w:sz w:val="20"/>
                <w:szCs w:val="20"/>
                <w:lang w:val="en-US"/>
              </w:rPr>
              <w:t>28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160F5" w:rsidRDefault="001160F5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 xml:space="preserve">пользователя, выдавшего (изменившего) право по параметру </w:t>
            </w:r>
          </w:p>
        </w:tc>
      </w:tr>
      <w:tr w:rsidR="001160F5" w:rsidRPr="000B5801" w:rsidTr="00090D5F">
        <w:tc>
          <w:tcPr>
            <w:tcW w:w="1329" w:type="dxa"/>
          </w:tcPr>
          <w:p w:rsid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DT_AUT</w:t>
            </w:r>
          </w:p>
        </w:tc>
        <w:tc>
          <w:tcPr>
            <w:tcW w:w="206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 xml:space="preserve">и время </w:t>
            </w:r>
            <w:r w:rsidRPr="001160F5">
              <w:rPr>
                <w:sz w:val="20"/>
                <w:szCs w:val="20"/>
              </w:rPr>
              <w:t>операции</w:t>
            </w:r>
          </w:p>
        </w:tc>
        <w:tc>
          <w:tcPr>
            <w:tcW w:w="1502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572" w:type="dxa"/>
          </w:tcPr>
          <w:p w:rsidR="001160F5" w:rsidRDefault="001160F5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</w:rPr>
              <w:t xml:space="preserve"> и время</w:t>
            </w:r>
            <w:r w:rsidRPr="001160F5">
              <w:rPr>
                <w:sz w:val="20"/>
                <w:szCs w:val="20"/>
              </w:rPr>
              <w:t xml:space="preserve"> выдачи права</w:t>
            </w:r>
            <w:r>
              <w:rPr>
                <w:sz w:val="20"/>
                <w:szCs w:val="20"/>
              </w:rPr>
              <w:t xml:space="preserve"> пользователю</w:t>
            </w:r>
          </w:p>
        </w:tc>
      </w:tr>
    </w:tbl>
    <w:p w:rsidR="001160F5" w:rsidRDefault="001160F5" w:rsidP="00DB09D3">
      <w:pPr>
        <w:jc w:val="both"/>
      </w:pPr>
    </w:p>
    <w:p w:rsidR="001E7BB7" w:rsidRDefault="007A0452" w:rsidP="00DB09D3">
      <w:pPr>
        <w:keepNext/>
        <w:jc w:val="both"/>
      </w:pPr>
      <w:r>
        <w:t>Пример:</w:t>
      </w:r>
    </w:p>
    <w:tbl>
      <w:tblPr>
        <w:tblW w:w="954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80"/>
        <w:gridCol w:w="1416"/>
        <w:gridCol w:w="1275"/>
        <w:gridCol w:w="1049"/>
        <w:gridCol w:w="998"/>
        <w:gridCol w:w="1054"/>
        <w:gridCol w:w="1917"/>
      </w:tblGrid>
      <w:tr w:rsidR="001160F5" w:rsidRPr="001160F5" w:rsidTr="00DB09D3">
        <w:trPr>
          <w:tblHeader/>
          <w:tblCellSpacing w:w="0" w:type="dxa"/>
        </w:trPr>
        <w:tc>
          <w:tcPr>
            <w:tcW w:w="95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Права</w:t>
            </w:r>
            <w:proofErr w:type="spellEnd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доступа</w:t>
            </w:r>
            <w:proofErr w:type="spellEnd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пользователей</w:t>
            </w:r>
            <w:proofErr w:type="spellEnd"/>
          </w:p>
        </w:tc>
      </w:tr>
      <w:tr w:rsidR="001160F5" w:rsidRPr="001160F5" w:rsidTr="00DB09D3">
        <w:trPr>
          <w:tblHeader/>
          <w:tblCellSpacing w:w="0" w:type="dxa"/>
        </w:trPr>
        <w:tc>
          <w:tcPr>
            <w:tcW w:w="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ID права</w:t>
            </w:r>
          </w:p>
        </w:tc>
        <w:tc>
          <w:tcPr>
            <w:tcW w:w="1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ID пользователя</w:t>
            </w:r>
          </w:p>
        </w:tc>
        <w:tc>
          <w:tcPr>
            <w:tcW w:w="14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Код параметра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Значение параметра</w:t>
            </w:r>
          </w:p>
        </w:tc>
        <w:tc>
          <w:tcPr>
            <w:tcW w:w="10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Дата</w:t>
            </w:r>
            <w:proofErr w:type="spellEnd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начала</w:t>
            </w:r>
            <w:proofErr w:type="spellEnd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действия</w:t>
            </w:r>
            <w:proofErr w:type="spellEnd"/>
          </w:p>
        </w:tc>
        <w:tc>
          <w:tcPr>
            <w:tcW w:w="9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0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Логин админа</w:t>
            </w:r>
          </w:p>
        </w:tc>
        <w:tc>
          <w:tcPr>
            <w:tcW w:w="19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Дата назначения права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pStyle w:val="a4"/>
              <w:keepNext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Source</w:t>
            </w:r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K+TP</w:t>
            </w: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BC7DC0">
              <w:rPr>
                <w:rFonts w:eastAsia="Times New Roman" w:cs="Times New Roman"/>
                <w:sz w:val="20"/>
                <w:szCs w:val="20"/>
                <w:lang w:eastAsia="ru-RU"/>
              </w:rPr>
              <w:t>A1</w:t>
            </w: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10:15:02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pStyle w:val="a4"/>
              <w:keepNext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Source</w:t>
            </w:r>
            <w:proofErr w:type="spellEnd"/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MZO</w:t>
            </w: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eastAsia="Times New Roman" w:cs="Times New Roman"/>
                <w:sz w:val="20"/>
                <w:szCs w:val="20"/>
                <w:lang w:eastAsia="ru-RU"/>
              </w:rPr>
              <w:t>A1</w:t>
            </w: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10:25:12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pStyle w:val="a4"/>
              <w:keepNext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</w:t>
            </w:r>
            <w:r w:rsidR="003068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ea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dBranch</w:t>
            </w:r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MOS</w:t>
            </w: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1.03.2016</w:t>
            </w: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BC7DC0">
              <w:rPr>
                <w:rFonts w:eastAsia="Times New Roman" w:cs="Times New Roman"/>
                <w:sz w:val="20"/>
                <w:szCs w:val="20"/>
                <w:lang w:eastAsia="ru-RU"/>
              </w:rPr>
              <w:t>A</w:t>
            </w:r>
            <w:r w:rsidRPr="00BC7DC0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1.03.2016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14:15:00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pStyle w:val="a4"/>
              <w:keepNext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Source</w:t>
            </w:r>
            <w:proofErr w:type="spellEnd"/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ARMPRO</w:t>
            </w: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eastAsia="Times New Roman" w:cs="Times New Roman"/>
                <w:sz w:val="20"/>
                <w:szCs w:val="20"/>
                <w:lang w:eastAsia="ru-RU"/>
              </w:rPr>
              <w:t>A1</w:t>
            </w: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10:35:22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pStyle w:val="a4"/>
              <w:keepNext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BackValue</w:t>
            </w:r>
            <w:proofErr w:type="spellEnd"/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1.03.2016</w:t>
            </w: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BC7DC0">
              <w:rPr>
                <w:rFonts w:eastAsia="Times New Roman" w:cs="Times New Roman"/>
                <w:sz w:val="20"/>
                <w:szCs w:val="20"/>
                <w:lang w:eastAsia="ru-RU"/>
              </w:rPr>
              <w:t>A</w:t>
            </w:r>
            <w:r w:rsidRPr="00BC7DC0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1.03.2016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14:25:15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pStyle w:val="a4"/>
              <w:keepNext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BackValue</w:t>
            </w:r>
            <w:proofErr w:type="spellEnd"/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eastAsia="Times New Roman" w:cs="Times New Roman"/>
                <w:sz w:val="20"/>
                <w:szCs w:val="20"/>
                <w:lang w:eastAsia="ru-RU"/>
              </w:rPr>
              <w:t>A1</w:t>
            </w: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ind w:left="44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10:45:52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pStyle w:val="a4"/>
              <w:keepNext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</w:t>
            </w:r>
            <w:r w:rsidR="003068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ea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dBranch</w:t>
            </w:r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SPB</w:t>
            </w: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eastAsia="Times New Roman" w:cs="Times New Roman"/>
                <w:sz w:val="20"/>
                <w:szCs w:val="20"/>
                <w:lang w:eastAsia="ru-RU"/>
              </w:rPr>
              <w:t>A1</w:t>
            </w: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11.03.2016</w:t>
            </w:r>
            <w:r w:rsidRPr="00116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10:55:12</w:t>
            </w:r>
          </w:p>
        </w:tc>
      </w:tr>
      <w:tr w:rsidR="001160F5" w:rsidRPr="001160F5" w:rsidTr="00DB09D3">
        <w:trPr>
          <w:tblCellSpacing w:w="0" w:type="dxa"/>
        </w:trPr>
        <w:tc>
          <w:tcPr>
            <w:tcW w:w="5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BC7DC0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41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4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1160F5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504AA" w:rsidRDefault="00F504AA" w:rsidP="00DB09D3">
      <w:pPr>
        <w:jc w:val="both"/>
      </w:pPr>
    </w:p>
    <w:p w:rsidR="001160F5" w:rsidRPr="00411D9C" w:rsidRDefault="001160F5" w:rsidP="00DB09D3">
      <w:pPr>
        <w:pStyle w:val="2"/>
        <w:spacing w:before="240" w:after="120"/>
        <w:jc w:val="both"/>
        <w:rPr>
          <w:sz w:val="24"/>
          <w:szCs w:val="24"/>
        </w:rPr>
      </w:pPr>
      <w:r w:rsidRPr="00411D9C">
        <w:rPr>
          <w:sz w:val="24"/>
          <w:szCs w:val="24"/>
        </w:rPr>
        <w:t>Таблица 5. «</w:t>
      </w:r>
      <w:r>
        <w:rPr>
          <w:b/>
          <w:sz w:val="24"/>
          <w:szCs w:val="24"/>
        </w:rPr>
        <w:t>Группы</w:t>
      </w:r>
      <w:r w:rsidRPr="00411D9C">
        <w:rPr>
          <w:b/>
          <w:sz w:val="24"/>
          <w:szCs w:val="24"/>
        </w:rPr>
        <w:t xml:space="preserve"> функций</w:t>
      </w:r>
      <w:r w:rsidRPr="00411D9C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1160F5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  <w:lang w:val="en-US"/>
              </w:rPr>
              <w:t>GRACT</w:t>
            </w:r>
          </w:p>
        </w:tc>
      </w:tr>
      <w:tr w:rsidR="001160F5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Названия г</w:t>
            </w:r>
            <w:r w:rsidRPr="001160F5">
              <w:rPr>
                <w:sz w:val="20"/>
                <w:szCs w:val="20"/>
              </w:rPr>
              <w:t>рупп функци</w:t>
            </w:r>
            <w:r>
              <w:rPr>
                <w:sz w:val="20"/>
                <w:szCs w:val="20"/>
              </w:rPr>
              <w:t>й, предназначенных для группировки функций по темам или объектам</w:t>
            </w:r>
          </w:p>
        </w:tc>
      </w:tr>
    </w:tbl>
    <w:p w:rsidR="001160F5" w:rsidRDefault="001160F5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544" w:type="dxa"/>
        <w:tblLook w:val="04A0" w:firstRow="1" w:lastRow="0" w:firstColumn="1" w:lastColumn="0" w:noHBand="0" w:noVBand="1"/>
      </w:tblPr>
      <w:tblGrid>
        <w:gridCol w:w="1428"/>
        <w:gridCol w:w="2033"/>
        <w:gridCol w:w="1496"/>
        <w:gridCol w:w="1572"/>
        <w:gridCol w:w="3015"/>
      </w:tblGrid>
      <w:tr w:rsidR="001160F5" w:rsidRPr="000B5801" w:rsidTr="00652687">
        <w:trPr>
          <w:cantSplit/>
          <w:tblHeader/>
        </w:trPr>
        <w:tc>
          <w:tcPr>
            <w:tcW w:w="1428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B5801">
              <w:rPr>
                <w:sz w:val="20"/>
                <w:szCs w:val="20"/>
                <w:lang w:val="en-US"/>
              </w:rPr>
              <w:t>ие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Обязательность</w:t>
            </w:r>
            <w:proofErr w:type="spellEnd"/>
          </w:p>
        </w:tc>
        <w:tc>
          <w:tcPr>
            <w:tcW w:w="3015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1160F5" w:rsidRPr="000B5801" w:rsidTr="00077B94">
        <w:tc>
          <w:tcPr>
            <w:tcW w:w="1428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ID_GROUP</w:t>
            </w:r>
          </w:p>
        </w:tc>
        <w:tc>
          <w:tcPr>
            <w:tcW w:w="2033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группы</w:t>
            </w:r>
            <w:proofErr w:type="spellEnd"/>
          </w:p>
        </w:tc>
        <w:tc>
          <w:tcPr>
            <w:tcW w:w="1496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3015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Первичный ключ</w:t>
            </w:r>
          </w:p>
        </w:tc>
      </w:tr>
      <w:tr w:rsidR="001160F5" w:rsidRPr="000B5801" w:rsidTr="00077B94">
        <w:tc>
          <w:tcPr>
            <w:tcW w:w="142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</w:t>
            </w:r>
            <w:r w:rsidR="00077B94">
              <w:rPr>
                <w:sz w:val="20"/>
                <w:szCs w:val="20"/>
                <w:lang w:val="en-US"/>
              </w:rPr>
              <w:t>_</w:t>
            </w:r>
            <w:r w:rsidRPr="000B5801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033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 xml:space="preserve">Имя </w:t>
            </w:r>
            <w:r>
              <w:rPr>
                <w:sz w:val="20"/>
                <w:szCs w:val="20"/>
              </w:rPr>
              <w:t>группы</w:t>
            </w:r>
          </w:p>
        </w:tc>
        <w:tc>
          <w:tcPr>
            <w:tcW w:w="1496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35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15" w:type="dxa"/>
          </w:tcPr>
          <w:p w:rsidR="001160F5" w:rsidRPr="00BC7DC0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Уникальный </w:t>
            </w:r>
            <w:r>
              <w:rPr>
                <w:sz w:val="20"/>
                <w:szCs w:val="20"/>
                <w:lang w:val="en-US"/>
              </w:rPr>
              <w:t xml:space="preserve"> индекс</w:t>
            </w:r>
            <w:proofErr w:type="gramEnd"/>
          </w:p>
        </w:tc>
      </w:tr>
    </w:tbl>
    <w:p w:rsidR="001160F5" w:rsidRDefault="001160F5" w:rsidP="00DB09D3">
      <w:pPr>
        <w:jc w:val="both"/>
      </w:pPr>
    </w:p>
    <w:p w:rsidR="001160F5" w:rsidRDefault="001160F5" w:rsidP="00DB09D3">
      <w:pPr>
        <w:keepNext/>
        <w:jc w:val="both"/>
      </w:pPr>
      <w:r>
        <w:lastRenderedPageBreak/>
        <w:t>Пример: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075"/>
      </w:tblGrid>
      <w:tr w:rsidR="001160F5" w:rsidRPr="00BC7DC0" w:rsidTr="00090D5F">
        <w:trPr>
          <w:tblHeader/>
          <w:tblCellSpacing w:w="0" w:type="dxa"/>
        </w:trPr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Группы функций</w:t>
            </w:r>
          </w:p>
        </w:tc>
      </w:tr>
      <w:tr w:rsidR="001160F5" w:rsidRPr="00BC7DC0" w:rsidTr="00090D5F">
        <w:trPr>
          <w:tblHeader/>
          <w:tblCellSpacing w:w="0" w:type="dxa"/>
        </w:trPr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ID группы</w:t>
            </w:r>
          </w:p>
        </w:tc>
        <w:tc>
          <w:tcPr>
            <w:tcW w:w="30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1160F5" w:rsidRPr="00BC7DC0" w:rsidTr="00090D5F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Счета</w:t>
            </w:r>
          </w:p>
        </w:tc>
      </w:tr>
      <w:tr w:rsidR="001160F5" w:rsidRPr="00BC7DC0" w:rsidTr="00090D5F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Операции</w:t>
            </w:r>
          </w:p>
        </w:tc>
      </w:tr>
      <w:tr w:rsidR="001160F5" w:rsidRPr="00BC7DC0" w:rsidTr="00090D5F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Пользователи</w:t>
            </w:r>
          </w:p>
        </w:tc>
      </w:tr>
      <w:tr w:rsidR="001160F5" w:rsidRPr="00BC7DC0" w:rsidTr="00090D5F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Задания</w:t>
            </w:r>
          </w:p>
        </w:tc>
      </w:tr>
      <w:tr w:rsidR="001160F5" w:rsidRPr="00BC7DC0" w:rsidTr="00090D5F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</w:tr>
      <w:tr w:rsidR="001160F5" w:rsidRPr="00BC7DC0" w:rsidTr="00090D5F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Справочники</w:t>
            </w:r>
          </w:p>
        </w:tc>
      </w:tr>
      <w:tr w:rsidR="001160F5" w:rsidRPr="00BC7DC0" w:rsidTr="00090D5F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1160F5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5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1160F5" w:rsidRPr="00BC7DC0" w:rsidRDefault="00BC7DC0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</w:tr>
    </w:tbl>
    <w:p w:rsidR="001160F5" w:rsidRDefault="001160F5" w:rsidP="00DB09D3">
      <w:pPr>
        <w:jc w:val="both"/>
      </w:pPr>
    </w:p>
    <w:p w:rsidR="007A0452" w:rsidRPr="00DF089A" w:rsidRDefault="003F0037" w:rsidP="00DB09D3">
      <w:pPr>
        <w:pStyle w:val="2"/>
        <w:spacing w:before="240" w:after="120"/>
        <w:jc w:val="both"/>
        <w:rPr>
          <w:sz w:val="24"/>
          <w:szCs w:val="24"/>
        </w:rPr>
      </w:pPr>
      <w:r w:rsidRPr="00DF089A">
        <w:rPr>
          <w:sz w:val="24"/>
          <w:szCs w:val="24"/>
        </w:rPr>
        <w:t xml:space="preserve">Таблица </w:t>
      </w:r>
      <w:r w:rsidR="00F31506" w:rsidRPr="00DF089A">
        <w:rPr>
          <w:sz w:val="24"/>
          <w:szCs w:val="24"/>
        </w:rPr>
        <w:t xml:space="preserve">4. </w:t>
      </w:r>
      <w:r w:rsidRPr="00DF089A">
        <w:rPr>
          <w:sz w:val="24"/>
          <w:szCs w:val="24"/>
        </w:rPr>
        <w:t>«</w:t>
      </w:r>
      <w:r w:rsidRPr="00DF089A">
        <w:rPr>
          <w:b/>
          <w:sz w:val="24"/>
          <w:szCs w:val="24"/>
        </w:rPr>
        <w:t>Функции</w:t>
      </w:r>
      <w:r w:rsidRPr="00DF089A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1160F5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  <w:lang w:val="en-US"/>
              </w:rPr>
              <w:t>ACT</w:t>
            </w:r>
          </w:p>
        </w:tc>
      </w:tr>
      <w:tr w:rsidR="001160F5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1160F5" w:rsidRPr="001160F5" w:rsidRDefault="001160F5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Допустимые в системе функции</w:t>
            </w:r>
            <w:r w:rsidR="00077B94">
              <w:rPr>
                <w:sz w:val="20"/>
                <w:szCs w:val="20"/>
              </w:rPr>
              <w:t xml:space="preserve"> –</w:t>
            </w:r>
            <w:r w:rsidRPr="001160F5">
              <w:rPr>
                <w:sz w:val="20"/>
                <w:szCs w:val="20"/>
              </w:rPr>
              <w:t xml:space="preserve"> действия</w:t>
            </w:r>
            <w:r w:rsidR="00077B94">
              <w:rPr>
                <w:sz w:val="20"/>
                <w:szCs w:val="20"/>
              </w:rPr>
              <w:t>, требующие разграничение прав доступа</w:t>
            </w:r>
            <w:r w:rsidR="00160B61">
              <w:rPr>
                <w:sz w:val="20"/>
                <w:szCs w:val="20"/>
              </w:rPr>
              <w:t xml:space="preserve"> пользователей</w:t>
            </w:r>
          </w:p>
        </w:tc>
      </w:tr>
    </w:tbl>
    <w:p w:rsidR="003F0037" w:rsidRDefault="003F0037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493" w:type="dxa"/>
        <w:tblLook w:val="04A0" w:firstRow="1" w:lastRow="0" w:firstColumn="1" w:lastColumn="0" w:noHBand="0" w:noVBand="1"/>
      </w:tblPr>
      <w:tblGrid>
        <w:gridCol w:w="1329"/>
        <w:gridCol w:w="2352"/>
        <w:gridCol w:w="1502"/>
        <w:gridCol w:w="1572"/>
        <w:gridCol w:w="2738"/>
      </w:tblGrid>
      <w:tr w:rsidR="001160F5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B5801">
              <w:rPr>
                <w:sz w:val="20"/>
                <w:szCs w:val="20"/>
                <w:lang w:val="en-US"/>
              </w:rPr>
              <w:t>ие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Обязательность</w:t>
            </w:r>
            <w:proofErr w:type="spellEnd"/>
          </w:p>
        </w:tc>
        <w:tc>
          <w:tcPr>
            <w:tcW w:w="2738" w:type="dxa"/>
            <w:shd w:val="clear" w:color="auto" w:fill="D9D9D9" w:themeFill="background1" w:themeFillShade="D9"/>
          </w:tcPr>
          <w:p w:rsidR="001160F5" w:rsidRPr="000B5801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1160F5" w:rsidRPr="000B5801" w:rsidTr="001160F5">
        <w:tc>
          <w:tcPr>
            <w:tcW w:w="1329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ID_ACT</w:t>
            </w:r>
          </w:p>
        </w:tc>
        <w:tc>
          <w:tcPr>
            <w:tcW w:w="2352" w:type="dxa"/>
          </w:tcPr>
          <w:p w:rsidR="001160F5" w:rsidRPr="001160F5" w:rsidRDefault="001160F5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 xml:space="preserve"> функции      </w:t>
            </w:r>
          </w:p>
        </w:tc>
        <w:tc>
          <w:tcPr>
            <w:tcW w:w="1502" w:type="dxa"/>
          </w:tcPr>
          <w:p w:rsidR="001160F5" w:rsidRPr="001160F5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2738" w:type="dxa"/>
          </w:tcPr>
          <w:p w:rsidR="001160F5" w:rsidRPr="000B5801" w:rsidRDefault="001160F5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Первичный ключ</w:t>
            </w:r>
          </w:p>
        </w:tc>
      </w:tr>
      <w:tr w:rsidR="00BC7DC0" w:rsidRPr="00C33C8F" w:rsidTr="001160F5">
        <w:tc>
          <w:tcPr>
            <w:tcW w:w="1329" w:type="dxa"/>
          </w:tcPr>
          <w:p w:rsidR="00BC7DC0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ID_GROUP</w:t>
            </w:r>
          </w:p>
        </w:tc>
        <w:tc>
          <w:tcPr>
            <w:tcW w:w="2352" w:type="dxa"/>
          </w:tcPr>
          <w:p w:rsidR="00BC7DC0" w:rsidRPr="001160F5" w:rsidRDefault="00BC7DC0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1502" w:type="dxa"/>
          </w:tcPr>
          <w:p w:rsidR="00BC7DC0" w:rsidRPr="000B5801" w:rsidRDefault="00BC7DC0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BC7DC0" w:rsidRPr="000B5801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BC7DC0" w:rsidRPr="00BC7DC0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Связано</w:t>
            </w:r>
            <w:r w:rsidRPr="00BC7DC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BC7DC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полем</w:t>
            </w:r>
            <w:r w:rsidRPr="00BC7DC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C7DC0">
              <w:rPr>
                <w:sz w:val="20"/>
                <w:szCs w:val="20"/>
                <w:lang w:val="en-US"/>
              </w:rPr>
              <w:t xml:space="preserve">_GROUP </w:t>
            </w:r>
            <w:r>
              <w:rPr>
                <w:sz w:val="20"/>
                <w:szCs w:val="20"/>
              </w:rPr>
              <w:t>таблицы</w:t>
            </w:r>
            <w:r w:rsidRPr="00BC7DC0">
              <w:rPr>
                <w:sz w:val="20"/>
                <w:szCs w:val="20"/>
                <w:lang w:val="en-US"/>
              </w:rPr>
              <w:t xml:space="preserve"> DWH.</w:t>
            </w:r>
            <w:r w:rsidRPr="001160F5">
              <w:rPr>
                <w:sz w:val="20"/>
                <w:szCs w:val="20"/>
                <w:lang w:val="en-US"/>
              </w:rPr>
              <w:t>GL</w:t>
            </w:r>
            <w:r w:rsidRPr="00BC7DC0">
              <w:rPr>
                <w:sz w:val="20"/>
                <w:szCs w:val="20"/>
                <w:lang w:val="en-US"/>
              </w:rPr>
              <w:t>_</w:t>
            </w:r>
            <w:r w:rsidRPr="001160F5">
              <w:rPr>
                <w:sz w:val="20"/>
                <w:szCs w:val="20"/>
                <w:lang w:val="en-US"/>
              </w:rPr>
              <w:t>AU</w:t>
            </w:r>
            <w:r w:rsidRPr="00BC7DC0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GRACT</w:t>
            </w:r>
          </w:p>
        </w:tc>
      </w:tr>
      <w:tr w:rsidR="00BC7DC0" w:rsidRPr="000B5801" w:rsidTr="001160F5">
        <w:tc>
          <w:tcPr>
            <w:tcW w:w="1329" w:type="dxa"/>
          </w:tcPr>
          <w:p w:rsidR="00BC7DC0" w:rsidRPr="000B5801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ACT_CODE</w:t>
            </w:r>
          </w:p>
        </w:tc>
        <w:tc>
          <w:tcPr>
            <w:tcW w:w="2352" w:type="dxa"/>
          </w:tcPr>
          <w:p w:rsidR="00BC7DC0" w:rsidRPr="001160F5" w:rsidRDefault="00BC7DC0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функции</w:t>
            </w:r>
            <w:r w:rsidRPr="001160F5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502" w:type="dxa"/>
          </w:tcPr>
          <w:p w:rsidR="00BC7DC0" w:rsidRPr="000B5801" w:rsidRDefault="00BC7DC0" w:rsidP="00C10616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 w:rsidR="00C10616">
              <w:rPr>
                <w:sz w:val="20"/>
                <w:szCs w:val="20"/>
              </w:rPr>
              <w:t>32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BC7DC0" w:rsidRPr="000B5801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BC7DC0" w:rsidRPr="00BC7DC0" w:rsidRDefault="00BC7DC0" w:rsidP="00DB09D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Уникальный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индекс</w:t>
            </w:r>
            <w:proofErr w:type="spellEnd"/>
          </w:p>
        </w:tc>
      </w:tr>
      <w:tr w:rsidR="00BC7DC0" w:rsidRPr="000B5801" w:rsidTr="001160F5">
        <w:tc>
          <w:tcPr>
            <w:tcW w:w="1329" w:type="dxa"/>
          </w:tcPr>
          <w:p w:rsidR="00BC7DC0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ACTDESCR</w:t>
            </w:r>
          </w:p>
        </w:tc>
        <w:tc>
          <w:tcPr>
            <w:tcW w:w="2352" w:type="dxa"/>
          </w:tcPr>
          <w:p w:rsidR="00BC7DC0" w:rsidRPr="001160F5" w:rsidRDefault="00BC7DC0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Наименование</w:t>
            </w:r>
            <w:r>
              <w:rPr>
                <w:sz w:val="20"/>
                <w:szCs w:val="20"/>
                <w:lang w:val="en-US"/>
              </w:rPr>
              <w:t xml:space="preserve"> функции</w:t>
            </w:r>
          </w:p>
        </w:tc>
        <w:tc>
          <w:tcPr>
            <w:tcW w:w="1502" w:type="dxa"/>
          </w:tcPr>
          <w:p w:rsidR="00BC7DC0" w:rsidRPr="000B5801" w:rsidRDefault="00BC7DC0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64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BC7DC0" w:rsidRPr="000B5801" w:rsidRDefault="00BC7DC0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BC7DC0" w:rsidRPr="000B5801" w:rsidRDefault="00BC7DC0" w:rsidP="00DB09D3">
            <w:pPr>
              <w:jc w:val="both"/>
              <w:rPr>
                <w:sz w:val="20"/>
                <w:szCs w:val="20"/>
              </w:rPr>
            </w:pPr>
          </w:p>
        </w:tc>
      </w:tr>
    </w:tbl>
    <w:p w:rsidR="001160F5" w:rsidRDefault="001160F5" w:rsidP="00DB09D3">
      <w:pPr>
        <w:jc w:val="both"/>
      </w:pPr>
    </w:p>
    <w:p w:rsidR="003F0037" w:rsidRPr="003F0037" w:rsidRDefault="003F0037" w:rsidP="00DB09D3">
      <w:pPr>
        <w:keepNext/>
        <w:jc w:val="both"/>
      </w:pPr>
      <w:r w:rsidRPr="00F31506">
        <w:t>Пример: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049"/>
        <w:gridCol w:w="4467"/>
        <w:gridCol w:w="885"/>
      </w:tblGrid>
      <w:tr w:rsidR="003F0037" w:rsidRPr="00BC7DC0" w:rsidTr="00497B86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Функции</w:t>
            </w:r>
          </w:p>
        </w:tc>
      </w:tr>
      <w:tr w:rsidR="003F0037" w:rsidRPr="00BC7DC0" w:rsidTr="003F003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ID</w:t>
            </w:r>
            <w:r w:rsidR="004651C8"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функции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ID</w:t>
            </w:r>
            <w:r w:rsidR="004651C8"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 xml:space="preserve"> группы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InpAcc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Ввод счетов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InpOper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Ввод операций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ChngAcc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Изменение счетов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ChngOper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Изменение операций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CloseAcc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Закрытие счетов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BackOper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Ввод операций в прошлый день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Hand</w:t>
            </w:r>
            <w:r w:rsidR="00497B86"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_2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Подтверждение текущих операций (2 рука)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Hand</w:t>
            </w:r>
            <w:r w:rsidR="00497B86"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_3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Подтверждение операций в прошлый день (3 рука)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LookRefer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Просмотр справочников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ChngRefer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Изменение справочников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ChngAccTyp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Изменение Плана счетов по </w:t>
            </w: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AccType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CntlUser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Управление пользователями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CloseBal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Запуск задания "Закрытие баланса"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497B86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TaskRun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Запуск заданий, кроме закрытия баланса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LookTask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Просмотр заданий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BackValue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497B86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Раздача дней в </w:t>
            </w:r>
            <w:r w:rsidR="003F0037"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BackValue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LookAcc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Просмотр счетов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3F0037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LookOper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Просмотр операций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F0037" w:rsidRPr="00BC7DC0" w:rsidRDefault="003F0037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072390" w:rsidRPr="00BC7DC0" w:rsidTr="003F003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BC7DC0" w:rsidRDefault="0007239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BC7DC0" w:rsidRDefault="00BC7DC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BC7DC0" w:rsidRDefault="0007239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BC7DC0" w:rsidRDefault="0007239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3F0037" w:rsidRDefault="003F0037" w:rsidP="00DB09D3">
      <w:pPr>
        <w:jc w:val="both"/>
      </w:pPr>
    </w:p>
    <w:p w:rsidR="00411D9C" w:rsidRPr="00411D9C" w:rsidRDefault="00411D9C" w:rsidP="00DB09D3">
      <w:pPr>
        <w:pStyle w:val="2"/>
        <w:spacing w:before="240" w:after="120"/>
        <w:jc w:val="both"/>
        <w:rPr>
          <w:sz w:val="24"/>
          <w:szCs w:val="24"/>
        </w:rPr>
      </w:pPr>
      <w:r w:rsidRPr="00411D9C">
        <w:rPr>
          <w:sz w:val="24"/>
          <w:szCs w:val="24"/>
        </w:rPr>
        <w:lastRenderedPageBreak/>
        <w:t>Таблица 6. «</w:t>
      </w:r>
      <w:r w:rsidR="00850E74">
        <w:rPr>
          <w:b/>
          <w:sz w:val="24"/>
          <w:szCs w:val="24"/>
        </w:rPr>
        <w:t>Роли</w:t>
      </w:r>
      <w:r w:rsidRPr="00411D9C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077B94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077B94" w:rsidRPr="001160F5" w:rsidRDefault="00077B94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077B94" w:rsidRPr="00077B94" w:rsidRDefault="00077B94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</w:rPr>
              <w:t>ROLE</w:t>
            </w:r>
          </w:p>
        </w:tc>
      </w:tr>
      <w:tr w:rsidR="00077B94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077B94" w:rsidRPr="001160F5" w:rsidRDefault="00077B94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077B94" w:rsidRPr="00077B94" w:rsidRDefault="00077B94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Названия </w:t>
            </w:r>
            <w:r>
              <w:rPr>
                <w:sz w:val="20"/>
                <w:szCs w:val="20"/>
                <w:lang w:val="en-US"/>
              </w:rPr>
              <w:t>ролей</w:t>
            </w:r>
          </w:p>
        </w:tc>
      </w:tr>
    </w:tbl>
    <w:p w:rsidR="00077B94" w:rsidRDefault="00077B94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544" w:type="dxa"/>
        <w:tblLook w:val="04A0" w:firstRow="1" w:lastRow="0" w:firstColumn="1" w:lastColumn="0" w:noHBand="0" w:noVBand="1"/>
      </w:tblPr>
      <w:tblGrid>
        <w:gridCol w:w="1329"/>
        <w:gridCol w:w="2068"/>
        <w:gridCol w:w="1502"/>
        <w:gridCol w:w="1572"/>
        <w:gridCol w:w="3073"/>
      </w:tblGrid>
      <w:tr w:rsidR="00077B94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B5801">
              <w:rPr>
                <w:sz w:val="20"/>
                <w:szCs w:val="20"/>
                <w:lang w:val="en-US"/>
              </w:rPr>
              <w:t>ие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Обязательность</w:t>
            </w:r>
            <w:proofErr w:type="spellEnd"/>
          </w:p>
        </w:tc>
        <w:tc>
          <w:tcPr>
            <w:tcW w:w="3073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077B94" w:rsidRPr="000B5801" w:rsidTr="00090D5F">
        <w:tc>
          <w:tcPr>
            <w:tcW w:w="1329" w:type="dxa"/>
          </w:tcPr>
          <w:p w:rsidR="00077B94" w:rsidRPr="00077B94" w:rsidRDefault="00077B9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ID_ROLE</w:t>
            </w:r>
          </w:p>
        </w:tc>
        <w:tc>
          <w:tcPr>
            <w:tcW w:w="2068" w:type="dxa"/>
          </w:tcPr>
          <w:p w:rsidR="00077B94" w:rsidRPr="00077B94" w:rsidRDefault="00077B94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роли</w:t>
            </w:r>
            <w:proofErr w:type="spellEnd"/>
          </w:p>
        </w:tc>
        <w:tc>
          <w:tcPr>
            <w:tcW w:w="1502" w:type="dxa"/>
          </w:tcPr>
          <w:p w:rsidR="00077B94" w:rsidRPr="001160F5" w:rsidRDefault="00077B9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572" w:type="dxa"/>
          </w:tcPr>
          <w:p w:rsidR="00077B94" w:rsidRPr="000B5801" w:rsidRDefault="00077B94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</w:tcPr>
          <w:p w:rsidR="00077B94" w:rsidRPr="00C10616" w:rsidRDefault="00077B94" w:rsidP="00C10616">
            <w:pPr>
              <w:rPr>
                <w:sz w:val="18"/>
                <w:szCs w:val="18"/>
              </w:rPr>
            </w:pPr>
            <w:r w:rsidRPr="00C10616">
              <w:rPr>
                <w:sz w:val="18"/>
                <w:szCs w:val="18"/>
              </w:rPr>
              <w:t>Первичный ключ</w:t>
            </w:r>
          </w:p>
        </w:tc>
      </w:tr>
      <w:tr w:rsidR="00077B94" w:rsidRPr="000B5801" w:rsidTr="00090D5F">
        <w:tc>
          <w:tcPr>
            <w:tcW w:w="1329" w:type="dxa"/>
          </w:tcPr>
          <w:p w:rsidR="00077B94" w:rsidRPr="000B5801" w:rsidRDefault="00077B9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</w:t>
            </w:r>
            <w:r w:rsidRPr="000B5801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068" w:type="dxa"/>
          </w:tcPr>
          <w:p w:rsidR="00077B94" w:rsidRPr="000B5801" w:rsidRDefault="00077B94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 xml:space="preserve">Имя </w:t>
            </w:r>
            <w:r>
              <w:rPr>
                <w:sz w:val="20"/>
                <w:szCs w:val="20"/>
              </w:rPr>
              <w:t>роли</w:t>
            </w:r>
          </w:p>
        </w:tc>
        <w:tc>
          <w:tcPr>
            <w:tcW w:w="1502" w:type="dxa"/>
          </w:tcPr>
          <w:p w:rsidR="00077B94" w:rsidRPr="000B5801" w:rsidRDefault="00077B94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64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077B94" w:rsidRPr="000B5801" w:rsidRDefault="00077B94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077B94" w:rsidRPr="00C10616" w:rsidRDefault="00090D5F" w:rsidP="00C10616">
            <w:pPr>
              <w:rPr>
                <w:sz w:val="18"/>
                <w:szCs w:val="18"/>
              </w:rPr>
            </w:pPr>
            <w:proofErr w:type="spellStart"/>
            <w:r w:rsidRPr="00C10616">
              <w:rPr>
                <w:sz w:val="18"/>
                <w:szCs w:val="18"/>
                <w:lang w:val="en-US"/>
              </w:rPr>
              <w:t>Уникальный</w:t>
            </w:r>
            <w:proofErr w:type="spellEnd"/>
            <w:r w:rsidRPr="00C1061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10616">
              <w:rPr>
                <w:sz w:val="18"/>
                <w:szCs w:val="18"/>
                <w:lang w:val="en-US"/>
              </w:rPr>
              <w:t>индекс</w:t>
            </w:r>
            <w:proofErr w:type="spellEnd"/>
          </w:p>
        </w:tc>
      </w:tr>
      <w:tr w:rsidR="00C10616" w:rsidRPr="000B5801" w:rsidTr="00090D5F">
        <w:tc>
          <w:tcPr>
            <w:tcW w:w="1329" w:type="dxa"/>
          </w:tcPr>
          <w:p w:rsidR="00C10616" w:rsidRPr="00C10616" w:rsidRDefault="00C10616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SYS</w:t>
            </w:r>
          </w:p>
        </w:tc>
        <w:tc>
          <w:tcPr>
            <w:tcW w:w="2068" w:type="dxa"/>
          </w:tcPr>
          <w:p w:rsidR="00C10616" w:rsidRPr="00C10616" w:rsidRDefault="00C10616" w:rsidP="00DB09D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Системная</w:t>
            </w:r>
            <w:proofErr w:type="spellEnd"/>
          </w:p>
        </w:tc>
        <w:tc>
          <w:tcPr>
            <w:tcW w:w="1502" w:type="dxa"/>
          </w:tcPr>
          <w:p w:rsidR="00C10616" w:rsidRPr="00C10616" w:rsidRDefault="00C10616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572" w:type="dxa"/>
          </w:tcPr>
          <w:p w:rsidR="00C10616" w:rsidRPr="000B5801" w:rsidRDefault="00C10616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C10616" w:rsidRPr="00C10616" w:rsidRDefault="00C10616" w:rsidP="00C10616">
            <w:pPr>
              <w:ind w:left="929" w:hanging="929"/>
              <w:rPr>
                <w:sz w:val="18"/>
                <w:szCs w:val="18"/>
              </w:rPr>
            </w:pPr>
            <w:r w:rsidRPr="00C10616">
              <w:rPr>
                <w:sz w:val="18"/>
                <w:szCs w:val="18"/>
              </w:rPr>
              <w:t>=’</w:t>
            </w:r>
            <w:r w:rsidRPr="00C10616">
              <w:rPr>
                <w:sz w:val="18"/>
                <w:szCs w:val="18"/>
                <w:lang w:val="en-US"/>
              </w:rPr>
              <w:t>Y</w:t>
            </w:r>
            <w:r w:rsidRPr="00C10616">
              <w:rPr>
                <w:sz w:val="18"/>
                <w:szCs w:val="18"/>
              </w:rPr>
              <w:t>’ – роль, не доступная для пользователя</w:t>
            </w:r>
          </w:p>
          <w:p w:rsidR="00C10616" w:rsidRPr="00C10616" w:rsidRDefault="00C10616" w:rsidP="00C10616">
            <w:pPr>
              <w:ind w:left="929" w:hanging="929"/>
              <w:rPr>
                <w:sz w:val="18"/>
                <w:szCs w:val="18"/>
              </w:rPr>
            </w:pPr>
            <w:r w:rsidRPr="00C10616">
              <w:rPr>
                <w:sz w:val="18"/>
                <w:szCs w:val="18"/>
              </w:rPr>
              <w:t>= '</w:t>
            </w:r>
            <w:r w:rsidRPr="00C10616">
              <w:rPr>
                <w:sz w:val="18"/>
                <w:szCs w:val="18"/>
                <w:lang w:val="en-US"/>
              </w:rPr>
              <w:t>N</w:t>
            </w:r>
            <w:r w:rsidRPr="00C10616">
              <w:rPr>
                <w:sz w:val="18"/>
                <w:szCs w:val="18"/>
              </w:rPr>
              <w:t>' – роль, доступная для изменения</w:t>
            </w:r>
          </w:p>
        </w:tc>
      </w:tr>
    </w:tbl>
    <w:p w:rsidR="00077B94" w:rsidRDefault="00077B94" w:rsidP="00DB09D3">
      <w:pPr>
        <w:jc w:val="both"/>
      </w:pPr>
    </w:p>
    <w:p w:rsidR="003F0037" w:rsidRDefault="00411D9C" w:rsidP="00DB09D3">
      <w:pPr>
        <w:keepNext/>
        <w:jc w:val="both"/>
      </w:pPr>
      <w:r>
        <w:t>Пример: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3194"/>
        <w:gridCol w:w="1063"/>
      </w:tblGrid>
      <w:tr w:rsidR="005432FB" w:rsidRPr="00BC7DC0" w:rsidTr="00FA50CA">
        <w:trPr>
          <w:tblHeader/>
          <w:tblCellSpacing w:w="0" w:type="dxa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432FB" w:rsidRPr="00BC7DC0" w:rsidRDefault="005432FB" w:rsidP="005432FB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Роли</w:t>
            </w:r>
          </w:p>
        </w:tc>
      </w:tr>
      <w:tr w:rsidR="005432FB" w:rsidRPr="00BC7DC0" w:rsidTr="005432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432FB" w:rsidRPr="00BC7DC0" w:rsidRDefault="005432FB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ID роли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432FB" w:rsidRPr="00BC7DC0" w:rsidRDefault="005432FB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0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5432FB" w:rsidRPr="00BC7DC0" w:rsidRDefault="005432FB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  <w:t>Системная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5432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Администратор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Администратор системы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Открытие счетов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Ввод операций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Операционист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Закрытие баланса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Управляющий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Управление пользователями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Раздача прав на проводки BackValue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Закрытие опер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ационного </w:t>
            </w: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дня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5432FB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5432FB" w:rsidRPr="00BC7DC0" w:rsidTr="00543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BC7DC0" w:rsidRDefault="005432FB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C7D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06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5432FB" w:rsidRPr="00BC7DC0" w:rsidRDefault="005432FB" w:rsidP="00543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3F0037" w:rsidRDefault="003F0037" w:rsidP="00DB09D3">
      <w:pPr>
        <w:jc w:val="both"/>
      </w:pPr>
    </w:p>
    <w:p w:rsidR="00411D9C" w:rsidRPr="00850E74" w:rsidRDefault="00411D9C" w:rsidP="00DB09D3">
      <w:pPr>
        <w:pStyle w:val="2"/>
        <w:spacing w:before="240" w:after="120"/>
        <w:jc w:val="both"/>
        <w:rPr>
          <w:sz w:val="24"/>
          <w:szCs w:val="24"/>
        </w:rPr>
      </w:pPr>
      <w:r w:rsidRPr="00850E74">
        <w:rPr>
          <w:sz w:val="24"/>
          <w:szCs w:val="24"/>
        </w:rPr>
        <w:t>Таблица 7. «</w:t>
      </w:r>
      <w:r w:rsidR="00850E74" w:rsidRPr="00850E74">
        <w:rPr>
          <w:b/>
          <w:sz w:val="24"/>
          <w:szCs w:val="24"/>
        </w:rPr>
        <w:t xml:space="preserve">Роли и </w:t>
      </w:r>
      <w:r w:rsidR="00597AF9">
        <w:rPr>
          <w:b/>
          <w:sz w:val="24"/>
          <w:szCs w:val="24"/>
        </w:rPr>
        <w:t xml:space="preserve">их </w:t>
      </w:r>
      <w:r w:rsidR="00850E74" w:rsidRPr="00850E74">
        <w:rPr>
          <w:b/>
          <w:sz w:val="24"/>
          <w:szCs w:val="24"/>
        </w:rPr>
        <w:t>функции</w:t>
      </w:r>
      <w:r w:rsidRPr="00850E74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077B94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077B94" w:rsidRPr="001160F5" w:rsidRDefault="00077B94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077B94" w:rsidRPr="00077B94" w:rsidRDefault="00077B94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  <w:lang w:val="en-US"/>
              </w:rPr>
              <w:t>ACT</w:t>
            </w:r>
            <w:r>
              <w:rPr>
                <w:sz w:val="20"/>
                <w:szCs w:val="20"/>
              </w:rPr>
              <w:t>RL</w:t>
            </w:r>
          </w:p>
        </w:tc>
      </w:tr>
      <w:tr w:rsidR="00077B94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077B94" w:rsidRPr="001160F5" w:rsidRDefault="00077B94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077B94" w:rsidRPr="00077B94" w:rsidRDefault="00C022B4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Распределение функций по ролям</w:t>
            </w:r>
          </w:p>
        </w:tc>
      </w:tr>
    </w:tbl>
    <w:p w:rsidR="00077B94" w:rsidRDefault="00077B94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408" w:type="dxa"/>
        <w:tblLook w:val="04A0" w:firstRow="1" w:lastRow="0" w:firstColumn="1" w:lastColumn="0" w:noHBand="0" w:noVBand="1"/>
      </w:tblPr>
      <w:tblGrid>
        <w:gridCol w:w="1329"/>
        <w:gridCol w:w="2352"/>
        <w:gridCol w:w="1417"/>
        <w:gridCol w:w="1572"/>
        <w:gridCol w:w="2738"/>
      </w:tblGrid>
      <w:tr w:rsidR="00077B94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77B94">
              <w:rPr>
                <w:sz w:val="20"/>
                <w:szCs w:val="20"/>
              </w:rPr>
              <w:t>ие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2738" w:type="dxa"/>
            <w:shd w:val="clear" w:color="auto" w:fill="D9D9D9" w:themeFill="background1" w:themeFillShade="D9"/>
          </w:tcPr>
          <w:p w:rsidR="00077B94" w:rsidRPr="000B5801" w:rsidRDefault="00077B94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Комментарий</w:t>
            </w:r>
          </w:p>
        </w:tc>
      </w:tr>
      <w:tr w:rsidR="00160B61" w:rsidRPr="000B5801" w:rsidTr="00160B61">
        <w:tc>
          <w:tcPr>
            <w:tcW w:w="1329" w:type="dxa"/>
          </w:tcPr>
          <w:p w:rsidR="00160B61" w:rsidRPr="00160B6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ROLE</w:t>
            </w:r>
          </w:p>
        </w:tc>
        <w:tc>
          <w:tcPr>
            <w:tcW w:w="2352" w:type="dxa"/>
          </w:tcPr>
          <w:p w:rsidR="00160B61" w:rsidRPr="00160B61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роли</w:t>
            </w:r>
            <w:proofErr w:type="spellEnd"/>
          </w:p>
        </w:tc>
        <w:tc>
          <w:tcPr>
            <w:tcW w:w="1417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160B61" w:rsidRPr="00160B61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Связано с полем</w:t>
            </w:r>
            <w:r w:rsidRPr="00160B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ROLE таблицы DWH.</w:t>
            </w:r>
            <w:r w:rsidRPr="001160F5">
              <w:rPr>
                <w:sz w:val="20"/>
                <w:szCs w:val="20"/>
                <w:lang w:val="en-US"/>
              </w:rPr>
              <w:t>GL</w:t>
            </w:r>
            <w:r w:rsidRPr="00160B61">
              <w:rPr>
                <w:sz w:val="20"/>
                <w:szCs w:val="20"/>
              </w:rPr>
              <w:t>_</w:t>
            </w:r>
            <w:r w:rsidRPr="001160F5">
              <w:rPr>
                <w:sz w:val="20"/>
                <w:szCs w:val="20"/>
                <w:lang w:val="en-US"/>
              </w:rPr>
              <w:t>AU</w:t>
            </w:r>
            <w:r w:rsidRPr="00160B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ROLE</w:t>
            </w:r>
          </w:p>
        </w:tc>
      </w:tr>
      <w:tr w:rsidR="00160B61" w:rsidRPr="000B5801" w:rsidTr="00160B61">
        <w:tc>
          <w:tcPr>
            <w:tcW w:w="1329" w:type="dxa"/>
          </w:tcPr>
          <w:p w:rsidR="00160B61" w:rsidRPr="00077B94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ID_ACT</w:t>
            </w:r>
          </w:p>
        </w:tc>
        <w:tc>
          <w:tcPr>
            <w:tcW w:w="2352" w:type="dxa"/>
          </w:tcPr>
          <w:p w:rsidR="00160B61" w:rsidRPr="001160F5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 xml:space="preserve"> функции      </w:t>
            </w:r>
          </w:p>
        </w:tc>
        <w:tc>
          <w:tcPr>
            <w:tcW w:w="1417" w:type="dxa"/>
          </w:tcPr>
          <w:p w:rsidR="00160B61" w:rsidRPr="00077B94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160B61" w:rsidRPr="00077B94" w:rsidRDefault="00160B61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2738" w:type="dxa"/>
          </w:tcPr>
          <w:p w:rsidR="00160B61" w:rsidRPr="00160B61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Связано с полем </w:t>
            </w: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ACT</w:t>
            </w:r>
            <w:r>
              <w:rPr>
                <w:sz w:val="20"/>
                <w:szCs w:val="20"/>
              </w:rPr>
              <w:t xml:space="preserve"> таблицы DWH.</w:t>
            </w:r>
            <w:r w:rsidRPr="001160F5">
              <w:rPr>
                <w:sz w:val="20"/>
                <w:szCs w:val="20"/>
                <w:lang w:val="en-US"/>
              </w:rPr>
              <w:t>GL</w:t>
            </w:r>
            <w:r w:rsidRPr="00160B61">
              <w:rPr>
                <w:sz w:val="20"/>
                <w:szCs w:val="20"/>
              </w:rPr>
              <w:t>_</w:t>
            </w:r>
            <w:r w:rsidRPr="001160F5">
              <w:rPr>
                <w:sz w:val="20"/>
                <w:szCs w:val="20"/>
                <w:lang w:val="en-US"/>
              </w:rPr>
              <w:t>AU</w:t>
            </w:r>
            <w:r w:rsidRPr="00160B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ACT</w:t>
            </w:r>
          </w:p>
        </w:tc>
      </w:tr>
      <w:tr w:rsidR="00160B61" w:rsidRPr="000B5801" w:rsidTr="00160B61">
        <w:tc>
          <w:tcPr>
            <w:tcW w:w="1329" w:type="dxa"/>
          </w:tcPr>
          <w:p w:rsidR="00160B6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USR_AUT</w:t>
            </w:r>
          </w:p>
        </w:tc>
        <w:tc>
          <w:tcPr>
            <w:tcW w:w="2352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Pr="001160F5">
              <w:rPr>
                <w:sz w:val="20"/>
                <w:szCs w:val="20"/>
              </w:rPr>
              <w:t>пользователя операции</w:t>
            </w:r>
          </w:p>
        </w:tc>
        <w:tc>
          <w:tcPr>
            <w:tcW w:w="1417" w:type="dxa"/>
          </w:tcPr>
          <w:p w:rsidR="00160B61" w:rsidRPr="001160F5" w:rsidRDefault="00160B61" w:rsidP="000630C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VARCHAR(</w:t>
            </w:r>
            <w:r w:rsidR="00C2577C">
              <w:rPr>
                <w:sz w:val="20"/>
                <w:szCs w:val="20"/>
                <w:lang w:val="en-US"/>
              </w:rPr>
              <w:t>28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60B61" w:rsidRDefault="00160B61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160B61" w:rsidRPr="001160F5" w:rsidRDefault="00160B61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>пользователя, подключившего функцию к рол</w:t>
            </w:r>
            <w:r w:rsidR="00C022B4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60B61" w:rsidRPr="000B5801" w:rsidTr="00160B61">
        <w:tc>
          <w:tcPr>
            <w:tcW w:w="1329" w:type="dxa"/>
          </w:tcPr>
          <w:p w:rsidR="00160B6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DT_AUT</w:t>
            </w:r>
          </w:p>
        </w:tc>
        <w:tc>
          <w:tcPr>
            <w:tcW w:w="2352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 xml:space="preserve">и время </w:t>
            </w:r>
            <w:r w:rsidRPr="001160F5">
              <w:rPr>
                <w:sz w:val="20"/>
                <w:szCs w:val="20"/>
              </w:rPr>
              <w:t>операции</w:t>
            </w:r>
          </w:p>
        </w:tc>
        <w:tc>
          <w:tcPr>
            <w:tcW w:w="1417" w:type="dxa"/>
          </w:tcPr>
          <w:p w:rsidR="00160B61" w:rsidRPr="001160F5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572" w:type="dxa"/>
          </w:tcPr>
          <w:p w:rsidR="00160B61" w:rsidRDefault="00160B61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160B61" w:rsidRPr="001160F5" w:rsidRDefault="00160B61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</w:rPr>
              <w:t xml:space="preserve"> и время</w:t>
            </w:r>
            <w:r w:rsidRPr="001160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подключения</w:t>
            </w:r>
          </w:p>
        </w:tc>
      </w:tr>
    </w:tbl>
    <w:p w:rsidR="00077B94" w:rsidRDefault="00077B94" w:rsidP="00DB09D3">
      <w:pPr>
        <w:jc w:val="both"/>
      </w:pPr>
    </w:p>
    <w:p w:rsidR="00A600D4" w:rsidRPr="00850E74" w:rsidRDefault="00A600D4" w:rsidP="00DB09D3">
      <w:pPr>
        <w:pStyle w:val="2"/>
        <w:spacing w:before="240" w:after="120"/>
        <w:jc w:val="both"/>
        <w:rPr>
          <w:sz w:val="24"/>
          <w:szCs w:val="24"/>
        </w:rPr>
      </w:pPr>
      <w:r w:rsidRPr="00850E74">
        <w:rPr>
          <w:sz w:val="24"/>
          <w:szCs w:val="24"/>
        </w:rPr>
        <w:t xml:space="preserve">Таблица </w:t>
      </w:r>
      <w:r w:rsidR="004651C8">
        <w:rPr>
          <w:sz w:val="24"/>
          <w:szCs w:val="24"/>
        </w:rPr>
        <w:t>8</w:t>
      </w:r>
      <w:r w:rsidRPr="00850E74">
        <w:rPr>
          <w:sz w:val="24"/>
          <w:szCs w:val="24"/>
        </w:rPr>
        <w:t>. «</w:t>
      </w:r>
      <w:r w:rsidRPr="00A600D4">
        <w:rPr>
          <w:b/>
          <w:sz w:val="24"/>
          <w:szCs w:val="24"/>
        </w:rPr>
        <w:t xml:space="preserve">Пользователи и </w:t>
      </w:r>
      <w:r w:rsidR="00BE65DE">
        <w:rPr>
          <w:b/>
          <w:sz w:val="24"/>
          <w:szCs w:val="24"/>
        </w:rPr>
        <w:t xml:space="preserve">их </w:t>
      </w:r>
      <w:r w:rsidRPr="00A600D4">
        <w:rPr>
          <w:b/>
          <w:sz w:val="24"/>
          <w:szCs w:val="24"/>
        </w:rPr>
        <w:t>роли</w:t>
      </w:r>
      <w:r w:rsidRPr="00850E74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160B61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60B61" w:rsidRPr="001160F5" w:rsidRDefault="00160B61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160B61" w:rsidRPr="00077B94" w:rsidRDefault="00160B61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  <w:lang w:val="en-US"/>
              </w:rPr>
              <w:t>USR</w:t>
            </w:r>
            <w:r>
              <w:rPr>
                <w:sz w:val="20"/>
                <w:szCs w:val="20"/>
              </w:rPr>
              <w:t>RL</w:t>
            </w:r>
          </w:p>
        </w:tc>
      </w:tr>
      <w:tr w:rsidR="00160B61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160B61" w:rsidRPr="001160F5" w:rsidRDefault="00160B61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160B61" w:rsidRPr="00077B94" w:rsidRDefault="0097287B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Распределение ролей по пользователям</w:t>
            </w:r>
          </w:p>
        </w:tc>
      </w:tr>
    </w:tbl>
    <w:p w:rsidR="00160B61" w:rsidRDefault="00160B61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408" w:type="dxa"/>
        <w:tblLook w:val="04A0" w:firstRow="1" w:lastRow="0" w:firstColumn="1" w:lastColumn="0" w:noHBand="0" w:noVBand="1"/>
      </w:tblPr>
      <w:tblGrid>
        <w:gridCol w:w="1329"/>
        <w:gridCol w:w="2352"/>
        <w:gridCol w:w="1417"/>
        <w:gridCol w:w="1572"/>
        <w:gridCol w:w="2738"/>
      </w:tblGrid>
      <w:tr w:rsidR="00160B61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160B61" w:rsidRPr="000B5801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lastRenderedPageBreak/>
              <w:t>Имя поля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:rsidR="00160B61" w:rsidRPr="000B5801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77B94">
              <w:rPr>
                <w:sz w:val="20"/>
                <w:szCs w:val="20"/>
              </w:rPr>
              <w:t>ие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60B61" w:rsidRPr="000B5801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160B61" w:rsidRPr="000B5801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2738" w:type="dxa"/>
            <w:shd w:val="clear" w:color="auto" w:fill="D9D9D9" w:themeFill="background1" w:themeFillShade="D9"/>
          </w:tcPr>
          <w:p w:rsidR="00160B61" w:rsidRPr="000B5801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Комментарий</w:t>
            </w:r>
          </w:p>
        </w:tc>
      </w:tr>
      <w:tr w:rsidR="006A4620" w:rsidRPr="000B5801" w:rsidTr="00090D5F">
        <w:tc>
          <w:tcPr>
            <w:tcW w:w="1329" w:type="dxa"/>
          </w:tcPr>
          <w:p w:rsidR="006A4620" w:rsidRPr="006A4620" w:rsidRDefault="006A4620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2352" w:type="dxa"/>
          </w:tcPr>
          <w:p w:rsidR="006A4620" w:rsidRPr="001160F5" w:rsidRDefault="006A4620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пользователя</w:t>
            </w:r>
            <w:proofErr w:type="spellEnd"/>
            <w:r w:rsidRPr="001160F5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1417" w:type="dxa"/>
          </w:tcPr>
          <w:p w:rsidR="006A4620" w:rsidRPr="00077B94" w:rsidRDefault="006A4620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6A4620" w:rsidRPr="00077B94" w:rsidRDefault="006A4620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2738" w:type="dxa"/>
          </w:tcPr>
          <w:p w:rsidR="006A4620" w:rsidRPr="00160B61" w:rsidRDefault="006A4620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Связано с полем </w:t>
            </w: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USR таблицы DWH.</w:t>
            </w:r>
            <w:r w:rsidRPr="001160F5">
              <w:rPr>
                <w:sz w:val="20"/>
                <w:szCs w:val="20"/>
                <w:lang w:val="en-US"/>
              </w:rPr>
              <w:t>GL</w:t>
            </w:r>
            <w:r w:rsidRPr="00160B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USR</w:t>
            </w:r>
          </w:p>
        </w:tc>
      </w:tr>
      <w:tr w:rsidR="00160B61" w:rsidRPr="000B5801" w:rsidTr="00090D5F">
        <w:tc>
          <w:tcPr>
            <w:tcW w:w="1329" w:type="dxa"/>
          </w:tcPr>
          <w:p w:rsidR="00160B61" w:rsidRPr="00160B6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ROLE</w:t>
            </w:r>
          </w:p>
        </w:tc>
        <w:tc>
          <w:tcPr>
            <w:tcW w:w="2352" w:type="dxa"/>
          </w:tcPr>
          <w:p w:rsidR="00160B61" w:rsidRPr="00160B61" w:rsidRDefault="00160B61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роли</w:t>
            </w:r>
            <w:proofErr w:type="spellEnd"/>
          </w:p>
        </w:tc>
        <w:tc>
          <w:tcPr>
            <w:tcW w:w="1417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160B61" w:rsidRPr="00160B61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Связано с полем</w:t>
            </w:r>
            <w:r w:rsidRPr="00160B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ROLE таблицы DWH.</w:t>
            </w:r>
            <w:r w:rsidRPr="001160F5">
              <w:rPr>
                <w:sz w:val="20"/>
                <w:szCs w:val="20"/>
                <w:lang w:val="en-US"/>
              </w:rPr>
              <w:t>GL</w:t>
            </w:r>
            <w:r w:rsidRPr="00160B61">
              <w:rPr>
                <w:sz w:val="20"/>
                <w:szCs w:val="20"/>
              </w:rPr>
              <w:t>_</w:t>
            </w:r>
            <w:r w:rsidRPr="001160F5">
              <w:rPr>
                <w:sz w:val="20"/>
                <w:szCs w:val="20"/>
                <w:lang w:val="en-US"/>
              </w:rPr>
              <w:t>AU</w:t>
            </w:r>
            <w:r w:rsidRPr="00160B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ROLE</w:t>
            </w:r>
          </w:p>
        </w:tc>
      </w:tr>
      <w:tr w:rsidR="00160B61" w:rsidRPr="000B5801" w:rsidTr="00090D5F">
        <w:tc>
          <w:tcPr>
            <w:tcW w:w="1329" w:type="dxa"/>
          </w:tcPr>
          <w:p w:rsidR="00160B6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USR_AUT</w:t>
            </w:r>
          </w:p>
        </w:tc>
        <w:tc>
          <w:tcPr>
            <w:tcW w:w="2352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Pr="001160F5">
              <w:rPr>
                <w:sz w:val="20"/>
                <w:szCs w:val="20"/>
              </w:rPr>
              <w:t>пользователя операции</w:t>
            </w:r>
          </w:p>
        </w:tc>
        <w:tc>
          <w:tcPr>
            <w:tcW w:w="1417" w:type="dxa"/>
          </w:tcPr>
          <w:p w:rsidR="00160B61" w:rsidRPr="001160F5" w:rsidRDefault="00160B61" w:rsidP="000630C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VARCHAR(</w:t>
            </w:r>
            <w:r w:rsidR="00C2577C">
              <w:rPr>
                <w:sz w:val="20"/>
                <w:szCs w:val="20"/>
                <w:lang w:val="en-US"/>
              </w:rPr>
              <w:t>28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160B61" w:rsidRDefault="00160B61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160B61" w:rsidRPr="001160F5" w:rsidRDefault="00160B61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 xml:space="preserve">пользователя, подключившего </w:t>
            </w:r>
            <w:r w:rsidR="006A4620" w:rsidRPr="006A4620">
              <w:rPr>
                <w:sz w:val="20"/>
                <w:szCs w:val="20"/>
              </w:rPr>
              <w:t>роль пользователю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60B61" w:rsidRPr="000B5801" w:rsidTr="00090D5F">
        <w:tc>
          <w:tcPr>
            <w:tcW w:w="1329" w:type="dxa"/>
          </w:tcPr>
          <w:p w:rsidR="00160B61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DT_AUT</w:t>
            </w:r>
          </w:p>
        </w:tc>
        <w:tc>
          <w:tcPr>
            <w:tcW w:w="2352" w:type="dxa"/>
          </w:tcPr>
          <w:p w:rsidR="00160B61" w:rsidRPr="000B5801" w:rsidRDefault="00160B61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 xml:space="preserve">и время </w:t>
            </w:r>
            <w:r w:rsidRPr="001160F5">
              <w:rPr>
                <w:sz w:val="20"/>
                <w:szCs w:val="20"/>
              </w:rPr>
              <w:t>операции</w:t>
            </w:r>
          </w:p>
        </w:tc>
        <w:tc>
          <w:tcPr>
            <w:tcW w:w="1417" w:type="dxa"/>
          </w:tcPr>
          <w:p w:rsidR="00160B61" w:rsidRPr="001160F5" w:rsidRDefault="00160B61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572" w:type="dxa"/>
          </w:tcPr>
          <w:p w:rsidR="00160B61" w:rsidRDefault="00160B61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738" w:type="dxa"/>
          </w:tcPr>
          <w:p w:rsidR="00160B61" w:rsidRPr="001160F5" w:rsidRDefault="00160B61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</w:rPr>
              <w:t xml:space="preserve"> и время</w:t>
            </w:r>
            <w:r w:rsidRPr="001160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подключения</w:t>
            </w:r>
          </w:p>
        </w:tc>
      </w:tr>
    </w:tbl>
    <w:p w:rsidR="00A600D4" w:rsidRDefault="00A600D4" w:rsidP="00DB09D3">
      <w:pPr>
        <w:jc w:val="both"/>
      </w:pPr>
    </w:p>
    <w:p w:rsidR="00D7295C" w:rsidRPr="00DF089A" w:rsidRDefault="00D7295C" w:rsidP="00DB09D3">
      <w:pPr>
        <w:pStyle w:val="2"/>
        <w:spacing w:before="240" w:after="120"/>
        <w:jc w:val="both"/>
        <w:rPr>
          <w:sz w:val="24"/>
          <w:szCs w:val="24"/>
        </w:rPr>
      </w:pPr>
      <w:r w:rsidRPr="00DF089A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9</w:t>
      </w:r>
      <w:r w:rsidRPr="00DF089A">
        <w:rPr>
          <w:sz w:val="24"/>
          <w:szCs w:val="24"/>
        </w:rPr>
        <w:t>. «</w:t>
      </w:r>
      <w:r>
        <w:rPr>
          <w:b/>
          <w:sz w:val="24"/>
          <w:szCs w:val="24"/>
        </w:rPr>
        <w:t>Пункты меню</w:t>
      </w:r>
      <w:r w:rsidRPr="00DF089A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090D5F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090D5F" w:rsidRPr="001160F5" w:rsidRDefault="00090D5F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090D5F" w:rsidRPr="00090D5F" w:rsidRDefault="00090D5F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</w:rPr>
              <w:t>MENU</w:t>
            </w:r>
          </w:p>
        </w:tc>
      </w:tr>
      <w:tr w:rsidR="00090D5F" w:rsidRPr="001160F5" w:rsidTr="00090D5F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090D5F" w:rsidRPr="001160F5" w:rsidRDefault="00090D5F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090D5F" w:rsidRPr="00992C5C" w:rsidRDefault="00090D5F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C022B4">
              <w:rPr>
                <w:sz w:val="20"/>
                <w:szCs w:val="20"/>
              </w:rPr>
              <w:t>Список пунктов меню</w:t>
            </w:r>
            <w:r w:rsidR="00C022B4">
              <w:rPr>
                <w:sz w:val="20"/>
                <w:szCs w:val="20"/>
              </w:rPr>
              <w:t xml:space="preserve"> в интерфейсе </w:t>
            </w:r>
            <w:r w:rsidR="00C022B4">
              <w:rPr>
                <w:sz w:val="20"/>
                <w:szCs w:val="20"/>
                <w:lang w:val="en-US"/>
              </w:rPr>
              <w:t>BARS</w:t>
            </w:r>
            <w:r w:rsidR="00C022B4" w:rsidRPr="00C022B4">
              <w:rPr>
                <w:sz w:val="20"/>
                <w:szCs w:val="20"/>
              </w:rPr>
              <w:t xml:space="preserve"> </w:t>
            </w:r>
            <w:r w:rsidR="00C022B4">
              <w:rPr>
                <w:sz w:val="20"/>
                <w:szCs w:val="20"/>
                <w:lang w:val="en-US"/>
              </w:rPr>
              <w:t>GL</w:t>
            </w:r>
          </w:p>
        </w:tc>
      </w:tr>
    </w:tbl>
    <w:p w:rsidR="00090D5F" w:rsidRDefault="00090D5F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351" w:type="dxa"/>
        <w:tblLook w:val="04A0" w:firstRow="1" w:lastRow="0" w:firstColumn="1" w:lastColumn="0" w:noHBand="0" w:noVBand="1"/>
      </w:tblPr>
      <w:tblGrid>
        <w:gridCol w:w="1356"/>
        <w:gridCol w:w="2341"/>
        <w:gridCol w:w="1416"/>
        <w:gridCol w:w="1686"/>
        <w:gridCol w:w="2552"/>
      </w:tblGrid>
      <w:tr w:rsidR="00090D5F" w:rsidRPr="000B5801" w:rsidTr="000630C6">
        <w:trPr>
          <w:cantSplit/>
          <w:tblHeader/>
        </w:trPr>
        <w:tc>
          <w:tcPr>
            <w:tcW w:w="1356" w:type="dxa"/>
            <w:shd w:val="clear" w:color="auto" w:fill="D9D9D9" w:themeFill="background1" w:themeFillShade="D9"/>
          </w:tcPr>
          <w:p w:rsidR="00090D5F" w:rsidRPr="000B5801" w:rsidRDefault="00090D5F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341" w:type="dxa"/>
            <w:shd w:val="clear" w:color="auto" w:fill="D9D9D9" w:themeFill="background1" w:themeFillShade="D9"/>
          </w:tcPr>
          <w:p w:rsidR="00090D5F" w:rsidRPr="000B5801" w:rsidRDefault="00090D5F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77B94">
              <w:rPr>
                <w:sz w:val="20"/>
                <w:szCs w:val="20"/>
              </w:rPr>
              <w:t>ие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090D5F" w:rsidRPr="000B5801" w:rsidRDefault="00090D5F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090D5F" w:rsidRPr="000B5801" w:rsidRDefault="00090D5F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90D5F" w:rsidRPr="000B5801" w:rsidRDefault="00090D5F" w:rsidP="00DB09D3">
            <w:pPr>
              <w:keepNext/>
              <w:jc w:val="both"/>
              <w:rPr>
                <w:sz w:val="20"/>
                <w:szCs w:val="20"/>
              </w:rPr>
            </w:pPr>
            <w:r w:rsidRPr="00077B94">
              <w:rPr>
                <w:sz w:val="20"/>
                <w:szCs w:val="20"/>
              </w:rPr>
              <w:t>Комментарий</w:t>
            </w:r>
          </w:p>
        </w:tc>
      </w:tr>
      <w:tr w:rsidR="00090D5F" w:rsidRPr="000B5801" w:rsidTr="000630C6">
        <w:tc>
          <w:tcPr>
            <w:tcW w:w="1356" w:type="dxa"/>
          </w:tcPr>
          <w:p w:rsidR="00090D5F" w:rsidRPr="00090D5F" w:rsidRDefault="00090D5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ID_MENU</w:t>
            </w:r>
          </w:p>
        </w:tc>
        <w:tc>
          <w:tcPr>
            <w:tcW w:w="2341" w:type="dxa"/>
          </w:tcPr>
          <w:p w:rsidR="00090D5F" w:rsidRPr="001160F5" w:rsidRDefault="00090D5F" w:rsidP="00DB09D3">
            <w:pPr>
              <w:keepNext/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  <w:lang w:val="en-US"/>
              </w:rPr>
              <w:t>ID</w:t>
            </w:r>
            <w:r w:rsidRPr="001160F5">
              <w:rPr>
                <w:sz w:val="20"/>
                <w:szCs w:val="20"/>
              </w:rPr>
              <w:t xml:space="preserve"> </w:t>
            </w:r>
            <w:r w:rsidR="007D705A">
              <w:rPr>
                <w:sz w:val="20"/>
                <w:szCs w:val="20"/>
              </w:rPr>
              <w:t>пункта</w:t>
            </w:r>
            <w:r w:rsidRPr="001160F5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1416" w:type="dxa"/>
          </w:tcPr>
          <w:p w:rsidR="00090D5F" w:rsidRPr="00077B94" w:rsidRDefault="00090D5F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86" w:type="dxa"/>
          </w:tcPr>
          <w:p w:rsidR="00090D5F" w:rsidRPr="00077B94" w:rsidRDefault="00090D5F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2552" w:type="dxa"/>
          </w:tcPr>
          <w:p w:rsidR="00090D5F" w:rsidRPr="00160B61" w:rsidRDefault="007D705A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Первичный ключ</w:t>
            </w:r>
          </w:p>
        </w:tc>
      </w:tr>
      <w:tr w:rsidR="00090D5F" w:rsidRPr="000B5801" w:rsidTr="000630C6">
        <w:tc>
          <w:tcPr>
            <w:tcW w:w="1356" w:type="dxa"/>
          </w:tcPr>
          <w:p w:rsidR="00090D5F" w:rsidRPr="00160B61" w:rsidRDefault="00090D5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MENU_NAME</w:t>
            </w:r>
          </w:p>
        </w:tc>
        <w:tc>
          <w:tcPr>
            <w:tcW w:w="2341" w:type="dxa"/>
          </w:tcPr>
          <w:p w:rsidR="00090D5F" w:rsidRPr="007D705A" w:rsidRDefault="007D705A" w:rsidP="00DB09D3">
            <w:pPr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пункта</w:t>
            </w:r>
          </w:p>
        </w:tc>
        <w:tc>
          <w:tcPr>
            <w:tcW w:w="1416" w:type="dxa"/>
          </w:tcPr>
          <w:p w:rsidR="00090D5F" w:rsidRPr="000B5801" w:rsidRDefault="00090D5F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VARCHAR(</w:t>
            </w:r>
            <w:r w:rsidR="0097287B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686" w:type="dxa"/>
          </w:tcPr>
          <w:p w:rsidR="00090D5F" w:rsidRPr="000B5801" w:rsidRDefault="00090D5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552" w:type="dxa"/>
          </w:tcPr>
          <w:p w:rsidR="00090D5F" w:rsidRPr="00160B61" w:rsidRDefault="00090D5F" w:rsidP="00DB09D3">
            <w:pPr>
              <w:jc w:val="both"/>
              <w:rPr>
                <w:sz w:val="20"/>
                <w:szCs w:val="20"/>
              </w:rPr>
            </w:pPr>
          </w:p>
        </w:tc>
      </w:tr>
      <w:tr w:rsidR="00EF1554" w:rsidRPr="000B5801" w:rsidTr="000630C6">
        <w:tc>
          <w:tcPr>
            <w:tcW w:w="1356" w:type="dxa"/>
          </w:tcPr>
          <w:p w:rsidR="00EF1554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MENU_CODE</w:t>
            </w:r>
          </w:p>
        </w:tc>
        <w:tc>
          <w:tcPr>
            <w:tcW w:w="2341" w:type="dxa"/>
          </w:tcPr>
          <w:p w:rsidR="00EF1554" w:rsidRPr="00EF1554" w:rsidRDefault="00EF1554" w:rsidP="00EF1554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Сокращенное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пункта</w:t>
            </w:r>
            <w:proofErr w:type="spellEnd"/>
          </w:p>
        </w:tc>
        <w:tc>
          <w:tcPr>
            <w:tcW w:w="1416" w:type="dxa"/>
          </w:tcPr>
          <w:p w:rsidR="00EF1554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686" w:type="dxa"/>
          </w:tcPr>
          <w:p w:rsidR="00EF1554" w:rsidRPr="00EF1554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552" w:type="dxa"/>
          </w:tcPr>
          <w:p w:rsidR="00EF1554" w:rsidRPr="00EF1554" w:rsidRDefault="00EF1554" w:rsidP="00EF15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 на пункт меню</w:t>
            </w:r>
            <w:r w:rsidRPr="00E745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коде программы</w:t>
            </w:r>
          </w:p>
        </w:tc>
      </w:tr>
      <w:tr w:rsidR="00EF1554" w:rsidRPr="000B5801" w:rsidTr="000630C6">
        <w:tc>
          <w:tcPr>
            <w:tcW w:w="1356" w:type="dxa"/>
          </w:tcPr>
          <w:p w:rsidR="00EF1554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MENU_TYPE</w:t>
            </w:r>
          </w:p>
        </w:tc>
        <w:tc>
          <w:tcPr>
            <w:tcW w:w="2341" w:type="dxa"/>
          </w:tcPr>
          <w:p w:rsidR="00EF1554" w:rsidRPr="007D705A" w:rsidRDefault="00EF1554" w:rsidP="00EF155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Тип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пункта</w:t>
            </w:r>
            <w:proofErr w:type="spellEnd"/>
          </w:p>
        </w:tc>
        <w:tc>
          <w:tcPr>
            <w:tcW w:w="1416" w:type="dxa"/>
          </w:tcPr>
          <w:p w:rsidR="00EF1554" w:rsidRPr="001160F5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686" w:type="dxa"/>
          </w:tcPr>
          <w:p w:rsidR="00EF1554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  <w:p w:rsidR="00EF1554" w:rsidRDefault="00EF1554" w:rsidP="00EF1554">
            <w:pPr>
              <w:jc w:val="both"/>
              <w:rPr>
                <w:sz w:val="20"/>
                <w:szCs w:val="20"/>
              </w:rPr>
            </w:pPr>
            <w:r w:rsidRPr="00852991">
              <w:rPr>
                <w:sz w:val="20"/>
                <w:szCs w:val="20"/>
                <w:lang w:val="en-US"/>
              </w:rPr>
              <w:t>=</w:t>
            </w:r>
            <w:r w:rsidRPr="00852991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L</w:t>
            </w:r>
            <w:r w:rsidRPr="00852991">
              <w:rPr>
                <w:sz w:val="20"/>
                <w:szCs w:val="20"/>
              </w:rPr>
              <w:t>’</w:t>
            </w:r>
          </w:p>
          <w:p w:rsidR="00EF1554" w:rsidRDefault="00EF1554" w:rsidP="00EF1554">
            <w:pPr>
              <w:jc w:val="both"/>
            </w:pPr>
            <w:r w:rsidRPr="00852991">
              <w:rPr>
                <w:sz w:val="20"/>
                <w:szCs w:val="20"/>
              </w:rPr>
              <w:t xml:space="preserve"> (по умолчанию)</w:t>
            </w:r>
          </w:p>
        </w:tc>
        <w:tc>
          <w:tcPr>
            <w:tcW w:w="2552" w:type="dxa"/>
          </w:tcPr>
          <w:p w:rsidR="00EF1554" w:rsidRDefault="00EF1554" w:rsidP="00EF1554">
            <w:pPr>
              <w:ind w:firstLine="6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='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' –   пункт меню типа узел </w:t>
            </w:r>
            <w:proofErr w:type="gramStart"/>
            <w:r>
              <w:rPr>
                <w:sz w:val="20"/>
                <w:szCs w:val="20"/>
              </w:rPr>
              <w:t>(</w:t>
            </w:r>
            <w:r>
              <w:rPr>
                <w:i/>
                <w:sz w:val="16"/>
                <w:szCs w:val="16"/>
              </w:rPr>
              <w:t> </w:t>
            </w:r>
            <w:r w:rsidRPr="00C022B4">
              <w:rPr>
                <w:i/>
                <w:sz w:val="16"/>
                <w:szCs w:val="16"/>
              </w:rPr>
              <w:t>содержит</w:t>
            </w:r>
            <w:proofErr w:type="gramEnd"/>
            <w:r w:rsidRPr="00C022B4">
              <w:rPr>
                <w:i/>
                <w:sz w:val="16"/>
                <w:szCs w:val="16"/>
              </w:rPr>
              <w:t xml:space="preserve"> подчиненные </w:t>
            </w:r>
            <w:r>
              <w:rPr>
                <w:i/>
                <w:sz w:val="16"/>
                <w:szCs w:val="16"/>
              </w:rPr>
              <w:t>пункты</w:t>
            </w:r>
            <w:r>
              <w:rPr>
                <w:sz w:val="20"/>
                <w:szCs w:val="20"/>
              </w:rPr>
              <w:t>)</w:t>
            </w:r>
          </w:p>
          <w:p w:rsidR="00EF1554" w:rsidRPr="007D705A" w:rsidRDefault="00EF1554" w:rsidP="00EF1554">
            <w:pPr>
              <w:ind w:firstLine="6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='L' –   пункт меню типа лист (</w:t>
            </w:r>
            <w:r w:rsidRPr="00EF1554">
              <w:rPr>
                <w:i/>
                <w:sz w:val="16"/>
                <w:szCs w:val="16"/>
              </w:rPr>
              <w:t xml:space="preserve">не </w:t>
            </w:r>
            <w:r w:rsidRPr="00C022B4">
              <w:rPr>
                <w:i/>
                <w:sz w:val="16"/>
                <w:szCs w:val="16"/>
              </w:rPr>
              <w:t>содержит подчиненные пункты</w:t>
            </w:r>
            <w:r>
              <w:rPr>
                <w:sz w:val="20"/>
                <w:szCs w:val="20"/>
              </w:rPr>
              <w:t>)</w:t>
            </w:r>
          </w:p>
        </w:tc>
      </w:tr>
      <w:tr w:rsidR="00EF1554" w:rsidRPr="000B5801" w:rsidTr="000630C6">
        <w:tc>
          <w:tcPr>
            <w:tcW w:w="1356" w:type="dxa"/>
          </w:tcPr>
          <w:p w:rsidR="00EF1554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PARENT_ID</w:t>
            </w:r>
          </w:p>
        </w:tc>
        <w:tc>
          <w:tcPr>
            <w:tcW w:w="2341" w:type="dxa"/>
          </w:tcPr>
          <w:p w:rsidR="00EF1554" w:rsidRPr="007D705A" w:rsidRDefault="00EF1554" w:rsidP="00EF15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r>
              <w:rPr>
                <w:sz w:val="20"/>
                <w:szCs w:val="20"/>
              </w:rPr>
              <w:t>родительского пункта</w:t>
            </w:r>
          </w:p>
        </w:tc>
        <w:tc>
          <w:tcPr>
            <w:tcW w:w="1416" w:type="dxa"/>
          </w:tcPr>
          <w:p w:rsidR="00EF1554" w:rsidRPr="001160F5" w:rsidRDefault="00EF1554" w:rsidP="00EF155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86" w:type="dxa"/>
          </w:tcPr>
          <w:p w:rsidR="00EF1554" w:rsidRDefault="00EF1554" w:rsidP="00EF1554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2552" w:type="dxa"/>
          </w:tcPr>
          <w:p w:rsidR="00EF1554" w:rsidRPr="001160F5" w:rsidRDefault="00EF1554" w:rsidP="00EF1554">
            <w:pPr>
              <w:jc w:val="both"/>
              <w:rPr>
                <w:sz w:val="20"/>
                <w:szCs w:val="20"/>
              </w:rPr>
            </w:pPr>
          </w:p>
        </w:tc>
      </w:tr>
    </w:tbl>
    <w:p w:rsidR="00090D5F" w:rsidRDefault="00090D5F" w:rsidP="00DB09D3">
      <w:pPr>
        <w:jc w:val="both"/>
      </w:pPr>
    </w:p>
    <w:p w:rsidR="00D7295C" w:rsidRDefault="00D7295C" w:rsidP="00DB09D3">
      <w:pPr>
        <w:keepNext/>
        <w:jc w:val="both"/>
      </w:pPr>
      <w:r>
        <w:t>Пример: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602"/>
        <w:gridCol w:w="1479"/>
        <w:gridCol w:w="1711"/>
      </w:tblGrid>
      <w:tr w:rsidR="00D7295C" w:rsidRPr="00F31506" w:rsidTr="00FB5916">
        <w:trPr>
          <w:tblHeader/>
          <w:tblCellSpacing w:w="0" w:type="dxa"/>
        </w:trPr>
        <w:tc>
          <w:tcPr>
            <w:tcW w:w="7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7295C" w:rsidRPr="00F31506" w:rsidRDefault="00D7295C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Пункты меню</w:t>
            </w:r>
          </w:p>
        </w:tc>
      </w:tr>
      <w:tr w:rsidR="00D7295C" w:rsidRPr="00F31506" w:rsidTr="00FB5916">
        <w:trPr>
          <w:tblHeader/>
          <w:tblCellSpacing w:w="0" w:type="dxa"/>
        </w:trPr>
        <w:tc>
          <w:tcPr>
            <w:tcW w:w="13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7295C" w:rsidRPr="00F31506" w:rsidRDefault="00D7295C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ID</w:t>
            </w:r>
            <w:r w:rsidRPr="00F31506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пункта</w:t>
            </w:r>
          </w:p>
        </w:tc>
        <w:tc>
          <w:tcPr>
            <w:tcW w:w="2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7295C" w:rsidRPr="00F31506" w:rsidRDefault="00D7295C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14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7295C" w:rsidRPr="00F31506" w:rsidRDefault="00D7295C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Тип пункта</w:t>
            </w:r>
          </w:p>
        </w:tc>
        <w:tc>
          <w:tcPr>
            <w:tcW w:w="1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7295C" w:rsidRPr="00F31506" w:rsidRDefault="00D7295C" w:rsidP="00DB09D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ID родителя</w:t>
            </w:r>
          </w:p>
        </w:tc>
      </w:tr>
      <w:tr w:rsidR="00D7295C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31506" w:rsidRDefault="00D7295C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50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Система</w:t>
            </w:r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EF1554" w:rsidRDefault="00EF1554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FB5916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B5916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295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FB5916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Бухучет</w:t>
            </w:r>
            <w:proofErr w:type="spellEnd"/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B5916" w:rsidRPr="00FB5916" w:rsidRDefault="00EF1554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FB5916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FB5916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B5916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295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FB5916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Справочники</w:t>
            </w:r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B5916" w:rsidRPr="00FB5916" w:rsidRDefault="00EF1554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FB5916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D7295C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D7295C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295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Аудит</w:t>
            </w:r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B5916" w:rsidRDefault="00EF1554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D7295C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D7295C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295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Счета доходов/расходов</w:t>
            </w:r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EF1554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D7295C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D7295C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295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Лицевые счета</w:t>
            </w:r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EF1554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D7295C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D7295C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295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Операции</w:t>
            </w:r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D7295C" w:rsidRPr="00F31506" w:rsidRDefault="00EF1554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</w:t>
            </w: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D7295C" w:rsidRPr="00FB5916" w:rsidRDefault="00FB5916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072390" w:rsidRPr="00D7295C" w:rsidTr="00FB5916">
        <w:trPr>
          <w:tblCellSpacing w:w="0" w:type="dxa"/>
        </w:trPr>
        <w:tc>
          <w:tcPr>
            <w:tcW w:w="136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D7295C" w:rsidRDefault="0007239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Pr="00072390" w:rsidRDefault="0007239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…</w:t>
            </w:r>
          </w:p>
        </w:tc>
        <w:tc>
          <w:tcPr>
            <w:tcW w:w="14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Default="0007239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1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2390" w:rsidRDefault="00072390" w:rsidP="00DB0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</w:tbl>
    <w:p w:rsidR="00850E74" w:rsidRDefault="00850E74" w:rsidP="00DB09D3">
      <w:pPr>
        <w:jc w:val="both"/>
      </w:pPr>
    </w:p>
    <w:p w:rsidR="00394AD6" w:rsidRPr="00850E74" w:rsidRDefault="00394AD6" w:rsidP="00DB09D3">
      <w:pPr>
        <w:pStyle w:val="2"/>
        <w:spacing w:before="240" w:after="120"/>
        <w:jc w:val="both"/>
        <w:rPr>
          <w:sz w:val="24"/>
          <w:szCs w:val="24"/>
        </w:rPr>
      </w:pPr>
      <w:r w:rsidRPr="00850E74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10</w:t>
      </w:r>
      <w:r w:rsidRPr="00850E74">
        <w:rPr>
          <w:sz w:val="24"/>
          <w:szCs w:val="24"/>
        </w:rPr>
        <w:t>. «</w:t>
      </w:r>
      <w:r w:rsidR="00BE65DE" w:rsidRPr="00597AF9">
        <w:rPr>
          <w:b/>
          <w:sz w:val="24"/>
          <w:szCs w:val="24"/>
        </w:rPr>
        <w:t xml:space="preserve">Пункты меню и </w:t>
      </w:r>
      <w:r w:rsidR="00597AF9">
        <w:rPr>
          <w:b/>
          <w:sz w:val="24"/>
          <w:szCs w:val="24"/>
        </w:rPr>
        <w:t xml:space="preserve">их </w:t>
      </w:r>
      <w:r w:rsidR="00BE65DE" w:rsidRPr="00597AF9">
        <w:rPr>
          <w:b/>
          <w:sz w:val="24"/>
          <w:szCs w:val="24"/>
        </w:rPr>
        <w:t>функции</w:t>
      </w:r>
      <w:r w:rsidRPr="00850E74">
        <w:rPr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97287B" w:rsidRPr="001160F5" w:rsidTr="00356298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97287B" w:rsidRPr="001160F5" w:rsidRDefault="0097287B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97287B" w:rsidRPr="0097287B" w:rsidRDefault="0097287B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</w:t>
            </w:r>
            <w:r>
              <w:rPr>
                <w:sz w:val="20"/>
                <w:szCs w:val="20"/>
              </w:rPr>
              <w:t>MENUACT</w:t>
            </w:r>
          </w:p>
        </w:tc>
      </w:tr>
      <w:tr w:rsidR="0097287B" w:rsidRPr="001160F5" w:rsidTr="00356298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97287B" w:rsidRPr="001160F5" w:rsidRDefault="0097287B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97287B" w:rsidRDefault="0097287B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97287B">
              <w:rPr>
                <w:sz w:val="20"/>
                <w:szCs w:val="20"/>
              </w:rPr>
              <w:t xml:space="preserve">Таблица </w:t>
            </w:r>
            <w:r w:rsidR="00EC5A64">
              <w:rPr>
                <w:sz w:val="20"/>
                <w:szCs w:val="20"/>
              </w:rPr>
              <w:t xml:space="preserve">привязки </w:t>
            </w:r>
            <w:r>
              <w:rPr>
                <w:sz w:val="20"/>
                <w:szCs w:val="20"/>
              </w:rPr>
              <w:t>функци</w:t>
            </w:r>
            <w:r w:rsidR="00EC5A64">
              <w:rPr>
                <w:sz w:val="20"/>
                <w:szCs w:val="20"/>
              </w:rPr>
              <w:t>й к</w:t>
            </w:r>
            <w:r>
              <w:rPr>
                <w:sz w:val="20"/>
                <w:szCs w:val="20"/>
              </w:rPr>
              <w:t xml:space="preserve"> пункт</w:t>
            </w:r>
            <w:r w:rsidR="00EC5A64">
              <w:rPr>
                <w:sz w:val="20"/>
                <w:szCs w:val="20"/>
              </w:rPr>
              <w:t>ам</w:t>
            </w:r>
            <w:r>
              <w:rPr>
                <w:sz w:val="20"/>
                <w:szCs w:val="20"/>
              </w:rPr>
              <w:t xml:space="preserve"> меню</w:t>
            </w:r>
            <w:r w:rsidR="00EC5A64">
              <w:rPr>
                <w:sz w:val="20"/>
                <w:szCs w:val="20"/>
              </w:rPr>
              <w:t>.</w:t>
            </w:r>
          </w:p>
          <w:p w:rsidR="00EC5A64" w:rsidRPr="0097287B" w:rsidRDefault="00EC5A64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Одна функция может вызываться из разных пунктов меню и один пункт меню может содержать вызов многих функций </w:t>
            </w:r>
          </w:p>
        </w:tc>
      </w:tr>
    </w:tbl>
    <w:p w:rsidR="0097287B" w:rsidRDefault="0097287B" w:rsidP="00DB09D3">
      <w:pPr>
        <w:jc w:val="both"/>
      </w:pPr>
    </w:p>
    <w:tbl>
      <w:tblPr>
        <w:tblStyle w:val="a3"/>
        <w:tblpPr w:leftFromText="180" w:rightFromText="180" w:vertAnchor="text" w:horzAnchor="margin" w:tblpY="-19"/>
        <w:tblW w:w="9544" w:type="dxa"/>
        <w:tblLook w:val="04A0" w:firstRow="1" w:lastRow="0" w:firstColumn="1" w:lastColumn="0" w:noHBand="0" w:noVBand="1"/>
      </w:tblPr>
      <w:tblGrid>
        <w:gridCol w:w="1329"/>
        <w:gridCol w:w="2068"/>
        <w:gridCol w:w="1502"/>
        <w:gridCol w:w="1572"/>
        <w:gridCol w:w="3073"/>
      </w:tblGrid>
      <w:tr w:rsidR="0097287B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97287B" w:rsidRPr="000B5801" w:rsidRDefault="0097287B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lastRenderedPageBreak/>
              <w:t>Имя поля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97287B" w:rsidRPr="000B5801" w:rsidRDefault="0097287B" w:rsidP="00DB09D3">
            <w:pPr>
              <w:keepNext/>
              <w:jc w:val="both"/>
              <w:rPr>
                <w:sz w:val="20"/>
                <w:szCs w:val="20"/>
              </w:rPr>
            </w:pPr>
            <w:r w:rsidRPr="00652687">
              <w:rPr>
                <w:sz w:val="20"/>
                <w:szCs w:val="20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652687">
              <w:rPr>
                <w:sz w:val="20"/>
                <w:szCs w:val="20"/>
              </w:rPr>
              <w:t>ие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97287B" w:rsidRPr="000B5801" w:rsidRDefault="0097287B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97287B" w:rsidRPr="000B5801" w:rsidRDefault="0097287B" w:rsidP="00DB09D3">
            <w:pPr>
              <w:keepNext/>
              <w:jc w:val="both"/>
              <w:rPr>
                <w:sz w:val="20"/>
                <w:szCs w:val="20"/>
              </w:rPr>
            </w:pPr>
            <w:r w:rsidRPr="00652687"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97287B" w:rsidRPr="000B5801" w:rsidRDefault="0097287B" w:rsidP="00DB09D3">
            <w:pPr>
              <w:keepNext/>
              <w:jc w:val="both"/>
              <w:rPr>
                <w:sz w:val="20"/>
                <w:szCs w:val="20"/>
              </w:rPr>
            </w:pPr>
            <w:r w:rsidRPr="00652687">
              <w:rPr>
                <w:sz w:val="20"/>
                <w:szCs w:val="20"/>
              </w:rPr>
              <w:t>Комментарий</w:t>
            </w:r>
          </w:p>
        </w:tc>
      </w:tr>
      <w:tr w:rsidR="00EC5A64" w:rsidRPr="000B5801" w:rsidTr="00356298">
        <w:tc>
          <w:tcPr>
            <w:tcW w:w="1329" w:type="dxa"/>
          </w:tcPr>
          <w:p w:rsidR="00EC5A64" w:rsidRPr="00EC5A64" w:rsidRDefault="00EC5A6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ID_ACT</w:t>
            </w:r>
          </w:p>
        </w:tc>
        <w:tc>
          <w:tcPr>
            <w:tcW w:w="2068" w:type="dxa"/>
          </w:tcPr>
          <w:p w:rsidR="00EC5A64" w:rsidRPr="00EC5A64" w:rsidRDefault="00EC5A64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ID функции</w:t>
            </w:r>
          </w:p>
        </w:tc>
        <w:tc>
          <w:tcPr>
            <w:tcW w:w="1502" w:type="dxa"/>
          </w:tcPr>
          <w:p w:rsidR="00EC5A64" w:rsidRPr="001160F5" w:rsidRDefault="00EC5A6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572" w:type="dxa"/>
          </w:tcPr>
          <w:p w:rsidR="00EC5A64" w:rsidRPr="000B5801" w:rsidRDefault="00EC5A64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</w:tcPr>
          <w:p w:rsidR="00EC5A64" w:rsidRPr="00160B61" w:rsidRDefault="00EC5A64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Связано с полем </w:t>
            </w: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ACT таблицы DWH.</w:t>
            </w:r>
            <w:r w:rsidRPr="001160F5">
              <w:rPr>
                <w:sz w:val="20"/>
                <w:szCs w:val="20"/>
                <w:lang w:val="en-US"/>
              </w:rPr>
              <w:t>GL</w:t>
            </w:r>
            <w:r w:rsidRPr="00160B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AU</w:t>
            </w:r>
            <w:r w:rsidRPr="00EC5A6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ACT</w:t>
            </w:r>
          </w:p>
        </w:tc>
      </w:tr>
      <w:tr w:rsidR="00EC5A64" w:rsidRPr="000B5801" w:rsidTr="00356298">
        <w:tc>
          <w:tcPr>
            <w:tcW w:w="1329" w:type="dxa"/>
          </w:tcPr>
          <w:p w:rsidR="00EC5A64" w:rsidRPr="000B5801" w:rsidRDefault="00EC5A6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ID_MENU</w:t>
            </w:r>
          </w:p>
        </w:tc>
        <w:tc>
          <w:tcPr>
            <w:tcW w:w="2068" w:type="dxa"/>
          </w:tcPr>
          <w:p w:rsidR="00EC5A64" w:rsidRPr="00EC5A64" w:rsidRDefault="00EC5A6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 пункта меню</w:t>
            </w:r>
          </w:p>
        </w:tc>
        <w:tc>
          <w:tcPr>
            <w:tcW w:w="1502" w:type="dxa"/>
          </w:tcPr>
          <w:p w:rsidR="00EC5A64" w:rsidRPr="000B5801" w:rsidRDefault="00EC5A64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572" w:type="dxa"/>
          </w:tcPr>
          <w:p w:rsidR="00EC5A64" w:rsidRPr="000B5801" w:rsidRDefault="00EC5A64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EC5A64" w:rsidRPr="00EC5A64" w:rsidRDefault="00EC5A64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Связано с полем</w:t>
            </w:r>
            <w:r w:rsidRPr="00160B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ID</w:t>
            </w:r>
            <w:r w:rsidRPr="00077B9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MENU</w:t>
            </w:r>
            <w:r>
              <w:rPr>
                <w:sz w:val="20"/>
                <w:szCs w:val="20"/>
              </w:rPr>
              <w:t xml:space="preserve"> таблицы DWH.</w:t>
            </w:r>
            <w:r w:rsidRPr="001160F5">
              <w:rPr>
                <w:sz w:val="20"/>
                <w:szCs w:val="20"/>
                <w:lang w:val="en-US"/>
              </w:rPr>
              <w:t>GL</w:t>
            </w:r>
            <w:r w:rsidRPr="00160B61">
              <w:rPr>
                <w:sz w:val="20"/>
                <w:szCs w:val="20"/>
              </w:rPr>
              <w:t>_</w:t>
            </w:r>
            <w:r w:rsidRPr="001160F5">
              <w:rPr>
                <w:sz w:val="20"/>
                <w:szCs w:val="20"/>
                <w:lang w:val="en-US"/>
              </w:rPr>
              <w:t>AU</w:t>
            </w:r>
            <w:r w:rsidRPr="00160B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MENU</w:t>
            </w:r>
          </w:p>
        </w:tc>
      </w:tr>
    </w:tbl>
    <w:p w:rsidR="00850E74" w:rsidRDefault="00850E74" w:rsidP="00DB09D3">
      <w:pPr>
        <w:jc w:val="both"/>
      </w:pPr>
    </w:p>
    <w:p w:rsidR="001F3C8D" w:rsidRPr="00DF089A" w:rsidRDefault="001F3C8D" w:rsidP="00DB09D3">
      <w:pPr>
        <w:pStyle w:val="2"/>
        <w:spacing w:before="240" w:after="120"/>
        <w:jc w:val="both"/>
        <w:rPr>
          <w:sz w:val="24"/>
          <w:szCs w:val="24"/>
        </w:rPr>
      </w:pPr>
      <w:r w:rsidRPr="00DF089A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11</w:t>
      </w:r>
      <w:r w:rsidRPr="00DF089A">
        <w:rPr>
          <w:sz w:val="24"/>
          <w:szCs w:val="24"/>
        </w:rPr>
        <w:t>. «</w:t>
      </w:r>
      <w:r w:rsidRPr="001F3C8D">
        <w:rPr>
          <w:b/>
          <w:sz w:val="24"/>
          <w:szCs w:val="24"/>
        </w:rPr>
        <w:t>История изменения параметров</w:t>
      </w:r>
      <w:r w:rsidRPr="00DF089A">
        <w:rPr>
          <w:sz w:val="24"/>
          <w:szCs w:val="24"/>
        </w:rPr>
        <w:t>»</w:t>
      </w:r>
    </w:p>
    <w:p w:rsidR="00143C73" w:rsidRDefault="00143C73" w:rsidP="00DB09D3">
      <w:pPr>
        <w:pStyle w:val="a4"/>
        <w:spacing w:before="240" w:after="240"/>
        <w:ind w:left="0" w:firstLine="426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Таблица предназначена для хранения изменений параметров</w:t>
      </w:r>
      <w:r w:rsidR="00023E9A">
        <w:rPr>
          <w:sz w:val="20"/>
          <w:szCs w:val="20"/>
        </w:rPr>
        <w:t xml:space="preserve"> доступа пользователей.</w:t>
      </w:r>
      <w:r>
        <w:rPr>
          <w:sz w:val="20"/>
          <w:szCs w:val="20"/>
        </w:rPr>
        <w:t xml:space="preserve"> </w:t>
      </w:r>
      <w:r w:rsidR="00023E9A">
        <w:rPr>
          <w:sz w:val="20"/>
          <w:szCs w:val="20"/>
        </w:rPr>
        <w:t xml:space="preserve">В таблицу </w:t>
      </w:r>
      <w:r w:rsidR="00D22D58">
        <w:rPr>
          <w:sz w:val="20"/>
          <w:szCs w:val="20"/>
        </w:rPr>
        <w:t>должна</w:t>
      </w:r>
      <w:r w:rsidR="00023E9A">
        <w:rPr>
          <w:sz w:val="20"/>
          <w:szCs w:val="20"/>
        </w:rPr>
        <w:t xml:space="preserve"> записывать</w:t>
      </w:r>
      <w:r w:rsidR="00D22D58">
        <w:rPr>
          <w:sz w:val="20"/>
          <w:szCs w:val="20"/>
        </w:rPr>
        <w:t>ся копия</w:t>
      </w:r>
      <w:r w:rsidR="00023E9A">
        <w:rPr>
          <w:sz w:val="20"/>
          <w:szCs w:val="20"/>
        </w:rPr>
        <w:t xml:space="preserve"> записи таблицы </w:t>
      </w:r>
      <w:r w:rsidR="009D337F">
        <w:rPr>
          <w:sz w:val="20"/>
          <w:szCs w:val="20"/>
        </w:rPr>
        <w:t>«</w:t>
      </w:r>
      <w:r w:rsidR="00023E9A">
        <w:rPr>
          <w:sz w:val="20"/>
          <w:szCs w:val="20"/>
        </w:rPr>
        <w:t>Пользователи и их права</w:t>
      </w:r>
      <w:r w:rsidR="009D337F">
        <w:rPr>
          <w:sz w:val="20"/>
          <w:szCs w:val="20"/>
        </w:rPr>
        <w:t>» до ее изменения или</w:t>
      </w:r>
      <w:r w:rsidR="009D337F" w:rsidRPr="009D337F">
        <w:rPr>
          <w:sz w:val="20"/>
          <w:szCs w:val="20"/>
        </w:rPr>
        <w:t xml:space="preserve"> </w:t>
      </w:r>
      <w:r w:rsidR="009D337F">
        <w:rPr>
          <w:sz w:val="20"/>
          <w:szCs w:val="20"/>
        </w:rPr>
        <w:t>удаления</w:t>
      </w:r>
      <w:r w:rsidR="00D22D58">
        <w:rPr>
          <w:sz w:val="20"/>
          <w:szCs w:val="20"/>
        </w:rPr>
        <w:t xml:space="preserve"> с добавлением полей системной даты</w:t>
      </w:r>
      <w:r w:rsidR="00D73BF9">
        <w:rPr>
          <w:sz w:val="20"/>
          <w:szCs w:val="20"/>
        </w:rPr>
        <w:t>,</w:t>
      </w:r>
      <w:r w:rsidR="00D22D58">
        <w:rPr>
          <w:sz w:val="20"/>
          <w:szCs w:val="20"/>
        </w:rPr>
        <w:t xml:space="preserve"> логина пользователя, осуществившего данное изменение</w:t>
      </w:r>
      <w:r w:rsidR="00652687">
        <w:rPr>
          <w:sz w:val="20"/>
          <w:szCs w:val="20"/>
        </w:rPr>
        <w:t>,</w:t>
      </w:r>
      <w:r w:rsidR="00D73BF9">
        <w:rPr>
          <w:sz w:val="20"/>
          <w:szCs w:val="20"/>
        </w:rPr>
        <w:t xml:space="preserve"> и типа изменения (изменение или</w:t>
      </w:r>
      <w:r w:rsidR="00D73BF9" w:rsidRPr="00D73BF9">
        <w:rPr>
          <w:sz w:val="20"/>
          <w:szCs w:val="20"/>
        </w:rPr>
        <w:t xml:space="preserve"> </w:t>
      </w:r>
      <w:r w:rsidR="00D73BF9">
        <w:rPr>
          <w:sz w:val="20"/>
          <w:szCs w:val="20"/>
        </w:rPr>
        <w:t>удаление)</w:t>
      </w:r>
      <w:r w:rsidR="009D337F">
        <w:rPr>
          <w:sz w:val="20"/>
          <w:szCs w:val="20"/>
        </w:rPr>
        <w:t xml:space="preserve">. При </w:t>
      </w:r>
      <w:r w:rsidR="00652687">
        <w:rPr>
          <w:sz w:val="20"/>
          <w:szCs w:val="20"/>
        </w:rPr>
        <w:t>добавлении прав пользователю (</w:t>
      </w:r>
      <w:r w:rsidR="00652687" w:rsidRPr="00652687">
        <w:rPr>
          <w:sz w:val="20"/>
          <w:szCs w:val="20"/>
        </w:rPr>
        <w:t>добавлении</w:t>
      </w:r>
      <w:r w:rsidR="00652687">
        <w:rPr>
          <w:sz w:val="20"/>
          <w:szCs w:val="20"/>
        </w:rPr>
        <w:t xml:space="preserve"> записи в таблицу </w:t>
      </w:r>
      <w:r w:rsidR="00652687">
        <w:rPr>
          <w:sz w:val="20"/>
          <w:szCs w:val="20"/>
          <w:lang w:val="en-US"/>
        </w:rPr>
        <w:t>GL</w:t>
      </w:r>
      <w:r w:rsidR="00652687" w:rsidRPr="00652687">
        <w:rPr>
          <w:sz w:val="20"/>
          <w:szCs w:val="20"/>
        </w:rPr>
        <w:t>_</w:t>
      </w:r>
      <w:r w:rsidR="00652687">
        <w:rPr>
          <w:sz w:val="20"/>
          <w:szCs w:val="20"/>
          <w:lang w:val="en-US"/>
        </w:rPr>
        <w:t>AU</w:t>
      </w:r>
      <w:r w:rsidR="00652687" w:rsidRPr="00652687">
        <w:rPr>
          <w:sz w:val="20"/>
          <w:szCs w:val="20"/>
        </w:rPr>
        <w:t>_</w:t>
      </w:r>
      <w:r w:rsidR="00652687">
        <w:rPr>
          <w:sz w:val="20"/>
          <w:szCs w:val="20"/>
          <w:lang w:val="en-US"/>
        </w:rPr>
        <w:t>PRMVAL</w:t>
      </w:r>
      <w:r w:rsidR="00652687">
        <w:rPr>
          <w:sz w:val="20"/>
          <w:szCs w:val="20"/>
        </w:rPr>
        <w:t>)</w:t>
      </w:r>
      <w:r w:rsidR="009D337F">
        <w:rPr>
          <w:sz w:val="20"/>
          <w:szCs w:val="20"/>
        </w:rPr>
        <w:t xml:space="preserve"> данное действие не производится из-за отсутствия записи по заданному пользователю и конкретному параметру доступа</w:t>
      </w:r>
      <w:r w:rsidR="009D337F" w:rsidRPr="009D337F">
        <w:rPr>
          <w:sz w:val="20"/>
          <w:szCs w:val="20"/>
        </w:rPr>
        <w:t xml:space="preserve">: </w:t>
      </w:r>
      <w:r w:rsidR="009D337F">
        <w:rPr>
          <w:sz w:val="20"/>
          <w:szCs w:val="20"/>
        </w:rPr>
        <w:t>доступ к филиалу</w:t>
      </w:r>
      <w:r w:rsidR="009D337F" w:rsidRPr="009D337F">
        <w:rPr>
          <w:sz w:val="20"/>
          <w:szCs w:val="20"/>
        </w:rPr>
        <w:t xml:space="preserve"> (</w:t>
      </w:r>
      <w:proofErr w:type="spellStart"/>
      <w:r w:rsidR="000B5801">
        <w:rPr>
          <w:rFonts w:ascii="Calibri" w:eastAsia="Times New Roman" w:hAnsi="Calibri" w:cs="Times New Roman"/>
          <w:color w:val="000000"/>
          <w:lang w:eastAsia="ru-RU"/>
        </w:rPr>
        <w:t>HdBranch</w:t>
      </w:r>
      <w:proofErr w:type="spellEnd"/>
      <w:r w:rsidR="009D337F" w:rsidRPr="009D337F">
        <w:rPr>
          <w:sz w:val="20"/>
          <w:szCs w:val="20"/>
        </w:rPr>
        <w:t>)</w:t>
      </w:r>
      <w:r w:rsidR="009D337F">
        <w:rPr>
          <w:sz w:val="20"/>
          <w:szCs w:val="20"/>
        </w:rPr>
        <w:t>, источнику сделки</w:t>
      </w:r>
      <w:r w:rsidR="009D337F" w:rsidRPr="009D337F">
        <w:rPr>
          <w:sz w:val="20"/>
          <w:szCs w:val="20"/>
        </w:rPr>
        <w:t xml:space="preserve"> (</w:t>
      </w:r>
      <w:proofErr w:type="spellStart"/>
      <w:r w:rsidR="009D337F" w:rsidRPr="00497B86">
        <w:rPr>
          <w:rFonts w:ascii="Calibri" w:eastAsia="Times New Roman" w:hAnsi="Calibri" w:cs="Times New Roman"/>
          <w:color w:val="000000"/>
          <w:lang w:eastAsia="ru-RU"/>
        </w:rPr>
        <w:t>Source</w:t>
      </w:r>
      <w:proofErr w:type="spellEnd"/>
      <w:r w:rsidR="009D337F" w:rsidRPr="009D337F">
        <w:rPr>
          <w:sz w:val="20"/>
          <w:szCs w:val="20"/>
        </w:rPr>
        <w:t>)</w:t>
      </w:r>
      <w:r w:rsidR="009D337F">
        <w:rPr>
          <w:sz w:val="20"/>
          <w:szCs w:val="20"/>
        </w:rPr>
        <w:t xml:space="preserve"> и </w:t>
      </w:r>
      <w:r w:rsidR="009D337F" w:rsidRPr="009D337F">
        <w:rPr>
          <w:sz w:val="20"/>
          <w:szCs w:val="20"/>
        </w:rPr>
        <w:t xml:space="preserve">количеству </w:t>
      </w:r>
      <w:r w:rsidR="009D337F">
        <w:rPr>
          <w:sz w:val="20"/>
          <w:szCs w:val="20"/>
        </w:rPr>
        <w:t>дней в архиве (</w:t>
      </w:r>
      <w:proofErr w:type="spellStart"/>
      <w:r w:rsidR="009D337F" w:rsidRPr="00497B86">
        <w:rPr>
          <w:rFonts w:ascii="Calibri" w:eastAsia="Times New Roman" w:hAnsi="Calibri" w:cs="Times New Roman"/>
          <w:color w:val="000000"/>
          <w:lang w:eastAsia="ru-RU"/>
        </w:rPr>
        <w:t>BackValue</w:t>
      </w:r>
      <w:proofErr w:type="spellEnd"/>
      <w:r w:rsidR="009D337F">
        <w:rPr>
          <w:sz w:val="20"/>
          <w:szCs w:val="20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2D286C" w:rsidRPr="001160F5" w:rsidTr="00356298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2D286C" w:rsidRPr="001160F5" w:rsidRDefault="002D286C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2D286C" w:rsidRPr="002D286C" w:rsidRDefault="002D286C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r w:rsidRPr="001160F5">
              <w:rPr>
                <w:sz w:val="20"/>
                <w:szCs w:val="20"/>
                <w:lang w:val="en-US"/>
              </w:rPr>
              <w:t>GL_AU_PRM</w:t>
            </w:r>
            <w:r>
              <w:rPr>
                <w:sz w:val="20"/>
                <w:szCs w:val="20"/>
              </w:rPr>
              <w:t>VAL</w:t>
            </w:r>
            <w:r>
              <w:rPr>
                <w:sz w:val="20"/>
                <w:szCs w:val="20"/>
                <w:lang w:val="en-US"/>
              </w:rPr>
              <w:t>H</w:t>
            </w:r>
          </w:p>
        </w:tc>
      </w:tr>
      <w:tr w:rsidR="002D286C" w:rsidRPr="001160F5" w:rsidTr="00356298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2D286C" w:rsidRPr="001160F5" w:rsidRDefault="002D286C" w:rsidP="00DB09D3">
            <w:pPr>
              <w:keepNext/>
              <w:keepLines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160F5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1160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0F5">
              <w:rPr>
                <w:sz w:val="20"/>
                <w:szCs w:val="20"/>
                <w:lang w:val="en-US"/>
              </w:rPr>
              <w:t>таблицы</w:t>
            </w:r>
            <w:proofErr w:type="spellEnd"/>
          </w:p>
        </w:tc>
        <w:tc>
          <w:tcPr>
            <w:tcW w:w="4394" w:type="dxa"/>
          </w:tcPr>
          <w:p w:rsidR="002D286C" w:rsidRPr="001160F5" w:rsidRDefault="002D286C" w:rsidP="00DB09D3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2D286C">
              <w:rPr>
                <w:sz w:val="20"/>
                <w:szCs w:val="20"/>
              </w:rPr>
              <w:t>История изменения п</w:t>
            </w:r>
            <w:r w:rsidRPr="001160F5">
              <w:rPr>
                <w:sz w:val="20"/>
                <w:szCs w:val="20"/>
              </w:rPr>
              <w:t>рав</w:t>
            </w:r>
            <w:r>
              <w:rPr>
                <w:sz w:val="20"/>
                <w:szCs w:val="20"/>
              </w:rPr>
              <w:t xml:space="preserve"> доступа пользователей </w:t>
            </w:r>
          </w:p>
        </w:tc>
      </w:tr>
    </w:tbl>
    <w:p w:rsidR="002D286C" w:rsidRDefault="002D286C" w:rsidP="00DB09D3">
      <w:pPr>
        <w:jc w:val="both"/>
      </w:pPr>
    </w:p>
    <w:tbl>
      <w:tblPr>
        <w:tblStyle w:val="a3"/>
        <w:tblW w:w="9544" w:type="dxa"/>
        <w:tblLook w:val="04A0" w:firstRow="1" w:lastRow="0" w:firstColumn="1" w:lastColumn="0" w:noHBand="0" w:noVBand="1"/>
      </w:tblPr>
      <w:tblGrid>
        <w:gridCol w:w="1329"/>
        <w:gridCol w:w="2068"/>
        <w:gridCol w:w="1502"/>
        <w:gridCol w:w="1572"/>
        <w:gridCol w:w="3073"/>
      </w:tblGrid>
      <w:tr w:rsidR="002D286C" w:rsidRPr="000B5801" w:rsidTr="00652687">
        <w:trPr>
          <w:cantSplit/>
          <w:tblHeader/>
        </w:trPr>
        <w:tc>
          <w:tcPr>
            <w:tcW w:w="1329" w:type="dxa"/>
            <w:shd w:val="clear" w:color="auto" w:fill="D9D9D9" w:themeFill="background1" w:themeFillShade="D9"/>
          </w:tcPr>
          <w:p w:rsidR="002D286C" w:rsidRPr="000B5801" w:rsidRDefault="002D286C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2D286C" w:rsidRPr="000B5801" w:rsidRDefault="002D286C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  <w:lang w:val="en-US"/>
              </w:rPr>
              <w:t>Описа</w:t>
            </w:r>
            <w:r w:rsidRPr="000B5801">
              <w:rPr>
                <w:sz w:val="20"/>
                <w:szCs w:val="20"/>
              </w:rPr>
              <w:t>н</w:t>
            </w:r>
            <w:r w:rsidRPr="000B5801">
              <w:rPr>
                <w:sz w:val="20"/>
                <w:szCs w:val="20"/>
                <w:lang w:val="en-US"/>
              </w:rPr>
              <w:t>ие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2D286C" w:rsidRPr="000B5801" w:rsidRDefault="002D286C" w:rsidP="00DB09D3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2D286C" w:rsidRPr="000B5801" w:rsidRDefault="002D286C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Обязательность</w:t>
            </w:r>
            <w:proofErr w:type="spellEnd"/>
          </w:p>
        </w:tc>
        <w:tc>
          <w:tcPr>
            <w:tcW w:w="3073" w:type="dxa"/>
            <w:shd w:val="clear" w:color="auto" w:fill="D9D9D9" w:themeFill="background1" w:themeFillShade="D9"/>
          </w:tcPr>
          <w:p w:rsidR="002D286C" w:rsidRPr="000B5801" w:rsidRDefault="002D286C" w:rsidP="00DB09D3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2C5AAF" w:rsidRPr="00C33C8F" w:rsidTr="002C5AAF">
        <w:tc>
          <w:tcPr>
            <w:tcW w:w="1329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ID_PRM</w:t>
            </w:r>
          </w:p>
        </w:tc>
        <w:tc>
          <w:tcPr>
            <w:tcW w:w="2068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 права доступа</w:t>
            </w:r>
          </w:p>
        </w:tc>
        <w:tc>
          <w:tcPr>
            <w:tcW w:w="1502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  <w:vMerge w:val="restart"/>
            <w:vAlign w:val="center"/>
          </w:tcPr>
          <w:p w:rsidR="002C5AAF" w:rsidRPr="002C5AAF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2C5AAF">
              <w:rPr>
                <w:sz w:val="20"/>
                <w:szCs w:val="20"/>
              </w:rPr>
              <w:t>Копия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записи</w:t>
            </w:r>
            <w:r w:rsidRPr="002C5AA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таблицы</w:t>
            </w:r>
            <w:r w:rsidRPr="002C5AA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DWH</w:t>
            </w:r>
            <w:r w:rsidRPr="002C5AAF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GL</w:t>
            </w:r>
            <w:r w:rsidRPr="002C5AA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AU_PRMVAL</w:t>
            </w:r>
          </w:p>
        </w:tc>
      </w:tr>
      <w:tr w:rsidR="002C5AAF" w:rsidRPr="000B5801" w:rsidTr="00356298">
        <w:tc>
          <w:tcPr>
            <w:tcW w:w="1329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2068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 пользователя</w:t>
            </w:r>
          </w:p>
        </w:tc>
        <w:tc>
          <w:tcPr>
            <w:tcW w:w="1502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72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  <w:vMerge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</w:rPr>
            </w:pPr>
          </w:p>
        </w:tc>
      </w:tr>
      <w:tr w:rsidR="002C5AAF" w:rsidRPr="000B5801" w:rsidTr="00356298">
        <w:tc>
          <w:tcPr>
            <w:tcW w:w="1329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PRM_CODE</w:t>
            </w:r>
          </w:p>
        </w:tc>
        <w:tc>
          <w:tcPr>
            <w:tcW w:w="2068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Код параметра</w:t>
            </w:r>
          </w:p>
        </w:tc>
        <w:tc>
          <w:tcPr>
            <w:tcW w:w="1502" w:type="dxa"/>
          </w:tcPr>
          <w:p w:rsidR="002C5AAF" w:rsidRPr="000B5801" w:rsidRDefault="002C5AAF" w:rsidP="000630C6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 w:rsidR="00C2577C">
              <w:rPr>
                <w:sz w:val="20"/>
                <w:szCs w:val="20"/>
                <w:lang w:val="en-US"/>
              </w:rPr>
              <w:t>2</w:t>
            </w:r>
            <w:r w:rsidR="00C2577C">
              <w:rPr>
                <w:sz w:val="20"/>
                <w:szCs w:val="20"/>
              </w:rPr>
              <w:t>0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  <w:vMerge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</w:rPr>
            </w:pPr>
          </w:p>
        </w:tc>
      </w:tr>
      <w:tr w:rsidR="002C5AAF" w:rsidRPr="002C5AAF" w:rsidTr="00356298">
        <w:tc>
          <w:tcPr>
            <w:tcW w:w="1329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PRMVAL</w:t>
            </w:r>
          </w:p>
        </w:tc>
        <w:tc>
          <w:tcPr>
            <w:tcW w:w="2068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  <w:r w:rsidRPr="000B5801">
              <w:rPr>
                <w:sz w:val="20"/>
                <w:szCs w:val="20"/>
              </w:rPr>
              <w:t xml:space="preserve"> параметра</w:t>
            </w:r>
          </w:p>
        </w:tc>
        <w:tc>
          <w:tcPr>
            <w:tcW w:w="1502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10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  <w:vMerge/>
          </w:tcPr>
          <w:p w:rsidR="002C5AAF" w:rsidRPr="002C5AAF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C5AAF" w:rsidRPr="000B5801" w:rsidTr="00356298">
        <w:tc>
          <w:tcPr>
            <w:tcW w:w="1329" w:type="dxa"/>
          </w:tcPr>
          <w:p w:rsidR="002C5AAF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DT_BEGIN</w:t>
            </w:r>
          </w:p>
        </w:tc>
        <w:tc>
          <w:tcPr>
            <w:tcW w:w="2068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начала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действия</w:t>
            </w:r>
            <w:proofErr w:type="spellEnd"/>
          </w:p>
        </w:tc>
        <w:tc>
          <w:tcPr>
            <w:tcW w:w="1502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572" w:type="dxa"/>
          </w:tcPr>
          <w:p w:rsidR="002C5AAF" w:rsidRDefault="002C5AAF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  <w:vMerge/>
          </w:tcPr>
          <w:p w:rsidR="002C5AAF" w:rsidRDefault="002C5AAF" w:rsidP="00DB09D3">
            <w:pPr>
              <w:ind w:left="504"/>
              <w:jc w:val="both"/>
            </w:pPr>
          </w:p>
        </w:tc>
      </w:tr>
      <w:tr w:rsidR="002C5AAF" w:rsidRPr="002C5AAF" w:rsidTr="00356298">
        <w:tc>
          <w:tcPr>
            <w:tcW w:w="1329" w:type="dxa"/>
          </w:tcPr>
          <w:p w:rsidR="002C5AAF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DT_END</w:t>
            </w:r>
          </w:p>
        </w:tc>
        <w:tc>
          <w:tcPr>
            <w:tcW w:w="2068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окончания действия</w:t>
            </w:r>
          </w:p>
        </w:tc>
        <w:tc>
          <w:tcPr>
            <w:tcW w:w="1502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572" w:type="dxa"/>
          </w:tcPr>
          <w:p w:rsidR="002C5AAF" w:rsidRPr="001160F5" w:rsidRDefault="002C5AAF" w:rsidP="00DB09D3">
            <w:pPr>
              <w:jc w:val="both"/>
              <w:rPr>
                <w:lang w:val="en-US"/>
              </w:rPr>
            </w:pPr>
            <w:r w:rsidRPr="00416464"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>/N</w:t>
            </w:r>
          </w:p>
        </w:tc>
        <w:tc>
          <w:tcPr>
            <w:tcW w:w="3073" w:type="dxa"/>
            <w:vMerge/>
          </w:tcPr>
          <w:p w:rsidR="002C5AAF" w:rsidRPr="002C5AAF" w:rsidRDefault="002C5AAF" w:rsidP="00DB09D3">
            <w:pPr>
              <w:ind w:left="504"/>
              <w:jc w:val="both"/>
              <w:rPr>
                <w:lang w:val="en-US"/>
              </w:rPr>
            </w:pPr>
          </w:p>
        </w:tc>
      </w:tr>
      <w:tr w:rsidR="002C5AAF" w:rsidRPr="000B5801" w:rsidTr="00356298">
        <w:tc>
          <w:tcPr>
            <w:tcW w:w="1329" w:type="dxa"/>
          </w:tcPr>
          <w:p w:rsidR="002C5AAF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USR_AUT</w:t>
            </w:r>
          </w:p>
        </w:tc>
        <w:tc>
          <w:tcPr>
            <w:tcW w:w="2068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Pr="001160F5">
              <w:rPr>
                <w:sz w:val="20"/>
                <w:szCs w:val="20"/>
              </w:rPr>
              <w:t>пользователя операции</w:t>
            </w:r>
          </w:p>
        </w:tc>
        <w:tc>
          <w:tcPr>
            <w:tcW w:w="1502" w:type="dxa"/>
          </w:tcPr>
          <w:p w:rsidR="002C5AAF" w:rsidRPr="001160F5" w:rsidRDefault="002C5AAF" w:rsidP="000630C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VARCHAR(</w:t>
            </w:r>
            <w:r w:rsidR="00C2577C">
              <w:rPr>
                <w:sz w:val="20"/>
                <w:szCs w:val="20"/>
                <w:lang w:val="en-US"/>
              </w:rPr>
              <w:t>28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2C5AAF" w:rsidRDefault="002C5AAF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  <w:vMerge/>
          </w:tcPr>
          <w:p w:rsidR="002C5AAF" w:rsidRDefault="002C5AAF" w:rsidP="00DB09D3">
            <w:pPr>
              <w:ind w:left="504"/>
              <w:jc w:val="both"/>
            </w:pPr>
          </w:p>
        </w:tc>
      </w:tr>
      <w:tr w:rsidR="002C5AAF" w:rsidRPr="000B5801" w:rsidTr="00356298">
        <w:tc>
          <w:tcPr>
            <w:tcW w:w="1329" w:type="dxa"/>
          </w:tcPr>
          <w:p w:rsidR="002C5AAF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DT_AUT</w:t>
            </w:r>
          </w:p>
        </w:tc>
        <w:tc>
          <w:tcPr>
            <w:tcW w:w="2068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 xml:space="preserve">и время </w:t>
            </w:r>
            <w:r w:rsidRPr="001160F5">
              <w:rPr>
                <w:sz w:val="20"/>
                <w:szCs w:val="20"/>
              </w:rPr>
              <w:t>операции</w:t>
            </w:r>
          </w:p>
        </w:tc>
        <w:tc>
          <w:tcPr>
            <w:tcW w:w="1502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572" w:type="dxa"/>
          </w:tcPr>
          <w:p w:rsidR="002C5AAF" w:rsidRDefault="002C5AAF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  <w:vMerge/>
          </w:tcPr>
          <w:p w:rsidR="002C5AAF" w:rsidRDefault="002C5AAF" w:rsidP="00DB09D3">
            <w:pPr>
              <w:ind w:left="504"/>
              <w:jc w:val="both"/>
            </w:pPr>
          </w:p>
        </w:tc>
      </w:tr>
      <w:tr w:rsidR="002C5AAF" w:rsidRPr="000B5801" w:rsidTr="00356298">
        <w:tc>
          <w:tcPr>
            <w:tcW w:w="1329" w:type="dxa"/>
          </w:tcPr>
          <w:p w:rsidR="002C5AAF" w:rsidRPr="002D286C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DT_</w:t>
            </w:r>
            <w:r>
              <w:rPr>
                <w:sz w:val="20"/>
                <w:szCs w:val="20"/>
              </w:rPr>
              <w:t>SYS</w:t>
            </w:r>
          </w:p>
        </w:tc>
        <w:tc>
          <w:tcPr>
            <w:tcW w:w="2068" w:type="dxa"/>
          </w:tcPr>
          <w:p w:rsidR="002C5AAF" w:rsidRPr="002D286C" w:rsidRDefault="002C5AAF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 xml:space="preserve">и время </w:t>
            </w:r>
            <w:r>
              <w:rPr>
                <w:sz w:val="20"/>
                <w:szCs w:val="20"/>
                <w:lang w:val="en-US"/>
              </w:rPr>
              <w:t>изменения</w:t>
            </w:r>
          </w:p>
        </w:tc>
        <w:tc>
          <w:tcPr>
            <w:tcW w:w="1502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572" w:type="dxa"/>
          </w:tcPr>
          <w:p w:rsidR="002C5AAF" w:rsidRDefault="002C5AAF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</w:rPr>
              <w:t xml:space="preserve"> и время</w:t>
            </w:r>
            <w:r w:rsidRPr="001160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изменения</w:t>
            </w:r>
            <w:r w:rsidRPr="001160F5">
              <w:rPr>
                <w:sz w:val="20"/>
                <w:szCs w:val="20"/>
              </w:rPr>
              <w:t xml:space="preserve"> права</w:t>
            </w:r>
            <w:r>
              <w:rPr>
                <w:sz w:val="20"/>
                <w:szCs w:val="20"/>
              </w:rPr>
              <w:t xml:space="preserve"> пользователю</w:t>
            </w:r>
          </w:p>
        </w:tc>
      </w:tr>
      <w:tr w:rsidR="002C5AAF" w:rsidRPr="000B5801" w:rsidTr="00356298">
        <w:tc>
          <w:tcPr>
            <w:tcW w:w="1329" w:type="dxa"/>
          </w:tcPr>
          <w:p w:rsidR="002C5AAF" w:rsidRDefault="002C5AAF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USR_SYS</w:t>
            </w:r>
          </w:p>
        </w:tc>
        <w:tc>
          <w:tcPr>
            <w:tcW w:w="2068" w:type="dxa"/>
          </w:tcPr>
          <w:p w:rsidR="002C5AAF" w:rsidRPr="000B5801" w:rsidRDefault="002C5AAF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Pr="001160F5">
              <w:rPr>
                <w:sz w:val="20"/>
                <w:szCs w:val="20"/>
              </w:rPr>
              <w:t xml:space="preserve">пользователя </w:t>
            </w:r>
            <w:r>
              <w:rPr>
                <w:sz w:val="20"/>
                <w:szCs w:val="20"/>
                <w:lang w:val="en-US"/>
              </w:rPr>
              <w:t>изменения</w:t>
            </w:r>
          </w:p>
        </w:tc>
        <w:tc>
          <w:tcPr>
            <w:tcW w:w="1502" w:type="dxa"/>
          </w:tcPr>
          <w:p w:rsidR="002C5AAF" w:rsidRPr="001160F5" w:rsidRDefault="002C5AAF" w:rsidP="000630C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VARCHAR(</w:t>
            </w:r>
            <w:r w:rsidR="00C2577C">
              <w:rPr>
                <w:sz w:val="20"/>
                <w:szCs w:val="20"/>
                <w:lang w:val="en-US"/>
              </w:rPr>
              <w:t>28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2C5AAF" w:rsidRDefault="002C5AAF" w:rsidP="00DB09D3">
            <w:pPr>
              <w:jc w:val="both"/>
            </w:pPr>
            <w:r w:rsidRPr="00416464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073" w:type="dxa"/>
          </w:tcPr>
          <w:p w:rsidR="002C5AAF" w:rsidRPr="001160F5" w:rsidRDefault="002C5AAF" w:rsidP="00DB09D3">
            <w:pPr>
              <w:jc w:val="both"/>
              <w:rPr>
                <w:sz w:val="20"/>
                <w:szCs w:val="20"/>
              </w:rPr>
            </w:pPr>
            <w:r w:rsidRPr="001160F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 xml:space="preserve">пользователя, изменившего право по параметру </w:t>
            </w:r>
          </w:p>
        </w:tc>
      </w:tr>
      <w:tr w:rsidR="00D73BF9" w:rsidRPr="000B5801" w:rsidTr="00356298">
        <w:tc>
          <w:tcPr>
            <w:tcW w:w="1329" w:type="dxa"/>
          </w:tcPr>
          <w:p w:rsidR="00D73BF9" w:rsidRPr="00D73BF9" w:rsidRDefault="00D73BF9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CHNG_TYPE</w:t>
            </w:r>
          </w:p>
        </w:tc>
        <w:tc>
          <w:tcPr>
            <w:tcW w:w="2068" w:type="dxa"/>
          </w:tcPr>
          <w:p w:rsidR="00D73BF9" w:rsidRPr="00D73BF9" w:rsidRDefault="00D73BF9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 xml:space="preserve"> изменения</w:t>
            </w:r>
          </w:p>
        </w:tc>
        <w:tc>
          <w:tcPr>
            <w:tcW w:w="1502" w:type="dxa"/>
          </w:tcPr>
          <w:p w:rsidR="00D73BF9" w:rsidRDefault="00D73BF9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572" w:type="dxa"/>
          </w:tcPr>
          <w:p w:rsidR="00D73BF9" w:rsidRPr="00D73BF9" w:rsidRDefault="00D73BF9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073" w:type="dxa"/>
          </w:tcPr>
          <w:p w:rsidR="00D73BF9" w:rsidRDefault="00D73BF9" w:rsidP="00DB09D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=’D’ – </w:t>
            </w:r>
            <w:proofErr w:type="spellStart"/>
            <w:r>
              <w:rPr>
                <w:sz w:val="20"/>
                <w:szCs w:val="20"/>
                <w:lang w:val="en-US"/>
              </w:rPr>
              <w:t>удаление</w:t>
            </w:r>
            <w:proofErr w:type="spellEnd"/>
          </w:p>
          <w:p w:rsidR="00D73BF9" w:rsidRPr="00D73BF9" w:rsidRDefault="00D73BF9" w:rsidP="00DB09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='</w:t>
            </w:r>
            <w:r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n-US"/>
              </w:rPr>
              <w:t>обновление</w:t>
            </w:r>
            <w:proofErr w:type="spellEnd"/>
          </w:p>
        </w:tc>
      </w:tr>
    </w:tbl>
    <w:p w:rsidR="002D286C" w:rsidRDefault="002D286C" w:rsidP="00DB09D3">
      <w:pPr>
        <w:jc w:val="both"/>
      </w:pPr>
    </w:p>
    <w:p w:rsidR="00FA50CA" w:rsidRDefault="00FA50CA" w:rsidP="00DB09D3">
      <w:pPr>
        <w:pStyle w:val="a4"/>
        <w:spacing w:before="240" w:after="240"/>
        <w:ind w:left="0" w:firstLine="426"/>
        <w:contextualSpacing w:val="0"/>
        <w:jc w:val="both"/>
        <w:rPr>
          <w:ins w:id="1" w:author="Фигаровская Наталья Викторовна" w:date="2016-06-24T10:36:00Z"/>
          <w:sz w:val="20"/>
          <w:szCs w:val="20"/>
        </w:rPr>
        <w:sectPr w:rsidR="00FA50CA" w:rsidSect="004F7A9E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:rsidR="002D286C" w:rsidRPr="00BE0954" w:rsidRDefault="00C33C8F" w:rsidP="00EB30BB">
      <w:pPr>
        <w:pStyle w:val="a4"/>
        <w:spacing w:before="240" w:after="240"/>
        <w:ind w:left="0" w:firstLine="426"/>
        <w:contextualSpacing w:val="0"/>
        <w:jc w:val="center"/>
        <w:outlineLvl w:val="1"/>
        <w:rPr>
          <w:ins w:id="2" w:author="Фигаровская Наталья Викторовна" w:date="2016-06-24T10:54:00Z"/>
          <w:b/>
          <w:sz w:val="24"/>
          <w:szCs w:val="24"/>
        </w:rPr>
      </w:pPr>
      <w:ins w:id="3" w:author="Фигаровская Наталья Викторовна" w:date="2016-06-24T12:54:00Z">
        <w:r>
          <w:rPr>
            <w:b/>
            <w:sz w:val="24"/>
            <w:szCs w:val="24"/>
          </w:rPr>
          <w:lastRenderedPageBreak/>
          <w:t>Реляционная с</w:t>
        </w:r>
      </w:ins>
      <w:ins w:id="4" w:author="Фигаровская Наталья Викторовна" w:date="2016-06-24T10:36:00Z">
        <w:r w:rsidR="00FA50CA" w:rsidRPr="00EB30BB">
          <w:rPr>
            <w:b/>
            <w:sz w:val="24"/>
            <w:szCs w:val="24"/>
          </w:rPr>
          <w:t>хема</w:t>
        </w:r>
        <w:r w:rsidR="00FA50CA" w:rsidRPr="00BE0954">
          <w:rPr>
            <w:b/>
            <w:sz w:val="24"/>
            <w:szCs w:val="24"/>
          </w:rPr>
          <w:t xml:space="preserve"> </w:t>
        </w:r>
      </w:ins>
      <w:ins w:id="5" w:author="Фигаровская Наталья Викторовна" w:date="2016-06-24T12:54:00Z">
        <w:r>
          <w:rPr>
            <w:b/>
            <w:sz w:val="24"/>
            <w:szCs w:val="24"/>
          </w:rPr>
          <w:t>данных</w:t>
        </w:r>
      </w:ins>
    </w:p>
    <w:p w:rsidR="004043EB" w:rsidRDefault="004043EB" w:rsidP="00EB30BB">
      <w:pPr>
        <w:pStyle w:val="a4"/>
        <w:spacing w:before="240" w:after="240"/>
        <w:ind w:left="0" w:firstLine="426"/>
        <w:contextualSpacing w:val="0"/>
        <w:jc w:val="both"/>
        <w:rPr>
          <w:ins w:id="6" w:author="Фигаровская Наталья Викторовна" w:date="2016-06-24T10:54:00Z"/>
          <w:sz w:val="20"/>
          <w:szCs w:val="20"/>
        </w:rPr>
      </w:pPr>
    </w:p>
    <w:p w:rsidR="00FA50CA" w:rsidRPr="00EB30BB" w:rsidRDefault="004043EB" w:rsidP="00EB30BB">
      <w:pPr>
        <w:pStyle w:val="a4"/>
        <w:spacing w:before="240" w:after="240"/>
        <w:ind w:left="0" w:firstLine="426"/>
        <w:contextualSpacing w:val="0"/>
        <w:jc w:val="both"/>
        <w:rPr>
          <w:sz w:val="20"/>
          <w:szCs w:val="20"/>
        </w:rPr>
      </w:pPr>
      <w:ins w:id="7" w:author="Фигаровская Наталья Викторовна" w:date="2016-06-24T10:54:00Z">
        <w:r w:rsidRPr="004043EB">
          <w:rPr>
            <w:noProof/>
            <w:sz w:val="20"/>
            <w:szCs w:val="20"/>
            <w:lang w:eastAsia="ru-RU"/>
          </w:rPr>
          <w:drawing>
            <wp:inline distT="0" distB="0" distL="0" distR="0">
              <wp:extent cx="9422629" cy="5126476"/>
              <wp:effectExtent l="0" t="0" r="7620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39431" cy="51356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FA50CA" w:rsidRPr="00EB30BB" w:rsidSect="00BE0954">
      <w:pgSz w:w="16838" w:h="11906" w:orient="landscape"/>
      <w:pgMar w:top="850" w:right="851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61A"/>
    <w:multiLevelType w:val="multilevel"/>
    <w:tmpl w:val="A9A215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620AE2"/>
    <w:multiLevelType w:val="hybridMultilevel"/>
    <w:tmpl w:val="C37CFABE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4116"/>
    <w:multiLevelType w:val="hybridMultilevel"/>
    <w:tmpl w:val="492EE6F0"/>
    <w:lvl w:ilvl="0" w:tplc="041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D556F6E"/>
    <w:multiLevelType w:val="hybridMultilevel"/>
    <w:tmpl w:val="5840EB38"/>
    <w:lvl w:ilvl="0" w:tplc="5A107EC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205D3EA7"/>
    <w:multiLevelType w:val="hybridMultilevel"/>
    <w:tmpl w:val="7EDC4F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96F5D"/>
    <w:multiLevelType w:val="hybridMultilevel"/>
    <w:tmpl w:val="2DD255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76AE7"/>
    <w:multiLevelType w:val="hybridMultilevel"/>
    <w:tmpl w:val="FE522DB6"/>
    <w:lvl w:ilvl="0" w:tplc="5A107E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B8A00A8"/>
    <w:multiLevelType w:val="multilevel"/>
    <w:tmpl w:val="99106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936B91"/>
    <w:multiLevelType w:val="hybridMultilevel"/>
    <w:tmpl w:val="2C784248"/>
    <w:lvl w:ilvl="0" w:tplc="96EA219E">
      <w:start w:val="1"/>
      <w:numFmt w:val="decimal"/>
      <w:suff w:val="nothing"/>
      <w:lvlText w:val="%1"/>
      <w:lvlJc w:val="left"/>
      <w:pPr>
        <w:ind w:left="437" w:hanging="35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2B205D4"/>
    <w:multiLevelType w:val="hybridMultilevel"/>
    <w:tmpl w:val="C928B970"/>
    <w:lvl w:ilvl="0" w:tplc="B07895DE">
      <w:start w:val="1"/>
      <w:numFmt w:val="decimal"/>
      <w:suff w:val="nothing"/>
      <w:lvlText w:val="%1."/>
      <w:lvlJc w:val="left"/>
      <w:pPr>
        <w:ind w:left="567" w:hanging="4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AFC1D72"/>
    <w:multiLevelType w:val="hybridMultilevel"/>
    <w:tmpl w:val="F6B41B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63B6B"/>
    <w:multiLevelType w:val="hybridMultilevel"/>
    <w:tmpl w:val="4C00F642"/>
    <w:lvl w:ilvl="0" w:tplc="5A107EC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447214C5"/>
    <w:multiLevelType w:val="hybridMultilevel"/>
    <w:tmpl w:val="06B00320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A43A3"/>
    <w:multiLevelType w:val="hybridMultilevel"/>
    <w:tmpl w:val="012A2348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9311708"/>
    <w:multiLevelType w:val="hybridMultilevel"/>
    <w:tmpl w:val="664AB20A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8EC0E31"/>
    <w:multiLevelType w:val="hybridMultilevel"/>
    <w:tmpl w:val="6338E6B2"/>
    <w:lvl w:ilvl="0" w:tplc="5A107EC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9C05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B40167"/>
    <w:multiLevelType w:val="hybridMultilevel"/>
    <w:tmpl w:val="F2F2EA9A"/>
    <w:lvl w:ilvl="0" w:tplc="041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5C1F4E19"/>
    <w:multiLevelType w:val="multilevel"/>
    <w:tmpl w:val="F3767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color w:val="0070C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F2009C"/>
    <w:multiLevelType w:val="hybridMultilevel"/>
    <w:tmpl w:val="42CC03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B7989"/>
    <w:multiLevelType w:val="hybridMultilevel"/>
    <w:tmpl w:val="9146D2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657F6"/>
    <w:multiLevelType w:val="hybridMultilevel"/>
    <w:tmpl w:val="942833B0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29223E1"/>
    <w:multiLevelType w:val="hybridMultilevel"/>
    <w:tmpl w:val="334A15A4"/>
    <w:lvl w:ilvl="0" w:tplc="0419000F">
      <w:start w:val="1"/>
      <w:numFmt w:val="decimal"/>
      <w:lvlText w:val="%1."/>
      <w:lvlJc w:val="left"/>
      <w:pPr>
        <w:ind w:left="1213" w:hanging="360"/>
      </w:p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3" w15:restartNumberingAfterBreak="0">
    <w:nsid w:val="75365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A6233C"/>
    <w:multiLevelType w:val="hybridMultilevel"/>
    <w:tmpl w:val="C9B00B3A"/>
    <w:lvl w:ilvl="0" w:tplc="0419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66" w:hanging="360"/>
      </w:pPr>
      <w:rPr>
        <w:rFonts w:ascii="Wingdings" w:hAnsi="Wingdings" w:hint="default"/>
      </w:rPr>
    </w:lvl>
  </w:abstractNum>
  <w:abstractNum w:abstractNumId="25" w15:restartNumberingAfterBreak="0">
    <w:nsid w:val="77DD35FF"/>
    <w:multiLevelType w:val="multilevel"/>
    <w:tmpl w:val="75769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854B9"/>
    <w:multiLevelType w:val="multilevel"/>
    <w:tmpl w:val="E514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15"/>
  </w:num>
  <w:num w:numId="3">
    <w:abstractNumId w:val="25"/>
  </w:num>
  <w:num w:numId="4">
    <w:abstractNumId w:val="7"/>
  </w:num>
  <w:num w:numId="5">
    <w:abstractNumId w:val="6"/>
  </w:num>
  <w:num w:numId="6">
    <w:abstractNumId w:val="9"/>
  </w:num>
  <w:num w:numId="7">
    <w:abstractNumId w:val="11"/>
  </w:num>
  <w:num w:numId="8">
    <w:abstractNumId w:val="26"/>
  </w:num>
  <w:num w:numId="9">
    <w:abstractNumId w:val="17"/>
  </w:num>
  <w:num w:numId="10">
    <w:abstractNumId w:val="24"/>
  </w:num>
  <w:num w:numId="11">
    <w:abstractNumId w:val="19"/>
  </w:num>
  <w:num w:numId="12">
    <w:abstractNumId w:val="12"/>
  </w:num>
  <w:num w:numId="13">
    <w:abstractNumId w:val="4"/>
  </w:num>
  <w:num w:numId="14">
    <w:abstractNumId w:val="20"/>
  </w:num>
  <w:num w:numId="15">
    <w:abstractNumId w:val="16"/>
  </w:num>
  <w:num w:numId="16">
    <w:abstractNumId w:val="10"/>
  </w:num>
  <w:num w:numId="17">
    <w:abstractNumId w:val="8"/>
  </w:num>
  <w:num w:numId="18">
    <w:abstractNumId w:val="23"/>
  </w:num>
  <w:num w:numId="19">
    <w:abstractNumId w:val="0"/>
  </w:num>
  <w:num w:numId="20">
    <w:abstractNumId w:val="13"/>
  </w:num>
  <w:num w:numId="21">
    <w:abstractNumId w:val="21"/>
  </w:num>
  <w:num w:numId="22">
    <w:abstractNumId w:val="5"/>
  </w:num>
  <w:num w:numId="23">
    <w:abstractNumId w:val="14"/>
  </w:num>
  <w:num w:numId="24">
    <w:abstractNumId w:val="2"/>
  </w:num>
  <w:num w:numId="25">
    <w:abstractNumId w:val="22"/>
  </w:num>
  <w:num w:numId="26">
    <w:abstractNumId w:val="3"/>
  </w:num>
  <w:num w:numId="2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B7"/>
    <w:rsid w:val="00005F24"/>
    <w:rsid w:val="0002067A"/>
    <w:rsid w:val="00022306"/>
    <w:rsid w:val="00023E9A"/>
    <w:rsid w:val="00027515"/>
    <w:rsid w:val="0003059D"/>
    <w:rsid w:val="00030912"/>
    <w:rsid w:val="000436BD"/>
    <w:rsid w:val="00050007"/>
    <w:rsid w:val="00057CFC"/>
    <w:rsid w:val="000630C6"/>
    <w:rsid w:val="0006469F"/>
    <w:rsid w:val="00067E0D"/>
    <w:rsid w:val="00072390"/>
    <w:rsid w:val="000778B1"/>
    <w:rsid w:val="00077B94"/>
    <w:rsid w:val="00090D5F"/>
    <w:rsid w:val="00093F0B"/>
    <w:rsid w:val="000B211B"/>
    <w:rsid w:val="000B3E3B"/>
    <w:rsid w:val="000B5801"/>
    <w:rsid w:val="000D618D"/>
    <w:rsid w:val="000E2E18"/>
    <w:rsid w:val="000E33BE"/>
    <w:rsid w:val="000E76D1"/>
    <w:rsid w:val="000F271C"/>
    <w:rsid w:val="000F78AC"/>
    <w:rsid w:val="00105412"/>
    <w:rsid w:val="00106C9C"/>
    <w:rsid w:val="0011464E"/>
    <w:rsid w:val="001160F5"/>
    <w:rsid w:val="00122090"/>
    <w:rsid w:val="001401E1"/>
    <w:rsid w:val="00143C73"/>
    <w:rsid w:val="00157E38"/>
    <w:rsid w:val="00160B61"/>
    <w:rsid w:val="001634CA"/>
    <w:rsid w:val="00171ACA"/>
    <w:rsid w:val="00176A3D"/>
    <w:rsid w:val="00193021"/>
    <w:rsid w:val="001942A0"/>
    <w:rsid w:val="00195B1C"/>
    <w:rsid w:val="001963C4"/>
    <w:rsid w:val="0019695F"/>
    <w:rsid w:val="001A2DFC"/>
    <w:rsid w:val="001A64E9"/>
    <w:rsid w:val="001B0F06"/>
    <w:rsid w:val="001B2668"/>
    <w:rsid w:val="001B40CB"/>
    <w:rsid w:val="001D0E3F"/>
    <w:rsid w:val="001D5D19"/>
    <w:rsid w:val="001E46FA"/>
    <w:rsid w:val="001E7BB7"/>
    <w:rsid w:val="001F3C8D"/>
    <w:rsid w:val="001F7C4C"/>
    <w:rsid w:val="00212799"/>
    <w:rsid w:val="00213116"/>
    <w:rsid w:val="0021377A"/>
    <w:rsid w:val="00224FF5"/>
    <w:rsid w:val="00250B70"/>
    <w:rsid w:val="0025476E"/>
    <w:rsid w:val="00261375"/>
    <w:rsid w:val="00274363"/>
    <w:rsid w:val="00284D8F"/>
    <w:rsid w:val="00286C29"/>
    <w:rsid w:val="00290412"/>
    <w:rsid w:val="002B0381"/>
    <w:rsid w:val="002B5F7A"/>
    <w:rsid w:val="002C5AAF"/>
    <w:rsid w:val="002D286C"/>
    <w:rsid w:val="002D2D69"/>
    <w:rsid w:val="002F2048"/>
    <w:rsid w:val="00301725"/>
    <w:rsid w:val="00305EB1"/>
    <w:rsid w:val="0030688D"/>
    <w:rsid w:val="00306E00"/>
    <w:rsid w:val="00310686"/>
    <w:rsid w:val="00323091"/>
    <w:rsid w:val="00356298"/>
    <w:rsid w:val="0036192B"/>
    <w:rsid w:val="0036528F"/>
    <w:rsid w:val="003702FA"/>
    <w:rsid w:val="00383F09"/>
    <w:rsid w:val="00390F2D"/>
    <w:rsid w:val="00394AD6"/>
    <w:rsid w:val="00396CDB"/>
    <w:rsid w:val="00397832"/>
    <w:rsid w:val="003C3A5B"/>
    <w:rsid w:val="003D27B9"/>
    <w:rsid w:val="003D4AC3"/>
    <w:rsid w:val="003D5D87"/>
    <w:rsid w:val="003D60ED"/>
    <w:rsid w:val="003E6D7D"/>
    <w:rsid w:val="003F0037"/>
    <w:rsid w:val="004043EB"/>
    <w:rsid w:val="004050CC"/>
    <w:rsid w:val="00411D9C"/>
    <w:rsid w:val="00433925"/>
    <w:rsid w:val="004378FE"/>
    <w:rsid w:val="00446D5D"/>
    <w:rsid w:val="004615D0"/>
    <w:rsid w:val="004651C8"/>
    <w:rsid w:val="0047110F"/>
    <w:rsid w:val="00472182"/>
    <w:rsid w:val="0047372A"/>
    <w:rsid w:val="0047394D"/>
    <w:rsid w:val="00497B86"/>
    <w:rsid w:val="004D6C45"/>
    <w:rsid w:val="004D7B08"/>
    <w:rsid w:val="004F21AD"/>
    <w:rsid w:val="004F7A9E"/>
    <w:rsid w:val="00526600"/>
    <w:rsid w:val="00532A85"/>
    <w:rsid w:val="00540256"/>
    <w:rsid w:val="005432FB"/>
    <w:rsid w:val="005477D5"/>
    <w:rsid w:val="00554FBC"/>
    <w:rsid w:val="005632E3"/>
    <w:rsid w:val="00564809"/>
    <w:rsid w:val="00577605"/>
    <w:rsid w:val="00580ECD"/>
    <w:rsid w:val="00582DAF"/>
    <w:rsid w:val="00594F6E"/>
    <w:rsid w:val="00597AF9"/>
    <w:rsid w:val="005A48E4"/>
    <w:rsid w:val="005B1884"/>
    <w:rsid w:val="005C6753"/>
    <w:rsid w:val="00607F8C"/>
    <w:rsid w:val="00652687"/>
    <w:rsid w:val="00653FCA"/>
    <w:rsid w:val="006708E9"/>
    <w:rsid w:val="00687AB9"/>
    <w:rsid w:val="00695BCA"/>
    <w:rsid w:val="006A226D"/>
    <w:rsid w:val="006A4620"/>
    <w:rsid w:val="006B0BC1"/>
    <w:rsid w:val="006C5BD6"/>
    <w:rsid w:val="006E1C05"/>
    <w:rsid w:val="006E6C74"/>
    <w:rsid w:val="006F5817"/>
    <w:rsid w:val="00713CDA"/>
    <w:rsid w:val="00724F0D"/>
    <w:rsid w:val="007446A4"/>
    <w:rsid w:val="00745E14"/>
    <w:rsid w:val="00754533"/>
    <w:rsid w:val="0075782A"/>
    <w:rsid w:val="00761019"/>
    <w:rsid w:val="00773F0B"/>
    <w:rsid w:val="007772CE"/>
    <w:rsid w:val="007779E0"/>
    <w:rsid w:val="00791104"/>
    <w:rsid w:val="007948D1"/>
    <w:rsid w:val="007A0452"/>
    <w:rsid w:val="007A7135"/>
    <w:rsid w:val="007B2D05"/>
    <w:rsid w:val="007C3767"/>
    <w:rsid w:val="007C4352"/>
    <w:rsid w:val="007D1AEF"/>
    <w:rsid w:val="007D4F09"/>
    <w:rsid w:val="007D6009"/>
    <w:rsid w:val="007D6481"/>
    <w:rsid w:val="007D705A"/>
    <w:rsid w:val="007F6B4E"/>
    <w:rsid w:val="00821EF8"/>
    <w:rsid w:val="00846494"/>
    <w:rsid w:val="00850387"/>
    <w:rsid w:val="00850E74"/>
    <w:rsid w:val="00852991"/>
    <w:rsid w:val="00854540"/>
    <w:rsid w:val="00893B0A"/>
    <w:rsid w:val="00895260"/>
    <w:rsid w:val="008A010E"/>
    <w:rsid w:val="008C04BF"/>
    <w:rsid w:val="008C1C2F"/>
    <w:rsid w:val="008D4A29"/>
    <w:rsid w:val="008D4C16"/>
    <w:rsid w:val="008F3396"/>
    <w:rsid w:val="008F4221"/>
    <w:rsid w:val="0090306E"/>
    <w:rsid w:val="00947FB9"/>
    <w:rsid w:val="00964545"/>
    <w:rsid w:val="0097287B"/>
    <w:rsid w:val="00976FE1"/>
    <w:rsid w:val="00987275"/>
    <w:rsid w:val="00992C5C"/>
    <w:rsid w:val="009933C7"/>
    <w:rsid w:val="009947AA"/>
    <w:rsid w:val="009A471D"/>
    <w:rsid w:val="009B320C"/>
    <w:rsid w:val="009C17C8"/>
    <w:rsid w:val="009C488B"/>
    <w:rsid w:val="009C7621"/>
    <w:rsid w:val="009D337F"/>
    <w:rsid w:val="009D7D83"/>
    <w:rsid w:val="009E4EC4"/>
    <w:rsid w:val="00A00F41"/>
    <w:rsid w:val="00A060C4"/>
    <w:rsid w:val="00A135B1"/>
    <w:rsid w:val="00A2119E"/>
    <w:rsid w:val="00A37391"/>
    <w:rsid w:val="00A4525F"/>
    <w:rsid w:val="00A578BA"/>
    <w:rsid w:val="00A600D4"/>
    <w:rsid w:val="00A62434"/>
    <w:rsid w:val="00A645CF"/>
    <w:rsid w:val="00A70372"/>
    <w:rsid w:val="00A73E41"/>
    <w:rsid w:val="00A76571"/>
    <w:rsid w:val="00A831A6"/>
    <w:rsid w:val="00A90EA0"/>
    <w:rsid w:val="00A92E25"/>
    <w:rsid w:val="00A93C11"/>
    <w:rsid w:val="00A949DD"/>
    <w:rsid w:val="00AA31CE"/>
    <w:rsid w:val="00AA3BBD"/>
    <w:rsid w:val="00AC665B"/>
    <w:rsid w:val="00AF3C2D"/>
    <w:rsid w:val="00B0015B"/>
    <w:rsid w:val="00B00DED"/>
    <w:rsid w:val="00B070D4"/>
    <w:rsid w:val="00B1245E"/>
    <w:rsid w:val="00B16160"/>
    <w:rsid w:val="00B217D1"/>
    <w:rsid w:val="00B22810"/>
    <w:rsid w:val="00B24BF1"/>
    <w:rsid w:val="00B2795B"/>
    <w:rsid w:val="00B41ACD"/>
    <w:rsid w:val="00B7220E"/>
    <w:rsid w:val="00B7368F"/>
    <w:rsid w:val="00BB6BA9"/>
    <w:rsid w:val="00BC7DC0"/>
    <w:rsid w:val="00BE0954"/>
    <w:rsid w:val="00BE16C7"/>
    <w:rsid w:val="00BE65DE"/>
    <w:rsid w:val="00BF0980"/>
    <w:rsid w:val="00C022B4"/>
    <w:rsid w:val="00C10616"/>
    <w:rsid w:val="00C24115"/>
    <w:rsid w:val="00C254AB"/>
    <w:rsid w:val="00C2577C"/>
    <w:rsid w:val="00C27470"/>
    <w:rsid w:val="00C33C8F"/>
    <w:rsid w:val="00C36E5D"/>
    <w:rsid w:val="00C41D53"/>
    <w:rsid w:val="00C4230D"/>
    <w:rsid w:val="00C54BDC"/>
    <w:rsid w:val="00C56B8F"/>
    <w:rsid w:val="00C62235"/>
    <w:rsid w:val="00C63D47"/>
    <w:rsid w:val="00C7309C"/>
    <w:rsid w:val="00C73F0E"/>
    <w:rsid w:val="00C74F40"/>
    <w:rsid w:val="00C7794C"/>
    <w:rsid w:val="00CA23EB"/>
    <w:rsid w:val="00CA3889"/>
    <w:rsid w:val="00CA4B1E"/>
    <w:rsid w:val="00CB354E"/>
    <w:rsid w:val="00CB3AC0"/>
    <w:rsid w:val="00CB7169"/>
    <w:rsid w:val="00CE0757"/>
    <w:rsid w:val="00CE7BA2"/>
    <w:rsid w:val="00D1410C"/>
    <w:rsid w:val="00D22D58"/>
    <w:rsid w:val="00D2356F"/>
    <w:rsid w:val="00D350A9"/>
    <w:rsid w:val="00D611F7"/>
    <w:rsid w:val="00D725EA"/>
    <w:rsid w:val="00D7295C"/>
    <w:rsid w:val="00D73BF9"/>
    <w:rsid w:val="00D85540"/>
    <w:rsid w:val="00D90A98"/>
    <w:rsid w:val="00DB09D3"/>
    <w:rsid w:val="00DC1101"/>
    <w:rsid w:val="00DC2151"/>
    <w:rsid w:val="00DF089A"/>
    <w:rsid w:val="00DF210C"/>
    <w:rsid w:val="00DF466C"/>
    <w:rsid w:val="00DF7B01"/>
    <w:rsid w:val="00E066EB"/>
    <w:rsid w:val="00E101A8"/>
    <w:rsid w:val="00E13BBF"/>
    <w:rsid w:val="00E13D7F"/>
    <w:rsid w:val="00E51149"/>
    <w:rsid w:val="00E56788"/>
    <w:rsid w:val="00E70CEF"/>
    <w:rsid w:val="00E70F8B"/>
    <w:rsid w:val="00E74583"/>
    <w:rsid w:val="00E86856"/>
    <w:rsid w:val="00EB30BB"/>
    <w:rsid w:val="00EB3B94"/>
    <w:rsid w:val="00EC5A64"/>
    <w:rsid w:val="00EC681C"/>
    <w:rsid w:val="00ED1808"/>
    <w:rsid w:val="00ED1E93"/>
    <w:rsid w:val="00ED748B"/>
    <w:rsid w:val="00EF041E"/>
    <w:rsid w:val="00EF1554"/>
    <w:rsid w:val="00EF5CF0"/>
    <w:rsid w:val="00F05097"/>
    <w:rsid w:val="00F07DCE"/>
    <w:rsid w:val="00F121DE"/>
    <w:rsid w:val="00F12263"/>
    <w:rsid w:val="00F31506"/>
    <w:rsid w:val="00F47A06"/>
    <w:rsid w:val="00F504AA"/>
    <w:rsid w:val="00F51FA5"/>
    <w:rsid w:val="00F557A8"/>
    <w:rsid w:val="00F64AB3"/>
    <w:rsid w:val="00F7011A"/>
    <w:rsid w:val="00F84BF0"/>
    <w:rsid w:val="00F92939"/>
    <w:rsid w:val="00FA248F"/>
    <w:rsid w:val="00FA50CA"/>
    <w:rsid w:val="00FA7931"/>
    <w:rsid w:val="00FB08C5"/>
    <w:rsid w:val="00FB5916"/>
    <w:rsid w:val="00FD35D4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6B3DD-FC91-4DAC-9849-87AD220C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1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F315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1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1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437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DF210C"/>
  </w:style>
  <w:style w:type="character" w:styleId="a7">
    <w:name w:val="Hyperlink"/>
    <w:basedOn w:val="a0"/>
    <w:uiPriority w:val="99"/>
    <w:unhideWhenUsed/>
    <w:rsid w:val="004F21A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F21AD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63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630C6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5432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0B69-B492-4C3A-8B8B-F9C9DB97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5465</Words>
  <Characters>31155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2016-06-24T16:37:00Z</dcterms:created>
  <dcterms:modified xsi:type="dcterms:W3CDTF">2016-06-24T16:37:00Z</dcterms:modified>
</cp:coreProperties>
</file>