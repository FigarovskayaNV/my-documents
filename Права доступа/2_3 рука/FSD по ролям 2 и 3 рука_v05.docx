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0E" w:rsidRPr="006D1188" w:rsidRDefault="00A1314C" w:rsidP="00E9450E">
      <w:pPr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Функциональная спецификация</w:t>
      </w:r>
    </w:p>
    <w:p w:rsidR="00F504AA" w:rsidRDefault="00E34393" w:rsidP="00E9450E">
      <w:pPr>
        <w:jc w:val="center"/>
        <w:rPr>
          <w:b/>
          <w:spacing w:val="20"/>
          <w:sz w:val="24"/>
          <w:szCs w:val="24"/>
        </w:rPr>
      </w:pPr>
      <w:r>
        <w:rPr>
          <w:b/>
          <w:spacing w:val="20"/>
          <w:sz w:val="24"/>
          <w:szCs w:val="24"/>
        </w:rPr>
        <w:t>по реализации прав доступа 2-й и 3-руки</w:t>
      </w:r>
    </w:p>
    <w:p w:rsidR="00E9450E" w:rsidRDefault="00E9450E" w:rsidP="00E9450E">
      <w:pPr>
        <w:jc w:val="center"/>
        <w:rPr>
          <w:b/>
          <w:spacing w:val="20"/>
          <w:sz w:val="24"/>
          <w:szCs w:val="24"/>
        </w:rPr>
      </w:pPr>
    </w:p>
    <w:p w:rsidR="006D1188" w:rsidRPr="00492977" w:rsidRDefault="006D1188" w:rsidP="006D1188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Бизнес требование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363"/>
      </w:tblGrid>
      <w:tr w:rsidR="006D1188" w:rsidTr="007668BE">
        <w:trPr>
          <w:trHeight w:val="1066"/>
        </w:trPr>
        <w:tc>
          <w:tcPr>
            <w:tcW w:w="846" w:type="dxa"/>
            <w:shd w:val="clear" w:color="auto" w:fill="auto"/>
            <w:vAlign w:val="center"/>
          </w:tcPr>
          <w:p w:rsidR="006D1188" w:rsidRDefault="006D1188" w:rsidP="006D11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363" w:type="dxa"/>
            <w:shd w:val="clear" w:color="auto" w:fill="auto"/>
          </w:tcPr>
          <w:p w:rsidR="006D1188" w:rsidRDefault="006D1188" w:rsidP="006D11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 2я рука</w:t>
            </w:r>
            <w:r>
              <w:rPr>
                <w:rFonts w:ascii="Calibri" w:hAnsi="Calibri"/>
                <w:color w:val="000000"/>
              </w:rPr>
              <w:br/>
              <w:t>* 3я рука</w:t>
            </w:r>
            <w:r>
              <w:rPr>
                <w:rFonts w:ascii="Calibri" w:hAnsi="Calibri"/>
                <w:color w:val="000000"/>
              </w:rPr>
              <w:br/>
              <w:t xml:space="preserve">* Счета не из Барса (запрос-ответ в мастер систему FC12, </w:t>
            </w:r>
            <w:proofErr w:type="spellStart"/>
            <w:r>
              <w:rPr>
                <w:rFonts w:ascii="Calibri" w:hAnsi="Calibri"/>
                <w:color w:val="000000"/>
              </w:rPr>
              <w:t>Midas</w:t>
            </w:r>
            <w:proofErr w:type="spellEnd"/>
            <w:r>
              <w:rPr>
                <w:rFonts w:ascii="Calibri" w:hAnsi="Calibri"/>
                <w:color w:val="000000"/>
              </w:rPr>
              <w:t>, FCC6.3)</w:t>
            </w:r>
          </w:p>
        </w:tc>
      </w:tr>
    </w:tbl>
    <w:p w:rsidR="006D1188" w:rsidRPr="00492977" w:rsidRDefault="006D1188" w:rsidP="006D1188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Краткое описание требования</w:t>
      </w:r>
    </w:p>
    <w:p w:rsidR="007529BF" w:rsidRPr="007529BF" w:rsidRDefault="00726198" w:rsidP="00777B60">
      <w:pPr>
        <w:pStyle w:val="a4"/>
        <w:spacing w:after="120"/>
        <w:ind w:left="426" w:firstLine="425"/>
        <w:contextualSpacing w:val="0"/>
        <w:jc w:val="both"/>
        <w:rPr>
          <w:sz w:val="20"/>
          <w:szCs w:val="20"/>
        </w:rPr>
      </w:pPr>
      <w:r w:rsidRPr="00726198">
        <w:rPr>
          <w:sz w:val="20"/>
          <w:szCs w:val="20"/>
        </w:rPr>
        <w:t>Для реализации требования создания ролей «2я рука» и «3я рука»</w:t>
      </w:r>
      <w:r w:rsidR="00540BAF">
        <w:rPr>
          <w:sz w:val="20"/>
          <w:szCs w:val="20"/>
        </w:rPr>
        <w:t xml:space="preserve"> н</w:t>
      </w:r>
      <w:r w:rsidR="00540BAF" w:rsidRPr="00726198">
        <w:rPr>
          <w:sz w:val="20"/>
          <w:szCs w:val="20"/>
        </w:rPr>
        <w:t>еобходимо</w:t>
      </w:r>
      <w:r w:rsidR="00265CFF">
        <w:rPr>
          <w:sz w:val="20"/>
          <w:szCs w:val="20"/>
        </w:rPr>
        <w:t xml:space="preserve"> выполнить следующие задачи</w:t>
      </w:r>
      <w:r w:rsidR="007529BF" w:rsidRPr="007529BF">
        <w:rPr>
          <w:sz w:val="20"/>
          <w:szCs w:val="20"/>
        </w:rPr>
        <w:t>:</w:t>
      </w:r>
      <w:r w:rsidR="00540BAF" w:rsidRPr="00540BAF">
        <w:rPr>
          <w:sz w:val="20"/>
          <w:szCs w:val="20"/>
        </w:rPr>
        <w:t xml:space="preserve"> </w:t>
      </w:r>
    </w:p>
    <w:p w:rsidR="00465C9B" w:rsidRDefault="00540BAF" w:rsidP="003A5C6D">
      <w:pPr>
        <w:pStyle w:val="a4"/>
        <w:numPr>
          <w:ilvl w:val="0"/>
          <w:numId w:val="28"/>
        </w:numPr>
        <w:spacing w:after="60"/>
        <w:ind w:left="850" w:hanging="425"/>
        <w:contextualSpacing w:val="0"/>
        <w:jc w:val="both"/>
        <w:rPr>
          <w:sz w:val="20"/>
        </w:rPr>
      </w:pPr>
      <w:r>
        <w:rPr>
          <w:sz w:val="20"/>
          <w:szCs w:val="20"/>
        </w:rPr>
        <w:t>П</w:t>
      </w:r>
      <w:r w:rsidR="00726198" w:rsidRPr="00726198">
        <w:rPr>
          <w:sz w:val="20"/>
          <w:szCs w:val="20"/>
        </w:rPr>
        <w:t xml:space="preserve">ересмотреть существующую процедуру регистрации операции как по ручным, так и по операциям, загруженным из файла. </w:t>
      </w:r>
    </w:p>
    <w:p w:rsidR="00956014" w:rsidRPr="00D52317" w:rsidRDefault="00956014" w:rsidP="003A5C6D">
      <w:pPr>
        <w:pStyle w:val="a4"/>
        <w:numPr>
          <w:ilvl w:val="0"/>
          <w:numId w:val="28"/>
        </w:numPr>
        <w:spacing w:after="60"/>
        <w:ind w:left="850" w:hanging="425"/>
        <w:contextualSpacing w:val="0"/>
        <w:jc w:val="both"/>
        <w:rPr>
          <w:sz w:val="20"/>
          <w:szCs w:val="20"/>
        </w:rPr>
      </w:pPr>
      <w:r w:rsidRPr="00777B60">
        <w:rPr>
          <w:sz w:val="20"/>
          <w:szCs w:val="20"/>
        </w:rPr>
        <w:t>Доработать</w:t>
      </w:r>
      <w:r w:rsidRPr="00D52317">
        <w:rPr>
          <w:sz w:val="20"/>
          <w:szCs w:val="20"/>
        </w:rPr>
        <w:t xml:space="preserve"> с учетом </w:t>
      </w:r>
      <w:r w:rsidR="00DC4ABB" w:rsidRPr="00D52317">
        <w:rPr>
          <w:sz w:val="20"/>
          <w:szCs w:val="20"/>
        </w:rPr>
        <w:t>пересмотра процедуры регистрации операции</w:t>
      </w:r>
      <w:r w:rsidRPr="00D52317">
        <w:rPr>
          <w:sz w:val="20"/>
          <w:szCs w:val="20"/>
        </w:rPr>
        <w:t xml:space="preserve"> форму «Входящие сообщения из файла»</w:t>
      </w:r>
    </w:p>
    <w:p w:rsidR="00956014" w:rsidRDefault="00956014" w:rsidP="003A5C6D">
      <w:pPr>
        <w:pStyle w:val="a4"/>
        <w:numPr>
          <w:ilvl w:val="0"/>
          <w:numId w:val="28"/>
        </w:numPr>
        <w:spacing w:after="60"/>
        <w:ind w:left="850" w:hanging="425"/>
        <w:contextualSpacing w:val="0"/>
        <w:jc w:val="both"/>
        <w:rPr>
          <w:sz w:val="20"/>
          <w:szCs w:val="20"/>
        </w:rPr>
      </w:pPr>
      <w:r w:rsidRPr="00777B60">
        <w:rPr>
          <w:sz w:val="20"/>
          <w:szCs w:val="20"/>
        </w:rPr>
        <w:t xml:space="preserve">Функционал пункта меню «Загрузка» вкладки «Система» перенести в форму «Входящие сообщения из файла» с доработкой формы «Загрузка </w:t>
      </w:r>
      <w:proofErr w:type="spellStart"/>
      <w:r w:rsidRPr="00777B60">
        <w:rPr>
          <w:sz w:val="20"/>
          <w:szCs w:val="20"/>
        </w:rPr>
        <w:t>Excel</w:t>
      </w:r>
      <w:proofErr w:type="spellEnd"/>
      <w:r w:rsidRPr="00777B60">
        <w:rPr>
          <w:sz w:val="20"/>
          <w:szCs w:val="20"/>
        </w:rPr>
        <w:t xml:space="preserve"> файлов»</w:t>
      </w:r>
    </w:p>
    <w:p w:rsidR="009B077F" w:rsidRPr="00777B60" w:rsidRDefault="009B077F" w:rsidP="003A5C6D">
      <w:pPr>
        <w:pStyle w:val="a4"/>
        <w:numPr>
          <w:ilvl w:val="0"/>
          <w:numId w:val="28"/>
        </w:numPr>
        <w:spacing w:after="60"/>
        <w:ind w:left="850" w:hanging="425"/>
        <w:contextualSpacing w:val="0"/>
        <w:jc w:val="both"/>
        <w:rPr>
          <w:sz w:val="20"/>
          <w:szCs w:val="20"/>
        </w:rPr>
      </w:pPr>
      <w:r w:rsidRPr="009B077F">
        <w:rPr>
          <w:sz w:val="20"/>
          <w:szCs w:val="20"/>
        </w:rPr>
        <w:t xml:space="preserve">Добавить в форму </w:t>
      </w:r>
      <w:r w:rsidRPr="00777B60">
        <w:rPr>
          <w:sz w:val="20"/>
          <w:szCs w:val="20"/>
        </w:rPr>
        <w:t>«Входящие сообщения из файла»</w:t>
      </w:r>
      <w:r>
        <w:rPr>
          <w:sz w:val="20"/>
          <w:szCs w:val="20"/>
        </w:rPr>
        <w:t xml:space="preserve"> выгрузку отфильтрованных данных в </w:t>
      </w:r>
      <w:r>
        <w:rPr>
          <w:sz w:val="20"/>
          <w:szCs w:val="20"/>
          <w:lang w:val="en-US"/>
        </w:rPr>
        <w:t>Excel</w:t>
      </w:r>
      <w:r w:rsidRPr="009B077F">
        <w:rPr>
          <w:sz w:val="20"/>
          <w:szCs w:val="20"/>
        </w:rPr>
        <w:t xml:space="preserve"> файл</w:t>
      </w:r>
    </w:p>
    <w:p w:rsidR="00956014" w:rsidRDefault="00956014" w:rsidP="003A5C6D">
      <w:pPr>
        <w:pStyle w:val="a4"/>
        <w:numPr>
          <w:ilvl w:val="0"/>
          <w:numId w:val="28"/>
        </w:numPr>
        <w:spacing w:after="60"/>
        <w:ind w:left="850" w:hanging="425"/>
        <w:contextualSpacing w:val="0"/>
        <w:jc w:val="both"/>
        <w:rPr>
          <w:sz w:val="20"/>
          <w:szCs w:val="20"/>
        </w:rPr>
      </w:pPr>
      <w:r w:rsidRPr="00777B60">
        <w:rPr>
          <w:sz w:val="20"/>
          <w:szCs w:val="20"/>
        </w:rPr>
        <w:t>Создать новую форму «</w:t>
      </w:r>
      <w:r w:rsidR="00AD5339">
        <w:rPr>
          <w:sz w:val="20"/>
          <w:szCs w:val="20"/>
        </w:rPr>
        <w:t>Ввод и авторизация операции</w:t>
      </w:r>
      <w:r w:rsidR="00DC4ABB">
        <w:rPr>
          <w:sz w:val="20"/>
          <w:szCs w:val="20"/>
        </w:rPr>
        <w:t xml:space="preserve">» и </w:t>
      </w:r>
      <w:r w:rsidRPr="00777B60">
        <w:rPr>
          <w:sz w:val="20"/>
          <w:szCs w:val="20"/>
        </w:rPr>
        <w:t>добавить ее вызов в пункт «</w:t>
      </w:r>
      <w:r w:rsidR="00AD5339">
        <w:rPr>
          <w:sz w:val="20"/>
          <w:szCs w:val="20"/>
        </w:rPr>
        <w:t>Ввод и авторизация операции</w:t>
      </w:r>
      <w:r w:rsidRPr="00777B60">
        <w:rPr>
          <w:sz w:val="20"/>
          <w:szCs w:val="20"/>
        </w:rPr>
        <w:t>» вкладки «Бухучет»</w:t>
      </w:r>
    </w:p>
    <w:p w:rsidR="00E34393" w:rsidRPr="00777B60" w:rsidRDefault="00E34393" w:rsidP="003A5C6D">
      <w:pPr>
        <w:pStyle w:val="a4"/>
        <w:numPr>
          <w:ilvl w:val="0"/>
          <w:numId w:val="28"/>
        </w:numPr>
        <w:spacing w:after="60"/>
        <w:ind w:left="850" w:hanging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Добавить </w:t>
      </w:r>
      <w:r w:rsidR="00984263">
        <w:rPr>
          <w:sz w:val="20"/>
          <w:szCs w:val="20"/>
        </w:rPr>
        <w:t xml:space="preserve">процедуру, выполняющую </w:t>
      </w:r>
      <w:r w:rsidR="00984263" w:rsidRPr="00C51BC7">
        <w:rPr>
          <w:sz w:val="20"/>
          <w:szCs w:val="20"/>
        </w:rPr>
        <w:t>обр</w:t>
      </w:r>
      <w:r w:rsidR="00984263">
        <w:rPr>
          <w:sz w:val="20"/>
          <w:szCs w:val="20"/>
        </w:rPr>
        <w:t xml:space="preserve">ащение к сервису создания движения по контролируемому счету во внешней системе </w:t>
      </w:r>
      <w:r>
        <w:rPr>
          <w:sz w:val="20"/>
          <w:szCs w:val="20"/>
        </w:rPr>
        <w:t>(</w:t>
      </w:r>
      <w:r w:rsidRPr="00945107">
        <w:rPr>
          <w:sz w:val="20"/>
          <w:szCs w:val="20"/>
          <w:shd w:val="clear" w:color="auto" w:fill="FFF2CC" w:themeFill="accent4" w:themeFillTint="33"/>
        </w:rPr>
        <w:t>описание</w:t>
      </w:r>
      <w:r w:rsidR="00EF77CB" w:rsidRPr="00945107">
        <w:rPr>
          <w:sz w:val="20"/>
          <w:szCs w:val="20"/>
          <w:shd w:val="clear" w:color="auto" w:fill="FFF2CC" w:themeFill="accent4" w:themeFillTint="33"/>
        </w:rPr>
        <w:t xml:space="preserve"> в отдельном </w:t>
      </w:r>
      <w:r w:rsidR="00EF77CB" w:rsidRPr="00945107">
        <w:rPr>
          <w:sz w:val="20"/>
          <w:szCs w:val="20"/>
          <w:shd w:val="clear" w:color="auto" w:fill="FFF2CC" w:themeFill="accent4" w:themeFillTint="33"/>
          <w:lang w:val="en-US"/>
        </w:rPr>
        <w:t>FSD</w:t>
      </w:r>
      <w:r>
        <w:rPr>
          <w:sz w:val="20"/>
          <w:szCs w:val="20"/>
        </w:rPr>
        <w:t>)</w:t>
      </w:r>
    </w:p>
    <w:p w:rsidR="00EF4C6C" w:rsidRPr="00777B60" w:rsidRDefault="00EF4C6C" w:rsidP="003A5C6D">
      <w:pPr>
        <w:pStyle w:val="a4"/>
        <w:numPr>
          <w:ilvl w:val="0"/>
          <w:numId w:val="28"/>
        </w:numPr>
        <w:spacing w:after="60"/>
        <w:ind w:left="850" w:hanging="425"/>
        <w:contextualSpacing w:val="0"/>
        <w:jc w:val="both"/>
        <w:rPr>
          <w:sz w:val="20"/>
          <w:szCs w:val="20"/>
        </w:rPr>
      </w:pPr>
      <w:r w:rsidRPr="00777B60">
        <w:rPr>
          <w:sz w:val="20"/>
          <w:szCs w:val="20"/>
        </w:rPr>
        <w:t>Создать новую форму «</w:t>
      </w:r>
      <w:r w:rsidR="00AD5339">
        <w:rPr>
          <w:sz w:val="20"/>
          <w:szCs w:val="20"/>
        </w:rPr>
        <w:t>История создания операции</w:t>
      </w:r>
      <w:r>
        <w:rPr>
          <w:sz w:val="20"/>
          <w:szCs w:val="20"/>
        </w:rPr>
        <w:t xml:space="preserve">» и </w:t>
      </w:r>
      <w:r w:rsidRPr="00777B60">
        <w:rPr>
          <w:sz w:val="20"/>
          <w:szCs w:val="20"/>
        </w:rPr>
        <w:t>добавить ее вызов в пункт «</w:t>
      </w:r>
      <w:r w:rsidR="00AD5339">
        <w:rPr>
          <w:sz w:val="20"/>
          <w:szCs w:val="20"/>
        </w:rPr>
        <w:t>История создания операции</w:t>
      </w:r>
      <w:r w:rsidRPr="00777B60">
        <w:rPr>
          <w:sz w:val="20"/>
          <w:szCs w:val="20"/>
        </w:rPr>
        <w:t>» вкладки «Бухучет»</w:t>
      </w:r>
    </w:p>
    <w:p w:rsidR="002F2FEC" w:rsidRDefault="00782FB8" w:rsidP="003A5C6D">
      <w:pPr>
        <w:pStyle w:val="a4"/>
        <w:numPr>
          <w:ilvl w:val="0"/>
          <w:numId w:val="28"/>
        </w:numPr>
        <w:spacing w:after="60"/>
        <w:ind w:left="850" w:hanging="425"/>
        <w:contextualSpacing w:val="0"/>
        <w:jc w:val="both"/>
        <w:rPr>
          <w:sz w:val="20"/>
        </w:rPr>
      </w:pPr>
      <w:r>
        <w:rPr>
          <w:sz w:val="20"/>
          <w:szCs w:val="20"/>
        </w:rPr>
        <w:t>Д</w:t>
      </w:r>
      <w:r w:rsidRPr="00777B60">
        <w:rPr>
          <w:sz w:val="20"/>
          <w:szCs w:val="20"/>
        </w:rPr>
        <w:t xml:space="preserve">обавить </w:t>
      </w:r>
      <w:r>
        <w:rPr>
          <w:sz w:val="20"/>
          <w:szCs w:val="20"/>
        </w:rPr>
        <w:t>в</w:t>
      </w:r>
      <w:r w:rsidR="00CF162A" w:rsidRPr="00777B60">
        <w:rPr>
          <w:sz w:val="20"/>
          <w:szCs w:val="20"/>
        </w:rPr>
        <w:t xml:space="preserve"> </w:t>
      </w:r>
      <w:r w:rsidR="00CF162A" w:rsidRPr="007529BF">
        <w:rPr>
          <w:sz w:val="20"/>
          <w:szCs w:val="20"/>
        </w:rPr>
        <w:t>процедуру</w:t>
      </w:r>
      <w:r w:rsidR="00CF162A" w:rsidRPr="00777B60">
        <w:rPr>
          <w:sz w:val="20"/>
          <w:szCs w:val="20"/>
        </w:rPr>
        <w:t xml:space="preserve"> закрытия </w:t>
      </w:r>
      <w:r w:rsidR="00DB12BE" w:rsidRPr="00777B60">
        <w:rPr>
          <w:sz w:val="20"/>
          <w:szCs w:val="20"/>
        </w:rPr>
        <w:t xml:space="preserve">операционного </w:t>
      </w:r>
      <w:r w:rsidR="00CF162A" w:rsidRPr="00777B60">
        <w:rPr>
          <w:sz w:val="20"/>
          <w:szCs w:val="20"/>
        </w:rPr>
        <w:t xml:space="preserve">дня </w:t>
      </w:r>
      <w:r w:rsidRPr="00782FB8">
        <w:rPr>
          <w:sz w:val="20"/>
          <w:szCs w:val="20"/>
        </w:rPr>
        <w:t>процедуру исключения</w:t>
      </w:r>
      <w:r w:rsidR="00CF162A" w:rsidRPr="00777B60">
        <w:rPr>
          <w:sz w:val="20"/>
          <w:szCs w:val="20"/>
        </w:rPr>
        <w:t xml:space="preserve"> </w:t>
      </w:r>
      <w:r>
        <w:rPr>
          <w:sz w:val="20"/>
          <w:szCs w:val="20"/>
        </w:rPr>
        <w:t>из</w:t>
      </w:r>
      <w:r w:rsidR="00CF162A" w:rsidRPr="00777B60">
        <w:rPr>
          <w:sz w:val="20"/>
          <w:szCs w:val="20"/>
        </w:rPr>
        <w:t xml:space="preserve"> закрываемо</w:t>
      </w:r>
      <w:r>
        <w:rPr>
          <w:sz w:val="20"/>
          <w:szCs w:val="20"/>
        </w:rPr>
        <w:t>го</w:t>
      </w:r>
      <w:r w:rsidR="00CF162A" w:rsidRPr="00777B60">
        <w:rPr>
          <w:sz w:val="20"/>
          <w:szCs w:val="20"/>
        </w:rPr>
        <w:t xml:space="preserve"> дн</w:t>
      </w:r>
      <w:r>
        <w:rPr>
          <w:sz w:val="20"/>
          <w:szCs w:val="20"/>
        </w:rPr>
        <w:t>я</w:t>
      </w:r>
      <w:r w:rsidR="00CF162A" w:rsidRPr="00777B60">
        <w:rPr>
          <w:sz w:val="20"/>
          <w:szCs w:val="20"/>
        </w:rPr>
        <w:t xml:space="preserve"> неавторизованных сообщений и сообщений</w:t>
      </w:r>
      <w:r w:rsidR="005E0014" w:rsidRPr="00777B60">
        <w:rPr>
          <w:sz w:val="20"/>
          <w:szCs w:val="20"/>
        </w:rPr>
        <w:t xml:space="preserve"> с неподтвержденной архивной датой</w:t>
      </w:r>
      <w:r w:rsidR="00DB12BE" w:rsidRPr="00777B60">
        <w:rPr>
          <w:sz w:val="20"/>
          <w:szCs w:val="20"/>
        </w:rPr>
        <w:t>.</w:t>
      </w:r>
      <w:r w:rsidR="005E0014" w:rsidRPr="00777B60">
        <w:rPr>
          <w:sz w:val="20"/>
          <w:szCs w:val="20"/>
        </w:rPr>
        <w:t xml:space="preserve"> </w:t>
      </w:r>
    </w:p>
    <w:p w:rsidR="00B1557C" w:rsidRPr="00B1557C" w:rsidRDefault="00B1557C" w:rsidP="0041543D">
      <w:pPr>
        <w:pStyle w:val="a4"/>
        <w:keepNext/>
        <w:numPr>
          <w:ilvl w:val="0"/>
          <w:numId w:val="1"/>
        </w:numPr>
        <w:spacing w:before="360" w:after="240"/>
        <w:ind w:left="357" w:hanging="357"/>
        <w:contextualSpacing w:val="0"/>
        <w:jc w:val="both"/>
        <w:outlineLvl w:val="0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Описание этап</w:t>
      </w:r>
      <w:r w:rsidR="00BE0E3F">
        <w:rPr>
          <w:b/>
          <w:color w:val="2F5496" w:themeColor="accent5" w:themeShade="BF"/>
          <w:spacing w:val="20"/>
        </w:rPr>
        <w:t>ов прохождения</w:t>
      </w:r>
      <w:r>
        <w:rPr>
          <w:b/>
          <w:color w:val="2F5496" w:themeColor="accent5" w:themeShade="BF"/>
          <w:spacing w:val="20"/>
        </w:rPr>
        <w:t xml:space="preserve"> операции</w:t>
      </w:r>
    </w:p>
    <w:p w:rsidR="00DC4ABB" w:rsidRPr="00726198" w:rsidRDefault="00D52317" w:rsidP="00782FB8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Пересмотр процедуры регистрации операции в системе заключается в разделении ее на отдельные этапы обработки операции. </w:t>
      </w:r>
      <w:r w:rsidR="00DC4ABB" w:rsidRPr="00726198">
        <w:rPr>
          <w:sz w:val="20"/>
          <w:szCs w:val="20"/>
        </w:rPr>
        <w:t xml:space="preserve">Под регистрацией операции в настоящем документе следует понимать </w:t>
      </w:r>
      <w:r w:rsidR="00DC4ABB">
        <w:rPr>
          <w:sz w:val="20"/>
          <w:szCs w:val="20"/>
        </w:rPr>
        <w:t xml:space="preserve">совокупность действий, включающих </w:t>
      </w:r>
      <w:r w:rsidR="00DC4ABB" w:rsidRPr="00726198">
        <w:rPr>
          <w:sz w:val="20"/>
          <w:szCs w:val="20"/>
        </w:rPr>
        <w:t>ввод сообщения с реквизитами операции, авторизаци</w:t>
      </w:r>
      <w:r w:rsidR="00DC4ABB">
        <w:rPr>
          <w:sz w:val="20"/>
          <w:szCs w:val="20"/>
        </w:rPr>
        <w:t>ю (подтверждение</w:t>
      </w:r>
      <w:r w:rsidR="00247C4D" w:rsidRPr="00247C4D">
        <w:rPr>
          <w:sz w:val="20"/>
          <w:szCs w:val="20"/>
        </w:rPr>
        <w:t xml:space="preserve"> или </w:t>
      </w:r>
      <w:r w:rsidR="00247C4D">
        <w:rPr>
          <w:sz w:val="20"/>
          <w:szCs w:val="20"/>
        </w:rPr>
        <w:t>подпись</w:t>
      </w:r>
      <w:r w:rsidR="00DC4ABB">
        <w:rPr>
          <w:sz w:val="20"/>
          <w:szCs w:val="20"/>
        </w:rPr>
        <w:t xml:space="preserve">) </w:t>
      </w:r>
      <w:r w:rsidR="00DC4ABB" w:rsidRPr="00726198">
        <w:rPr>
          <w:sz w:val="20"/>
          <w:szCs w:val="20"/>
        </w:rPr>
        <w:t>сообщения после проверки правильности его составления</w:t>
      </w:r>
      <w:r w:rsidR="00DC4ABB">
        <w:rPr>
          <w:sz w:val="20"/>
          <w:szCs w:val="20"/>
        </w:rPr>
        <w:t>,</w:t>
      </w:r>
      <w:r w:rsidR="00DC4ABB" w:rsidRPr="00726198">
        <w:rPr>
          <w:sz w:val="20"/>
          <w:szCs w:val="20"/>
        </w:rPr>
        <w:t xml:space="preserve"> подтверждение</w:t>
      </w:r>
      <w:r w:rsidR="00DC4ABB">
        <w:rPr>
          <w:sz w:val="20"/>
          <w:szCs w:val="20"/>
        </w:rPr>
        <w:t xml:space="preserve"> проводки в прошлую (архивную) дату</w:t>
      </w:r>
      <w:r w:rsidR="00DC4ABB" w:rsidRPr="00726198">
        <w:rPr>
          <w:sz w:val="20"/>
          <w:szCs w:val="20"/>
        </w:rPr>
        <w:t xml:space="preserve"> и завершение обработки сообщения с созданием записи о реквизитах операции в таблице GL_OPER и </w:t>
      </w:r>
      <w:r w:rsidR="00DC4ABB">
        <w:rPr>
          <w:sz w:val="20"/>
          <w:szCs w:val="20"/>
        </w:rPr>
        <w:t>формированием</w:t>
      </w:r>
      <w:r w:rsidR="00DC4ABB" w:rsidRPr="00726198">
        <w:rPr>
          <w:sz w:val="20"/>
          <w:szCs w:val="20"/>
        </w:rPr>
        <w:t xml:space="preserve"> проводок по зарегистрированной операции в таблице PD.</w:t>
      </w:r>
    </w:p>
    <w:p w:rsidR="00DC4ABB" w:rsidRPr="00726198" w:rsidRDefault="00DC4ABB" w:rsidP="00782FB8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 w:rsidRPr="00726198">
        <w:rPr>
          <w:sz w:val="20"/>
          <w:szCs w:val="20"/>
        </w:rPr>
        <w:t>Любая операция</w:t>
      </w:r>
      <w:r>
        <w:rPr>
          <w:sz w:val="20"/>
          <w:szCs w:val="20"/>
        </w:rPr>
        <w:t>, таким образом</w:t>
      </w:r>
      <w:r w:rsidRPr="00726198">
        <w:rPr>
          <w:sz w:val="20"/>
          <w:szCs w:val="20"/>
        </w:rPr>
        <w:t>, ручная или из файла</w:t>
      </w:r>
      <w:r>
        <w:rPr>
          <w:sz w:val="20"/>
          <w:szCs w:val="20"/>
        </w:rPr>
        <w:t>,</w:t>
      </w:r>
      <w:r w:rsidRPr="00726198">
        <w:rPr>
          <w:sz w:val="20"/>
          <w:szCs w:val="20"/>
        </w:rPr>
        <w:t xml:space="preserve"> должна проходить несколько этапов обработки:</w:t>
      </w:r>
    </w:p>
    <w:p w:rsidR="00E77758" w:rsidRDefault="00DC4ABB" w:rsidP="00E77758">
      <w:pPr>
        <w:pStyle w:val="a4"/>
        <w:numPr>
          <w:ilvl w:val="0"/>
          <w:numId w:val="2"/>
        </w:numPr>
        <w:spacing w:after="60"/>
        <w:ind w:left="709" w:hanging="357"/>
        <w:contextualSpacing w:val="0"/>
        <w:jc w:val="both"/>
        <w:rPr>
          <w:sz w:val="20"/>
        </w:rPr>
      </w:pPr>
      <w:r w:rsidRPr="00D777CD">
        <w:rPr>
          <w:sz w:val="20"/>
        </w:rPr>
        <w:t>Ввод оператором</w:t>
      </w:r>
      <w:r>
        <w:rPr>
          <w:sz w:val="20"/>
        </w:rPr>
        <w:t xml:space="preserve"> сообщения с реквизитами </w:t>
      </w:r>
      <w:r w:rsidRPr="00D777CD">
        <w:rPr>
          <w:sz w:val="20"/>
        </w:rPr>
        <w:t>операции</w:t>
      </w:r>
      <w:r>
        <w:rPr>
          <w:sz w:val="20"/>
        </w:rPr>
        <w:t xml:space="preserve"> или загрузка сообщений в пакетном режиме (регистрация неавторизованного сообщения), контроль правильности ввода и загрузки,</w:t>
      </w:r>
      <w:r w:rsidRPr="00D777CD">
        <w:rPr>
          <w:sz w:val="20"/>
        </w:rPr>
        <w:t xml:space="preserve"> </w:t>
      </w:r>
      <w:r>
        <w:rPr>
          <w:sz w:val="20"/>
        </w:rPr>
        <w:t>и</w:t>
      </w:r>
      <w:r w:rsidRPr="00D777CD">
        <w:rPr>
          <w:sz w:val="20"/>
        </w:rPr>
        <w:t xml:space="preserve"> </w:t>
      </w:r>
      <w:r>
        <w:rPr>
          <w:sz w:val="20"/>
        </w:rPr>
        <w:t>п</w:t>
      </w:r>
      <w:r w:rsidRPr="00D777CD">
        <w:rPr>
          <w:sz w:val="20"/>
        </w:rPr>
        <w:t xml:space="preserve">ередача </w:t>
      </w:r>
      <w:r>
        <w:rPr>
          <w:sz w:val="20"/>
        </w:rPr>
        <w:t xml:space="preserve">введенных сообщений </w:t>
      </w:r>
      <w:r w:rsidRPr="00D777CD">
        <w:rPr>
          <w:sz w:val="20"/>
        </w:rPr>
        <w:t xml:space="preserve">на </w:t>
      </w:r>
      <w:r>
        <w:rPr>
          <w:sz w:val="20"/>
        </w:rPr>
        <w:t>авторизацию (подпись/</w:t>
      </w:r>
      <w:r w:rsidRPr="00D777CD">
        <w:rPr>
          <w:sz w:val="20"/>
        </w:rPr>
        <w:t>контроль</w:t>
      </w:r>
      <w:r>
        <w:rPr>
          <w:sz w:val="20"/>
        </w:rPr>
        <w:t>)</w:t>
      </w:r>
      <w:r w:rsidRPr="00D777CD">
        <w:rPr>
          <w:sz w:val="20"/>
        </w:rPr>
        <w:t xml:space="preserve"> контролеру</w:t>
      </w:r>
      <w:r>
        <w:rPr>
          <w:sz w:val="20"/>
        </w:rPr>
        <w:t xml:space="preserve">. </w:t>
      </w:r>
    </w:p>
    <w:p w:rsidR="008B292E" w:rsidRDefault="008B292E" w:rsidP="008B292E">
      <w:pPr>
        <w:pStyle w:val="a4"/>
        <w:spacing w:after="120"/>
        <w:ind w:left="709" w:firstLine="425"/>
        <w:contextualSpacing w:val="0"/>
        <w:jc w:val="both"/>
        <w:rPr>
          <w:sz w:val="20"/>
        </w:rPr>
      </w:pPr>
      <w:r>
        <w:rPr>
          <w:sz w:val="20"/>
        </w:rPr>
        <w:t xml:space="preserve">Доступно </w:t>
      </w:r>
      <w:r w:rsidRPr="005C4D94">
        <w:rPr>
          <w:sz w:val="20"/>
        </w:rPr>
        <w:t>пользователям, имеющим право ввода операции и/или загрузки операций (сообщений) из файла</w:t>
      </w:r>
      <w:r>
        <w:rPr>
          <w:sz w:val="20"/>
        </w:rPr>
        <w:t>.</w:t>
      </w:r>
    </w:p>
    <w:p w:rsidR="00DC4ABB" w:rsidRPr="00541C3F" w:rsidRDefault="00DC4ABB" w:rsidP="00FC6E32">
      <w:pPr>
        <w:pStyle w:val="a4"/>
        <w:keepNext/>
        <w:numPr>
          <w:ilvl w:val="0"/>
          <w:numId w:val="2"/>
        </w:numPr>
        <w:spacing w:after="120"/>
        <w:ind w:left="709" w:hanging="357"/>
        <w:contextualSpacing w:val="0"/>
        <w:jc w:val="both"/>
        <w:rPr>
          <w:sz w:val="20"/>
        </w:rPr>
      </w:pPr>
      <w:r>
        <w:rPr>
          <w:sz w:val="20"/>
        </w:rPr>
        <w:t>Авторизация</w:t>
      </w:r>
      <w:r w:rsidRPr="002C016F">
        <w:rPr>
          <w:sz w:val="20"/>
        </w:rPr>
        <w:t xml:space="preserve"> </w:t>
      </w:r>
      <w:r w:rsidR="00657503" w:rsidRPr="00657503">
        <w:rPr>
          <w:sz w:val="20"/>
        </w:rPr>
        <w:t xml:space="preserve">(подпись/контроль) </w:t>
      </w:r>
      <w:r w:rsidRPr="002C016F">
        <w:rPr>
          <w:sz w:val="20"/>
        </w:rPr>
        <w:t>сообщения</w:t>
      </w:r>
      <w:r>
        <w:rPr>
          <w:sz w:val="20"/>
        </w:rPr>
        <w:t xml:space="preserve"> (сообщений пакета)</w:t>
      </w:r>
      <w:r w:rsidRPr="002C016F">
        <w:rPr>
          <w:sz w:val="20"/>
        </w:rPr>
        <w:t xml:space="preserve"> контролером</w:t>
      </w:r>
      <w:r>
        <w:rPr>
          <w:sz w:val="20"/>
        </w:rPr>
        <w:t xml:space="preserve"> - сотрудником </w:t>
      </w:r>
      <w:proofErr w:type="spellStart"/>
      <w:r>
        <w:rPr>
          <w:sz w:val="20"/>
        </w:rPr>
        <w:t>бэк</w:t>
      </w:r>
      <w:proofErr w:type="spellEnd"/>
      <w:r>
        <w:rPr>
          <w:sz w:val="20"/>
        </w:rPr>
        <w:t>-офиса (ДБО)</w:t>
      </w:r>
      <w:r w:rsidRPr="00D777CD">
        <w:rPr>
          <w:sz w:val="20"/>
        </w:rPr>
        <w:t xml:space="preserve"> </w:t>
      </w:r>
      <w:r w:rsidRPr="00440A36">
        <w:rPr>
          <w:sz w:val="20"/>
        </w:rPr>
        <w:t>(</w:t>
      </w:r>
      <w:r>
        <w:rPr>
          <w:sz w:val="20"/>
        </w:rPr>
        <w:t xml:space="preserve">регистрация </w:t>
      </w:r>
      <w:r w:rsidRPr="00440A36">
        <w:rPr>
          <w:sz w:val="20"/>
        </w:rPr>
        <w:t>авториз</w:t>
      </w:r>
      <w:r>
        <w:rPr>
          <w:sz w:val="20"/>
        </w:rPr>
        <w:t>ованного сообщения</w:t>
      </w:r>
      <w:r w:rsidRPr="00440A36">
        <w:rPr>
          <w:sz w:val="20"/>
        </w:rPr>
        <w:t>)</w:t>
      </w:r>
      <w:r w:rsidRPr="00541C3F">
        <w:rPr>
          <w:noProof/>
          <w:sz w:val="20"/>
          <w:szCs w:val="20"/>
          <w:lang w:eastAsia="ru-RU"/>
        </w:rPr>
        <w:t xml:space="preserve"> </w:t>
      </w:r>
    </w:p>
    <w:p w:rsidR="00DC4ABB" w:rsidRDefault="00DC4ABB" w:rsidP="008B292E">
      <w:pPr>
        <w:pStyle w:val="a4"/>
        <w:numPr>
          <w:ilvl w:val="0"/>
          <w:numId w:val="3"/>
        </w:numPr>
        <w:spacing w:after="60"/>
        <w:ind w:left="1843" w:hanging="357"/>
        <w:contextualSpacing w:val="0"/>
        <w:jc w:val="both"/>
        <w:rPr>
          <w:sz w:val="20"/>
        </w:rPr>
      </w:pPr>
      <w:r>
        <w:rPr>
          <w:sz w:val="20"/>
        </w:rPr>
        <w:t xml:space="preserve">с автоматическим завершением обработки сообщения, в результате чего создаются операция и проводки по ней с текущей датой проводки </w:t>
      </w:r>
    </w:p>
    <w:p w:rsidR="008B292E" w:rsidRDefault="00DC4ABB" w:rsidP="008B292E">
      <w:pPr>
        <w:pStyle w:val="a4"/>
        <w:numPr>
          <w:ilvl w:val="0"/>
          <w:numId w:val="3"/>
        </w:numPr>
        <w:spacing w:after="120"/>
        <w:ind w:left="1843" w:hanging="357"/>
        <w:contextualSpacing w:val="0"/>
        <w:jc w:val="both"/>
        <w:rPr>
          <w:sz w:val="20"/>
        </w:rPr>
      </w:pPr>
      <w:r>
        <w:rPr>
          <w:sz w:val="20"/>
        </w:rPr>
        <w:lastRenderedPageBreak/>
        <w:t xml:space="preserve">с ожиданием подтверждения даты проводки в архивные (закрытые) операционные дни </w:t>
      </w:r>
    </w:p>
    <w:p w:rsidR="00DC4ABB" w:rsidRPr="008B292E" w:rsidRDefault="008B292E" w:rsidP="008B292E">
      <w:pPr>
        <w:spacing w:after="120"/>
        <w:ind w:left="709" w:firstLine="425"/>
        <w:jc w:val="both"/>
        <w:rPr>
          <w:sz w:val="20"/>
        </w:rPr>
      </w:pPr>
      <w:r>
        <w:rPr>
          <w:sz w:val="20"/>
        </w:rPr>
        <w:t>Д</w:t>
      </w:r>
      <w:r w:rsidRPr="008B292E">
        <w:rPr>
          <w:sz w:val="20"/>
        </w:rPr>
        <w:t>оступно пользовател</w:t>
      </w:r>
      <w:r>
        <w:rPr>
          <w:sz w:val="20"/>
        </w:rPr>
        <w:t>ям</w:t>
      </w:r>
      <w:r w:rsidRPr="008B292E">
        <w:rPr>
          <w:sz w:val="20"/>
        </w:rPr>
        <w:t>, имеющих роль «2я рука»</w:t>
      </w:r>
      <w:r w:rsidRPr="008B292E">
        <w:rPr>
          <w:noProof/>
          <w:sz w:val="20"/>
          <w:szCs w:val="20"/>
          <w:lang w:eastAsia="ru-RU"/>
        </w:rPr>
        <w:t>.</w:t>
      </w:r>
    </w:p>
    <w:p w:rsidR="003F19DE" w:rsidRDefault="00DC4ABB" w:rsidP="003F19DE">
      <w:pPr>
        <w:pStyle w:val="a4"/>
        <w:keepNext/>
        <w:numPr>
          <w:ilvl w:val="0"/>
          <w:numId w:val="2"/>
        </w:numPr>
        <w:spacing w:after="120"/>
        <w:ind w:left="709" w:hanging="357"/>
        <w:contextualSpacing w:val="0"/>
        <w:jc w:val="both"/>
        <w:rPr>
          <w:sz w:val="20"/>
        </w:rPr>
      </w:pPr>
      <w:r w:rsidRPr="000A5DD4">
        <w:rPr>
          <w:sz w:val="20"/>
        </w:rPr>
        <w:t>П</w:t>
      </w:r>
      <w:r>
        <w:rPr>
          <w:sz w:val="20"/>
        </w:rPr>
        <w:t xml:space="preserve">одтверждение </w:t>
      </w:r>
      <w:r w:rsidRPr="00726E6D">
        <w:rPr>
          <w:sz w:val="20"/>
          <w:szCs w:val="20"/>
        </w:rPr>
        <w:t xml:space="preserve">сотрудником </w:t>
      </w:r>
      <w:r>
        <w:rPr>
          <w:sz w:val="20"/>
          <w:szCs w:val="20"/>
        </w:rPr>
        <w:t>бухгалтерии (</w:t>
      </w:r>
      <w:proofErr w:type="spellStart"/>
      <w:r w:rsidRPr="00726E6D">
        <w:rPr>
          <w:sz w:val="20"/>
          <w:szCs w:val="20"/>
        </w:rPr>
        <w:t>ДБУиО</w:t>
      </w:r>
      <w:proofErr w:type="spellEnd"/>
      <w:r>
        <w:rPr>
          <w:sz w:val="20"/>
          <w:szCs w:val="20"/>
        </w:rPr>
        <w:t>)</w:t>
      </w:r>
      <w:r>
        <w:rPr>
          <w:sz w:val="20"/>
        </w:rPr>
        <w:t xml:space="preserve"> архивной даты </w:t>
      </w:r>
      <w:r>
        <w:rPr>
          <w:sz w:val="20"/>
          <w:szCs w:val="20"/>
        </w:rPr>
        <w:t>или отказ от подтверждения архивной даты с одновременным подтверждением проведения операции в текущем операционном дне и</w:t>
      </w:r>
      <w:r w:rsidRPr="000A5DD4">
        <w:rPr>
          <w:sz w:val="20"/>
        </w:rPr>
        <w:t xml:space="preserve"> </w:t>
      </w:r>
      <w:r>
        <w:rPr>
          <w:sz w:val="20"/>
        </w:rPr>
        <w:t>з</w:t>
      </w:r>
      <w:r w:rsidRPr="000A5DD4">
        <w:rPr>
          <w:sz w:val="20"/>
        </w:rPr>
        <w:t>авершение</w:t>
      </w:r>
      <w:r>
        <w:rPr>
          <w:sz w:val="20"/>
          <w:szCs w:val="20"/>
        </w:rPr>
        <w:t xml:space="preserve"> обработки сообщения с </w:t>
      </w:r>
      <w:r>
        <w:rPr>
          <w:sz w:val="20"/>
        </w:rPr>
        <w:t>созданием проводок соответственно в архивном или текущем операционном дне</w:t>
      </w:r>
      <w:r w:rsidR="003F19DE">
        <w:rPr>
          <w:sz w:val="20"/>
        </w:rPr>
        <w:t>.</w:t>
      </w:r>
    </w:p>
    <w:p w:rsidR="00DC4ABB" w:rsidRPr="00346EFE" w:rsidRDefault="003F19DE" w:rsidP="003F19DE">
      <w:pPr>
        <w:pStyle w:val="a4"/>
        <w:spacing w:after="120"/>
        <w:ind w:left="709"/>
        <w:contextualSpacing w:val="0"/>
        <w:jc w:val="both"/>
        <w:rPr>
          <w:sz w:val="20"/>
          <w:szCs w:val="20"/>
        </w:rPr>
      </w:pPr>
      <w:r>
        <w:rPr>
          <w:sz w:val="20"/>
        </w:rPr>
        <w:t>Д</w:t>
      </w:r>
      <w:r w:rsidR="00DC4ABB">
        <w:rPr>
          <w:sz w:val="20"/>
        </w:rPr>
        <w:t>оступно для пользователей, имеющих роль «3я</w:t>
      </w:r>
      <w:r w:rsidR="00DC4ABB">
        <w:rPr>
          <w:sz w:val="20"/>
          <w:lang w:val="en-US"/>
        </w:rPr>
        <w:t> </w:t>
      </w:r>
      <w:r w:rsidR="00DC4ABB">
        <w:rPr>
          <w:sz w:val="20"/>
        </w:rPr>
        <w:t>рука».</w:t>
      </w:r>
    </w:p>
    <w:p w:rsidR="003F19DE" w:rsidRDefault="00984263" w:rsidP="003F19DE">
      <w:pPr>
        <w:pStyle w:val="a4"/>
        <w:spacing w:after="60"/>
        <w:ind w:left="0" w:firstLine="425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 этапе авторизации </w:t>
      </w:r>
      <w:r w:rsidR="00B07489">
        <w:rPr>
          <w:sz w:val="20"/>
          <w:szCs w:val="20"/>
        </w:rPr>
        <w:t>перед подписанием сообщения</w:t>
      </w:r>
      <w:r w:rsidR="003F19DE">
        <w:rPr>
          <w:sz w:val="20"/>
          <w:szCs w:val="20"/>
        </w:rPr>
        <w:t xml:space="preserve"> добавляется</w:t>
      </w:r>
      <w:r w:rsidR="003F19DE" w:rsidRPr="003F19DE">
        <w:rPr>
          <w:sz w:val="20"/>
        </w:rPr>
        <w:t xml:space="preserve"> </w:t>
      </w:r>
      <w:r w:rsidR="003F19DE">
        <w:rPr>
          <w:sz w:val="20"/>
        </w:rPr>
        <w:t>в</w:t>
      </w:r>
      <w:r w:rsidR="003F19DE" w:rsidRPr="008B292E">
        <w:rPr>
          <w:sz w:val="20"/>
        </w:rPr>
        <w:t xml:space="preserve">ызов </w:t>
      </w:r>
      <w:r w:rsidR="0050430C" w:rsidRPr="00C51BC7">
        <w:rPr>
          <w:sz w:val="20"/>
        </w:rPr>
        <w:t>функции</w:t>
      </w:r>
      <w:r w:rsidR="0050430C" w:rsidRPr="008B292E">
        <w:rPr>
          <w:sz w:val="20"/>
        </w:rPr>
        <w:t xml:space="preserve"> </w:t>
      </w:r>
      <w:r w:rsidR="003F19DE" w:rsidRPr="008B292E">
        <w:rPr>
          <w:sz w:val="20"/>
        </w:rPr>
        <w:t xml:space="preserve">формирования </w:t>
      </w:r>
      <w:r w:rsidR="000D2724" w:rsidRPr="008B292E">
        <w:rPr>
          <w:sz w:val="20"/>
        </w:rPr>
        <w:t>движения по счет</w:t>
      </w:r>
      <w:r w:rsidR="000D2724">
        <w:rPr>
          <w:sz w:val="20"/>
        </w:rPr>
        <w:t>у</w:t>
      </w:r>
      <w:r w:rsidR="000D2724" w:rsidRPr="008B292E">
        <w:rPr>
          <w:sz w:val="20"/>
        </w:rPr>
        <w:t xml:space="preserve"> </w:t>
      </w:r>
      <w:r w:rsidR="003F19DE" w:rsidRPr="008B292E">
        <w:rPr>
          <w:sz w:val="20"/>
        </w:rPr>
        <w:t>во внешней системе ведения клиентских счетов (</w:t>
      </w:r>
      <w:r w:rsidR="003F19DE" w:rsidRPr="00945107">
        <w:rPr>
          <w:sz w:val="20"/>
          <w:szCs w:val="20"/>
          <w:shd w:val="clear" w:color="auto" w:fill="FFF2CC" w:themeFill="accent4" w:themeFillTint="33"/>
        </w:rPr>
        <w:t xml:space="preserve">описание в отдельном </w:t>
      </w:r>
      <w:r w:rsidR="003F19DE" w:rsidRPr="00945107">
        <w:rPr>
          <w:sz w:val="20"/>
          <w:szCs w:val="20"/>
          <w:shd w:val="clear" w:color="auto" w:fill="FFF2CC" w:themeFill="accent4" w:themeFillTint="33"/>
          <w:lang w:val="en-US"/>
        </w:rPr>
        <w:t>FSD</w:t>
      </w:r>
      <w:r w:rsidR="003F19DE" w:rsidRPr="008B292E">
        <w:rPr>
          <w:sz w:val="20"/>
        </w:rPr>
        <w:t>)</w:t>
      </w:r>
      <w:r w:rsidR="003F19DE">
        <w:rPr>
          <w:sz w:val="20"/>
        </w:rPr>
        <w:t>.</w:t>
      </w:r>
    </w:p>
    <w:p w:rsidR="00DC4ABB" w:rsidRDefault="00DC4ABB" w:rsidP="00782FB8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 w:rsidRPr="00137AE1">
        <w:rPr>
          <w:sz w:val="20"/>
          <w:szCs w:val="20"/>
        </w:rPr>
        <w:t>Следует</w:t>
      </w:r>
      <w:r>
        <w:rPr>
          <w:sz w:val="20"/>
        </w:rPr>
        <w:t xml:space="preserve"> </w:t>
      </w:r>
      <w:r w:rsidRPr="007529BF">
        <w:rPr>
          <w:sz w:val="20"/>
          <w:szCs w:val="20"/>
        </w:rPr>
        <w:t>учитывать</w:t>
      </w:r>
      <w:r>
        <w:rPr>
          <w:sz w:val="20"/>
        </w:rPr>
        <w:t xml:space="preserve">, что ввод и авторизацию (подпись) сообщений должны выполнять разные пользователи с </w:t>
      </w:r>
      <w:r w:rsidRPr="00F72DC9">
        <w:rPr>
          <w:sz w:val="20"/>
        </w:rPr>
        <w:t xml:space="preserve">соответствующими ролями. </w:t>
      </w:r>
      <w:r>
        <w:rPr>
          <w:sz w:val="20"/>
        </w:rPr>
        <w:t>Для этого необходимо при авторизации сообщения делать проверку на наличие разных значений логина пользователя, выполняющего авторизацию, и логина пользователя, создавшего сообщение. И поскольку п</w:t>
      </w:r>
      <w:r w:rsidRPr="00F72DC9">
        <w:rPr>
          <w:sz w:val="20"/>
        </w:rPr>
        <w:t>роце</w:t>
      </w:r>
      <w:r>
        <w:rPr>
          <w:sz w:val="20"/>
        </w:rPr>
        <w:t>с</w:t>
      </w:r>
      <w:r w:rsidRPr="00F72DC9">
        <w:rPr>
          <w:sz w:val="20"/>
        </w:rPr>
        <w:t>с регистрации сообщения</w:t>
      </w:r>
      <w:r>
        <w:rPr>
          <w:sz w:val="20"/>
        </w:rPr>
        <w:t xml:space="preserve"> в системе, согласно требованию, разделяется во времени, то перед запуском процедуры завершения регистрации сообщения</w:t>
      </w:r>
      <w:r w:rsidRPr="00F72DC9">
        <w:rPr>
          <w:sz w:val="20"/>
        </w:rPr>
        <w:t xml:space="preserve"> </w:t>
      </w:r>
      <w:r>
        <w:rPr>
          <w:sz w:val="20"/>
        </w:rPr>
        <w:t>следует повторно запускать функцию контроля, используемую при выполнении операции ввода сообщения.</w:t>
      </w:r>
    </w:p>
    <w:p w:rsidR="0041253C" w:rsidRDefault="0041253C" w:rsidP="00191EC5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Общие требования к форм</w:t>
      </w:r>
      <w:r w:rsidR="000A4EDB">
        <w:rPr>
          <w:b/>
          <w:color w:val="2F5496" w:themeColor="accent5" w:themeShade="BF"/>
          <w:spacing w:val="20"/>
        </w:rPr>
        <w:t>е</w:t>
      </w:r>
      <w:r>
        <w:rPr>
          <w:b/>
          <w:color w:val="2F5496" w:themeColor="accent5" w:themeShade="BF"/>
          <w:spacing w:val="20"/>
        </w:rPr>
        <w:t xml:space="preserve"> обработки сообщений</w:t>
      </w:r>
    </w:p>
    <w:p w:rsidR="0065496F" w:rsidRDefault="0065496F" w:rsidP="0065496F">
      <w:pPr>
        <w:pStyle w:val="a4"/>
        <w:keepNext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В рамках данного документа рассматриваются две формы обработки сообщений: </w:t>
      </w:r>
    </w:p>
    <w:p w:rsidR="00E93C31" w:rsidRDefault="00E93C31" w:rsidP="003A5C6D">
      <w:pPr>
        <w:pStyle w:val="a4"/>
        <w:numPr>
          <w:ilvl w:val="0"/>
          <w:numId w:val="20"/>
        </w:numPr>
        <w:spacing w:after="0"/>
        <w:ind w:left="1139" w:hanging="357"/>
        <w:contextualSpacing w:val="0"/>
        <w:jc w:val="both"/>
        <w:rPr>
          <w:sz w:val="20"/>
        </w:rPr>
      </w:pPr>
      <w:r w:rsidRPr="00E93C31">
        <w:rPr>
          <w:sz w:val="20"/>
        </w:rPr>
        <w:t xml:space="preserve">форма </w:t>
      </w:r>
      <w:r>
        <w:rPr>
          <w:sz w:val="20"/>
        </w:rPr>
        <w:t xml:space="preserve">для </w:t>
      </w:r>
      <w:r w:rsidR="0065496F">
        <w:rPr>
          <w:sz w:val="20"/>
        </w:rPr>
        <w:t xml:space="preserve">обработки сообщений </w:t>
      </w:r>
      <w:r>
        <w:rPr>
          <w:sz w:val="20"/>
        </w:rPr>
        <w:t xml:space="preserve">ручного ввода </w:t>
      </w:r>
      <w:r w:rsidR="0065496F">
        <w:rPr>
          <w:sz w:val="20"/>
        </w:rPr>
        <w:t>– требуется разработка новой формы «</w:t>
      </w:r>
      <w:r w:rsidR="00AD5339">
        <w:rPr>
          <w:sz w:val="20"/>
        </w:rPr>
        <w:t>Ввод и авторизация операции</w:t>
      </w:r>
      <w:r w:rsidR="0065496F">
        <w:rPr>
          <w:sz w:val="20"/>
        </w:rPr>
        <w:t>»</w:t>
      </w:r>
      <w:r>
        <w:rPr>
          <w:sz w:val="20"/>
        </w:rPr>
        <w:t xml:space="preserve"> </w:t>
      </w:r>
    </w:p>
    <w:p w:rsidR="00E93C31" w:rsidRDefault="00E93C31" w:rsidP="003A5C6D">
      <w:pPr>
        <w:pStyle w:val="a4"/>
        <w:numPr>
          <w:ilvl w:val="0"/>
          <w:numId w:val="20"/>
        </w:numPr>
        <w:spacing w:after="12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 xml:space="preserve">форма для </w:t>
      </w:r>
      <w:r w:rsidR="0065496F">
        <w:rPr>
          <w:sz w:val="20"/>
        </w:rPr>
        <w:t xml:space="preserve">обработки сообщений </w:t>
      </w:r>
      <w:r>
        <w:rPr>
          <w:sz w:val="20"/>
        </w:rPr>
        <w:t xml:space="preserve">пакетной загрузки </w:t>
      </w:r>
      <w:r w:rsidR="0065496F">
        <w:rPr>
          <w:sz w:val="20"/>
        </w:rPr>
        <w:t>– требуется доработка существующей формы «Входящие сообщения из файла»</w:t>
      </w:r>
    </w:p>
    <w:p w:rsidR="00E93C31" w:rsidRDefault="00E93C31" w:rsidP="00E93C31">
      <w:pPr>
        <w:pStyle w:val="a4"/>
        <w:keepNext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Данные формы должны вызываться из разных пунктов меню, содержать в основном одинаковые функции и использовать общие правила работы с отображаемыми в данных формах сообщениями. Отличаются формы только методом ввода и источником данных.</w:t>
      </w:r>
    </w:p>
    <w:p w:rsidR="00742565" w:rsidRDefault="00742565" w:rsidP="00E93C31">
      <w:pPr>
        <w:pStyle w:val="a4"/>
        <w:keepNext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Доступ к формам должны иметь пользователи, роли которых содержат хотя бы одну из функций ввода, авторизации</w:t>
      </w:r>
      <w:r w:rsidRPr="00243955">
        <w:rPr>
          <w:sz w:val="20"/>
        </w:rPr>
        <w:t xml:space="preserve"> </w:t>
      </w:r>
      <w:r>
        <w:rPr>
          <w:sz w:val="20"/>
        </w:rPr>
        <w:t>(</w:t>
      </w:r>
      <w:r w:rsidRPr="00243955">
        <w:rPr>
          <w:sz w:val="20"/>
        </w:rPr>
        <w:t>под</w:t>
      </w:r>
      <w:r>
        <w:rPr>
          <w:sz w:val="20"/>
        </w:rPr>
        <w:t>писи) и подтверждения архивной даты операции.</w:t>
      </w:r>
    </w:p>
    <w:p w:rsidR="006A7F8D" w:rsidRDefault="00247C4D" w:rsidP="00191EC5">
      <w:pPr>
        <w:pStyle w:val="a4"/>
        <w:numPr>
          <w:ilvl w:val="1"/>
          <w:numId w:val="1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bookmarkStart w:id="0" w:name="доступные_статусы"/>
      <w:bookmarkEnd w:id="0"/>
      <w:r>
        <w:rPr>
          <w:b/>
          <w:color w:val="2F5496" w:themeColor="accent5" w:themeShade="BF"/>
          <w:spacing w:val="20"/>
        </w:rPr>
        <w:t>Доступные в форме</w:t>
      </w:r>
      <w:r w:rsidR="00E93C31">
        <w:rPr>
          <w:b/>
          <w:color w:val="2F5496" w:themeColor="accent5" w:themeShade="BF"/>
          <w:spacing w:val="20"/>
        </w:rPr>
        <w:t xml:space="preserve"> сообщени</w:t>
      </w:r>
      <w:r>
        <w:rPr>
          <w:b/>
          <w:color w:val="2F5496" w:themeColor="accent5" w:themeShade="BF"/>
          <w:spacing w:val="20"/>
        </w:rPr>
        <w:t>я</w:t>
      </w:r>
    </w:p>
    <w:p w:rsidR="0041543D" w:rsidRDefault="00A30406" w:rsidP="007D6F79">
      <w:pPr>
        <w:pStyle w:val="a4"/>
        <w:keepNext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</w:t>
      </w:r>
      <w:r w:rsidR="00B1557C">
        <w:rPr>
          <w:sz w:val="20"/>
        </w:rPr>
        <w:t>ользовател</w:t>
      </w:r>
      <w:r>
        <w:rPr>
          <w:sz w:val="20"/>
        </w:rPr>
        <w:t>ям</w:t>
      </w:r>
      <w:r w:rsidR="00B1557C">
        <w:rPr>
          <w:sz w:val="20"/>
        </w:rPr>
        <w:t>, имеющи</w:t>
      </w:r>
      <w:r>
        <w:rPr>
          <w:sz w:val="20"/>
        </w:rPr>
        <w:t>м</w:t>
      </w:r>
      <w:r w:rsidR="00B1557C">
        <w:rPr>
          <w:sz w:val="20"/>
        </w:rPr>
        <w:t xml:space="preserve"> </w:t>
      </w:r>
      <w:r w:rsidR="00742565">
        <w:rPr>
          <w:sz w:val="20"/>
        </w:rPr>
        <w:t xml:space="preserve">соответствующие </w:t>
      </w:r>
      <w:r w:rsidR="00B1557C">
        <w:rPr>
          <w:sz w:val="20"/>
        </w:rPr>
        <w:t>прав</w:t>
      </w:r>
      <w:r w:rsidR="00742565">
        <w:rPr>
          <w:sz w:val="20"/>
        </w:rPr>
        <w:t>а,</w:t>
      </w:r>
      <w:r w:rsidR="00B1557C">
        <w:rPr>
          <w:sz w:val="20"/>
        </w:rPr>
        <w:t xml:space="preserve"> </w:t>
      </w:r>
      <w:r>
        <w:rPr>
          <w:sz w:val="20"/>
        </w:rPr>
        <w:t>по умолчанию долж</w:t>
      </w:r>
      <w:r w:rsidR="00F56406">
        <w:rPr>
          <w:sz w:val="20"/>
        </w:rPr>
        <w:t>н</w:t>
      </w:r>
      <w:r>
        <w:rPr>
          <w:sz w:val="20"/>
        </w:rPr>
        <w:t>ы</w:t>
      </w:r>
      <w:r w:rsidR="001917F6">
        <w:rPr>
          <w:sz w:val="20"/>
        </w:rPr>
        <w:t xml:space="preserve"> </w:t>
      </w:r>
      <w:r>
        <w:rPr>
          <w:sz w:val="20"/>
        </w:rPr>
        <w:t xml:space="preserve">быть доступны </w:t>
      </w:r>
      <w:r w:rsidR="00F40D7D">
        <w:rPr>
          <w:sz w:val="20"/>
        </w:rPr>
        <w:t xml:space="preserve">в данных формах </w:t>
      </w:r>
      <w:r>
        <w:rPr>
          <w:sz w:val="20"/>
        </w:rPr>
        <w:t xml:space="preserve">только </w:t>
      </w:r>
      <w:r w:rsidR="00974389">
        <w:rPr>
          <w:sz w:val="20"/>
        </w:rPr>
        <w:t>списк</w:t>
      </w:r>
      <w:r w:rsidR="00F40D7D">
        <w:rPr>
          <w:sz w:val="20"/>
        </w:rPr>
        <w:t>и</w:t>
      </w:r>
      <w:r w:rsidR="002B2BD1">
        <w:rPr>
          <w:sz w:val="20"/>
        </w:rPr>
        <w:t xml:space="preserve"> </w:t>
      </w:r>
      <w:r w:rsidR="0041543D">
        <w:rPr>
          <w:sz w:val="20"/>
        </w:rPr>
        <w:t xml:space="preserve">созданных и </w:t>
      </w:r>
      <w:r w:rsidR="002B2BD1">
        <w:rPr>
          <w:sz w:val="20"/>
        </w:rPr>
        <w:t xml:space="preserve">необработанных </w:t>
      </w:r>
      <w:r w:rsidR="005C5342">
        <w:rPr>
          <w:sz w:val="20"/>
        </w:rPr>
        <w:t>за текущий операционный день</w:t>
      </w:r>
      <w:r w:rsidR="0041543D" w:rsidRPr="0041543D">
        <w:rPr>
          <w:sz w:val="20"/>
        </w:rPr>
        <w:t xml:space="preserve"> </w:t>
      </w:r>
      <w:r w:rsidR="0041543D">
        <w:rPr>
          <w:sz w:val="20"/>
        </w:rPr>
        <w:t>сообщений, а именно</w:t>
      </w:r>
      <w:r w:rsidR="005C5342" w:rsidRPr="005C5342">
        <w:rPr>
          <w:sz w:val="20"/>
        </w:rPr>
        <w:t>:</w:t>
      </w:r>
      <w:r w:rsidR="005C5342">
        <w:rPr>
          <w:sz w:val="20"/>
        </w:rPr>
        <w:t xml:space="preserve"> </w:t>
      </w:r>
    </w:p>
    <w:p w:rsidR="00243955" w:rsidRDefault="0041543D" w:rsidP="003A5C6D">
      <w:pPr>
        <w:pStyle w:val="a4"/>
        <w:numPr>
          <w:ilvl w:val="0"/>
          <w:numId w:val="31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 xml:space="preserve">введенных и </w:t>
      </w:r>
      <w:r w:rsidR="00346EFE">
        <w:rPr>
          <w:sz w:val="20"/>
        </w:rPr>
        <w:t>неавторизованны</w:t>
      </w:r>
      <w:r>
        <w:rPr>
          <w:sz w:val="20"/>
        </w:rPr>
        <w:t>х</w:t>
      </w:r>
      <w:r w:rsidR="00346EFE">
        <w:rPr>
          <w:sz w:val="20"/>
        </w:rPr>
        <w:t xml:space="preserve"> сообщени</w:t>
      </w:r>
      <w:r>
        <w:rPr>
          <w:sz w:val="20"/>
        </w:rPr>
        <w:t>й</w:t>
      </w:r>
      <w:r w:rsidR="00247C4D">
        <w:rPr>
          <w:sz w:val="20"/>
        </w:rPr>
        <w:t xml:space="preserve"> со статусами</w:t>
      </w:r>
      <w:r w:rsidR="00247C4D" w:rsidRPr="00247C4D">
        <w:rPr>
          <w:sz w:val="20"/>
        </w:rPr>
        <w:t xml:space="preserve"> </w:t>
      </w:r>
      <w:r w:rsidR="00247C4D">
        <w:rPr>
          <w:sz w:val="20"/>
          <w:lang w:val="en-US"/>
        </w:rPr>
        <w:t>GL</w:t>
      </w:r>
      <w:r w:rsidR="00247C4D" w:rsidRPr="004E214C">
        <w:rPr>
          <w:sz w:val="20"/>
        </w:rPr>
        <w:t>_</w:t>
      </w:r>
      <w:r w:rsidR="00247C4D">
        <w:rPr>
          <w:sz w:val="20"/>
          <w:lang w:val="en-US"/>
        </w:rPr>
        <w:t>BATPST</w:t>
      </w:r>
      <w:r w:rsidR="00247C4D" w:rsidRPr="004E214C">
        <w:rPr>
          <w:sz w:val="20"/>
        </w:rPr>
        <w:t>.</w:t>
      </w:r>
      <w:r w:rsidR="00247C4D">
        <w:rPr>
          <w:sz w:val="20"/>
          <w:lang w:val="en-US"/>
        </w:rPr>
        <w:t>STATE</w:t>
      </w:r>
      <w:r w:rsidR="00FB0F83" w:rsidRPr="004E214C">
        <w:rPr>
          <w:sz w:val="20"/>
        </w:rPr>
        <w:t xml:space="preserve"> =</w:t>
      </w:r>
      <w:r w:rsidR="00247C4D" w:rsidRPr="004E214C">
        <w:rPr>
          <w:sz w:val="20"/>
        </w:rPr>
        <w:t xml:space="preserve"> </w:t>
      </w:r>
    </w:p>
    <w:p w:rsidR="00247C4D" w:rsidRPr="00247C4D" w:rsidRDefault="00247C4D" w:rsidP="003A5C6D">
      <w:pPr>
        <w:pStyle w:val="a4"/>
        <w:numPr>
          <w:ilvl w:val="1"/>
          <w:numId w:val="32"/>
        </w:numPr>
        <w:spacing w:after="0"/>
        <w:contextualSpacing w:val="0"/>
        <w:jc w:val="both"/>
        <w:rPr>
          <w:sz w:val="20"/>
        </w:rPr>
      </w:pPr>
      <w:r w:rsidRPr="00FB3827">
        <w:rPr>
          <w:sz w:val="20"/>
        </w:rPr>
        <w:t>‘</w:t>
      </w:r>
      <w:r>
        <w:rPr>
          <w:sz w:val="20"/>
          <w:lang w:val="en-US"/>
        </w:rPr>
        <w:t>INPUT</w:t>
      </w:r>
      <w:r w:rsidRPr="00FB3827">
        <w:rPr>
          <w:sz w:val="20"/>
        </w:rPr>
        <w:t>’</w:t>
      </w:r>
      <w:r w:rsidR="00FB3827" w:rsidRPr="00FB3827">
        <w:rPr>
          <w:sz w:val="20"/>
        </w:rPr>
        <w:t xml:space="preserve"> –</w:t>
      </w:r>
      <w:r w:rsidR="00FB3827">
        <w:rPr>
          <w:sz w:val="20"/>
        </w:rPr>
        <w:t xml:space="preserve"> </w:t>
      </w:r>
      <w:r w:rsidR="009E0063">
        <w:rPr>
          <w:sz w:val="20"/>
        </w:rPr>
        <w:t xml:space="preserve">введенные, но </w:t>
      </w:r>
      <w:r w:rsidR="00FB3827">
        <w:rPr>
          <w:sz w:val="20"/>
        </w:rPr>
        <w:t>не переданные на подпись сообщения</w:t>
      </w:r>
    </w:p>
    <w:p w:rsidR="00247C4D" w:rsidRDefault="00247C4D" w:rsidP="003A5C6D">
      <w:pPr>
        <w:pStyle w:val="a4"/>
        <w:numPr>
          <w:ilvl w:val="1"/>
          <w:numId w:val="32"/>
        </w:numPr>
        <w:spacing w:after="60"/>
        <w:ind w:left="1860" w:hanging="357"/>
        <w:contextualSpacing w:val="0"/>
        <w:jc w:val="both"/>
        <w:rPr>
          <w:sz w:val="20"/>
        </w:rPr>
      </w:pPr>
      <w:r w:rsidRPr="00FB3827">
        <w:rPr>
          <w:sz w:val="20"/>
        </w:rPr>
        <w:t>‘</w:t>
      </w:r>
      <w:r>
        <w:rPr>
          <w:sz w:val="20"/>
          <w:lang w:val="en-US"/>
        </w:rPr>
        <w:t>RE</w:t>
      </w:r>
      <w:r w:rsidR="00FB3827">
        <w:rPr>
          <w:sz w:val="20"/>
        </w:rPr>
        <w:t>FUSE</w:t>
      </w:r>
      <w:r w:rsidRPr="00FB3827">
        <w:rPr>
          <w:sz w:val="20"/>
        </w:rPr>
        <w:t>’</w:t>
      </w:r>
      <w:r w:rsidR="00FB3827">
        <w:rPr>
          <w:sz w:val="20"/>
        </w:rPr>
        <w:t xml:space="preserve"> – отказанные </w:t>
      </w:r>
      <w:r w:rsidR="009E27D9" w:rsidRPr="009E27D9">
        <w:rPr>
          <w:sz w:val="20"/>
        </w:rPr>
        <w:t>на</w:t>
      </w:r>
      <w:r w:rsidR="00FB3827">
        <w:rPr>
          <w:sz w:val="20"/>
        </w:rPr>
        <w:t xml:space="preserve"> этап</w:t>
      </w:r>
      <w:r w:rsidR="009E27D9">
        <w:rPr>
          <w:sz w:val="20"/>
        </w:rPr>
        <w:t>е</w:t>
      </w:r>
      <w:r w:rsidR="00FB3827">
        <w:rPr>
          <w:sz w:val="20"/>
        </w:rPr>
        <w:t xml:space="preserve"> подписания (авторизации) сообщения</w:t>
      </w:r>
    </w:p>
    <w:p w:rsidR="00247C4D" w:rsidRDefault="00243955" w:rsidP="003A5C6D">
      <w:pPr>
        <w:pStyle w:val="a4"/>
        <w:numPr>
          <w:ilvl w:val="0"/>
          <w:numId w:val="31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 xml:space="preserve">сообщений, ожидающих </w:t>
      </w:r>
      <w:r w:rsidR="00265CFF">
        <w:rPr>
          <w:sz w:val="20"/>
        </w:rPr>
        <w:t xml:space="preserve">авторизацию </w:t>
      </w:r>
      <w:r>
        <w:rPr>
          <w:sz w:val="20"/>
        </w:rPr>
        <w:t>(</w:t>
      </w:r>
      <w:r w:rsidR="00265CFF">
        <w:rPr>
          <w:sz w:val="20"/>
        </w:rPr>
        <w:t>подпись</w:t>
      </w:r>
      <w:r>
        <w:rPr>
          <w:sz w:val="20"/>
        </w:rPr>
        <w:t>)</w:t>
      </w:r>
      <w:r w:rsidR="00346EFE">
        <w:rPr>
          <w:sz w:val="20"/>
        </w:rPr>
        <w:t xml:space="preserve"> </w:t>
      </w:r>
      <w:r w:rsidR="00247C4D">
        <w:rPr>
          <w:sz w:val="20"/>
        </w:rPr>
        <w:t>со статусами</w:t>
      </w:r>
      <w:r w:rsidR="00247C4D" w:rsidRPr="00247C4D">
        <w:rPr>
          <w:sz w:val="20"/>
        </w:rPr>
        <w:t xml:space="preserve"> </w:t>
      </w:r>
      <w:r w:rsidR="00247C4D">
        <w:rPr>
          <w:sz w:val="20"/>
          <w:lang w:val="en-US"/>
        </w:rPr>
        <w:t>GL</w:t>
      </w:r>
      <w:r w:rsidR="00247C4D" w:rsidRPr="004E214C">
        <w:rPr>
          <w:sz w:val="20"/>
        </w:rPr>
        <w:t>_</w:t>
      </w:r>
      <w:r w:rsidR="00247C4D">
        <w:rPr>
          <w:sz w:val="20"/>
          <w:lang w:val="en-US"/>
        </w:rPr>
        <w:t>BATPST</w:t>
      </w:r>
      <w:r w:rsidR="00247C4D" w:rsidRPr="004E214C">
        <w:rPr>
          <w:sz w:val="20"/>
        </w:rPr>
        <w:t>.</w:t>
      </w:r>
      <w:r w:rsidR="00247C4D">
        <w:rPr>
          <w:sz w:val="20"/>
          <w:lang w:val="en-US"/>
        </w:rPr>
        <w:t>STATE</w:t>
      </w:r>
      <w:r w:rsidR="00247C4D" w:rsidRPr="004E214C">
        <w:rPr>
          <w:sz w:val="20"/>
        </w:rPr>
        <w:t xml:space="preserve"> =</w:t>
      </w:r>
    </w:p>
    <w:p w:rsidR="00247C4D" w:rsidRPr="00FB3827" w:rsidRDefault="00247C4D" w:rsidP="003A5C6D">
      <w:pPr>
        <w:pStyle w:val="a4"/>
        <w:numPr>
          <w:ilvl w:val="1"/>
          <w:numId w:val="32"/>
        </w:numPr>
        <w:spacing w:after="0"/>
        <w:contextualSpacing w:val="0"/>
        <w:jc w:val="both"/>
        <w:rPr>
          <w:sz w:val="20"/>
        </w:rPr>
      </w:pPr>
      <w:r w:rsidRPr="00FB3827">
        <w:rPr>
          <w:sz w:val="20"/>
        </w:rPr>
        <w:t>‘</w:t>
      </w:r>
      <w:r w:rsidR="006B26C4">
        <w:rPr>
          <w:sz w:val="20"/>
          <w:lang w:val="en-US"/>
        </w:rPr>
        <w:t>CONTROL</w:t>
      </w:r>
      <w:r w:rsidRPr="00FB3827">
        <w:rPr>
          <w:sz w:val="20"/>
        </w:rPr>
        <w:t>’</w:t>
      </w:r>
      <w:r w:rsidR="00FB3827">
        <w:rPr>
          <w:sz w:val="20"/>
        </w:rPr>
        <w:t xml:space="preserve"> – переданные на подпись сообщения</w:t>
      </w:r>
    </w:p>
    <w:p w:rsidR="00247C4D" w:rsidRDefault="00247C4D" w:rsidP="003A5C6D">
      <w:pPr>
        <w:pStyle w:val="a4"/>
        <w:numPr>
          <w:ilvl w:val="1"/>
          <w:numId w:val="32"/>
        </w:numPr>
        <w:spacing w:after="0"/>
        <w:contextualSpacing w:val="0"/>
        <w:jc w:val="both"/>
        <w:rPr>
          <w:sz w:val="20"/>
        </w:rPr>
      </w:pPr>
      <w:r w:rsidRPr="009E27D9">
        <w:rPr>
          <w:sz w:val="20"/>
        </w:rPr>
        <w:t>‘</w:t>
      </w:r>
      <w:r w:rsidR="003B6E14">
        <w:rPr>
          <w:sz w:val="20"/>
          <w:lang w:val="en-US"/>
        </w:rPr>
        <w:t>ERR</w:t>
      </w:r>
      <w:r w:rsidRPr="00F2071F">
        <w:rPr>
          <w:sz w:val="20"/>
          <w:lang w:val="en-US"/>
        </w:rPr>
        <w:t>PROC</w:t>
      </w:r>
      <w:r w:rsidRPr="00FB0F83">
        <w:rPr>
          <w:sz w:val="20"/>
        </w:rPr>
        <w:t>’</w:t>
      </w:r>
      <w:r w:rsidR="009E27D9">
        <w:rPr>
          <w:sz w:val="20"/>
        </w:rPr>
        <w:t xml:space="preserve"> – отказанные </w:t>
      </w:r>
      <w:r w:rsidR="00FB0F83">
        <w:rPr>
          <w:sz w:val="20"/>
        </w:rPr>
        <w:t>(возникла системная ошибка)</w:t>
      </w:r>
      <w:r w:rsidR="00FB0F83" w:rsidRPr="00D15C51">
        <w:rPr>
          <w:sz w:val="20"/>
        </w:rPr>
        <w:t xml:space="preserve"> </w:t>
      </w:r>
      <w:r w:rsidR="009E27D9" w:rsidRPr="009E27D9">
        <w:rPr>
          <w:sz w:val="20"/>
        </w:rPr>
        <w:t>на</w:t>
      </w:r>
      <w:r w:rsidR="009E27D9">
        <w:rPr>
          <w:sz w:val="20"/>
        </w:rPr>
        <w:t xml:space="preserve"> этапе создания операции и </w:t>
      </w:r>
      <w:r w:rsidR="005869B0">
        <w:rPr>
          <w:sz w:val="20"/>
        </w:rPr>
        <w:t xml:space="preserve">формирования </w:t>
      </w:r>
      <w:r w:rsidR="009E27D9">
        <w:rPr>
          <w:sz w:val="20"/>
        </w:rPr>
        <w:t>проводок по ней</w:t>
      </w:r>
    </w:p>
    <w:p w:rsidR="000D2724" w:rsidRDefault="000D2724" w:rsidP="000D2724">
      <w:pPr>
        <w:pStyle w:val="a4"/>
        <w:numPr>
          <w:ilvl w:val="1"/>
          <w:numId w:val="32"/>
        </w:numPr>
        <w:spacing w:after="0"/>
        <w:contextualSpacing w:val="0"/>
        <w:jc w:val="both"/>
        <w:rPr>
          <w:sz w:val="20"/>
        </w:rPr>
      </w:pPr>
      <w:r w:rsidRPr="009E27D9">
        <w:rPr>
          <w:sz w:val="20"/>
        </w:rPr>
        <w:t>‘</w:t>
      </w:r>
      <w:r>
        <w:rPr>
          <w:sz w:val="20"/>
          <w:lang w:val="en-US"/>
        </w:rPr>
        <w:t>ERR</w:t>
      </w:r>
      <w:r>
        <w:rPr>
          <w:sz w:val="20"/>
        </w:rPr>
        <w:t>SRV</w:t>
      </w:r>
      <w:r w:rsidRPr="00FB0F83">
        <w:rPr>
          <w:sz w:val="20"/>
        </w:rPr>
        <w:t>’</w:t>
      </w:r>
      <w:r>
        <w:rPr>
          <w:sz w:val="20"/>
        </w:rPr>
        <w:t xml:space="preserve"> – отказанные </w:t>
      </w:r>
      <w:r w:rsidR="0022455C" w:rsidRPr="00D1120F">
        <w:rPr>
          <w:sz w:val="20"/>
        </w:rPr>
        <w:t>с</w:t>
      </w:r>
      <w:r w:rsidR="0022455C">
        <w:rPr>
          <w:sz w:val="20"/>
        </w:rPr>
        <w:t>е</w:t>
      </w:r>
      <w:r w:rsidR="0022455C" w:rsidRPr="00D1120F">
        <w:rPr>
          <w:sz w:val="20"/>
        </w:rPr>
        <w:t>рвисом</w:t>
      </w:r>
      <w:r w:rsidR="0022455C">
        <w:rPr>
          <w:sz w:val="20"/>
        </w:rPr>
        <w:t xml:space="preserve"> создания движения проводок во внешней системе</w:t>
      </w:r>
      <w:r w:rsidR="0022455C" w:rsidRPr="00604F24">
        <w:rPr>
          <w:sz w:val="20"/>
        </w:rPr>
        <w:t xml:space="preserve"> из-за системных ошибок</w:t>
      </w:r>
    </w:p>
    <w:p w:rsidR="006E3FB0" w:rsidRDefault="006E3FB0" w:rsidP="006E3FB0">
      <w:pPr>
        <w:pStyle w:val="a4"/>
        <w:numPr>
          <w:ilvl w:val="1"/>
          <w:numId w:val="32"/>
        </w:numPr>
        <w:spacing w:after="0"/>
        <w:contextualSpacing w:val="0"/>
        <w:jc w:val="both"/>
        <w:rPr>
          <w:sz w:val="20"/>
        </w:rPr>
      </w:pPr>
      <w:r w:rsidRPr="00F2071F">
        <w:rPr>
          <w:sz w:val="20"/>
        </w:rPr>
        <w:t>‘</w:t>
      </w:r>
      <w:r w:rsidRPr="006D3B77">
        <w:rPr>
          <w:sz w:val="20"/>
          <w:lang w:val="en-US"/>
        </w:rPr>
        <w:t>REFUSE</w:t>
      </w:r>
      <w:r>
        <w:rPr>
          <w:sz w:val="20"/>
          <w:lang w:val="en-US"/>
        </w:rPr>
        <w:t>SRV</w:t>
      </w:r>
      <w:r w:rsidRPr="00657503">
        <w:rPr>
          <w:sz w:val="20"/>
        </w:rPr>
        <w:t>’</w:t>
      </w:r>
      <w:r w:rsidRPr="00F2071F">
        <w:rPr>
          <w:sz w:val="20"/>
        </w:rPr>
        <w:t xml:space="preserve"> – отказанные </w:t>
      </w:r>
      <w:r w:rsidRPr="00604F24">
        <w:rPr>
          <w:sz w:val="20"/>
        </w:rPr>
        <w:t>с</w:t>
      </w:r>
      <w:r>
        <w:rPr>
          <w:sz w:val="20"/>
        </w:rPr>
        <w:t>е</w:t>
      </w:r>
      <w:r w:rsidRPr="00604F24">
        <w:rPr>
          <w:sz w:val="20"/>
        </w:rPr>
        <w:t>рвисом</w:t>
      </w:r>
      <w:r>
        <w:rPr>
          <w:sz w:val="20"/>
        </w:rPr>
        <w:t xml:space="preserve"> создания движения пр</w:t>
      </w:r>
      <w:r w:rsidR="00D021D0">
        <w:rPr>
          <w:sz w:val="20"/>
        </w:rPr>
        <w:t xml:space="preserve">оводок во внешней системе, например, </w:t>
      </w:r>
      <w:r w:rsidR="004D2A9A">
        <w:rPr>
          <w:sz w:val="20"/>
        </w:rPr>
        <w:t xml:space="preserve">из-за </w:t>
      </w:r>
      <w:r w:rsidR="00D021D0">
        <w:rPr>
          <w:sz w:val="20"/>
        </w:rPr>
        <w:t>нехватки средств</w:t>
      </w:r>
      <w:r w:rsidR="004D2A9A" w:rsidRPr="00604F24">
        <w:rPr>
          <w:sz w:val="20"/>
        </w:rPr>
        <w:t xml:space="preserve"> или не найден</w:t>
      </w:r>
      <w:r w:rsidR="004D2A9A" w:rsidRPr="004D2A9A">
        <w:rPr>
          <w:sz w:val="20"/>
        </w:rPr>
        <w:t xml:space="preserve"> </w:t>
      </w:r>
      <w:r w:rsidR="004D2A9A" w:rsidRPr="00D10C54">
        <w:rPr>
          <w:sz w:val="20"/>
        </w:rPr>
        <w:t>счет</w:t>
      </w:r>
    </w:p>
    <w:p w:rsidR="006E3FB0" w:rsidRDefault="006E3FB0" w:rsidP="006E3FB0">
      <w:pPr>
        <w:pStyle w:val="a4"/>
        <w:numPr>
          <w:ilvl w:val="1"/>
          <w:numId w:val="32"/>
        </w:numPr>
        <w:spacing w:after="0"/>
        <w:contextualSpacing w:val="0"/>
        <w:jc w:val="both"/>
        <w:rPr>
          <w:sz w:val="20"/>
        </w:rPr>
      </w:pPr>
      <w:r w:rsidRPr="00F2071F">
        <w:rPr>
          <w:sz w:val="20"/>
        </w:rPr>
        <w:t>‘</w:t>
      </w:r>
      <w:r w:rsidRPr="006D3B77">
        <w:rPr>
          <w:sz w:val="20"/>
          <w:lang w:val="en-US"/>
        </w:rPr>
        <w:t>REFUSEDATE</w:t>
      </w:r>
      <w:r w:rsidRPr="00657503">
        <w:rPr>
          <w:sz w:val="20"/>
        </w:rPr>
        <w:t>’</w:t>
      </w:r>
      <w:r w:rsidRPr="00F2071F">
        <w:rPr>
          <w:sz w:val="20"/>
        </w:rPr>
        <w:t xml:space="preserve"> – отказанные на этапе </w:t>
      </w:r>
      <w:r>
        <w:rPr>
          <w:sz w:val="20"/>
        </w:rPr>
        <w:t>подтверждения даты проводки</w:t>
      </w:r>
    </w:p>
    <w:p w:rsidR="006D3B77" w:rsidRPr="006D3B77" w:rsidRDefault="006D3B77" w:rsidP="003A5C6D">
      <w:pPr>
        <w:pStyle w:val="a4"/>
        <w:numPr>
          <w:ilvl w:val="1"/>
          <w:numId w:val="32"/>
        </w:numPr>
        <w:spacing w:after="60"/>
        <w:ind w:left="1860" w:hanging="357"/>
        <w:contextualSpacing w:val="0"/>
        <w:jc w:val="both"/>
        <w:rPr>
          <w:sz w:val="20"/>
        </w:rPr>
      </w:pPr>
      <w:r w:rsidRPr="006D3B77">
        <w:rPr>
          <w:sz w:val="20"/>
        </w:rPr>
        <w:t>‘SIGNED’ – подписанные</w:t>
      </w:r>
      <w:r w:rsidR="005869B0">
        <w:rPr>
          <w:sz w:val="20"/>
        </w:rPr>
        <w:t xml:space="preserve"> (авторизованные) с неизвестным статусом завершения обработки</w:t>
      </w:r>
    </w:p>
    <w:p w:rsidR="0041543D" w:rsidRPr="00247C4D" w:rsidRDefault="00346EFE" w:rsidP="003A5C6D">
      <w:pPr>
        <w:pStyle w:val="a4"/>
        <w:numPr>
          <w:ilvl w:val="0"/>
          <w:numId w:val="31"/>
        </w:numPr>
        <w:spacing w:after="120"/>
        <w:contextualSpacing w:val="0"/>
        <w:jc w:val="both"/>
        <w:rPr>
          <w:sz w:val="20"/>
        </w:rPr>
      </w:pPr>
      <w:r w:rsidRPr="00247C4D">
        <w:rPr>
          <w:sz w:val="20"/>
        </w:rPr>
        <w:t>авторизованны</w:t>
      </w:r>
      <w:r w:rsidR="0041543D" w:rsidRPr="00247C4D">
        <w:rPr>
          <w:sz w:val="20"/>
        </w:rPr>
        <w:t>х</w:t>
      </w:r>
      <w:r w:rsidR="00243955" w:rsidRPr="00247C4D">
        <w:rPr>
          <w:sz w:val="20"/>
        </w:rPr>
        <w:t xml:space="preserve"> (подписанных)</w:t>
      </w:r>
      <w:r w:rsidRPr="00247C4D">
        <w:rPr>
          <w:sz w:val="20"/>
        </w:rPr>
        <w:t xml:space="preserve"> сообщени</w:t>
      </w:r>
      <w:r w:rsidR="0041543D" w:rsidRPr="00247C4D">
        <w:rPr>
          <w:sz w:val="20"/>
        </w:rPr>
        <w:t>й</w:t>
      </w:r>
      <w:r w:rsidRPr="00247C4D">
        <w:rPr>
          <w:sz w:val="20"/>
        </w:rPr>
        <w:t xml:space="preserve"> с ожиданием подтверждения даты проводки в прошлую (архивную) дату</w:t>
      </w:r>
      <w:r w:rsidR="00247C4D" w:rsidRPr="00247C4D">
        <w:rPr>
          <w:sz w:val="20"/>
        </w:rPr>
        <w:t xml:space="preserve"> со статусами </w:t>
      </w:r>
      <w:r w:rsidR="00247C4D" w:rsidRPr="00247C4D">
        <w:rPr>
          <w:sz w:val="20"/>
          <w:lang w:val="en-US"/>
        </w:rPr>
        <w:t>GL</w:t>
      </w:r>
      <w:r w:rsidR="00247C4D" w:rsidRPr="00247C4D">
        <w:rPr>
          <w:sz w:val="20"/>
        </w:rPr>
        <w:t>_</w:t>
      </w:r>
      <w:r w:rsidR="00247C4D" w:rsidRPr="00247C4D">
        <w:rPr>
          <w:sz w:val="20"/>
          <w:lang w:val="en-US"/>
        </w:rPr>
        <w:t>BATPST</w:t>
      </w:r>
      <w:r w:rsidR="00247C4D" w:rsidRPr="00247C4D">
        <w:rPr>
          <w:sz w:val="20"/>
        </w:rPr>
        <w:t>.</w:t>
      </w:r>
      <w:r w:rsidR="00247C4D" w:rsidRPr="00247C4D">
        <w:rPr>
          <w:sz w:val="20"/>
          <w:lang w:val="en-US"/>
        </w:rPr>
        <w:t>STATE</w:t>
      </w:r>
      <w:r w:rsidR="00247C4D" w:rsidRPr="00247C4D">
        <w:rPr>
          <w:sz w:val="20"/>
        </w:rPr>
        <w:t xml:space="preserve"> =</w:t>
      </w:r>
    </w:p>
    <w:p w:rsidR="006D3B77" w:rsidRPr="009E0063" w:rsidRDefault="006D3B77" w:rsidP="003A5C6D">
      <w:pPr>
        <w:pStyle w:val="a4"/>
        <w:numPr>
          <w:ilvl w:val="1"/>
          <w:numId w:val="32"/>
        </w:numPr>
        <w:spacing w:after="0"/>
        <w:contextualSpacing w:val="0"/>
        <w:jc w:val="both"/>
        <w:rPr>
          <w:sz w:val="20"/>
        </w:rPr>
      </w:pPr>
      <w:r w:rsidRPr="009E0063">
        <w:rPr>
          <w:sz w:val="20"/>
        </w:rPr>
        <w:t>‘</w:t>
      </w:r>
      <w:r w:rsidR="00986BC8">
        <w:rPr>
          <w:sz w:val="20"/>
          <w:lang w:val="en-US"/>
        </w:rPr>
        <w:t>WAITDATE</w:t>
      </w:r>
      <w:r w:rsidRPr="009E0063">
        <w:rPr>
          <w:sz w:val="20"/>
        </w:rPr>
        <w:t>’</w:t>
      </w:r>
      <w:r>
        <w:rPr>
          <w:sz w:val="20"/>
        </w:rPr>
        <w:t xml:space="preserve"> – подписанные, но не завершенные с ожиданием подтверждения даты проводки</w:t>
      </w:r>
    </w:p>
    <w:p w:rsidR="006D3B77" w:rsidRPr="00D15C51" w:rsidRDefault="006D3B77" w:rsidP="003A5C6D">
      <w:pPr>
        <w:pStyle w:val="a4"/>
        <w:numPr>
          <w:ilvl w:val="1"/>
          <w:numId w:val="32"/>
        </w:numPr>
        <w:spacing w:after="0"/>
        <w:contextualSpacing w:val="0"/>
        <w:jc w:val="both"/>
        <w:rPr>
          <w:sz w:val="20"/>
        </w:rPr>
      </w:pPr>
      <w:r w:rsidRPr="00D15C51">
        <w:rPr>
          <w:sz w:val="20"/>
        </w:rPr>
        <w:lastRenderedPageBreak/>
        <w:t>‘</w:t>
      </w:r>
      <w:r w:rsidR="003B6E14">
        <w:rPr>
          <w:sz w:val="20"/>
          <w:lang w:val="en-US"/>
        </w:rPr>
        <w:t>ERR</w:t>
      </w:r>
      <w:r w:rsidRPr="006D3B77">
        <w:rPr>
          <w:sz w:val="20"/>
          <w:lang w:val="en-US"/>
        </w:rPr>
        <w:t>PROCDATE</w:t>
      </w:r>
      <w:r w:rsidRPr="00657503">
        <w:rPr>
          <w:sz w:val="20"/>
        </w:rPr>
        <w:t>’</w:t>
      </w:r>
      <w:r w:rsidRPr="00D15C51">
        <w:rPr>
          <w:sz w:val="20"/>
        </w:rPr>
        <w:t xml:space="preserve"> – отказанные</w:t>
      </w:r>
      <w:r>
        <w:rPr>
          <w:sz w:val="20"/>
        </w:rPr>
        <w:t xml:space="preserve"> (возникла системная ошибка)</w:t>
      </w:r>
      <w:r w:rsidRPr="00D15C51">
        <w:rPr>
          <w:sz w:val="20"/>
        </w:rPr>
        <w:t xml:space="preserve"> на этапе создания операции и проводок по ней сообщения с подтвержденной датой проводки</w:t>
      </w:r>
    </w:p>
    <w:p w:rsidR="006D3B77" w:rsidRPr="009E0063" w:rsidRDefault="0050430C" w:rsidP="003A5C6D">
      <w:pPr>
        <w:pStyle w:val="a4"/>
        <w:numPr>
          <w:ilvl w:val="1"/>
          <w:numId w:val="32"/>
        </w:numPr>
        <w:spacing w:after="60"/>
        <w:ind w:left="1860" w:hanging="357"/>
        <w:contextualSpacing w:val="0"/>
        <w:jc w:val="both"/>
        <w:rPr>
          <w:sz w:val="20"/>
        </w:rPr>
      </w:pPr>
      <w:r w:rsidRPr="009E27D9" w:rsidDel="0050430C">
        <w:rPr>
          <w:sz w:val="20"/>
        </w:rPr>
        <w:t xml:space="preserve"> </w:t>
      </w:r>
      <w:r w:rsidR="006D3B77" w:rsidRPr="009E0063">
        <w:rPr>
          <w:sz w:val="20"/>
        </w:rPr>
        <w:t>‘</w:t>
      </w:r>
      <w:r w:rsidR="006D3B77" w:rsidRPr="006D3B77">
        <w:rPr>
          <w:sz w:val="20"/>
        </w:rPr>
        <w:t>SIGNEDDATE’</w:t>
      </w:r>
      <w:r w:rsidR="006D3B77">
        <w:rPr>
          <w:sz w:val="20"/>
        </w:rPr>
        <w:t xml:space="preserve"> – подписанные</w:t>
      </w:r>
      <w:r w:rsidR="005869B0">
        <w:rPr>
          <w:sz w:val="20"/>
        </w:rPr>
        <w:t xml:space="preserve"> (авторизованные)</w:t>
      </w:r>
      <w:r w:rsidR="006D3B77">
        <w:rPr>
          <w:sz w:val="20"/>
        </w:rPr>
        <w:t xml:space="preserve"> и подтвержденные по дате с неизвестным статусом завершения обработки</w:t>
      </w:r>
    </w:p>
    <w:p w:rsidR="00723F02" w:rsidRDefault="005869B0" w:rsidP="00723F02">
      <w:pPr>
        <w:pStyle w:val="a4"/>
        <w:keepNext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Сообщения со статусами</w:t>
      </w:r>
      <w:r w:rsidR="00D15C51">
        <w:rPr>
          <w:sz w:val="20"/>
        </w:rPr>
        <w:t xml:space="preserve"> </w:t>
      </w:r>
      <w:r w:rsidR="00D15C51" w:rsidRPr="00D15C51">
        <w:rPr>
          <w:sz w:val="20"/>
        </w:rPr>
        <w:t>‘</w:t>
      </w:r>
      <w:r w:rsidR="00D15C51">
        <w:rPr>
          <w:sz w:val="20"/>
          <w:lang w:val="en-US"/>
        </w:rPr>
        <w:t>SIGNED</w:t>
      </w:r>
      <w:r w:rsidR="00D15C51" w:rsidRPr="00D15C51">
        <w:rPr>
          <w:sz w:val="20"/>
        </w:rPr>
        <w:t xml:space="preserve">’ </w:t>
      </w:r>
      <w:r w:rsidR="00D15C51">
        <w:rPr>
          <w:sz w:val="20"/>
        </w:rPr>
        <w:t xml:space="preserve">и </w:t>
      </w:r>
      <w:r w:rsidR="00D15C51" w:rsidRPr="00D15C51">
        <w:rPr>
          <w:sz w:val="20"/>
        </w:rPr>
        <w:t>‘</w:t>
      </w:r>
      <w:r w:rsidR="00D15C51">
        <w:rPr>
          <w:sz w:val="20"/>
          <w:lang w:val="en-US"/>
        </w:rPr>
        <w:t>SIGNEDDATE</w:t>
      </w:r>
      <w:r w:rsidR="00D15C51" w:rsidRPr="00D15C51">
        <w:rPr>
          <w:sz w:val="20"/>
        </w:rPr>
        <w:t>’</w:t>
      </w:r>
      <w:r>
        <w:rPr>
          <w:sz w:val="20"/>
        </w:rPr>
        <w:t xml:space="preserve"> могут попасть в список в исключительных ситуациях</w:t>
      </w:r>
      <w:r w:rsidR="00D15C51" w:rsidRPr="00077355">
        <w:rPr>
          <w:sz w:val="20"/>
        </w:rPr>
        <w:t>,</w:t>
      </w:r>
      <w:r>
        <w:rPr>
          <w:sz w:val="20"/>
        </w:rPr>
        <w:t xml:space="preserve"> когда</w:t>
      </w:r>
      <w:r w:rsidR="00077355">
        <w:rPr>
          <w:sz w:val="20"/>
        </w:rPr>
        <w:t xml:space="preserve"> по какой-то причине не измен</w:t>
      </w:r>
      <w:r w:rsidR="00077355" w:rsidRPr="00077355">
        <w:rPr>
          <w:sz w:val="20"/>
        </w:rPr>
        <w:t>ился</w:t>
      </w:r>
      <w:r w:rsidR="00077355">
        <w:rPr>
          <w:sz w:val="20"/>
        </w:rPr>
        <w:t xml:space="preserve"> статус на </w:t>
      </w:r>
      <w:r w:rsidR="00077355" w:rsidRPr="00077355">
        <w:rPr>
          <w:sz w:val="20"/>
        </w:rPr>
        <w:t>‘</w:t>
      </w:r>
      <w:r w:rsidR="00077355">
        <w:rPr>
          <w:sz w:val="20"/>
          <w:lang w:val="en-US"/>
        </w:rPr>
        <w:t>COMPLETED</w:t>
      </w:r>
      <w:r w:rsidR="00077355" w:rsidRPr="00077355">
        <w:rPr>
          <w:sz w:val="20"/>
        </w:rPr>
        <w:t>’</w:t>
      </w:r>
      <w:r w:rsidR="00FB0F83">
        <w:rPr>
          <w:sz w:val="20"/>
        </w:rPr>
        <w:t>,</w:t>
      </w:r>
      <w:r w:rsidR="00723F02">
        <w:rPr>
          <w:sz w:val="20"/>
        </w:rPr>
        <w:t xml:space="preserve"> </w:t>
      </w:r>
      <w:r w:rsidR="00FB0F83">
        <w:rPr>
          <w:sz w:val="20"/>
        </w:rPr>
        <w:t xml:space="preserve">или на </w:t>
      </w:r>
      <w:r w:rsidR="00FB0F83" w:rsidRPr="00723F02">
        <w:rPr>
          <w:sz w:val="20"/>
        </w:rPr>
        <w:t>‘</w:t>
      </w:r>
      <w:r w:rsidR="009E44E1">
        <w:rPr>
          <w:sz w:val="20"/>
          <w:lang w:val="en-US"/>
        </w:rPr>
        <w:t>ERR</w:t>
      </w:r>
      <w:r w:rsidR="00FB0F83">
        <w:rPr>
          <w:sz w:val="20"/>
          <w:lang w:val="en-US"/>
        </w:rPr>
        <w:t>PROC</w:t>
      </w:r>
      <w:r w:rsidR="00FB0F83" w:rsidRPr="00723F02">
        <w:rPr>
          <w:sz w:val="20"/>
        </w:rPr>
        <w:t>’</w:t>
      </w:r>
      <w:r w:rsidR="00FB0F83">
        <w:rPr>
          <w:sz w:val="20"/>
        </w:rPr>
        <w:t>,</w:t>
      </w:r>
      <w:r w:rsidR="00FB0F83" w:rsidRPr="00FB0F83">
        <w:rPr>
          <w:sz w:val="20"/>
        </w:rPr>
        <w:t xml:space="preserve"> </w:t>
      </w:r>
      <w:r w:rsidR="00FB0F83">
        <w:rPr>
          <w:sz w:val="20"/>
        </w:rPr>
        <w:t xml:space="preserve">или на </w:t>
      </w:r>
      <w:r w:rsidR="00FB0F83" w:rsidRPr="00723F02">
        <w:rPr>
          <w:sz w:val="20"/>
        </w:rPr>
        <w:t>‘</w:t>
      </w:r>
      <w:r w:rsidR="009E44E1">
        <w:rPr>
          <w:sz w:val="20"/>
          <w:lang w:val="en-US"/>
        </w:rPr>
        <w:t>ERR</w:t>
      </w:r>
      <w:r w:rsidR="00FB0F83">
        <w:rPr>
          <w:sz w:val="20"/>
          <w:lang w:val="en-US"/>
        </w:rPr>
        <w:t>PROC</w:t>
      </w:r>
      <w:r w:rsidR="00FB0F83">
        <w:rPr>
          <w:sz w:val="20"/>
        </w:rPr>
        <w:t>DATE</w:t>
      </w:r>
      <w:r w:rsidR="00FB0F83" w:rsidRPr="00723F02">
        <w:rPr>
          <w:sz w:val="20"/>
        </w:rPr>
        <w:t>’</w:t>
      </w:r>
      <w:r w:rsidR="00FB0F83">
        <w:rPr>
          <w:sz w:val="20"/>
        </w:rPr>
        <w:t xml:space="preserve"> </w:t>
      </w:r>
      <w:r w:rsidR="00723F02">
        <w:rPr>
          <w:sz w:val="20"/>
        </w:rPr>
        <w:t>на этапе</w:t>
      </w:r>
      <w:r w:rsidR="00723F02" w:rsidRPr="00723F02">
        <w:rPr>
          <w:sz w:val="20"/>
        </w:rPr>
        <w:t xml:space="preserve"> создани</w:t>
      </w:r>
      <w:r w:rsidR="00723F02">
        <w:rPr>
          <w:sz w:val="20"/>
        </w:rPr>
        <w:t>я</w:t>
      </w:r>
      <w:r w:rsidR="00723F02" w:rsidRPr="00723F02">
        <w:rPr>
          <w:sz w:val="20"/>
        </w:rPr>
        <w:t xml:space="preserve"> операции и </w:t>
      </w:r>
      <w:r>
        <w:rPr>
          <w:sz w:val="20"/>
        </w:rPr>
        <w:t xml:space="preserve">формирования </w:t>
      </w:r>
      <w:r w:rsidR="00723F02" w:rsidRPr="00723F02">
        <w:rPr>
          <w:sz w:val="20"/>
        </w:rPr>
        <w:t>проводок по ней.</w:t>
      </w:r>
    </w:p>
    <w:p w:rsidR="007B4F7E" w:rsidRDefault="00FB0F83" w:rsidP="00723F02">
      <w:pPr>
        <w:pStyle w:val="a4"/>
        <w:keepNext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Другими словами, в</w:t>
      </w:r>
      <w:r w:rsidR="00D15C51">
        <w:rPr>
          <w:sz w:val="20"/>
        </w:rPr>
        <w:t xml:space="preserve"> список </w:t>
      </w:r>
      <w:r w:rsidR="00723F02">
        <w:rPr>
          <w:sz w:val="20"/>
        </w:rPr>
        <w:t xml:space="preserve">отображаемых в форме сообщений </w:t>
      </w:r>
      <w:r w:rsidR="001917F6">
        <w:rPr>
          <w:sz w:val="20"/>
        </w:rPr>
        <w:t>не должны попадать</w:t>
      </w:r>
      <w:r w:rsidR="001917F6" w:rsidRPr="001917F6">
        <w:rPr>
          <w:sz w:val="20"/>
        </w:rPr>
        <w:t xml:space="preserve"> </w:t>
      </w:r>
      <w:r w:rsidR="001917F6">
        <w:rPr>
          <w:sz w:val="20"/>
        </w:rPr>
        <w:t>удаленные сообщения с признаком</w:t>
      </w:r>
      <w:r w:rsidR="001917F6" w:rsidRPr="00B1168F">
        <w:rPr>
          <w:sz w:val="20"/>
        </w:rPr>
        <w:t xml:space="preserve"> </w:t>
      </w:r>
      <w:r w:rsidR="001917F6">
        <w:rPr>
          <w:sz w:val="20"/>
          <w:lang w:val="en-US"/>
        </w:rPr>
        <w:t>GL</w:t>
      </w:r>
      <w:r w:rsidR="001917F6" w:rsidRPr="00465C9B">
        <w:rPr>
          <w:sz w:val="20"/>
        </w:rPr>
        <w:t>_</w:t>
      </w:r>
      <w:proofErr w:type="gramStart"/>
      <w:r w:rsidR="001917F6">
        <w:rPr>
          <w:sz w:val="20"/>
          <w:lang w:val="en-US"/>
        </w:rPr>
        <w:t>BATPST</w:t>
      </w:r>
      <w:r w:rsidR="001917F6" w:rsidRPr="00465C9B">
        <w:rPr>
          <w:sz w:val="20"/>
        </w:rPr>
        <w:t>.</w:t>
      </w:r>
      <w:r w:rsidR="001917F6">
        <w:rPr>
          <w:sz w:val="20"/>
          <w:lang w:val="en-US"/>
        </w:rPr>
        <w:t>INVISIBLE </w:t>
      </w:r>
      <w:r w:rsidR="001917F6">
        <w:rPr>
          <w:sz w:val="20"/>
        </w:rPr>
        <w:t>&gt;</w:t>
      </w:r>
      <w:proofErr w:type="gramEnd"/>
      <w:r w:rsidR="001917F6">
        <w:rPr>
          <w:sz w:val="20"/>
          <w:lang w:val="en-US"/>
        </w:rPr>
        <w:t> </w:t>
      </w:r>
      <w:r w:rsidR="001917F6" w:rsidRPr="00465C9B">
        <w:rPr>
          <w:sz w:val="20"/>
        </w:rPr>
        <w:t>’</w:t>
      </w:r>
      <w:r w:rsidR="001917F6" w:rsidRPr="001917F6">
        <w:rPr>
          <w:sz w:val="20"/>
        </w:rPr>
        <w:t>0</w:t>
      </w:r>
      <w:r w:rsidR="001917F6" w:rsidRPr="00465C9B">
        <w:rPr>
          <w:sz w:val="20"/>
        </w:rPr>
        <w:t>’</w:t>
      </w:r>
      <w:r w:rsidR="000F786C" w:rsidRPr="001917F6">
        <w:rPr>
          <w:sz w:val="20"/>
        </w:rPr>
        <w:t xml:space="preserve"> и </w:t>
      </w:r>
      <w:r w:rsidR="001917F6" w:rsidRPr="001917F6">
        <w:rPr>
          <w:sz w:val="20"/>
        </w:rPr>
        <w:t>обработанные</w:t>
      </w:r>
      <w:r w:rsidR="00540BAF">
        <w:rPr>
          <w:sz w:val="20"/>
        </w:rPr>
        <w:t xml:space="preserve"> </w:t>
      </w:r>
      <w:r w:rsidR="001917F6" w:rsidRPr="001917F6">
        <w:rPr>
          <w:sz w:val="20"/>
        </w:rPr>
        <w:t>сообщения</w:t>
      </w:r>
      <w:r w:rsidR="00540BAF">
        <w:rPr>
          <w:sz w:val="20"/>
        </w:rPr>
        <w:t xml:space="preserve"> (с завершенной обработкой)</w:t>
      </w:r>
      <w:r w:rsidR="004E214C">
        <w:rPr>
          <w:sz w:val="20"/>
        </w:rPr>
        <w:t xml:space="preserve"> со статусом </w:t>
      </w:r>
      <w:r w:rsidR="004E214C">
        <w:rPr>
          <w:sz w:val="20"/>
          <w:lang w:val="en-US"/>
        </w:rPr>
        <w:t>GL</w:t>
      </w:r>
      <w:r w:rsidR="004E214C" w:rsidRPr="004E214C">
        <w:rPr>
          <w:sz w:val="20"/>
        </w:rPr>
        <w:t>_</w:t>
      </w:r>
      <w:r w:rsidR="004E214C">
        <w:rPr>
          <w:sz w:val="20"/>
          <w:lang w:val="en-US"/>
        </w:rPr>
        <w:t>BATPST</w:t>
      </w:r>
      <w:r w:rsidR="004E214C" w:rsidRPr="004E214C">
        <w:rPr>
          <w:sz w:val="20"/>
        </w:rPr>
        <w:t>.</w:t>
      </w:r>
      <w:r w:rsidR="004E214C">
        <w:rPr>
          <w:sz w:val="20"/>
          <w:lang w:val="en-US"/>
        </w:rPr>
        <w:t>STATE</w:t>
      </w:r>
      <w:r w:rsidR="004E214C" w:rsidRPr="004E214C">
        <w:rPr>
          <w:sz w:val="20"/>
        </w:rPr>
        <w:t xml:space="preserve"> = ‘</w:t>
      </w:r>
      <w:r w:rsidR="004E214C">
        <w:rPr>
          <w:sz w:val="20"/>
          <w:lang w:val="en-US"/>
        </w:rPr>
        <w:t>COMPLETED</w:t>
      </w:r>
      <w:r w:rsidR="004E214C" w:rsidRPr="004E214C">
        <w:rPr>
          <w:sz w:val="20"/>
        </w:rPr>
        <w:t>’</w:t>
      </w:r>
      <w:r w:rsidR="001917F6" w:rsidRPr="001917F6">
        <w:rPr>
          <w:sz w:val="20"/>
        </w:rPr>
        <w:t xml:space="preserve">, по которым </w:t>
      </w:r>
      <w:r w:rsidR="001917F6">
        <w:rPr>
          <w:sz w:val="20"/>
        </w:rPr>
        <w:t xml:space="preserve">были </w:t>
      </w:r>
      <w:r w:rsidR="001917F6" w:rsidRPr="001917F6">
        <w:rPr>
          <w:sz w:val="20"/>
        </w:rPr>
        <w:t>сформированы проводки</w:t>
      </w:r>
      <w:r w:rsidR="001917F6">
        <w:rPr>
          <w:sz w:val="20"/>
        </w:rPr>
        <w:t xml:space="preserve">. </w:t>
      </w:r>
    </w:p>
    <w:p w:rsidR="003D1E88" w:rsidRDefault="00B910DB" w:rsidP="00F05177">
      <w:pPr>
        <w:pStyle w:val="a4"/>
        <w:keepNext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</w:t>
      </w:r>
      <w:r w:rsidR="003D1E88">
        <w:rPr>
          <w:sz w:val="20"/>
        </w:rPr>
        <w:t>росмотр полного списка сообщений без каких-либо пред</w:t>
      </w:r>
      <w:r>
        <w:rPr>
          <w:sz w:val="20"/>
        </w:rPr>
        <w:t>установл</w:t>
      </w:r>
      <w:r w:rsidR="003D1E88">
        <w:rPr>
          <w:sz w:val="20"/>
        </w:rPr>
        <w:t>енных фильтров, кроме установки периода просмотра данных</w:t>
      </w:r>
      <w:r>
        <w:rPr>
          <w:sz w:val="20"/>
        </w:rPr>
        <w:t>,</w:t>
      </w:r>
      <w:r w:rsidR="003D1E88">
        <w:rPr>
          <w:sz w:val="20"/>
        </w:rPr>
        <w:t xml:space="preserve"> </w:t>
      </w:r>
      <w:r>
        <w:rPr>
          <w:sz w:val="20"/>
        </w:rPr>
        <w:t>возможен при</w:t>
      </w:r>
      <w:r w:rsidR="003D1E88">
        <w:rPr>
          <w:sz w:val="20"/>
        </w:rPr>
        <w:t xml:space="preserve"> реализа</w:t>
      </w:r>
      <w:r>
        <w:rPr>
          <w:sz w:val="20"/>
        </w:rPr>
        <w:t>ции</w:t>
      </w:r>
      <w:r w:rsidR="003D1E88">
        <w:rPr>
          <w:sz w:val="20"/>
        </w:rPr>
        <w:t xml:space="preserve"> форм</w:t>
      </w:r>
      <w:r w:rsidR="00801A2C">
        <w:rPr>
          <w:sz w:val="20"/>
        </w:rPr>
        <w:t>ы</w:t>
      </w:r>
      <w:r w:rsidR="003D1E88">
        <w:rPr>
          <w:sz w:val="20"/>
        </w:rPr>
        <w:t xml:space="preserve"> «</w:t>
      </w:r>
      <w:r w:rsidR="00AD5339">
        <w:rPr>
          <w:sz w:val="20"/>
        </w:rPr>
        <w:t>История создания операции</w:t>
      </w:r>
      <w:r w:rsidR="003D1E88">
        <w:rPr>
          <w:sz w:val="20"/>
        </w:rPr>
        <w:t>»</w:t>
      </w:r>
      <w:r w:rsidR="00801A2C">
        <w:rPr>
          <w:sz w:val="20"/>
        </w:rPr>
        <w:t xml:space="preserve"> (</w:t>
      </w:r>
      <w:hyperlink w:anchor="форма_списка_аудита" w:history="1">
        <w:r w:rsidR="00801A2C" w:rsidRPr="00801A2C">
          <w:rPr>
            <w:rStyle w:val="a6"/>
            <w:sz w:val="20"/>
          </w:rPr>
          <w:t>описание</w:t>
        </w:r>
      </w:hyperlink>
      <w:r w:rsidR="00801A2C">
        <w:rPr>
          <w:sz w:val="20"/>
        </w:rPr>
        <w:t xml:space="preserve"> см. ниже)</w:t>
      </w:r>
    </w:p>
    <w:p w:rsidR="00742565" w:rsidRDefault="00742565" w:rsidP="00191EC5">
      <w:pPr>
        <w:pStyle w:val="a4"/>
        <w:numPr>
          <w:ilvl w:val="1"/>
          <w:numId w:val="1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Форма выбора шага обработки</w:t>
      </w:r>
    </w:p>
    <w:p w:rsidR="00801A2C" w:rsidRDefault="00AD1FAF" w:rsidP="00801A2C">
      <w:pPr>
        <w:pStyle w:val="a4"/>
        <w:keepNext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При открытии формы обработки сообщений необходимо предоставить пользователю выбор шага обработки, с помощью которого на экран выведутся сообщения со статусами</w:t>
      </w:r>
      <w:r w:rsidR="005869B0">
        <w:rPr>
          <w:sz w:val="20"/>
        </w:rPr>
        <w:t xml:space="preserve"> (</w:t>
      </w:r>
      <w:hyperlink w:anchor="доступные_статусы" w:history="1">
        <w:r w:rsidR="005869B0" w:rsidRPr="005869B0">
          <w:rPr>
            <w:rStyle w:val="a6"/>
            <w:sz w:val="20"/>
          </w:rPr>
          <w:t xml:space="preserve">список </w:t>
        </w:r>
        <w:r w:rsidR="0067569F" w:rsidRPr="0067569F">
          <w:rPr>
            <w:rStyle w:val="a6"/>
            <w:sz w:val="20"/>
          </w:rPr>
          <w:t>статусов</w:t>
        </w:r>
        <w:r w:rsidR="0065496F">
          <w:rPr>
            <w:rStyle w:val="a6"/>
            <w:sz w:val="20"/>
          </w:rPr>
          <w:t xml:space="preserve"> по</w:t>
        </w:r>
        <w:r w:rsidR="005869B0" w:rsidRPr="005869B0">
          <w:rPr>
            <w:rStyle w:val="a6"/>
            <w:sz w:val="20"/>
          </w:rPr>
          <w:t xml:space="preserve"> к</w:t>
        </w:r>
        <w:r w:rsidR="0065496F">
          <w:rPr>
            <w:rStyle w:val="a6"/>
            <w:sz w:val="20"/>
          </w:rPr>
          <w:t>аждому</w:t>
        </w:r>
        <w:r w:rsidR="005869B0" w:rsidRPr="005869B0">
          <w:rPr>
            <w:rStyle w:val="a6"/>
            <w:sz w:val="20"/>
          </w:rPr>
          <w:t xml:space="preserve"> шаг</w:t>
        </w:r>
        <w:r w:rsidR="0065496F">
          <w:rPr>
            <w:rStyle w:val="a6"/>
            <w:sz w:val="20"/>
          </w:rPr>
          <w:t>у</w:t>
        </w:r>
        <w:r w:rsidR="005869B0" w:rsidRPr="005869B0">
          <w:rPr>
            <w:rStyle w:val="a6"/>
            <w:sz w:val="20"/>
          </w:rPr>
          <w:t xml:space="preserve"> </w:t>
        </w:r>
      </w:hyperlink>
      <w:r w:rsidR="005869B0">
        <w:rPr>
          <w:sz w:val="20"/>
        </w:rPr>
        <w:t>см. выше)</w:t>
      </w:r>
      <w:r>
        <w:rPr>
          <w:sz w:val="20"/>
        </w:rPr>
        <w:t xml:space="preserve">, позволяющими выполнить данный шаг, и будут доступны соответствующие данному шагу кнопки. </w:t>
      </w:r>
    </w:p>
    <w:p w:rsidR="00AD1FAF" w:rsidRDefault="00801A2C" w:rsidP="00AD1FAF">
      <w:pPr>
        <w:pStyle w:val="a4"/>
        <w:keepNext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Выбор шага можно </w:t>
      </w:r>
      <w:r w:rsidR="00C53021">
        <w:rPr>
          <w:sz w:val="20"/>
        </w:rPr>
        <w:t>реализовать</w:t>
      </w:r>
      <w:r>
        <w:rPr>
          <w:sz w:val="20"/>
        </w:rPr>
        <w:t>, используя</w:t>
      </w:r>
      <w:r w:rsidR="00AD1FAF">
        <w:rPr>
          <w:sz w:val="20"/>
        </w:rPr>
        <w:t xml:space="preserve"> форму быстрого фильтра с названием</w:t>
      </w:r>
      <w:r w:rsidR="00AD1FAF" w:rsidRPr="00FE401E">
        <w:rPr>
          <w:sz w:val="20"/>
        </w:rPr>
        <w:t xml:space="preserve"> </w:t>
      </w:r>
      <w:r w:rsidR="0067569F">
        <w:rPr>
          <w:sz w:val="20"/>
        </w:rPr>
        <w:t>«</w:t>
      </w:r>
      <w:r w:rsidR="00AD1FAF" w:rsidRPr="00FE401E">
        <w:rPr>
          <w:sz w:val="20"/>
        </w:rPr>
        <w:t xml:space="preserve">Выбор </w:t>
      </w:r>
      <w:r w:rsidR="00AD1FAF">
        <w:rPr>
          <w:sz w:val="20"/>
        </w:rPr>
        <w:t>шага обработки сообщения</w:t>
      </w:r>
      <w:r w:rsidR="0067569F">
        <w:rPr>
          <w:sz w:val="20"/>
        </w:rPr>
        <w:t>»</w:t>
      </w:r>
      <w:r>
        <w:rPr>
          <w:sz w:val="20"/>
        </w:rPr>
        <w:t xml:space="preserve">. В форму следует включить </w:t>
      </w:r>
      <w:r w:rsidR="00AD1FAF">
        <w:rPr>
          <w:sz w:val="20"/>
        </w:rPr>
        <w:t>радио-группу,</w:t>
      </w:r>
      <w:r w:rsidR="00AD1FAF" w:rsidRPr="00CB6D0A">
        <w:rPr>
          <w:sz w:val="20"/>
        </w:rPr>
        <w:t xml:space="preserve"> состоящую</w:t>
      </w:r>
      <w:r w:rsidR="00AD1FAF" w:rsidRPr="00FE401E">
        <w:rPr>
          <w:sz w:val="20"/>
        </w:rPr>
        <w:t xml:space="preserve"> </w:t>
      </w:r>
      <w:r w:rsidR="00AD1FAF">
        <w:rPr>
          <w:sz w:val="20"/>
        </w:rPr>
        <w:t>из следующих элементов</w:t>
      </w:r>
      <w:r w:rsidR="00AD1FAF" w:rsidRPr="00FE401E">
        <w:rPr>
          <w:sz w:val="20"/>
        </w:rPr>
        <w:t>:</w:t>
      </w:r>
    </w:p>
    <w:p w:rsidR="00CB6D0A" w:rsidRDefault="00352088" w:rsidP="003A5C6D">
      <w:pPr>
        <w:pStyle w:val="a4"/>
        <w:numPr>
          <w:ilvl w:val="0"/>
          <w:numId w:val="34"/>
        </w:numPr>
        <w:spacing w:after="0"/>
        <w:contextualSpacing w:val="0"/>
        <w:jc w:val="both"/>
        <w:rPr>
          <w:sz w:val="20"/>
        </w:rPr>
      </w:pPr>
      <w:r w:rsidRPr="00352088">
        <w:rPr>
          <w:sz w:val="20"/>
        </w:rPr>
        <w:t>“В</w:t>
      </w:r>
      <w:r w:rsidR="00AD1FAF">
        <w:rPr>
          <w:sz w:val="20"/>
        </w:rPr>
        <w:t xml:space="preserve">вод и </w:t>
      </w:r>
      <w:r>
        <w:rPr>
          <w:sz w:val="20"/>
        </w:rPr>
        <w:t>П</w:t>
      </w:r>
      <w:r w:rsidR="00AD1FAF">
        <w:rPr>
          <w:sz w:val="20"/>
        </w:rPr>
        <w:t>ередача на подпись</w:t>
      </w:r>
      <w:r w:rsidRPr="00352088">
        <w:rPr>
          <w:sz w:val="20"/>
        </w:rPr>
        <w:t>”</w:t>
      </w:r>
      <w:r w:rsidR="00AD1FAF">
        <w:rPr>
          <w:sz w:val="20"/>
        </w:rPr>
        <w:t xml:space="preserve"> (для пакетного режима вместо ввода – загрузка)</w:t>
      </w:r>
    </w:p>
    <w:p w:rsidR="00CB6D0A" w:rsidRDefault="00352088" w:rsidP="003A5C6D">
      <w:pPr>
        <w:pStyle w:val="a4"/>
        <w:numPr>
          <w:ilvl w:val="0"/>
          <w:numId w:val="34"/>
        </w:numPr>
        <w:spacing w:after="0"/>
        <w:contextualSpacing w:val="0"/>
        <w:jc w:val="both"/>
        <w:rPr>
          <w:sz w:val="20"/>
        </w:rPr>
      </w:pPr>
      <w:r>
        <w:rPr>
          <w:sz w:val="20"/>
          <w:lang w:val="en-US"/>
        </w:rPr>
        <w:t>“</w:t>
      </w:r>
      <w:r>
        <w:rPr>
          <w:sz w:val="20"/>
        </w:rPr>
        <w:t>П</w:t>
      </w:r>
      <w:r w:rsidR="00B35EF5">
        <w:rPr>
          <w:sz w:val="20"/>
        </w:rPr>
        <w:t xml:space="preserve">одпись </w:t>
      </w:r>
      <w:r w:rsidR="00AD1FAF">
        <w:rPr>
          <w:sz w:val="20"/>
        </w:rPr>
        <w:t>(</w:t>
      </w:r>
      <w:r w:rsidR="00B35EF5">
        <w:rPr>
          <w:sz w:val="20"/>
        </w:rPr>
        <w:t>авторизация</w:t>
      </w:r>
      <w:r w:rsidR="00AD1FAF">
        <w:rPr>
          <w:sz w:val="20"/>
        </w:rPr>
        <w:t>)</w:t>
      </w:r>
      <w:r>
        <w:rPr>
          <w:sz w:val="20"/>
          <w:lang w:val="en-US"/>
        </w:rPr>
        <w:t>”</w:t>
      </w:r>
    </w:p>
    <w:p w:rsidR="00CB6D0A" w:rsidRPr="00FE401E" w:rsidRDefault="00352088" w:rsidP="003A5C6D">
      <w:pPr>
        <w:pStyle w:val="a4"/>
        <w:numPr>
          <w:ilvl w:val="0"/>
          <w:numId w:val="34"/>
        </w:numPr>
        <w:spacing w:after="120"/>
        <w:ind w:left="1139" w:hanging="357"/>
        <w:contextualSpacing w:val="0"/>
        <w:jc w:val="both"/>
        <w:rPr>
          <w:sz w:val="20"/>
        </w:rPr>
      </w:pPr>
      <w:r>
        <w:rPr>
          <w:sz w:val="20"/>
          <w:lang w:val="en-US"/>
        </w:rPr>
        <w:t>“</w:t>
      </w:r>
      <w:r>
        <w:rPr>
          <w:sz w:val="20"/>
        </w:rPr>
        <w:t>П</w:t>
      </w:r>
      <w:r w:rsidR="00CB6D0A">
        <w:rPr>
          <w:sz w:val="20"/>
        </w:rPr>
        <w:t>одтверждение даты</w:t>
      </w:r>
      <w:r>
        <w:rPr>
          <w:sz w:val="20"/>
          <w:lang w:val="en-US"/>
        </w:rPr>
        <w:t>”</w:t>
      </w:r>
    </w:p>
    <w:p w:rsidR="00E70228" w:rsidRPr="00E620D7" w:rsidRDefault="008F720B" w:rsidP="00A572C5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Порядок расположения элементов должен соответствовать очередности выполнения шагов обработки. При этом п</w:t>
      </w:r>
      <w:r w:rsidR="00E70228">
        <w:rPr>
          <w:sz w:val="20"/>
        </w:rPr>
        <w:t xml:space="preserve">еред открытием данной формы </w:t>
      </w:r>
      <w:r w:rsidR="00806C13">
        <w:rPr>
          <w:sz w:val="20"/>
        </w:rPr>
        <w:t>желательно</w:t>
      </w:r>
      <w:r w:rsidR="00E70228">
        <w:rPr>
          <w:sz w:val="20"/>
        </w:rPr>
        <w:t xml:space="preserve"> </w:t>
      </w:r>
      <w:r w:rsidR="00806C13">
        <w:rPr>
          <w:sz w:val="20"/>
        </w:rPr>
        <w:t>сделать активным тот элемент радио-группы, шаг которого доступен пользователю, исходя из его роли (прав доступа)</w:t>
      </w:r>
      <w:r w:rsidR="00E620D7">
        <w:rPr>
          <w:sz w:val="20"/>
        </w:rPr>
        <w:t>. Если пользовател</w:t>
      </w:r>
      <w:r>
        <w:rPr>
          <w:sz w:val="20"/>
        </w:rPr>
        <w:t>ь имеет права</w:t>
      </w:r>
      <w:r w:rsidR="00E620D7">
        <w:rPr>
          <w:sz w:val="20"/>
        </w:rPr>
        <w:t>, отвечаю</w:t>
      </w:r>
      <w:r>
        <w:rPr>
          <w:sz w:val="20"/>
        </w:rPr>
        <w:t>щие</w:t>
      </w:r>
      <w:r w:rsidR="00E620D7">
        <w:rPr>
          <w:sz w:val="20"/>
        </w:rPr>
        <w:t xml:space="preserve"> за выполнение </w:t>
      </w:r>
      <w:r>
        <w:rPr>
          <w:sz w:val="20"/>
        </w:rPr>
        <w:t>более одного</w:t>
      </w:r>
      <w:r w:rsidR="00E620D7">
        <w:rPr>
          <w:sz w:val="20"/>
        </w:rPr>
        <w:t xml:space="preserve"> шаг</w:t>
      </w:r>
      <w:r>
        <w:rPr>
          <w:sz w:val="20"/>
        </w:rPr>
        <w:t>а</w:t>
      </w:r>
      <w:r w:rsidR="00E620D7">
        <w:rPr>
          <w:sz w:val="20"/>
        </w:rPr>
        <w:t xml:space="preserve"> обработки, то активным должен быть первый</w:t>
      </w:r>
      <w:r>
        <w:rPr>
          <w:sz w:val="20"/>
        </w:rPr>
        <w:t xml:space="preserve"> по </w:t>
      </w:r>
      <w:r w:rsidR="006B1EFB">
        <w:rPr>
          <w:sz w:val="20"/>
        </w:rPr>
        <w:t>очередности выполнения</w:t>
      </w:r>
      <w:r w:rsidR="00E620D7">
        <w:rPr>
          <w:sz w:val="20"/>
        </w:rPr>
        <w:t xml:space="preserve"> </w:t>
      </w:r>
      <w:r w:rsidR="00DF1120">
        <w:rPr>
          <w:sz w:val="20"/>
        </w:rPr>
        <w:t>элемент</w:t>
      </w:r>
      <w:r w:rsidR="00E620D7">
        <w:rPr>
          <w:sz w:val="20"/>
        </w:rPr>
        <w:t>. Например, если у пользователя есть роли, от</w:t>
      </w:r>
      <w:r w:rsidR="006B1EFB">
        <w:rPr>
          <w:sz w:val="20"/>
        </w:rPr>
        <w:t xml:space="preserve">вечающие за выполнение </w:t>
      </w:r>
      <w:proofErr w:type="gramStart"/>
      <w:r w:rsidR="00265CFF">
        <w:rPr>
          <w:sz w:val="20"/>
        </w:rPr>
        <w:t>шагов</w:t>
      </w:r>
      <w:proofErr w:type="gramEnd"/>
      <w:r w:rsidR="00265CFF">
        <w:rPr>
          <w:sz w:val="20"/>
        </w:rPr>
        <w:t xml:space="preserve"> </w:t>
      </w:r>
      <w:r w:rsidR="006B1EFB">
        <w:rPr>
          <w:sz w:val="20"/>
        </w:rPr>
        <w:t>а) и</w:t>
      </w:r>
      <w:r w:rsidR="00E620D7">
        <w:rPr>
          <w:sz w:val="20"/>
        </w:rPr>
        <w:t xml:space="preserve"> b)</w:t>
      </w:r>
      <w:r w:rsidR="006B1EFB" w:rsidRPr="00E620D7">
        <w:rPr>
          <w:sz w:val="20"/>
        </w:rPr>
        <w:t>,</w:t>
      </w:r>
      <w:r w:rsidR="006B1EFB">
        <w:rPr>
          <w:sz w:val="20"/>
        </w:rPr>
        <w:t xml:space="preserve"> </w:t>
      </w:r>
      <w:r w:rsidR="00E620D7">
        <w:rPr>
          <w:sz w:val="20"/>
        </w:rPr>
        <w:t>должен быть активным</w:t>
      </w:r>
      <w:r w:rsidR="006B1EFB">
        <w:rPr>
          <w:sz w:val="20"/>
        </w:rPr>
        <w:t xml:space="preserve"> </w:t>
      </w:r>
      <w:r w:rsidR="006B1EFB" w:rsidRPr="00E620D7">
        <w:rPr>
          <w:sz w:val="20"/>
        </w:rPr>
        <w:t xml:space="preserve">1-ый </w:t>
      </w:r>
      <w:r w:rsidR="006B1EFB">
        <w:rPr>
          <w:sz w:val="20"/>
        </w:rPr>
        <w:t>элемент</w:t>
      </w:r>
      <w:r w:rsidR="00E620D7">
        <w:rPr>
          <w:sz w:val="20"/>
        </w:rPr>
        <w:t>.</w:t>
      </w:r>
      <w:r w:rsidR="00E620D7" w:rsidRPr="00E620D7">
        <w:rPr>
          <w:sz w:val="20"/>
        </w:rPr>
        <w:t xml:space="preserve"> </w:t>
      </w:r>
      <w:r w:rsidR="00DF1120">
        <w:rPr>
          <w:sz w:val="20"/>
        </w:rPr>
        <w:t xml:space="preserve">При наличии ролей, отвечающих за выполнение шагов b) и </w:t>
      </w:r>
      <w:r w:rsidR="00DF1120" w:rsidRPr="00E620D7">
        <w:rPr>
          <w:sz w:val="20"/>
        </w:rPr>
        <w:t>с)</w:t>
      </w:r>
      <w:r w:rsidR="00DF1120">
        <w:rPr>
          <w:sz w:val="20"/>
        </w:rPr>
        <w:t xml:space="preserve">, </w:t>
      </w:r>
      <w:r w:rsidR="006B1EFB">
        <w:rPr>
          <w:sz w:val="20"/>
        </w:rPr>
        <w:t>-</w:t>
      </w:r>
      <w:r w:rsidR="00DF1120">
        <w:rPr>
          <w:sz w:val="20"/>
        </w:rPr>
        <w:t xml:space="preserve"> 2</w:t>
      </w:r>
      <w:r w:rsidR="00DF1120" w:rsidRPr="00E620D7">
        <w:rPr>
          <w:sz w:val="20"/>
        </w:rPr>
        <w:t>-</w:t>
      </w:r>
      <w:r w:rsidR="00DF1120">
        <w:rPr>
          <w:sz w:val="20"/>
        </w:rPr>
        <w:t>о</w:t>
      </w:r>
      <w:r w:rsidR="00DF1120" w:rsidRPr="00E620D7">
        <w:rPr>
          <w:sz w:val="20"/>
        </w:rPr>
        <w:t xml:space="preserve">й </w:t>
      </w:r>
      <w:r w:rsidR="00DF1120">
        <w:rPr>
          <w:sz w:val="20"/>
        </w:rPr>
        <w:t>элемент.</w:t>
      </w:r>
    </w:p>
    <w:p w:rsidR="00F32C71" w:rsidRDefault="00613D82" w:rsidP="00A572C5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В данную форму быстрого фильтра </w:t>
      </w:r>
      <w:r w:rsidR="003042CB">
        <w:rPr>
          <w:sz w:val="20"/>
        </w:rPr>
        <w:t>желательно</w:t>
      </w:r>
      <w:r>
        <w:rPr>
          <w:sz w:val="20"/>
        </w:rPr>
        <w:t xml:space="preserve"> включить поле-переключатель (флаг)</w:t>
      </w:r>
      <w:r w:rsidR="00340D71" w:rsidRPr="00340D71">
        <w:rPr>
          <w:sz w:val="20"/>
        </w:rPr>
        <w:t>:</w:t>
      </w:r>
      <w:r>
        <w:rPr>
          <w:sz w:val="20"/>
        </w:rPr>
        <w:t xml:space="preserve"> «</w:t>
      </w:r>
      <w:r w:rsidR="008008D7">
        <w:rPr>
          <w:sz w:val="20"/>
        </w:rPr>
        <w:t xml:space="preserve">показать </w:t>
      </w:r>
      <w:r>
        <w:rPr>
          <w:sz w:val="20"/>
        </w:rPr>
        <w:t>только свои сообщения».</w:t>
      </w:r>
      <w:r w:rsidR="00F91B20">
        <w:rPr>
          <w:sz w:val="20"/>
        </w:rPr>
        <w:t xml:space="preserve"> По умолчанию поле имеет значение </w:t>
      </w:r>
      <w:r w:rsidR="00F91B20">
        <w:rPr>
          <w:sz w:val="20"/>
          <w:lang w:val="en-US"/>
        </w:rPr>
        <w:t>OFF</w:t>
      </w:r>
      <w:r w:rsidR="00F91B20" w:rsidRPr="00613D82">
        <w:rPr>
          <w:sz w:val="20"/>
        </w:rPr>
        <w:t xml:space="preserve"> (выключен)</w:t>
      </w:r>
      <w:r w:rsidR="00F91B20">
        <w:rPr>
          <w:sz w:val="20"/>
        </w:rPr>
        <w:t xml:space="preserve">. </w:t>
      </w:r>
      <w:r>
        <w:rPr>
          <w:sz w:val="20"/>
        </w:rPr>
        <w:t xml:space="preserve">При установке данного поля в значение </w:t>
      </w:r>
      <w:r>
        <w:rPr>
          <w:sz w:val="20"/>
          <w:lang w:val="en-US"/>
        </w:rPr>
        <w:t>ON</w:t>
      </w:r>
      <w:r w:rsidRPr="00613D82">
        <w:rPr>
          <w:sz w:val="20"/>
        </w:rPr>
        <w:t xml:space="preserve"> (</w:t>
      </w:r>
      <w:r>
        <w:rPr>
          <w:sz w:val="20"/>
        </w:rPr>
        <w:t>включено</w:t>
      </w:r>
      <w:r w:rsidRPr="00613D82">
        <w:rPr>
          <w:sz w:val="20"/>
        </w:rPr>
        <w:t>)</w:t>
      </w:r>
      <w:r>
        <w:rPr>
          <w:sz w:val="20"/>
        </w:rPr>
        <w:t xml:space="preserve"> должны отобразиться только </w:t>
      </w:r>
      <w:r w:rsidR="003042CB">
        <w:rPr>
          <w:sz w:val="20"/>
        </w:rPr>
        <w:t xml:space="preserve">те </w:t>
      </w:r>
      <w:r>
        <w:rPr>
          <w:sz w:val="20"/>
        </w:rPr>
        <w:t xml:space="preserve">сообщения, </w:t>
      </w:r>
      <w:r w:rsidR="003042CB">
        <w:rPr>
          <w:sz w:val="20"/>
        </w:rPr>
        <w:t xml:space="preserve">которые </w:t>
      </w:r>
      <w:r w:rsidR="00340D71">
        <w:rPr>
          <w:sz w:val="20"/>
        </w:rPr>
        <w:t xml:space="preserve">в зависимости от выбора </w:t>
      </w:r>
      <w:r w:rsidR="00DF1120">
        <w:rPr>
          <w:sz w:val="20"/>
        </w:rPr>
        <w:t xml:space="preserve">шага </w:t>
      </w:r>
      <w:r w:rsidR="003042CB">
        <w:rPr>
          <w:sz w:val="20"/>
        </w:rPr>
        <w:t xml:space="preserve">были </w:t>
      </w:r>
      <w:r>
        <w:rPr>
          <w:sz w:val="20"/>
        </w:rPr>
        <w:t>введен</w:t>
      </w:r>
      <w:r w:rsidR="003042CB">
        <w:rPr>
          <w:sz w:val="20"/>
        </w:rPr>
        <w:t>ы</w:t>
      </w:r>
      <w:r>
        <w:rPr>
          <w:sz w:val="20"/>
        </w:rPr>
        <w:t xml:space="preserve"> или</w:t>
      </w:r>
      <w:r w:rsidR="00C61FD5">
        <w:rPr>
          <w:sz w:val="20"/>
        </w:rPr>
        <w:t xml:space="preserve"> </w:t>
      </w:r>
      <w:r>
        <w:rPr>
          <w:sz w:val="20"/>
        </w:rPr>
        <w:t xml:space="preserve">авторизованы </w:t>
      </w:r>
      <w:r w:rsidR="00340D71">
        <w:rPr>
          <w:sz w:val="20"/>
        </w:rPr>
        <w:t>пользователем</w:t>
      </w:r>
      <w:r>
        <w:rPr>
          <w:sz w:val="20"/>
        </w:rPr>
        <w:t xml:space="preserve">, </w:t>
      </w:r>
      <w:r w:rsidR="003042CB">
        <w:rPr>
          <w:sz w:val="20"/>
        </w:rPr>
        <w:t>открывшим данную форму</w:t>
      </w:r>
      <w:r>
        <w:rPr>
          <w:sz w:val="20"/>
        </w:rPr>
        <w:t>.</w:t>
      </w:r>
      <w:r w:rsidR="008008D7">
        <w:rPr>
          <w:sz w:val="20"/>
        </w:rPr>
        <w:t xml:space="preserve"> </w:t>
      </w:r>
    </w:p>
    <w:p w:rsidR="005627AE" w:rsidRDefault="004F2766" w:rsidP="003A5C6D">
      <w:pPr>
        <w:pStyle w:val="a4"/>
        <w:numPr>
          <w:ilvl w:val="0"/>
          <w:numId w:val="24"/>
        </w:numPr>
        <w:spacing w:after="60"/>
        <w:ind w:left="709" w:hanging="357"/>
        <w:contextualSpacing w:val="0"/>
        <w:jc w:val="both"/>
        <w:rPr>
          <w:sz w:val="20"/>
        </w:rPr>
      </w:pPr>
      <w:r>
        <w:rPr>
          <w:sz w:val="20"/>
        </w:rPr>
        <w:t>Если выбран шаг a)</w:t>
      </w:r>
      <w:r w:rsidR="00F32C71" w:rsidRPr="005627AE">
        <w:rPr>
          <w:sz w:val="20"/>
        </w:rPr>
        <w:t xml:space="preserve">, то в список должны попасть </w:t>
      </w:r>
      <w:r>
        <w:rPr>
          <w:sz w:val="20"/>
        </w:rPr>
        <w:t xml:space="preserve">по условию </w:t>
      </w:r>
      <w:r>
        <w:rPr>
          <w:sz w:val="20"/>
          <w:lang w:val="en-US"/>
        </w:rPr>
        <w:t>USER</w:t>
      </w:r>
      <w:r w:rsidRPr="00265CFF">
        <w:rPr>
          <w:sz w:val="20"/>
        </w:rPr>
        <w:t>_</w:t>
      </w:r>
      <w:r>
        <w:rPr>
          <w:sz w:val="20"/>
          <w:lang w:val="en-US"/>
        </w:rPr>
        <w:t>NAME</w:t>
      </w:r>
      <w:r w:rsidRPr="00265CFF">
        <w:rPr>
          <w:sz w:val="20"/>
        </w:rPr>
        <w:t xml:space="preserve"> = </w:t>
      </w:r>
      <w:r w:rsidR="00544499">
        <w:rPr>
          <w:sz w:val="20"/>
        </w:rPr>
        <w:t>«</w:t>
      </w:r>
      <w:r w:rsidRPr="00265CFF">
        <w:rPr>
          <w:sz w:val="20"/>
        </w:rPr>
        <w:t>логин поль</w:t>
      </w:r>
      <w:r>
        <w:rPr>
          <w:sz w:val="20"/>
        </w:rPr>
        <w:t>зователя</w:t>
      </w:r>
      <w:r w:rsidR="00544499">
        <w:rPr>
          <w:sz w:val="20"/>
        </w:rPr>
        <w:t>»</w:t>
      </w:r>
      <w:r>
        <w:rPr>
          <w:sz w:val="20"/>
        </w:rPr>
        <w:t xml:space="preserve"> сообщения,</w:t>
      </w:r>
      <w:r w:rsidR="005627AE" w:rsidRPr="005627AE">
        <w:rPr>
          <w:sz w:val="20"/>
        </w:rPr>
        <w:t xml:space="preserve"> </w:t>
      </w:r>
      <w:r w:rsidR="00C61FD5" w:rsidRPr="005627AE">
        <w:rPr>
          <w:sz w:val="20"/>
        </w:rPr>
        <w:t>созданные данным пользователем</w:t>
      </w:r>
      <w:r w:rsidR="005627AE" w:rsidRPr="005627AE">
        <w:rPr>
          <w:sz w:val="20"/>
        </w:rPr>
        <w:t>, но</w:t>
      </w:r>
      <w:r w:rsidR="005627AE">
        <w:rPr>
          <w:sz w:val="20"/>
        </w:rPr>
        <w:t xml:space="preserve"> </w:t>
      </w:r>
    </w:p>
    <w:p w:rsidR="00F32C71" w:rsidRPr="005627AE" w:rsidRDefault="00F32C71" w:rsidP="003A5C6D">
      <w:pPr>
        <w:pStyle w:val="a4"/>
        <w:numPr>
          <w:ilvl w:val="0"/>
          <w:numId w:val="23"/>
        </w:numPr>
        <w:spacing w:after="0"/>
        <w:ind w:left="1134" w:hanging="357"/>
        <w:contextualSpacing w:val="0"/>
        <w:jc w:val="both"/>
        <w:rPr>
          <w:sz w:val="20"/>
        </w:rPr>
      </w:pPr>
      <w:r w:rsidRPr="005627AE">
        <w:rPr>
          <w:sz w:val="20"/>
        </w:rPr>
        <w:t>не отправленные на авторизацию</w:t>
      </w:r>
      <w:r w:rsidR="005627AE">
        <w:rPr>
          <w:sz w:val="20"/>
        </w:rPr>
        <w:t xml:space="preserve"> и</w:t>
      </w:r>
    </w:p>
    <w:p w:rsidR="00F32C71" w:rsidRDefault="00C61FD5" w:rsidP="003A5C6D">
      <w:pPr>
        <w:pStyle w:val="a4"/>
        <w:numPr>
          <w:ilvl w:val="0"/>
          <w:numId w:val="23"/>
        </w:numPr>
        <w:spacing w:after="120"/>
        <w:ind w:left="1134" w:hanging="357"/>
        <w:contextualSpacing w:val="0"/>
        <w:jc w:val="both"/>
        <w:rPr>
          <w:sz w:val="20"/>
        </w:rPr>
      </w:pPr>
      <w:r>
        <w:rPr>
          <w:sz w:val="20"/>
        </w:rPr>
        <w:t xml:space="preserve">отправленные на авторизацию, но </w:t>
      </w:r>
      <w:r w:rsidR="00F32C71">
        <w:rPr>
          <w:sz w:val="20"/>
        </w:rPr>
        <w:t xml:space="preserve">отказанные </w:t>
      </w:r>
      <w:r>
        <w:rPr>
          <w:sz w:val="20"/>
        </w:rPr>
        <w:t>контролером</w:t>
      </w:r>
      <w:r w:rsidR="00F32C71">
        <w:rPr>
          <w:sz w:val="20"/>
        </w:rPr>
        <w:t xml:space="preserve"> </w:t>
      </w:r>
    </w:p>
    <w:p w:rsidR="00F32C71" w:rsidRPr="00F91B20" w:rsidRDefault="00F32C71" w:rsidP="003A5C6D">
      <w:pPr>
        <w:pStyle w:val="a4"/>
        <w:numPr>
          <w:ilvl w:val="0"/>
          <w:numId w:val="24"/>
        </w:numPr>
        <w:spacing w:after="60"/>
        <w:ind w:left="709" w:hanging="357"/>
        <w:contextualSpacing w:val="0"/>
        <w:jc w:val="both"/>
        <w:rPr>
          <w:sz w:val="20"/>
        </w:rPr>
      </w:pPr>
      <w:r>
        <w:rPr>
          <w:sz w:val="20"/>
        </w:rPr>
        <w:t>Если выбран шаг b), то в список должны попасть</w:t>
      </w:r>
      <w:r w:rsidR="004F2766">
        <w:rPr>
          <w:sz w:val="20"/>
        </w:rPr>
        <w:t xml:space="preserve"> по условию </w:t>
      </w:r>
      <w:r w:rsidR="00544499">
        <w:rPr>
          <w:sz w:val="20"/>
          <w:lang w:val="en-US"/>
        </w:rPr>
        <w:t>USER</w:t>
      </w:r>
      <w:r w:rsidR="00544499" w:rsidRPr="00E315CC">
        <w:rPr>
          <w:sz w:val="20"/>
        </w:rPr>
        <w:t>_</w:t>
      </w:r>
      <w:r w:rsidR="00544499">
        <w:rPr>
          <w:sz w:val="20"/>
          <w:lang w:val="en-US"/>
        </w:rPr>
        <w:t>AU</w:t>
      </w:r>
      <w:r w:rsidR="00544499" w:rsidRPr="00E315CC">
        <w:rPr>
          <w:sz w:val="20"/>
        </w:rPr>
        <w:t>2</w:t>
      </w:r>
      <w:r w:rsidR="00544499">
        <w:rPr>
          <w:sz w:val="20"/>
        </w:rPr>
        <w:t xml:space="preserve"> </w:t>
      </w:r>
      <w:r w:rsidR="004F2766" w:rsidRPr="00265CFF">
        <w:rPr>
          <w:sz w:val="20"/>
        </w:rPr>
        <w:t xml:space="preserve">= </w:t>
      </w:r>
      <w:r w:rsidR="00544499">
        <w:rPr>
          <w:sz w:val="20"/>
        </w:rPr>
        <w:t>«</w:t>
      </w:r>
      <w:r w:rsidR="004F2766" w:rsidRPr="00265CFF">
        <w:rPr>
          <w:sz w:val="20"/>
        </w:rPr>
        <w:t>логин поль</w:t>
      </w:r>
      <w:r w:rsidR="004F2766">
        <w:rPr>
          <w:sz w:val="20"/>
        </w:rPr>
        <w:t>зователя</w:t>
      </w:r>
      <w:r w:rsidR="00544499">
        <w:rPr>
          <w:sz w:val="20"/>
        </w:rPr>
        <w:t>»</w:t>
      </w:r>
      <w:r w:rsidR="00C53021" w:rsidRPr="00C53021">
        <w:rPr>
          <w:sz w:val="20"/>
        </w:rPr>
        <w:t xml:space="preserve"> </w:t>
      </w:r>
      <w:r w:rsidR="00C53021">
        <w:rPr>
          <w:sz w:val="20"/>
        </w:rPr>
        <w:t>сообщения, авторизованные данным пользователем, но</w:t>
      </w:r>
      <w:r w:rsidR="00C53021" w:rsidRPr="00F91B20">
        <w:rPr>
          <w:sz w:val="20"/>
        </w:rPr>
        <w:t>:</w:t>
      </w:r>
    </w:p>
    <w:p w:rsidR="00F91B20" w:rsidRDefault="00F91B20" w:rsidP="003A5C6D">
      <w:pPr>
        <w:pStyle w:val="a4"/>
        <w:numPr>
          <w:ilvl w:val="0"/>
          <w:numId w:val="23"/>
        </w:numPr>
        <w:spacing w:after="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 xml:space="preserve">отказанные системой </w:t>
      </w:r>
      <w:r w:rsidR="00E70228">
        <w:rPr>
          <w:sz w:val="20"/>
        </w:rPr>
        <w:t>на этапе завершения регистрации операции и проведения проводок по операции</w:t>
      </w:r>
      <w:r w:rsidR="00A572C5">
        <w:rPr>
          <w:sz w:val="20"/>
        </w:rPr>
        <w:t>,</w:t>
      </w:r>
      <w:r>
        <w:rPr>
          <w:sz w:val="20"/>
        </w:rPr>
        <w:t xml:space="preserve"> </w:t>
      </w:r>
    </w:p>
    <w:p w:rsidR="00307FA4" w:rsidRDefault="00307FA4" w:rsidP="003A5C6D">
      <w:pPr>
        <w:pStyle w:val="a4"/>
        <w:numPr>
          <w:ilvl w:val="0"/>
          <w:numId w:val="23"/>
        </w:numPr>
        <w:spacing w:after="0"/>
        <w:ind w:left="1139" w:hanging="357"/>
        <w:contextualSpacing w:val="0"/>
        <w:jc w:val="both"/>
        <w:rPr>
          <w:sz w:val="20"/>
        </w:rPr>
      </w:pPr>
      <w:r w:rsidRPr="0067569F">
        <w:rPr>
          <w:sz w:val="20"/>
        </w:rPr>
        <w:t xml:space="preserve">отказанные </w:t>
      </w:r>
      <w:r>
        <w:rPr>
          <w:sz w:val="20"/>
        </w:rPr>
        <w:t xml:space="preserve">пользователем с ролью «3я рука» </w:t>
      </w:r>
      <w:r w:rsidRPr="0067569F">
        <w:rPr>
          <w:sz w:val="20"/>
        </w:rPr>
        <w:t xml:space="preserve">на этапе </w:t>
      </w:r>
      <w:r>
        <w:rPr>
          <w:sz w:val="20"/>
        </w:rPr>
        <w:t>подтверждения даты</w:t>
      </w:r>
      <w:r w:rsidRPr="0067569F">
        <w:rPr>
          <w:sz w:val="20"/>
        </w:rPr>
        <w:t>,</w:t>
      </w:r>
    </w:p>
    <w:p w:rsidR="0067569F" w:rsidRPr="0067569F" w:rsidRDefault="00307FA4" w:rsidP="003A5C6D">
      <w:pPr>
        <w:pStyle w:val="a4"/>
        <w:numPr>
          <w:ilvl w:val="0"/>
          <w:numId w:val="23"/>
        </w:numPr>
        <w:spacing w:after="120"/>
        <w:contextualSpacing w:val="0"/>
        <w:jc w:val="both"/>
        <w:rPr>
          <w:sz w:val="20"/>
        </w:rPr>
      </w:pPr>
      <w:r>
        <w:rPr>
          <w:sz w:val="20"/>
        </w:rPr>
        <w:t>не получивши</w:t>
      </w:r>
      <w:r w:rsidR="00C53021">
        <w:rPr>
          <w:sz w:val="20"/>
        </w:rPr>
        <w:t>е</w:t>
      </w:r>
      <w:r>
        <w:rPr>
          <w:sz w:val="20"/>
        </w:rPr>
        <w:t xml:space="preserve"> статус по завершению процедуры создания операции и формирования проводок по ней </w:t>
      </w:r>
      <w:r w:rsidR="00C53021">
        <w:rPr>
          <w:sz w:val="20"/>
        </w:rPr>
        <w:t>из-за системной ошибки</w:t>
      </w:r>
    </w:p>
    <w:p w:rsidR="00F32C71" w:rsidRPr="00F91B20" w:rsidRDefault="00F32C71" w:rsidP="003A5C6D">
      <w:pPr>
        <w:pStyle w:val="a4"/>
        <w:keepNext/>
        <w:numPr>
          <w:ilvl w:val="0"/>
          <w:numId w:val="24"/>
        </w:numPr>
        <w:spacing w:after="60"/>
        <w:ind w:left="709" w:hanging="357"/>
        <w:contextualSpacing w:val="0"/>
        <w:jc w:val="both"/>
        <w:rPr>
          <w:sz w:val="20"/>
        </w:rPr>
      </w:pPr>
      <w:r>
        <w:rPr>
          <w:sz w:val="20"/>
        </w:rPr>
        <w:t xml:space="preserve">Если выбран шаг </w:t>
      </w:r>
      <w:r>
        <w:rPr>
          <w:sz w:val="20"/>
          <w:lang w:val="en-US"/>
        </w:rPr>
        <w:t>c</w:t>
      </w:r>
      <w:r>
        <w:rPr>
          <w:sz w:val="20"/>
        </w:rPr>
        <w:t>)</w:t>
      </w:r>
      <w:r w:rsidR="00544499">
        <w:rPr>
          <w:sz w:val="20"/>
        </w:rPr>
        <w:t xml:space="preserve">, то в список должны попасть по условию </w:t>
      </w:r>
      <w:r w:rsidR="00544499">
        <w:rPr>
          <w:sz w:val="20"/>
          <w:lang w:val="en-US"/>
        </w:rPr>
        <w:t>USER</w:t>
      </w:r>
      <w:r w:rsidR="00544499" w:rsidRPr="00E315CC">
        <w:rPr>
          <w:sz w:val="20"/>
        </w:rPr>
        <w:t>_</w:t>
      </w:r>
      <w:r w:rsidR="00544499">
        <w:rPr>
          <w:sz w:val="20"/>
          <w:lang w:val="en-US"/>
        </w:rPr>
        <w:t>AU</w:t>
      </w:r>
      <w:r w:rsidR="00544499">
        <w:rPr>
          <w:sz w:val="20"/>
        </w:rPr>
        <w:t xml:space="preserve">3 </w:t>
      </w:r>
      <w:r w:rsidR="00544499" w:rsidRPr="00265CFF">
        <w:rPr>
          <w:sz w:val="20"/>
        </w:rPr>
        <w:t xml:space="preserve">= </w:t>
      </w:r>
      <w:r w:rsidR="00544499">
        <w:rPr>
          <w:sz w:val="20"/>
        </w:rPr>
        <w:t>«</w:t>
      </w:r>
      <w:r w:rsidR="00544499" w:rsidRPr="00265CFF">
        <w:rPr>
          <w:sz w:val="20"/>
        </w:rPr>
        <w:t>логин поль</w:t>
      </w:r>
      <w:r w:rsidR="00544499">
        <w:rPr>
          <w:sz w:val="20"/>
        </w:rPr>
        <w:t>зователя»</w:t>
      </w:r>
      <w:r>
        <w:rPr>
          <w:sz w:val="20"/>
        </w:rPr>
        <w:t xml:space="preserve"> сообщени</w:t>
      </w:r>
      <w:r w:rsidR="00544499">
        <w:rPr>
          <w:sz w:val="20"/>
        </w:rPr>
        <w:t>я,</w:t>
      </w:r>
      <w:r w:rsidR="00C53021" w:rsidRPr="00C53021">
        <w:rPr>
          <w:sz w:val="20"/>
        </w:rPr>
        <w:t xml:space="preserve"> </w:t>
      </w:r>
      <w:r w:rsidR="00C53021">
        <w:rPr>
          <w:sz w:val="20"/>
        </w:rPr>
        <w:t>подтвержденные по дате данным пользователем, но</w:t>
      </w:r>
      <w:r w:rsidR="00C53021" w:rsidRPr="00C53021">
        <w:rPr>
          <w:sz w:val="20"/>
        </w:rPr>
        <w:t>:</w:t>
      </w:r>
    </w:p>
    <w:p w:rsidR="00307FA4" w:rsidRDefault="00307FA4" w:rsidP="003A5C6D">
      <w:pPr>
        <w:pStyle w:val="a4"/>
        <w:numPr>
          <w:ilvl w:val="0"/>
          <w:numId w:val="23"/>
        </w:numPr>
        <w:spacing w:after="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 xml:space="preserve">отказанные системой на этапе завершения регистрации операции и проведения проводок по операции </w:t>
      </w:r>
    </w:p>
    <w:p w:rsidR="00F32C71" w:rsidRDefault="00307FA4" w:rsidP="003A5C6D">
      <w:pPr>
        <w:pStyle w:val="a4"/>
        <w:keepNext/>
        <w:numPr>
          <w:ilvl w:val="0"/>
          <w:numId w:val="23"/>
        </w:numPr>
        <w:spacing w:after="12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lastRenderedPageBreak/>
        <w:t>не получивши</w:t>
      </w:r>
      <w:r w:rsidR="00C53021" w:rsidRPr="00C53021">
        <w:rPr>
          <w:sz w:val="20"/>
        </w:rPr>
        <w:t>е</w:t>
      </w:r>
      <w:r>
        <w:rPr>
          <w:sz w:val="20"/>
        </w:rPr>
        <w:t xml:space="preserve"> статус по завершению процедуры создания операции и формирования проводок по ней</w:t>
      </w:r>
      <w:r w:rsidR="00C53021" w:rsidRPr="00C53021">
        <w:rPr>
          <w:sz w:val="20"/>
        </w:rPr>
        <w:t xml:space="preserve"> </w:t>
      </w:r>
      <w:r w:rsidR="00C53021">
        <w:rPr>
          <w:sz w:val="20"/>
        </w:rPr>
        <w:t>из-за системной ошибки</w:t>
      </w:r>
      <w:r w:rsidR="00F32C71">
        <w:rPr>
          <w:sz w:val="20"/>
        </w:rPr>
        <w:t xml:space="preserve">. </w:t>
      </w:r>
    </w:p>
    <w:p w:rsidR="002317F8" w:rsidRPr="00352088" w:rsidRDefault="00AE67DD" w:rsidP="00D70016">
      <w:pPr>
        <w:pStyle w:val="a4"/>
        <w:keepNext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Форма также </w:t>
      </w:r>
      <w:r w:rsidR="00E315CC" w:rsidRPr="00E315CC">
        <w:rPr>
          <w:sz w:val="20"/>
        </w:rPr>
        <w:t xml:space="preserve">должна содержать кнопки </w:t>
      </w:r>
      <w:r w:rsidR="00E315CC">
        <w:rPr>
          <w:sz w:val="20"/>
        </w:rPr>
        <w:t>«</w:t>
      </w:r>
      <w:r w:rsidR="00E70228">
        <w:rPr>
          <w:sz w:val="20"/>
        </w:rPr>
        <w:t>Применить</w:t>
      </w:r>
      <w:r w:rsidR="00E315CC">
        <w:rPr>
          <w:sz w:val="20"/>
        </w:rPr>
        <w:t>» и «Отмен</w:t>
      </w:r>
      <w:r w:rsidR="00E70228">
        <w:rPr>
          <w:sz w:val="20"/>
        </w:rPr>
        <w:t>ить</w:t>
      </w:r>
      <w:r w:rsidR="00E315CC">
        <w:rPr>
          <w:sz w:val="20"/>
        </w:rPr>
        <w:t xml:space="preserve">». </w:t>
      </w:r>
      <w:r w:rsidR="00DF1120">
        <w:rPr>
          <w:sz w:val="20"/>
        </w:rPr>
        <w:t>К</w:t>
      </w:r>
      <w:r w:rsidR="00E315CC">
        <w:rPr>
          <w:sz w:val="20"/>
        </w:rPr>
        <w:t>нопк</w:t>
      </w:r>
      <w:r w:rsidR="00DF1120">
        <w:rPr>
          <w:sz w:val="20"/>
        </w:rPr>
        <w:t>у</w:t>
      </w:r>
      <w:r w:rsidR="00E315CC">
        <w:rPr>
          <w:sz w:val="20"/>
        </w:rPr>
        <w:t xml:space="preserve"> «Отмен</w:t>
      </w:r>
      <w:r w:rsidR="00DF1120">
        <w:rPr>
          <w:sz w:val="20"/>
        </w:rPr>
        <w:t>ить</w:t>
      </w:r>
      <w:r w:rsidR="00E315CC">
        <w:rPr>
          <w:sz w:val="20"/>
        </w:rPr>
        <w:t xml:space="preserve">» </w:t>
      </w:r>
      <w:r w:rsidR="00DF1120">
        <w:rPr>
          <w:sz w:val="20"/>
        </w:rPr>
        <w:t xml:space="preserve">можно использовать </w:t>
      </w:r>
      <w:r w:rsidR="002317F8">
        <w:rPr>
          <w:sz w:val="20"/>
        </w:rPr>
        <w:t>либо для закрытия формы без совершения каких-либо изменений в фильтре, либо в качестве отмены выбора шага с установкой фильтра по всем необработанным сообщениям. Если будет реализован второй вариант использования кнопки, то при ее нажатии необходимо блокировать все функциональные кнопки</w:t>
      </w:r>
      <w:r w:rsidR="002317F8" w:rsidRPr="00F273B5">
        <w:rPr>
          <w:sz w:val="20"/>
        </w:rPr>
        <w:t>, отвечающие за ввод данных и их обработку</w:t>
      </w:r>
      <w:r w:rsidR="00352088">
        <w:rPr>
          <w:sz w:val="20"/>
        </w:rPr>
        <w:t xml:space="preserve">, а также следует учесть выбор пользователем опции «показать только свои сообщения». Возможно будет лучше использовать кнопку «Отменить» по </w:t>
      </w:r>
      <w:r w:rsidR="00A4246D">
        <w:rPr>
          <w:sz w:val="20"/>
        </w:rPr>
        <w:t>смыслу (закрыть форму запроса и ничего не делать)</w:t>
      </w:r>
      <w:r w:rsidR="00352088">
        <w:rPr>
          <w:sz w:val="20"/>
        </w:rPr>
        <w:t xml:space="preserve">, а функцию второго варианта использования кнопки перенести на элемент радио-группы с названием, например, </w:t>
      </w:r>
      <w:r w:rsidR="00352088" w:rsidRPr="00352088">
        <w:rPr>
          <w:sz w:val="20"/>
        </w:rPr>
        <w:t>“</w:t>
      </w:r>
      <w:r w:rsidR="00352088">
        <w:rPr>
          <w:sz w:val="20"/>
        </w:rPr>
        <w:t>Без выбора</w:t>
      </w:r>
      <w:r w:rsidR="00352088" w:rsidRPr="00352088">
        <w:rPr>
          <w:sz w:val="20"/>
        </w:rPr>
        <w:t>”</w:t>
      </w:r>
      <w:r w:rsidR="00A4246D">
        <w:rPr>
          <w:sz w:val="20"/>
        </w:rPr>
        <w:t>.</w:t>
      </w:r>
    </w:p>
    <w:p w:rsidR="00F05177" w:rsidRDefault="00F05177" w:rsidP="00191EC5">
      <w:pPr>
        <w:pStyle w:val="a4"/>
        <w:numPr>
          <w:ilvl w:val="1"/>
          <w:numId w:val="1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Общее описание</w:t>
      </w:r>
      <w:r w:rsidRPr="00F05177">
        <w:rPr>
          <w:b/>
          <w:color w:val="2F5496" w:themeColor="accent5" w:themeShade="BF"/>
          <w:spacing w:val="20"/>
        </w:rPr>
        <w:t xml:space="preserve"> форм</w:t>
      </w:r>
      <w:r>
        <w:rPr>
          <w:b/>
          <w:color w:val="2F5496" w:themeColor="accent5" w:themeShade="BF"/>
          <w:spacing w:val="20"/>
        </w:rPr>
        <w:t>ы</w:t>
      </w:r>
      <w:r w:rsidRPr="00F05177">
        <w:rPr>
          <w:b/>
          <w:color w:val="2F5496" w:themeColor="accent5" w:themeShade="BF"/>
          <w:spacing w:val="20"/>
        </w:rPr>
        <w:t xml:space="preserve"> обработки сообщений</w:t>
      </w:r>
    </w:p>
    <w:p w:rsidR="00E7438F" w:rsidRDefault="00A572C5" w:rsidP="008C6AFA">
      <w:pPr>
        <w:pStyle w:val="a4"/>
        <w:spacing w:after="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Основная форма по работе с ручными сообщениями и сообщениями из файла </w:t>
      </w:r>
      <w:r w:rsidR="00A90481">
        <w:rPr>
          <w:sz w:val="20"/>
        </w:rPr>
        <w:t xml:space="preserve">должна содержать стандартные функции просмотра сообщения и установки фильтра. При этом необходимо запретить </w:t>
      </w:r>
      <w:r w:rsidR="00811B91">
        <w:rPr>
          <w:sz w:val="20"/>
        </w:rPr>
        <w:t xml:space="preserve">пользователю </w:t>
      </w:r>
      <w:r w:rsidR="00A90481">
        <w:rPr>
          <w:sz w:val="20"/>
        </w:rPr>
        <w:t>изменять предустановленн</w:t>
      </w:r>
      <w:r w:rsidR="00E7438F">
        <w:rPr>
          <w:sz w:val="20"/>
        </w:rPr>
        <w:t>ый</w:t>
      </w:r>
      <w:r w:rsidR="00A90481">
        <w:rPr>
          <w:sz w:val="20"/>
        </w:rPr>
        <w:t xml:space="preserve"> при открытии формы фильтр по дате текущего операционного дня</w:t>
      </w:r>
      <w:r w:rsidR="00811B91">
        <w:rPr>
          <w:sz w:val="20"/>
        </w:rPr>
        <w:t xml:space="preserve"> (</w:t>
      </w:r>
      <w:r w:rsidR="00811B91" w:rsidRPr="00247C4D">
        <w:rPr>
          <w:sz w:val="20"/>
          <w:lang w:val="en-US"/>
        </w:rPr>
        <w:t>GL</w:t>
      </w:r>
      <w:r w:rsidR="00811B91" w:rsidRPr="00247C4D">
        <w:rPr>
          <w:sz w:val="20"/>
        </w:rPr>
        <w:t>_</w:t>
      </w:r>
      <w:r w:rsidR="00811B91" w:rsidRPr="00247C4D">
        <w:rPr>
          <w:sz w:val="20"/>
          <w:lang w:val="en-US"/>
        </w:rPr>
        <w:t>BATPST</w:t>
      </w:r>
      <w:r w:rsidR="00811B91" w:rsidRPr="00247C4D">
        <w:rPr>
          <w:sz w:val="20"/>
        </w:rPr>
        <w:t>.</w:t>
      </w:r>
      <w:r w:rsidR="00811B91">
        <w:rPr>
          <w:sz w:val="20"/>
        </w:rPr>
        <w:t>PROCDATE), статусу</w:t>
      </w:r>
      <w:r w:rsidR="00A90481">
        <w:rPr>
          <w:sz w:val="20"/>
        </w:rPr>
        <w:t xml:space="preserve"> </w:t>
      </w:r>
      <w:r w:rsidR="00811B91" w:rsidRPr="00811B91">
        <w:rPr>
          <w:sz w:val="20"/>
        </w:rPr>
        <w:t>(</w:t>
      </w:r>
      <w:r w:rsidR="00811B91" w:rsidRPr="00247C4D">
        <w:rPr>
          <w:sz w:val="20"/>
          <w:lang w:val="en-US"/>
        </w:rPr>
        <w:t>GL</w:t>
      </w:r>
      <w:r w:rsidR="00811B91" w:rsidRPr="00247C4D">
        <w:rPr>
          <w:sz w:val="20"/>
        </w:rPr>
        <w:t>_</w:t>
      </w:r>
      <w:r w:rsidR="00811B91" w:rsidRPr="00247C4D">
        <w:rPr>
          <w:sz w:val="20"/>
          <w:lang w:val="en-US"/>
        </w:rPr>
        <w:t>BATPST</w:t>
      </w:r>
      <w:r w:rsidR="00811B91" w:rsidRPr="00247C4D">
        <w:rPr>
          <w:sz w:val="20"/>
        </w:rPr>
        <w:t>.</w:t>
      </w:r>
      <w:r w:rsidR="00811B91" w:rsidRPr="00247C4D">
        <w:rPr>
          <w:sz w:val="20"/>
          <w:lang w:val="en-US"/>
        </w:rPr>
        <w:t>STATE</w:t>
      </w:r>
      <w:r w:rsidR="00811B91" w:rsidRPr="00811B91">
        <w:rPr>
          <w:sz w:val="20"/>
        </w:rPr>
        <w:t xml:space="preserve">) </w:t>
      </w:r>
      <w:r w:rsidR="00A90481">
        <w:rPr>
          <w:sz w:val="20"/>
        </w:rPr>
        <w:t xml:space="preserve">и по признаку </w:t>
      </w:r>
      <w:r w:rsidR="00811B91" w:rsidRPr="00811B91">
        <w:rPr>
          <w:sz w:val="20"/>
        </w:rPr>
        <w:t>невидимости (</w:t>
      </w:r>
      <w:r w:rsidR="00811B91" w:rsidRPr="00247C4D">
        <w:rPr>
          <w:sz w:val="20"/>
          <w:lang w:val="en-US"/>
        </w:rPr>
        <w:t>GL</w:t>
      </w:r>
      <w:r w:rsidR="00811B91" w:rsidRPr="00247C4D">
        <w:rPr>
          <w:sz w:val="20"/>
        </w:rPr>
        <w:t>_</w:t>
      </w:r>
      <w:r w:rsidR="00811B91" w:rsidRPr="00247C4D">
        <w:rPr>
          <w:sz w:val="20"/>
          <w:lang w:val="en-US"/>
        </w:rPr>
        <w:t>BATPST</w:t>
      </w:r>
      <w:r w:rsidR="00811B91" w:rsidRPr="00247C4D">
        <w:rPr>
          <w:sz w:val="20"/>
        </w:rPr>
        <w:t>.</w:t>
      </w:r>
      <w:r w:rsidR="00A90481">
        <w:rPr>
          <w:sz w:val="20"/>
        </w:rPr>
        <w:t>INVISIBLE</w:t>
      </w:r>
      <w:r w:rsidR="00811B91">
        <w:rPr>
          <w:sz w:val="20"/>
        </w:rPr>
        <w:t>)</w:t>
      </w:r>
      <w:r w:rsidR="00A90481">
        <w:rPr>
          <w:sz w:val="20"/>
        </w:rPr>
        <w:t xml:space="preserve">. </w:t>
      </w:r>
      <w:r w:rsidR="00811B91">
        <w:rPr>
          <w:sz w:val="20"/>
        </w:rPr>
        <w:t>Остальные п</w:t>
      </w:r>
      <w:r w:rsidR="00E7438F">
        <w:rPr>
          <w:sz w:val="20"/>
        </w:rPr>
        <w:t>оля, участвующие в быстром фильтре</w:t>
      </w:r>
      <w:r w:rsidR="00E7438F" w:rsidRPr="00826EBB">
        <w:rPr>
          <w:sz w:val="20"/>
        </w:rPr>
        <w:t>:</w:t>
      </w:r>
      <w:r w:rsidR="00E7438F">
        <w:rPr>
          <w:sz w:val="20"/>
        </w:rPr>
        <w:t xml:space="preserve"> </w:t>
      </w:r>
      <w:r w:rsidR="00E7438F" w:rsidRPr="00F05177">
        <w:rPr>
          <w:sz w:val="20"/>
        </w:rPr>
        <w:t>USER</w:t>
      </w:r>
      <w:r w:rsidR="00E7438F" w:rsidRPr="00E315CC">
        <w:rPr>
          <w:sz w:val="20"/>
        </w:rPr>
        <w:t>_</w:t>
      </w:r>
      <w:r w:rsidR="00E7438F" w:rsidRPr="00F05177">
        <w:rPr>
          <w:sz w:val="20"/>
        </w:rPr>
        <w:t>NAME</w:t>
      </w:r>
      <w:r w:rsidR="00E7438F">
        <w:rPr>
          <w:sz w:val="20"/>
        </w:rPr>
        <w:t>,</w:t>
      </w:r>
      <w:r w:rsidR="00E7438F" w:rsidRPr="00E315CC">
        <w:rPr>
          <w:sz w:val="20"/>
        </w:rPr>
        <w:t xml:space="preserve"> </w:t>
      </w:r>
      <w:r w:rsidR="00E7438F" w:rsidRPr="00F05177">
        <w:rPr>
          <w:sz w:val="20"/>
        </w:rPr>
        <w:t>USER</w:t>
      </w:r>
      <w:r w:rsidR="00E7438F" w:rsidRPr="00E315CC">
        <w:rPr>
          <w:sz w:val="20"/>
        </w:rPr>
        <w:t>_</w:t>
      </w:r>
      <w:r w:rsidR="00E7438F" w:rsidRPr="00F05177">
        <w:rPr>
          <w:sz w:val="20"/>
        </w:rPr>
        <w:t>AU</w:t>
      </w:r>
      <w:r w:rsidR="00E7438F" w:rsidRPr="00E315CC">
        <w:rPr>
          <w:sz w:val="20"/>
        </w:rPr>
        <w:t>2</w:t>
      </w:r>
      <w:r w:rsidR="00E7438F">
        <w:rPr>
          <w:sz w:val="20"/>
        </w:rPr>
        <w:t xml:space="preserve"> и</w:t>
      </w:r>
      <w:r w:rsidR="00E7438F" w:rsidRPr="00E315CC">
        <w:rPr>
          <w:sz w:val="20"/>
        </w:rPr>
        <w:t xml:space="preserve"> </w:t>
      </w:r>
      <w:r w:rsidR="00E7438F" w:rsidRPr="00F05177">
        <w:rPr>
          <w:sz w:val="20"/>
        </w:rPr>
        <w:t>USER</w:t>
      </w:r>
      <w:r w:rsidR="00E7438F" w:rsidRPr="00E315CC">
        <w:rPr>
          <w:sz w:val="20"/>
        </w:rPr>
        <w:t>_</w:t>
      </w:r>
      <w:r w:rsidR="00E7438F" w:rsidRPr="00F05177">
        <w:rPr>
          <w:sz w:val="20"/>
        </w:rPr>
        <w:t>AU</w:t>
      </w:r>
      <w:r w:rsidR="00E7438F">
        <w:rPr>
          <w:sz w:val="20"/>
        </w:rPr>
        <w:t>3</w:t>
      </w:r>
      <w:r w:rsidR="00E7438F" w:rsidRPr="00D83C44">
        <w:rPr>
          <w:sz w:val="20"/>
        </w:rPr>
        <w:t xml:space="preserve"> в </w:t>
      </w:r>
      <w:r w:rsidR="00E7438F">
        <w:rPr>
          <w:sz w:val="20"/>
        </w:rPr>
        <w:t xml:space="preserve">стандартном </w:t>
      </w:r>
      <w:r w:rsidR="00E7438F" w:rsidRPr="00D83C44">
        <w:rPr>
          <w:sz w:val="20"/>
        </w:rPr>
        <w:t xml:space="preserve">фильтре могут быть доступны для </w:t>
      </w:r>
      <w:r w:rsidR="00E7438F">
        <w:rPr>
          <w:sz w:val="20"/>
        </w:rPr>
        <w:t>изменения своих значений</w:t>
      </w:r>
      <w:r w:rsidR="00E7438F" w:rsidRPr="00D83C44">
        <w:rPr>
          <w:sz w:val="20"/>
        </w:rPr>
        <w:t>.</w:t>
      </w:r>
    </w:p>
    <w:p w:rsidR="00671A06" w:rsidRPr="00671A06" w:rsidRDefault="00671A06" w:rsidP="00671A06">
      <w:pPr>
        <w:pStyle w:val="a4"/>
        <w:numPr>
          <w:ilvl w:val="2"/>
          <w:numId w:val="1"/>
        </w:numPr>
        <w:spacing w:before="360" w:after="2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 w:rsidRPr="00671A06">
        <w:rPr>
          <w:b/>
          <w:color w:val="2E74B5" w:themeColor="accent1" w:themeShade="BF"/>
          <w:spacing w:val="20"/>
        </w:rPr>
        <w:t>Функциональные кнопки формы</w:t>
      </w:r>
    </w:p>
    <w:p w:rsidR="00DA4685" w:rsidRPr="00DA4685" w:rsidRDefault="0067068A" w:rsidP="008C6AFA">
      <w:pPr>
        <w:pStyle w:val="a4"/>
        <w:spacing w:after="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</w:t>
      </w:r>
      <w:r w:rsidR="00DA4685">
        <w:rPr>
          <w:sz w:val="20"/>
        </w:rPr>
        <w:t>ля выполнения выбранного</w:t>
      </w:r>
      <w:r w:rsidR="001F42FE">
        <w:rPr>
          <w:sz w:val="20"/>
        </w:rPr>
        <w:t xml:space="preserve"> при открытии формы</w:t>
      </w:r>
      <w:r w:rsidR="00DA4685">
        <w:rPr>
          <w:sz w:val="20"/>
        </w:rPr>
        <w:t xml:space="preserve"> шага обработки </w:t>
      </w:r>
      <w:r w:rsidR="001F42FE">
        <w:rPr>
          <w:sz w:val="20"/>
        </w:rPr>
        <w:t xml:space="preserve">сообщений </w:t>
      </w:r>
      <w:r>
        <w:rPr>
          <w:sz w:val="20"/>
        </w:rPr>
        <w:t xml:space="preserve">форма </w:t>
      </w:r>
      <w:r w:rsidR="00A572C5">
        <w:rPr>
          <w:sz w:val="20"/>
        </w:rPr>
        <w:t>должна содержать</w:t>
      </w:r>
      <w:r w:rsidR="003832EC">
        <w:rPr>
          <w:sz w:val="20"/>
        </w:rPr>
        <w:t xml:space="preserve"> кнопки, каждая из которых</w:t>
      </w:r>
      <w:r w:rsidR="005A77D7">
        <w:rPr>
          <w:sz w:val="20"/>
        </w:rPr>
        <w:t xml:space="preserve"> соответствует определенному шагу обработки</w:t>
      </w:r>
      <w:r w:rsidR="00DA4685" w:rsidRPr="00DA4685">
        <w:rPr>
          <w:sz w:val="20"/>
        </w:rPr>
        <w:t>:</w:t>
      </w:r>
    </w:p>
    <w:p w:rsidR="00DA4685" w:rsidRDefault="005A77D7" w:rsidP="003A5C6D">
      <w:pPr>
        <w:pStyle w:val="a4"/>
        <w:keepNext/>
        <w:numPr>
          <w:ilvl w:val="0"/>
          <w:numId w:val="25"/>
        </w:numPr>
        <w:spacing w:after="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>«</w:t>
      </w:r>
      <w:r w:rsidR="007E06DB">
        <w:rPr>
          <w:sz w:val="20"/>
        </w:rPr>
        <w:t>Передать</w:t>
      </w:r>
      <w:r w:rsidR="00DA4685" w:rsidRPr="00DA4685">
        <w:rPr>
          <w:sz w:val="20"/>
        </w:rPr>
        <w:t xml:space="preserve"> </w:t>
      </w:r>
      <w:r w:rsidR="00DA4685">
        <w:rPr>
          <w:sz w:val="20"/>
        </w:rPr>
        <w:t>на подпись</w:t>
      </w:r>
      <w:r>
        <w:rPr>
          <w:sz w:val="20"/>
        </w:rPr>
        <w:t>»</w:t>
      </w:r>
      <w:r w:rsidR="008557FF">
        <w:rPr>
          <w:sz w:val="20"/>
        </w:rPr>
        <w:t xml:space="preserve"> -</w:t>
      </w:r>
      <w:r>
        <w:rPr>
          <w:sz w:val="20"/>
        </w:rPr>
        <w:t xml:space="preserve"> шаг «ввод и </w:t>
      </w:r>
      <w:r w:rsidR="008557FF">
        <w:rPr>
          <w:sz w:val="20"/>
        </w:rPr>
        <w:t>передача на подпись</w:t>
      </w:r>
      <w:r>
        <w:rPr>
          <w:sz w:val="20"/>
        </w:rPr>
        <w:t>»</w:t>
      </w:r>
      <w:r w:rsidR="008557FF">
        <w:rPr>
          <w:sz w:val="20"/>
        </w:rPr>
        <w:t xml:space="preserve"> - кнопка </w:t>
      </w:r>
      <w:r w:rsidR="008557FF">
        <w:rPr>
          <w:noProof/>
          <w:sz w:val="20"/>
          <w:lang w:eastAsia="ru-RU"/>
        </w:rPr>
        <w:drawing>
          <wp:inline distT="0" distB="0" distL="0" distR="0" wp14:anchorId="2CC6B368" wp14:editId="5DDD6F47">
            <wp:extent cx="230400" cy="230400"/>
            <wp:effectExtent l="19050" t="19050" r="17780" b="17780"/>
            <wp:docPr id="4" name="Рисунок 4" descr="C:\RBpartners\MyProjects\BarsGL_Menual_Input\icon\hand_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RBpartners\MyProjects\BarsGL_Menual_Input\icon\hand_sh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4685" w:rsidRDefault="005A77D7" w:rsidP="003A5C6D">
      <w:pPr>
        <w:pStyle w:val="a4"/>
        <w:keepNext/>
        <w:numPr>
          <w:ilvl w:val="0"/>
          <w:numId w:val="25"/>
        </w:numPr>
        <w:spacing w:after="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>«</w:t>
      </w:r>
      <w:r w:rsidR="008557FF">
        <w:rPr>
          <w:sz w:val="20"/>
        </w:rPr>
        <w:t>Подписать</w:t>
      </w:r>
      <w:r>
        <w:rPr>
          <w:sz w:val="20"/>
        </w:rPr>
        <w:t xml:space="preserve">» </w:t>
      </w:r>
      <w:r w:rsidR="008557FF">
        <w:rPr>
          <w:sz w:val="20"/>
        </w:rPr>
        <w:t xml:space="preserve">- </w:t>
      </w:r>
      <w:r>
        <w:rPr>
          <w:sz w:val="20"/>
        </w:rPr>
        <w:t>шаг «авторизация</w:t>
      </w:r>
      <w:r w:rsidR="008557FF">
        <w:rPr>
          <w:sz w:val="20"/>
        </w:rPr>
        <w:t xml:space="preserve"> (подпись)</w:t>
      </w:r>
      <w:r>
        <w:rPr>
          <w:sz w:val="20"/>
        </w:rPr>
        <w:t>»</w:t>
      </w:r>
      <w:r w:rsidR="008557FF">
        <w:rPr>
          <w:sz w:val="20"/>
        </w:rPr>
        <w:t xml:space="preserve"> - кнопка</w:t>
      </w:r>
      <w:r w:rsidR="008557FF" w:rsidRPr="00541C3F">
        <w:rPr>
          <w:noProof/>
          <w:sz w:val="20"/>
          <w:szCs w:val="20"/>
          <w:lang w:eastAsia="ru-RU"/>
        </w:rPr>
        <w:t xml:space="preserve"> </w:t>
      </w:r>
      <w:r w:rsidR="008557FF">
        <w:rPr>
          <w:noProof/>
          <w:sz w:val="20"/>
          <w:szCs w:val="20"/>
          <w:lang w:eastAsia="ru-RU"/>
        </w:rPr>
        <w:drawing>
          <wp:inline distT="0" distB="0" distL="0" distR="0" wp14:anchorId="1302D01C" wp14:editId="6DF6896D">
            <wp:extent cx="229870" cy="229870"/>
            <wp:effectExtent l="19050" t="19050" r="17780" b="17780"/>
            <wp:docPr id="3" name="Рисунок 3" descr="C:\Users\FigarovskayaNV\Downloads\hand_poi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igarovskayaNV\Downloads\hand_poin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4685" w:rsidRDefault="005A77D7" w:rsidP="003A5C6D">
      <w:pPr>
        <w:pStyle w:val="a4"/>
        <w:numPr>
          <w:ilvl w:val="0"/>
          <w:numId w:val="25"/>
        </w:numPr>
        <w:spacing w:after="12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>«П</w:t>
      </w:r>
      <w:r w:rsidR="00DA4685">
        <w:rPr>
          <w:sz w:val="20"/>
        </w:rPr>
        <w:t>одтвердить дату</w:t>
      </w:r>
      <w:r>
        <w:rPr>
          <w:sz w:val="20"/>
        </w:rPr>
        <w:t>» - шаг «подтверждение даты»</w:t>
      </w:r>
      <w:r w:rsidR="008557FF">
        <w:rPr>
          <w:sz w:val="20"/>
        </w:rPr>
        <w:t xml:space="preserve"> - кнопка</w:t>
      </w:r>
      <w:r w:rsidR="008557FF" w:rsidRPr="00346EFE">
        <w:rPr>
          <w:sz w:val="20"/>
        </w:rPr>
        <w:t xml:space="preserve"> </w:t>
      </w:r>
      <w:r w:rsidR="008557FF">
        <w:rPr>
          <w:noProof/>
          <w:sz w:val="20"/>
          <w:lang w:eastAsia="ru-RU"/>
        </w:rPr>
        <w:drawing>
          <wp:inline distT="0" distB="0" distL="0" distR="0" wp14:anchorId="260310D6" wp14:editId="5EA9AD7E">
            <wp:extent cx="229870" cy="229870"/>
            <wp:effectExtent l="19050" t="19050" r="17780" b="17780"/>
            <wp:docPr id="6" name="Рисунок 6" descr="C:\Users\FigarovskayaNV\Downloads\han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garovskayaNV\Downloads\hand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3219" w:rsidRDefault="00173219" w:rsidP="00173219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При </w:t>
      </w:r>
      <w:r w:rsidR="00515ED5">
        <w:rPr>
          <w:sz w:val="20"/>
        </w:rPr>
        <w:t>нажатии</w:t>
      </w:r>
      <w:r>
        <w:rPr>
          <w:sz w:val="20"/>
        </w:rPr>
        <w:t xml:space="preserve"> любой и</w:t>
      </w:r>
      <w:r w:rsidR="008C4A41">
        <w:rPr>
          <w:sz w:val="20"/>
        </w:rPr>
        <w:t>з</w:t>
      </w:r>
      <w:r>
        <w:rPr>
          <w:sz w:val="20"/>
        </w:rPr>
        <w:t xml:space="preserve"> этих кнопок необходимо вывести меню для выполнения соответствующего действия над </w:t>
      </w:r>
      <w:r w:rsidR="00515ED5">
        <w:rPr>
          <w:sz w:val="20"/>
        </w:rPr>
        <w:t xml:space="preserve">текущим сообщением </w:t>
      </w:r>
      <w:r w:rsidRPr="00F20C76">
        <w:rPr>
          <w:sz w:val="20"/>
        </w:rPr>
        <w:t xml:space="preserve">или </w:t>
      </w:r>
      <w:r>
        <w:rPr>
          <w:sz w:val="20"/>
        </w:rPr>
        <w:t>над</w:t>
      </w:r>
      <w:r w:rsidR="00515ED5" w:rsidRPr="00515ED5">
        <w:rPr>
          <w:sz w:val="20"/>
        </w:rPr>
        <w:t xml:space="preserve"> </w:t>
      </w:r>
      <w:r w:rsidR="00515ED5">
        <w:rPr>
          <w:sz w:val="20"/>
        </w:rPr>
        <w:t xml:space="preserve">списком отфильтрованных сообщений, </w:t>
      </w:r>
      <w:r w:rsidR="00C40A0E">
        <w:rPr>
          <w:sz w:val="20"/>
        </w:rPr>
        <w:t>состоящее из пунктов</w:t>
      </w:r>
      <w:r w:rsidRPr="00F20C76">
        <w:rPr>
          <w:sz w:val="20"/>
        </w:rPr>
        <w:t>:</w:t>
      </w:r>
    </w:p>
    <w:p w:rsidR="00173219" w:rsidRDefault="00515ED5" w:rsidP="003A5C6D">
      <w:pPr>
        <w:pStyle w:val="a4"/>
        <w:numPr>
          <w:ilvl w:val="0"/>
          <w:numId w:val="30"/>
        </w:numPr>
        <w:spacing w:after="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 xml:space="preserve">«текущее сообщение» </w:t>
      </w:r>
    </w:p>
    <w:p w:rsidR="00173219" w:rsidRDefault="00515ED5" w:rsidP="003A5C6D">
      <w:pPr>
        <w:pStyle w:val="a4"/>
        <w:numPr>
          <w:ilvl w:val="0"/>
          <w:numId w:val="30"/>
        </w:numPr>
        <w:spacing w:after="12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>«</w:t>
      </w:r>
      <w:r w:rsidR="009E44E1" w:rsidRPr="009E44E1">
        <w:rPr>
          <w:sz w:val="20"/>
        </w:rPr>
        <w:t>список</w:t>
      </w:r>
      <w:r>
        <w:rPr>
          <w:sz w:val="20"/>
        </w:rPr>
        <w:t xml:space="preserve"> сообщени</w:t>
      </w:r>
      <w:r w:rsidR="009E44E1">
        <w:rPr>
          <w:sz w:val="20"/>
        </w:rPr>
        <w:t>й</w:t>
      </w:r>
      <w:r>
        <w:rPr>
          <w:sz w:val="20"/>
        </w:rPr>
        <w:t>»</w:t>
      </w:r>
      <w:r w:rsidR="001705DD">
        <w:rPr>
          <w:sz w:val="20"/>
        </w:rPr>
        <w:t xml:space="preserve"> </w:t>
      </w:r>
      <w:r w:rsidR="009E44E1">
        <w:rPr>
          <w:sz w:val="20"/>
        </w:rPr>
        <w:t>(по фильтру или пакету)</w:t>
      </w:r>
      <w:r w:rsidR="00173219">
        <w:rPr>
          <w:sz w:val="20"/>
        </w:rPr>
        <w:t xml:space="preserve">. </w:t>
      </w:r>
    </w:p>
    <w:p w:rsidR="00515ED5" w:rsidRPr="001F42FE" w:rsidRDefault="00E862A4" w:rsidP="00515ED5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При этом д</w:t>
      </w:r>
      <w:r w:rsidR="00041276">
        <w:rPr>
          <w:sz w:val="20"/>
        </w:rPr>
        <w:t xml:space="preserve">ля </w:t>
      </w:r>
      <w:r>
        <w:rPr>
          <w:sz w:val="20"/>
        </w:rPr>
        <w:t>исключения возникновения неожиданной ошибки следует</w:t>
      </w:r>
      <w:r w:rsidR="00515ED5">
        <w:rPr>
          <w:sz w:val="20"/>
        </w:rPr>
        <w:t xml:space="preserve"> каждый раз проверять на соответствие статуса текущего сообщения или списка сообщений списку статусов, допустимых при выборе данной кнопки. </w:t>
      </w:r>
      <w:r>
        <w:rPr>
          <w:sz w:val="20"/>
        </w:rPr>
        <w:t>Несоответствие маловероятно, но</w:t>
      </w:r>
      <w:r w:rsidR="001058C5">
        <w:rPr>
          <w:sz w:val="20"/>
        </w:rPr>
        <w:t>,</w:t>
      </w:r>
      <w:r>
        <w:rPr>
          <w:sz w:val="20"/>
        </w:rPr>
        <w:t xml:space="preserve"> если оно возникло,</w:t>
      </w:r>
      <w:r w:rsidR="00515ED5">
        <w:rPr>
          <w:sz w:val="20"/>
        </w:rPr>
        <w:t xml:space="preserve"> необходимо выдать сообщение о невозможности выполнения действия из-за несоответствия статусов. </w:t>
      </w:r>
    </w:p>
    <w:p w:rsidR="00E4671A" w:rsidRDefault="00863B9B" w:rsidP="0067068A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Если статус </w:t>
      </w:r>
      <w:r w:rsidR="00C40A0E">
        <w:rPr>
          <w:sz w:val="20"/>
        </w:rPr>
        <w:t xml:space="preserve">выбранного текущего сообщения </w:t>
      </w:r>
      <w:r>
        <w:rPr>
          <w:sz w:val="20"/>
        </w:rPr>
        <w:t>удовлетворяет требуемым условиям, то необходимо открыть форму ввода сообщения в режиме просмотра</w:t>
      </w:r>
      <w:r w:rsidR="004675BB">
        <w:rPr>
          <w:sz w:val="20"/>
        </w:rPr>
        <w:t xml:space="preserve"> для выполнения соответствующего действия</w:t>
      </w:r>
      <w:r w:rsidR="00881464">
        <w:rPr>
          <w:sz w:val="20"/>
        </w:rPr>
        <w:t xml:space="preserve"> (</w:t>
      </w:r>
      <w:hyperlink w:anchor="форма_просмотра" w:history="1">
        <w:r w:rsidR="00881464" w:rsidRPr="00274939">
          <w:rPr>
            <w:rStyle w:val="a6"/>
            <w:sz w:val="20"/>
          </w:rPr>
          <w:t>описание формы</w:t>
        </w:r>
      </w:hyperlink>
      <w:r w:rsidR="00881464">
        <w:rPr>
          <w:sz w:val="20"/>
        </w:rPr>
        <w:t xml:space="preserve"> см. ниже)</w:t>
      </w:r>
      <w:r w:rsidR="008C747A">
        <w:rPr>
          <w:sz w:val="20"/>
        </w:rPr>
        <w:t>.</w:t>
      </w:r>
    </w:p>
    <w:p w:rsidR="008C747A" w:rsidRDefault="008C747A" w:rsidP="0067068A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Если выбрано более одного сообщения с соответствующими шагу статусами, то следует сообщить пользователю о количестве сообщений, попавших в выборку, с запросом на выполнение или отмену действия. При пустой выборке следует информировать пользователя об отсутствии сообщений с соответствующими статусами.</w:t>
      </w:r>
    </w:p>
    <w:p w:rsidR="00A55DC7" w:rsidRPr="00A55DC7" w:rsidRDefault="00A55DC7" w:rsidP="0067068A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Форма обработки сообщений помимо кнопок действий по шагам должна включать следующие кнопки</w:t>
      </w:r>
      <w:r w:rsidRPr="00A55DC7">
        <w:rPr>
          <w:sz w:val="20"/>
        </w:rPr>
        <w:t>:</w:t>
      </w:r>
    </w:p>
    <w:p w:rsidR="00A55DC7" w:rsidRDefault="00A55DC7" w:rsidP="003A5C6D">
      <w:pPr>
        <w:pStyle w:val="a4"/>
        <w:numPr>
          <w:ilvl w:val="0"/>
          <w:numId w:val="36"/>
        </w:numPr>
        <w:spacing w:after="60"/>
        <w:ind w:left="851"/>
        <w:contextualSpacing w:val="0"/>
        <w:jc w:val="both"/>
        <w:rPr>
          <w:sz w:val="20"/>
        </w:rPr>
      </w:pPr>
      <w:r>
        <w:rPr>
          <w:sz w:val="20"/>
        </w:rPr>
        <w:t>на шаге ввода и подготовки сообщения к передаче на подпись</w:t>
      </w:r>
    </w:p>
    <w:p w:rsidR="00A63D6C" w:rsidRDefault="00A63D6C" w:rsidP="003A5C6D">
      <w:pPr>
        <w:pStyle w:val="a4"/>
        <w:numPr>
          <w:ilvl w:val="0"/>
          <w:numId w:val="35"/>
        </w:numPr>
        <w:spacing w:after="0"/>
        <w:ind w:left="1418"/>
        <w:contextualSpacing w:val="0"/>
        <w:jc w:val="both"/>
        <w:rPr>
          <w:sz w:val="20"/>
        </w:rPr>
      </w:pPr>
      <w:r>
        <w:rPr>
          <w:sz w:val="20"/>
        </w:rPr>
        <w:t>"</w:t>
      </w:r>
      <w:r w:rsidR="00E70D84">
        <w:rPr>
          <w:sz w:val="20"/>
        </w:rPr>
        <w:t>Ввести операцию</w:t>
      </w:r>
      <w:r>
        <w:rPr>
          <w:sz w:val="20"/>
        </w:rPr>
        <w:t xml:space="preserve">" </w:t>
      </w:r>
      <w:r w:rsidR="003C0651">
        <w:rPr>
          <w:sz w:val="20"/>
        </w:rPr>
        <w:t>(</w:t>
      </w:r>
      <w:r w:rsidRPr="00BF6668">
        <w:rPr>
          <w:sz w:val="20"/>
        </w:rPr>
        <w:t>для формы «</w:t>
      </w:r>
      <w:r w:rsidR="00AD5339">
        <w:rPr>
          <w:sz w:val="20"/>
        </w:rPr>
        <w:t>Ввод и авторизация операции</w:t>
      </w:r>
      <w:r w:rsidRPr="00BF6668">
        <w:rPr>
          <w:sz w:val="20"/>
        </w:rPr>
        <w:t>»</w:t>
      </w:r>
      <w:r w:rsidR="003C0651">
        <w:rPr>
          <w:sz w:val="20"/>
        </w:rPr>
        <w:t>)</w:t>
      </w:r>
      <w:r>
        <w:rPr>
          <w:sz w:val="20"/>
        </w:rPr>
        <w:t xml:space="preserve"> или "Загрузка</w:t>
      </w:r>
      <w:r w:rsidR="005A1342">
        <w:rPr>
          <w:sz w:val="20"/>
        </w:rPr>
        <w:t xml:space="preserve"> пакета сообщений</w:t>
      </w:r>
      <w:r>
        <w:rPr>
          <w:sz w:val="20"/>
        </w:rPr>
        <w:t xml:space="preserve">" </w:t>
      </w:r>
      <w:r w:rsidR="003C0651">
        <w:rPr>
          <w:sz w:val="20"/>
        </w:rPr>
        <w:t>(</w:t>
      </w:r>
      <w:r w:rsidRPr="00BF6668">
        <w:rPr>
          <w:sz w:val="20"/>
        </w:rPr>
        <w:t>для формы «Входящие сообщения из файла»</w:t>
      </w:r>
      <w:r w:rsidR="003C0651">
        <w:rPr>
          <w:sz w:val="20"/>
        </w:rPr>
        <w:t>)</w:t>
      </w:r>
    </w:p>
    <w:p w:rsidR="00A63D6C" w:rsidRDefault="00A63D6C" w:rsidP="003A5C6D">
      <w:pPr>
        <w:pStyle w:val="a4"/>
        <w:numPr>
          <w:ilvl w:val="0"/>
          <w:numId w:val="35"/>
        </w:numPr>
        <w:spacing w:after="0"/>
        <w:ind w:left="1418"/>
        <w:contextualSpacing w:val="0"/>
        <w:jc w:val="both"/>
        <w:rPr>
          <w:sz w:val="20"/>
        </w:rPr>
      </w:pPr>
      <w:r>
        <w:rPr>
          <w:sz w:val="20"/>
        </w:rPr>
        <w:t>"</w:t>
      </w:r>
      <w:r w:rsidR="00E70D84">
        <w:rPr>
          <w:sz w:val="20"/>
        </w:rPr>
        <w:t>Ввести операцию</w:t>
      </w:r>
      <w:r>
        <w:rPr>
          <w:sz w:val="20"/>
        </w:rPr>
        <w:t xml:space="preserve"> по шаблону" (</w:t>
      </w:r>
      <w:r w:rsidRPr="00BF6668">
        <w:rPr>
          <w:sz w:val="20"/>
        </w:rPr>
        <w:t>только для формы «</w:t>
      </w:r>
      <w:r w:rsidR="00AD5339">
        <w:rPr>
          <w:sz w:val="20"/>
        </w:rPr>
        <w:t>Ввод и авторизация операции</w:t>
      </w:r>
      <w:r w:rsidRPr="00BF6668">
        <w:rPr>
          <w:sz w:val="20"/>
        </w:rPr>
        <w:t>»</w:t>
      </w:r>
      <w:r>
        <w:rPr>
          <w:sz w:val="20"/>
        </w:rPr>
        <w:t>)</w:t>
      </w:r>
    </w:p>
    <w:p w:rsidR="00A55DC7" w:rsidRDefault="00A55DC7" w:rsidP="003A5C6D">
      <w:pPr>
        <w:pStyle w:val="a4"/>
        <w:numPr>
          <w:ilvl w:val="0"/>
          <w:numId w:val="35"/>
        </w:numPr>
        <w:spacing w:after="0"/>
        <w:ind w:left="1418"/>
        <w:contextualSpacing w:val="0"/>
        <w:jc w:val="both"/>
        <w:rPr>
          <w:sz w:val="20"/>
        </w:rPr>
      </w:pPr>
      <w:r>
        <w:rPr>
          <w:sz w:val="20"/>
        </w:rPr>
        <w:t>"Редактировать" (</w:t>
      </w:r>
      <w:r w:rsidRPr="00BF6668">
        <w:rPr>
          <w:sz w:val="20"/>
        </w:rPr>
        <w:t>только для формы «</w:t>
      </w:r>
      <w:r w:rsidR="00AD5339">
        <w:rPr>
          <w:sz w:val="20"/>
        </w:rPr>
        <w:t>Ввод и авторизация операции</w:t>
      </w:r>
      <w:r w:rsidRPr="00BF6668">
        <w:rPr>
          <w:sz w:val="20"/>
        </w:rPr>
        <w:t>»</w:t>
      </w:r>
      <w:r>
        <w:rPr>
          <w:sz w:val="20"/>
        </w:rPr>
        <w:t>)</w:t>
      </w:r>
    </w:p>
    <w:p w:rsidR="00A55DC7" w:rsidRDefault="00A55DC7" w:rsidP="003A5C6D">
      <w:pPr>
        <w:pStyle w:val="a4"/>
        <w:numPr>
          <w:ilvl w:val="0"/>
          <w:numId w:val="35"/>
        </w:numPr>
        <w:spacing w:after="60"/>
        <w:ind w:left="1417" w:hanging="357"/>
        <w:contextualSpacing w:val="0"/>
        <w:jc w:val="both"/>
        <w:rPr>
          <w:sz w:val="20"/>
        </w:rPr>
      </w:pPr>
      <w:r>
        <w:rPr>
          <w:sz w:val="20"/>
        </w:rPr>
        <w:t>"Удалить"</w:t>
      </w:r>
      <w:r w:rsidR="00A63D6C">
        <w:rPr>
          <w:sz w:val="20"/>
        </w:rPr>
        <w:t xml:space="preserve"> </w:t>
      </w:r>
      <w:r w:rsidR="003C0651">
        <w:rPr>
          <w:sz w:val="20"/>
        </w:rPr>
        <w:t>(</w:t>
      </w:r>
      <w:r w:rsidR="00A63D6C" w:rsidRPr="006073F7">
        <w:rPr>
          <w:i/>
          <w:sz w:val="16"/>
          <w:szCs w:val="16"/>
        </w:rPr>
        <w:t>для формы «</w:t>
      </w:r>
      <w:r w:rsidR="00AD5339">
        <w:rPr>
          <w:i/>
          <w:sz w:val="16"/>
          <w:szCs w:val="16"/>
        </w:rPr>
        <w:t>Ввод и авторизация операции</w:t>
      </w:r>
      <w:r w:rsidR="00A63D6C" w:rsidRPr="006073F7">
        <w:rPr>
          <w:i/>
          <w:sz w:val="16"/>
          <w:szCs w:val="16"/>
        </w:rPr>
        <w:t>»</w:t>
      </w:r>
      <w:r w:rsidR="003C0651">
        <w:rPr>
          <w:i/>
          <w:sz w:val="18"/>
          <w:szCs w:val="18"/>
        </w:rPr>
        <w:t>)</w:t>
      </w:r>
      <w:r w:rsidR="00A63D6C">
        <w:rPr>
          <w:sz w:val="20"/>
        </w:rPr>
        <w:t xml:space="preserve"> или "Удалить пакет" </w:t>
      </w:r>
      <w:r w:rsidR="003C0651">
        <w:rPr>
          <w:sz w:val="20"/>
        </w:rPr>
        <w:t>(</w:t>
      </w:r>
      <w:r w:rsidR="00A63D6C" w:rsidRPr="006073F7">
        <w:rPr>
          <w:i/>
          <w:sz w:val="16"/>
          <w:szCs w:val="16"/>
        </w:rPr>
        <w:t>для формы «Входящие сообщения из файла»</w:t>
      </w:r>
      <w:r w:rsidR="003C0651">
        <w:rPr>
          <w:i/>
          <w:sz w:val="18"/>
          <w:szCs w:val="18"/>
        </w:rPr>
        <w:t>)</w:t>
      </w:r>
    </w:p>
    <w:p w:rsidR="00A55DC7" w:rsidRDefault="00A55DC7" w:rsidP="003A5C6D">
      <w:pPr>
        <w:pStyle w:val="a4"/>
        <w:numPr>
          <w:ilvl w:val="0"/>
          <w:numId w:val="36"/>
        </w:numPr>
        <w:spacing w:after="6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lastRenderedPageBreak/>
        <w:t xml:space="preserve">на шаге </w:t>
      </w:r>
      <w:r w:rsidR="00280F21">
        <w:rPr>
          <w:sz w:val="20"/>
        </w:rPr>
        <w:t xml:space="preserve">подписи </w:t>
      </w:r>
      <w:r>
        <w:rPr>
          <w:sz w:val="20"/>
        </w:rPr>
        <w:t>(</w:t>
      </w:r>
      <w:r w:rsidR="00280F21">
        <w:rPr>
          <w:sz w:val="20"/>
        </w:rPr>
        <w:t>авторизации</w:t>
      </w:r>
      <w:r>
        <w:rPr>
          <w:sz w:val="20"/>
        </w:rPr>
        <w:t xml:space="preserve">) </w:t>
      </w:r>
    </w:p>
    <w:p w:rsidR="00A55DC7" w:rsidRDefault="00A55DC7" w:rsidP="003A5C6D">
      <w:pPr>
        <w:pStyle w:val="a4"/>
        <w:numPr>
          <w:ilvl w:val="0"/>
          <w:numId w:val="35"/>
        </w:numPr>
        <w:spacing w:after="0"/>
        <w:ind w:left="1418"/>
        <w:contextualSpacing w:val="0"/>
        <w:jc w:val="both"/>
        <w:rPr>
          <w:sz w:val="20"/>
        </w:rPr>
      </w:pPr>
      <w:r>
        <w:rPr>
          <w:sz w:val="20"/>
        </w:rPr>
        <w:t>"Редактировать" (</w:t>
      </w:r>
      <w:r w:rsidRPr="006073F7">
        <w:rPr>
          <w:i/>
          <w:sz w:val="16"/>
          <w:szCs w:val="16"/>
        </w:rPr>
        <w:t>только для формы «</w:t>
      </w:r>
      <w:r w:rsidR="00AD5339">
        <w:rPr>
          <w:i/>
          <w:sz w:val="16"/>
          <w:szCs w:val="16"/>
        </w:rPr>
        <w:t>Ввод и авторизация операции</w:t>
      </w:r>
      <w:r w:rsidRPr="006073F7">
        <w:rPr>
          <w:i/>
          <w:sz w:val="16"/>
          <w:szCs w:val="16"/>
        </w:rPr>
        <w:t>»</w:t>
      </w:r>
      <w:r>
        <w:rPr>
          <w:sz w:val="20"/>
        </w:rPr>
        <w:t>)</w:t>
      </w:r>
    </w:p>
    <w:p w:rsidR="00A55DC7" w:rsidRDefault="003B112A" w:rsidP="003A5C6D">
      <w:pPr>
        <w:pStyle w:val="a4"/>
        <w:numPr>
          <w:ilvl w:val="0"/>
          <w:numId w:val="35"/>
        </w:numPr>
        <w:spacing w:after="0"/>
        <w:ind w:left="1417" w:hanging="357"/>
        <w:contextualSpacing w:val="0"/>
        <w:jc w:val="both"/>
        <w:rPr>
          <w:sz w:val="20"/>
        </w:rPr>
      </w:pPr>
      <w:r>
        <w:rPr>
          <w:sz w:val="20"/>
        </w:rPr>
        <w:t xml:space="preserve">"Удалить" </w:t>
      </w:r>
      <w:r w:rsidR="003C0651">
        <w:rPr>
          <w:sz w:val="20"/>
        </w:rPr>
        <w:t>(</w:t>
      </w:r>
      <w:r w:rsidRPr="006073F7">
        <w:rPr>
          <w:i/>
          <w:sz w:val="16"/>
          <w:szCs w:val="16"/>
        </w:rPr>
        <w:t>для формы «</w:t>
      </w:r>
      <w:r w:rsidR="00AD5339">
        <w:rPr>
          <w:i/>
          <w:sz w:val="16"/>
          <w:szCs w:val="16"/>
        </w:rPr>
        <w:t>Ввод и авторизация операции</w:t>
      </w:r>
      <w:r w:rsidRPr="006073F7">
        <w:rPr>
          <w:i/>
          <w:sz w:val="16"/>
          <w:szCs w:val="16"/>
        </w:rPr>
        <w:t>»</w:t>
      </w:r>
      <w:r w:rsidR="003C0651">
        <w:rPr>
          <w:sz w:val="20"/>
        </w:rPr>
        <w:t>)</w:t>
      </w:r>
      <w:r>
        <w:rPr>
          <w:sz w:val="20"/>
        </w:rPr>
        <w:t xml:space="preserve"> или "Удалить пакет" </w:t>
      </w:r>
      <w:r w:rsidR="003C0651">
        <w:rPr>
          <w:sz w:val="20"/>
        </w:rPr>
        <w:t>(</w:t>
      </w:r>
      <w:r w:rsidRPr="006073F7">
        <w:rPr>
          <w:i/>
          <w:sz w:val="16"/>
          <w:szCs w:val="16"/>
        </w:rPr>
        <w:t>для формы «Входящие сообщения из файла»</w:t>
      </w:r>
      <w:r w:rsidR="003C0651">
        <w:rPr>
          <w:sz w:val="20"/>
        </w:rPr>
        <w:t>)</w:t>
      </w:r>
    </w:p>
    <w:p w:rsidR="00BF6668" w:rsidRDefault="00BF6668" w:rsidP="003A5C6D">
      <w:pPr>
        <w:pStyle w:val="a4"/>
        <w:numPr>
          <w:ilvl w:val="0"/>
          <w:numId w:val="35"/>
        </w:numPr>
        <w:spacing w:after="0"/>
        <w:ind w:left="1417" w:hanging="357"/>
        <w:contextualSpacing w:val="0"/>
        <w:jc w:val="both"/>
        <w:rPr>
          <w:sz w:val="20"/>
        </w:rPr>
      </w:pPr>
      <w:r>
        <w:rPr>
          <w:sz w:val="20"/>
        </w:rPr>
        <w:t xml:space="preserve">«Выгрузить в </w:t>
      </w:r>
      <w:r>
        <w:rPr>
          <w:sz w:val="20"/>
          <w:lang w:val="en-US"/>
        </w:rPr>
        <w:t>Excel</w:t>
      </w:r>
      <w:r w:rsidRPr="007A7D8B">
        <w:rPr>
          <w:sz w:val="20"/>
        </w:rPr>
        <w:t xml:space="preserve"> файл</w:t>
      </w:r>
      <w:r>
        <w:rPr>
          <w:sz w:val="20"/>
        </w:rPr>
        <w:t>» (</w:t>
      </w:r>
      <w:r w:rsidRPr="006073F7">
        <w:rPr>
          <w:i/>
          <w:sz w:val="16"/>
          <w:szCs w:val="16"/>
        </w:rPr>
        <w:t>для формы «Входящие сообщения из файла»</w:t>
      </w:r>
      <w:r>
        <w:rPr>
          <w:sz w:val="20"/>
        </w:rPr>
        <w:t>)</w:t>
      </w:r>
    </w:p>
    <w:p w:rsidR="007A7D8B" w:rsidRDefault="00BF6668" w:rsidP="003A5C6D">
      <w:pPr>
        <w:pStyle w:val="a4"/>
        <w:numPr>
          <w:ilvl w:val="0"/>
          <w:numId w:val="35"/>
        </w:numPr>
        <w:spacing w:after="60"/>
        <w:ind w:left="1417" w:hanging="357"/>
        <w:contextualSpacing w:val="0"/>
        <w:jc w:val="both"/>
        <w:rPr>
          <w:sz w:val="20"/>
        </w:rPr>
      </w:pPr>
      <w:r>
        <w:rPr>
          <w:sz w:val="20"/>
        </w:rPr>
        <w:t xml:space="preserve">«Вернуть на доработку» </w:t>
      </w:r>
      <w:r w:rsidR="007A7D8B">
        <w:rPr>
          <w:sz w:val="20"/>
        </w:rPr>
        <w:t>(</w:t>
      </w:r>
      <w:r>
        <w:rPr>
          <w:sz w:val="20"/>
        </w:rPr>
        <w:t>«Вернуть на предыдущий шаг обработки»</w:t>
      </w:r>
      <w:r w:rsidR="007A7D8B">
        <w:rPr>
          <w:sz w:val="20"/>
        </w:rPr>
        <w:t>)</w:t>
      </w:r>
    </w:p>
    <w:p w:rsidR="007A7D8B" w:rsidRDefault="007A7D8B" w:rsidP="003A5C6D">
      <w:pPr>
        <w:pStyle w:val="a4"/>
        <w:numPr>
          <w:ilvl w:val="0"/>
          <w:numId w:val="36"/>
        </w:numPr>
        <w:spacing w:after="6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t xml:space="preserve">на шаге подтверждения даты </w:t>
      </w:r>
    </w:p>
    <w:p w:rsidR="00BF6668" w:rsidRDefault="00BF6668" w:rsidP="003A5C6D">
      <w:pPr>
        <w:pStyle w:val="a4"/>
        <w:numPr>
          <w:ilvl w:val="0"/>
          <w:numId w:val="35"/>
        </w:numPr>
        <w:spacing w:after="60"/>
        <w:ind w:left="1417" w:hanging="357"/>
        <w:contextualSpacing w:val="0"/>
        <w:jc w:val="both"/>
        <w:rPr>
          <w:sz w:val="20"/>
        </w:rPr>
      </w:pPr>
      <w:r>
        <w:rPr>
          <w:sz w:val="20"/>
        </w:rPr>
        <w:t>«Вернуть на доработку» («Вернуть на предыдущий шаг обработки»)</w:t>
      </w:r>
    </w:p>
    <w:p w:rsidR="002B52D1" w:rsidRPr="002B52D1" w:rsidRDefault="002B52D1" w:rsidP="002B52D1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 w:rsidRPr="002B52D1">
        <w:rPr>
          <w:sz w:val="20"/>
        </w:rPr>
        <w:t xml:space="preserve">Для возврата на предыдущий шаг обработки сообщения </w:t>
      </w:r>
      <w:r>
        <w:rPr>
          <w:sz w:val="20"/>
        </w:rPr>
        <w:t>мо</w:t>
      </w:r>
      <w:r w:rsidRPr="002B52D1">
        <w:rPr>
          <w:sz w:val="20"/>
        </w:rPr>
        <w:t xml:space="preserve">жно </w:t>
      </w:r>
      <w:r>
        <w:rPr>
          <w:sz w:val="20"/>
        </w:rPr>
        <w:t>во</w:t>
      </w:r>
      <w:r w:rsidRPr="002B52D1">
        <w:rPr>
          <w:sz w:val="20"/>
        </w:rPr>
        <w:t>спользовать</w:t>
      </w:r>
      <w:r>
        <w:rPr>
          <w:sz w:val="20"/>
        </w:rPr>
        <w:t>ся</w:t>
      </w:r>
      <w:r w:rsidRPr="002B52D1">
        <w:rPr>
          <w:sz w:val="20"/>
        </w:rPr>
        <w:t xml:space="preserve"> кнопк</w:t>
      </w:r>
      <w:r>
        <w:rPr>
          <w:sz w:val="20"/>
        </w:rPr>
        <w:t>ой</w:t>
      </w:r>
      <w:r w:rsidRPr="002B52D1">
        <w:rPr>
          <w:sz w:val="20"/>
        </w:rPr>
        <w:t xml:space="preserve"> </w:t>
      </w:r>
      <w:r>
        <w:rPr>
          <w:noProof/>
          <w:sz w:val="20"/>
          <w:lang w:eastAsia="ru-RU"/>
        </w:rPr>
        <w:drawing>
          <wp:inline distT="0" distB="0" distL="0" distR="0" wp14:anchorId="2E71AD1E" wp14:editId="5A0B126B">
            <wp:extent cx="228600" cy="228600"/>
            <wp:effectExtent l="19050" t="19050" r="19050" b="19050"/>
            <wp:docPr id="11" name="Рисунок 11" descr="C:\RBpartners\MyProjects\BarsGL_Menual_Input\icon\stock_data_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Bpartners\MyProjects\BarsGL_Menual_Input\icon\stock_data_un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или</w:t>
      </w:r>
      <w:r>
        <w:rPr>
          <w:noProof/>
          <w:sz w:val="20"/>
          <w:lang w:eastAsia="ru-RU"/>
        </w:rPr>
        <w:drawing>
          <wp:inline distT="0" distB="0" distL="0" distR="0" wp14:anchorId="75CE6763" wp14:editId="0A613CFA">
            <wp:extent cx="247650" cy="247650"/>
            <wp:effectExtent l="19050" t="19050" r="19050" b="19050"/>
            <wp:docPr id="14" name="Рисунок 14" descr="C:\RBpartners\MyProjects\BarsGL_Menual_Input\icon\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Bpartners\MyProjects\BarsGL_Menual_Input\icon\un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1490" w:rsidRPr="00671A06" w:rsidRDefault="00831490" w:rsidP="00831490">
      <w:pPr>
        <w:pStyle w:val="a4"/>
        <w:numPr>
          <w:ilvl w:val="2"/>
          <w:numId w:val="1"/>
        </w:numPr>
        <w:spacing w:before="360" w:after="2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 w:rsidRPr="00671A06">
        <w:rPr>
          <w:b/>
          <w:color w:val="2E74B5" w:themeColor="accent1" w:themeShade="BF"/>
          <w:spacing w:val="20"/>
        </w:rPr>
        <w:t>Доступ к функционал</w:t>
      </w:r>
      <w:r>
        <w:rPr>
          <w:b/>
          <w:color w:val="2E74B5" w:themeColor="accent1" w:themeShade="BF"/>
          <w:spacing w:val="20"/>
        </w:rPr>
        <w:t>ьным кнопкам формы</w:t>
      </w:r>
    </w:p>
    <w:p w:rsidR="00F35139" w:rsidRDefault="00831490" w:rsidP="0083149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Доступ к кнопкам необходимо ограничить сначала при открытии формы со стороны прав доступа пользователя</w:t>
      </w:r>
      <w:r w:rsidR="000412CE">
        <w:rPr>
          <w:sz w:val="20"/>
        </w:rPr>
        <w:t>.</w:t>
      </w:r>
      <w:r w:rsidR="00BF6668">
        <w:rPr>
          <w:sz w:val="20"/>
        </w:rPr>
        <w:t xml:space="preserve"> </w:t>
      </w:r>
      <w:r w:rsidR="000412CE">
        <w:rPr>
          <w:sz w:val="20"/>
        </w:rPr>
        <w:t>П</w:t>
      </w:r>
      <w:r w:rsidR="00BF6668">
        <w:rPr>
          <w:sz w:val="20"/>
        </w:rPr>
        <w:t>ри этом недоступные кнопки должны быть невидимыми</w:t>
      </w:r>
      <w:r w:rsidR="000412CE">
        <w:rPr>
          <w:sz w:val="20"/>
        </w:rPr>
        <w:t>. З</w:t>
      </w:r>
      <w:r>
        <w:rPr>
          <w:sz w:val="20"/>
        </w:rPr>
        <w:t xml:space="preserve">атем </w:t>
      </w:r>
      <w:r w:rsidR="000412CE">
        <w:rPr>
          <w:sz w:val="20"/>
        </w:rPr>
        <w:t xml:space="preserve">ограничить </w:t>
      </w:r>
      <w:r>
        <w:rPr>
          <w:sz w:val="20"/>
        </w:rPr>
        <w:t>при выборе шага обработки сообщений</w:t>
      </w:r>
      <w:r w:rsidR="000412CE">
        <w:rPr>
          <w:sz w:val="20"/>
        </w:rPr>
        <w:t>. При этом</w:t>
      </w:r>
      <w:r w:rsidR="00BF6668">
        <w:rPr>
          <w:sz w:val="20"/>
        </w:rPr>
        <w:t xml:space="preserve"> не относящиеся к шагу обработки кнопки должны быть заблокирован</w:t>
      </w:r>
      <w:r w:rsidR="000412CE">
        <w:rPr>
          <w:sz w:val="20"/>
        </w:rPr>
        <w:t>ы</w:t>
      </w:r>
      <w:r>
        <w:rPr>
          <w:sz w:val="20"/>
        </w:rPr>
        <w:t xml:space="preserve">. </w:t>
      </w:r>
    </w:p>
    <w:p w:rsidR="00831490" w:rsidRDefault="000412CE" w:rsidP="0083149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Как правило набор кнопок в разрезе шагов обработки совпадает с набором кнопок доступных в разрезе ролей. </w:t>
      </w:r>
      <w:r w:rsidR="00F35139">
        <w:rPr>
          <w:sz w:val="20"/>
        </w:rPr>
        <w:t>Но т</w:t>
      </w:r>
      <w:r>
        <w:rPr>
          <w:sz w:val="20"/>
        </w:rPr>
        <w:t>акое поэтапное разделени</w:t>
      </w:r>
      <w:r w:rsidR="00F35139">
        <w:rPr>
          <w:sz w:val="20"/>
        </w:rPr>
        <w:t>е</w:t>
      </w:r>
      <w:r>
        <w:rPr>
          <w:sz w:val="20"/>
        </w:rPr>
        <w:t xml:space="preserve"> необходимо из-за возможности изменения состава функций в ролях. </w:t>
      </w:r>
      <w:r w:rsidR="00F35139">
        <w:rPr>
          <w:sz w:val="20"/>
        </w:rPr>
        <w:t xml:space="preserve">Если убрать, например, </w:t>
      </w:r>
      <w:r>
        <w:rPr>
          <w:sz w:val="20"/>
        </w:rPr>
        <w:t>функцию редактирования</w:t>
      </w:r>
      <w:r w:rsidRPr="000412CE">
        <w:rPr>
          <w:sz w:val="20"/>
        </w:rPr>
        <w:t xml:space="preserve"> </w:t>
      </w:r>
      <w:r>
        <w:rPr>
          <w:sz w:val="20"/>
        </w:rPr>
        <w:t>из роли «2я рука»</w:t>
      </w:r>
      <w:r w:rsidR="00EC6B98">
        <w:rPr>
          <w:sz w:val="20"/>
        </w:rPr>
        <w:t xml:space="preserve">, </w:t>
      </w:r>
      <w:r w:rsidR="00F35139">
        <w:rPr>
          <w:sz w:val="20"/>
        </w:rPr>
        <w:t>а шаг при этом предусматривает наличие данной функции</w:t>
      </w:r>
      <w:r w:rsidR="00EC6B98">
        <w:rPr>
          <w:sz w:val="20"/>
        </w:rPr>
        <w:t>,</w:t>
      </w:r>
      <w:r w:rsidR="00EC6B98" w:rsidRPr="00EC6B98">
        <w:rPr>
          <w:sz w:val="20"/>
        </w:rPr>
        <w:t xml:space="preserve"> </w:t>
      </w:r>
      <w:r w:rsidR="00455D72">
        <w:rPr>
          <w:sz w:val="20"/>
        </w:rPr>
        <w:t>то чтобы не открывать доступ к данной кнопке, необходимо сначала проверить на доступность кноп</w:t>
      </w:r>
      <w:r w:rsidR="00E77758">
        <w:rPr>
          <w:sz w:val="20"/>
        </w:rPr>
        <w:t>к</w:t>
      </w:r>
      <w:r w:rsidR="00455D72">
        <w:rPr>
          <w:sz w:val="20"/>
        </w:rPr>
        <w:t xml:space="preserve">и </w:t>
      </w:r>
      <w:r w:rsidR="00E77758">
        <w:rPr>
          <w:sz w:val="20"/>
        </w:rPr>
        <w:t>в разрезе</w:t>
      </w:r>
      <w:r w:rsidR="00455D72">
        <w:rPr>
          <w:sz w:val="20"/>
        </w:rPr>
        <w:t xml:space="preserve"> прав, а затем</w:t>
      </w:r>
      <w:r w:rsidR="00E77758">
        <w:rPr>
          <w:sz w:val="20"/>
        </w:rPr>
        <w:t xml:space="preserve">, если она доступна, в разрезе </w:t>
      </w:r>
      <w:r w:rsidR="00455D72">
        <w:rPr>
          <w:sz w:val="20"/>
        </w:rPr>
        <w:t>шаг</w:t>
      </w:r>
      <w:r w:rsidR="00E77758">
        <w:rPr>
          <w:sz w:val="20"/>
        </w:rPr>
        <w:t>ов</w:t>
      </w:r>
      <w:r w:rsidR="00455D72">
        <w:rPr>
          <w:sz w:val="20"/>
        </w:rPr>
        <w:t xml:space="preserve"> обработки</w:t>
      </w:r>
      <w:r w:rsidR="00F35139">
        <w:rPr>
          <w:sz w:val="20"/>
        </w:rPr>
        <w:t>.</w:t>
      </w:r>
    </w:p>
    <w:p w:rsidR="00831490" w:rsidRDefault="00831490" w:rsidP="003A5C6D">
      <w:pPr>
        <w:pStyle w:val="a4"/>
        <w:numPr>
          <w:ilvl w:val="0"/>
          <w:numId w:val="39"/>
        </w:numPr>
        <w:spacing w:after="60"/>
        <w:contextualSpacing w:val="0"/>
        <w:jc w:val="both"/>
        <w:rPr>
          <w:sz w:val="20"/>
        </w:rPr>
      </w:pPr>
      <w:r>
        <w:rPr>
          <w:sz w:val="20"/>
        </w:rPr>
        <w:t>Для роли «1я рука» (ввод операции) доступны</w:t>
      </w:r>
      <w:r w:rsidRPr="003C0651">
        <w:rPr>
          <w:sz w:val="20"/>
        </w:rPr>
        <w:t xml:space="preserve"> кнопки:</w:t>
      </w:r>
    </w:p>
    <w:p w:rsidR="00831490" w:rsidRDefault="00831490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«</w:t>
      </w:r>
      <w:r w:rsidR="00E70D84">
        <w:rPr>
          <w:sz w:val="20"/>
        </w:rPr>
        <w:t>Ввести операцию</w:t>
      </w:r>
      <w:r>
        <w:rPr>
          <w:sz w:val="20"/>
        </w:rPr>
        <w:t>» или «Загрузить пакет»</w:t>
      </w:r>
    </w:p>
    <w:p w:rsidR="00831490" w:rsidRDefault="00831490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«</w:t>
      </w:r>
      <w:r w:rsidR="00E70D84">
        <w:rPr>
          <w:sz w:val="20"/>
        </w:rPr>
        <w:t>Ввести операцию</w:t>
      </w:r>
      <w:r>
        <w:rPr>
          <w:sz w:val="20"/>
        </w:rPr>
        <w:t xml:space="preserve"> по шаблону» (</w:t>
      </w:r>
      <w:r w:rsidRPr="0016729F">
        <w:rPr>
          <w:i/>
          <w:sz w:val="16"/>
          <w:szCs w:val="16"/>
        </w:rPr>
        <w:t>только для формы «</w:t>
      </w:r>
      <w:r w:rsidR="00AD5339">
        <w:rPr>
          <w:i/>
          <w:sz w:val="16"/>
          <w:szCs w:val="16"/>
        </w:rPr>
        <w:t>Ввод и авторизация операции</w:t>
      </w:r>
      <w:r w:rsidRPr="0016729F">
        <w:rPr>
          <w:i/>
          <w:sz w:val="16"/>
          <w:szCs w:val="16"/>
        </w:rPr>
        <w:t>»)</w:t>
      </w:r>
    </w:p>
    <w:p w:rsidR="00831490" w:rsidRDefault="00831490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«Редактировать» (</w:t>
      </w:r>
      <w:r w:rsidRPr="0016729F">
        <w:rPr>
          <w:i/>
          <w:sz w:val="16"/>
          <w:szCs w:val="16"/>
        </w:rPr>
        <w:t>только для формы «</w:t>
      </w:r>
      <w:r w:rsidR="00AD5339">
        <w:rPr>
          <w:i/>
          <w:sz w:val="16"/>
          <w:szCs w:val="16"/>
        </w:rPr>
        <w:t>Ввод и авторизация операции</w:t>
      </w:r>
      <w:r w:rsidRPr="0016729F">
        <w:rPr>
          <w:i/>
          <w:sz w:val="16"/>
          <w:szCs w:val="16"/>
        </w:rPr>
        <w:t>»)</w:t>
      </w:r>
    </w:p>
    <w:p w:rsidR="00831490" w:rsidRDefault="00831490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«Удалить»</w:t>
      </w:r>
    </w:p>
    <w:p w:rsidR="00831490" w:rsidRDefault="00831490" w:rsidP="003A5C6D">
      <w:pPr>
        <w:pStyle w:val="a4"/>
        <w:numPr>
          <w:ilvl w:val="1"/>
          <w:numId w:val="37"/>
        </w:numPr>
        <w:spacing w:after="120"/>
        <w:ind w:left="1860" w:hanging="357"/>
        <w:contextualSpacing w:val="0"/>
        <w:jc w:val="both"/>
        <w:rPr>
          <w:sz w:val="20"/>
        </w:rPr>
      </w:pPr>
      <w:r>
        <w:rPr>
          <w:sz w:val="20"/>
        </w:rPr>
        <w:t>«Передать на подпись»</w:t>
      </w:r>
    </w:p>
    <w:p w:rsidR="00831490" w:rsidRDefault="00831490" w:rsidP="003A5C6D">
      <w:pPr>
        <w:pStyle w:val="a4"/>
        <w:numPr>
          <w:ilvl w:val="0"/>
          <w:numId w:val="39"/>
        </w:numPr>
        <w:spacing w:after="60"/>
        <w:contextualSpacing w:val="0"/>
        <w:jc w:val="both"/>
        <w:rPr>
          <w:sz w:val="20"/>
        </w:rPr>
      </w:pPr>
      <w:r>
        <w:rPr>
          <w:sz w:val="20"/>
        </w:rPr>
        <w:t>Для роли «2я рука» (авторизация операции) доступны</w:t>
      </w:r>
      <w:r w:rsidRPr="003C0651">
        <w:rPr>
          <w:sz w:val="20"/>
        </w:rPr>
        <w:t xml:space="preserve"> кнопки:</w:t>
      </w:r>
    </w:p>
    <w:p w:rsidR="009B077F" w:rsidRDefault="009B077F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«Редактировать» (</w:t>
      </w:r>
      <w:r w:rsidRPr="0016729F">
        <w:rPr>
          <w:i/>
          <w:sz w:val="16"/>
          <w:szCs w:val="16"/>
        </w:rPr>
        <w:t>только для формы «</w:t>
      </w:r>
      <w:r w:rsidR="00AD5339">
        <w:rPr>
          <w:i/>
          <w:sz w:val="16"/>
          <w:szCs w:val="16"/>
        </w:rPr>
        <w:t>Ввод и авторизация операции</w:t>
      </w:r>
      <w:r w:rsidRPr="0016729F">
        <w:rPr>
          <w:i/>
          <w:sz w:val="16"/>
          <w:szCs w:val="16"/>
        </w:rPr>
        <w:t>»)</w:t>
      </w:r>
    </w:p>
    <w:p w:rsidR="00831490" w:rsidRDefault="00831490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«Удалить»</w:t>
      </w:r>
    </w:p>
    <w:p w:rsidR="00831490" w:rsidRDefault="00831490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«Подписать»</w:t>
      </w:r>
    </w:p>
    <w:p w:rsidR="00831490" w:rsidRDefault="00831490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 xml:space="preserve">«Выгрузить в </w:t>
      </w:r>
      <w:r>
        <w:rPr>
          <w:sz w:val="20"/>
          <w:lang w:val="en-US"/>
        </w:rPr>
        <w:t>Excel</w:t>
      </w:r>
      <w:r w:rsidRPr="007A7D8B">
        <w:rPr>
          <w:sz w:val="20"/>
        </w:rPr>
        <w:t xml:space="preserve"> файл</w:t>
      </w:r>
      <w:r>
        <w:rPr>
          <w:sz w:val="20"/>
        </w:rPr>
        <w:t>» (</w:t>
      </w:r>
      <w:r w:rsidRPr="006073F7">
        <w:rPr>
          <w:i/>
          <w:sz w:val="16"/>
          <w:szCs w:val="16"/>
        </w:rPr>
        <w:t>для формы «Входящие сообщения из файла»</w:t>
      </w:r>
      <w:r>
        <w:rPr>
          <w:sz w:val="20"/>
        </w:rPr>
        <w:t>)</w:t>
      </w:r>
    </w:p>
    <w:p w:rsidR="00831490" w:rsidRDefault="00831490" w:rsidP="003A5C6D">
      <w:pPr>
        <w:pStyle w:val="a4"/>
        <w:numPr>
          <w:ilvl w:val="1"/>
          <w:numId w:val="37"/>
        </w:numPr>
        <w:spacing w:after="120"/>
        <w:ind w:left="1860" w:hanging="357"/>
        <w:contextualSpacing w:val="0"/>
        <w:jc w:val="both"/>
        <w:rPr>
          <w:sz w:val="20"/>
        </w:rPr>
      </w:pPr>
      <w:r w:rsidRPr="007A7D8B">
        <w:rPr>
          <w:sz w:val="20"/>
        </w:rPr>
        <w:t xml:space="preserve">«Вернуть на </w:t>
      </w:r>
      <w:r>
        <w:rPr>
          <w:sz w:val="20"/>
        </w:rPr>
        <w:t>доработку</w:t>
      </w:r>
      <w:r w:rsidRPr="007A7D8B">
        <w:rPr>
          <w:sz w:val="20"/>
        </w:rPr>
        <w:t>»</w:t>
      </w:r>
    </w:p>
    <w:p w:rsidR="00831490" w:rsidRDefault="00831490" w:rsidP="003A5C6D">
      <w:pPr>
        <w:pStyle w:val="a4"/>
        <w:numPr>
          <w:ilvl w:val="0"/>
          <w:numId w:val="39"/>
        </w:numPr>
        <w:spacing w:after="60"/>
        <w:contextualSpacing w:val="0"/>
        <w:jc w:val="both"/>
        <w:rPr>
          <w:sz w:val="20"/>
        </w:rPr>
      </w:pPr>
      <w:r>
        <w:rPr>
          <w:sz w:val="20"/>
        </w:rPr>
        <w:t>Для роли «3я рука» (подтверждение даты) доступны</w:t>
      </w:r>
      <w:r w:rsidRPr="003C0651">
        <w:rPr>
          <w:sz w:val="20"/>
        </w:rPr>
        <w:t xml:space="preserve"> кнопки:</w:t>
      </w:r>
    </w:p>
    <w:p w:rsidR="00831490" w:rsidRDefault="00831490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«Подтвердить дату»</w:t>
      </w:r>
    </w:p>
    <w:p w:rsidR="00831490" w:rsidRDefault="00831490" w:rsidP="003A5C6D">
      <w:pPr>
        <w:pStyle w:val="a4"/>
        <w:numPr>
          <w:ilvl w:val="1"/>
          <w:numId w:val="37"/>
        </w:numPr>
        <w:spacing w:after="120"/>
        <w:ind w:left="1860" w:hanging="357"/>
        <w:contextualSpacing w:val="0"/>
        <w:jc w:val="both"/>
        <w:rPr>
          <w:sz w:val="20"/>
        </w:rPr>
      </w:pPr>
      <w:r w:rsidRPr="007A7D8B">
        <w:rPr>
          <w:sz w:val="20"/>
        </w:rPr>
        <w:t xml:space="preserve">«Вернуть на </w:t>
      </w:r>
      <w:r>
        <w:rPr>
          <w:sz w:val="20"/>
        </w:rPr>
        <w:t>доработку</w:t>
      </w:r>
      <w:r w:rsidRPr="007A7D8B">
        <w:rPr>
          <w:sz w:val="20"/>
        </w:rPr>
        <w:t>»</w:t>
      </w:r>
    </w:p>
    <w:p w:rsidR="00F24885" w:rsidRDefault="00F24885" w:rsidP="0083149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Все остальные кнопки, не участвующие в процессе обработки шага, должны быть заблокированы. </w:t>
      </w:r>
    </w:p>
    <w:p w:rsidR="00831490" w:rsidRDefault="00831490" w:rsidP="0083149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Если определенный шаг обработки не был установлен, т.е. была нажата кнопка «Все сообщения за текущий день» или в форме быстрого фильтра была нажата кнопка «Отменить» при ее действии в качестве установки фильтра по всем необработанным сообщениям, то в этом случае все указанные выше функциональные кнопки должны быть заблокированы.</w:t>
      </w:r>
    </w:p>
    <w:p w:rsidR="00831490" w:rsidRPr="006073F7" w:rsidRDefault="00831490" w:rsidP="0083149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Таким образом, система при данной реализации позволит просматривать все необработанные сообщения, но действия над ними разрешит производить только пользователям с соответствующими правами. Возможно потребуется ужесточить правила работы с сообщениями – каждый видит только то, что необходимо для его работы. Эту возможность можно будет реализовать, перенеся элементы радио-группы в пункты меню. Тогда каждый пользователь будет видеть и работать только с теми сообщениями, статусы которых доступны выбранному пункту меню.</w:t>
      </w:r>
    </w:p>
    <w:p w:rsidR="006073F7" w:rsidRPr="00671A06" w:rsidRDefault="006073F7" w:rsidP="00464069">
      <w:pPr>
        <w:pStyle w:val="a4"/>
        <w:keepNext/>
        <w:numPr>
          <w:ilvl w:val="2"/>
          <w:numId w:val="1"/>
        </w:numPr>
        <w:spacing w:before="360" w:after="240"/>
        <w:ind w:left="1225" w:hanging="505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>
        <w:rPr>
          <w:b/>
          <w:color w:val="2E74B5" w:themeColor="accent1" w:themeShade="BF"/>
          <w:spacing w:val="20"/>
        </w:rPr>
        <w:lastRenderedPageBreak/>
        <w:t>К</w:t>
      </w:r>
      <w:r w:rsidRPr="00671A06">
        <w:rPr>
          <w:b/>
          <w:color w:val="2E74B5" w:themeColor="accent1" w:themeShade="BF"/>
          <w:spacing w:val="20"/>
        </w:rPr>
        <w:t>нопк</w:t>
      </w:r>
      <w:r>
        <w:rPr>
          <w:b/>
          <w:color w:val="2E74B5" w:themeColor="accent1" w:themeShade="BF"/>
          <w:spacing w:val="20"/>
        </w:rPr>
        <w:t>а расширенного фильтра</w:t>
      </w:r>
    </w:p>
    <w:p w:rsidR="006073F7" w:rsidRPr="007B4F7E" w:rsidRDefault="006073F7" w:rsidP="006073F7">
      <w:pPr>
        <w:pStyle w:val="a4"/>
        <w:keepNext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В форму следует включить без ограничения на доступ отдельную кнопку, к примеру</w:t>
      </w:r>
      <w:r>
        <w:rPr>
          <w:noProof/>
          <w:szCs w:val="20"/>
          <w:lang w:eastAsia="ru-RU"/>
        </w:rPr>
        <w:drawing>
          <wp:inline distT="0" distB="0" distL="0" distR="0" wp14:anchorId="4F6CE79C" wp14:editId="1FFE2CA2">
            <wp:extent cx="230400" cy="230400"/>
            <wp:effectExtent l="19050" t="19050" r="17780" b="17780"/>
            <wp:docPr id="2" name="Рисунок 2" descr="C:\Users\FigarovskayaNV\Downloads\ark_selec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garovskayaNV\Downloads\ark_select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,</w:t>
      </w:r>
      <w:r w:rsidRPr="00C46C30">
        <w:rPr>
          <w:sz w:val="20"/>
        </w:rPr>
        <w:t xml:space="preserve"> </w:t>
      </w:r>
      <w:r>
        <w:rPr>
          <w:sz w:val="20"/>
        </w:rPr>
        <w:t>для просмотра обработанных или всех необработанных сообщений (без деления по статусам на шаги обработки) с названием «Все сообщения текущего дня» и с выпадающим списком выбора</w:t>
      </w:r>
      <w:r w:rsidRPr="007B4F7E">
        <w:rPr>
          <w:sz w:val="20"/>
        </w:rPr>
        <w:t>:</w:t>
      </w:r>
    </w:p>
    <w:p w:rsidR="006073F7" w:rsidRPr="00811B91" w:rsidRDefault="006073F7" w:rsidP="003A5C6D">
      <w:pPr>
        <w:pStyle w:val="a4"/>
        <w:numPr>
          <w:ilvl w:val="0"/>
          <w:numId w:val="22"/>
        </w:numPr>
        <w:spacing w:after="0"/>
        <w:contextualSpacing w:val="0"/>
        <w:jc w:val="both"/>
        <w:rPr>
          <w:sz w:val="20"/>
          <w:lang w:val="en-US"/>
        </w:rPr>
      </w:pPr>
      <w:r w:rsidRPr="00811B91">
        <w:rPr>
          <w:sz w:val="20"/>
          <w:lang w:val="en-US"/>
        </w:rPr>
        <w:t>«</w:t>
      </w:r>
      <w:r>
        <w:rPr>
          <w:sz w:val="20"/>
        </w:rPr>
        <w:t>не</w:t>
      </w:r>
      <w:r w:rsidRPr="00811B91">
        <w:rPr>
          <w:sz w:val="20"/>
          <w:lang w:val="en-US"/>
        </w:rPr>
        <w:t xml:space="preserve"> </w:t>
      </w:r>
      <w:r>
        <w:rPr>
          <w:sz w:val="20"/>
        </w:rPr>
        <w:t>обработанные</w:t>
      </w:r>
      <w:r w:rsidRPr="00811B91">
        <w:rPr>
          <w:sz w:val="20"/>
          <w:lang w:val="en-US"/>
        </w:rPr>
        <w:t xml:space="preserve"> </w:t>
      </w:r>
      <w:r>
        <w:rPr>
          <w:sz w:val="20"/>
        </w:rPr>
        <w:t>сообщения</w:t>
      </w:r>
      <w:r w:rsidRPr="00811B91">
        <w:rPr>
          <w:sz w:val="20"/>
          <w:lang w:val="en-US"/>
        </w:rPr>
        <w:t xml:space="preserve">» </w:t>
      </w:r>
    </w:p>
    <w:p w:rsidR="006073F7" w:rsidRPr="00811B91" w:rsidRDefault="006073F7" w:rsidP="003A5C6D">
      <w:pPr>
        <w:pStyle w:val="a4"/>
        <w:numPr>
          <w:ilvl w:val="0"/>
          <w:numId w:val="22"/>
        </w:numPr>
        <w:spacing w:after="120"/>
        <w:ind w:left="1139" w:hanging="357"/>
        <w:contextualSpacing w:val="0"/>
        <w:jc w:val="both"/>
        <w:rPr>
          <w:sz w:val="20"/>
          <w:lang w:val="en-US"/>
        </w:rPr>
      </w:pPr>
      <w:r w:rsidRPr="00811B91">
        <w:rPr>
          <w:sz w:val="20"/>
          <w:lang w:val="en-US"/>
        </w:rPr>
        <w:t xml:space="preserve">«     </w:t>
      </w:r>
      <w:r>
        <w:rPr>
          <w:sz w:val="20"/>
        </w:rPr>
        <w:t>обработанные</w:t>
      </w:r>
      <w:r w:rsidRPr="00811B91">
        <w:rPr>
          <w:sz w:val="20"/>
          <w:lang w:val="en-US"/>
        </w:rPr>
        <w:t xml:space="preserve"> </w:t>
      </w:r>
      <w:r>
        <w:rPr>
          <w:sz w:val="20"/>
        </w:rPr>
        <w:t>сообщения</w:t>
      </w:r>
      <w:r w:rsidRPr="00811B91">
        <w:rPr>
          <w:sz w:val="20"/>
          <w:lang w:val="en-US"/>
        </w:rPr>
        <w:t>»</w:t>
      </w:r>
      <w:r>
        <w:rPr>
          <w:sz w:val="20"/>
          <w:lang w:val="en-US"/>
        </w:rPr>
        <w:t xml:space="preserve"> </w:t>
      </w:r>
    </w:p>
    <w:p w:rsidR="006073F7" w:rsidRPr="00726BB5" w:rsidRDefault="006073F7" w:rsidP="006073F7">
      <w:pPr>
        <w:pStyle w:val="a4"/>
        <w:keepNext/>
        <w:spacing w:after="60"/>
        <w:ind w:left="0" w:firstLine="425"/>
        <w:contextualSpacing w:val="0"/>
        <w:jc w:val="both"/>
        <w:rPr>
          <w:sz w:val="20"/>
        </w:rPr>
      </w:pPr>
      <w:r w:rsidRPr="00726BB5">
        <w:rPr>
          <w:sz w:val="20"/>
        </w:rPr>
        <w:t>Для обоих списков</w:t>
      </w:r>
      <w:r>
        <w:rPr>
          <w:sz w:val="20"/>
        </w:rPr>
        <w:t xml:space="preserve"> </w:t>
      </w:r>
      <w:r w:rsidRPr="00726BB5">
        <w:rPr>
          <w:sz w:val="20"/>
        </w:rPr>
        <w:t xml:space="preserve">должно выполняться </w:t>
      </w:r>
      <w:r>
        <w:rPr>
          <w:sz w:val="20"/>
        </w:rPr>
        <w:t>о</w:t>
      </w:r>
      <w:r w:rsidRPr="00726BB5">
        <w:rPr>
          <w:sz w:val="20"/>
        </w:rPr>
        <w:t>бщее условие:</w:t>
      </w:r>
    </w:p>
    <w:p w:rsidR="006073F7" w:rsidRPr="00726BB5" w:rsidRDefault="006073F7" w:rsidP="003A5C6D">
      <w:pPr>
        <w:pStyle w:val="a4"/>
        <w:keepNext/>
        <w:numPr>
          <w:ilvl w:val="0"/>
          <w:numId w:val="33"/>
        </w:numPr>
        <w:spacing w:after="60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726BB5">
        <w:rPr>
          <w:sz w:val="20"/>
          <w:lang w:val="en-US"/>
        </w:rPr>
        <w:t>_</w:t>
      </w:r>
      <w:r>
        <w:rPr>
          <w:sz w:val="20"/>
          <w:lang w:val="en-US"/>
        </w:rPr>
        <w:t>BATPST</w:t>
      </w:r>
      <w:r w:rsidRPr="00726BB5">
        <w:rPr>
          <w:sz w:val="20"/>
          <w:lang w:val="en-US"/>
        </w:rPr>
        <w:t>.</w:t>
      </w:r>
      <w:r>
        <w:rPr>
          <w:sz w:val="20"/>
          <w:lang w:val="en-US"/>
        </w:rPr>
        <w:t>INVISIBLE </w:t>
      </w:r>
      <w:r w:rsidRPr="00726BB5">
        <w:rPr>
          <w:sz w:val="20"/>
          <w:lang w:val="en-US"/>
        </w:rPr>
        <w:t>=</w:t>
      </w:r>
      <w:r>
        <w:rPr>
          <w:sz w:val="20"/>
          <w:lang w:val="en-US"/>
        </w:rPr>
        <w:t> </w:t>
      </w:r>
      <w:r w:rsidRPr="00726BB5">
        <w:rPr>
          <w:sz w:val="20"/>
          <w:lang w:val="en-US"/>
        </w:rPr>
        <w:t xml:space="preserve">’0’ </w:t>
      </w:r>
      <w:r w:rsidRPr="00726BB5">
        <w:rPr>
          <w:sz w:val="20"/>
        </w:rPr>
        <w:t>и</w:t>
      </w:r>
      <w:r w:rsidRPr="00726BB5">
        <w:rPr>
          <w:sz w:val="20"/>
          <w:lang w:val="en-US"/>
        </w:rPr>
        <w:t xml:space="preserve"> </w:t>
      </w:r>
      <w:r>
        <w:rPr>
          <w:sz w:val="20"/>
          <w:lang w:val="en-US"/>
        </w:rPr>
        <w:t>GL</w:t>
      </w:r>
      <w:r w:rsidRPr="00726BB5">
        <w:rPr>
          <w:sz w:val="20"/>
          <w:lang w:val="en-US"/>
        </w:rPr>
        <w:t>_</w:t>
      </w:r>
      <w:r>
        <w:rPr>
          <w:sz w:val="20"/>
          <w:lang w:val="en-US"/>
        </w:rPr>
        <w:t>BATPST</w:t>
      </w:r>
      <w:r w:rsidRPr="00726BB5">
        <w:rPr>
          <w:sz w:val="20"/>
          <w:lang w:val="en-US"/>
        </w:rPr>
        <w:t>.</w:t>
      </w:r>
      <w:r>
        <w:rPr>
          <w:sz w:val="20"/>
          <w:lang w:val="en-US"/>
        </w:rPr>
        <w:t>PROCDATE</w:t>
      </w:r>
      <w:r w:rsidRPr="00726BB5">
        <w:rPr>
          <w:sz w:val="20"/>
          <w:lang w:val="en-US"/>
        </w:rPr>
        <w:t xml:space="preserve"> = </w:t>
      </w:r>
      <w:proofErr w:type="spellStart"/>
      <w:r>
        <w:rPr>
          <w:sz w:val="20"/>
          <w:lang w:val="en-US"/>
        </w:rPr>
        <w:t>curdate</w:t>
      </w:r>
      <w:proofErr w:type="spellEnd"/>
      <w:r w:rsidRPr="00726BB5">
        <w:rPr>
          <w:sz w:val="20"/>
          <w:lang w:val="en-US"/>
        </w:rPr>
        <w:t xml:space="preserve"> </w:t>
      </w:r>
      <w:r>
        <w:rPr>
          <w:sz w:val="20"/>
        </w:rPr>
        <w:t>и</w:t>
      </w:r>
    </w:p>
    <w:p w:rsidR="006073F7" w:rsidRPr="008C4A41" w:rsidRDefault="006073F7" w:rsidP="006073F7">
      <w:pPr>
        <w:pStyle w:val="a4"/>
        <w:keepNext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о</w:t>
      </w:r>
      <w:r w:rsidRPr="008C4A41">
        <w:rPr>
          <w:sz w:val="20"/>
        </w:rPr>
        <w:t xml:space="preserve">тличаться </w:t>
      </w:r>
      <w:r>
        <w:rPr>
          <w:sz w:val="20"/>
        </w:rPr>
        <w:t xml:space="preserve">должны </w:t>
      </w:r>
      <w:r w:rsidRPr="008C4A41">
        <w:rPr>
          <w:sz w:val="20"/>
        </w:rPr>
        <w:t>списком допустимых статусов:</w:t>
      </w:r>
    </w:p>
    <w:p w:rsidR="006073F7" w:rsidRPr="00726BB5" w:rsidRDefault="006073F7" w:rsidP="003A5C6D">
      <w:pPr>
        <w:pStyle w:val="a4"/>
        <w:keepNext/>
        <w:numPr>
          <w:ilvl w:val="0"/>
          <w:numId w:val="33"/>
        </w:numPr>
        <w:spacing w:after="60"/>
        <w:contextualSpacing w:val="0"/>
        <w:jc w:val="both"/>
        <w:rPr>
          <w:sz w:val="20"/>
        </w:rPr>
      </w:pPr>
      <w:r>
        <w:rPr>
          <w:sz w:val="20"/>
        </w:rPr>
        <w:t>для</w:t>
      </w:r>
      <w:r w:rsidRPr="00726BB5">
        <w:rPr>
          <w:sz w:val="20"/>
        </w:rPr>
        <w:t xml:space="preserve"> </w:t>
      </w:r>
      <w:r>
        <w:rPr>
          <w:sz w:val="20"/>
        </w:rPr>
        <w:t>а</w:t>
      </w:r>
      <w:r w:rsidRPr="00726BB5">
        <w:rPr>
          <w:sz w:val="20"/>
        </w:rPr>
        <w:t xml:space="preserve">) должно выполняться </w:t>
      </w:r>
      <w:proofErr w:type="gramStart"/>
      <w:r w:rsidRPr="00726BB5">
        <w:rPr>
          <w:sz w:val="20"/>
        </w:rPr>
        <w:t>условие</w:t>
      </w:r>
      <w:r>
        <w:rPr>
          <w:sz w:val="20"/>
        </w:rPr>
        <w:t xml:space="preserve">  </w:t>
      </w:r>
      <w:r>
        <w:rPr>
          <w:sz w:val="20"/>
          <w:lang w:val="en-US"/>
        </w:rPr>
        <w:t>GL</w:t>
      </w:r>
      <w:proofErr w:type="gramEnd"/>
      <w:r w:rsidRPr="00726BB5">
        <w:rPr>
          <w:sz w:val="20"/>
        </w:rPr>
        <w:t>_</w:t>
      </w:r>
      <w:r>
        <w:rPr>
          <w:sz w:val="20"/>
          <w:lang w:val="en-US"/>
        </w:rPr>
        <w:t>BATPST</w:t>
      </w:r>
      <w:r w:rsidRPr="00726BB5">
        <w:rPr>
          <w:sz w:val="20"/>
        </w:rPr>
        <w:t>.</w:t>
      </w:r>
      <w:r>
        <w:rPr>
          <w:sz w:val="20"/>
          <w:lang w:val="en-US"/>
        </w:rPr>
        <w:t>STATE</w:t>
      </w:r>
      <w:r w:rsidRPr="00726BB5">
        <w:rPr>
          <w:sz w:val="20"/>
        </w:rPr>
        <w:t xml:space="preserve"> &lt;&gt; ‘</w:t>
      </w:r>
      <w:r>
        <w:rPr>
          <w:sz w:val="20"/>
          <w:lang w:val="en-US"/>
        </w:rPr>
        <w:t>COMPLETED</w:t>
      </w:r>
      <w:r w:rsidRPr="00726BB5">
        <w:rPr>
          <w:sz w:val="20"/>
        </w:rPr>
        <w:t xml:space="preserve">’ </w:t>
      </w:r>
    </w:p>
    <w:p w:rsidR="006073F7" w:rsidRPr="00726BB5" w:rsidRDefault="006073F7" w:rsidP="003A5C6D">
      <w:pPr>
        <w:pStyle w:val="a4"/>
        <w:keepNext/>
        <w:numPr>
          <w:ilvl w:val="0"/>
          <w:numId w:val="33"/>
        </w:numPr>
        <w:spacing w:after="120"/>
        <w:contextualSpacing w:val="0"/>
        <w:jc w:val="both"/>
        <w:rPr>
          <w:sz w:val="20"/>
          <w:lang w:val="en-US"/>
        </w:rPr>
      </w:pPr>
      <w:r>
        <w:rPr>
          <w:sz w:val="20"/>
        </w:rPr>
        <w:t>для</w:t>
      </w:r>
      <w:r w:rsidRPr="00726BB5">
        <w:rPr>
          <w:sz w:val="20"/>
          <w:lang w:val="en-US"/>
        </w:rPr>
        <w:t xml:space="preserve"> </w:t>
      </w:r>
      <w:proofErr w:type="gramStart"/>
      <w:r w:rsidRPr="00726BB5">
        <w:rPr>
          <w:sz w:val="20"/>
          <w:lang w:val="en-US"/>
        </w:rPr>
        <w:t>b)</w:t>
      </w:r>
      <w:r>
        <w:rPr>
          <w:sz w:val="20"/>
          <w:lang w:val="en-US"/>
        </w:rPr>
        <w:tab/>
      </w:r>
      <w:proofErr w:type="gramEnd"/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726BB5">
        <w:rPr>
          <w:sz w:val="20"/>
          <w:lang w:val="en-US"/>
        </w:rPr>
        <w:t xml:space="preserve"> - </w:t>
      </w:r>
      <w:r>
        <w:rPr>
          <w:sz w:val="20"/>
          <w:lang w:val="en-US"/>
        </w:rPr>
        <w:t>GL</w:t>
      </w:r>
      <w:r w:rsidRPr="00811B91">
        <w:rPr>
          <w:sz w:val="20"/>
          <w:lang w:val="en-US"/>
        </w:rPr>
        <w:t>_</w:t>
      </w:r>
      <w:r>
        <w:rPr>
          <w:sz w:val="20"/>
          <w:lang w:val="en-US"/>
        </w:rPr>
        <w:t>BATPST</w:t>
      </w:r>
      <w:r w:rsidRPr="00811B91">
        <w:rPr>
          <w:sz w:val="20"/>
          <w:lang w:val="en-US"/>
        </w:rPr>
        <w:t>.</w:t>
      </w:r>
      <w:r>
        <w:rPr>
          <w:sz w:val="20"/>
          <w:lang w:val="en-US"/>
        </w:rPr>
        <w:t>STATE</w:t>
      </w:r>
      <w:r w:rsidRPr="00811B91">
        <w:rPr>
          <w:sz w:val="20"/>
          <w:lang w:val="en-US"/>
        </w:rPr>
        <w:t xml:space="preserve"> </w:t>
      </w:r>
      <w:r>
        <w:rPr>
          <w:sz w:val="20"/>
          <w:lang w:val="en-US"/>
        </w:rPr>
        <w:t>=</w:t>
      </w:r>
      <w:r w:rsidRPr="00811B91">
        <w:rPr>
          <w:sz w:val="20"/>
          <w:lang w:val="en-US"/>
        </w:rPr>
        <w:t xml:space="preserve"> ‘</w:t>
      </w:r>
      <w:r>
        <w:rPr>
          <w:sz w:val="20"/>
          <w:lang w:val="en-US"/>
        </w:rPr>
        <w:t>COMPLETED</w:t>
      </w:r>
      <w:r w:rsidRPr="00811B91">
        <w:rPr>
          <w:sz w:val="20"/>
          <w:lang w:val="en-US"/>
        </w:rPr>
        <w:t>’</w:t>
      </w:r>
    </w:p>
    <w:p w:rsidR="00F273B5" w:rsidRPr="00F273B5" w:rsidRDefault="00253BAF" w:rsidP="006073F7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 w:rsidRPr="00253BAF">
        <w:rPr>
          <w:sz w:val="20"/>
        </w:rPr>
        <w:t xml:space="preserve">При </w:t>
      </w:r>
      <w:r w:rsidR="00F273B5">
        <w:rPr>
          <w:sz w:val="20"/>
        </w:rPr>
        <w:t xml:space="preserve">этом, если до нажатия данной кнопки был выбран шаг обработки с опцией «показать только свои сообщения», то </w:t>
      </w:r>
      <w:r w:rsidR="008B1D4D">
        <w:rPr>
          <w:sz w:val="20"/>
        </w:rPr>
        <w:t>следует</w:t>
      </w:r>
      <w:r w:rsidR="00F273B5">
        <w:rPr>
          <w:sz w:val="20"/>
        </w:rPr>
        <w:t xml:space="preserve"> добавить фильтр по полям </w:t>
      </w:r>
      <w:r w:rsidR="00F273B5">
        <w:rPr>
          <w:sz w:val="20"/>
          <w:lang w:val="en-US"/>
        </w:rPr>
        <w:t>USER</w:t>
      </w:r>
      <w:r w:rsidR="00F273B5" w:rsidRPr="00F273B5">
        <w:rPr>
          <w:sz w:val="20"/>
        </w:rPr>
        <w:t>_</w:t>
      </w:r>
      <w:r w:rsidR="00F273B5">
        <w:rPr>
          <w:sz w:val="20"/>
          <w:lang w:val="en-US"/>
        </w:rPr>
        <w:t>NAME</w:t>
      </w:r>
      <w:r w:rsidR="00F273B5" w:rsidRPr="00F273B5">
        <w:rPr>
          <w:sz w:val="20"/>
        </w:rPr>
        <w:t xml:space="preserve">, </w:t>
      </w:r>
      <w:r w:rsidR="00F273B5">
        <w:rPr>
          <w:sz w:val="20"/>
          <w:lang w:val="en-US"/>
        </w:rPr>
        <w:t>USER</w:t>
      </w:r>
      <w:r w:rsidR="00F273B5" w:rsidRPr="00F273B5">
        <w:rPr>
          <w:sz w:val="20"/>
        </w:rPr>
        <w:t>_</w:t>
      </w:r>
      <w:r w:rsidR="00F273B5">
        <w:rPr>
          <w:sz w:val="20"/>
          <w:lang w:val="en-US"/>
        </w:rPr>
        <w:t>AU</w:t>
      </w:r>
      <w:r w:rsidR="00F273B5" w:rsidRPr="00F273B5">
        <w:rPr>
          <w:sz w:val="20"/>
        </w:rPr>
        <w:t xml:space="preserve">2 и </w:t>
      </w:r>
      <w:r w:rsidR="00F273B5">
        <w:rPr>
          <w:sz w:val="20"/>
          <w:lang w:val="en-US"/>
        </w:rPr>
        <w:t>USER</w:t>
      </w:r>
      <w:r w:rsidR="00F273B5" w:rsidRPr="00F273B5">
        <w:rPr>
          <w:sz w:val="20"/>
        </w:rPr>
        <w:t>_</w:t>
      </w:r>
      <w:r w:rsidR="00F273B5">
        <w:rPr>
          <w:sz w:val="20"/>
          <w:lang w:val="en-US"/>
        </w:rPr>
        <w:t>AU</w:t>
      </w:r>
      <w:r w:rsidR="00F273B5" w:rsidRPr="00F273B5">
        <w:rPr>
          <w:sz w:val="20"/>
        </w:rPr>
        <w:t xml:space="preserve">3 </w:t>
      </w:r>
      <w:r w:rsidR="00F273B5">
        <w:rPr>
          <w:sz w:val="20"/>
        </w:rPr>
        <w:t>со</w:t>
      </w:r>
      <w:r w:rsidR="00F273B5" w:rsidRPr="00F273B5">
        <w:rPr>
          <w:sz w:val="20"/>
        </w:rPr>
        <w:t xml:space="preserve"> значени</w:t>
      </w:r>
      <w:r w:rsidR="00F273B5">
        <w:rPr>
          <w:sz w:val="20"/>
        </w:rPr>
        <w:t>ем,</w:t>
      </w:r>
      <w:r w:rsidR="00F273B5" w:rsidRPr="00F273B5">
        <w:rPr>
          <w:sz w:val="20"/>
        </w:rPr>
        <w:t xml:space="preserve"> равны</w:t>
      </w:r>
      <w:r w:rsidR="00F273B5">
        <w:rPr>
          <w:sz w:val="20"/>
        </w:rPr>
        <w:t>м</w:t>
      </w:r>
      <w:r w:rsidR="00F273B5" w:rsidRPr="00F273B5">
        <w:rPr>
          <w:sz w:val="20"/>
        </w:rPr>
        <w:t xml:space="preserve"> логину авторизованно</w:t>
      </w:r>
      <w:r w:rsidR="00F273B5">
        <w:rPr>
          <w:sz w:val="20"/>
        </w:rPr>
        <w:t>го</w:t>
      </w:r>
      <w:r w:rsidR="00F273B5" w:rsidRPr="00F273B5">
        <w:rPr>
          <w:sz w:val="20"/>
        </w:rPr>
        <w:t xml:space="preserve"> пользователя.</w:t>
      </w:r>
    </w:p>
    <w:p w:rsidR="006073F7" w:rsidRDefault="00F273B5" w:rsidP="006073F7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А также, п</w:t>
      </w:r>
      <w:r w:rsidRPr="00F273B5">
        <w:rPr>
          <w:sz w:val="20"/>
        </w:rPr>
        <w:t>ри нажатии данной кнопки все функциональные кнопки, отвечающие за ввод данных и их обработку</w:t>
      </w:r>
      <w:r>
        <w:rPr>
          <w:sz w:val="20"/>
        </w:rPr>
        <w:t>, должны быть заблокированы.</w:t>
      </w:r>
      <w:r w:rsidR="00B35EF5">
        <w:rPr>
          <w:sz w:val="20"/>
        </w:rPr>
        <w:t xml:space="preserve"> </w:t>
      </w:r>
    </w:p>
    <w:p w:rsidR="0016729F" w:rsidRPr="00671A06" w:rsidRDefault="0016729F" w:rsidP="0016729F">
      <w:pPr>
        <w:pStyle w:val="a4"/>
        <w:numPr>
          <w:ilvl w:val="2"/>
          <w:numId w:val="1"/>
        </w:numPr>
        <w:spacing w:before="360" w:after="2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 w:rsidRPr="00671A06">
        <w:rPr>
          <w:b/>
          <w:color w:val="2E74B5" w:themeColor="accent1" w:themeShade="BF"/>
          <w:spacing w:val="20"/>
        </w:rPr>
        <w:t>Форма редактирования сообщения</w:t>
      </w:r>
    </w:p>
    <w:p w:rsidR="00603F9F" w:rsidRDefault="00AC5065" w:rsidP="002812A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Для реализации формы редактирования сообщения</w:t>
      </w:r>
      <w:r w:rsidR="004C01C9">
        <w:rPr>
          <w:sz w:val="20"/>
        </w:rPr>
        <w:t>, введенного вручную,</w:t>
      </w:r>
      <w:r>
        <w:rPr>
          <w:sz w:val="20"/>
        </w:rPr>
        <w:t xml:space="preserve"> можно использовать ф</w:t>
      </w:r>
      <w:r w:rsidR="00590C62">
        <w:rPr>
          <w:sz w:val="20"/>
        </w:rPr>
        <w:t>орму ввода сообщений</w:t>
      </w:r>
      <w:r w:rsidR="009F58BD">
        <w:rPr>
          <w:sz w:val="20"/>
        </w:rPr>
        <w:t>, заменив название кнопки «Создать» на «Сохранить»</w:t>
      </w:r>
      <w:r w:rsidR="00590C62">
        <w:rPr>
          <w:sz w:val="20"/>
        </w:rPr>
        <w:t xml:space="preserve">. </w:t>
      </w:r>
    </w:p>
    <w:p w:rsidR="00EE0BC4" w:rsidRPr="00EE0BC4" w:rsidRDefault="003B112A" w:rsidP="002812A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</w:t>
      </w:r>
      <w:r w:rsidR="009F10E9">
        <w:rPr>
          <w:sz w:val="20"/>
        </w:rPr>
        <w:t xml:space="preserve">ля удобства пользователя </w:t>
      </w:r>
      <w:r w:rsidR="009F58BD">
        <w:rPr>
          <w:sz w:val="20"/>
        </w:rPr>
        <w:t>в обе</w:t>
      </w:r>
      <w:r w:rsidR="006B4CA6">
        <w:rPr>
          <w:sz w:val="20"/>
        </w:rPr>
        <w:t xml:space="preserve"> форм</w:t>
      </w:r>
      <w:r w:rsidR="009F58BD">
        <w:rPr>
          <w:sz w:val="20"/>
        </w:rPr>
        <w:t>ы следует</w:t>
      </w:r>
      <w:r w:rsidR="002812A0">
        <w:rPr>
          <w:sz w:val="20"/>
        </w:rPr>
        <w:t xml:space="preserve"> включить </w:t>
      </w:r>
      <w:r w:rsidR="00565160">
        <w:rPr>
          <w:sz w:val="20"/>
        </w:rPr>
        <w:t>кнопки</w:t>
      </w:r>
      <w:r w:rsidR="002812A0">
        <w:rPr>
          <w:sz w:val="20"/>
        </w:rPr>
        <w:t xml:space="preserve">, выполняющие обработку </w:t>
      </w:r>
      <w:r w:rsidR="006B4CA6">
        <w:rPr>
          <w:sz w:val="20"/>
        </w:rPr>
        <w:t>выбранного</w:t>
      </w:r>
      <w:r w:rsidR="002812A0">
        <w:rPr>
          <w:sz w:val="20"/>
        </w:rPr>
        <w:t xml:space="preserve"> шага</w:t>
      </w:r>
      <w:r w:rsidR="00EE0BC4" w:rsidRPr="00EE0BC4">
        <w:rPr>
          <w:sz w:val="20"/>
        </w:rPr>
        <w:t>:</w:t>
      </w:r>
    </w:p>
    <w:p w:rsidR="00EE0BC4" w:rsidRDefault="00EE0BC4" w:rsidP="003A5C6D">
      <w:pPr>
        <w:pStyle w:val="a4"/>
        <w:numPr>
          <w:ilvl w:val="0"/>
          <w:numId w:val="38"/>
        </w:numPr>
        <w:spacing w:after="60"/>
        <w:contextualSpacing w:val="0"/>
        <w:jc w:val="both"/>
        <w:rPr>
          <w:sz w:val="20"/>
        </w:rPr>
      </w:pPr>
      <w:r>
        <w:rPr>
          <w:sz w:val="20"/>
        </w:rPr>
        <w:t>д</w:t>
      </w:r>
      <w:r w:rsidRPr="00EE0BC4">
        <w:rPr>
          <w:sz w:val="20"/>
        </w:rPr>
        <w:t xml:space="preserve">ля </w:t>
      </w:r>
      <w:r>
        <w:rPr>
          <w:sz w:val="20"/>
        </w:rPr>
        <w:t>шага ввода и передачи на подпись – "Передать на подпись"</w:t>
      </w:r>
    </w:p>
    <w:p w:rsidR="00EE0BC4" w:rsidRDefault="00EE0BC4" w:rsidP="003A5C6D">
      <w:pPr>
        <w:pStyle w:val="a4"/>
        <w:numPr>
          <w:ilvl w:val="0"/>
          <w:numId w:val="38"/>
        </w:numPr>
        <w:spacing w:after="60"/>
        <w:contextualSpacing w:val="0"/>
        <w:jc w:val="both"/>
        <w:rPr>
          <w:sz w:val="20"/>
        </w:rPr>
      </w:pPr>
      <w:r>
        <w:rPr>
          <w:sz w:val="20"/>
        </w:rPr>
        <w:t xml:space="preserve">для шага </w:t>
      </w:r>
      <w:r w:rsidR="00280F21">
        <w:rPr>
          <w:sz w:val="20"/>
        </w:rPr>
        <w:t xml:space="preserve">подписи </w:t>
      </w:r>
      <w:r>
        <w:rPr>
          <w:sz w:val="20"/>
        </w:rPr>
        <w:t>(</w:t>
      </w:r>
      <w:r w:rsidR="00280F21">
        <w:rPr>
          <w:sz w:val="20"/>
        </w:rPr>
        <w:t>авторизации</w:t>
      </w:r>
      <w:r>
        <w:rPr>
          <w:sz w:val="20"/>
        </w:rPr>
        <w:t>) – "Подписать"</w:t>
      </w:r>
      <w:r w:rsidR="009F10E9">
        <w:rPr>
          <w:sz w:val="20"/>
        </w:rPr>
        <w:t xml:space="preserve">. </w:t>
      </w:r>
    </w:p>
    <w:p w:rsidR="003B112A" w:rsidRDefault="003B112A" w:rsidP="002812A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При этом</w:t>
      </w:r>
      <w:r w:rsidR="00EE0BC4" w:rsidRPr="00EE0BC4">
        <w:rPr>
          <w:sz w:val="20"/>
        </w:rPr>
        <w:t>:</w:t>
      </w:r>
      <w:r>
        <w:rPr>
          <w:sz w:val="20"/>
        </w:rPr>
        <w:t xml:space="preserve"> </w:t>
      </w:r>
    </w:p>
    <w:p w:rsidR="003B112A" w:rsidRDefault="003B112A" w:rsidP="003A5C6D">
      <w:pPr>
        <w:pStyle w:val="a4"/>
        <w:numPr>
          <w:ilvl w:val="0"/>
          <w:numId w:val="37"/>
        </w:numPr>
        <w:spacing w:after="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 xml:space="preserve">при нажатии кнопки </w:t>
      </w:r>
      <w:r w:rsidR="009F10E9">
        <w:rPr>
          <w:sz w:val="20"/>
        </w:rPr>
        <w:t xml:space="preserve">«Сохранить» </w:t>
      </w:r>
      <w:r>
        <w:rPr>
          <w:sz w:val="20"/>
        </w:rPr>
        <w:t xml:space="preserve">должны </w:t>
      </w:r>
      <w:r w:rsidR="009F10E9">
        <w:rPr>
          <w:sz w:val="20"/>
        </w:rPr>
        <w:t>выполнят</w:t>
      </w:r>
      <w:r>
        <w:rPr>
          <w:sz w:val="20"/>
        </w:rPr>
        <w:t>ь</w:t>
      </w:r>
      <w:r w:rsidR="009F10E9">
        <w:rPr>
          <w:sz w:val="20"/>
        </w:rPr>
        <w:t>ся только</w:t>
      </w:r>
    </w:p>
    <w:p w:rsidR="003B112A" w:rsidRDefault="003B112A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все</w:t>
      </w:r>
      <w:r w:rsidR="009F10E9">
        <w:rPr>
          <w:sz w:val="20"/>
        </w:rPr>
        <w:t xml:space="preserve"> необходимые проверки </w:t>
      </w:r>
    </w:p>
    <w:p w:rsidR="003B112A" w:rsidRDefault="009F10E9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обновление сообщения</w:t>
      </w:r>
      <w:r w:rsidR="00001515">
        <w:rPr>
          <w:sz w:val="20"/>
        </w:rPr>
        <w:t xml:space="preserve"> </w:t>
      </w:r>
    </w:p>
    <w:p w:rsidR="003B112A" w:rsidRDefault="00001515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>закрытие формы</w:t>
      </w:r>
      <w:r w:rsidR="00565160">
        <w:rPr>
          <w:sz w:val="20"/>
        </w:rPr>
        <w:t>.</w:t>
      </w:r>
      <w:r w:rsidR="009F10E9">
        <w:rPr>
          <w:sz w:val="20"/>
        </w:rPr>
        <w:t xml:space="preserve"> </w:t>
      </w:r>
    </w:p>
    <w:p w:rsidR="003B112A" w:rsidRDefault="003B112A" w:rsidP="003A5C6D">
      <w:pPr>
        <w:pStyle w:val="a4"/>
        <w:numPr>
          <w:ilvl w:val="0"/>
          <w:numId w:val="37"/>
        </w:numPr>
        <w:spacing w:after="60"/>
        <w:contextualSpacing w:val="0"/>
        <w:jc w:val="both"/>
        <w:rPr>
          <w:sz w:val="20"/>
        </w:rPr>
      </w:pPr>
      <w:r>
        <w:rPr>
          <w:sz w:val="20"/>
        </w:rPr>
        <w:t xml:space="preserve">при нажатии </w:t>
      </w:r>
      <w:r w:rsidR="009F10E9">
        <w:rPr>
          <w:sz w:val="20"/>
        </w:rPr>
        <w:t>кнопки обработки действия</w:t>
      </w:r>
      <w:r w:rsidR="00001515">
        <w:rPr>
          <w:sz w:val="20"/>
        </w:rPr>
        <w:t xml:space="preserve"> долж</w:t>
      </w:r>
      <w:r w:rsidR="00D208C4">
        <w:rPr>
          <w:sz w:val="20"/>
        </w:rPr>
        <w:t>ны</w:t>
      </w:r>
      <w:r w:rsidR="00001515">
        <w:rPr>
          <w:sz w:val="20"/>
        </w:rPr>
        <w:t xml:space="preserve"> выполняться </w:t>
      </w:r>
    </w:p>
    <w:p w:rsidR="003B112A" w:rsidRDefault="00001515" w:rsidP="003A5C6D">
      <w:pPr>
        <w:pStyle w:val="a4"/>
        <w:numPr>
          <w:ilvl w:val="1"/>
          <w:numId w:val="3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 xml:space="preserve">все те же функции, что и при нажатии кнопки «Сохранить», </w:t>
      </w:r>
    </w:p>
    <w:p w:rsidR="00EE0BC4" w:rsidRDefault="00001515" w:rsidP="003A5C6D">
      <w:pPr>
        <w:pStyle w:val="a4"/>
        <w:numPr>
          <w:ilvl w:val="1"/>
          <w:numId w:val="37"/>
        </w:numPr>
        <w:spacing w:after="120"/>
        <w:ind w:left="1860" w:hanging="357"/>
        <w:contextualSpacing w:val="0"/>
        <w:jc w:val="both"/>
        <w:rPr>
          <w:sz w:val="20"/>
        </w:rPr>
      </w:pPr>
      <w:r w:rsidRPr="003C0651">
        <w:rPr>
          <w:sz w:val="20"/>
        </w:rPr>
        <w:t>функции</w:t>
      </w:r>
      <w:r w:rsidR="00D208C4" w:rsidRPr="003C0651">
        <w:rPr>
          <w:sz w:val="20"/>
        </w:rPr>
        <w:t>, выполняющие действие, соответствующ</w:t>
      </w:r>
      <w:r w:rsidR="000B76FF" w:rsidRPr="003C0651">
        <w:rPr>
          <w:sz w:val="20"/>
        </w:rPr>
        <w:t>ее выбранному шагу обработки</w:t>
      </w:r>
    </w:p>
    <w:p w:rsidR="00603F9F" w:rsidRPr="00280F21" w:rsidDel="00253B8E" w:rsidRDefault="00253B8E" w:rsidP="00603F9F">
      <w:pPr>
        <w:pStyle w:val="a4"/>
        <w:spacing w:after="60"/>
        <w:ind w:left="0" w:firstLine="425"/>
        <w:contextualSpacing w:val="0"/>
        <w:jc w:val="both"/>
        <w:rPr>
          <w:del w:id="1" w:author="Фигаровская Наталья Викторовна" w:date="2016-08-09T10:48:00Z"/>
          <w:sz w:val="20"/>
        </w:rPr>
      </w:pPr>
      <w:ins w:id="2" w:author="Фигаровская Наталья Викторовна" w:date="2016-08-09T10:47:00Z">
        <w:r>
          <w:rPr>
            <w:sz w:val="20"/>
          </w:rPr>
          <w:t>Форма редактирования сообщения должна быть доступна только на 1-ом шаге</w:t>
        </w:r>
      </w:ins>
      <w:ins w:id="3" w:author="Фигаровская Наталья Викторовна" w:date="2016-08-09T10:49:00Z">
        <w:r>
          <w:rPr>
            <w:sz w:val="20"/>
          </w:rPr>
          <w:t xml:space="preserve"> обработки сообщения – на шаге</w:t>
        </w:r>
      </w:ins>
      <w:ins w:id="4" w:author="Фигаровская Наталья Викторовна" w:date="2016-08-09T10:47:00Z">
        <w:r>
          <w:rPr>
            <w:sz w:val="20"/>
          </w:rPr>
          <w:t xml:space="preserve"> </w:t>
        </w:r>
      </w:ins>
      <w:ins w:id="5" w:author="Фигаровская Наталья Викторовна" w:date="2016-08-09T10:48:00Z">
        <w:r>
          <w:rPr>
            <w:sz w:val="20"/>
          </w:rPr>
          <w:t>ввода и передачи на подпись</w:t>
        </w:r>
      </w:ins>
      <w:ins w:id="6" w:author="Фигаровская Наталья Викторовна" w:date="2016-08-09T10:49:00Z">
        <w:r>
          <w:rPr>
            <w:sz w:val="20"/>
          </w:rPr>
          <w:t>.</w:t>
        </w:r>
      </w:ins>
      <w:del w:id="7" w:author="Фигаровская Наталья Викторовна" w:date="2016-08-09T10:48:00Z">
        <w:r w:rsidR="00603F9F" w:rsidDel="00253B8E">
          <w:rPr>
            <w:sz w:val="20"/>
          </w:rPr>
          <w:delText xml:space="preserve">На шаге </w:delText>
        </w:r>
        <w:r w:rsidR="00280F21" w:rsidRPr="00280F21" w:rsidDel="00253B8E">
          <w:rPr>
            <w:sz w:val="20"/>
          </w:rPr>
          <w:delText>подписи и авторизации</w:delText>
        </w:r>
        <w:r w:rsidR="00280F21" w:rsidDel="00253B8E">
          <w:rPr>
            <w:sz w:val="20"/>
          </w:rPr>
          <w:delText xml:space="preserve"> (шаг </w:delText>
        </w:r>
        <w:r w:rsidR="00280F21" w:rsidDel="00253B8E">
          <w:rPr>
            <w:sz w:val="20"/>
            <w:lang w:val="en-US"/>
          </w:rPr>
          <w:delText>b</w:delText>
        </w:r>
        <w:r w:rsidR="00280F21" w:rsidDel="00253B8E">
          <w:rPr>
            <w:sz w:val="20"/>
          </w:rPr>
          <w:delText xml:space="preserve">) необходимо </w:delText>
        </w:r>
        <w:r w:rsidR="007E21DD" w:rsidDel="00253B8E">
          <w:rPr>
            <w:sz w:val="20"/>
          </w:rPr>
          <w:delText>запретить</w:delText>
        </w:r>
        <w:r w:rsidR="00280F21" w:rsidRPr="00280F21" w:rsidDel="00253B8E">
          <w:rPr>
            <w:sz w:val="20"/>
          </w:rPr>
          <w:delText xml:space="preserve"> доступ к полям, которые участв</w:delText>
        </w:r>
        <w:r w:rsidR="00280F21" w:rsidDel="00253B8E">
          <w:rPr>
            <w:sz w:val="20"/>
          </w:rPr>
          <w:delText>уют</w:delText>
        </w:r>
        <w:r w:rsidR="00280F21" w:rsidRPr="00280F21" w:rsidDel="00253B8E">
          <w:rPr>
            <w:sz w:val="20"/>
          </w:rPr>
          <w:delText xml:space="preserve"> в запросе к внешней системе</w:delText>
        </w:r>
        <w:r w:rsidR="00280F21" w:rsidDel="00253B8E">
          <w:rPr>
            <w:sz w:val="20"/>
          </w:rPr>
          <w:delText xml:space="preserve"> ведения клиентских счетов</w:delText>
        </w:r>
        <w:r w:rsidR="00280F21" w:rsidRPr="00280F21" w:rsidDel="00253B8E">
          <w:rPr>
            <w:sz w:val="20"/>
          </w:rPr>
          <w:delText xml:space="preserve"> на </w:delText>
        </w:r>
        <w:r w:rsidR="00280F21" w:rsidDel="00253B8E">
          <w:rPr>
            <w:sz w:val="20"/>
          </w:rPr>
          <w:delText>выполнени</w:delText>
        </w:r>
        <w:r w:rsidR="007E21DD" w:rsidRPr="007E21DD" w:rsidDel="00253B8E">
          <w:rPr>
            <w:sz w:val="20"/>
          </w:rPr>
          <w:delText>е</w:delText>
        </w:r>
        <w:r w:rsidR="00280F21" w:rsidDel="00253B8E">
          <w:rPr>
            <w:sz w:val="20"/>
          </w:rPr>
          <w:delText xml:space="preserve"> движения по контролируемому счету</w:delText>
        </w:r>
        <w:r w:rsidR="00280F21" w:rsidRPr="00280F21" w:rsidDel="00253B8E">
          <w:rPr>
            <w:sz w:val="20"/>
          </w:rPr>
          <w:delText>:</w:delText>
        </w:r>
      </w:del>
    </w:p>
    <w:p w:rsidR="00280F21" w:rsidDel="00253B8E" w:rsidRDefault="00280F21" w:rsidP="003A5C6D">
      <w:pPr>
        <w:pStyle w:val="a4"/>
        <w:numPr>
          <w:ilvl w:val="0"/>
          <w:numId w:val="37"/>
        </w:numPr>
        <w:spacing w:after="0"/>
        <w:ind w:left="1843" w:hanging="357"/>
        <w:contextualSpacing w:val="0"/>
        <w:jc w:val="both"/>
        <w:rPr>
          <w:del w:id="8" w:author="Фигаровская Наталья Викторовна" w:date="2016-08-09T10:48:00Z"/>
          <w:sz w:val="20"/>
        </w:rPr>
      </w:pPr>
      <w:del w:id="9" w:author="Фигаровская Наталья Викторовна" w:date="2016-08-09T10:48:00Z">
        <w:r w:rsidRPr="00280F21" w:rsidDel="00253B8E">
          <w:rPr>
            <w:sz w:val="20"/>
          </w:rPr>
          <w:delText>Счет</w:delText>
        </w:r>
        <w:r w:rsidR="0076012F" w:rsidDel="00253B8E">
          <w:rPr>
            <w:sz w:val="20"/>
          </w:rPr>
          <w:delText>а</w:delText>
        </w:r>
        <w:r w:rsidRPr="00280F21" w:rsidDel="00253B8E">
          <w:rPr>
            <w:sz w:val="20"/>
          </w:rPr>
          <w:delText xml:space="preserve"> </w:delText>
        </w:r>
        <w:r w:rsidDel="00253B8E">
          <w:rPr>
            <w:sz w:val="20"/>
          </w:rPr>
          <w:delText xml:space="preserve">по </w:delText>
        </w:r>
        <w:r w:rsidR="0076012F" w:rsidDel="00253B8E">
          <w:rPr>
            <w:sz w:val="20"/>
          </w:rPr>
          <w:delText>д</w:delText>
        </w:r>
        <w:r w:rsidDel="00253B8E">
          <w:rPr>
            <w:sz w:val="20"/>
          </w:rPr>
          <w:delText xml:space="preserve">ебету и </w:delText>
        </w:r>
        <w:r w:rsidR="0076012F" w:rsidDel="00253B8E">
          <w:rPr>
            <w:sz w:val="20"/>
          </w:rPr>
          <w:delText>к</w:delText>
        </w:r>
        <w:r w:rsidDel="00253B8E">
          <w:rPr>
            <w:sz w:val="20"/>
          </w:rPr>
          <w:delText>редиту</w:delText>
        </w:r>
      </w:del>
    </w:p>
    <w:p w:rsidR="00280F21" w:rsidDel="00253B8E" w:rsidRDefault="00280F21" w:rsidP="003A5C6D">
      <w:pPr>
        <w:pStyle w:val="a4"/>
        <w:numPr>
          <w:ilvl w:val="0"/>
          <w:numId w:val="37"/>
        </w:numPr>
        <w:spacing w:after="0"/>
        <w:ind w:left="1843" w:hanging="357"/>
        <w:contextualSpacing w:val="0"/>
        <w:jc w:val="both"/>
        <w:rPr>
          <w:del w:id="10" w:author="Фигаровская Наталья Викторовна" w:date="2016-08-09T10:48:00Z"/>
          <w:sz w:val="20"/>
        </w:rPr>
      </w:pPr>
      <w:del w:id="11" w:author="Фигаровская Наталья Викторовна" w:date="2016-08-09T10:48:00Z">
        <w:r w:rsidDel="00253B8E">
          <w:rPr>
            <w:sz w:val="20"/>
          </w:rPr>
          <w:delText>Валюта счета</w:delText>
        </w:r>
        <w:r w:rsidR="00273379" w:rsidRPr="00273379" w:rsidDel="00253B8E">
          <w:rPr>
            <w:sz w:val="20"/>
          </w:rPr>
          <w:delText xml:space="preserve"> </w:delText>
        </w:r>
        <w:r w:rsidR="00273379" w:rsidRPr="00273379" w:rsidDel="00253B8E">
          <w:rPr>
            <w:color w:val="002060"/>
            <w:sz w:val="20"/>
          </w:rPr>
          <w:delText>(связанное со счетом поле)</w:delText>
        </w:r>
      </w:del>
    </w:p>
    <w:p w:rsidR="007E21DD" w:rsidDel="00253B8E" w:rsidRDefault="007E21DD" w:rsidP="003A5C6D">
      <w:pPr>
        <w:pStyle w:val="a4"/>
        <w:numPr>
          <w:ilvl w:val="0"/>
          <w:numId w:val="37"/>
        </w:numPr>
        <w:spacing w:after="0"/>
        <w:ind w:left="1843" w:hanging="357"/>
        <w:contextualSpacing w:val="0"/>
        <w:jc w:val="both"/>
        <w:rPr>
          <w:del w:id="12" w:author="Фигаровская Наталья Викторовна" w:date="2016-08-09T10:48:00Z"/>
          <w:sz w:val="20"/>
        </w:rPr>
      </w:pPr>
      <w:del w:id="13" w:author="Фигаровская Наталья Викторовна" w:date="2016-08-09T10:48:00Z">
        <w:r w:rsidDel="00253B8E">
          <w:rPr>
            <w:sz w:val="20"/>
          </w:rPr>
          <w:delText>Филиалы счетов</w:delText>
        </w:r>
        <w:r w:rsidR="00273379" w:rsidDel="00253B8E">
          <w:rPr>
            <w:sz w:val="20"/>
          </w:rPr>
          <w:delText xml:space="preserve"> </w:delText>
        </w:r>
        <w:r w:rsidR="00273379" w:rsidRPr="00273379" w:rsidDel="00253B8E">
          <w:rPr>
            <w:color w:val="002060"/>
            <w:sz w:val="20"/>
          </w:rPr>
          <w:delText>(связанное со счетом поле)</w:delText>
        </w:r>
      </w:del>
    </w:p>
    <w:p w:rsidR="00280F21" w:rsidDel="00253B8E" w:rsidRDefault="00280F21" w:rsidP="003A5C6D">
      <w:pPr>
        <w:pStyle w:val="a4"/>
        <w:numPr>
          <w:ilvl w:val="0"/>
          <w:numId w:val="37"/>
        </w:numPr>
        <w:spacing w:after="0"/>
        <w:ind w:left="1843" w:hanging="357"/>
        <w:contextualSpacing w:val="0"/>
        <w:jc w:val="both"/>
        <w:rPr>
          <w:del w:id="14" w:author="Фигаровская Наталья Викторовна" w:date="2016-08-09T10:48:00Z"/>
          <w:sz w:val="20"/>
        </w:rPr>
      </w:pPr>
      <w:del w:id="15" w:author="Фигаровская Наталья Викторовна" w:date="2016-08-09T10:48:00Z">
        <w:r w:rsidDel="00253B8E">
          <w:rPr>
            <w:sz w:val="20"/>
          </w:rPr>
          <w:delText>Сумма проводки</w:delText>
        </w:r>
        <w:r w:rsidR="007C27DE" w:rsidDel="00253B8E">
          <w:rPr>
            <w:sz w:val="20"/>
          </w:rPr>
          <w:delText xml:space="preserve"> в валюте счета и по дебету и по кредиту</w:delText>
        </w:r>
      </w:del>
    </w:p>
    <w:p w:rsidR="007E21DD" w:rsidDel="00253B8E" w:rsidRDefault="007E21DD" w:rsidP="003A5C6D">
      <w:pPr>
        <w:pStyle w:val="a4"/>
        <w:numPr>
          <w:ilvl w:val="0"/>
          <w:numId w:val="37"/>
        </w:numPr>
        <w:spacing w:after="0"/>
        <w:ind w:left="1843" w:hanging="357"/>
        <w:contextualSpacing w:val="0"/>
        <w:jc w:val="both"/>
        <w:rPr>
          <w:del w:id="16" w:author="Фигаровская Наталья Викторовна" w:date="2016-08-09T10:48:00Z"/>
          <w:sz w:val="20"/>
        </w:rPr>
      </w:pPr>
      <w:del w:id="17" w:author="Фигаровская Наталья Викторовна" w:date="2016-08-09T10:48:00Z">
        <w:r w:rsidDel="00253B8E">
          <w:rPr>
            <w:sz w:val="20"/>
          </w:rPr>
          <w:delText>Сумма в рублях</w:delText>
        </w:r>
      </w:del>
    </w:p>
    <w:p w:rsidR="00280F21" w:rsidRPr="00280F21" w:rsidRDefault="00280F21" w:rsidP="00253B8E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del w:id="18" w:author="Фигаровская Наталья Викторовна" w:date="2016-08-09T10:48:00Z">
        <w:r w:rsidDel="00253B8E">
          <w:rPr>
            <w:sz w:val="20"/>
          </w:rPr>
          <w:delText>Дата проводки</w:delText>
        </w:r>
        <w:r w:rsidR="00021715" w:rsidDel="00253B8E">
          <w:rPr>
            <w:sz w:val="20"/>
          </w:rPr>
          <w:delText xml:space="preserve"> </w:delText>
        </w:r>
        <w:r w:rsidR="007C27DE" w:rsidDel="00253B8E">
          <w:rPr>
            <w:sz w:val="20"/>
          </w:rPr>
          <w:delText>–</w:delText>
        </w:r>
        <w:r w:rsidR="00021715" w:rsidDel="00253B8E">
          <w:rPr>
            <w:sz w:val="20"/>
          </w:rPr>
          <w:delText xml:space="preserve"> </w:delText>
        </w:r>
        <w:r w:rsidR="007C27DE" w:rsidDel="00253B8E">
          <w:rPr>
            <w:sz w:val="20"/>
          </w:rPr>
          <w:delText>(под вопросом)</w:delText>
        </w:r>
      </w:del>
    </w:p>
    <w:p w:rsidR="00881464" w:rsidRPr="0055430F" w:rsidRDefault="00881464" w:rsidP="00CD4A34">
      <w:pPr>
        <w:pStyle w:val="a4"/>
        <w:keepNext/>
        <w:numPr>
          <w:ilvl w:val="2"/>
          <w:numId w:val="1"/>
        </w:numPr>
        <w:spacing w:before="360" w:after="240"/>
        <w:ind w:left="1225" w:hanging="505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bookmarkStart w:id="19" w:name="форма_просмотра"/>
      <w:bookmarkEnd w:id="19"/>
      <w:r w:rsidRPr="0055430F">
        <w:rPr>
          <w:b/>
          <w:color w:val="2E74B5" w:themeColor="accent1" w:themeShade="BF"/>
          <w:spacing w:val="20"/>
        </w:rPr>
        <w:t>Форма просмотра сообщения с выполнением действия по шагу</w:t>
      </w:r>
    </w:p>
    <w:p w:rsidR="00881464" w:rsidRPr="00274939" w:rsidRDefault="00881464" w:rsidP="00274939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Используя форму ввода бухгалтерской операции </w:t>
      </w:r>
      <w:r>
        <w:rPr>
          <w:sz w:val="20"/>
          <w:lang w:val="en-US"/>
        </w:rPr>
        <w:t>GL</w:t>
      </w:r>
      <w:r w:rsidRPr="00881464">
        <w:rPr>
          <w:sz w:val="20"/>
        </w:rPr>
        <w:t xml:space="preserve"> необходимо ра</w:t>
      </w:r>
      <w:r>
        <w:rPr>
          <w:sz w:val="20"/>
        </w:rPr>
        <w:t>з</w:t>
      </w:r>
      <w:r w:rsidRPr="00881464">
        <w:rPr>
          <w:sz w:val="20"/>
        </w:rPr>
        <w:t>работать форму</w:t>
      </w:r>
      <w:r>
        <w:rPr>
          <w:sz w:val="20"/>
        </w:rPr>
        <w:t xml:space="preserve"> для просмотра сообщения и выполнения действия, соответ</w:t>
      </w:r>
      <w:r w:rsidR="00274939">
        <w:rPr>
          <w:sz w:val="20"/>
        </w:rPr>
        <w:t>ст</w:t>
      </w:r>
      <w:r>
        <w:rPr>
          <w:sz w:val="20"/>
        </w:rPr>
        <w:t>вую</w:t>
      </w:r>
      <w:r w:rsidR="00274939">
        <w:rPr>
          <w:sz w:val="20"/>
        </w:rPr>
        <w:t>щего выбранному шагу обработки сообщения</w:t>
      </w:r>
      <w:r w:rsidR="006054F3">
        <w:rPr>
          <w:sz w:val="20"/>
        </w:rPr>
        <w:t>,</w:t>
      </w:r>
      <w:r w:rsidR="00274939">
        <w:rPr>
          <w:sz w:val="20"/>
        </w:rPr>
        <w:t xml:space="preserve"> </w:t>
      </w:r>
      <w:r w:rsidRPr="00274939">
        <w:rPr>
          <w:sz w:val="20"/>
        </w:rPr>
        <w:t xml:space="preserve">с помощью добавления в форму следующих кнопок: </w:t>
      </w:r>
    </w:p>
    <w:p w:rsidR="00881464" w:rsidRDefault="00881464" w:rsidP="003A5C6D">
      <w:pPr>
        <w:pStyle w:val="a4"/>
        <w:numPr>
          <w:ilvl w:val="0"/>
          <w:numId w:val="53"/>
        </w:numPr>
        <w:spacing w:after="60"/>
        <w:ind w:left="851"/>
        <w:contextualSpacing w:val="0"/>
        <w:jc w:val="both"/>
        <w:rPr>
          <w:sz w:val="20"/>
        </w:rPr>
      </w:pPr>
      <w:r>
        <w:rPr>
          <w:sz w:val="20"/>
        </w:rPr>
        <w:lastRenderedPageBreak/>
        <w:t>на шаге ввода и подготовки сообщения к передаче на подпись</w:t>
      </w:r>
    </w:p>
    <w:p w:rsidR="00881464" w:rsidRDefault="00881464" w:rsidP="003A5C6D">
      <w:pPr>
        <w:pStyle w:val="a4"/>
        <w:numPr>
          <w:ilvl w:val="0"/>
          <w:numId w:val="35"/>
        </w:numPr>
        <w:spacing w:after="60"/>
        <w:ind w:left="1417" w:hanging="357"/>
        <w:contextualSpacing w:val="0"/>
        <w:jc w:val="both"/>
        <w:rPr>
          <w:sz w:val="20"/>
        </w:rPr>
      </w:pPr>
      <w:r>
        <w:rPr>
          <w:sz w:val="20"/>
        </w:rPr>
        <w:t>кнопки "Передать на подпись"</w:t>
      </w:r>
    </w:p>
    <w:p w:rsidR="00881464" w:rsidRDefault="00881464" w:rsidP="00881464">
      <w:pPr>
        <w:pStyle w:val="a4"/>
        <w:spacing w:after="60"/>
        <w:ind w:left="1559" w:firstLine="284"/>
        <w:contextualSpacing w:val="0"/>
        <w:jc w:val="both"/>
        <w:rPr>
          <w:sz w:val="20"/>
          <w:lang w:val="en-US"/>
        </w:rPr>
      </w:pPr>
      <w:r>
        <w:rPr>
          <w:sz w:val="20"/>
        </w:rPr>
        <w:t>По нажатию кнопки необходимо</w:t>
      </w:r>
      <w:r>
        <w:rPr>
          <w:sz w:val="20"/>
          <w:lang w:val="en-US"/>
        </w:rPr>
        <w:t>:</w:t>
      </w:r>
    </w:p>
    <w:p w:rsidR="00881464" w:rsidRDefault="00881464" w:rsidP="003A5C6D">
      <w:pPr>
        <w:pStyle w:val="a4"/>
        <w:numPr>
          <w:ilvl w:val="1"/>
          <w:numId w:val="53"/>
        </w:numPr>
        <w:spacing w:after="0"/>
        <w:ind w:left="2268" w:hanging="357"/>
        <w:contextualSpacing w:val="0"/>
        <w:jc w:val="both"/>
        <w:rPr>
          <w:sz w:val="20"/>
        </w:rPr>
      </w:pPr>
      <w:r>
        <w:rPr>
          <w:sz w:val="20"/>
        </w:rPr>
        <w:t>выполн</w:t>
      </w:r>
      <w:r w:rsidRPr="00C41A13">
        <w:rPr>
          <w:sz w:val="20"/>
        </w:rPr>
        <w:t>и</w:t>
      </w:r>
      <w:r>
        <w:rPr>
          <w:sz w:val="20"/>
        </w:rPr>
        <w:t xml:space="preserve">ть все функции контроля правильности ввода </w:t>
      </w:r>
      <w:r w:rsidRPr="00987BB3">
        <w:rPr>
          <w:sz w:val="20"/>
        </w:rPr>
        <w:t>реквизитов операции</w:t>
      </w:r>
      <w:r>
        <w:rPr>
          <w:sz w:val="20"/>
        </w:rPr>
        <w:t xml:space="preserve">, выполняемые по кнопке "Создать", и после успешной проверки </w:t>
      </w:r>
    </w:p>
    <w:p w:rsidR="00881464" w:rsidRDefault="00881464" w:rsidP="003A5C6D">
      <w:pPr>
        <w:pStyle w:val="a4"/>
        <w:numPr>
          <w:ilvl w:val="1"/>
          <w:numId w:val="53"/>
        </w:numPr>
        <w:spacing w:after="60"/>
        <w:ind w:left="2268" w:hanging="357"/>
        <w:contextualSpacing w:val="0"/>
        <w:jc w:val="both"/>
        <w:rPr>
          <w:sz w:val="20"/>
        </w:rPr>
      </w:pPr>
      <w:r>
        <w:rPr>
          <w:sz w:val="20"/>
        </w:rPr>
        <w:t xml:space="preserve">установить на сообщении статус </w:t>
      </w:r>
      <w:r w:rsidRPr="00987BB3">
        <w:rPr>
          <w:sz w:val="20"/>
        </w:rPr>
        <w:t>‘</w:t>
      </w:r>
      <w:r w:rsidR="006B26C4">
        <w:rPr>
          <w:sz w:val="20"/>
        </w:rPr>
        <w:t>CONTROL</w:t>
      </w:r>
      <w:r>
        <w:rPr>
          <w:sz w:val="20"/>
        </w:rPr>
        <w:t xml:space="preserve">'. </w:t>
      </w:r>
    </w:p>
    <w:p w:rsidR="00881464" w:rsidRDefault="00881464" w:rsidP="00881464">
      <w:pPr>
        <w:pStyle w:val="a4"/>
        <w:spacing w:after="120"/>
        <w:ind w:left="1560" w:firstLine="284"/>
        <w:contextualSpacing w:val="0"/>
        <w:jc w:val="both"/>
        <w:rPr>
          <w:sz w:val="20"/>
        </w:rPr>
      </w:pPr>
      <w:r>
        <w:rPr>
          <w:sz w:val="20"/>
        </w:rPr>
        <w:t>Данную кнопку желательно также включить в форму</w:t>
      </w:r>
      <w:r w:rsidR="006054F3">
        <w:rPr>
          <w:sz w:val="20"/>
        </w:rPr>
        <w:t xml:space="preserve"> простого</w:t>
      </w:r>
      <w:r>
        <w:rPr>
          <w:sz w:val="20"/>
        </w:rPr>
        <w:t xml:space="preserve"> ввода</w:t>
      </w:r>
      <w:r w:rsidR="006054F3">
        <w:rPr>
          <w:sz w:val="20"/>
        </w:rPr>
        <w:t xml:space="preserve"> сообщения и ввода сообщения по шаблону</w:t>
      </w:r>
      <w:r>
        <w:rPr>
          <w:sz w:val="20"/>
        </w:rPr>
        <w:t xml:space="preserve">. </w:t>
      </w:r>
    </w:p>
    <w:p w:rsidR="00881464" w:rsidRDefault="00881464" w:rsidP="003A5C6D">
      <w:pPr>
        <w:pStyle w:val="a4"/>
        <w:numPr>
          <w:ilvl w:val="0"/>
          <w:numId w:val="53"/>
        </w:numPr>
        <w:spacing w:after="6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t xml:space="preserve">на шаге </w:t>
      </w:r>
      <w:r w:rsidR="00280F21">
        <w:rPr>
          <w:sz w:val="20"/>
        </w:rPr>
        <w:t xml:space="preserve">подписи </w:t>
      </w:r>
      <w:r>
        <w:rPr>
          <w:sz w:val="20"/>
        </w:rPr>
        <w:t>(</w:t>
      </w:r>
      <w:r w:rsidR="00280F21">
        <w:rPr>
          <w:sz w:val="20"/>
        </w:rPr>
        <w:t>авторизации</w:t>
      </w:r>
      <w:r>
        <w:rPr>
          <w:sz w:val="20"/>
        </w:rPr>
        <w:t xml:space="preserve">) </w:t>
      </w:r>
    </w:p>
    <w:p w:rsidR="00881464" w:rsidRDefault="00881464" w:rsidP="003A5C6D">
      <w:pPr>
        <w:pStyle w:val="a4"/>
        <w:numPr>
          <w:ilvl w:val="0"/>
          <w:numId w:val="35"/>
        </w:numPr>
        <w:spacing w:after="60"/>
        <w:ind w:left="1418"/>
        <w:contextualSpacing w:val="0"/>
        <w:jc w:val="both"/>
        <w:rPr>
          <w:sz w:val="20"/>
        </w:rPr>
      </w:pPr>
      <w:r>
        <w:rPr>
          <w:sz w:val="20"/>
        </w:rPr>
        <w:t>кнопки "Подписать"</w:t>
      </w:r>
    </w:p>
    <w:p w:rsidR="00881464" w:rsidRDefault="00881464" w:rsidP="00881464">
      <w:pPr>
        <w:pStyle w:val="a4"/>
        <w:spacing w:after="60"/>
        <w:ind w:left="1701"/>
        <w:contextualSpacing w:val="0"/>
        <w:jc w:val="both"/>
        <w:rPr>
          <w:sz w:val="20"/>
          <w:lang w:val="en-US"/>
        </w:rPr>
      </w:pPr>
      <w:r>
        <w:rPr>
          <w:sz w:val="20"/>
        </w:rPr>
        <w:t>По нажатию кнопки необходимо</w:t>
      </w:r>
      <w:r>
        <w:rPr>
          <w:sz w:val="20"/>
          <w:lang w:val="en-US"/>
        </w:rPr>
        <w:t>:</w:t>
      </w:r>
    </w:p>
    <w:p w:rsidR="00881464" w:rsidRDefault="00881464" w:rsidP="003A5C6D">
      <w:pPr>
        <w:pStyle w:val="a4"/>
        <w:numPr>
          <w:ilvl w:val="1"/>
          <w:numId w:val="53"/>
        </w:numPr>
        <w:spacing w:after="0"/>
        <w:ind w:left="2268" w:hanging="357"/>
        <w:contextualSpacing w:val="0"/>
        <w:jc w:val="both"/>
        <w:rPr>
          <w:sz w:val="20"/>
        </w:rPr>
      </w:pPr>
      <w:r>
        <w:rPr>
          <w:sz w:val="20"/>
        </w:rPr>
        <w:t>выполн</w:t>
      </w:r>
      <w:r w:rsidRPr="00C41A13">
        <w:rPr>
          <w:sz w:val="20"/>
        </w:rPr>
        <w:t>и</w:t>
      </w:r>
      <w:r>
        <w:rPr>
          <w:sz w:val="20"/>
        </w:rPr>
        <w:t>ть такую же функцию контроля, что и выполняет кнопка "Передать на подпись"</w:t>
      </w:r>
    </w:p>
    <w:p w:rsidR="00923570" w:rsidRDefault="00923570" w:rsidP="003A5C6D">
      <w:pPr>
        <w:pStyle w:val="a4"/>
        <w:numPr>
          <w:ilvl w:val="1"/>
          <w:numId w:val="53"/>
        </w:numPr>
        <w:spacing w:after="0"/>
        <w:ind w:left="2268" w:hanging="357"/>
        <w:contextualSpacing w:val="0"/>
        <w:jc w:val="both"/>
        <w:rPr>
          <w:sz w:val="20"/>
        </w:rPr>
      </w:pPr>
      <w:r>
        <w:rPr>
          <w:sz w:val="20"/>
        </w:rPr>
        <w:t>для контролируемых счетов</w:t>
      </w:r>
      <w:ins w:id="20" w:author="Фигаровская Наталья Викторовна" w:date="2016-08-09T10:52:00Z">
        <w:r w:rsidR="00253B8E">
          <w:rPr>
            <w:sz w:val="20"/>
          </w:rPr>
          <w:t>, участвующих</w:t>
        </w:r>
      </w:ins>
      <w:r>
        <w:rPr>
          <w:sz w:val="20"/>
        </w:rPr>
        <w:t xml:space="preserve"> по дебету</w:t>
      </w:r>
      <w:ins w:id="21" w:author="Фигаровская Наталья Викторовна" w:date="2016-08-09T10:52:00Z">
        <w:r w:rsidR="00253B8E">
          <w:rPr>
            <w:sz w:val="20"/>
          </w:rPr>
          <w:t xml:space="preserve"> или кредиту</w:t>
        </w:r>
      </w:ins>
      <w:r>
        <w:rPr>
          <w:sz w:val="20"/>
        </w:rPr>
        <w:t xml:space="preserve"> операции</w:t>
      </w:r>
      <w:ins w:id="22" w:author="Фигаровская Наталья Викторовна" w:date="2016-08-09T10:52:00Z">
        <w:r w:rsidR="00253B8E">
          <w:rPr>
            <w:sz w:val="20"/>
          </w:rPr>
          <w:t>,</w:t>
        </w:r>
      </w:ins>
      <w:r>
        <w:rPr>
          <w:sz w:val="20"/>
        </w:rPr>
        <w:t xml:space="preserve"> в</w:t>
      </w:r>
      <w:r w:rsidRPr="00253B8E">
        <w:rPr>
          <w:sz w:val="20"/>
        </w:rPr>
        <w:t>ыполнить</w:t>
      </w:r>
      <w:r>
        <w:rPr>
          <w:sz w:val="20"/>
        </w:rPr>
        <w:t xml:space="preserve"> обращение к функции создания движения по счету во внешней системе (</w:t>
      </w:r>
      <w:r w:rsidRPr="00253B8E">
        <w:rPr>
          <w:sz w:val="20"/>
          <w:shd w:val="clear" w:color="auto" w:fill="FBE4D5" w:themeFill="accent2" w:themeFillTint="33"/>
        </w:rPr>
        <w:t xml:space="preserve">описание в отдельном </w:t>
      </w:r>
      <w:r w:rsidRPr="00253B8E">
        <w:rPr>
          <w:sz w:val="20"/>
          <w:shd w:val="clear" w:color="auto" w:fill="FBE4D5" w:themeFill="accent2" w:themeFillTint="33"/>
          <w:lang w:val="en-US"/>
        </w:rPr>
        <w:t>FSD</w:t>
      </w:r>
      <w:r>
        <w:rPr>
          <w:sz w:val="20"/>
        </w:rPr>
        <w:t>)</w:t>
      </w:r>
    </w:p>
    <w:p w:rsidR="003078D0" w:rsidRPr="003078D0" w:rsidRDefault="00881464" w:rsidP="00B46FF3">
      <w:pPr>
        <w:pStyle w:val="a4"/>
        <w:numPr>
          <w:ilvl w:val="1"/>
          <w:numId w:val="53"/>
        </w:numPr>
        <w:spacing w:after="0"/>
        <w:ind w:left="2268" w:hanging="357"/>
        <w:contextualSpacing w:val="0"/>
        <w:jc w:val="both"/>
        <w:rPr>
          <w:sz w:val="20"/>
        </w:rPr>
      </w:pPr>
      <w:r w:rsidRPr="003078D0">
        <w:rPr>
          <w:sz w:val="20"/>
        </w:rPr>
        <w:t>установить на сообщении статус ‘SIGNED’</w:t>
      </w:r>
      <w:r w:rsidR="003078D0" w:rsidRPr="003078D0">
        <w:rPr>
          <w:sz w:val="20"/>
        </w:rPr>
        <w:t xml:space="preserve"> для сообщений с текущей датой или ‘WAITDATE’ для сообщений с архивной датой</w:t>
      </w:r>
    </w:p>
    <w:p w:rsidR="00881464" w:rsidRDefault="00881464" w:rsidP="003A5C6D">
      <w:pPr>
        <w:pStyle w:val="a4"/>
        <w:numPr>
          <w:ilvl w:val="1"/>
          <w:numId w:val="53"/>
        </w:numPr>
        <w:spacing w:after="60"/>
        <w:ind w:left="2268" w:hanging="357"/>
        <w:contextualSpacing w:val="0"/>
        <w:jc w:val="both"/>
        <w:rPr>
          <w:sz w:val="20"/>
        </w:rPr>
      </w:pPr>
      <w:r>
        <w:rPr>
          <w:sz w:val="20"/>
        </w:rPr>
        <w:t xml:space="preserve">выполнить функцию создания операции и проводок по ней </w:t>
      </w:r>
      <w:r w:rsidR="003078D0">
        <w:rPr>
          <w:sz w:val="20"/>
        </w:rPr>
        <w:t xml:space="preserve">для сообщения со статусом </w:t>
      </w:r>
      <w:r w:rsidR="003078D0" w:rsidRPr="00987BB3">
        <w:rPr>
          <w:sz w:val="20"/>
        </w:rPr>
        <w:t>‘</w:t>
      </w:r>
      <w:r w:rsidR="003078D0">
        <w:rPr>
          <w:sz w:val="20"/>
        </w:rPr>
        <w:t>SIGNED</w:t>
      </w:r>
      <w:r w:rsidR="003078D0" w:rsidRPr="00987BB3">
        <w:rPr>
          <w:sz w:val="20"/>
        </w:rPr>
        <w:t>’</w:t>
      </w:r>
      <w:r w:rsidR="003078D0">
        <w:rPr>
          <w:sz w:val="20"/>
        </w:rPr>
        <w:t xml:space="preserve"> </w:t>
      </w:r>
      <w:r>
        <w:rPr>
          <w:sz w:val="20"/>
          <w:lang w:val="en-US"/>
        </w:rPr>
        <w:t>c</w:t>
      </w:r>
      <w:r>
        <w:rPr>
          <w:sz w:val="20"/>
        </w:rPr>
        <w:t xml:space="preserve"> установкой после успешного завершения обработки статуса 'COMPLETED' или статуса </w:t>
      </w:r>
      <w:r w:rsidRPr="00277653">
        <w:rPr>
          <w:sz w:val="20"/>
        </w:rPr>
        <w:t>‘</w:t>
      </w:r>
      <w:r w:rsidR="009E44E1">
        <w:rPr>
          <w:sz w:val="20"/>
          <w:lang w:val="en-US"/>
        </w:rPr>
        <w:t>ERR</w:t>
      </w:r>
      <w:r>
        <w:rPr>
          <w:sz w:val="20"/>
          <w:lang w:val="en-US"/>
        </w:rPr>
        <w:t>PROC</w:t>
      </w:r>
      <w:r w:rsidRPr="00277653">
        <w:rPr>
          <w:sz w:val="20"/>
        </w:rPr>
        <w:t>’</w:t>
      </w:r>
      <w:r>
        <w:rPr>
          <w:sz w:val="20"/>
        </w:rPr>
        <w:t xml:space="preserve"> при неуспешной проводке.</w:t>
      </w:r>
    </w:p>
    <w:p w:rsidR="00881464" w:rsidRDefault="00881464" w:rsidP="003A5C6D">
      <w:pPr>
        <w:pStyle w:val="a4"/>
        <w:numPr>
          <w:ilvl w:val="0"/>
          <w:numId w:val="35"/>
        </w:numPr>
        <w:spacing w:after="60"/>
        <w:ind w:left="1417" w:hanging="357"/>
        <w:contextualSpacing w:val="0"/>
        <w:jc w:val="both"/>
        <w:rPr>
          <w:sz w:val="20"/>
        </w:rPr>
      </w:pPr>
      <w:r>
        <w:rPr>
          <w:sz w:val="20"/>
        </w:rPr>
        <w:t>кнопки "В</w:t>
      </w:r>
      <w:r w:rsidR="007E1FCA">
        <w:rPr>
          <w:sz w:val="20"/>
        </w:rPr>
        <w:t>ернуть</w:t>
      </w:r>
      <w:r>
        <w:rPr>
          <w:sz w:val="20"/>
        </w:rPr>
        <w:t xml:space="preserve"> на доработку"</w:t>
      </w:r>
    </w:p>
    <w:p w:rsidR="00881464" w:rsidRDefault="00881464" w:rsidP="00881464">
      <w:pPr>
        <w:pStyle w:val="a4"/>
        <w:spacing w:after="60"/>
        <w:ind w:left="1701"/>
        <w:contextualSpacing w:val="0"/>
        <w:jc w:val="both"/>
        <w:rPr>
          <w:sz w:val="20"/>
          <w:lang w:val="en-US"/>
        </w:rPr>
      </w:pPr>
      <w:r>
        <w:rPr>
          <w:sz w:val="20"/>
        </w:rPr>
        <w:t>По нажатию кнопки необходимо</w:t>
      </w:r>
      <w:r>
        <w:rPr>
          <w:sz w:val="20"/>
          <w:lang w:val="en-US"/>
        </w:rPr>
        <w:t>:</w:t>
      </w:r>
    </w:p>
    <w:p w:rsidR="00881464" w:rsidRDefault="00881464" w:rsidP="003A5C6D">
      <w:pPr>
        <w:pStyle w:val="a4"/>
        <w:numPr>
          <w:ilvl w:val="1"/>
          <w:numId w:val="53"/>
        </w:numPr>
        <w:spacing w:after="0"/>
        <w:ind w:left="2268" w:hanging="357"/>
        <w:contextualSpacing w:val="0"/>
        <w:jc w:val="both"/>
        <w:rPr>
          <w:sz w:val="20"/>
        </w:rPr>
      </w:pPr>
      <w:r w:rsidRPr="001058C5">
        <w:rPr>
          <w:sz w:val="20"/>
        </w:rPr>
        <w:t>установить на сообщении статус ‘</w:t>
      </w:r>
      <w:r w:rsidRPr="001058C5">
        <w:rPr>
          <w:sz w:val="20"/>
          <w:lang w:val="en-US"/>
        </w:rPr>
        <w:t>REFUSE</w:t>
      </w:r>
      <w:r w:rsidRPr="001058C5">
        <w:rPr>
          <w:sz w:val="20"/>
        </w:rPr>
        <w:t>’</w:t>
      </w:r>
    </w:p>
    <w:p w:rsidR="00881464" w:rsidRPr="001058C5" w:rsidRDefault="00881464" w:rsidP="00881464">
      <w:pPr>
        <w:pStyle w:val="a4"/>
        <w:spacing w:after="120"/>
        <w:ind w:left="2552"/>
        <w:contextualSpacing w:val="0"/>
        <w:jc w:val="both"/>
        <w:rPr>
          <w:sz w:val="20"/>
        </w:rPr>
      </w:pPr>
      <w:r w:rsidRPr="001058C5">
        <w:rPr>
          <w:sz w:val="20"/>
        </w:rPr>
        <w:t>для возврата и исправления ошибок на шаге ввода и передачи сообщения на подпись. При возврате на доработку сообщение становится для данного шага невидимым из-за изменения статуса с ‘</w:t>
      </w:r>
      <w:r w:rsidR="006B26C4">
        <w:rPr>
          <w:sz w:val="20"/>
          <w:lang w:val="en-US"/>
        </w:rPr>
        <w:t>CONTROL</w:t>
      </w:r>
      <w:r w:rsidRPr="001058C5">
        <w:rPr>
          <w:sz w:val="20"/>
        </w:rPr>
        <w:t>’ или ‘</w:t>
      </w:r>
      <w:r w:rsidR="009E44E1">
        <w:rPr>
          <w:sz w:val="20"/>
          <w:lang w:val="en-US"/>
        </w:rPr>
        <w:t>ERR</w:t>
      </w:r>
      <w:r w:rsidRPr="001058C5">
        <w:rPr>
          <w:sz w:val="20"/>
          <w:lang w:val="en-US"/>
        </w:rPr>
        <w:t>PROC</w:t>
      </w:r>
      <w:r w:rsidRPr="001058C5">
        <w:rPr>
          <w:sz w:val="20"/>
        </w:rPr>
        <w:t>’</w:t>
      </w:r>
      <w:r w:rsidR="00337174">
        <w:rPr>
          <w:sz w:val="20"/>
        </w:rPr>
        <w:t xml:space="preserve">, </w:t>
      </w:r>
      <w:r w:rsidR="00337174" w:rsidRPr="001058C5">
        <w:rPr>
          <w:sz w:val="20"/>
        </w:rPr>
        <w:t>‘</w:t>
      </w:r>
      <w:r w:rsidR="00337174">
        <w:rPr>
          <w:sz w:val="20"/>
          <w:lang w:val="en-US"/>
        </w:rPr>
        <w:t>ERR</w:t>
      </w:r>
      <w:r w:rsidR="00337174">
        <w:rPr>
          <w:sz w:val="20"/>
        </w:rPr>
        <w:t>SRV</w:t>
      </w:r>
      <w:r w:rsidR="00337174" w:rsidRPr="001058C5">
        <w:rPr>
          <w:sz w:val="20"/>
        </w:rPr>
        <w:t>’</w:t>
      </w:r>
      <w:r w:rsidR="00337174" w:rsidRPr="00604F24">
        <w:rPr>
          <w:sz w:val="20"/>
        </w:rPr>
        <w:t xml:space="preserve">, </w:t>
      </w:r>
      <w:r w:rsidR="00337174" w:rsidRPr="001058C5">
        <w:rPr>
          <w:sz w:val="20"/>
        </w:rPr>
        <w:t>‘</w:t>
      </w:r>
      <w:r w:rsidR="00337174">
        <w:rPr>
          <w:sz w:val="20"/>
          <w:lang w:val="en-US"/>
        </w:rPr>
        <w:t>REFUSESRV</w:t>
      </w:r>
      <w:r w:rsidR="00337174" w:rsidRPr="001058C5">
        <w:rPr>
          <w:sz w:val="20"/>
        </w:rPr>
        <w:t>’</w:t>
      </w:r>
      <w:r w:rsidRPr="001058C5">
        <w:rPr>
          <w:sz w:val="20"/>
        </w:rPr>
        <w:t xml:space="preserve"> на ‘</w:t>
      </w:r>
      <w:r w:rsidRPr="001058C5">
        <w:rPr>
          <w:sz w:val="20"/>
          <w:lang w:val="en-US"/>
        </w:rPr>
        <w:t>REFUSE</w:t>
      </w:r>
      <w:r w:rsidRPr="001058C5">
        <w:rPr>
          <w:sz w:val="20"/>
        </w:rPr>
        <w:t xml:space="preserve">’. </w:t>
      </w:r>
    </w:p>
    <w:p w:rsidR="00881464" w:rsidRDefault="00881464" w:rsidP="003A5C6D">
      <w:pPr>
        <w:pStyle w:val="a4"/>
        <w:numPr>
          <w:ilvl w:val="0"/>
          <w:numId w:val="53"/>
        </w:numPr>
        <w:spacing w:after="120"/>
        <w:ind w:left="851"/>
        <w:contextualSpacing w:val="0"/>
        <w:jc w:val="both"/>
        <w:rPr>
          <w:sz w:val="20"/>
        </w:rPr>
      </w:pPr>
      <w:r>
        <w:rPr>
          <w:sz w:val="20"/>
        </w:rPr>
        <w:t>на шаге подтверждения даты</w:t>
      </w:r>
    </w:p>
    <w:p w:rsidR="004C01C9" w:rsidRDefault="004C01C9" w:rsidP="003A5C6D">
      <w:pPr>
        <w:pStyle w:val="a4"/>
        <w:numPr>
          <w:ilvl w:val="0"/>
          <w:numId w:val="35"/>
        </w:numPr>
        <w:spacing w:after="0"/>
        <w:ind w:left="1417" w:hanging="357"/>
        <w:contextualSpacing w:val="0"/>
        <w:jc w:val="both"/>
        <w:rPr>
          <w:sz w:val="20"/>
        </w:rPr>
      </w:pPr>
      <w:r>
        <w:rPr>
          <w:sz w:val="20"/>
        </w:rPr>
        <w:t>кнопки «</w:t>
      </w:r>
      <w:r w:rsidR="00923570">
        <w:rPr>
          <w:sz w:val="20"/>
        </w:rPr>
        <w:t>Подтвердить</w:t>
      </w:r>
      <w:r>
        <w:rPr>
          <w:sz w:val="20"/>
        </w:rPr>
        <w:t>» и</w:t>
      </w:r>
    </w:p>
    <w:p w:rsidR="004C01C9" w:rsidRDefault="004C01C9" w:rsidP="003A5C6D">
      <w:pPr>
        <w:pStyle w:val="a4"/>
        <w:numPr>
          <w:ilvl w:val="0"/>
          <w:numId w:val="35"/>
        </w:numPr>
        <w:spacing w:after="60"/>
        <w:ind w:left="1418"/>
        <w:contextualSpacing w:val="0"/>
        <w:jc w:val="both"/>
        <w:rPr>
          <w:sz w:val="20"/>
        </w:rPr>
      </w:pPr>
      <w:r>
        <w:rPr>
          <w:sz w:val="20"/>
        </w:rPr>
        <w:t>кнопки «</w:t>
      </w:r>
      <w:r w:rsidR="00923570">
        <w:rPr>
          <w:sz w:val="20"/>
        </w:rPr>
        <w:t>Отказать</w:t>
      </w:r>
      <w:r>
        <w:rPr>
          <w:sz w:val="20"/>
        </w:rPr>
        <w:t xml:space="preserve">». </w:t>
      </w:r>
    </w:p>
    <w:p w:rsidR="004C01C9" w:rsidRPr="005E56B9" w:rsidRDefault="004C01C9" w:rsidP="004C01C9">
      <w:pPr>
        <w:pStyle w:val="a4"/>
        <w:spacing w:after="60"/>
        <w:ind w:left="1701"/>
        <w:contextualSpacing w:val="0"/>
        <w:jc w:val="both"/>
        <w:rPr>
          <w:sz w:val="20"/>
        </w:rPr>
      </w:pPr>
      <w:r>
        <w:rPr>
          <w:sz w:val="20"/>
        </w:rPr>
        <w:t>По нажатию данных кнопок необходимо</w:t>
      </w:r>
      <w:r w:rsidRPr="00BC6957">
        <w:rPr>
          <w:sz w:val="20"/>
        </w:rPr>
        <w:t>:</w:t>
      </w:r>
    </w:p>
    <w:p w:rsidR="004C01C9" w:rsidRDefault="004C01C9" w:rsidP="003A5C6D">
      <w:pPr>
        <w:pStyle w:val="a4"/>
        <w:numPr>
          <w:ilvl w:val="1"/>
          <w:numId w:val="53"/>
        </w:numPr>
        <w:spacing w:after="0"/>
        <w:ind w:left="2268" w:hanging="357"/>
        <w:contextualSpacing w:val="0"/>
        <w:jc w:val="both"/>
        <w:rPr>
          <w:sz w:val="20"/>
        </w:rPr>
      </w:pPr>
      <w:r>
        <w:rPr>
          <w:sz w:val="20"/>
        </w:rPr>
        <w:t>выполнить все функции контроля с учетом даты проводки, совпадающей для первой кнопки с датой валютирования, для второй – с датой текущего операционного дня (ОД).</w:t>
      </w:r>
    </w:p>
    <w:p w:rsidR="004C01C9" w:rsidRDefault="004C01C9" w:rsidP="003A5C6D">
      <w:pPr>
        <w:pStyle w:val="a4"/>
        <w:numPr>
          <w:ilvl w:val="1"/>
          <w:numId w:val="53"/>
        </w:numPr>
        <w:spacing w:after="0"/>
        <w:ind w:left="2268" w:hanging="357"/>
        <w:contextualSpacing w:val="0"/>
        <w:jc w:val="both"/>
        <w:rPr>
          <w:sz w:val="20"/>
        </w:rPr>
      </w:pPr>
      <w:r>
        <w:rPr>
          <w:sz w:val="20"/>
        </w:rPr>
        <w:t>у</w:t>
      </w:r>
      <w:r w:rsidRPr="005E56B9">
        <w:rPr>
          <w:sz w:val="20"/>
        </w:rPr>
        <w:t xml:space="preserve">становить </w:t>
      </w:r>
      <w:r>
        <w:rPr>
          <w:sz w:val="20"/>
        </w:rPr>
        <w:t xml:space="preserve">статус </w:t>
      </w:r>
      <w:r w:rsidRPr="00987BB3">
        <w:rPr>
          <w:sz w:val="20"/>
        </w:rPr>
        <w:t>‘</w:t>
      </w:r>
      <w:r>
        <w:rPr>
          <w:sz w:val="20"/>
        </w:rPr>
        <w:t>SIGNEDDATE</w:t>
      </w:r>
      <w:r w:rsidRPr="00987BB3">
        <w:rPr>
          <w:sz w:val="20"/>
        </w:rPr>
        <w:t>’</w:t>
      </w:r>
      <w:r>
        <w:rPr>
          <w:sz w:val="20"/>
        </w:rPr>
        <w:t xml:space="preserve"> независимо от подтвержденной даты</w:t>
      </w:r>
    </w:p>
    <w:p w:rsidR="004C01C9" w:rsidRDefault="004C01C9" w:rsidP="003A5C6D">
      <w:pPr>
        <w:pStyle w:val="a4"/>
        <w:numPr>
          <w:ilvl w:val="1"/>
          <w:numId w:val="53"/>
        </w:numPr>
        <w:spacing w:after="120"/>
        <w:ind w:left="2268"/>
        <w:contextualSpacing w:val="0"/>
        <w:jc w:val="both"/>
        <w:rPr>
          <w:sz w:val="20"/>
        </w:rPr>
      </w:pPr>
      <w:r>
        <w:rPr>
          <w:sz w:val="20"/>
        </w:rPr>
        <w:t xml:space="preserve">выполнить функцию создания операции и проводок по ней </w:t>
      </w:r>
      <w:r>
        <w:rPr>
          <w:sz w:val="20"/>
          <w:lang w:val="en-US"/>
        </w:rPr>
        <w:t>c</w:t>
      </w:r>
      <w:r>
        <w:rPr>
          <w:sz w:val="20"/>
        </w:rPr>
        <w:t xml:space="preserve"> установкой после успешного завершения обработки статуса 'COMPLETED' или</w:t>
      </w:r>
      <w:r w:rsidRPr="00277653">
        <w:rPr>
          <w:sz w:val="20"/>
        </w:rPr>
        <w:t xml:space="preserve"> </w:t>
      </w:r>
      <w:r>
        <w:rPr>
          <w:sz w:val="20"/>
        </w:rPr>
        <w:t xml:space="preserve">статуса </w:t>
      </w:r>
      <w:r w:rsidRPr="00277653">
        <w:rPr>
          <w:sz w:val="20"/>
        </w:rPr>
        <w:t>‘</w:t>
      </w:r>
      <w:r>
        <w:rPr>
          <w:sz w:val="20"/>
          <w:lang w:val="en-US"/>
        </w:rPr>
        <w:t>ERRPROCDATE</w:t>
      </w:r>
      <w:r w:rsidRPr="00277653">
        <w:rPr>
          <w:sz w:val="20"/>
        </w:rPr>
        <w:t>’</w:t>
      </w:r>
      <w:r w:rsidRPr="00C41A13">
        <w:rPr>
          <w:sz w:val="20"/>
        </w:rPr>
        <w:t xml:space="preserve"> </w:t>
      </w:r>
      <w:r>
        <w:rPr>
          <w:sz w:val="20"/>
        </w:rPr>
        <w:t>при неуспешной проводке.</w:t>
      </w:r>
    </w:p>
    <w:p w:rsidR="00881464" w:rsidRDefault="00881464" w:rsidP="003A5C6D">
      <w:pPr>
        <w:pStyle w:val="a4"/>
        <w:numPr>
          <w:ilvl w:val="0"/>
          <w:numId w:val="35"/>
        </w:numPr>
        <w:spacing w:after="60"/>
        <w:ind w:left="1417" w:hanging="357"/>
        <w:contextualSpacing w:val="0"/>
        <w:jc w:val="both"/>
        <w:rPr>
          <w:sz w:val="20"/>
        </w:rPr>
      </w:pPr>
      <w:r>
        <w:rPr>
          <w:sz w:val="20"/>
        </w:rPr>
        <w:t>кнопки "</w:t>
      </w:r>
      <w:r w:rsidR="007E1FCA">
        <w:rPr>
          <w:sz w:val="20"/>
        </w:rPr>
        <w:t xml:space="preserve">Вернуть </w:t>
      </w:r>
      <w:r>
        <w:rPr>
          <w:sz w:val="20"/>
        </w:rPr>
        <w:t>на доработку"</w:t>
      </w:r>
    </w:p>
    <w:p w:rsidR="00881464" w:rsidRDefault="00881464" w:rsidP="00881464">
      <w:pPr>
        <w:pStyle w:val="a4"/>
        <w:keepNext/>
        <w:spacing w:after="60"/>
        <w:ind w:left="1701"/>
        <w:contextualSpacing w:val="0"/>
        <w:jc w:val="both"/>
        <w:rPr>
          <w:sz w:val="20"/>
        </w:rPr>
      </w:pPr>
      <w:r>
        <w:rPr>
          <w:sz w:val="20"/>
        </w:rPr>
        <w:t>По нажатию кнопки необходимо</w:t>
      </w:r>
      <w:r>
        <w:rPr>
          <w:sz w:val="20"/>
          <w:lang w:val="en-US"/>
        </w:rPr>
        <w:t>:</w:t>
      </w:r>
    </w:p>
    <w:p w:rsidR="00881464" w:rsidRDefault="00881464" w:rsidP="003A5C6D">
      <w:pPr>
        <w:pStyle w:val="a4"/>
        <w:numPr>
          <w:ilvl w:val="1"/>
          <w:numId w:val="53"/>
        </w:numPr>
        <w:spacing w:after="0"/>
        <w:ind w:left="2268" w:hanging="357"/>
        <w:contextualSpacing w:val="0"/>
        <w:jc w:val="both"/>
        <w:rPr>
          <w:sz w:val="20"/>
        </w:rPr>
      </w:pPr>
      <w:r>
        <w:rPr>
          <w:sz w:val="20"/>
        </w:rPr>
        <w:t xml:space="preserve">установить на сообщении статус </w:t>
      </w:r>
      <w:r w:rsidRPr="00987BB3">
        <w:rPr>
          <w:sz w:val="20"/>
        </w:rPr>
        <w:t>‘</w:t>
      </w:r>
      <w:r>
        <w:rPr>
          <w:sz w:val="20"/>
          <w:lang w:val="en-US"/>
        </w:rPr>
        <w:t>REFUSE</w:t>
      </w:r>
      <w:r>
        <w:rPr>
          <w:sz w:val="20"/>
        </w:rPr>
        <w:t>DATE</w:t>
      </w:r>
      <w:r w:rsidRPr="00C53BF7">
        <w:rPr>
          <w:sz w:val="20"/>
        </w:rPr>
        <w:t>’</w:t>
      </w:r>
    </w:p>
    <w:p w:rsidR="00881464" w:rsidRDefault="00881464" w:rsidP="00881464">
      <w:pPr>
        <w:pStyle w:val="a4"/>
        <w:spacing w:after="120"/>
        <w:ind w:left="2552"/>
        <w:contextualSpacing w:val="0"/>
        <w:jc w:val="both"/>
        <w:rPr>
          <w:sz w:val="20"/>
        </w:rPr>
      </w:pPr>
      <w:r>
        <w:rPr>
          <w:sz w:val="20"/>
        </w:rPr>
        <w:t>для</w:t>
      </w:r>
      <w:r w:rsidRPr="00006973">
        <w:rPr>
          <w:sz w:val="20"/>
        </w:rPr>
        <w:t xml:space="preserve"> возврата и</w:t>
      </w:r>
      <w:r>
        <w:rPr>
          <w:sz w:val="20"/>
        </w:rPr>
        <w:t xml:space="preserve"> исправления ошибок на шаге подписи (авторизации) сообщения. При возврате на доработку сообщение становится для данного шага невидимым из-за изменения статуса с </w:t>
      </w:r>
      <w:r w:rsidRPr="00C53BF7">
        <w:rPr>
          <w:sz w:val="20"/>
        </w:rPr>
        <w:t>‘</w:t>
      </w:r>
      <w:r w:rsidR="00986BC8">
        <w:rPr>
          <w:sz w:val="20"/>
        </w:rPr>
        <w:t>WAITDATE</w:t>
      </w:r>
      <w:r w:rsidRPr="00C53BF7">
        <w:rPr>
          <w:sz w:val="20"/>
        </w:rPr>
        <w:t>’</w:t>
      </w:r>
      <w:r w:rsidRPr="00006973">
        <w:rPr>
          <w:sz w:val="20"/>
        </w:rPr>
        <w:t xml:space="preserve"> или </w:t>
      </w:r>
      <w:r w:rsidRPr="00D15C51">
        <w:rPr>
          <w:sz w:val="20"/>
        </w:rPr>
        <w:t>‘</w:t>
      </w:r>
      <w:r w:rsidR="003B6E14">
        <w:rPr>
          <w:sz w:val="20"/>
          <w:lang w:val="en-US"/>
        </w:rPr>
        <w:t>ERR</w:t>
      </w:r>
      <w:r w:rsidRPr="006D3B77">
        <w:rPr>
          <w:sz w:val="20"/>
          <w:lang w:val="en-US"/>
        </w:rPr>
        <w:t>PROCDATE</w:t>
      </w:r>
      <w:r w:rsidRPr="00006973">
        <w:rPr>
          <w:sz w:val="20"/>
        </w:rPr>
        <w:t>’</w:t>
      </w:r>
      <w:r w:rsidR="00337174">
        <w:rPr>
          <w:sz w:val="20"/>
        </w:rPr>
        <w:t xml:space="preserve"> </w:t>
      </w:r>
      <w:r>
        <w:rPr>
          <w:sz w:val="20"/>
        </w:rPr>
        <w:t xml:space="preserve">на </w:t>
      </w:r>
      <w:r w:rsidRPr="00C53BF7">
        <w:rPr>
          <w:sz w:val="20"/>
        </w:rPr>
        <w:t>‘</w:t>
      </w:r>
      <w:r>
        <w:rPr>
          <w:sz w:val="20"/>
          <w:lang w:val="en-US"/>
        </w:rPr>
        <w:t>REFUSE</w:t>
      </w:r>
      <w:r>
        <w:rPr>
          <w:sz w:val="20"/>
        </w:rPr>
        <w:t>DATE</w:t>
      </w:r>
      <w:r w:rsidRPr="00C53BF7">
        <w:rPr>
          <w:sz w:val="20"/>
        </w:rPr>
        <w:t>’</w:t>
      </w:r>
      <w:r>
        <w:rPr>
          <w:sz w:val="20"/>
        </w:rPr>
        <w:t>.</w:t>
      </w:r>
    </w:p>
    <w:p w:rsidR="004C01C9" w:rsidRDefault="004C01C9" w:rsidP="004C01C9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Форма должна быть доступна как для сообщений ручного ввода, так и для сообщений пакетной загрузки.</w:t>
      </w:r>
    </w:p>
    <w:p w:rsidR="00274939" w:rsidRDefault="00274939" w:rsidP="00274939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Название формы должно совпадать с названием выбранного действия, например, «Передать</w:t>
      </w:r>
      <w:r w:rsidRPr="00DA4685">
        <w:rPr>
          <w:sz w:val="20"/>
        </w:rPr>
        <w:t xml:space="preserve"> </w:t>
      </w:r>
      <w:r>
        <w:rPr>
          <w:sz w:val="20"/>
        </w:rPr>
        <w:t>сообщение на подпись», «Подписать сообщение», «Подтвердить дату сообщения».</w:t>
      </w:r>
    </w:p>
    <w:p w:rsidR="00881464" w:rsidRDefault="00881464" w:rsidP="00881464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lastRenderedPageBreak/>
        <w:t xml:space="preserve">В данную форму необходимо добавить поле для описания причины возврата на доработку, без заполнения которого </w:t>
      </w:r>
      <w:r w:rsidR="00274939">
        <w:rPr>
          <w:sz w:val="20"/>
        </w:rPr>
        <w:t>система не должна позволять</w:t>
      </w:r>
      <w:r>
        <w:rPr>
          <w:sz w:val="20"/>
        </w:rPr>
        <w:t xml:space="preserve"> менять </w:t>
      </w:r>
      <w:r w:rsidR="00274939">
        <w:rPr>
          <w:sz w:val="20"/>
        </w:rPr>
        <w:t xml:space="preserve">текущий </w:t>
      </w:r>
      <w:r>
        <w:rPr>
          <w:sz w:val="20"/>
        </w:rPr>
        <w:t>статус</w:t>
      </w:r>
      <w:r w:rsidR="00274939">
        <w:rPr>
          <w:sz w:val="20"/>
        </w:rPr>
        <w:t xml:space="preserve"> на статус</w:t>
      </w:r>
      <w:r>
        <w:rPr>
          <w:sz w:val="20"/>
        </w:rPr>
        <w:t>, позволяющий вернуть сообщение на доработку.</w:t>
      </w:r>
      <w:r w:rsidR="007E1FCA">
        <w:rPr>
          <w:sz w:val="20"/>
        </w:rPr>
        <w:t xml:space="preserve"> Чтобы не менять существующие формы простого ввода и ввода по шаблону, можно запросить ввести описание причины для заполнения поля </w:t>
      </w:r>
      <w:r w:rsidR="007E1FCA">
        <w:rPr>
          <w:sz w:val="20"/>
          <w:lang w:val="en-US"/>
        </w:rPr>
        <w:t>GL</w:t>
      </w:r>
      <w:r w:rsidR="007E1FCA" w:rsidRPr="007E1FCA">
        <w:rPr>
          <w:sz w:val="20"/>
        </w:rPr>
        <w:t>_</w:t>
      </w:r>
      <w:r w:rsidR="007E1FCA">
        <w:rPr>
          <w:sz w:val="20"/>
          <w:lang w:val="en-US"/>
        </w:rPr>
        <w:t>BATPST</w:t>
      </w:r>
      <w:r w:rsidR="007E1FCA" w:rsidRPr="007E1FCA">
        <w:rPr>
          <w:sz w:val="20"/>
        </w:rPr>
        <w:t>.</w:t>
      </w:r>
      <w:r w:rsidR="007E1FCA" w:rsidRPr="007E1FCA">
        <w:rPr>
          <w:sz w:val="20"/>
          <w:lang w:val="en-US"/>
        </w:rPr>
        <w:t>DESCRDENY</w:t>
      </w:r>
      <w:r w:rsidR="007E1FCA" w:rsidRPr="007E1FCA">
        <w:rPr>
          <w:sz w:val="20"/>
        </w:rPr>
        <w:t xml:space="preserve"> по нажатию</w:t>
      </w:r>
      <w:r w:rsidR="007E1FCA">
        <w:rPr>
          <w:sz w:val="20"/>
        </w:rPr>
        <w:t xml:space="preserve"> кнопки "Вернуть на доработку".</w:t>
      </w:r>
    </w:p>
    <w:p w:rsidR="00BE0E3F" w:rsidRDefault="00BE0E3F" w:rsidP="00191EC5">
      <w:pPr>
        <w:pStyle w:val="a4"/>
        <w:numPr>
          <w:ilvl w:val="1"/>
          <w:numId w:val="1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Описание этапа ввода</w:t>
      </w:r>
      <w:r w:rsidR="003A23BD">
        <w:rPr>
          <w:b/>
          <w:color w:val="2F5496" w:themeColor="accent5" w:themeShade="BF"/>
          <w:spacing w:val="20"/>
        </w:rPr>
        <w:t xml:space="preserve"> и </w:t>
      </w:r>
      <w:r w:rsidR="0038474B">
        <w:rPr>
          <w:b/>
          <w:color w:val="2F5496" w:themeColor="accent5" w:themeShade="BF"/>
          <w:spacing w:val="20"/>
        </w:rPr>
        <w:t>передачи сообщения на подпись (авторизацию)</w:t>
      </w:r>
      <w:r>
        <w:rPr>
          <w:b/>
          <w:color w:val="2F5496" w:themeColor="accent5" w:themeShade="BF"/>
          <w:spacing w:val="20"/>
        </w:rPr>
        <w:t xml:space="preserve"> </w:t>
      </w:r>
    </w:p>
    <w:p w:rsidR="00B64FA0" w:rsidRPr="00B64FA0" w:rsidRDefault="00B64FA0" w:rsidP="00B64FA0">
      <w:pPr>
        <w:pStyle w:val="a4"/>
        <w:numPr>
          <w:ilvl w:val="2"/>
          <w:numId w:val="1"/>
        </w:numPr>
        <w:spacing w:before="360" w:after="240"/>
        <w:ind w:left="1560" w:hanging="840"/>
        <w:contextualSpacing w:val="0"/>
        <w:jc w:val="both"/>
        <w:outlineLvl w:val="2"/>
        <w:rPr>
          <w:b/>
          <w:color w:val="2F5496" w:themeColor="accent5" w:themeShade="BF"/>
          <w:spacing w:val="20"/>
        </w:rPr>
      </w:pPr>
      <w:r>
        <w:rPr>
          <w:b/>
          <w:color w:val="2E74B5" w:themeColor="accent1" w:themeShade="BF"/>
          <w:spacing w:val="20"/>
        </w:rPr>
        <w:t>Доступные статусы сообщений</w:t>
      </w:r>
    </w:p>
    <w:p w:rsidR="00B64FA0" w:rsidRDefault="00B64FA0" w:rsidP="00B64FA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 w:rsidRPr="00A45BC9">
        <w:rPr>
          <w:sz w:val="20"/>
        </w:rPr>
        <w:t>На этапе</w:t>
      </w:r>
      <w:r>
        <w:rPr>
          <w:sz w:val="20"/>
        </w:rPr>
        <w:t xml:space="preserve"> ввода и</w:t>
      </w:r>
      <w:r w:rsidRPr="00A45BC9">
        <w:rPr>
          <w:sz w:val="20"/>
        </w:rPr>
        <w:t xml:space="preserve"> </w:t>
      </w:r>
      <w:r>
        <w:rPr>
          <w:sz w:val="20"/>
        </w:rPr>
        <w:t>передачи</w:t>
      </w:r>
      <w:r w:rsidRPr="00A45BC9">
        <w:rPr>
          <w:sz w:val="20"/>
        </w:rPr>
        <w:t xml:space="preserve"> сообщения </w:t>
      </w:r>
      <w:r>
        <w:rPr>
          <w:sz w:val="20"/>
        </w:rPr>
        <w:t xml:space="preserve">на подпись (авторизацию) </w:t>
      </w:r>
      <w:r w:rsidRPr="00A45BC9">
        <w:rPr>
          <w:sz w:val="20"/>
        </w:rPr>
        <w:t>должны быть доступны все</w:t>
      </w:r>
      <w:r>
        <w:rPr>
          <w:sz w:val="20"/>
        </w:rPr>
        <w:t xml:space="preserve"> неавторизованные</w:t>
      </w:r>
      <w:r w:rsidRPr="00A45BC9">
        <w:rPr>
          <w:sz w:val="20"/>
        </w:rPr>
        <w:t xml:space="preserve"> сообщения</w:t>
      </w:r>
      <w:r>
        <w:rPr>
          <w:sz w:val="20"/>
        </w:rPr>
        <w:t xml:space="preserve"> с признаком невидимости </w:t>
      </w:r>
      <w:r>
        <w:rPr>
          <w:sz w:val="20"/>
          <w:lang w:val="en-US"/>
        </w:rPr>
        <w:t>GL</w:t>
      </w:r>
      <w:r w:rsidRPr="00435BE8">
        <w:rPr>
          <w:sz w:val="20"/>
        </w:rPr>
        <w:t>_</w:t>
      </w:r>
      <w:r>
        <w:rPr>
          <w:sz w:val="20"/>
          <w:lang w:val="en-US"/>
        </w:rPr>
        <w:t>BATPST</w:t>
      </w:r>
      <w:r w:rsidRPr="00435BE8">
        <w:rPr>
          <w:sz w:val="20"/>
        </w:rPr>
        <w:t>.</w:t>
      </w:r>
      <w:r>
        <w:rPr>
          <w:sz w:val="20"/>
          <w:lang w:val="en-US"/>
        </w:rPr>
        <w:t>INVISIBLE</w:t>
      </w:r>
      <w:r w:rsidRPr="00435BE8">
        <w:rPr>
          <w:sz w:val="20"/>
        </w:rPr>
        <w:t xml:space="preserve"> = ‘0’ </w:t>
      </w:r>
      <w:r>
        <w:rPr>
          <w:sz w:val="20"/>
        </w:rPr>
        <w:t>и</w:t>
      </w:r>
      <w:r w:rsidRPr="00A154C1">
        <w:rPr>
          <w:sz w:val="20"/>
        </w:rPr>
        <w:t xml:space="preserve"> </w:t>
      </w:r>
      <w:r w:rsidRPr="00A45BC9">
        <w:rPr>
          <w:sz w:val="20"/>
        </w:rPr>
        <w:t>со статус</w:t>
      </w:r>
      <w:r w:rsidRPr="00315F16">
        <w:rPr>
          <w:sz w:val="20"/>
        </w:rPr>
        <w:t>а</w:t>
      </w:r>
      <w:r w:rsidRPr="00A45BC9">
        <w:rPr>
          <w:sz w:val="20"/>
        </w:rPr>
        <w:t>м</w:t>
      </w:r>
      <w:r>
        <w:rPr>
          <w:sz w:val="20"/>
        </w:rPr>
        <w:t>и</w:t>
      </w:r>
      <w:r w:rsidRPr="00A154C1">
        <w:rPr>
          <w:sz w:val="20"/>
        </w:rPr>
        <w:t>:</w:t>
      </w:r>
    </w:p>
    <w:p w:rsidR="00B64FA0" w:rsidRDefault="00B64FA0" w:rsidP="003A5C6D">
      <w:pPr>
        <w:pStyle w:val="a4"/>
        <w:numPr>
          <w:ilvl w:val="0"/>
          <w:numId w:val="54"/>
        </w:numPr>
        <w:spacing w:after="0"/>
        <w:ind w:left="1418"/>
        <w:contextualSpacing w:val="0"/>
        <w:jc w:val="both"/>
        <w:rPr>
          <w:sz w:val="20"/>
        </w:rPr>
      </w:pPr>
      <w:r w:rsidRPr="00A45BC9">
        <w:rPr>
          <w:sz w:val="20"/>
        </w:rPr>
        <w:t>‘</w:t>
      </w:r>
      <w:r>
        <w:rPr>
          <w:sz w:val="20"/>
        </w:rPr>
        <w:t>INPUT</w:t>
      </w:r>
      <w:r w:rsidRPr="00A45BC9">
        <w:rPr>
          <w:sz w:val="20"/>
        </w:rPr>
        <w:t>’</w:t>
      </w:r>
      <w:r>
        <w:rPr>
          <w:sz w:val="20"/>
        </w:rPr>
        <w:t xml:space="preserve"> </w:t>
      </w:r>
      <w:r w:rsidRPr="00A154C1">
        <w:rPr>
          <w:sz w:val="20"/>
        </w:rPr>
        <w:t xml:space="preserve">- </w:t>
      </w:r>
      <w:r>
        <w:rPr>
          <w:sz w:val="20"/>
        </w:rPr>
        <w:t>сообщения</w:t>
      </w:r>
      <w:r w:rsidRPr="00A45BC9">
        <w:rPr>
          <w:sz w:val="20"/>
        </w:rPr>
        <w:t xml:space="preserve">, </w:t>
      </w:r>
      <w:r>
        <w:rPr>
          <w:sz w:val="20"/>
        </w:rPr>
        <w:t xml:space="preserve">подготовленные оператором и проверенные системой, </w:t>
      </w:r>
    </w:p>
    <w:p w:rsidR="00B64FA0" w:rsidRDefault="00B64FA0" w:rsidP="00CD4A34">
      <w:pPr>
        <w:pStyle w:val="a4"/>
        <w:numPr>
          <w:ilvl w:val="0"/>
          <w:numId w:val="54"/>
        </w:numPr>
        <w:spacing w:after="120"/>
        <w:ind w:left="1417" w:hanging="357"/>
        <w:contextualSpacing w:val="0"/>
        <w:jc w:val="both"/>
        <w:rPr>
          <w:sz w:val="20"/>
        </w:rPr>
      </w:pPr>
      <w:r w:rsidRPr="00A45BC9">
        <w:rPr>
          <w:sz w:val="20"/>
        </w:rPr>
        <w:t>‘</w:t>
      </w:r>
      <w:r>
        <w:rPr>
          <w:sz w:val="20"/>
          <w:lang w:val="en-US"/>
        </w:rPr>
        <w:t>REFUSE</w:t>
      </w:r>
      <w:r w:rsidRPr="00B2022F">
        <w:rPr>
          <w:sz w:val="20"/>
        </w:rPr>
        <w:t>’</w:t>
      </w:r>
      <w:r>
        <w:rPr>
          <w:sz w:val="20"/>
        </w:rPr>
        <w:t xml:space="preserve"> - </w:t>
      </w:r>
      <w:r w:rsidRPr="00A45BC9">
        <w:rPr>
          <w:sz w:val="20"/>
        </w:rPr>
        <w:t xml:space="preserve">сообщения, </w:t>
      </w:r>
      <w:r w:rsidRPr="00B2022F">
        <w:rPr>
          <w:sz w:val="20"/>
        </w:rPr>
        <w:t>отказанные</w:t>
      </w:r>
      <w:r>
        <w:rPr>
          <w:sz w:val="20"/>
        </w:rPr>
        <w:t xml:space="preserve"> контролером</w:t>
      </w:r>
      <w:r w:rsidRPr="00B2022F">
        <w:rPr>
          <w:sz w:val="20"/>
        </w:rPr>
        <w:t xml:space="preserve"> на этапе </w:t>
      </w:r>
      <w:r>
        <w:rPr>
          <w:sz w:val="20"/>
        </w:rPr>
        <w:t>подписи (</w:t>
      </w:r>
      <w:r w:rsidRPr="00B2022F">
        <w:rPr>
          <w:sz w:val="20"/>
        </w:rPr>
        <w:t>авторизации</w:t>
      </w:r>
      <w:r>
        <w:rPr>
          <w:sz w:val="20"/>
        </w:rPr>
        <w:t>)</w:t>
      </w:r>
    </w:p>
    <w:p w:rsidR="00B64FA0" w:rsidRDefault="00B64FA0" w:rsidP="00B64FA0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Список сообщений с данными статусами должен формироваться при выборе в форме быстрого фильтра 1-ого шага обработки сообщений «Ввод и передача на подпись».</w:t>
      </w:r>
    </w:p>
    <w:p w:rsidR="00B64FA0" w:rsidRDefault="00B64FA0" w:rsidP="00B64FA0">
      <w:pPr>
        <w:pStyle w:val="a4"/>
        <w:numPr>
          <w:ilvl w:val="2"/>
          <w:numId w:val="1"/>
        </w:numPr>
        <w:spacing w:before="360" w:after="240"/>
        <w:ind w:left="1560" w:hanging="840"/>
        <w:contextualSpacing w:val="0"/>
        <w:jc w:val="both"/>
        <w:outlineLvl w:val="2"/>
        <w:rPr>
          <w:b/>
          <w:color w:val="2F5496" w:themeColor="accent5" w:themeShade="BF"/>
          <w:spacing w:val="20"/>
        </w:rPr>
      </w:pPr>
      <w:r w:rsidRPr="009547A2">
        <w:rPr>
          <w:b/>
          <w:color w:val="2E74B5" w:themeColor="accent1" w:themeShade="BF"/>
          <w:spacing w:val="20"/>
        </w:rPr>
        <w:t xml:space="preserve">Описание допустимых на </w:t>
      </w:r>
      <w:r w:rsidR="007845C6">
        <w:rPr>
          <w:b/>
          <w:color w:val="2E74B5" w:themeColor="accent1" w:themeShade="BF"/>
          <w:spacing w:val="20"/>
        </w:rPr>
        <w:t>этапе</w:t>
      </w:r>
      <w:r w:rsidRPr="009547A2">
        <w:rPr>
          <w:b/>
          <w:color w:val="2E74B5" w:themeColor="accent1" w:themeShade="BF"/>
          <w:spacing w:val="20"/>
        </w:rPr>
        <w:t xml:space="preserve"> действий</w:t>
      </w:r>
    </w:p>
    <w:p w:rsidR="00F95D7D" w:rsidRDefault="00F95D7D" w:rsidP="00F95D7D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На </w:t>
      </w:r>
      <w:r w:rsidRPr="00F95D7D">
        <w:rPr>
          <w:sz w:val="20"/>
        </w:rPr>
        <w:t>данном этапе</w:t>
      </w:r>
      <w:r>
        <w:rPr>
          <w:sz w:val="20"/>
        </w:rPr>
        <w:t xml:space="preserve"> возможны следующие действия пользователей (каждому действию соответствует своя кнопка)</w:t>
      </w:r>
      <w:r w:rsidRPr="00DC24CA">
        <w:rPr>
          <w:sz w:val="20"/>
        </w:rPr>
        <w:t>:</w:t>
      </w:r>
    </w:p>
    <w:p w:rsidR="00EC2BCE" w:rsidRDefault="00EC2BCE" w:rsidP="003A5C6D">
      <w:pPr>
        <w:pStyle w:val="a4"/>
        <w:numPr>
          <w:ilvl w:val="0"/>
          <w:numId w:val="43"/>
        </w:numPr>
        <w:spacing w:after="120"/>
        <w:ind w:left="851"/>
        <w:contextualSpacing w:val="0"/>
        <w:jc w:val="both"/>
        <w:rPr>
          <w:sz w:val="20"/>
        </w:rPr>
      </w:pPr>
      <w:r>
        <w:rPr>
          <w:sz w:val="20"/>
        </w:rPr>
        <w:t xml:space="preserve">Для сообщений, вводимых вручную, </w:t>
      </w:r>
      <w:r w:rsidR="00B64FA0">
        <w:rPr>
          <w:sz w:val="20"/>
        </w:rPr>
        <w:t>допустимы</w:t>
      </w:r>
      <w:r>
        <w:rPr>
          <w:sz w:val="20"/>
        </w:rPr>
        <w:t xml:space="preserve"> </w:t>
      </w:r>
    </w:p>
    <w:p w:rsidR="00F95D7D" w:rsidRDefault="00F95D7D" w:rsidP="00EC2BCE">
      <w:pPr>
        <w:pStyle w:val="a4"/>
        <w:numPr>
          <w:ilvl w:val="0"/>
          <w:numId w:val="10"/>
        </w:numPr>
        <w:spacing w:after="0"/>
        <w:ind w:left="1276"/>
        <w:contextualSpacing w:val="0"/>
        <w:jc w:val="both"/>
        <w:rPr>
          <w:sz w:val="20"/>
        </w:rPr>
      </w:pPr>
      <w:r>
        <w:rPr>
          <w:sz w:val="20"/>
        </w:rPr>
        <w:t xml:space="preserve">ввод сообщения с присвоением статуса </w:t>
      </w:r>
      <w:r w:rsidRPr="00F95D7D">
        <w:rPr>
          <w:sz w:val="20"/>
        </w:rPr>
        <w:t>‘</w:t>
      </w:r>
      <w:r>
        <w:rPr>
          <w:sz w:val="20"/>
          <w:lang w:val="en-US"/>
        </w:rPr>
        <w:t>INPUT</w:t>
      </w:r>
      <w:r w:rsidRPr="00F95D7D">
        <w:rPr>
          <w:sz w:val="20"/>
        </w:rPr>
        <w:t>’</w:t>
      </w:r>
      <w:r>
        <w:rPr>
          <w:sz w:val="20"/>
        </w:rPr>
        <w:t xml:space="preserve"> </w:t>
      </w:r>
    </w:p>
    <w:p w:rsidR="00EC2BCE" w:rsidRDefault="00EC2BCE" w:rsidP="0010027A">
      <w:pPr>
        <w:pStyle w:val="a4"/>
        <w:numPr>
          <w:ilvl w:val="0"/>
          <w:numId w:val="10"/>
        </w:numPr>
        <w:spacing w:after="60"/>
        <w:ind w:left="1276" w:hanging="357"/>
        <w:contextualSpacing w:val="0"/>
        <w:jc w:val="both"/>
        <w:rPr>
          <w:sz w:val="20"/>
        </w:rPr>
      </w:pPr>
      <w:r w:rsidRPr="008A67EB">
        <w:rPr>
          <w:sz w:val="20"/>
        </w:rPr>
        <w:t>редактирование сообщени</w:t>
      </w:r>
      <w:r>
        <w:rPr>
          <w:sz w:val="20"/>
        </w:rPr>
        <w:t>й</w:t>
      </w:r>
      <w:r w:rsidRPr="008A67EB">
        <w:rPr>
          <w:sz w:val="20"/>
        </w:rPr>
        <w:t xml:space="preserve"> со статус</w:t>
      </w:r>
      <w:r>
        <w:rPr>
          <w:sz w:val="20"/>
        </w:rPr>
        <w:t>а</w:t>
      </w:r>
      <w:r w:rsidRPr="008A67EB">
        <w:rPr>
          <w:sz w:val="20"/>
        </w:rPr>
        <w:t>м</w:t>
      </w:r>
      <w:r>
        <w:rPr>
          <w:sz w:val="20"/>
        </w:rPr>
        <w:t>и</w:t>
      </w:r>
      <w:r w:rsidRPr="008A67EB">
        <w:rPr>
          <w:sz w:val="20"/>
        </w:rPr>
        <w:t xml:space="preserve"> ‘INPUT’</w:t>
      </w:r>
      <w:r>
        <w:rPr>
          <w:sz w:val="20"/>
        </w:rPr>
        <w:t xml:space="preserve"> и</w:t>
      </w:r>
      <w:r w:rsidRPr="008A67EB">
        <w:rPr>
          <w:sz w:val="20"/>
        </w:rPr>
        <w:t xml:space="preserve"> </w:t>
      </w:r>
      <w:proofErr w:type="spellStart"/>
      <w:r w:rsidR="00B07489">
        <w:rPr>
          <w:sz w:val="20"/>
        </w:rPr>
        <w:t>like</w:t>
      </w:r>
      <w:proofErr w:type="spellEnd"/>
      <w:r w:rsidR="00B07489">
        <w:rPr>
          <w:sz w:val="20"/>
        </w:rPr>
        <w:t xml:space="preserve"> </w:t>
      </w:r>
      <w:r w:rsidR="00B07489" w:rsidRPr="008A67EB">
        <w:rPr>
          <w:sz w:val="20"/>
        </w:rPr>
        <w:t>‘</w:t>
      </w:r>
      <w:r w:rsidR="00B07489" w:rsidRPr="008A67EB">
        <w:rPr>
          <w:sz w:val="20"/>
          <w:lang w:val="en-US"/>
        </w:rPr>
        <w:t>REFUSE</w:t>
      </w:r>
      <w:r w:rsidR="00B07489" w:rsidRPr="00646BB8">
        <w:rPr>
          <w:sz w:val="20"/>
        </w:rPr>
        <w:t>%</w:t>
      </w:r>
      <w:proofErr w:type="gramStart"/>
      <w:r w:rsidR="00B07489" w:rsidRPr="008A67EB">
        <w:rPr>
          <w:sz w:val="20"/>
        </w:rPr>
        <w:t>’</w:t>
      </w:r>
      <w:r w:rsidR="00B07489" w:rsidRPr="008A67EB" w:rsidDel="00B07489">
        <w:rPr>
          <w:sz w:val="20"/>
        </w:rPr>
        <w:t xml:space="preserve"> </w:t>
      </w:r>
      <w:r w:rsidRPr="008A67EB">
        <w:rPr>
          <w:sz w:val="20"/>
        </w:rPr>
        <w:t>.</w:t>
      </w:r>
      <w:proofErr w:type="gramEnd"/>
      <w:r w:rsidRPr="008A67EB">
        <w:rPr>
          <w:sz w:val="20"/>
        </w:rPr>
        <w:t xml:space="preserve"> </w:t>
      </w:r>
    </w:p>
    <w:p w:rsidR="00EC2BCE" w:rsidRPr="00191EC5" w:rsidRDefault="00EC2BCE" w:rsidP="00EC2BCE">
      <w:pPr>
        <w:pStyle w:val="a4"/>
        <w:spacing w:after="60"/>
        <w:ind w:left="1276" w:firstLine="425"/>
        <w:contextualSpacing w:val="0"/>
        <w:jc w:val="both"/>
        <w:rPr>
          <w:sz w:val="20"/>
        </w:rPr>
      </w:pPr>
      <w:r w:rsidRPr="008A67EB">
        <w:rPr>
          <w:sz w:val="20"/>
        </w:rPr>
        <w:t xml:space="preserve">При сохранении </w:t>
      </w:r>
      <w:r>
        <w:rPr>
          <w:sz w:val="20"/>
        </w:rPr>
        <w:t xml:space="preserve">исправленного </w:t>
      </w:r>
      <w:r w:rsidRPr="008A67EB">
        <w:rPr>
          <w:sz w:val="20"/>
        </w:rPr>
        <w:t>сообщения со статус</w:t>
      </w:r>
      <w:r>
        <w:rPr>
          <w:sz w:val="20"/>
        </w:rPr>
        <w:t>о</w:t>
      </w:r>
      <w:r w:rsidRPr="008A67EB">
        <w:rPr>
          <w:sz w:val="20"/>
        </w:rPr>
        <w:t xml:space="preserve">м </w:t>
      </w:r>
      <w:proofErr w:type="spellStart"/>
      <w:r w:rsidR="00F95D7D">
        <w:rPr>
          <w:sz w:val="20"/>
        </w:rPr>
        <w:t>like</w:t>
      </w:r>
      <w:proofErr w:type="spellEnd"/>
      <w:r w:rsidR="00F95D7D">
        <w:rPr>
          <w:sz w:val="20"/>
        </w:rPr>
        <w:t xml:space="preserve"> </w:t>
      </w:r>
      <w:r w:rsidR="00F95D7D" w:rsidRPr="008A67EB">
        <w:rPr>
          <w:sz w:val="20"/>
        </w:rPr>
        <w:t>‘</w:t>
      </w:r>
      <w:r w:rsidR="00F95D7D" w:rsidRPr="008A67EB">
        <w:rPr>
          <w:sz w:val="20"/>
          <w:lang w:val="en-US"/>
        </w:rPr>
        <w:t>REFUSE</w:t>
      </w:r>
      <w:r w:rsidR="00F95D7D" w:rsidRPr="00646BB8">
        <w:rPr>
          <w:sz w:val="20"/>
        </w:rPr>
        <w:t>%</w:t>
      </w:r>
      <w:r w:rsidR="00F95D7D" w:rsidRPr="008A67EB">
        <w:rPr>
          <w:sz w:val="20"/>
        </w:rPr>
        <w:t>’</w:t>
      </w:r>
      <w:r w:rsidR="00F95D7D">
        <w:rPr>
          <w:sz w:val="20"/>
        </w:rPr>
        <w:t xml:space="preserve"> </w:t>
      </w:r>
      <w:r w:rsidRPr="00191EC5">
        <w:rPr>
          <w:sz w:val="20"/>
        </w:rPr>
        <w:t>необходимо:</w:t>
      </w:r>
    </w:p>
    <w:p w:rsidR="00EC2BCE" w:rsidRPr="006D525A" w:rsidRDefault="00EC2BCE" w:rsidP="00EC2BCE">
      <w:pPr>
        <w:pStyle w:val="a4"/>
        <w:numPr>
          <w:ilvl w:val="0"/>
          <w:numId w:val="8"/>
        </w:numPr>
        <w:spacing w:after="0"/>
        <w:ind w:left="1701" w:hanging="357"/>
        <w:contextualSpacing w:val="0"/>
        <w:jc w:val="both"/>
        <w:rPr>
          <w:sz w:val="20"/>
        </w:rPr>
      </w:pPr>
      <w:r w:rsidRPr="006D525A">
        <w:rPr>
          <w:sz w:val="20"/>
        </w:rPr>
        <w:t>сообщению присвоить статус ‘</w:t>
      </w:r>
      <w:r w:rsidRPr="006D525A">
        <w:rPr>
          <w:sz w:val="20"/>
          <w:lang w:val="en-US"/>
        </w:rPr>
        <w:t>INPUT</w:t>
      </w:r>
      <w:r w:rsidRPr="006D525A">
        <w:rPr>
          <w:sz w:val="20"/>
        </w:rPr>
        <w:t xml:space="preserve">’ </w:t>
      </w:r>
      <w:r w:rsidR="006D525A" w:rsidRPr="006D525A">
        <w:rPr>
          <w:sz w:val="20"/>
        </w:rPr>
        <w:t>или сразу ‘</w:t>
      </w:r>
      <w:r w:rsidR="006B26C4">
        <w:rPr>
          <w:sz w:val="20"/>
        </w:rPr>
        <w:t>CONTROL</w:t>
      </w:r>
      <w:r w:rsidR="006D525A" w:rsidRPr="006D525A">
        <w:rPr>
          <w:sz w:val="20"/>
        </w:rPr>
        <w:t xml:space="preserve">’, если была нажата кнопка </w:t>
      </w:r>
      <w:r w:rsidR="006D525A">
        <w:rPr>
          <w:sz w:val="20"/>
        </w:rPr>
        <w:t>«</w:t>
      </w:r>
      <w:r w:rsidR="006D525A" w:rsidRPr="006D525A">
        <w:rPr>
          <w:sz w:val="20"/>
        </w:rPr>
        <w:t>Передать на подпись</w:t>
      </w:r>
      <w:r w:rsidR="006D525A">
        <w:rPr>
          <w:sz w:val="20"/>
        </w:rPr>
        <w:t>»</w:t>
      </w:r>
      <w:r w:rsidR="006D525A" w:rsidRPr="006D525A">
        <w:rPr>
          <w:sz w:val="20"/>
        </w:rPr>
        <w:t xml:space="preserve"> в форме </w:t>
      </w:r>
      <w:r w:rsidR="006D525A">
        <w:rPr>
          <w:sz w:val="20"/>
        </w:rPr>
        <w:t>«</w:t>
      </w:r>
      <w:r w:rsidR="006D525A" w:rsidRPr="006D525A">
        <w:rPr>
          <w:sz w:val="20"/>
        </w:rPr>
        <w:t>Ввод бух</w:t>
      </w:r>
      <w:r w:rsidR="006D525A">
        <w:rPr>
          <w:sz w:val="20"/>
        </w:rPr>
        <w:t>галтерской</w:t>
      </w:r>
      <w:r w:rsidR="006D525A" w:rsidRPr="006D525A">
        <w:rPr>
          <w:sz w:val="20"/>
        </w:rPr>
        <w:t xml:space="preserve"> оп</w:t>
      </w:r>
      <w:r w:rsidR="006D525A">
        <w:rPr>
          <w:sz w:val="20"/>
        </w:rPr>
        <w:t>е</w:t>
      </w:r>
      <w:r w:rsidR="006D525A" w:rsidRPr="006D525A">
        <w:rPr>
          <w:sz w:val="20"/>
        </w:rPr>
        <w:t>рации</w:t>
      </w:r>
      <w:r w:rsidR="006D525A">
        <w:rPr>
          <w:sz w:val="20"/>
        </w:rPr>
        <w:t xml:space="preserve"> </w:t>
      </w:r>
      <w:r w:rsidR="006D525A">
        <w:rPr>
          <w:sz w:val="20"/>
          <w:lang w:val="en-US"/>
        </w:rPr>
        <w:t>GL</w:t>
      </w:r>
      <w:r w:rsidR="006D525A">
        <w:rPr>
          <w:sz w:val="20"/>
        </w:rPr>
        <w:t>»</w:t>
      </w:r>
      <w:r w:rsidR="006D525A" w:rsidRPr="006D525A">
        <w:rPr>
          <w:sz w:val="20"/>
        </w:rPr>
        <w:t xml:space="preserve"> или </w:t>
      </w:r>
      <w:r w:rsidR="006D525A">
        <w:rPr>
          <w:sz w:val="20"/>
        </w:rPr>
        <w:t>«</w:t>
      </w:r>
      <w:r w:rsidR="006D525A" w:rsidRPr="006D525A">
        <w:rPr>
          <w:sz w:val="20"/>
        </w:rPr>
        <w:t>Ввод оп</w:t>
      </w:r>
      <w:r w:rsidR="006D525A">
        <w:rPr>
          <w:sz w:val="20"/>
        </w:rPr>
        <w:t>е</w:t>
      </w:r>
      <w:r w:rsidR="006D525A" w:rsidRPr="006D525A">
        <w:rPr>
          <w:sz w:val="20"/>
        </w:rPr>
        <w:t>рации</w:t>
      </w:r>
      <w:r w:rsidR="006D525A">
        <w:rPr>
          <w:sz w:val="20"/>
        </w:rPr>
        <w:t xml:space="preserve"> </w:t>
      </w:r>
      <w:r w:rsidR="006D525A">
        <w:rPr>
          <w:sz w:val="20"/>
          <w:lang w:val="en-US"/>
        </w:rPr>
        <w:t>GL</w:t>
      </w:r>
      <w:r w:rsidR="006D525A">
        <w:rPr>
          <w:sz w:val="20"/>
        </w:rPr>
        <w:t xml:space="preserve"> по шаблону»</w:t>
      </w:r>
      <w:r w:rsidR="00095123">
        <w:rPr>
          <w:sz w:val="20"/>
        </w:rPr>
        <w:t xml:space="preserve"> (описание формы ввода сообщения см. ниже)</w:t>
      </w:r>
    </w:p>
    <w:p w:rsidR="00EC2BCE" w:rsidRPr="008A67EB" w:rsidRDefault="00EC2BCE" w:rsidP="00EC2BCE">
      <w:pPr>
        <w:pStyle w:val="a4"/>
        <w:numPr>
          <w:ilvl w:val="0"/>
          <w:numId w:val="8"/>
        </w:numPr>
        <w:spacing w:after="120"/>
        <w:ind w:left="1701" w:hanging="357"/>
        <w:contextualSpacing w:val="0"/>
        <w:jc w:val="both"/>
        <w:rPr>
          <w:sz w:val="20"/>
        </w:rPr>
      </w:pPr>
      <w:r w:rsidRPr="00191EC5">
        <w:rPr>
          <w:sz w:val="20"/>
        </w:rPr>
        <w:t>очистить поля</w:t>
      </w:r>
      <w:r>
        <w:rPr>
          <w:sz w:val="20"/>
        </w:rPr>
        <w:t>, относящиеся к описанию ошибок</w:t>
      </w:r>
      <w:r w:rsidRPr="007B6FAE">
        <w:rPr>
          <w:sz w:val="20"/>
        </w:rPr>
        <w:t>:</w:t>
      </w:r>
      <w:r w:rsidRPr="00191EC5">
        <w:rPr>
          <w:sz w:val="20"/>
        </w:rPr>
        <w:t xml:space="preserve"> </w:t>
      </w:r>
      <w:r>
        <w:rPr>
          <w:sz w:val="20"/>
          <w:lang w:val="en-US"/>
        </w:rPr>
        <w:t>GL</w:t>
      </w:r>
      <w:r w:rsidRPr="007B6FAE">
        <w:rPr>
          <w:sz w:val="20"/>
        </w:rPr>
        <w:t>_</w:t>
      </w:r>
      <w:r>
        <w:rPr>
          <w:sz w:val="20"/>
          <w:lang w:val="en-US"/>
        </w:rPr>
        <w:t>BATPST</w:t>
      </w:r>
      <w:r w:rsidRPr="007B6FAE">
        <w:rPr>
          <w:sz w:val="20"/>
        </w:rPr>
        <w:t>.</w:t>
      </w:r>
      <w:r w:rsidRPr="00191EC5">
        <w:rPr>
          <w:sz w:val="20"/>
        </w:rPr>
        <w:t>DESCRDENY</w:t>
      </w:r>
      <w:r>
        <w:rPr>
          <w:sz w:val="20"/>
        </w:rPr>
        <w:t xml:space="preserve">, </w:t>
      </w:r>
      <w:r>
        <w:rPr>
          <w:sz w:val="20"/>
          <w:lang w:val="en-US"/>
        </w:rPr>
        <w:t>GL</w:t>
      </w:r>
      <w:r w:rsidRPr="007B6FAE">
        <w:rPr>
          <w:sz w:val="20"/>
        </w:rPr>
        <w:t>_</w:t>
      </w:r>
      <w:r>
        <w:rPr>
          <w:sz w:val="20"/>
          <w:lang w:val="en-US"/>
        </w:rPr>
        <w:t>BATPST</w:t>
      </w:r>
      <w:r w:rsidRPr="007B6FAE">
        <w:rPr>
          <w:sz w:val="20"/>
        </w:rPr>
        <w:t>.</w:t>
      </w:r>
      <w:r>
        <w:rPr>
          <w:sz w:val="20"/>
          <w:lang w:val="en-US"/>
        </w:rPr>
        <w:t>ECODE</w:t>
      </w:r>
      <w:r w:rsidRPr="00F511E3">
        <w:rPr>
          <w:sz w:val="20"/>
        </w:rPr>
        <w:t xml:space="preserve"> и </w:t>
      </w:r>
      <w:r>
        <w:rPr>
          <w:sz w:val="20"/>
          <w:lang w:val="en-US"/>
        </w:rPr>
        <w:t>GL</w:t>
      </w:r>
      <w:r w:rsidRPr="007B6FAE">
        <w:rPr>
          <w:sz w:val="20"/>
        </w:rPr>
        <w:t>_</w:t>
      </w:r>
      <w:r>
        <w:rPr>
          <w:sz w:val="20"/>
          <w:lang w:val="en-US"/>
        </w:rPr>
        <w:t>BATPST</w:t>
      </w:r>
      <w:r w:rsidRPr="007B6FAE">
        <w:rPr>
          <w:sz w:val="20"/>
        </w:rPr>
        <w:t>.</w:t>
      </w:r>
      <w:r>
        <w:rPr>
          <w:sz w:val="20"/>
        </w:rPr>
        <w:t>EMSG</w:t>
      </w:r>
      <w:r w:rsidRPr="001F3CD0">
        <w:rPr>
          <w:sz w:val="20"/>
        </w:rPr>
        <w:t xml:space="preserve">. </w:t>
      </w:r>
    </w:p>
    <w:p w:rsidR="00EC2BCE" w:rsidRPr="001F3CD0" w:rsidRDefault="00EC2BCE" w:rsidP="00EC2BCE">
      <w:pPr>
        <w:pStyle w:val="a4"/>
        <w:numPr>
          <w:ilvl w:val="0"/>
          <w:numId w:val="10"/>
        </w:numPr>
        <w:spacing w:after="60"/>
        <w:ind w:left="1276" w:hanging="357"/>
        <w:contextualSpacing w:val="0"/>
        <w:jc w:val="both"/>
        <w:rPr>
          <w:sz w:val="20"/>
        </w:rPr>
      </w:pPr>
      <w:r w:rsidRPr="001F3CD0">
        <w:rPr>
          <w:sz w:val="20"/>
        </w:rPr>
        <w:t xml:space="preserve">удаление сообщения со статусами ‘INPUT’ и </w:t>
      </w:r>
      <w:proofErr w:type="spellStart"/>
      <w:r w:rsidR="00646BB8">
        <w:rPr>
          <w:sz w:val="20"/>
        </w:rPr>
        <w:t>like</w:t>
      </w:r>
      <w:proofErr w:type="spellEnd"/>
      <w:r w:rsidR="00646BB8">
        <w:rPr>
          <w:sz w:val="20"/>
        </w:rPr>
        <w:t xml:space="preserve"> </w:t>
      </w:r>
      <w:r w:rsidRPr="001F3CD0">
        <w:rPr>
          <w:sz w:val="20"/>
        </w:rPr>
        <w:t>‘</w:t>
      </w:r>
      <w:r w:rsidRPr="001F3CD0">
        <w:rPr>
          <w:sz w:val="20"/>
          <w:lang w:val="en-US"/>
        </w:rPr>
        <w:t>REFUSE</w:t>
      </w:r>
      <w:r w:rsidR="00646BB8" w:rsidRPr="00F95D7D">
        <w:rPr>
          <w:sz w:val="20"/>
        </w:rPr>
        <w:t>%</w:t>
      </w:r>
      <w:r w:rsidRPr="001F3CD0">
        <w:rPr>
          <w:sz w:val="20"/>
        </w:rPr>
        <w:t xml:space="preserve">’. </w:t>
      </w:r>
    </w:p>
    <w:p w:rsidR="00EC2BCE" w:rsidRPr="009E592D" w:rsidRDefault="00EC2BCE" w:rsidP="00EC2BCE">
      <w:pPr>
        <w:pStyle w:val="a4"/>
        <w:numPr>
          <w:ilvl w:val="0"/>
          <w:numId w:val="10"/>
        </w:numPr>
        <w:spacing w:after="120"/>
        <w:ind w:left="1276" w:hanging="357"/>
        <w:contextualSpacing w:val="0"/>
        <w:jc w:val="both"/>
        <w:rPr>
          <w:sz w:val="20"/>
        </w:rPr>
      </w:pPr>
      <w:r w:rsidRPr="009E592D">
        <w:rPr>
          <w:sz w:val="20"/>
        </w:rPr>
        <w:t>передача на подпись контролеру сообщения со статус</w:t>
      </w:r>
      <w:r>
        <w:rPr>
          <w:sz w:val="20"/>
        </w:rPr>
        <w:t>о</w:t>
      </w:r>
      <w:r w:rsidRPr="009E592D">
        <w:rPr>
          <w:sz w:val="20"/>
        </w:rPr>
        <w:t>м ‘INPUT’ и присвоение сообщению нового статуса ‘</w:t>
      </w:r>
      <w:r w:rsidR="006B26C4">
        <w:rPr>
          <w:sz w:val="20"/>
        </w:rPr>
        <w:t>CONTROL</w:t>
      </w:r>
      <w:r w:rsidRPr="009E592D">
        <w:rPr>
          <w:sz w:val="20"/>
        </w:rPr>
        <w:t>’</w:t>
      </w:r>
    </w:p>
    <w:p w:rsidR="00EC2BCE" w:rsidRDefault="00F95D7D" w:rsidP="003A5C6D">
      <w:pPr>
        <w:pStyle w:val="a4"/>
        <w:numPr>
          <w:ilvl w:val="0"/>
          <w:numId w:val="43"/>
        </w:numPr>
        <w:spacing w:after="120"/>
        <w:ind w:left="851"/>
        <w:contextualSpacing w:val="0"/>
        <w:jc w:val="both"/>
        <w:rPr>
          <w:sz w:val="20"/>
        </w:rPr>
      </w:pPr>
      <w:r>
        <w:rPr>
          <w:sz w:val="20"/>
        </w:rPr>
        <w:t xml:space="preserve">Для сообщений, вводимых в пакетном режиме, </w:t>
      </w:r>
      <w:r w:rsidR="00B64FA0">
        <w:rPr>
          <w:sz w:val="20"/>
        </w:rPr>
        <w:t>допустимы</w:t>
      </w:r>
    </w:p>
    <w:p w:rsidR="00F95D7D" w:rsidRDefault="00F95D7D" w:rsidP="00F95D7D">
      <w:pPr>
        <w:pStyle w:val="a4"/>
        <w:numPr>
          <w:ilvl w:val="0"/>
          <w:numId w:val="12"/>
        </w:numPr>
        <w:spacing w:after="6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>з</w:t>
      </w:r>
      <w:r w:rsidRPr="00F95D7D">
        <w:rPr>
          <w:sz w:val="20"/>
        </w:rPr>
        <w:t xml:space="preserve">агрузка </w:t>
      </w:r>
      <w:r>
        <w:rPr>
          <w:sz w:val="20"/>
        </w:rPr>
        <w:t xml:space="preserve">пакета сообщений из файла с присвоением статуса </w:t>
      </w:r>
      <w:r w:rsidRPr="00F95D7D">
        <w:rPr>
          <w:sz w:val="20"/>
        </w:rPr>
        <w:t>‘INPUT’</w:t>
      </w:r>
      <w:r>
        <w:rPr>
          <w:sz w:val="20"/>
        </w:rPr>
        <w:t xml:space="preserve"> </w:t>
      </w:r>
    </w:p>
    <w:p w:rsidR="000D04D2" w:rsidRPr="00F120F5" w:rsidRDefault="00F120F5" w:rsidP="00604F24">
      <w:pPr>
        <w:pStyle w:val="a4"/>
        <w:spacing w:after="60"/>
        <w:ind w:left="1276" w:firstLine="425"/>
        <w:contextualSpacing w:val="0"/>
        <w:jc w:val="both"/>
        <w:rPr>
          <w:sz w:val="20"/>
        </w:rPr>
      </w:pPr>
      <w:r>
        <w:rPr>
          <w:sz w:val="20"/>
        </w:rPr>
        <w:t>Пакет, содержащий сообщения с разными датами проводки,</w:t>
      </w:r>
      <w:r w:rsidRPr="00F120F5">
        <w:rPr>
          <w:sz w:val="20"/>
        </w:rPr>
        <w:t xml:space="preserve"> </w:t>
      </w:r>
      <w:r>
        <w:rPr>
          <w:sz w:val="20"/>
        </w:rPr>
        <w:t>не должен загружаться</w:t>
      </w:r>
    </w:p>
    <w:p w:rsidR="0010027A" w:rsidRDefault="00EC2BCE" w:rsidP="00EC2BCE">
      <w:pPr>
        <w:pStyle w:val="a4"/>
        <w:numPr>
          <w:ilvl w:val="0"/>
          <w:numId w:val="12"/>
        </w:numPr>
        <w:spacing w:after="60"/>
        <w:ind w:left="1276" w:hanging="357"/>
        <w:contextualSpacing w:val="0"/>
        <w:jc w:val="both"/>
        <w:rPr>
          <w:sz w:val="20"/>
        </w:rPr>
      </w:pPr>
      <w:r w:rsidRPr="00145097">
        <w:rPr>
          <w:sz w:val="20"/>
        </w:rPr>
        <w:t xml:space="preserve">удаление пакета и его сообщений </w:t>
      </w:r>
      <w:r>
        <w:rPr>
          <w:sz w:val="20"/>
        </w:rPr>
        <w:t xml:space="preserve">со статусом </w:t>
      </w:r>
      <w:r w:rsidRPr="006C0988">
        <w:rPr>
          <w:sz w:val="20"/>
        </w:rPr>
        <w:t>‘</w:t>
      </w:r>
      <w:r>
        <w:rPr>
          <w:sz w:val="20"/>
          <w:lang w:val="en-US"/>
        </w:rPr>
        <w:t>INPUT</w:t>
      </w:r>
      <w:r w:rsidRPr="006C0988">
        <w:rPr>
          <w:sz w:val="20"/>
        </w:rPr>
        <w:t xml:space="preserve">’ </w:t>
      </w:r>
      <w:r w:rsidRPr="00145097">
        <w:rPr>
          <w:sz w:val="20"/>
        </w:rPr>
        <w:t>независимо от статуса пакета</w:t>
      </w:r>
      <w:r w:rsidR="0010027A">
        <w:rPr>
          <w:sz w:val="20"/>
        </w:rPr>
        <w:t>.</w:t>
      </w:r>
    </w:p>
    <w:p w:rsidR="00EC2BCE" w:rsidRDefault="0010027A" w:rsidP="0010027A">
      <w:pPr>
        <w:pStyle w:val="a4"/>
        <w:spacing w:after="60"/>
        <w:ind w:left="1276" w:firstLine="425"/>
        <w:contextualSpacing w:val="0"/>
        <w:jc w:val="both"/>
        <w:rPr>
          <w:sz w:val="20"/>
        </w:rPr>
      </w:pPr>
      <w:r>
        <w:rPr>
          <w:sz w:val="20"/>
        </w:rPr>
        <w:t>В</w:t>
      </w:r>
      <w:r w:rsidR="00EC2BCE" w:rsidRPr="00145097">
        <w:rPr>
          <w:sz w:val="20"/>
        </w:rPr>
        <w:t xml:space="preserve">се сообщения пакета в таблице </w:t>
      </w:r>
      <w:r w:rsidR="00EC2BCE" w:rsidRPr="00145097">
        <w:rPr>
          <w:sz w:val="20"/>
          <w:lang w:val="en-US"/>
        </w:rPr>
        <w:t>GL</w:t>
      </w:r>
      <w:r w:rsidR="00EC2BCE" w:rsidRPr="00145097">
        <w:rPr>
          <w:sz w:val="20"/>
        </w:rPr>
        <w:t>_</w:t>
      </w:r>
      <w:r w:rsidR="00EC2BCE" w:rsidRPr="00145097">
        <w:rPr>
          <w:sz w:val="20"/>
          <w:lang w:val="en-US"/>
        </w:rPr>
        <w:t>BATPST</w:t>
      </w:r>
      <w:r w:rsidR="00EC2BCE" w:rsidRPr="00145097">
        <w:rPr>
          <w:sz w:val="20"/>
        </w:rPr>
        <w:t xml:space="preserve"> и сам пакет в таблице </w:t>
      </w:r>
      <w:r w:rsidR="00EC2BCE">
        <w:rPr>
          <w:sz w:val="20"/>
          <w:lang w:val="en-US"/>
        </w:rPr>
        <w:t>GL</w:t>
      </w:r>
      <w:r w:rsidR="00EC2BCE" w:rsidRPr="001A6E8E">
        <w:rPr>
          <w:sz w:val="20"/>
        </w:rPr>
        <w:t>_</w:t>
      </w:r>
      <w:r w:rsidR="00EC2BCE">
        <w:rPr>
          <w:sz w:val="20"/>
          <w:lang w:val="en-US"/>
        </w:rPr>
        <w:t>BATPKG</w:t>
      </w:r>
      <w:r w:rsidR="00EC2BCE" w:rsidRPr="00145097">
        <w:rPr>
          <w:sz w:val="20"/>
        </w:rPr>
        <w:t xml:space="preserve"> на данном шаге удаляются без возможности восстановления</w:t>
      </w:r>
      <w:r w:rsidR="00EC2BCE">
        <w:rPr>
          <w:sz w:val="20"/>
        </w:rPr>
        <w:t>, если удаление производится пользователем, загрузившим данный пакет.</w:t>
      </w:r>
    </w:p>
    <w:p w:rsidR="00EC2BCE" w:rsidRDefault="00EC2BCE" w:rsidP="0010027A">
      <w:pPr>
        <w:pStyle w:val="a4"/>
        <w:numPr>
          <w:ilvl w:val="0"/>
          <w:numId w:val="12"/>
        </w:numPr>
        <w:spacing w:after="12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>передача на подпись контролеру сообщений выбранного пакета, загруженного без ошибок со статусом GL_BATPKG.</w:t>
      </w:r>
      <w:r>
        <w:rPr>
          <w:sz w:val="20"/>
          <w:lang w:val="en-US"/>
        </w:rPr>
        <w:t>STATE</w:t>
      </w:r>
      <w:r w:rsidRPr="008F1A60">
        <w:rPr>
          <w:sz w:val="20"/>
        </w:rPr>
        <w:t xml:space="preserve"> </w:t>
      </w:r>
      <w:r>
        <w:rPr>
          <w:sz w:val="20"/>
        </w:rPr>
        <w:t xml:space="preserve">= </w:t>
      </w:r>
      <w:r w:rsidRPr="008F1A60">
        <w:rPr>
          <w:sz w:val="20"/>
        </w:rPr>
        <w:t>‘</w:t>
      </w:r>
      <w:r>
        <w:rPr>
          <w:sz w:val="20"/>
          <w:lang w:val="en-US"/>
        </w:rPr>
        <w:t>PROCESSED</w:t>
      </w:r>
      <w:r w:rsidRPr="008F1A60">
        <w:rPr>
          <w:sz w:val="20"/>
        </w:rPr>
        <w:t>’</w:t>
      </w:r>
      <w:r>
        <w:rPr>
          <w:sz w:val="20"/>
        </w:rPr>
        <w:t>, и изменение статуса</w:t>
      </w:r>
      <w:r w:rsidRPr="009E592D">
        <w:rPr>
          <w:sz w:val="20"/>
        </w:rPr>
        <w:t xml:space="preserve"> сообщени</w:t>
      </w:r>
      <w:r>
        <w:rPr>
          <w:sz w:val="20"/>
        </w:rPr>
        <w:t xml:space="preserve">й пакета с </w:t>
      </w:r>
      <w:r w:rsidRPr="006C0988">
        <w:rPr>
          <w:sz w:val="20"/>
        </w:rPr>
        <w:t>‘</w:t>
      </w:r>
      <w:r>
        <w:rPr>
          <w:sz w:val="20"/>
          <w:lang w:val="en-US"/>
        </w:rPr>
        <w:t>INPUT</w:t>
      </w:r>
      <w:r w:rsidRPr="006C0988">
        <w:rPr>
          <w:sz w:val="20"/>
        </w:rPr>
        <w:t>’</w:t>
      </w:r>
      <w:r>
        <w:rPr>
          <w:sz w:val="20"/>
        </w:rPr>
        <w:t xml:space="preserve"> на </w:t>
      </w:r>
      <w:r w:rsidRPr="009E592D">
        <w:rPr>
          <w:sz w:val="20"/>
        </w:rPr>
        <w:t>‘</w:t>
      </w:r>
      <w:r w:rsidR="006B26C4">
        <w:rPr>
          <w:sz w:val="20"/>
        </w:rPr>
        <w:t>CONTROL</w:t>
      </w:r>
      <w:r w:rsidRPr="009E592D">
        <w:rPr>
          <w:sz w:val="20"/>
        </w:rPr>
        <w:t>’</w:t>
      </w:r>
      <w:r>
        <w:rPr>
          <w:sz w:val="20"/>
        </w:rPr>
        <w:t>.</w:t>
      </w:r>
    </w:p>
    <w:p w:rsidR="0010027A" w:rsidRDefault="0010027A" w:rsidP="0010027A">
      <w:pPr>
        <w:spacing w:after="120"/>
        <w:ind w:left="426" w:firstLine="490"/>
        <w:jc w:val="both"/>
        <w:rPr>
          <w:sz w:val="20"/>
        </w:rPr>
      </w:pPr>
      <w:r w:rsidRPr="00862AE5">
        <w:rPr>
          <w:sz w:val="20"/>
        </w:rPr>
        <w:t>При этом</w:t>
      </w:r>
      <w:r>
        <w:rPr>
          <w:sz w:val="20"/>
        </w:rPr>
        <w:t xml:space="preserve"> действуют общие правила</w:t>
      </w:r>
      <w:r w:rsidRPr="00D005DB">
        <w:rPr>
          <w:sz w:val="20"/>
        </w:rPr>
        <w:t>:</w:t>
      </w:r>
      <w:r>
        <w:rPr>
          <w:sz w:val="20"/>
        </w:rPr>
        <w:t xml:space="preserve"> </w:t>
      </w:r>
    </w:p>
    <w:p w:rsidR="0010027A" w:rsidRDefault="0010027A" w:rsidP="0010027A">
      <w:pPr>
        <w:pStyle w:val="a4"/>
        <w:numPr>
          <w:ilvl w:val="1"/>
          <w:numId w:val="5"/>
        </w:numPr>
        <w:spacing w:after="60"/>
        <w:ind w:left="851"/>
        <w:contextualSpacing w:val="0"/>
        <w:jc w:val="both"/>
        <w:rPr>
          <w:sz w:val="20"/>
        </w:rPr>
      </w:pPr>
      <w:r w:rsidRPr="00D005DB">
        <w:rPr>
          <w:sz w:val="20"/>
        </w:rPr>
        <w:t>Е</w:t>
      </w:r>
      <w:r>
        <w:rPr>
          <w:sz w:val="20"/>
        </w:rPr>
        <w:t xml:space="preserve">сли действие совершает пользователь, создавший сообщение или загрузивший пакет сообщений со статусом </w:t>
      </w:r>
      <w:r w:rsidRPr="008A67EB">
        <w:rPr>
          <w:sz w:val="20"/>
        </w:rPr>
        <w:t>‘INPUT’</w:t>
      </w:r>
      <w:r>
        <w:rPr>
          <w:sz w:val="20"/>
        </w:rPr>
        <w:t xml:space="preserve">, то достаточно </w:t>
      </w:r>
    </w:p>
    <w:p w:rsidR="0010027A" w:rsidRDefault="0010027A" w:rsidP="0010027A">
      <w:pPr>
        <w:pStyle w:val="a4"/>
        <w:numPr>
          <w:ilvl w:val="0"/>
          <w:numId w:val="8"/>
        </w:numPr>
        <w:spacing w:after="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 xml:space="preserve">при редактировании ручного сообщения обновить существующую запись,  </w:t>
      </w:r>
    </w:p>
    <w:p w:rsidR="0010027A" w:rsidRDefault="0010027A" w:rsidP="0010027A">
      <w:pPr>
        <w:pStyle w:val="a4"/>
        <w:numPr>
          <w:ilvl w:val="0"/>
          <w:numId w:val="8"/>
        </w:numPr>
        <w:spacing w:after="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>при передаче на авторизацию</w:t>
      </w:r>
      <w:r w:rsidRPr="00475FD5">
        <w:rPr>
          <w:sz w:val="20"/>
        </w:rPr>
        <w:t xml:space="preserve"> обновить</w:t>
      </w:r>
      <w:r>
        <w:rPr>
          <w:sz w:val="20"/>
        </w:rPr>
        <w:t xml:space="preserve"> статус</w:t>
      </w:r>
      <w:r w:rsidRPr="00475FD5">
        <w:rPr>
          <w:sz w:val="20"/>
        </w:rPr>
        <w:t xml:space="preserve"> </w:t>
      </w:r>
      <w:r>
        <w:rPr>
          <w:sz w:val="20"/>
        </w:rPr>
        <w:t xml:space="preserve">сообщений - вместо статуса </w:t>
      </w:r>
      <w:r w:rsidRPr="008A67EB">
        <w:rPr>
          <w:sz w:val="20"/>
        </w:rPr>
        <w:t>‘INPUT’</w:t>
      </w:r>
      <w:r>
        <w:rPr>
          <w:sz w:val="20"/>
        </w:rPr>
        <w:t xml:space="preserve"> установить статус </w:t>
      </w:r>
      <w:r w:rsidRPr="00CA096E">
        <w:rPr>
          <w:sz w:val="20"/>
        </w:rPr>
        <w:t>‘</w:t>
      </w:r>
      <w:r w:rsidR="006B26C4">
        <w:rPr>
          <w:sz w:val="20"/>
        </w:rPr>
        <w:t>CONTROL</w:t>
      </w:r>
      <w:r w:rsidRPr="00CA096E">
        <w:rPr>
          <w:sz w:val="20"/>
        </w:rPr>
        <w:t>’</w:t>
      </w:r>
      <w:r>
        <w:rPr>
          <w:sz w:val="20"/>
        </w:rPr>
        <w:t>.</w:t>
      </w:r>
    </w:p>
    <w:p w:rsidR="0010027A" w:rsidRPr="00475FD5" w:rsidRDefault="0010027A" w:rsidP="0010027A">
      <w:pPr>
        <w:pStyle w:val="a4"/>
        <w:numPr>
          <w:ilvl w:val="0"/>
          <w:numId w:val="8"/>
        </w:numPr>
        <w:spacing w:after="12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lastRenderedPageBreak/>
        <w:t>при удалении – удалить без возможности восстановления с предварительным предупреждением о невозможности восстановления сообщения или сообщений и с ожиданием подтверждения или отмены совершения данного действия.</w:t>
      </w:r>
    </w:p>
    <w:p w:rsidR="0010027A" w:rsidRDefault="0010027A" w:rsidP="0010027A">
      <w:pPr>
        <w:pStyle w:val="a4"/>
        <w:numPr>
          <w:ilvl w:val="1"/>
          <w:numId w:val="5"/>
        </w:numPr>
        <w:spacing w:after="60"/>
        <w:ind w:left="851"/>
        <w:contextualSpacing w:val="0"/>
        <w:jc w:val="both"/>
        <w:rPr>
          <w:sz w:val="20"/>
        </w:rPr>
      </w:pPr>
      <w:r>
        <w:rPr>
          <w:sz w:val="20"/>
        </w:rPr>
        <w:t xml:space="preserve">Если действие совершает пользователь, не создававший сообщение, или действие выполняется с ручным сообщением, имеющим статус </w:t>
      </w:r>
      <w:r w:rsidR="00095123">
        <w:rPr>
          <w:sz w:val="20"/>
          <w:lang w:val="en-US"/>
        </w:rPr>
        <w:t>like</w:t>
      </w:r>
      <w:r w:rsidR="00095123" w:rsidRPr="00095123">
        <w:rPr>
          <w:sz w:val="20"/>
        </w:rPr>
        <w:t xml:space="preserve"> </w:t>
      </w:r>
      <w:r w:rsidRPr="00C47F60">
        <w:rPr>
          <w:sz w:val="20"/>
        </w:rPr>
        <w:t>‘</w:t>
      </w:r>
      <w:r>
        <w:rPr>
          <w:sz w:val="20"/>
          <w:lang w:val="en-US"/>
        </w:rPr>
        <w:t>REFUSE</w:t>
      </w:r>
      <w:r w:rsidR="00095123" w:rsidRPr="00095123">
        <w:rPr>
          <w:sz w:val="20"/>
        </w:rPr>
        <w:t>%</w:t>
      </w:r>
      <w:r w:rsidRPr="00C47F60">
        <w:rPr>
          <w:sz w:val="20"/>
        </w:rPr>
        <w:t>’ (отказано контролером</w:t>
      </w:r>
      <w:r w:rsidR="00095123" w:rsidRPr="00095123">
        <w:rPr>
          <w:sz w:val="20"/>
        </w:rPr>
        <w:t xml:space="preserve"> или сервисом</w:t>
      </w:r>
      <w:r w:rsidRPr="00C47F60">
        <w:rPr>
          <w:sz w:val="20"/>
        </w:rPr>
        <w:t>)</w:t>
      </w:r>
      <w:r>
        <w:rPr>
          <w:sz w:val="20"/>
        </w:rPr>
        <w:t>, то в этом случае следует</w:t>
      </w:r>
      <w:r w:rsidRPr="009E592D">
        <w:rPr>
          <w:sz w:val="20"/>
        </w:rPr>
        <w:t>:</w:t>
      </w:r>
      <w:r>
        <w:rPr>
          <w:sz w:val="20"/>
        </w:rPr>
        <w:t xml:space="preserve"> </w:t>
      </w:r>
    </w:p>
    <w:p w:rsidR="0010027A" w:rsidRDefault="0010027A" w:rsidP="0010027A">
      <w:pPr>
        <w:pStyle w:val="a4"/>
        <w:numPr>
          <w:ilvl w:val="0"/>
          <w:numId w:val="8"/>
        </w:numPr>
        <w:spacing w:after="6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 xml:space="preserve">перед совершением данного действия, если это действие не является удалением, создавать (для хранения истории изменения состояния сообщения) копию текущей записи с признаком невидимости </w:t>
      </w:r>
      <w:r>
        <w:rPr>
          <w:sz w:val="20"/>
          <w:lang w:val="en-US"/>
        </w:rPr>
        <w:t>GL</w:t>
      </w:r>
      <w:r w:rsidRPr="00A64051">
        <w:rPr>
          <w:sz w:val="20"/>
        </w:rPr>
        <w:t>_</w:t>
      </w:r>
      <w:r>
        <w:rPr>
          <w:sz w:val="20"/>
          <w:lang w:val="en-US"/>
        </w:rPr>
        <w:t>BATPST</w:t>
      </w:r>
      <w:r w:rsidRPr="00A64051">
        <w:rPr>
          <w:sz w:val="20"/>
        </w:rPr>
        <w:t>.</w:t>
      </w:r>
      <w:r>
        <w:rPr>
          <w:sz w:val="20"/>
          <w:lang w:val="en-US"/>
        </w:rPr>
        <w:t>INVISIBLE</w:t>
      </w:r>
      <w:r w:rsidRPr="00A64051">
        <w:rPr>
          <w:sz w:val="20"/>
        </w:rPr>
        <w:t xml:space="preserve"> = ‘</w:t>
      </w:r>
      <w:r>
        <w:rPr>
          <w:sz w:val="20"/>
        </w:rPr>
        <w:t>3</w:t>
      </w:r>
      <w:r w:rsidRPr="00A64051">
        <w:rPr>
          <w:sz w:val="20"/>
        </w:rPr>
        <w:t>’</w:t>
      </w:r>
      <w:r>
        <w:rPr>
          <w:sz w:val="20"/>
        </w:rPr>
        <w:t xml:space="preserve"> и указанием </w:t>
      </w:r>
      <w:r w:rsidRPr="004D246D">
        <w:rPr>
          <w:sz w:val="20"/>
        </w:rPr>
        <w:t>в</w:t>
      </w:r>
      <w:r>
        <w:rPr>
          <w:sz w:val="20"/>
        </w:rPr>
        <w:t xml:space="preserve"> GL_BATPST.ID_</w:t>
      </w:r>
      <w:r w:rsidR="0085551D">
        <w:rPr>
          <w:sz w:val="20"/>
          <w:lang w:val="en-US"/>
        </w:rPr>
        <w:t>PAR</w:t>
      </w:r>
      <w:r w:rsidR="0085551D" w:rsidRPr="004D246D">
        <w:rPr>
          <w:sz w:val="20"/>
        </w:rPr>
        <w:t xml:space="preserve"> </w:t>
      </w:r>
      <w:r>
        <w:rPr>
          <w:sz w:val="20"/>
        </w:rPr>
        <w:t xml:space="preserve">ссылки на </w:t>
      </w:r>
      <w:r>
        <w:rPr>
          <w:sz w:val="20"/>
          <w:lang w:val="en-US"/>
        </w:rPr>
        <w:t>ID</w:t>
      </w:r>
      <w:r w:rsidRPr="00233C3B">
        <w:rPr>
          <w:sz w:val="20"/>
        </w:rPr>
        <w:t xml:space="preserve"> первичного </w:t>
      </w:r>
      <w:r>
        <w:rPr>
          <w:sz w:val="20"/>
        </w:rPr>
        <w:t>сообщения (ID_</w:t>
      </w:r>
      <w:r w:rsidR="0085551D">
        <w:rPr>
          <w:sz w:val="20"/>
          <w:lang w:val="en-US"/>
        </w:rPr>
        <w:t>PAR</w:t>
      </w:r>
      <w:r w:rsidR="0085551D">
        <w:rPr>
          <w:sz w:val="20"/>
        </w:rPr>
        <w:t xml:space="preserve"> </w:t>
      </w:r>
      <w:r>
        <w:rPr>
          <w:sz w:val="20"/>
        </w:rPr>
        <w:t>= ID</w:t>
      </w:r>
      <w:r w:rsidRPr="004D246D">
        <w:rPr>
          <w:sz w:val="20"/>
        </w:rPr>
        <w:t xml:space="preserve"> </w:t>
      </w:r>
      <w:r>
        <w:rPr>
          <w:sz w:val="20"/>
        </w:rPr>
        <w:t>обрабатываемого</w:t>
      </w:r>
      <w:r w:rsidRPr="004D246D">
        <w:rPr>
          <w:sz w:val="20"/>
        </w:rPr>
        <w:t xml:space="preserve"> сообщения</w:t>
      </w:r>
      <w:r>
        <w:rPr>
          <w:sz w:val="20"/>
        </w:rPr>
        <w:t xml:space="preserve">). </w:t>
      </w:r>
    </w:p>
    <w:p w:rsidR="0010027A" w:rsidRDefault="0010027A" w:rsidP="0010027A">
      <w:pPr>
        <w:pStyle w:val="a4"/>
        <w:spacing w:after="60"/>
        <w:ind w:left="1276" w:firstLine="426"/>
        <w:contextualSpacing w:val="0"/>
        <w:jc w:val="both"/>
        <w:rPr>
          <w:sz w:val="20"/>
        </w:rPr>
      </w:pPr>
      <w:r>
        <w:rPr>
          <w:sz w:val="20"/>
        </w:rPr>
        <w:t>При этом в обрабатываемом сообщении необходимо</w:t>
      </w:r>
      <w:r w:rsidRPr="006F20B8">
        <w:rPr>
          <w:sz w:val="20"/>
        </w:rPr>
        <w:t>:</w:t>
      </w:r>
      <w:r>
        <w:rPr>
          <w:sz w:val="20"/>
        </w:rPr>
        <w:t xml:space="preserve"> </w:t>
      </w:r>
    </w:p>
    <w:p w:rsidR="0010027A" w:rsidRPr="006F20B8" w:rsidRDefault="0010027A" w:rsidP="003A5C6D">
      <w:pPr>
        <w:pStyle w:val="a4"/>
        <w:numPr>
          <w:ilvl w:val="0"/>
          <w:numId w:val="27"/>
        </w:numPr>
        <w:spacing w:after="60"/>
        <w:ind w:left="1701"/>
        <w:contextualSpacing w:val="0"/>
        <w:jc w:val="both"/>
        <w:rPr>
          <w:sz w:val="20"/>
        </w:rPr>
      </w:pPr>
      <w:r>
        <w:rPr>
          <w:sz w:val="20"/>
        </w:rPr>
        <w:t xml:space="preserve">для ручных сообщений со статусом </w:t>
      </w:r>
      <w:proofErr w:type="spellStart"/>
      <w:r w:rsidR="00095123">
        <w:rPr>
          <w:sz w:val="20"/>
        </w:rPr>
        <w:t>like</w:t>
      </w:r>
      <w:proofErr w:type="spellEnd"/>
      <w:r w:rsidR="00095123">
        <w:rPr>
          <w:sz w:val="20"/>
        </w:rPr>
        <w:t xml:space="preserve"> </w:t>
      </w:r>
      <w:r w:rsidRPr="00A45BC9">
        <w:rPr>
          <w:sz w:val="20"/>
        </w:rPr>
        <w:t>‘</w:t>
      </w:r>
      <w:r>
        <w:rPr>
          <w:sz w:val="20"/>
          <w:lang w:val="en-US"/>
        </w:rPr>
        <w:t>REFUSE</w:t>
      </w:r>
      <w:r w:rsidR="00095123" w:rsidRPr="00095123">
        <w:rPr>
          <w:sz w:val="20"/>
        </w:rPr>
        <w:t>%</w:t>
      </w:r>
      <w:r w:rsidRPr="00B2022F">
        <w:rPr>
          <w:sz w:val="20"/>
        </w:rPr>
        <w:t>’</w:t>
      </w:r>
      <w:r>
        <w:rPr>
          <w:sz w:val="20"/>
        </w:rPr>
        <w:t xml:space="preserve"> очистить поля, содержащие описание ошибок, возникших </w:t>
      </w:r>
      <w:r w:rsidRPr="006F20B8">
        <w:rPr>
          <w:sz w:val="20"/>
        </w:rPr>
        <w:t>на стадии проверки контролером</w:t>
      </w:r>
      <w:r>
        <w:rPr>
          <w:sz w:val="20"/>
        </w:rPr>
        <w:t xml:space="preserve"> или на стадии создания операции и формирования проводок</w:t>
      </w:r>
      <w:r w:rsidRPr="006F20B8">
        <w:rPr>
          <w:sz w:val="20"/>
        </w:rPr>
        <w:t>:</w:t>
      </w:r>
    </w:p>
    <w:p w:rsidR="0010027A" w:rsidRPr="006F20B8" w:rsidRDefault="0010027A" w:rsidP="0010027A">
      <w:pPr>
        <w:pStyle w:val="a4"/>
        <w:spacing w:after="0"/>
        <w:ind w:left="2835" w:firstLine="425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6F20B8">
        <w:rPr>
          <w:sz w:val="20"/>
          <w:lang w:val="en-US"/>
        </w:rPr>
        <w:t>_</w:t>
      </w:r>
      <w:r>
        <w:rPr>
          <w:sz w:val="20"/>
          <w:lang w:val="en-US"/>
        </w:rPr>
        <w:t>BATPST</w:t>
      </w:r>
      <w:r w:rsidRPr="006F20B8">
        <w:rPr>
          <w:sz w:val="20"/>
          <w:lang w:val="en-US"/>
        </w:rPr>
        <w:t>.ECODE = 0</w:t>
      </w:r>
    </w:p>
    <w:p w:rsidR="0010027A" w:rsidRDefault="0010027A" w:rsidP="0010027A">
      <w:pPr>
        <w:pStyle w:val="a4"/>
        <w:spacing w:after="0"/>
        <w:ind w:left="2835" w:firstLine="425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D005DB">
        <w:rPr>
          <w:sz w:val="20"/>
          <w:lang w:val="en-US"/>
        </w:rPr>
        <w:t>_</w:t>
      </w:r>
      <w:r>
        <w:rPr>
          <w:sz w:val="20"/>
          <w:lang w:val="en-US"/>
        </w:rPr>
        <w:t>BATPST</w:t>
      </w:r>
      <w:r w:rsidRPr="00D005DB">
        <w:rPr>
          <w:sz w:val="20"/>
          <w:lang w:val="en-US"/>
        </w:rPr>
        <w:t>.</w:t>
      </w:r>
      <w:r>
        <w:rPr>
          <w:sz w:val="20"/>
          <w:lang w:val="en-US"/>
        </w:rPr>
        <w:t>EMSG = ’’</w:t>
      </w:r>
    </w:p>
    <w:p w:rsidR="0010027A" w:rsidRPr="006F20B8" w:rsidRDefault="0010027A" w:rsidP="0010027A">
      <w:pPr>
        <w:pStyle w:val="a4"/>
        <w:spacing w:after="120"/>
        <w:ind w:left="2835" w:firstLine="425"/>
        <w:contextualSpacing w:val="0"/>
        <w:jc w:val="both"/>
        <w:rPr>
          <w:sz w:val="20"/>
        </w:rPr>
      </w:pPr>
      <w:r>
        <w:rPr>
          <w:sz w:val="20"/>
          <w:lang w:val="en-US"/>
        </w:rPr>
        <w:t>GL</w:t>
      </w:r>
      <w:r w:rsidRPr="00F84EE3">
        <w:rPr>
          <w:sz w:val="20"/>
        </w:rPr>
        <w:t>_</w:t>
      </w:r>
      <w:r>
        <w:rPr>
          <w:sz w:val="20"/>
          <w:lang w:val="en-US"/>
        </w:rPr>
        <w:t>BATPST</w:t>
      </w:r>
      <w:r w:rsidRPr="00F84EE3">
        <w:rPr>
          <w:sz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DESCRDENY</w:t>
      </w:r>
      <w:r w:rsidRPr="006F20B8">
        <w:rPr>
          <w:rFonts w:asciiTheme="majorHAnsi" w:hAnsiTheme="majorHAnsi"/>
          <w:sz w:val="20"/>
          <w:szCs w:val="20"/>
        </w:rPr>
        <w:t xml:space="preserve"> = ‘’</w:t>
      </w:r>
    </w:p>
    <w:p w:rsidR="0010027A" w:rsidRDefault="0010027A" w:rsidP="003A5C6D">
      <w:pPr>
        <w:pStyle w:val="a4"/>
        <w:numPr>
          <w:ilvl w:val="0"/>
          <w:numId w:val="27"/>
        </w:numPr>
        <w:spacing w:after="60"/>
        <w:ind w:left="1701"/>
        <w:contextualSpacing w:val="0"/>
        <w:jc w:val="both"/>
        <w:rPr>
          <w:sz w:val="20"/>
        </w:rPr>
      </w:pPr>
      <w:r>
        <w:rPr>
          <w:sz w:val="20"/>
        </w:rPr>
        <w:t xml:space="preserve">указать в поле </w:t>
      </w:r>
      <w:r>
        <w:rPr>
          <w:sz w:val="20"/>
          <w:lang w:val="en-US"/>
        </w:rPr>
        <w:t>GL</w:t>
      </w:r>
      <w:r w:rsidRPr="00F84EE3">
        <w:rPr>
          <w:sz w:val="20"/>
        </w:rPr>
        <w:t>_</w:t>
      </w:r>
      <w:r>
        <w:rPr>
          <w:sz w:val="20"/>
          <w:lang w:val="en-US"/>
        </w:rPr>
        <w:t>BATPST</w:t>
      </w:r>
      <w:r w:rsidRPr="00F84EE3">
        <w:rPr>
          <w:sz w:val="20"/>
        </w:rPr>
        <w:t>.</w:t>
      </w:r>
      <w:r>
        <w:rPr>
          <w:sz w:val="20"/>
          <w:lang w:val="en-US"/>
        </w:rPr>
        <w:t>USER</w:t>
      </w:r>
      <w:r w:rsidRPr="00F84EE3">
        <w:rPr>
          <w:sz w:val="20"/>
        </w:rPr>
        <w:t>_</w:t>
      </w:r>
      <w:r>
        <w:rPr>
          <w:sz w:val="20"/>
          <w:lang w:val="en-US"/>
        </w:rPr>
        <w:t>CHNG</w:t>
      </w:r>
      <w:r>
        <w:rPr>
          <w:sz w:val="20"/>
        </w:rPr>
        <w:t xml:space="preserve"> логин пользователя, выполнившего изменение состояния данного сообщения и записать в поле </w:t>
      </w:r>
      <w:r>
        <w:rPr>
          <w:sz w:val="20"/>
          <w:lang w:val="en-US"/>
        </w:rPr>
        <w:t>GL</w:t>
      </w:r>
      <w:r w:rsidRPr="00F84EE3">
        <w:rPr>
          <w:sz w:val="20"/>
        </w:rPr>
        <w:t>_</w:t>
      </w:r>
      <w:r>
        <w:rPr>
          <w:sz w:val="20"/>
          <w:lang w:val="en-US"/>
        </w:rPr>
        <w:t>BATPST</w:t>
      </w:r>
      <w:r w:rsidRPr="00F84EE3">
        <w:rPr>
          <w:sz w:val="20"/>
        </w:rPr>
        <w:t>.</w:t>
      </w:r>
      <w:r>
        <w:rPr>
          <w:sz w:val="20"/>
          <w:lang w:val="en-US"/>
        </w:rPr>
        <w:t>OT</w:t>
      </w:r>
      <w:r>
        <w:rPr>
          <w:sz w:val="20"/>
        </w:rPr>
        <w:t>S</w:t>
      </w:r>
      <w:r w:rsidRPr="00F84EE3">
        <w:rPr>
          <w:sz w:val="20"/>
        </w:rPr>
        <w:t>_</w:t>
      </w:r>
      <w:r>
        <w:rPr>
          <w:sz w:val="20"/>
          <w:lang w:val="en-US"/>
        </w:rPr>
        <w:t>CHNG</w:t>
      </w:r>
      <w:r>
        <w:rPr>
          <w:sz w:val="20"/>
        </w:rPr>
        <w:t xml:space="preserve"> дату и время данного действия.</w:t>
      </w:r>
      <w:r w:rsidRPr="00711E7E">
        <w:rPr>
          <w:sz w:val="20"/>
        </w:rPr>
        <w:t xml:space="preserve"> </w:t>
      </w:r>
    </w:p>
    <w:p w:rsidR="0010027A" w:rsidRDefault="0010027A" w:rsidP="003A5C6D">
      <w:pPr>
        <w:pStyle w:val="a4"/>
        <w:numPr>
          <w:ilvl w:val="0"/>
          <w:numId w:val="27"/>
        </w:numPr>
        <w:spacing w:after="60"/>
        <w:ind w:left="1701"/>
        <w:contextualSpacing w:val="0"/>
        <w:jc w:val="both"/>
        <w:rPr>
          <w:sz w:val="20"/>
        </w:rPr>
      </w:pPr>
      <w:r>
        <w:rPr>
          <w:sz w:val="20"/>
        </w:rPr>
        <w:t>установить в поле GL_BATPST.ID_</w:t>
      </w:r>
      <w:r w:rsidR="00EC712C">
        <w:rPr>
          <w:sz w:val="20"/>
        </w:rPr>
        <w:t>PREV</w:t>
      </w:r>
      <w:r w:rsidR="00EC712C" w:rsidRPr="004D246D">
        <w:rPr>
          <w:sz w:val="20"/>
        </w:rPr>
        <w:t xml:space="preserve"> </w:t>
      </w:r>
      <w:r>
        <w:rPr>
          <w:sz w:val="20"/>
        </w:rPr>
        <w:t xml:space="preserve">ссылку на </w:t>
      </w:r>
      <w:r>
        <w:rPr>
          <w:sz w:val="20"/>
          <w:lang w:val="en-US"/>
        </w:rPr>
        <w:t>ID</w:t>
      </w:r>
      <w:r w:rsidRPr="00233C3B">
        <w:rPr>
          <w:sz w:val="20"/>
        </w:rPr>
        <w:t xml:space="preserve"> </w:t>
      </w:r>
      <w:r>
        <w:rPr>
          <w:sz w:val="20"/>
        </w:rPr>
        <w:t>созданной перед обработкой копии сообщения. При этом данное поле всегда будет хранить ссылку на предыдущее состояние сообщения</w:t>
      </w:r>
    </w:p>
    <w:p w:rsidR="0010027A" w:rsidRDefault="0010027A" w:rsidP="003A5C6D">
      <w:pPr>
        <w:pStyle w:val="a4"/>
        <w:numPr>
          <w:ilvl w:val="0"/>
          <w:numId w:val="27"/>
        </w:numPr>
        <w:spacing w:after="60"/>
        <w:ind w:left="1701"/>
        <w:contextualSpacing w:val="0"/>
        <w:jc w:val="both"/>
        <w:rPr>
          <w:sz w:val="20"/>
        </w:rPr>
      </w:pPr>
      <w:r>
        <w:rPr>
          <w:sz w:val="20"/>
        </w:rPr>
        <w:t xml:space="preserve">при сохранении изменений сообщения, у которого был статус </w:t>
      </w:r>
      <w:r w:rsidR="00095123">
        <w:rPr>
          <w:sz w:val="20"/>
          <w:lang w:val="en-US"/>
        </w:rPr>
        <w:t>like</w:t>
      </w:r>
      <w:r w:rsidR="00095123" w:rsidRPr="00095123">
        <w:rPr>
          <w:sz w:val="20"/>
        </w:rPr>
        <w:t xml:space="preserve"> </w:t>
      </w:r>
      <w:r w:rsidRPr="00A45BC9">
        <w:rPr>
          <w:sz w:val="20"/>
        </w:rPr>
        <w:t>‘</w:t>
      </w:r>
      <w:r>
        <w:rPr>
          <w:sz w:val="20"/>
          <w:lang w:val="en-US"/>
        </w:rPr>
        <w:t>REFUSE</w:t>
      </w:r>
      <w:r w:rsidR="00095123" w:rsidRPr="00095123">
        <w:rPr>
          <w:sz w:val="20"/>
        </w:rPr>
        <w:t>%</w:t>
      </w:r>
      <w:r w:rsidRPr="00B2022F">
        <w:rPr>
          <w:sz w:val="20"/>
        </w:rPr>
        <w:t>’</w:t>
      </w:r>
      <w:r>
        <w:rPr>
          <w:sz w:val="20"/>
        </w:rPr>
        <w:t>, присв</w:t>
      </w:r>
      <w:r w:rsidRPr="00A52A81">
        <w:rPr>
          <w:sz w:val="20"/>
        </w:rPr>
        <w:t>оить</w:t>
      </w:r>
      <w:r>
        <w:rPr>
          <w:sz w:val="20"/>
        </w:rPr>
        <w:t xml:space="preserve"> статус </w:t>
      </w:r>
      <w:r w:rsidRPr="00A45BC9">
        <w:rPr>
          <w:sz w:val="20"/>
        </w:rPr>
        <w:t>‘</w:t>
      </w:r>
      <w:r>
        <w:rPr>
          <w:sz w:val="20"/>
          <w:lang w:val="en-US"/>
        </w:rPr>
        <w:t>INPUT</w:t>
      </w:r>
      <w:r w:rsidRPr="00B2022F">
        <w:rPr>
          <w:sz w:val="20"/>
        </w:rPr>
        <w:t>’</w:t>
      </w:r>
      <w:r w:rsidRPr="00A52A81">
        <w:rPr>
          <w:sz w:val="20"/>
        </w:rPr>
        <w:t xml:space="preserve"> </w:t>
      </w:r>
      <w:r>
        <w:rPr>
          <w:sz w:val="20"/>
        </w:rPr>
        <w:t xml:space="preserve">или </w:t>
      </w:r>
      <w:r w:rsidRPr="00A52A81">
        <w:rPr>
          <w:sz w:val="20"/>
        </w:rPr>
        <w:t>‘</w:t>
      </w:r>
      <w:r w:rsidR="006B26C4">
        <w:rPr>
          <w:sz w:val="20"/>
          <w:lang w:val="en-US"/>
        </w:rPr>
        <w:t>CONTROL</w:t>
      </w:r>
      <w:r w:rsidRPr="00A52A81">
        <w:rPr>
          <w:sz w:val="20"/>
        </w:rPr>
        <w:t>’</w:t>
      </w:r>
      <w:r>
        <w:rPr>
          <w:sz w:val="20"/>
        </w:rPr>
        <w:t xml:space="preserve"> в зависимости от выбранной кнопки в формах «Ввода бухгалтерской операции </w:t>
      </w:r>
      <w:r>
        <w:rPr>
          <w:sz w:val="20"/>
          <w:lang w:val="en-US"/>
        </w:rPr>
        <w:t>GL</w:t>
      </w:r>
      <w:r>
        <w:rPr>
          <w:sz w:val="20"/>
        </w:rPr>
        <w:t>» и Ввод операции по шаблону»</w:t>
      </w:r>
      <w:r w:rsidRPr="00B57CDB">
        <w:rPr>
          <w:sz w:val="20"/>
        </w:rPr>
        <w:t xml:space="preserve">: </w:t>
      </w:r>
      <w:r>
        <w:rPr>
          <w:sz w:val="20"/>
        </w:rPr>
        <w:t>«Сохранить» или «Передать на подпись»</w:t>
      </w:r>
    </w:p>
    <w:p w:rsidR="0010027A" w:rsidRPr="00711E7E" w:rsidRDefault="0010027A" w:rsidP="0010027A">
      <w:pPr>
        <w:pStyle w:val="a4"/>
        <w:numPr>
          <w:ilvl w:val="0"/>
          <w:numId w:val="8"/>
        </w:numPr>
        <w:spacing w:after="12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 xml:space="preserve">Если сообщение или пакет сообщений удаляется, то необходимо обновить текущую запись с установкой признака невидимости </w:t>
      </w:r>
      <w:r>
        <w:rPr>
          <w:sz w:val="20"/>
          <w:lang w:val="en-US"/>
        </w:rPr>
        <w:t>GL</w:t>
      </w:r>
      <w:r w:rsidRPr="00A64051">
        <w:rPr>
          <w:sz w:val="20"/>
        </w:rPr>
        <w:t>_</w:t>
      </w:r>
      <w:r>
        <w:rPr>
          <w:sz w:val="20"/>
          <w:lang w:val="en-US"/>
        </w:rPr>
        <w:t>BATPST</w:t>
      </w:r>
      <w:proofErr w:type="gramStart"/>
      <w:r>
        <w:rPr>
          <w:sz w:val="20"/>
        </w:rPr>
        <w:t>.</w:t>
      </w:r>
      <w:proofErr w:type="gramEnd"/>
      <w:r>
        <w:rPr>
          <w:sz w:val="20"/>
          <w:lang w:val="en-US"/>
        </w:rPr>
        <w:t>INVISIBLE</w:t>
      </w:r>
      <w:r w:rsidRPr="00A64051">
        <w:rPr>
          <w:sz w:val="20"/>
        </w:rPr>
        <w:t xml:space="preserve"> = ‘</w:t>
      </w:r>
      <w:r>
        <w:rPr>
          <w:sz w:val="20"/>
        </w:rPr>
        <w:t>1</w:t>
      </w:r>
      <w:r w:rsidRPr="00A64051">
        <w:rPr>
          <w:sz w:val="20"/>
        </w:rPr>
        <w:t>’</w:t>
      </w:r>
      <w:r>
        <w:rPr>
          <w:sz w:val="20"/>
        </w:rPr>
        <w:t xml:space="preserve"> и указанием кто и когда изменил состояние </w:t>
      </w:r>
      <w:r w:rsidRPr="00F84EE3">
        <w:rPr>
          <w:sz w:val="20"/>
        </w:rPr>
        <w:t xml:space="preserve">данного </w:t>
      </w:r>
      <w:r>
        <w:rPr>
          <w:sz w:val="20"/>
        </w:rPr>
        <w:t xml:space="preserve">сообщения, заполнив соответствующими данными поля </w:t>
      </w:r>
      <w:r>
        <w:rPr>
          <w:sz w:val="20"/>
          <w:lang w:val="en-US"/>
        </w:rPr>
        <w:t>GL</w:t>
      </w:r>
      <w:r w:rsidRPr="00F84EE3">
        <w:rPr>
          <w:sz w:val="20"/>
        </w:rPr>
        <w:t>_</w:t>
      </w:r>
      <w:r>
        <w:rPr>
          <w:sz w:val="20"/>
          <w:lang w:val="en-US"/>
        </w:rPr>
        <w:t>BATPST</w:t>
      </w:r>
      <w:r w:rsidRPr="00F84EE3">
        <w:rPr>
          <w:sz w:val="20"/>
        </w:rPr>
        <w:t>.</w:t>
      </w:r>
      <w:r>
        <w:rPr>
          <w:sz w:val="20"/>
          <w:lang w:val="en-US"/>
        </w:rPr>
        <w:t>USER</w:t>
      </w:r>
      <w:r w:rsidRPr="00F84EE3">
        <w:rPr>
          <w:sz w:val="20"/>
        </w:rPr>
        <w:t>_</w:t>
      </w:r>
      <w:r>
        <w:rPr>
          <w:sz w:val="20"/>
          <w:lang w:val="en-US"/>
        </w:rPr>
        <w:t>CHNG</w:t>
      </w:r>
      <w:r w:rsidRPr="00F84EE3">
        <w:rPr>
          <w:sz w:val="20"/>
        </w:rPr>
        <w:t xml:space="preserve"> и </w:t>
      </w:r>
      <w:r>
        <w:rPr>
          <w:sz w:val="20"/>
          <w:lang w:val="en-US"/>
        </w:rPr>
        <w:t>GL</w:t>
      </w:r>
      <w:r w:rsidRPr="00F84EE3">
        <w:rPr>
          <w:sz w:val="20"/>
        </w:rPr>
        <w:t>_</w:t>
      </w:r>
      <w:r>
        <w:rPr>
          <w:sz w:val="20"/>
          <w:lang w:val="en-US"/>
        </w:rPr>
        <w:t>BATPST</w:t>
      </w:r>
      <w:r w:rsidRPr="00F84EE3">
        <w:rPr>
          <w:sz w:val="20"/>
        </w:rPr>
        <w:t>.</w:t>
      </w:r>
      <w:r>
        <w:rPr>
          <w:sz w:val="20"/>
          <w:lang w:val="en-US"/>
        </w:rPr>
        <w:t>OT</w:t>
      </w:r>
      <w:r>
        <w:rPr>
          <w:sz w:val="20"/>
        </w:rPr>
        <w:t>S</w:t>
      </w:r>
      <w:r w:rsidRPr="00F84EE3">
        <w:rPr>
          <w:sz w:val="20"/>
        </w:rPr>
        <w:t>_</w:t>
      </w:r>
      <w:r>
        <w:rPr>
          <w:sz w:val="20"/>
          <w:lang w:val="en-US"/>
        </w:rPr>
        <w:t>CHNG</w:t>
      </w:r>
      <w:r w:rsidRPr="00F84EE3">
        <w:rPr>
          <w:sz w:val="20"/>
        </w:rPr>
        <w:t>.</w:t>
      </w:r>
      <w:r>
        <w:rPr>
          <w:sz w:val="20"/>
        </w:rPr>
        <w:t xml:space="preserve"> </w:t>
      </w:r>
      <w:r w:rsidRPr="00145097">
        <w:rPr>
          <w:sz w:val="20"/>
        </w:rPr>
        <w:t xml:space="preserve">При этом </w:t>
      </w:r>
      <w:r>
        <w:rPr>
          <w:sz w:val="20"/>
        </w:rPr>
        <w:t>следует</w:t>
      </w:r>
      <w:r w:rsidRPr="00145097">
        <w:rPr>
          <w:sz w:val="20"/>
        </w:rPr>
        <w:t xml:space="preserve"> выдать сообщение с предупреждением об удалении </w:t>
      </w:r>
      <w:r>
        <w:rPr>
          <w:sz w:val="20"/>
        </w:rPr>
        <w:t>и</w:t>
      </w:r>
      <w:r w:rsidRPr="00145097">
        <w:rPr>
          <w:sz w:val="20"/>
        </w:rPr>
        <w:t xml:space="preserve"> </w:t>
      </w:r>
      <w:r w:rsidR="00945107">
        <w:rPr>
          <w:sz w:val="20"/>
        </w:rPr>
        <w:t xml:space="preserve">с </w:t>
      </w:r>
      <w:r w:rsidR="00945107" w:rsidRPr="00945107">
        <w:rPr>
          <w:sz w:val="20"/>
        </w:rPr>
        <w:t>возможностью</w:t>
      </w:r>
      <w:r w:rsidRPr="00145097">
        <w:rPr>
          <w:sz w:val="20"/>
        </w:rPr>
        <w:t xml:space="preserve"> подтверждения или отмены данного действия.</w:t>
      </w:r>
    </w:p>
    <w:p w:rsidR="003A23BD" w:rsidRDefault="00472BB8" w:rsidP="00EC2BCE">
      <w:pPr>
        <w:pStyle w:val="a4"/>
        <w:keepNext/>
        <w:numPr>
          <w:ilvl w:val="2"/>
          <w:numId w:val="1"/>
        </w:numPr>
        <w:spacing w:before="360" w:after="2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>
        <w:rPr>
          <w:b/>
          <w:color w:val="2E74B5" w:themeColor="accent1" w:themeShade="BF"/>
          <w:spacing w:val="20"/>
        </w:rPr>
        <w:t>В</w:t>
      </w:r>
      <w:r w:rsidR="00436D54">
        <w:rPr>
          <w:b/>
          <w:color w:val="2E74B5" w:themeColor="accent1" w:themeShade="BF"/>
          <w:spacing w:val="20"/>
        </w:rPr>
        <w:t xml:space="preserve">вод </w:t>
      </w:r>
      <w:r w:rsidR="003A23BD" w:rsidRPr="0047087C">
        <w:rPr>
          <w:b/>
          <w:color w:val="2E74B5" w:themeColor="accent1" w:themeShade="BF"/>
          <w:spacing w:val="20"/>
        </w:rPr>
        <w:t>сообщени</w:t>
      </w:r>
      <w:r w:rsidR="00F95D7D">
        <w:rPr>
          <w:b/>
          <w:color w:val="2E74B5" w:themeColor="accent1" w:themeShade="BF"/>
          <w:spacing w:val="20"/>
        </w:rPr>
        <w:t>й</w:t>
      </w:r>
    </w:p>
    <w:p w:rsidR="00C814E7" w:rsidRDefault="00C814E7" w:rsidP="00C814E7">
      <w:pPr>
        <w:pStyle w:val="a4"/>
        <w:spacing w:after="0"/>
        <w:ind w:left="0" w:firstLine="425"/>
        <w:contextualSpacing w:val="0"/>
        <w:jc w:val="both"/>
        <w:rPr>
          <w:sz w:val="20"/>
        </w:rPr>
      </w:pPr>
      <w:r w:rsidRPr="00EC2BCE">
        <w:rPr>
          <w:sz w:val="20"/>
        </w:rPr>
        <w:t>При</w:t>
      </w:r>
      <w:r>
        <w:rPr>
          <w:sz w:val="20"/>
        </w:rPr>
        <w:t xml:space="preserve"> вводе сообщения должна выполняться полная проверка на полноту и правильность заполнения реквизитов операции по данному сообщению. </w:t>
      </w:r>
    </w:p>
    <w:p w:rsidR="00C814E7" w:rsidRDefault="00C814E7" w:rsidP="00C814E7">
      <w:pPr>
        <w:pStyle w:val="a4"/>
        <w:spacing w:after="0"/>
        <w:ind w:left="0" w:firstLine="425"/>
        <w:contextualSpacing w:val="0"/>
        <w:jc w:val="both"/>
        <w:rPr>
          <w:b/>
          <w:color w:val="2E74B5" w:themeColor="accent1" w:themeShade="BF"/>
          <w:spacing w:val="20"/>
        </w:rPr>
      </w:pPr>
      <w:r>
        <w:rPr>
          <w:sz w:val="20"/>
        </w:rPr>
        <w:t>Операция ввода сообщения осуществляется по кнопкам «</w:t>
      </w:r>
      <w:r w:rsidRPr="005C2547">
        <w:rPr>
          <w:i/>
          <w:sz w:val="20"/>
        </w:rPr>
        <w:t>Вв</w:t>
      </w:r>
      <w:r>
        <w:rPr>
          <w:i/>
          <w:sz w:val="20"/>
        </w:rPr>
        <w:t>ести</w:t>
      </w:r>
      <w:r w:rsidRPr="005C2547">
        <w:rPr>
          <w:i/>
          <w:sz w:val="20"/>
        </w:rPr>
        <w:t xml:space="preserve"> операци</w:t>
      </w:r>
      <w:r>
        <w:rPr>
          <w:i/>
          <w:sz w:val="20"/>
        </w:rPr>
        <w:t>ю</w:t>
      </w:r>
      <w:r>
        <w:rPr>
          <w:sz w:val="20"/>
        </w:rPr>
        <w:t>»</w:t>
      </w:r>
      <w:r>
        <w:rPr>
          <w:noProof/>
          <w:sz w:val="20"/>
          <w:lang w:eastAsia="ru-RU"/>
        </w:rPr>
        <w:drawing>
          <wp:inline distT="0" distB="0" distL="0" distR="0" wp14:anchorId="7502F7F9" wp14:editId="0DF00358">
            <wp:extent cx="228600" cy="228600"/>
            <wp:effectExtent l="19050" t="19050" r="19050" b="19050"/>
            <wp:docPr id="16" name="Рисунок 16" descr="C:\RBpartners\MyProjects\BarsGL_Menual_Input\icon\new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RBpartners\MyProjects\BarsGL_Menual_Input\icon\new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и «</w:t>
      </w:r>
      <w:r w:rsidRPr="005C2547">
        <w:rPr>
          <w:i/>
          <w:sz w:val="20"/>
        </w:rPr>
        <w:t>Вв</w:t>
      </w:r>
      <w:r>
        <w:rPr>
          <w:i/>
          <w:sz w:val="20"/>
        </w:rPr>
        <w:t>ести</w:t>
      </w:r>
      <w:r w:rsidRPr="005C2547">
        <w:rPr>
          <w:i/>
          <w:sz w:val="20"/>
        </w:rPr>
        <w:t xml:space="preserve"> операци</w:t>
      </w:r>
      <w:r>
        <w:rPr>
          <w:i/>
          <w:sz w:val="20"/>
        </w:rPr>
        <w:t>ю по шаблону</w:t>
      </w:r>
      <w:r>
        <w:rPr>
          <w:sz w:val="20"/>
        </w:rPr>
        <w:t>»</w:t>
      </w:r>
      <w:r>
        <w:rPr>
          <w:noProof/>
          <w:sz w:val="20"/>
          <w:lang w:eastAsia="ru-RU"/>
        </w:rPr>
        <w:drawing>
          <wp:inline distT="0" distB="0" distL="0" distR="0" wp14:anchorId="4BBD126C" wp14:editId="2F788FB4">
            <wp:extent cx="228600" cy="2286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r_tmp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, которые следует перенести из формы «Операции» и переименовать на «</w:t>
      </w:r>
      <w:r w:rsidR="00E70D84">
        <w:rPr>
          <w:i/>
          <w:sz w:val="20"/>
        </w:rPr>
        <w:t>Ввести операцию</w:t>
      </w:r>
      <w:r>
        <w:rPr>
          <w:sz w:val="20"/>
        </w:rPr>
        <w:t>» и «</w:t>
      </w:r>
      <w:r w:rsidR="00E70D84">
        <w:rPr>
          <w:i/>
          <w:sz w:val="20"/>
        </w:rPr>
        <w:t>Ввести операцию</w:t>
      </w:r>
      <w:r>
        <w:rPr>
          <w:i/>
          <w:sz w:val="20"/>
        </w:rPr>
        <w:t xml:space="preserve"> по шаблону</w:t>
      </w:r>
      <w:r>
        <w:rPr>
          <w:sz w:val="20"/>
        </w:rPr>
        <w:t>». Кнопки должны быть доступны пользователям с ролью «Исполнитель проводок» («Ввод операции»). Для пакетного режима кнопке ввода сообщений следует дать название «Загрузка пакета из файла»</w:t>
      </w:r>
    </w:p>
    <w:p w:rsidR="00C814E7" w:rsidRPr="00C01B95" w:rsidRDefault="00C814E7" w:rsidP="00EA271F">
      <w:pPr>
        <w:pStyle w:val="a4"/>
        <w:keepNext/>
        <w:numPr>
          <w:ilvl w:val="3"/>
          <w:numId w:val="1"/>
        </w:numPr>
        <w:spacing w:before="360" w:after="2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 w:rsidRPr="00C01B95">
        <w:rPr>
          <w:b/>
          <w:color w:val="2E74B5" w:themeColor="accent1" w:themeShade="BF"/>
          <w:spacing w:val="20"/>
        </w:rPr>
        <w:t>Доступные действия</w:t>
      </w:r>
    </w:p>
    <w:p w:rsidR="00001906" w:rsidRDefault="00001906" w:rsidP="00001906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При открытии формы возможны следующие действия пользователей</w:t>
      </w:r>
    </w:p>
    <w:p w:rsidR="00001906" w:rsidRDefault="00001906" w:rsidP="00001906">
      <w:pPr>
        <w:pStyle w:val="a4"/>
        <w:numPr>
          <w:ilvl w:val="0"/>
          <w:numId w:val="6"/>
        </w:numPr>
        <w:spacing w:after="120"/>
        <w:contextualSpacing w:val="0"/>
        <w:jc w:val="both"/>
        <w:rPr>
          <w:sz w:val="20"/>
        </w:rPr>
      </w:pPr>
      <w:r>
        <w:rPr>
          <w:sz w:val="20"/>
        </w:rPr>
        <w:t>Для сообщений, вводимых вручную</w:t>
      </w:r>
      <w:r w:rsidRPr="00B1557C">
        <w:rPr>
          <w:sz w:val="20"/>
        </w:rPr>
        <w:t>:</w:t>
      </w:r>
      <w:r>
        <w:rPr>
          <w:sz w:val="20"/>
        </w:rPr>
        <w:t xml:space="preserve"> </w:t>
      </w:r>
    </w:p>
    <w:p w:rsidR="00001906" w:rsidRPr="00440A36" w:rsidRDefault="00001906" w:rsidP="00001906">
      <w:pPr>
        <w:pStyle w:val="a4"/>
        <w:numPr>
          <w:ilvl w:val="0"/>
          <w:numId w:val="4"/>
        </w:numPr>
        <w:spacing w:after="0"/>
        <w:ind w:left="1560"/>
        <w:contextualSpacing w:val="0"/>
        <w:jc w:val="both"/>
        <w:rPr>
          <w:sz w:val="20"/>
        </w:rPr>
      </w:pPr>
      <w:r>
        <w:rPr>
          <w:sz w:val="20"/>
        </w:rPr>
        <w:t xml:space="preserve">ввод и </w:t>
      </w:r>
      <w:r w:rsidRPr="00440A36">
        <w:rPr>
          <w:sz w:val="20"/>
        </w:rPr>
        <w:t xml:space="preserve">сохранение </w:t>
      </w:r>
      <w:r>
        <w:rPr>
          <w:sz w:val="20"/>
        </w:rPr>
        <w:t xml:space="preserve">сообщения </w:t>
      </w:r>
      <w:r w:rsidRPr="00440A36">
        <w:rPr>
          <w:sz w:val="20"/>
        </w:rPr>
        <w:t xml:space="preserve">для </w:t>
      </w:r>
      <w:r>
        <w:rPr>
          <w:sz w:val="20"/>
        </w:rPr>
        <w:t xml:space="preserve">возможно </w:t>
      </w:r>
      <w:r w:rsidRPr="00440A36">
        <w:rPr>
          <w:sz w:val="20"/>
        </w:rPr>
        <w:t>дальнейшего редактирования и</w:t>
      </w:r>
      <w:r>
        <w:rPr>
          <w:sz w:val="20"/>
        </w:rPr>
        <w:t xml:space="preserve"> </w:t>
      </w:r>
      <w:r w:rsidRPr="00440A36">
        <w:rPr>
          <w:sz w:val="20"/>
        </w:rPr>
        <w:t>удаления</w:t>
      </w:r>
      <w:r>
        <w:rPr>
          <w:sz w:val="20"/>
        </w:rPr>
        <w:t xml:space="preserve"> - сообщение об операции создается со статусом </w:t>
      </w:r>
      <w:r w:rsidRPr="008001CC">
        <w:rPr>
          <w:sz w:val="20"/>
        </w:rPr>
        <w:t>‘</w:t>
      </w:r>
      <w:r>
        <w:rPr>
          <w:sz w:val="20"/>
          <w:lang w:val="en-US"/>
        </w:rPr>
        <w:t>INPUT</w:t>
      </w:r>
      <w:r w:rsidRPr="008001CC">
        <w:rPr>
          <w:sz w:val="20"/>
        </w:rPr>
        <w:t>’</w:t>
      </w:r>
    </w:p>
    <w:p w:rsidR="00001906" w:rsidRDefault="00001906" w:rsidP="00001906">
      <w:pPr>
        <w:pStyle w:val="a4"/>
        <w:numPr>
          <w:ilvl w:val="0"/>
          <w:numId w:val="4"/>
        </w:numPr>
        <w:spacing w:after="0"/>
        <w:ind w:left="1560"/>
        <w:contextualSpacing w:val="0"/>
        <w:jc w:val="both"/>
        <w:rPr>
          <w:sz w:val="20"/>
        </w:rPr>
      </w:pPr>
      <w:r>
        <w:rPr>
          <w:sz w:val="20"/>
        </w:rPr>
        <w:t>отказ от ввода сообщения - сообщение об операции не создается</w:t>
      </w:r>
    </w:p>
    <w:p w:rsidR="00001906" w:rsidRDefault="00001906" w:rsidP="00001906">
      <w:pPr>
        <w:pStyle w:val="a4"/>
        <w:numPr>
          <w:ilvl w:val="0"/>
          <w:numId w:val="4"/>
        </w:numPr>
        <w:spacing w:after="12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lastRenderedPageBreak/>
        <w:t xml:space="preserve">передача сообщения на подпись для авторизации операции, если данную функцию включить в форму «Ввод бухгалтерской операции </w:t>
      </w:r>
      <w:r>
        <w:rPr>
          <w:sz w:val="20"/>
          <w:lang w:val="en-US"/>
        </w:rPr>
        <w:t>GL</w:t>
      </w:r>
      <w:r>
        <w:rPr>
          <w:sz w:val="20"/>
        </w:rPr>
        <w:t xml:space="preserve">» или «Ввод операции </w:t>
      </w:r>
      <w:r>
        <w:rPr>
          <w:sz w:val="20"/>
          <w:lang w:val="en-US"/>
        </w:rPr>
        <w:t>GL</w:t>
      </w:r>
      <w:r w:rsidRPr="00E033C7">
        <w:rPr>
          <w:sz w:val="20"/>
        </w:rPr>
        <w:t xml:space="preserve"> </w:t>
      </w:r>
      <w:r>
        <w:rPr>
          <w:sz w:val="20"/>
        </w:rPr>
        <w:t>по шаблону»</w:t>
      </w:r>
      <w:r w:rsidRPr="008001CC">
        <w:rPr>
          <w:sz w:val="20"/>
        </w:rPr>
        <w:t xml:space="preserve"> </w:t>
      </w:r>
      <w:r>
        <w:rPr>
          <w:sz w:val="20"/>
        </w:rPr>
        <w:t xml:space="preserve">- сообщение об операции </w:t>
      </w:r>
      <w:r w:rsidRPr="008001CC">
        <w:rPr>
          <w:sz w:val="20"/>
        </w:rPr>
        <w:t>переводится в статус ‘</w:t>
      </w:r>
      <w:r>
        <w:rPr>
          <w:sz w:val="20"/>
          <w:lang w:val="en-US"/>
        </w:rPr>
        <w:t>CONTROL</w:t>
      </w:r>
      <w:r w:rsidRPr="008001CC">
        <w:rPr>
          <w:sz w:val="20"/>
        </w:rPr>
        <w:t>’</w:t>
      </w:r>
      <w:r>
        <w:rPr>
          <w:sz w:val="20"/>
        </w:rPr>
        <w:t xml:space="preserve"> и становится недоступным на шаге ввода и контроля сообщений. </w:t>
      </w:r>
    </w:p>
    <w:p w:rsidR="00001906" w:rsidRDefault="00001906" w:rsidP="00001906">
      <w:pPr>
        <w:pStyle w:val="a4"/>
        <w:keepNext/>
        <w:numPr>
          <w:ilvl w:val="0"/>
          <w:numId w:val="6"/>
        </w:numPr>
        <w:spacing w:after="12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>Для сообщений, вводимых в пакетном режиме</w:t>
      </w:r>
      <w:r w:rsidRPr="00B1557C">
        <w:rPr>
          <w:sz w:val="20"/>
        </w:rPr>
        <w:t>:</w:t>
      </w:r>
      <w:r>
        <w:rPr>
          <w:sz w:val="20"/>
        </w:rPr>
        <w:t xml:space="preserve"> </w:t>
      </w:r>
    </w:p>
    <w:p w:rsidR="00001906" w:rsidRDefault="00001906" w:rsidP="00001906">
      <w:pPr>
        <w:pStyle w:val="a4"/>
        <w:numPr>
          <w:ilvl w:val="0"/>
          <w:numId w:val="9"/>
        </w:numPr>
        <w:spacing w:after="0"/>
        <w:ind w:left="1560"/>
        <w:contextualSpacing w:val="0"/>
        <w:jc w:val="both"/>
        <w:rPr>
          <w:sz w:val="20"/>
        </w:rPr>
      </w:pPr>
      <w:r>
        <w:rPr>
          <w:sz w:val="20"/>
        </w:rPr>
        <w:t xml:space="preserve">загрузка и обработка загруженного пакета – сообщения об операции создаются со статусом </w:t>
      </w:r>
      <w:r w:rsidRPr="008001CC">
        <w:rPr>
          <w:sz w:val="20"/>
        </w:rPr>
        <w:t>‘</w:t>
      </w:r>
      <w:r>
        <w:rPr>
          <w:sz w:val="20"/>
          <w:lang w:val="en-US"/>
        </w:rPr>
        <w:t>INPUT</w:t>
      </w:r>
      <w:r w:rsidRPr="008001CC">
        <w:rPr>
          <w:sz w:val="20"/>
        </w:rPr>
        <w:t>’</w:t>
      </w:r>
      <w:r>
        <w:rPr>
          <w:sz w:val="20"/>
        </w:rPr>
        <w:t xml:space="preserve"> и после проверки правильности загрузки сообщений всего пакета</w:t>
      </w:r>
      <w:r w:rsidRPr="00B1168F">
        <w:rPr>
          <w:sz w:val="20"/>
        </w:rPr>
        <w:t>:</w:t>
      </w:r>
    </w:p>
    <w:p w:rsidR="00001906" w:rsidRDefault="00001906" w:rsidP="00001906">
      <w:pPr>
        <w:pStyle w:val="a4"/>
        <w:numPr>
          <w:ilvl w:val="0"/>
          <w:numId w:val="7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t xml:space="preserve">пакету </w:t>
      </w:r>
      <w:r w:rsidRPr="005C552B">
        <w:rPr>
          <w:sz w:val="20"/>
        </w:rPr>
        <w:t xml:space="preserve">присваивается </w:t>
      </w:r>
      <w:r>
        <w:rPr>
          <w:sz w:val="20"/>
        </w:rPr>
        <w:t>статус GL_BATPKG.</w:t>
      </w:r>
      <w:r>
        <w:rPr>
          <w:sz w:val="20"/>
          <w:lang w:val="en-US"/>
        </w:rPr>
        <w:t>STATE</w:t>
      </w:r>
      <w:r w:rsidRPr="008F1A60">
        <w:rPr>
          <w:sz w:val="20"/>
        </w:rPr>
        <w:t xml:space="preserve"> </w:t>
      </w:r>
      <w:r>
        <w:rPr>
          <w:sz w:val="20"/>
        </w:rPr>
        <w:t xml:space="preserve">= </w:t>
      </w:r>
      <w:r w:rsidRPr="008F1A60">
        <w:rPr>
          <w:sz w:val="20"/>
        </w:rPr>
        <w:t>‘</w:t>
      </w:r>
      <w:r>
        <w:rPr>
          <w:sz w:val="20"/>
          <w:lang w:val="en-US"/>
        </w:rPr>
        <w:t>PROCESSED</w:t>
      </w:r>
      <w:r w:rsidRPr="008F1A60">
        <w:rPr>
          <w:sz w:val="20"/>
        </w:rPr>
        <w:t>’</w:t>
      </w:r>
      <w:r>
        <w:rPr>
          <w:sz w:val="20"/>
        </w:rPr>
        <w:t xml:space="preserve"> при отсутствии ошибок в загруженных сообщениях (</w:t>
      </w:r>
      <w:r>
        <w:rPr>
          <w:sz w:val="20"/>
          <w:lang w:val="en-US"/>
        </w:rPr>
        <w:t>GL</w:t>
      </w:r>
      <w:r w:rsidRPr="00465C9B">
        <w:rPr>
          <w:sz w:val="20"/>
        </w:rPr>
        <w:t>_</w:t>
      </w:r>
      <w:r>
        <w:rPr>
          <w:sz w:val="20"/>
          <w:lang w:val="en-US"/>
        </w:rPr>
        <w:t>BATPST</w:t>
      </w:r>
      <w:r w:rsidRPr="00465C9B">
        <w:rPr>
          <w:sz w:val="20"/>
        </w:rPr>
        <w:t>.</w:t>
      </w:r>
      <w:r>
        <w:rPr>
          <w:sz w:val="20"/>
        </w:rPr>
        <w:t>ECODE = '</w:t>
      </w:r>
      <w:r w:rsidRPr="005C552B">
        <w:rPr>
          <w:sz w:val="20"/>
        </w:rPr>
        <w:t>0</w:t>
      </w:r>
      <w:r>
        <w:rPr>
          <w:sz w:val="20"/>
        </w:rPr>
        <w:t xml:space="preserve">') </w:t>
      </w:r>
    </w:p>
    <w:p w:rsidR="00001906" w:rsidRDefault="00001906" w:rsidP="00001906">
      <w:pPr>
        <w:pStyle w:val="a4"/>
        <w:numPr>
          <w:ilvl w:val="0"/>
          <w:numId w:val="7"/>
        </w:numPr>
        <w:spacing w:after="60"/>
        <w:ind w:left="2279" w:hanging="357"/>
        <w:contextualSpacing w:val="0"/>
        <w:jc w:val="both"/>
        <w:rPr>
          <w:sz w:val="20"/>
        </w:rPr>
      </w:pPr>
      <w:r>
        <w:rPr>
          <w:sz w:val="20"/>
        </w:rPr>
        <w:t>пакету присваивается статус GL_BATPKG.</w:t>
      </w:r>
      <w:r>
        <w:rPr>
          <w:sz w:val="20"/>
          <w:lang w:val="en-US"/>
        </w:rPr>
        <w:t>STATE</w:t>
      </w:r>
      <w:r w:rsidRPr="008F1A60">
        <w:rPr>
          <w:sz w:val="20"/>
        </w:rPr>
        <w:t xml:space="preserve"> </w:t>
      </w:r>
      <w:r>
        <w:rPr>
          <w:sz w:val="20"/>
        </w:rPr>
        <w:t xml:space="preserve">= </w:t>
      </w:r>
      <w:r w:rsidRPr="00797944">
        <w:rPr>
          <w:sz w:val="20"/>
        </w:rPr>
        <w:t>‘</w:t>
      </w:r>
      <w:r>
        <w:rPr>
          <w:sz w:val="20"/>
          <w:lang w:val="en-US"/>
        </w:rPr>
        <w:t>ERROR</w:t>
      </w:r>
      <w:r w:rsidRPr="00797944">
        <w:rPr>
          <w:sz w:val="20"/>
        </w:rPr>
        <w:t>’</w:t>
      </w:r>
      <w:r>
        <w:rPr>
          <w:sz w:val="20"/>
        </w:rPr>
        <w:t xml:space="preserve"> при возникновении ошибки хотя бы в одном сообщении (</w:t>
      </w:r>
      <w:r>
        <w:rPr>
          <w:sz w:val="20"/>
          <w:lang w:val="en-US"/>
        </w:rPr>
        <w:t>GL</w:t>
      </w:r>
      <w:r w:rsidRPr="00465C9B">
        <w:rPr>
          <w:sz w:val="20"/>
        </w:rPr>
        <w:t>_</w:t>
      </w:r>
      <w:r>
        <w:rPr>
          <w:sz w:val="20"/>
          <w:lang w:val="en-US"/>
        </w:rPr>
        <w:t>BATPST</w:t>
      </w:r>
      <w:r w:rsidRPr="00465C9B">
        <w:rPr>
          <w:sz w:val="20"/>
        </w:rPr>
        <w:t>.</w:t>
      </w:r>
      <w:r>
        <w:rPr>
          <w:sz w:val="20"/>
        </w:rPr>
        <w:t xml:space="preserve">ECODE = '1') </w:t>
      </w:r>
    </w:p>
    <w:p w:rsidR="00001906" w:rsidRDefault="00001906" w:rsidP="00001906">
      <w:pPr>
        <w:pStyle w:val="a4"/>
        <w:numPr>
          <w:ilvl w:val="0"/>
          <w:numId w:val="9"/>
        </w:numPr>
        <w:spacing w:after="60"/>
        <w:ind w:left="1559" w:hanging="357"/>
        <w:contextualSpacing w:val="0"/>
        <w:jc w:val="both"/>
        <w:rPr>
          <w:sz w:val="20"/>
        </w:rPr>
      </w:pPr>
      <w:r w:rsidRPr="00A15C72">
        <w:rPr>
          <w:sz w:val="20"/>
        </w:rPr>
        <w:t xml:space="preserve">отказ системой в загрузке пакета </w:t>
      </w:r>
      <w:r>
        <w:rPr>
          <w:sz w:val="20"/>
        </w:rPr>
        <w:t>в случае</w:t>
      </w:r>
      <w:r w:rsidRPr="00A15C72">
        <w:rPr>
          <w:sz w:val="20"/>
        </w:rPr>
        <w:t xml:space="preserve"> не</w:t>
      </w:r>
      <w:r>
        <w:rPr>
          <w:sz w:val="20"/>
        </w:rPr>
        <w:t xml:space="preserve"> </w:t>
      </w:r>
      <w:r w:rsidRPr="00A15C72">
        <w:rPr>
          <w:sz w:val="20"/>
        </w:rPr>
        <w:t>прохождени</w:t>
      </w:r>
      <w:r>
        <w:rPr>
          <w:sz w:val="20"/>
        </w:rPr>
        <w:t>я</w:t>
      </w:r>
      <w:r w:rsidRPr="00A15C72">
        <w:rPr>
          <w:sz w:val="20"/>
        </w:rPr>
        <w:t xml:space="preserve"> первичной валидации пакета – пакет и сообщения по пакету не созда</w:t>
      </w:r>
      <w:r>
        <w:rPr>
          <w:sz w:val="20"/>
        </w:rPr>
        <w:t>ются</w:t>
      </w:r>
      <w:r w:rsidR="00F120F5">
        <w:rPr>
          <w:sz w:val="20"/>
        </w:rPr>
        <w:t>. В первичную валидацию можно включить проверку на однородность значения даты проводки</w:t>
      </w:r>
    </w:p>
    <w:p w:rsidR="00001906" w:rsidRDefault="00001906" w:rsidP="00001906">
      <w:pPr>
        <w:pStyle w:val="a4"/>
        <w:numPr>
          <w:ilvl w:val="0"/>
          <w:numId w:val="9"/>
        </w:numPr>
        <w:spacing w:after="60"/>
        <w:ind w:left="1559" w:hanging="357"/>
        <w:contextualSpacing w:val="0"/>
        <w:jc w:val="both"/>
        <w:rPr>
          <w:sz w:val="20"/>
        </w:rPr>
      </w:pPr>
      <w:r w:rsidRPr="0076792A">
        <w:rPr>
          <w:sz w:val="20"/>
        </w:rPr>
        <w:t xml:space="preserve">передача пакета со статусом </w:t>
      </w:r>
      <w:r>
        <w:rPr>
          <w:sz w:val="20"/>
        </w:rPr>
        <w:t>GL_BATPKG</w:t>
      </w:r>
      <w:r w:rsidRPr="0076792A">
        <w:rPr>
          <w:sz w:val="20"/>
        </w:rPr>
        <w:t>.</w:t>
      </w:r>
      <w:r w:rsidRPr="0076792A">
        <w:rPr>
          <w:sz w:val="20"/>
          <w:lang w:val="en-US"/>
        </w:rPr>
        <w:t>STATE</w:t>
      </w:r>
      <w:r w:rsidRPr="0076792A">
        <w:rPr>
          <w:sz w:val="20"/>
        </w:rPr>
        <w:t xml:space="preserve"> = ‘</w:t>
      </w:r>
      <w:r w:rsidRPr="0076792A">
        <w:rPr>
          <w:sz w:val="20"/>
          <w:lang w:val="en-US"/>
        </w:rPr>
        <w:t>PROCESSED</w:t>
      </w:r>
      <w:r w:rsidRPr="0076792A">
        <w:rPr>
          <w:sz w:val="20"/>
        </w:rPr>
        <w:t xml:space="preserve">’ на </w:t>
      </w:r>
      <w:r>
        <w:rPr>
          <w:sz w:val="20"/>
        </w:rPr>
        <w:t>подпись</w:t>
      </w:r>
      <w:r w:rsidRPr="0076792A">
        <w:rPr>
          <w:sz w:val="20"/>
        </w:rPr>
        <w:t xml:space="preserve"> для </w:t>
      </w:r>
      <w:r>
        <w:rPr>
          <w:sz w:val="20"/>
        </w:rPr>
        <w:t>подписи (</w:t>
      </w:r>
      <w:r w:rsidRPr="0076792A">
        <w:rPr>
          <w:sz w:val="20"/>
        </w:rPr>
        <w:t>авторизации</w:t>
      </w:r>
      <w:r>
        <w:rPr>
          <w:sz w:val="20"/>
        </w:rPr>
        <w:t>)</w:t>
      </w:r>
      <w:r w:rsidRPr="0076792A">
        <w:rPr>
          <w:sz w:val="20"/>
        </w:rPr>
        <w:t xml:space="preserve"> сообщений пакета, если данную функцию включить в форму «</w:t>
      </w:r>
      <w:r w:rsidR="000452DE">
        <w:rPr>
          <w:sz w:val="20"/>
        </w:rPr>
        <w:t>Загрузка пакета</w:t>
      </w:r>
      <w:r w:rsidRPr="0076792A">
        <w:rPr>
          <w:sz w:val="20"/>
        </w:rPr>
        <w:t>» - сообщения об операции переводятся в статус ‘</w:t>
      </w:r>
      <w:r>
        <w:rPr>
          <w:sz w:val="20"/>
          <w:lang w:val="en-US"/>
        </w:rPr>
        <w:t>CONTROL</w:t>
      </w:r>
      <w:r w:rsidRPr="0076792A">
        <w:rPr>
          <w:sz w:val="20"/>
        </w:rPr>
        <w:t>’</w:t>
      </w:r>
      <w:r>
        <w:rPr>
          <w:sz w:val="20"/>
        </w:rPr>
        <w:t>, форма загрузки закрывается, сообщения</w:t>
      </w:r>
      <w:r w:rsidRPr="0076792A">
        <w:rPr>
          <w:sz w:val="20"/>
        </w:rPr>
        <w:t xml:space="preserve"> становятся недоступными на шаге ввода и контроля сообщений. </w:t>
      </w:r>
    </w:p>
    <w:p w:rsidR="00001906" w:rsidRDefault="00001906" w:rsidP="00001906">
      <w:pPr>
        <w:pStyle w:val="a4"/>
        <w:numPr>
          <w:ilvl w:val="0"/>
          <w:numId w:val="9"/>
        </w:numPr>
        <w:spacing w:after="12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>Удаление пакета с сообщениями,</w:t>
      </w:r>
      <w:r w:rsidRPr="008F0348">
        <w:rPr>
          <w:sz w:val="20"/>
        </w:rPr>
        <w:t xml:space="preserve"> </w:t>
      </w:r>
      <w:r w:rsidRPr="0076792A">
        <w:rPr>
          <w:sz w:val="20"/>
        </w:rPr>
        <w:t>если данную функцию включить в форму «</w:t>
      </w:r>
      <w:r w:rsidR="000452DE">
        <w:rPr>
          <w:sz w:val="20"/>
        </w:rPr>
        <w:t>Загрузка пакета</w:t>
      </w:r>
      <w:r w:rsidRPr="0076792A">
        <w:rPr>
          <w:sz w:val="20"/>
        </w:rPr>
        <w:t xml:space="preserve">» - сообщения </w:t>
      </w:r>
      <w:r>
        <w:rPr>
          <w:sz w:val="20"/>
        </w:rPr>
        <w:t>и пакет удаляются, форма загрузки закрывается</w:t>
      </w:r>
      <w:r w:rsidRPr="0076792A">
        <w:rPr>
          <w:sz w:val="20"/>
        </w:rPr>
        <w:t>.</w:t>
      </w:r>
    </w:p>
    <w:p w:rsidR="00001906" w:rsidRPr="00C01B95" w:rsidRDefault="00001906" w:rsidP="00EA271F">
      <w:pPr>
        <w:pStyle w:val="a4"/>
        <w:keepNext/>
        <w:numPr>
          <w:ilvl w:val="3"/>
          <w:numId w:val="1"/>
        </w:numPr>
        <w:spacing w:before="360" w:after="2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 w:rsidRPr="00C01B95">
        <w:rPr>
          <w:b/>
          <w:color w:val="2E74B5" w:themeColor="accent1" w:themeShade="BF"/>
          <w:spacing w:val="20"/>
        </w:rPr>
        <w:t>Проверка права доступа</w:t>
      </w:r>
    </w:p>
    <w:p w:rsidR="005A42E1" w:rsidRDefault="005A42E1" w:rsidP="005A42E1">
      <w:pPr>
        <w:spacing w:after="60"/>
        <w:ind w:firstLine="425"/>
        <w:jc w:val="both"/>
        <w:rPr>
          <w:sz w:val="20"/>
        </w:rPr>
      </w:pPr>
      <w:r>
        <w:rPr>
          <w:sz w:val="20"/>
        </w:rPr>
        <w:t>П</w:t>
      </w:r>
      <w:r w:rsidR="00001906">
        <w:rPr>
          <w:sz w:val="20"/>
        </w:rPr>
        <w:t>еред</w:t>
      </w:r>
      <w:r>
        <w:rPr>
          <w:sz w:val="20"/>
        </w:rPr>
        <w:t xml:space="preserve"> </w:t>
      </w:r>
      <w:r w:rsidR="00001906">
        <w:rPr>
          <w:sz w:val="20"/>
        </w:rPr>
        <w:t>сохранением сообщения как при вводе сообщения вручную, так и при</w:t>
      </w:r>
      <w:r>
        <w:rPr>
          <w:sz w:val="20"/>
        </w:rPr>
        <w:t xml:space="preserve"> загрузк</w:t>
      </w:r>
      <w:r w:rsidR="00001906">
        <w:rPr>
          <w:sz w:val="20"/>
        </w:rPr>
        <w:t>е</w:t>
      </w:r>
      <w:r>
        <w:rPr>
          <w:sz w:val="20"/>
        </w:rPr>
        <w:t xml:space="preserve"> сообщений </w:t>
      </w:r>
      <w:r w:rsidR="00001906">
        <w:rPr>
          <w:sz w:val="20"/>
        </w:rPr>
        <w:t xml:space="preserve">в пакетном режиме </w:t>
      </w:r>
      <w:r>
        <w:rPr>
          <w:sz w:val="20"/>
        </w:rPr>
        <w:t>из файла</w:t>
      </w:r>
      <w:r w:rsidR="00001906">
        <w:rPr>
          <w:sz w:val="20"/>
        </w:rPr>
        <w:t>,</w:t>
      </w:r>
      <w:r>
        <w:rPr>
          <w:sz w:val="20"/>
        </w:rPr>
        <w:t xml:space="preserve"> должна выполняться проверка сообщений на дату проводки и, если дата проводки не совпадает с датой текущего операционного дня, то необходимо проверить наличие прав на совершение проводки в закрытый операционный день. </w:t>
      </w:r>
    </w:p>
    <w:p w:rsidR="00F96155" w:rsidRPr="00001906" w:rsidRDefault="00F96155" w:rsidP="00001906">
      <w:pPr>
        <w:spacing w:after="120"/>
        <w:ind w:firstLine="425"/>
        <w:jc w:val="both"/>
        <w:rPr>
          <w:sz w:val="20"/>
        </w:rPr>
      </w:pPr>
      <w:r>
        <w:rPr>
          <w:sz w:val="20"/>
        </w:rPr>
        <w:t>Данные права определяются по запросу</w:t>
      </w:r>
      <w:r w:rsidR="00001906" w:rsidRPr="00001906">
        <w:rPr>
          <w:sz w:val="20"/>
        </w:rPr>
        <w:t>:</w:t>
      </w:r>
    </w:p>
    <w:p w:rsidR="00F96155" w:rsidRPr="00E95D5A" w:rsidRDefault="00F96155" w:rsidP="00F96155">
      <w:pPr>
        <w:spacing w:after="0"/>
        <w:ind w:left="1202"/>
        <w:jc w:val="both"/>
        <w:rPr>
          <w:sz w:val="20"/>
          <w:lang w:val="en-US"/>
        </w:rPr>
      </w:pPr>
      <w:r w:rsidRPr="00E95D5A">
        <w:rPr>
          <w:sz w:val="20"/>
          <w:lang w:val="en-US"/>
        </w:rPr>
        <w:t xml:space="preserve">GL_AU_PRMVAL.ID_USER = GL_USER.ID_USER, </w:t>
      </w:r>
      <w:r w:rsidRPr="00E95D5A">
        <w:rPr>
          <w:sz w:val="20"/>
        </w:rPr>
        <w:t>для</w:t>
      </w:r>
    </w:p>
    <w:p w:rsidR="00F96155" w:rsidRDefault="00F96155" w:rsidP="00F96155">
      <w:pPr>
        <w:pStyle w:val="a4"/>
        <w:spacing w:after="0"/>
        <w:ind w:left="3827"/>
        <w:contextualSpacing w:val="0"/>
        <w:jc w:val="both"/>
        <w:rPr>
          <w:sz w:val="20"/>
        </w:rPr>
      </w:pP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USER</w:t>
      </w:r>
      <w:r>
        <w:rPr>
          <w:sz w:val="20"/>
        </w:rPr>
        <w:t>.</w:t>
      </w:r>
      <w:r>
        <w:rPr>
          <w:sz w:val="20"/>
          <w:lang w:val="en-US"/>
        </w:rPr>
        <w:t>USER</w:t>
      </w:r>
      <w:r>
        <w:rPr>
          <w:sz w:val="20"/>
        </w:rPr>
        <w:t xml:space="preserve">_NAME = </w:t>
      </w:r>
      <w:r w:rsidR="00833AB9">
        <w:rPr>
          <w:sz w:val="20"/>
        </w:rPr>
        <w:t>«</w:t>
      </w:r>
      <w:r>
        <w:rPr>
          <w:sz w:val="20"/>
        </w:rPr>
        <w:t>логин авторизованного пользователя</w:t>
      </w:r>
      <w:r w:rsidR="00833AB9">
        <w:rPr>
          <w:sz w:val="20"/>
        </w:rPr>
        <w:t>»</w:t>
      </w:r>
    </w:p>
    <w:p w:rsidR="00F96155" w:rsidRPr="00810074" w:rsidRDefault="00F96155" w:rsidP="00F96155">
      <w:pPr>
        <w:pStyle w:val="a4"/>
        <w:spacing w:after="120"/>
        <w:ind w:left="2410"/>
        <w:contextualSpacing w:val="0"/>
        <w:jc w:val="both"/>
        <w:rPr>
          <w:sz w:val="20"/>
          <w:lang w:val="en-US"/>
        </w:rPr>
      </w:pPr>
      <w:r>
        <w:rPr>
          <w:sz w:val="20"/>
        </w:rPr>
        <w:t>И</w:t>
      </w:r>
    </w:p>
    <w:p w:rsidR="00F96155" w:rsidRPr="00810074" w:rsidRDefault="00F96155" w:rsidP="00F96155">
      <w:pPr>
        <w:spacing w:after="120"/>
        <w:ind w:left="1200"/>
        <w:jc w:val="both"/>
        <w:rPr>
          <w:sz w:val="20"/>
          <w:lang w:val="en-US"/>
        </w:rPr>
      </w:pPr>
      <w:r w:rsidRPr="00E95D5A">
        <w:rPr>
          <w:sz w:val="20"/>
          <w:lang w:val="en-US"/>
        </w:rPr>
        <w:t>GL</w:t>
      </w:r>
      <w:r w:rsidRPr="00810074">
        <w:rPr>
          <w:sz w:val="20"/>
          <w:lang w:val="en-US"/>
        </w:rPr>
        <w:t>_</w:t>
      </w:r>
      <w:r w:rsidRPr="00E95D5A">
        <w:rPr>
          <w:sz w:val="20"/>
          <w:lang w:val="en-US"/>
        </w:rPr>
        <w:t>AU</w:t>
      </w:r>
      <w:r w:rsidRPr="00810074">
        <w:rPr>
          <w:sz w:val="20"/>
          <w:lang w:val="en-US"/>
        </w:rPr>
        <w:t>_</w:t>
      </w:r>
      <w:r w:rsidRPr="00E95D5A">
        <w:rPr>
          <w:sz w:val="20"/>
          <w:lang w:val="en-US"/>
        </w:rPr>
        <w:t>PRMVAL</w:t>
      </w:r>
      <w:r w:rsidRPr="00810074">
        <w:rPr>
          <w:sz w:val="20"/>
          <w:lang w:val="en-US"/>
        </w:rPr>
        <w:t>.</w:t>
      </w:r>
      <w:r w:rsidRPr="00E95D5A">
        <w:rPr>
          <w:sz w:val="20"/>
          <w:lang w:val="en-US"/>
        </w:rPr>
        <w:t>PRM</w:t>
      </w:r>
      <w:r w:rsidRPr="00810074">
        <w:rPr>
          <w:sz w:val="20"/>
          <w:lang w:val="en-US"/>
        </w:rPr>
        <w:t>_</w:t>
      </w:r>
      <w:r w:rsidRPr="00E95D5A">
        <w:rPr>
          <w:sz w:val="20"/>
          <w:lang w:val="en-US"/>
        </w:rPr>
        <w:t>CODE</w:t>
      </w:r>
      <w:r w:rsidRPr="00810074">
        <w:rPr>
          <w:sz w:val="20"/>
          <w:lang w:val="en-US"/>
        </w:rPr>
        <w:t xml:space="preserve"> = ‘</w:t>
      </w:r>
      <w:proofErr w:type="spellStart"/>
      <w:r w:rsidRPr="00E95D5A">
        <w:rPr>
          <w:rFonts w:ascii="Calibri" w:eastAsia="Times New Roman" w:hAnsi="Calibri" w:cs="Times New Roman"/>
          <w:color w:val="000000"/>
          <w:sz w:val="20"/>
          <w:lang w:val="en-US" w:eastAsia="ru-RU"/>
        </w:rPr>
        <w:t>BackValue</w:t>
      </w:r>
      <w:proofErr w:type="spellEnd"/>
      <w:r w:rsidRPr="00810074">
        <w:rPr>
          <w:sz w:val="20"/>
          <w:lang w:val="en-US"/>
        </w:rPr>
        <w:t xml:space="preserve">’ </w:t>
      </w:r>
    </w:p>
    <w:p w:rsidR="00F96155" w:rsidRPr="00834983" w:rsidRDefault="00834983" w:rsidP="00834983">
      <w:pPr>
        <w:pStyle w:val="a4"/>
        <w:numPr>
          <w:ilvl w:val="0"/>
          <w:numId w:val="6"/>
        </w:numPr>
        <w:spacing w:after="120"/>
        <w:ind w:left="850" w:hanging="357"/>
        <w:contextualSpacing w:val="0"/>
        <w:jc w:val="both"/>
        <w:rPr>
          <w:sz w:val="20"/>
        </w:rPr>
      </w:pPr>
      <w:r w:rsidRPr="00834983">
        <w:rPr>
          <w:sz w:val="20"/>
        </w:rPr>
        <w:t>Права отсутствуют, если</w:t>
      </w:r>
    </w:p>
    <w:p w:rsidR="00E95D5A" w:rsidRPr="00E95D5A" w:rsidRDefault="00834983" w:rsidP="00253B8E">
      <w:pPr>
        <w:pStyle w:val="a4"/>
        <w:numPr>
          <w:ilvl w:val="0"/>
          <w:numId w:val="58"/>
        </w:numPr>
        <w:spacing w:after="120"/>
        <w:ind w:left="1560"/>
        <w:jc w:val="both"/>
        <w:rPr>
          <w:sz w:val="20"/>
        </w:rPr>
      </w:pPr>
      <w:r w:rsidRPr="00E95D5A">
        <w:rPr>
          <w:sz w:val="20"/>
        </w:rPr>
        <w:t xml:space="preserve">запись </w:t>
      </w:r>
      <w:r w:rsidR="00F96155">
        <w:rPr>
          <w:sz w:val="20"/>
        </w:rPr>
        <w:t>н</w:t>
      </w:r>
      <w:r w:rsidR="00E95D5A" w:rsidRPr="00E95D5A">
        <w:rPr>
          <w:sz w:val="20"/>
        </w:rPr>
        <w:t xml:space="preserve">е найдена </w:t>
      </w:r>
      <w:r>
        <w:rPr>
          <w:sz w:val="20"/>
        </w:rPr>
        <w:t>(выборка пустая)</w:t>
      </w:r>
    </w:p>
    <w:p w:rsidR="00E95D5A" w:rsidRDefault="00F96155" w:rsidP="00253B8E">
      <w:pPr>
        <w:pStyle w:val="a4"/>
        <w:numPr>
          <w:ilvl w:val="0"/>
          <w:numId w:val="58"/>
        </w:numPr>
        <w:spacing w:after="12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>з</w:t>
      </w:r>
      <w:r w:rsidR="00E95D5A">
        <w:rPr>
          <w:sz w:val="20"/>
        </w:rPr>
        <w:t xml:space="preserve">апись найдена, но </w:t>
      </w:r>
      <w:r w:rsidR="00E95D5A">
        <w:rPr>
          <w:sz w:val="20"/>
          <w:lang w:val="en-US"/>
        </w:rPr>
        <w:t>GL</w:t>
      </w:r>
      <w:r w:rsidR="00E95D5A">
        <w:rPr>
          <w:sz w:val="20"/>
        </w:rPr>
        <w:t>_</w:t>
      </w:r>
      <w:r w:rsidR="00E95D5A">
        <w:rPr>
          <w:sz w:val="20"/>
          <w:lang w:val="en-US"/>
        </w:rPr>
        <w:t>AU</w:t>
      </w:r>
      <w:r w:rsidR="00E95D5A">
        <w:rPr>
          <w:sz w:val="20"/>
        </w:rPr>
        <w:t>_</w:t>
      </w:r>
      <w:r w:rsidR="00E95D5A">
        <w:rPr>
          <w:sz w:val="20"/>
          <w:lang w:val="en-US"/>
        </w:rPr>
        <w:t>PRMVAL</w:t>
      </w:r>
      <w:r w:rsidR="00E95D5A">
        <w:rPr>
          <w:sz w:val="20"/>
        </w:rPr>
        <w:t>.</w:t>
      </w:r>
      <w:r w:rsidR="00E95D5A">
        <w:rPr>
          <w:sz w:val="20"/>
          <w:lang w:val="en-US"/>
        </w:rPr>
        <w:t>PRM</w:t>
      </w:r>
      <w:r w:rsidR="00E95D5A">
        <w:rPr>
          <w:sz w:val="20"/>
        </w:rPr>
        <w:t>VAL = 0</w:t>
      </w:r>
    </w:p>
    <w:p w:rsidR="00F96155" w:rsidRPr="00F96155" w:rsidRDefault="00834983" w:rsidP="00834983">
      <w:pPr>
        <w:pStyle w:val="a4"/>
        <w:numPr>
          <w:ilvl w:val="0"/>
          <w:numId w:val="6"/>
        </w:numPr>
        <w:spacing w:after="12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t>Срок действия прав истек или не наступил</w:t>
      </w:r>
    </w:p>
    <w:p w:rsidR="00833AB9" w:rsidRDefault="00834983" w:rsidP="00253B8E">
      <w:pPr>
        <w:pStyle w:val="a4"/>
        <w:numPr>
          <w:ilvl w:val="0"/>
          <w:numId w:val="58"/>
        </w:numPr>
        <w:spacing w:after="120"/>
        <w:ind w:left="1560"/>
        <w:jc w:val="both"/>
        <w:rPr>
          <w:sz w:val="20"/>
        </w:rPr>
      </w:pPr>
      <w:r>
        <w:rPr>
          <w:sz w:val="20"/>
        </w:rPr>
        <w:t>з</w:t>
      </w:r>
      <w:r w:rsidR="00E95D5A">
        <w:rPr>
          <w:sz w:val="20"/>
        </w:rPr>
        <w:t xml:space="preserve">апись найдена, но </w:t>
      </w:r>
    </w:p>
    <w:p w:rsidR="00E95D5A" w:rsidRPr="00833AB9" w:rsidRDefault="00E95D5A" w:rsidP="00833AB9">
      <w:pPr>
        <w:spacing w:after="0"/>
        <w:ind w:left="1985"/>
        <w:jc w:val="both"/>
        <w:rPr>
          <w:sz w:val="20"/>
        </w:rPr>
      </w:pPr>
      <w:r w:rsidRPr="00833AB9">
        <w:rPr>
          <w:sz w:val="20"/>
          <w:lang w:val="en-US"/>
        </w:rPr>
        <w:t>GL</w:t>
      </w:r>
      <w:r w:rsidRPr="00833AB9">
        <w:rPr>
          <w:sz w:val="20"/>
        </w:rPr>
        <w:t>_</w:t>
      </w:r>
      <w:r w:rsidRPr="00833AB9">
        <w:rPr>
          <w:sz w:val="20"/>
          <w:lang w:val="en-US"/>
        </w:rPr>
        <w:t>AU</w:t>
      </w:r>
      <w:r w:rsidRPr="00833AB9">
        <w:rPr>
          <w:sz w:val="20"/>
        </w:rPr>
        <w:t>_</w:t>
      </w:r>
      <w:r w:rsidRPr="00833AB9">
        <w:rPr>
          <w:sz w:val="20"/>
          <w:lang w:val="en-US"/>
        </w:rPr>
        <w:t>PRMVAL</w:t>
      </w:r>
      <w:r w:rsidRPr="00833AB9">
        <w:rPr>
          <w:sz w:val="20"/>
        </w:rPr>
        <w:t>.</w:t>
      </w:r>
      <w:r w:rsidRPr="00833AB9">
        <w:rPr>
          <w:sz w:val="20"/>
          <w:lang w:val="en-US"/>
        </w:rPr>
        <w:t>PRM</w:t>
      </w:r>
      <w:r w:rsidRPr="00833AB9">
        <w:rPr>
          <w:sz w:val="20"/>
        </w:rPr>
        <w:t xml:space="preserve">VAL &gt; 0 и </w:t>
      </w:r>
    </w:p>
    <w:p w:rsidR="00834983" w:rsidRDefault="00F96155" w:rsidP="00833AB9">
      <w:pPr>
        <w:pStyle w:val="a4"/>
        <w:tabs>
          <w:tab w:val="left" w:pos="5812"/>
        </w:tabs>
        <w:spacing w:after="120"/>
        <w:ind w:left="4962"/>
        <w:jc w:val="both"/>
        <w:rPr>
          <w:sz w:val="20"/>
          <w:szCs w:val="20"/>
          <w:lang w:val="en-US"/>
        </w:rPr>
      </w:pPr>
      <w:r>
        <w:rPr>
          <w:sz w:val="20"/>
          <w:lang w:val="en-US"/>
        </w:rPr>
        <w:t>(</w:t>
      </w:r>
      <w:proofErr w:type="spellStart"/>
      <w:proofErr w:type="gramStart"/>
      <w:r w:rsidR="00E95D5A" w:rsidRPr="00E95D5A">
        <w:rPr>
          <w:sz w:val="20"/>
          <w:lang w:val="en-US"/>
        </w:rPr>
        <w:t>curdate</w:t>
      </w:r>
      <w:proofErr w:type="spellEnd"/>
      <w:proofErr w:type="gramEnd"/>
      <w:r w:rsidR="00E95D5A" w:rsidRPr="00E95D5A">
        <w:rPr>
          <w:sz w:val="20"/>
          <w:lang w:val="en-US"/>
        </w:rPr>
        <w:t xml:space="preserve"> </w:t>
      </w:r>
      <w:r>
        <w:rPr>
          <w:sz w:val="20"/>
          <w:lang w:val="en-US"/>
        </w:rPr>
        <w:t>&gt;</w:t>
      </w:r>
      <w:r w:rsidR="00E95D5A" w:rsidRPr="00E95D5A">
        <w:rPr>
          <w:sz w:val="20"/>
          <w:lang w:val="en-US"/>
        </w:rPr>
        <w:t xml:space="preserve"> </w:t>
      </w:r>
      <w:r>
        <w:rPr>
          <w:sz w:val="20"/>
          <w:szCs w:val="20"/>
          <w:lang w:val="en-US"/>
        </w:rPr>
        <w:t>GL</w:t>
      </w:r>
      <w:r w:rsidRPr="00C7309C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AU</w:t>
      </w:r>
      <w:r w:rsidRPr="00C7309C">
        <w:rPr>
          <w:sz w:val="20"/>
          <w:szCs w:val="20"/>
          <w:lang w:val="en-US"/>
        </w:rPr>
        <w:t>_</w:t>
      </w:r>
      <w:r>
        <w:rPr>
          <w:sz w:val="20"/>
          <w:szCs w:val="20"/>
          <w:lang w:val="en-US"/>
        </w:rPr>
        <w:t>PRMVAL.DT_END</w:t>
      </w:r>
    </w:p>
    <w:p w:rsidR="00F96155" w:rsidRDefault="00F96155" w:rsidP="00833AB9">
      <w:pPr>
        <w:pStyle w:val="a4"/>
        <w:tabs>
          <w:tab w:val="left" w:pos="5812"/>
        </w:tabs>
        <w:spacing w:after="120"/>
        <w:ind w:left="4253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или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</w:p>
    <w:p w:rsidR="00E95D5A" w:rsidRPr="00E95D5A" w:rsidRDefault="00F96155" w:rsidP="00833AB9">
      <w:pPr>
        <w:pStyle w:val="a4"/>
        <w:tabs>
          <w:tab w:val="left" w:pos="5812"/>
        </w:tabs>
        <w:spacing w:after="120"/>
        <w:ind w:left="4961"/>
        <w:contextualSpacing w:val="0"/>
        <w:jc w:val="both"/>
        <w:rPr>
          <w:sz w:val="20"/>
          <w:lang w:val="en-US"/>
        </w:rPr>
      </w:pPr>
      <w:proofErr w:type="spellStart"/>
      <w:proofErr w:type="gramStart"/>
      <w:r w:rsidRPr="00E95D5A">
        <w:rPr>
          <w:sz w:val="20"/>
          <w:lang w:val="en-US"/>
        </w:rPr>
        <w:t>curdate</w:t>
      </w:r>
      <w:proofErr w:type="spellEnd"/>
      <w:proofErr w:type="gramEnd"/>
      <w:r w:rsidRPr="00E95D5A">
        <w:rPr>
          <w:sz w:val="20"/>
          <w:lang w:val="en-US"/>
        </w:rPr>
        <w:t xml:space="preserve"> </w:t>
      </w:r>
      <w:r w:rsidRPr="00F96155">
        <w:rPr>
          <w:sz w:val="20"/>
          <w:lang w:val="en-US"/>
        </w:rPr>
        <w:t xml:space="preserve">&lt; </w:t>
      </w:r>
      <w:r w:rsidR="00E95D5A">
        <w:rPr>
          <w:sz w:val="20"/>
          <w:szCs w:val="20"/>
          <w:lang w:val="en-US"/>
        </w:rPr>
        <w:t>GL</w:t>
      </w:r>
      <w:r w:rsidR="00E95D5A" w:rsidRPr="00E95D5A">
        <w:rPr>
          <w:sz w:val="20"/>
          <w:szCs w:val="20"/>
          <w:lang w:val="en-US"/>
        </w:rPr>
        <w:t>_</w:t>
      </w:r>
      <w:r w:rsidR="00E95D5A">
        <w:rPr>
          <w:sz w:val="20"/>
          <w:szCs w:val="20"/>
          <w:lang w:val="en-US"/>
        </w:rPr>
        <w:t>AU</w:t>
      </w:r>
      <w:r w:rsidR="00E95D5A" w:rsidRPr="00E95D5A">
        <w:rPr>
          <w:sz w:val="20"/>
          <w:szCs w:val="20"/>
          <w:lang w:val="en-US"/>
        </w:rPr>
        <w:t>_</w:t>
      </w:r>
      <w:r w:rsidR="00E95D5A">
        <w:rPr>
          <w:sz w:val="20"/>
          <w:szCs w:val="20"/>
          <w:lang w:val="en-US"/>
        </w:rPr>
        <w:t>PRMVAL</w:t>
      </w:r>
      <w:r w:rsidR="00E95D5A" w:rsidRPr="00E95D5A">
        <w:rPr>
          <w:sz w:val="20"/>
          <w:szCs w:val="20"/>
          <w:lang w:val="en-US"/>
        </w:rPr>
        <w:t>.</w:t>
      </w:r>
      <w:r w:rsidR="00E95D5A" w:rsidRPr="00C7309C">
        <w:rPr>
          <w:sz w:val="20"/>
          <w:szCs w:val="20"/>
          <w:lang w:val="en-US"/>
        </w:rPr>
        <w:t>DT</w:t>
      </w:r>
      <w:r w:rsidR="00E95D5A" w:rsidRPr="00E95D5A">
        <w:rPr>
          <w:sz w:val="20"/>
          <w:szCs w:val="20"/>
          <w:lang w:val="en-US"/>
        </w:rPr>
        <w:t>_</w:t>
      </w:r>
      <w:r w:rsidR="00E95D5A" w:rsidRPr="00C7309C">
        <w:rPr>
          <w:sz w:val="20"/>
          <w:szCs w:val="20"/>
          <w:lang w:val="en-US"/>
        </w:rPr>
        <w:t>BEGIN</w:t>
      </w:r>
      <w:r>
        <w:rPr>
          <w:sz w:val="20"/>
          <w:szCs w:val="20"/>
          <w:lang w:val="en-US"/>
        </w:rPr>
        <w:t>)</w:t>
      </w:r>
      <w:r w:rsidR="00E95D5A">
        <w:rPr>
          <w:sz w:val="20"/>
          <w:szCs w:val="20"/>
          <w:lang w:val="en-US"/>
        </w:rPr>
        <w:t xml:space="preserve"> </w:t>
      </w:r>
    </w:p>
    <w:p w:rsidR="00834983" w:rsidRPr="00F96155" w:rsidRDefault="00834983" w:rsidP="00810074">
      <w:pPr>
        <w:pStyle w:val="a4"/>
        <w:numPr>
          <w:ilvl w:val="0"/>
          <w:numId w:val="6"/>
        </w:numPr>
        <w:spacing w:after="120"/>
        <w:ind w:left="850" w:hanging="357"/>
        <w:contextualSpacing w:val="0"/>
        <w:jc w:val="both"/>
        <w:rPr>
          <w:sz w:val="20"/>
        </w:rPr>
      </w:pPr>
      <w:r>
        <w:rPr>
          <w:sz w:val="20"/>
        </w:rPr>
        <w:t>Прав не</w:t>
      </w:r>
      <w:r w:rsidRPr="00F96155">
        <w:rPr>
          <w:sz w:val="20"/>
        </w:rPr>
        <w:t>достаточно</w:t>
      </w:r>
    </w:p>
    <w:p w:rsidR="00833AB9" w:rsidRDefault="00834983" w:rsidP="00253B8E">
      <w:pPr>
        <w:pStyle w:val="a4"/>
        <w:numPr>
          <w:ilvl w:val="0"/>
          <w:numId w:val="58"/>
        </w:numPr>
        <w:spacing w:after="12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 xml:space="preserve">запись найдена, но </w:t>
      </w:r>
    </w:p>
    <w:p w:rsidR="00834983" w:rsidRDefault="00834983" w:rsidP="00833AB9">
      <w:pPr>
        <w:spacing w:after="120"/>
        <w:ind w:left="1985"/>
        <w:jc w:val="both"/>
        <w:rPr>
          <w:sz w:val="20"/>
        </w:rPr>
      </w:pPr>
      <w:r w:rsidRPr="00833AB9">
        <w:rPr>
          <w:sz w:val="20"/>
          <w:lang w:val="en-US"/>
        </w:rPr>
        <w:t>GL</w:t>
      </w:r>
      <w:r w:rsidRPr="00833AB9">
        <w:rPr>
          <w:sz w:val="20"/>
        </w:rPr>
        <w:t>_</w:t>
      </w:r>
      <w:r w:rsidRPr="00833AB9">
        <w:rPr>
          <w:sz w:val="20"/>
          <w:lang w:val="en-US"/>
        </w:rPr>
        <w:t>AU</w:t>
      </w:r>
      <w:r w:rsidRPr="00833AB9">
        <w:rPr>
          <w:sz w:val="20"/>
        </w:rPr>
        <w:t>_PRMVAL.</w:t>
      </w:r>
      <w:r w:rsidRPr="00833AB9">
        <w:rPr>
          <w:sz w:val="20"/>
          <w:lang w:val="en-US"/>
        </w:rPr>
        <w:t>PRM</w:t>
      </w:r>
      <w:r w:rsidRPr="00833AB9">
        <w:rPr>
          <w:sz w:val="20"/>
        </w:rPr>
        <w:t xml:space="preserve">VAL &gt; 0 и </w:t>
      </w:r>
    </w:p>
    <w:p w:rsidR="00833AB9" w:rsidRDefault="00833AB9" w:rsidP="00833AB9">
      <w:pPr>
        <w:spacing w:after="0"/>
        <w:ind w:left="3402"/>
        <w:jc w:val="both"/>
        <w:rPr>
          <w:sz w:val="20"/>
          <w:szCs w:val="20"/>
        </w:rPr>
      </w:pPr>
      <w:r>
        <w:rPr>
          <w:sz w:val="20"/>
        </w:rPr>
        <w:t>с</w:t>
      </w:r>
      <w:proofErr w:type="spellStart"/>
      <w:r w:rsidRPr="00E95D5A">
        <w:rPr>
          <w:sz w:val="20"/>
          <w:lang w:val="en-US"/>
        </w:rPr>
        <w:t>urdate</w:t>
      </w:r>
      <w:proofErr w:type="spellEnd"/>
      <w:r w:rsidRPr="00833AB9">
        <w:rPr>
          <w:sz w:val="20"/>
        </w:rPr>
        <w:t xml:space="preserve"> между </w:t>
      </w:r>
      <w:r>
        <w:rPr>
          <w:sz w:val="20"/>
          <w:szCs w:val="20"/>
          <w:lang w:val="en-US"/>
        </w:rPr>
        <w:t>GL</w:t>
      </w:r>
      <w:r w:rsidRPr="00833AB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AU</w:t>
      </w:r>
      <w:r w:rsidRPr="00833AB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PRMVAL</w:t>
      </w:r>
      <w:r w:rsidRPr="00833AB9">
        <w:rPr>
          <w:sz w:val="20"/>
          <w:szCs w:val="20"/>
        </w:rPr>
        <w:t>.</w:t>
      </w:r>
      <w:r w:rsidRPr="00C7309C">
        <w:rPr>
          <w:sz w:val="20"/>
          <w:szCs w:val="20"/>
          <w:lang w:val="en-US"/>
        </w:rPr>
        <w:t>DT</w:t>
      </w:r>
      <w:r w:rsidRPr="00833AB9">
        <w:rPr>
          <w:sz w:val="20"/>
          <w:szCs w:val="20"/>
        </w:rPr>
        <w:t>_</w:t>
      </w:r>
      <w:r w:rsidRPr="00C7309C">
        <w:rPr>
          <w:sz w:val="20"/>
          <w:szCs w:val="20"/>
          <w:lang w:val="en-US"/>
        </w:rPr>
        <w:t>BEGIN</w:t>
      </w:r>
      <w:r w:rsidRPr="00833AB9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833AB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GL</w:t>
      </w:r>
      <w:r w:rsidRPr="00833AB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AU</w:t>
      </w:r>
      <w:r w:rsidRPr="00833AB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PRMVAL</w:t>
      </w:r>
      <w:r w:rsidRPr="00833AB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DT</w:t>
      </w:r>
      <w:r w:rsidRPr="00833AB9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END</w:t>
      </w:r>
      <w:r>
        <w:rPr>
          <w:sz w:val="20"/>
          <w:szCs w:val="20"/>
        </w:rPr>
        <w:t xml:space="preserve"> </w:t>
      </w:r>
    </w:p>
    <w:p w:rsidR="00833AB9" w:rsidRPr="00833AB9" w:rsidRDefault="00833AB9" w:rsidP="00833AB9">
      <w:pPr>
        <w:spacing w:after="0"/>
        <w:ind w:left="1985"/>
        <w:jc w:val="both"/>
        <w:rPr>
          <w:sz w:val="20"/>
        </w:rPr>
      </w:pPr>
      <w:r>
        <w:rPr>
          <w:sz w:val="20"/>
          <w:szCs w:val="20"/>
        </w:rPr>
        <w:t>и</w:t>
      </w:r>
    </w:p>
    <w:p w:rsidR="00834983" w:rsidRPr="00833AB9" w:rsidRDefault="00833AB9" w:rsidP="00833AB9">
      <w:pPr>
        <w:pStyle w:val="a4"/>
        <w:spacing w:after="120"/>
        <w:ind w:left="3402"/>
        <w:jc w:val="both"/>
        <w:rPr>
          <w:sz w:val="20"/>
        </w:rPr>
      </w:pPr>
      <w:r>
        <w:rPr>
          <w:sz w:val="20"/>
        </w:rPr>
        <w:t>«</w:t>
      </w:r>
      <w:r w:rsidRPr="00833AB9">
        <w:rPr>
          <w:sz w:val="20"/>
        </w:rPr>
        <w:t>дата проводки</w:t>
      </w:r>
      <w:r>
        <w:rPr>
          <w:sz w:val="20"/>
        </w:rPr>
        <w:t>»</w:t>
      </w:r>
      <w:r w:rsidR="00834983" w:rsidRPr="00833AB9">
        <w:rPr>
          <w:sz w:val="20"/>
        </w:rPr>
        <w:t xml:space="preserve"> </w:t>
      </w:r>
      <w:proofErr w:type="gramStart"/>
      <w:r>
        <w:rPr>
          <w:sz w:val="20"/>
        </w:rPr>
        <w:t>&lt;</w:t>
      </w:r>
      <w:r w:rsidR="00834983" w:rsidRPr="00833AB9">
        <w:rPr>
          <w:sz w:val="20"/>
        </w:rPr>
        <w:t xml:space="preserve"> </w:t>
      </w:r>
      <w:proofErr w:type="spellStart"/>
      <w:r w:rsidR="00834983" w:rsidRPr="00E95D5A">
        <w:rPr>
          <w:sz w:val="20"/>
          <w:lang w:val="en-US"/>
        </w:rPr>
        <w:t>curdate</w:t>
      </w:r>
      <w:proofErr w:type="spellEnd"/>
      <w:proofErr w:type="gramEnd"/>
      <w:r w:rsidR="00834983" w:rsidRPr="00833AB9">
        <w:rPr>
          <w:sz w:val="20"/>
        </w:rPr>
        <w:t xml:space="preserve"> </w:t>
      </w:r>
      <w:r w:rsidRPr="00833AB9">
        <w:rPr>
          <w:sz w:val="20"/>
        </w:rPr>
        <w:t>-</w:t>
      </w:r>
      <w:r w:rsidR="00834983" w:rsidRPr="00833AB9">
        <w:rPr>
          <w:sz w:val="20"/>
        </w:rPr>
        <w:t xml:space="preserve"> </w:t>
      </w:r>
      <w:r>
        <w:rPr>
          <w:sz w:val="20"/>
          <w:lang w:val="en-US"/>
        </w:rPr>
        <w:t>GL</w:t>
      </w:r>
      <w:r>
        <w:rPr>
          <w:sz w:val="20"/>
        </w:rPr>
        <w:t>_</w:t>
      </w:r>
      <w:r>
        <w:rPr>
          <w:sz w:val="20"/>
          <w:lang w:val="en-US"/>
        </w:rPr>
        <w:t>AU</w:t>
      </w:r>
      <w:r>
        <w:rPr>
          <w:sz w:val="20"/>
        </w:rPr>
        <w:t>_</w:t>
      </w:r>
      <w:r>
        <w:rPr>
          <w:sz w:val="20"/>
          <w:lang w:val="en-US"/>
        </w:rPr>
        <w:t>PRMVAL</w:t>
      </w:r>
      <w:r>
        <w:rPr>
          <w:sz w:val="20"/>
        </w:rPr>
        <w:t>.</w:t>
      </w:r>
      <w:r>
        <w:rPr>
          <w:sz w:val="20"/>
          <w:lang w:val="en-US"/>
        </w:rPr>
        <w:t>PRM</w:t>
      </w:r>
      <w:r>
        <w:rPr>
          <w:sz w:val="20"/>
        </w:rPr>
        <w:t>VAL</w:t>
      </w:r>
      <w:r w:rsidR="00834983" w:rsidRPr="00833AB9">
        <w:rPr>
          <w:sz w:val="20"/>
          <w:szCs w:val="20"/>
        </w:rPr>
        <w:t xml:space="preserve"> </w:t>
      </w:r>
    </w:p>
    <w:p w:rsidR="00E95D5A" w:rsidRDefault="00833AB9" w:rsidP="00001906">
      <w:pPr>
        <w:keepNext/>
        <w:spacing w:after="120"/>
        <w:ind w:firstLine="425"/>
        <w:jc w:val="both"/>
        <w:rPr>
          <w:sz w:val="20"/>
        </w:rPr>
      </w:pPr>
      <w:r>
        <w:rPr>
          <w:sz w:val="20"/>
        </w:rPr>
        <w:lastRenderedPageBreak/>
        <w:t>Во всех этих случаях необходимо</w:t>
      </w:r>
      <w:r w:rsidR="00F96155" w:rsidRPr="00783EFA">
        <w:rPr>
          <w:sz w:val="20"/>
        </w:rPr>
        <w:t>:</w:t>
      </w:r>
    </w:p>
    <w:p w:rsidR="00C814E7" w:rsidRPr="00C814E7" w:rsidRDefault="00C814E7" w:rsidP="00253B8E">
      <w:pPr>
        <w:pStyle w:val="a4"/>
        <w:numPr>
          <w:ilvl w:val="0"/>
          <w:numId w:val="59"/>
        </w:numPr>
        <w:spacing w:after="120"/>
        <w:ind w:left="1843" w:hanging="357"/>
        <w:contextualSpacing w:val="0"/>
        <w:jc w:val="both"/>
        <w:rPr>
          <w:sz w:val="20"/>
        </w:rPr>
      </w:pPr>
      <w:r w:rsidRPr="00C814E7">
        <w:rPr>
          <w:sz w:val="20"/>
        </w:rPr>
        <w:t>Выдать сообщение пользовател</w:t>
      </w:r>
      <w:r w:rsidR="00810074">
        <w:rPr>
          <w:sz w:val="20"/>
        </w:rPr>
        <w:t>ю</w:t>
      </w:r>
      <w:r w:rsidRPr="00C814E7">
        <w:rPr>
          <w:sz w:val="20"/>
        </w:rPr>
        <w:t xml:space="preserve"> о недостаточности прав для ввода или загрузки операций в прошлые даты</w:t>
      </w:r>
    </w:p>
    <w:p w:rsidR="005A42E1" w:rsidRDefault="005A42E1" w:rsidP="00253B8E">
      <w:pPr>
        <w:pStyle w:val="a4"/>
        <w:numPr>
          <w:ilvl w:val="0"/>
          <w:numId w:val="55"/>
        </w:numPr>
        <w:spacing w:after="120"/>
        <w:ind w:left="851"/>
        <w:jc w:val="both"/>
        <w:rPr>
          <w:sz w:val="20"/>
        </w:rPr>
      </w:pPr>
      <w:r w:rsidRPr="005A42E1">
        <w:rPr>
          <w:sz w:val="20"/>
        </w:rPr>
        <w:t>при ручном вводе</w:t>
      </w:r>
    </w:p>
    <w:p w:rsidR="005A42E1" w:rsidRPr="005A42E1" w:rsidRDefault="00C814E7" w:rsidP="00253B8E">
      <w:pPr>
        <w:pStyle w:val="a4"/>
        <w:numPr>
          <w:ilvl w:val="0"/>
          <w:numId w:val="57"/>
        </w:numPr>
        <w:spacing w:after="120"/>
        <w:ind w:left="1865" w:hanging="357"/>
        <w:contextualSpacing w:val="0"/>
        <w:jc w:val="both"/>
        <w:rPr>
          <w:sz w:val="20"/>
        </w:rPr>
      </w:pPr>
      <w:r>
        <w:rPr>
          <w:sz w:val="20"/>
        </w:rPr>
        <w:t>прервать</w:t>
      </w:r>
      <w:r w:rsidR="005A42E1">
        <w:rPr>
          <w:sz w:val="20"/>
        </w:rPr>
        <w:t xml:space="preserve"> ввод сообщения</w:t>
      </w:r>
    </w:p>
    <w:p w:rsidR="005A42E1" w:rsidRDefault="005A42E1" w:rsidP="00253B8E">
      <w:pPr>
        <w:pStyle w:val="a4"/>
        <w:numPr>
          <w:ilvl w:val="0"/>
          <w:numId w:val="55"/>
        </w:numPr>
        <w:spacing w:after="120"/>
        <w:ind w:left="851"/>
        <w:jc w:val="both"/>
        <w:rPr>
          <w:sz w:val="20"/>
        </w:rPr>
      </w:pPr>
      <w:proofErr w:type="spellStart"/>
      <w:r w:rsidRPr="005A42E1">
        <w:rPr>
          <w:sz w:val="20"/>
          <w:lang w:val="en-US"/>
        </w:rPr>
        <w:t>при</w:t>
      </w:r>
      <w:proofErr w:type="spellEnd"/>
      <w:r w:rsidRPr="005A42E1">
        <w:rPr>
          <w:sz w:val="20"/>
        </w:rPr>
        <w:t xml:space="preserve"> пакетной </w:t>
      </w:r>
      <w:proofErr w:type="spellStart"/>
      <w:r w:rsidRPr="005A42E1">
        <w:rPr>
          <w:sz w:val="20"/>
        </w:rPr>
        <w:t>загрузк</w:t>
      </w:r>
      <w:proofErr w:type="spellEnd"/>
      <w:r w:rsidR="0045701C">
        <w:rPr>
          <w:sz w:val="20"/>
          <w:lang w:val="en-US"/>
        </w:rPr>
        <w:t>е</w:t>
      </w:r>
    </w:p>
    <w:p w:rsidR="00783EFA" w:rsidRDefault="005A42E1" w:rsidP="00253B8E">
      <w:pPr>
        <w:pStyle w:val="a4"/>
        <w:numPr>
          <w:ilvl w:val="0"/>
          <w:numId w:val="56"/>
        </w:numPr>
        <w:spacing w:after="240"/>
        <w:ind w:left="1865" w:hanging="357"/>
        <w:contextualSpacing w:val="0"/>
        <w:jc w:val="both"/>
        <w:rPr>
          <w:sz w:val="20"/>
        </w:rPr>
      </w:pPr>
      <w:r>
        <w:rPr>
          <w:sz w:val="20"/>
        </w:rPr>
        <w:t xml:space="preserve">пакет </w:t>
      </w:r>
      <w:r w:rsidR="00C814E7">
        <w:rPr>
          <w:sz w:val="20"/>
        </w:rPr>
        <w:t>за</w:t>
      </w:r>
      <w:r>
        <w:rPr>
          <w:sz w:val="20"/>
        </w:rPr>
        <w:t>бр</w:t>
      </w:r>
      <w:r w:rsidR="00C814E7">
        <w:rPr>
          <w:sz w:val="20"/>
        </w:rPr>
        <w:t>аковать</w:t>
      </w:r>
      <w:r w:rsidR="00783EFA">
        <w:rPr>
          <w:sz w:val="20"/>
        </w:rPr>
        <w:t xml:space="preserve"> и </w:t>
      </w:r>
      <w:r w:rsidR="00C814E7">
        <w:rPr>
          <w:sz w:val="20"/>
        </w:rPr>
        <w:t>отказать в</w:t>
      </w:r>
      <w:r w:rsidR="00783EFA">
        <w:rPr>
          <w:sz w:val="20"/>
        </w:rPr>
        <w:t xml:space="preserve"> загруз</w:t>
      </w:r>
      <w:r w:rsidR="00C814E7">
        <w:rPr>
          <w:sz w:val="20"/>
        </w:rPr>
        <w:t>ке</w:t>
      </w:r>
      <w:r w:rsidR="00783EFA">
        <w:rPr>
          <w:sz w:val="20"/>
        </w:rPr>
        <w:t>, если обнаруж</w:t>
      </w:r>
      <w:r w:rsidR="00C814E7">
        <w:rPr>
          <w:sz w:val="20"/>
        </w:rPr>
        <w:t>ено хотя бы одно сообщение</w:t>
      </w:r>
      <w:r w:rsidR="00783EFA">
        <w:rPr>
          <w:sz w:val="20"/>
        </w:rPr>
        <w:t xml:space="preserve"> с датой проводки операции в закрытые операционные дни.</w:t>
      </w:r>
      <w:r>
        <w:rPr>
          <w:sz w:val="20"/>
        </w:rPr>
        <w:t xml:space="preserve"> </w:t>
      </w:r>
    </w:p>
    <w:p w:rsidR="002C016F" w:rsidRPr="0047087C" w:rsidRDefault="00A45BC9" w:rsidP="00A4246D">
      <w:pPr>
        <w:pStyle w:val="a4"/>
        <w:keepNext/>
        <w:numPr>
          <w:ilvl w:val="2"/>
          <w:numId w:val="1"/>
        </w:numPr>
        <w:spacing w:before="360" w:after="240"/>
        <w:ind w:left="1560" w:hanging="8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 w:rsidRPr="0047087C">
        <w:rPr>
          <w:b/>
          <w:color w:val="2E74B5" w:themeColor="accent1" w:themeShade="BF"/>
          <w:spacing w:val="20"/>
        </w:rPr>
        <w:t>Передач</w:t>
      </w:r>
      <w:r w:rsidR="00472BB8">
        <w:rPr>
          <w:b/>
          <w:color w:val="2E74B5" w:themeColor="accent1" w:themeShade="BF"/>
          <w:spacing w:val="20"/>
        </w:rPr>
        <w:t>а</w:t>
      </w:r>
      <w:r w:rsidR="002C016F" w:rsidRPr="0047087C">
        <w:rPr>
          <w:b/>
          <w:color w:val="2E74B5" w:themeColor="accent1" w:themeShade="BF"/>
          <w:spacing w:val="20"/>
        </w:rPr>
        <w:t xml:space="preserve"> </w:t>
      </w:r>
      <w:r w:rsidR="00CA096E" w:rsidRPr="0047087C">
        <w:rPr>
          <w:b/>
          <w:color w:val="2E74B5" w:themeColor="accent1" w:themeShade="BF"/>
          <w:spacing w:val="20"/>
        </w:rPr>
        <w:t>сообщения</w:t>
      </w:r>
      <w:r w:rsidRPr="0047087C">
        <w:rPr>
          <w:b/>
          <w:color w:val="2E74B5" w:themeColor="accent1" w:themeShade="BF"/>
          <w:spacing w:val="20"/>
        </w:rPr>
        <w:t xml:space="preserve"> на </w:t>
      </w:r>
      <w:r w:rsidR="009F58BD" w:rsidRPr="0047087C">
        <w:rPr>
          <w:b/>
          <w:color w:val="2E74B5" w:themeColor="accent1" w:themeShade="BF"/>
          <w:spacing w:val="20"/>
        </w:rPr>
        <w:t xml:space="preserve">подпись </w:t>
      </w:r>
      <w:r w:rsidRPr="0047087C">
        <w:rPr>
          <w:b/>
          <w:color w:val="2E74B5" w:themeColor="accent1" w:themeShade="BF"/>
          <w:spacing w:val="20"/>
        </w:rPr>
        <w:t>(</w:t>
      </w:r>
      <w:r w:rsidR="009F58BD" w:rsidRPr="0047087C">
        <w:rPr>
          <w:b/>
          <w:color w:val="2E74B5" w:themeColor="accent1" w:themeShade="BF"/>
          <w:spacing w:val="20"/>
        </w:rPr>
        <w:t>авторизацию</w:t>
      </w:r>
      <w:r w:rsidRPr="0047087C">
        <w:rPr>
          <w:b/>
          <w:color w:val="2E74B5" w:themeColor="accent1" w:themeShade="BF"/>
          <w:spacing w:val="20"/>
        </w:rPr>
        <w:t>)</w:t>
      </w:r>
      <w:r w:rsidR="00BD4793" w:rsidRPr="0047087C">
        <w:rPr>
          <w:b/>
          <w:color w:val="2E74B5" w:themeColor="accent1" w:themeShade="BF"/>
          <w:spacing w:val="20"/>
        </w:rPr>
        <w:t xml:space="preserve"> </w:t>
      </w:r>
    </w:p>
    <w:p w:rsidR="00A64051" w:rsidRDefault="00805F3B" w:rsidP="00A64051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Выполнить действие по передаче сообщений на следующий этап обработки (авторизацию</w:t>
      </w:r>
      <w:r w:rsidR="001F3CD0">
        <w:rPr>
          <w:sz w:val="20"/>
        </w:rPr>
        <w:t>/подпись</w:t>
      </w:r>
      <w:r>
        <w:rPr>
          <w:sz w:val="20"/>
        </w:rPr>
        <w:t>) можно</w:t>
      </w:r>
      <w:r w:rsidR="00DE30A9">
        <w:rPr>
          <w:sz w:val="20"/>
        </w:rPr>
        <w:t>, к примеру,</w:t>
      </w:r>
      <w:r w:rsidR="0041521C">
        <w:rPr>
          <w:sz w:val="20"/>
        </w:rPr>
        <w:t xml:space="preserve"> по кнопке</w:t>
      </w:r>
      <w:r w:rsidR="007B67B6">
        <w:rPr>
          <w:sz w:val="20"/>
        </w:rPr>
        <w:t xml:space="preserve"> </w:t>
      </w:r>
      <w:r w:rsidR="0041521C">
        <w:rPr>
          <w:noProof/>
          <w:sz w:val="20"/>
          <w:lang w:eastAsia="ru-RU"/>
        </w:rPr>
        <w:drawing>
          <wp:inline distT="0" distB="0" distL="0" distR="0" wp14:anchorId="3F2DB765" wp14:editId="57E170B6">
            <wp:extent cx="230400" cy="230400"/>
            <wp:effectExtent l="19050" t="19050" r="17780" b="17780"/>
            <wp:docPr id="9" name="Рисунок 9" descr="C:\RBpartners\MyProjects\BarsGL_Menual_Input\icon\hand_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RBpartners\MyProjects\BarsGL_Menual_Input\icon\hand_sh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E30A9">
        <w:rPr>
          <w:sz w:val="20"/>
        </w:rPr>
        <w:t>«</w:t>
      </w:r>
      <w:r w:rsidR="001657CF">
        <w:rPr>
          <w:i/>
          <w:sz w:val="20"/>
        </w:rPr>
        <w:t xml:space="preserve">Передать на </w:t>
      </w:r>
      <w:r w:rsidR="007E06DB">
        <w:rPr>
          <w:i/>
          <w:sz w:val="20"/>
        </w:rPr>
        <w:t>подпись</w:t>
      </w:r>
      <w:r w:rsidR="00DE30A9">
        <w:rPr>
          <w:sz w:val="20"/>
        </w:rPr>
        <w:t>»</w:t>
      </w:r>
      <w:r w:rsidR="00F46F8D">
        <w:rPr>
          <w:sz w:val="20"/>
        </w:rPr>
        <w:t xml:space="preserve">. </w:t>
      </w:r>
      <w:r w:rsidR="00A64051">
        <w:rPr>
          <w:sz w:val="20"/>
        </w:rPr>
        <w:t>Кнопка должна быть доступна пользователям с ролью «Исполнитель проводок»</w:t>
      </w:r>
      <w:r w:rsidR="004C01C9">
        <w:rPr>
          <w:sz w:val="20"/>
        </w:rPr>
        <w:t xml:space="preserve"> («Ввод операции»)</w:t>
      </w:r>
      <w:r w:rsidR="00A64051">
        <w:rPr>
          <w:sz w:val="20"/>
        </w:rPr>
        <w:t>.</w:t>
      </w:r>
    </w:p>
    <w:p w:rsidR="00575919" w:rsidRPr="00A64051" w:rsidRDefault="00805F3B" w:rsidP="00DE30A9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При этом</w:t>
      </w:r>
      <w:r w:rsidR="006F78D1" w:rsidRPr="006F78D1">
        <w:rPr>
          <w:sz w:val="20"/>
        </w:rPr>
        <w:t xml:space="preserve"> </w:t>
      </w:r>
      <w:r w:rsidR="006F78D1">
        <w:rPr>
          <w:sz w:val="20"/>
        </w:rPr>
        <w:t>при нажатии данной кнопки</w:t>
      </w:r>
      <w:r w:rsidR="006F78D1" w:rsidRPr="006F78D1">
        <w:rPr>
          <w:sz w:val="20"/>
        </w:rPr>
        <w:t xml:space="preserve"> </w:t>
      </w:r>
      <w:r w:rsidR="006F78D1">
        <w:rPr>
          <w:sz w:val="20"/>
        </w:rPr>
        <w:t>необходимо</w:t>
      </w:r>
      <w:r w:rsidR="00575919" w:rsidRPr="00A64051">
        <w:rPr>
          <w:sz w:val="20"/>
        </w:rPr>
        <w:t>:</w:t>
      </w:r>
    </w:p>
    <w:p w:rsidR="006F78D1" w:rsidRPr="003847AD" w:rsidRDefault="00C37FAC" w:rsidP="003A5C6D">
      <w:pPr>
        <w:pStyle w:val="a4"/>
        <w:numPr>
          <w:ilvl w:val="0"/>
          <w:numId w:val="26"/>
        </w:numPr>
        <w:spacing w:after="120"/>
        <w:ind w:left="851"/>
        <w:contextualSpacing w:val="0"/>
        <w:jc w:val="both"/>
        <w:rPr>
          <w:sz w:val="20"/>
        </w:rPr>
      </w:pPr>
      <w:r w:rsidRPr="003847AD">
        <w:rPr>
          <w:sz w:val="20"/>
        </w:rPr>
        <w:t xml:space="preserve">для сообщений, вводимых вручную, </w:t>
      </w:r>
    </w:p>
    <w:p w:rsidR="00B51157" w:rsidRDefault="0010027A" w:rsidP="006F78D1">
      <w:pPr>
        <w:pStyle w:val="a4"/>
        <w:spacing w:after="120"/>
        <w:ind w:left="851"/>
        <w:contextualSpacing w:val="0"/>
        <w:jc w:val="both"/>
        <w:rPr>
          <w:sz w:val="20"/>
        </w:rPr>
      </w:pPr>
      <w:r>
        <w:rPr>
          <w:sz w:val="20"/>
        </w:rPr>
        <w:t>запросить у</w:t>
      </w:r>
      <w:r w:rsidR="00805F3B">
        <w:rPr>
          <w:sz w:val="20"/>
        </w:rPr>
        <w:t xml:space="preserve"> пользовател</w:t>
      </w:r>
      <w:r>
        <w:rPr>
          <w:sz w:val="20"/>
        </w:rPr>
        <w:t>я</w:t>
      </w:r>
      <w:r w:rsidR="00805F3B">
        <w:rPr>
          <w:sz w:val="20"/>
        </w:rPr>
        <w:t xml:space="preserve"> </w:t>
      </w:r>
      <w:r w:rsidR="006D525A">
        <w:rPr>
          <w:sz w:val="20"/>
        </w:rPr>
        <w:t>сделать выбор из выпадающего списка кнопки</w:t>
      </w:r>
      <w:r w:rsidR="00C37FAC">
        <w:rPr>
          <w:sz w:val="20"/>
        </w:rPr>
        <w:t xml:space="preserve"> «</w:t>
      </w:r>
      <w:r w:rsidR="00C37FAC">
        <w:rPr>
          <w:i/>
          <w:sz w:val="20"/>
        </w:rPr>
        <w:t xml:space="preserve">Передать на </w:t>
      </w:r>
      <w:r w:rsidR="007E06DB">
        <w:rPr>
          <w:i/>
          <w:sz w:val="20"/>
        </w:rPr>
        <w:t>подпись</w:t>
      </w:r>
      <w:r w:rsidR="00C37FAC" w:rsidRPr="00435BE8">
        <w:rPr>
          <w:sz w:val="20"/>
        </w:rPr>
        <w:t>:</w:t>
      </w:r>
      <w:r w:rsidR="00C37FAC">
        <w:rPr>
          <w:sz w:val="20"/>
        </w:rPr>
        <w:t>»</w:t>
      </w:r>
      <w:r w:rsidR="00435BE8">
        <w:rPr>
          <w:sz w:val="20"/>
        </w:rPr>
        <w:t xml:space="preserve"> </w:t>
      </w:r>
    </w:p>
    <w:p w:rsidR="00B51157" w:rsidRDefault="00B51157" w:rsidP="006F78D1">
      <w:pPr>
        <w:pStyle w:val="a4"/>
        <w:numPr>
          <w:ilvl w:val="0"/>
          <w:numId w:val="11"/>
        </w:numPr>
        <w:spacing w:after="0"/>
        <w:ind w:left="1560"/>
        <w:contextualSpacing w:val="0"/>
        <w:jc w:val="both"/>
        <w:rPr>
          <w:sz w:val="20"/>
        </w:rPr>
      </w:pPr>
      <w:r>
        <w:rPr>
          <w:sz w:val="20"/>
        </w:rPr>
        <w:t>«все свои сообщения»</w:t>
      </w:r>
      <w:r w:rsidR="00C37FAC">
        <w:rPr>
          <w:sz w:val="20"/>
        </w:rPr>
        <w:t xml:space="preserve"> - все сообщения, созданные данным пользователем (</w:t>
      </w:r>
      <w:r w:rsidR="00C37FAC">
        <w:rPr>
          <w:sz w:val="20"/>
          <w:lang w:val="en-US"/>
        </w:rPr>
        <w:t>GL</w:t>
      </w:r>
      <w:r w:rsidR="00C37FAC" w:rsidRPr="00C37FAC">
        <w:rPr>
          <w:sz w:val="20"/>
        </w:rPr>
        <w:t>_</w:t>
      </w:r>
      <w:r w:rsidR="00C37FAC">
        <w:rPr>
          <w:sz w:val="20"/>
          <w:lang w:val="en-US"/>
        </w:rPr>
        <w:t>BATPST</w:t>
      </w:r>
      <w:r w:rsidR="00C37FAC" w:rsidRPr="00C37FAC">
        <w:rPr>
          <w:sz w:val="20"/>
        </w:rPr>
        <w:t>.</w:t>
      </w:r>
      <w:r w:rsidR="00C37FAC">
        <w:rPr>
          <w:sz w:val="20"/>
          <w:lang w:val="en-US"/>
        </w:rPr>
        <w:t>USER</w:t>
      </w:r>
      <w:r w:rsidR="00C37FAC" w:rsidRPr="00C37FAC">
        <w:rPr>
          <w:sz w:val="20"/>
        </w:rPr>
        <w:t>_</w:t>
      </w:r>
      <w:r w:rsidR="00C37FAC">
        <w:rPr>
          <w:sz w:val="20"/>
          <w:lang w:val="en-US"/>
        </w:rPr>
        <w:t>NAME</w:t>
      </w:r>
      <w:r w:rsidR="00C37FAC" w:rsidRPr="00C37FAC">
        <w:rPr>
          <w:sz w:val="20"/>
        </w:rPr>
        <w:t xml:space="preserve"> = логину пользователя, выполняюще</w:t>
      </w:r>
      <w:r w:rsidR="00C37FAC">
        <w:rPr>
          <w:sz w:val="20"/>
        </w:rPr>
        <w:t>му</w:t>
      </w:r>
      <w:r w:rsidR="00C37FAC" w:rsidRPr="00C37FAC">
        <w:rPr>
          <w:sz w:val="20"/>
        </w:rPr>
        <w:t xml:space="preserve"> данное действие</w:t>
      </w:r>
      <w:r w:rsidR="00C37FAC">
        <w:rPr>
          <w:sz w:val="20"/>
        </w:rPr>
        <w:t>)</w:t>
      </w:r>
    </w:p>
    <w:p w:rsidR="00B51157" w:rsidRDefault="00B51157" w:rsidP="006F78D1">
      <w:pPr>
        <w:pStyle w:val="a4"/>
        <w:numPr>
          <w:ilvl w:val="0"/>
          <w:numId w:val="11"/>
        </w:numPr>
        <w:spacing w:after="120"/>
        <w:ind w:left="1560" w:hanging="357"/>
        <w:contextualSpacing w:val="0"/>
        <w:jc w:val="both"/>
        <w:rPr>
          <w:sz w:val="20"/>
        </w:rPr>
      </w:pPr>
      <w:r>
        <w:rPr>
          <w:sz w:val="20"/>
        </w:rPr>
        <w:t>«текущее сообщение» - сообщение, на котором установлен курсор. При этом следует выдавать предупреждение</w:t>
      </w:r>
      <w:r w:rsidR="00C37FAC" w:rsidRPr="00C37FAC">
        <w:rPr>
          <w:sz w:val="20"/>
        </w:rPr>
        <w:t xml:space="preserve"> </w:t>
      </w:r>
      <w:r w:rsidR="00C37FAC">
        <w:rPr>
          <w:sz w:val="20"/>
        </w:rPr>
        <w:t>с возможностью отказа от выполнения данного действия</w:t>
      </w:r>
      <w:r>
        <w:rPr>
          <w:sz w:val="20"/>
        </w:rPr>
        <w:t>, если передаваемое сообщение чужое, т.е. логин пользователя, создавшего сообщение, и логин пользователя, нажавшего кнопку «</w:t>
      </w:r>
      <w:r>
        <w:rPr>
          <w:i/>
          <w:sz w:val="20"/>
        </w:rPr>
        <w:t xml:space="preserve">Передать на </w:t>
      </w:r>
      <w:r w:rsidR="007E06DB">
        <w:rPr>
          <w:i/>
          <w:sz w:val="20"/>
        </w:rPr>
        <w:t>подпись</w:t>
      </w:r>
      <w:r>
        <w:rPr>
          <w:sz w:val="20"/>
        </w:rPr>
        <w:t>» не совпадают.</w:t>
      </w:r>
    </w:p>
    <w:p w:rsidR="003847AD" w:rsidRPr="003847AD" w:rsidRDefault="00575919" w:rsidP="003A5C6D">
      <w:pPr>
        <w:pStyle w:val="a4"/>
        <w:numPr>
          <w:ilvl w:val="0"/>
          <w:numId w:val="26"/>
        </w:numPr>
        <w:spacing w:after="120"/>
        <w:ind w:left="851"/>
        <w:contextualSpacing w:val="0"/>
        <w:jc w:val="both"/>
        <w:rPr>
          <w:sz w:val="20"/>
        </w:rPr>
      </w:pPr>
      <w:r w:rsidRPr="003847AD">
        <w:rPr>
          <w:sz w:val="20"/>
        </w:rPr>
        <w:t xml:space="preserve">для сообщений, загруженных из файла, </w:t>
      </w:r>
    </w:p>
    <w:p w:rsidR="003847AD" w:rsidRDefault="00575919" w:rsidP="003847AD">
      <w:pPr>
        <w:pStyle w:val="a4"/>
        <w:spacing w:after="60"/>
        <w:ind w:left="851"/>
        <w:contextualSpacing w:val="0"/>
        <w:jc w:val="both"/>
        <w:rPr>
          <w:sz w:val="20"/>
        </w:rPr>
      </w:pPr>
      <w:r>
        <w:rPr>
          <w:sz w:val="20"/>
        </w:rPr>
        <w:t xml:space="preserve">запросить номер </w:t>
      </w:r>
      <w:r w:rsidRPr="00575919">
        <w:rPr>
          <w:sz w:val="20"/>
        </w:rPr>
        <w:t>пакет</w:t>
      </w:r>
      <w:r>
        <w:rPr>
          <w:sz w:val="20"/>
        </w:rPr>
        <w:t>а (GL_BATPST.</w:t>
      </w:r>
      <w:r>
        <w:rPr>
          <w:sz w:val="20"/>
          <w:lang w:val="en-US"/>
        </w:rPr>
        <w:t>ID</w:t>
      </w:r>
      <w:r w:rsidRPr="00575919">
        <w:rPr>
          <w:rFonts w:asciiTheme="majorHAnsi" w:hAnsiTheme="majorHAnsi" w:cs="Helv"/>
          <w:color w:val="000000"/>
          <w:sz w:val="20"/>
          <w:szCs w:val="20"/>
        </w:rPr>
        <w:t>_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PKG</w:t>
      </w:r>
      <w:r>
        <w:rPr>
          <w:sz w:val="20"/>
        </w:rPr>
        <w:t>)</w:t>
      </w:r>
      <w:r w:rsidRPr="00575919">
        <w:rPr>
          <w:sz w:val="20"/>
        </w:rPr>
        <w:t xml:space="preserve">, сообщения которого нужно передать на этап </w:t>
      </w:r>
      <w:r w:rsidR="00B57CDB">
        <w:rPr>
          <w:sz w:val="20"/>
        </w:rPr>
        <w:t>подписи (</w:t>
      </w:r>
      <w:r w:rsidRPr="00575919">
        <w:rPr>
          <w:sz w:val="20"/>
        </w:rPr>
        <w:t>авторизации</w:t>
      </w:r>
      <w:r w:rsidR="00B57CDB">
        <w:rPr>
          <w:sz w:val="20"/>
        </w:rPr>
        <w:t>)</w:t>
      </w:r>
      <w:r w:rsidRPr="00575919">
        <w:rPr>
          <w:sz w:val="20"/>
        </w:rPr>
        <w:t xml:space="preserve">. </w:t>
      </w:r>
    </w:p>
    <w:p w:rsidR="003847AD" w:rsidRDefault="00575919" w:rsidP="003847AD">
      <w:pPr>
        <w:pStyle w:val="a4"/>
        <w:spacing w:after="60"/>
        <w:ind w:left="851" w:firstLine="284"/>
        <w:contextualSpacing w:val="0"/>
        <w:jc w:val="both"/>
        <w:rPr>
          <w:sz w:val="20"/>
        </w:rPr>
      </w:pPr>
      <w:r>
        <w:rPr>
          <w:sz w:val="20"/>
        </w:rPr>
        <w:t>При этом следует выдавать предупреждение</w:t>
      </w:r>
      <w:r w:rsidRPr="00C37FAC">
        <w:rPr>
          <w:sz w:val="20"/>
        </w:rPr>
        <w:t xml:space="preserve"> </w:t>
      </w:r>
      <w:r>
        <w:rPr>
          <w:sz w:val="20"/>
        </w:rPr>
        <w:t>с возможностью отказа от выполнения данного действия, если передаваем</w:t>
      </w:r>
      <w:r w:rsidRPr="00575919">
        <w:rPr>
          <w:sz w:val="20"/>
        </w:rPr>
        <w:t xml:space="preserve">ый пакет </w:t>
      </w:r>
      <w:r>
        <w:rPr>
          <w:sz w:val="20"/>
        </w:rPr>
        <w:t xml:space="preserve">сообщений чужой, т.е. логин пользователя, создавшего </w:t>
      </w:r>
      <w:r w:rsidR="007E06DB">
        <w:rPr>
          <w:sz w:val="20"/>
        </w:rPr>
        <w:t>перв</w:t>
      </w:r>
      <w:r w:rsidR="004F0B8F">
        <w:rPr>
          <w:sz w:val="20"/>
        </w:rPr>
        <w:t xml:space="preserve">ое </w:t>
      </w:r>
      <w:r>
        <w:rPr>
          <w:sz w:val="20"/>
        </w:rPr>
        <w:t>сообщение пакета, и логин пользователя, нажавшего кнопку «</w:t>
      </w:r>
      <w:r>
        <w:rPr>
          <w:i/>
          <w:sz w:val="20"/>
        </w:rPr>
        <w:t xml:space="preserve">Передать на </w:t>
      </w:r>
      <w:r w:rsidR="007E06DB">
        <w:rPr>
          <w:i/>
          <w:sz w:val="20"/>
        </w:rPr>
        <w:t>подпись</w:t>
      </w:r>
      <w:r>
        <w:rPr>
          <w:sz w:val="20"/>
        </w:rPr>
        <w:t>» не совпадают.</w:t>
      </w:r>
    </w:p>
    <w:p w:rsidR="00575919" w:rsidRDefault="004F0B8F" w:rsidP="003847AD">
      <w:pPr>
        <w:pStyle w:val="a4"/>
        <w:spacing w:after="120"/>
        <w:ind w:left="851" w:firstLine="283"/>
        <w:contextualSpacing w:val="0"/>
        <w:jc w:val="both"/>
        <w:rPr>
          <w:sz w:val="20"/>
        </w:rPr>
      </w:pPr>
      <w:r>
        <w:rPr>
          <w:sz w:val="20"/>
        </w:rPr>
        <w:t xml:space="preserve"> Данн</w:t>
      </w:r>
      <w:r w:rsidR="003847AD">
        <w:rPr>
          <w:sz w:val="20"/>
        </w:rPr>
        <w:t>ый запрос и</w:t>
      </w:r>
      <w:r>
        <w:rPr>
          <w:sz w:val="20"/>
        </w:rPr>
        <w:t xml:space="preserve"> проверка нужн</w:t>
      </w:r>
      <w:r w:rsidR="003847AD">
        <w:rPr>
          <w:sz w:val="20"/>
        </w:rPr>
        <w:t>ы</w:t>
      </w:r>
      <w:r>
        <w:rPr>
          <w:sz w:val="20"/>
        </w:rPr>
        <w:t xml:space="preserve">, если передача пакета на </w:t>
      </w:r>
      <w:r w:rsidR="00724ED0">
        <w:rPr>
          <w:sz w:val="20"/>
        </w:rPr>
        <w:t>подпись (</w:t>
      </w:r>
      <w:r>
        <w:rPr>
          <w:sz w:val="20"/>
        </w:rPr>
        <w:t>авторизацию</w:t>
      </w:r>
      <w:r w:rsidR="00724ED0">
        <w:rPr>
          <w:sz w:val="20"/>
        </w:rPr>
        <w:t>)</w:t>
      </w:r>
      <w:r>
        <w:rPr>
          <w:sz w:val="20"/>
        </w:rPr>
        <w:t xml:space="preserve"> выполняется из основной формы работы с сообщениями из файла. В форме загрузки сообщений из файла такая проверка не нужна, поскольку все функции данной формы по одному и тому же пакету может выполнять только один пользователь</w:t>
      </w:r>
      <w:r w:rsidR="00A64051">
        <w:rPr>
          <w:sz w:val="20"/>
        </w:rPr>
        <w:t>, запустивший загрузку сообщений из файла</w:t>
      </w:r>
      <w:r>
        <w:rPr>
          <w:sz w:val="20"/>
        </w:rPr>
        <w:t>.</w:t>
      </w:r>
    </w:p>
    <w:p w:rsidR="00A45BC9" w:rsidRDefault="00A45BC9" w:rsidP="006B26C4">
      <w:pPr>
        <w:pStyle w:val="a4"/>
        <w:keepNext/>
        <w:numPr>
          <w:ilvl w:val="1"/>
          <w:numId w:val="1"/>
        </w:numPr>
        <w:spacing w:before="360" w:after="240"/>
        <w:ind w:left="992" w:hanging="635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Описание этапа</w:t>
      </w:r>
      <w:r w:rsidR="00D84D6B">
        <w:rPr>
          <w:b/>
          <w:color w:val="2F5496" w:themeColor="accent5" w:themeShade="BF"/>
          <w:spacing w:val="20"/>
        </w:rPr>
        <w:t xml:space="preserve"> подписи</w:t>
      </w:r>
      <w:r>
        <w:rPr>
          <w:b/>
          <w:color w:val="2F5496" w:themeColor="accent5" w:themeShade="BF"/>
          <w:spacing w:val="20"/>
        </w:rPr>
        <w:t xml:space="preserve"> </w:t>
      </w:r>
      <w:r w:rsidR="00D84D6B">
        <w:rPr>
          <w:b/>
          <w:color w:val="2F5496" w:themeColor="accent5" w:themeShade="BF"/>
          <w:spacing w:val="20"/>
        </w:rPr>
        <w:t>(</w:t>
      </w:r>
      <w:r>
        <w:rPr>
          <w:b/>
          <w:color w:val="2F5496" w:themeColor="accent5" w:themeShade="BF"/>
          <w:spacing w:val="20"/>
        </w:rPr>
        <w:t>авторизации</w:t>
      </w:r>
      <w:r w:rsidR="00D84D6B">
        <w:rPr>
          <w:b/>
          <w:color w:val="2F5496" w:themeColor="accent5" w:themeShade="BF"/>
          <w:spacing w:val="20"/>
        </w:rPr>
        <w:t>)</w:t>
      </w:r>
      <w:r>
        <w:rPr>
          <w:b/>
          <w:color w:val="2F5496" w:themeColor="accent5" w:themeShade="BF"/>
          <w:spacing w:val="20"/>
        </w:rPr>
        <w:t xml:space="preserve"> сообщения</w:t>
      </w:r>
    </w:p>
    <w:p w:rsidR="00CD11B0" w:rsidRPr="00B1557C" w:rsidRDefault="00B64FA0" w:rsidP="00B64FA0">
      <w:pPr>
        <w:pStyle w:val="a4"/>
        <w:keepNext/>
        <w:numPr>
          <w:ilvl w:val="2"/>
          <w:numId w:val="1"/>
        </w:numPr>
        <w:spacing w:before="360" w:after="240"/>
        <w:contextualSpacing w:val="0"/>
        <w:jc w:val="both"/>
        <w:outlineLvl w:val="2"/>
        <w:rPr>
          <w:b/>
          <w:color w:val="2F5496" w:themeColor="accent5" w:themeShade="BF"/>
          <w:spacing w:val="20"/>
        </w:rPr>
      </w:pPr>
      <w:r>
        <w:rPr>
          <w:b/>
          <w:color w:val="2E74B5" w:themeColor="accent1" w:themeShade="BF"/>
          <w:spacing w:val="20"/>
        </w:rPr>
        <w:t>Доступные статусы сообщений</w:t>
      </w:r>
    </w:p>
    <w:p w:rsidR="00F027D2" w:rsidRPr="00F027D2" w:rsidRDefault="008001CC" w:rsidP="006D1188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На этапе </w:t>
      </w:r>
      <w:r w:rsidR="00D84D6B">
        <w:rPr>
          <w:sz w:val="20"/>
        </w:rPr>
        <w:t>подписи (</w:t>
      </w:r>
      <w:r>
        <w:rPr>
          <w:sz w:val="20"/>
        </w:rPr>
        <w:t>авторизации</w:t>
      </w:r>
      <w:r w:rsidR="00D84D6B">
        <w:rPr>
          <w:sz w:val="20"/>
        </w:rPr>
        <w:t>)</w:t>
      </w:r>
      <w:r>
        <w:rPr>
          <w:sz w:val="20"/>
        </w:rPr>
        <w:t xml:space="preserve"> сообщения </w:t>
      </w:r>
      <w:r w:rsidR="00CA6DF1">
        <w:rPr>
          <w:sz w:val="20"/>
        </w:rPr>
        <w:t xml:space="preserve">пользователям </w:t>
      </w:r>
      <w:r w:rsidR="00CA096E">
        <w:rPr>
          <w:sz w:val="20"/>
        </w:rPr>
        <w:t>должны быть доступны</w:t>
      </w:r>
      <w:r w:rsidR="001E0662" w:rsidRPr="001E0662">
        <w:rPr>
          <w:sz w:val="20"/>
        </w:rPr>
        <w:t xml:space="preserve"> </w:t>
      </w:r>
      <w:r w:rsidR="001E0662">
        <w:rPr>
          <w:sz w:val="20"/>
        </w:rPr>
        <w:t xml:space="preserve">все </w:t>
      </w:r>
      <w:r w:rsidR="005C2547">
        <w:rPr>
          <w:sz w:val="20"/>
        </w:rPr>
        <w:t xml:space="preserve">неавторизованные </w:t>
      </w:r>
      <w:r w:rsidR="001E0662">
        <w:rPr>
          <w:sz w:val="20"/>
        </w:rPr>
        <w:t>сообщения со статус</w:t>
      </w:r>
      <w:r w:rsidR="005C2547">
        <w:rPr>
          <w:sz w:val="20"/>
        </w:rPr>
        <w:t>а</w:t>
      </w:r>
      <w:r w:rsidR="001E0662">
        <w:rPr>
          <w:sz w:val="20"/>
        </w:rPr>
        <w:t>м</w:t>
      </w:r>
      <w:r w:rsidR="005C2547">
        <w:rPr>
          <w:sz w:val="20"/>
        </w:rPr>
        <w:t>и</w:t>
      </w:r>
      <w:r w:rsidR="00F027D2" w:rsidRPr="00F027D2">
        <w:rPr>
          <w:sz w:val="20"/>
        </w:rPr>
        <w:t>:</w:t>
      </w:r>
    </w:p>
    <w:p w:rsidR="00F027D2" w:rsidRDefault="001E0662" w:rsidP="00FC6E32">
      <w:pPr>
        <w:pStyle w:val="a4"/>
        <w:numPr>
          <w:ilvl w:val="0"/>
          <w:numId w:val="13"/>
        </w:numPr>
        <w:spacing w:after="0"/>
        <w:contextualSpacing w:val="0"/>
        <w:jc w:val="both"/>
        <w:rPr>
          <w:sz w:val="20"/>
        </w:rPr>
      </w:pPr>
      <w:r w:rsidRPr="00CA096E">
        <w:rPr>
          <w:sz w:val="20"/>
        </w:rPr>
        <w:t>‘</w:t>
      </w:r>
      <w:r w:rsidR="006B26C4">
        <w:rPr>
          <w:sz w:val="20"/>
        </w:rPr>
        <w:t>CONTROL</w:t>
      </w:r>
      <w:r w:rsidRPr="00CA096E">
        <w:rPr>
          <w:sz w:val="20"/>
        </w:rPr>
        <w:t>’</w:t>
      </w:r>
      <w:r>
        <w:rPr>
          <w:sz w:val="20"/>
        </w:rPr>
        <w:t xml:space="preserve"> – сообщения, </w:t>
      </w:r>
      <w:r w:rsidR="00CA096E">
        <w:rPr>
          <w:sz w:val="20"/>
        </w:rPr>
        <w:t xml:space="preserve">переданные на </w:t>
      </w:r>
      <w:r w:rsidR="004C01AF">
        <w:rPr>
          <w:sz w:val="20"/>
        </w:rPr>
        <w:t>подпись</w:t>
      </w:r>
      <w:r w:rsidR="00CA096E">
        <w:rPr>
          <w:sz w:val="20"/>
        </w:rPr>
        <w:t xml:space="preserve"> контролеру</w:t>
      </w:r>
      <w:r w:rsidR="00F027D2">
        <w:rPr>
          <w:sz w:val="20"/>
        </w:rPr>
        <w:t xml:space="preserve">, </w:t>
      </w:r>
    </w:p>
    <w:p w:rsidR="00D84D6B" w:rsidRDefault="00D84D6B" w:rsidP="00D84D6B">
      <w:pPr>
        <w:pStyle w:val="a4"/>
        <w:numPr>
          <w:ilvl w:val="0"/>
          <w:numId w:val="13"/>
        </w:numPr>
        <w:spacing w:after="0"/>
        <w:contextualSpacing w:val="0"/>
        <w:jc w:val="both"/>
        <w:rPr>
          <w:sz w:val="20"/>
        </w:rPr>
      </w:pPr>
      <w:r w:rsidRPr="00C2302E">
        <w:rPr>
          <w:sz w:val="20"/>
        </w:rPr>
        <w:t>‘</w:t>
      </w:r>
      <w:r>
        <w:rPr>
          <w:sz w:val="20"/>
          <w:lang w:val="en-US"/>
        </w:rPr>
        <w:t>REFUSE</w:t>
      </w:r>
      <w:r>
        <w:rPr>
          <w:sz w:val="20"/>
        </w:rPr>
        <w:t>DATE</w:t>
      </w:r>
      <w:r w:rsidRPr="00C2302E">
        <w:rPr>
          <w:sz w:val="20"/>
        </w:rPr>
        <w:t>’</w:t>
      </w:r>
      <w:r>
        <w:rPr>
          <w:sz w:val="20"/>
        </w:rPr>
        <w:t xml:space="preserve"> –</w:t>
      </w:r>
      <w:r w:rsidRPr="001E0662">
        <w:rPr>
          <w:sz w:val="20"/>
        </w:rPr>
        <w:t xml:space="preserve"> сообщения</w:t>
      </w:r>
      <w:r>
        <w:rPr>
          <w:sz w:val="20"/>
        </w:rPr>
        <w:t>, отказанные на этапе подтверждения даты</w:t>
      </w:r>
      <w:r w:rsidR="008130B8">
        <w:rPr>
          <w:sz w:val="20"/>
        </w:rPr>
        <w:t>,</w:t>
      </w:r>
      <w:r>
        <w:rPr>
          <w:sz w:val="20"/>
        </w:rPr>
        <w:t xml:space="preserve"> </w:t>
      </w:r>
    </w:p>
    <w:p w:rsidR="008130B8" w:rsidRDefault="008130B8" w:rsidP="00D84D6B">
      <w:pPr>
        <w:pStyle w:val="a4"/>
        <w:numPr>
          <w:ilvl w:val="0"/>
          <w:numId w:val="13"/>
        </w:numPr>
        <w:spacing w:after="0"/>
        <w:contextualSpacing w:val="0"/>
        <w:jc w:val="both"/>
        <w:rPr>
          <w:sz w:val="20"/>
        </w:rPr>
      </w:pPr>
      <w:r w:rsidRPr="00C2302E">
        <w:rPr>
          <w:sz w:val="20"/>
        </w:rPr>
        <w:t>‘</w:t>
      </w:r>
      <w:r>
        <w:rPr>
          <w:sz w:val="20"/>
          <w:lang w:val="en-US"/>
        </w:rPr>
        <w:t>ERRPROC</w:t>
      </w:r>
      <w:r w:rsidRPr="00C2302E">
        <w:rPr>
          <w:sz w:val="20"/>
        </w:rPr>
        <w:t>’</w:t>
      </w:r>
      <w:r>
        <w:rPr>
          <w:sz w:val="20"/>
        </w:rPr>
        <w:t xml:space="preserve"> - </w:t>
      </w:r>
      <w:r w:rsidRPr="001E0662">
        <w:rPr>
          <w:sz w:val="20"/>
        </w:rPr>
        <w:t>сообщения</w:t>
      </w:r>
      <w:r>
        <w:rPr>
          <w:sz w:val="20"/>
        </w:rPr>
        <w:t>,</w:t>
      </w:r>
      <w:r w:rsidR="00396CC9">
        <w:rPr>
          <w:sz w:val="20"/>
        </w:rPr>
        <w:t xml:space="preserve"> отказанные системой на этапе</w:t>
      </w:r>
      <w:r>
        <w:rPr>
          <w:sz w:val="20"/>
        </w:rPr>
        <w:t xml:space="preserve"> созда</w:t>
      </w:r>
      <w:r w:rsidR="00396CC9">
        <w:rPr>
          <w:sz w:val="20"/>
        </w:rPr>
        <w:t>ния</w:t>
      </w:r>
      <w:r>
        <w:rPr>
          <w:sz w:val="20"/>
        </w:rPr>
        <w:t xml:space="preserve"> операци</w:t>
      </w:r>
      <w:r w:rsidR="00396CC9">
        <w:rPr>
          <w:sz w:val="20"/>
        </w:rPr>
        <w:t>и</w:t>
      </w:r>
      <w:r>
        <w:rPr>
          <w:sz w:val="20"/>
        </w:rPr>
        <w:t xml:space="preserve"> и/или провод</w:t>
      </w:r>
      <w:r w:rsidR="00396CC9">
        <w:rPr>
          <w:sz w:val="20"/>
        </w:rPr>
        <w:t>о</w:t>
      </w:r>
      <w:r>
        <w:rPr>
          <w:sz w:val="20"/>
        </w:rPr>
        <w:t>к</w:t>
      </w:r>
    </w:p>
    <w:p w:rsidR="00963B3C" w:rsidRPr="00D832EA" w:rsidRDefault="00963B3C" w:rsidP="00604F24">
      <w:pPr>
        <w:pStyle w:val="a4"/>
        <w:numPr>
          <w:ilvl w:val="0"/>
          <w:numId w:val="13"/>
        </w:numPr>
        <w:spacing w:after="0"/>
        <w:contextualSpacing w:val="0"/>
        <w:jc w:val="both"/>
        <w:rPr>
          <w:sz w:val="20"/>
        </w:rPr>
      </w:pPr>
      <w:r w:rsidRPr="00D832EA">
        <w:rPr>
          <w:sz w:val="20"/>
        </w:rPr>
        <w:t>‘</w:t>
      </w:r>
      <w:r>
        <w:rPr>
          <w:sz w:val="20"/>
          <w:lang w:val="en-US"/>
        </w:rPr>
        <w:t>ERR</w:t>
      </w:r>
      <w:r w:rsidRPr="00604F24">
        <w:rPr>
          <w:sz w:val="20"/>
          <w:lang w:val="en-US"/>
        </w:rPr>
        <w:t>SRV</w:t>
      </w:r>
      <w:r w:rsidRPr="00D832EA">
        <w:rPr>
          <w:sz w:val="20"/>
        </w:rPr>
        <w:t xml:space="preserve">’ – </w:t>
      </w:r>
      <w:r w:rsidR="0022455C">
        <w:rPr>
          <w:sz w:val="20"/>
        </w:rPr>
        <w:t xml:space="preserve">отказанные </w:t>
      </w:r>
      <w:r w:rsidR="0022455C" w:rsidRPr="00D1120F">
        <w:rPr>
          <w:sz w:val="20"/>
        </w:rPr>
        <w:t>с</w:t>
      </w:r>
      <w:r w:rsidR="0022455C">
        <w:rPr>
          <w:sz w:val="20"/>
        </w:rPr>
        <w:t>е</w:t>
      </w:r>
      <w:r w:rsidR="0022455C" w:rsidRPr="00D1120F">
        <w:rPr>
          <w:sz w:val="20"/>
        </w:rPr>
        <w:t>рвисом</w:t>
      </w:r>
      <w:r w:rsidR="0022455C">
        <w:rPr>
          <w:sz w:val="20"/>
        </w:rPr>
        <w:t xml:space="preserve"> создания движения проводок во внешней системе</w:t>
      </w:r>
      <w:r w:rsidR="0022455C" w:rsidRPr="00D1120F">
        <w:rPr>
          <w:sz w:val="20"/>
        </w:rPr>
        <w:t xml:space="preserve"> из-за системных ошибок</w:t>
      </w:r>
    </w:p>
    <w:p w:rsidR="00963B3C" w:rsidRPr="00C71867" w:rsidRDefault="00963B3C" w:rsidP="00604F24">
      <w:pPr>
        <w:pStyle w:val="a4"/>
        <w:numPr>
          <w:ilvl w:val="0"/>
          <w:numId w:val="13"/>
        </w:numPr>
        <w:spacing w:after="0"/>
        <w:contextualSpacing w:val="0"/>
        <w:jc w:val="both"/>
        <w:rPr>
          <w:sz w:val="20"/>
        </w:rPr>
      </w:pPr>
      <w:r w:rsidRPr="003668E3">
        <w:rPr>
          <w:sz w:val="20"/>
        </w:rPr>
        <w:t>‘</w:t>
      </w:r>
      <w:r w:rsidRPr="006D3B77">
        <w:rPr>
          <w:sz w:val="20"/>
          <w:lang w:val="en-US"/>
        </w:rPr>
        <w:t>REFUSE</w:t>
      </w:r>
      <w:r>
        <w:rPr>
          <w:sz w:val="20"/>
          <w:lang w:val="en-US"/>
        </w:rPr>
        <w:t>SRV</w:t>
      </w:r>
      <w:r w:rsidRPr="003668E3">
        <w:rPr>
          <w:sz w:val="20"/>
        </w:rPr>
        <w:t>’ – отказанные сервисом</w:t>
      </w:r>
      <w:r w:rsidRPr="00C71867">
        <w:rPr>
          <w:sz w:val="20"/>
        </w:rPr>
        <w:t xml:space="preserve"> создания движения проводок во внешней системе, например, из-за нехватки средств или не найден счет</w:t>
      </w:r>
    </w:p>
    <w:p w:rsidR="00201299" w:rsidRDefault="001E0662" w:rsidP="00FC6E32">
      <w:pPr>
        <w:pStyle w:val="a4"/>
        <w:numPr>
          <w:ilvl w:val="0"/>
          <w:numId w:val="13"/>
        </w:numPr>
        <w:spacing w:after="0"/>
        <w:contextualSpacing w:val="0"/>
        <w:jc w:val="both"/>
        <w:rPr>
          <w:sz w:val="20"/>
        </w:rPr>
      </w:pPr>
      <w:r>
        <w:rPr>
          <w:sz w:val="20"/>
        </w:rPr>
        <w:lastRenderedPageBreak/>
        <w:t>'</w:t>
      </w:r>
      <w:r>
        <w:rPr>
          <w:sz w:val="20"/>
          <w:lang w:val="en-US"/>
        </w:rPr>
        <w:t>SIGNED</w:t>
      </w:r>
      <w:r w:rsidRPr="001E0662">
        <w:rPr>
          <w:sz w:val="20"/>
        </w:rPr>
        <w:t xml:space="preserve">’– сообщения, </w:t>
      </w:r>
      <w:r w:rsidR="00F027D2">
        <w:rPr>
          <w:sz w:val="20"/>
        </w:rPr>
        <w:t>подписанные</w:t>
      </w:r>
      <w:r w:rsidR="008130B8">
        <w:rPr>
          <w:sz w:val="20"/>
        </w:rPr>
        <w:t xml:space="preserve"> (авторизованные)</w:t>
      </w:r>
      <w:r w:rsidR="00F027D2">
        <w:rPr>
          <w:sz w:val="20"/>
        </w:rPr>
        <w:t xml:space="preserve">, но </w:t>
      </w:r>
      <w:r>
        <w:rPr>
          <w:sz w:val="20"/>
        </w:rPr>
        <w:t xml:space="preserve">по какой-то причине </w:t>
      </w:r>
      <w:r w:rsidR="00F027D2">
        <w:rPr>
          <w:sz w:val="20"/>
        </w:rPr>
        <w:t xml:space="preserve">не завершенные (мало вероятно, поскольку статус должен меняться на </w:t>
      </w:r>
      <w:r w:rsidR="00F027D2" w:rsidRPr="00A66725">
        <w:rPr>
          <w:sz w:val="20"/>
        </w:rPr>
        <w:t>‘</w:t>
      </w:r>
      <w:r w:rsidR="00F027D2">
        <w:rPr>
          <w:sz w:val="20"/>
        </w:rPr>
        <w:t>COMPL</w:t>
      </w:r>
      <w:r w:rsidR="00F027D2">
        <w:rPr>
          <w:sz w:val="20"/>
          <w:lang w:val="en-US"/>
        </w:rPr>
        <w:t>E</w:t>
      </w:r>
      <w:r w:rsidR="00F027D2">
        <w:rPr>
          <w:sz w:val="20"/>
        </w:rPr>
        <w:t>TED</w:t>
      </w:r>
      <w:r w:rsidR="00F027D2" w:rsidRPr="00F027D2">
        <w:rPr>
          <w:sz w:val="20"/>
        </w:rPr>
        <w:t>’</w:t>
      </w:r>
      <w:r w:rsidR="00F027D2">
        <w:rPr>
          <w:sz w:val="20"/>
        </w:rPr>
        <w:t xml:space="preserve"> или </w:t>
      </w:r>
      <w:r w:rsidR="00F027D2" w:rsidRPr="00C2302E">
        <w:rPr>
          <w:sz w:val="20"/>
        </w:rPr>
        <w:t>‘</w:t>
      </w:r>
      <w:r w:rsidR="00D84D6B">
        <w:rPr>
          <w:sz w:val="20"/>
          <w:lang w:val="en-US"/>
        </w:rPr>
        <w:t>ERR</w:t>
      </w:r>
      <w:r w:rsidR="005E16AE">
        <w:rPr>
          <w:sz w:val="20"/>
          <w:lang w:val="en-US"/>
        </w:rPr>
        <w:t>PROC</w:t>
      </w:r>
      <w:r w:rsidR="00F027D2" w:rsidRPr="00C2302E">
        <w:rPr>
          <w:sz w:val="20"/>
        </w:rPr>
        <w:t>’</w:t>
      </w:r>
      <w:r w:rsidR="008130B8">
        <w:rPr>
          <w:sz w:val="20"/>
        </w:rPr>
        <w:t xml:space="preserve"> в одной транзакции). </w:t>
      </w:r>
    </w:p>
    <w:p w:rsidR="001E0662" w:rsidRDefault="008130B8" w:rsidP="00201299">
      <w:pPr>
        <w:pStyle w:val="a4"/>
        <w:spacing w:after="120"/>
        <w:ind w:left="1145" w:firstLine="414"/>
        <w:contextualSpacing w:val="0"/>
        <w:jc w:val="both"/>
        <w:rPr>
          <w:sz w:val="20"/>
        </w:rPr>
      </w:pPr>
      <w:r>
        <w:rPr>
          <w:sz w:val="20"/>
        </w:rPr>
        <w:t xml:space="preserve">В дальнейшем любые действия с сообщениями, имеющими такой статус, должны сопровождаться проверкой наличия </w:t>
      </w:r>
      <w:proofErr w:type="gramStart"/>
      <w:r>
        <w:rPr>
          <w:sz w:val="20"/>
        </w:rPr>
        <w:t>проводок по данному сообщению</w:t>
      </w:r>
      <w:proofErr w:type="gramEnd"/>
      <w:r>
        <w:rPr>
          <w:sz w:val="20"/>
        </w:rPr>
        <w:t xml:space="preserve"> с изменением </w:t>
      </w:r>
      <w:r w:rsidR="00201299">
        <w:rPr>
          <w:sz w:val="20"/>
        </w:rPr>
        <w:t xml:space="preserve">статуса на </w:t>
      </w:r>
      <w:r w:rsidR="00201299" w:rsidRPr="00A66725">
        <w:rPr>
          <w:sz w:val="20"/>
        </w:rPr>
        <w:t>‘</w:t>
      </w:r>
      <w:r w:rsidR="00201299">
        <w:rPr>
          <w:sz w:val="20"/>
        </w:rPr>
        <w:t>COMPL</w:t>
      </w:r>
      <w:r w:rsidR="00201299">
        <w:rPr>
          <w:sz w:val="20"/>
          <w:lang w:val="en-US"/>
        </w:rPr>
        <w:t>E</w:t>
      </w:r>
      <w:r w:rsidR="00201299">
        <w:rPr>
          <w:sz w:val="20"/>
        </w:rPr>
        <w:t>TED</w:t>
      </w:r>
      <w:r w:rsidR="00201299" w:rsidRPr="00F027D2">
        <w:rPr>
          <w:sz w:val="20"/>
        </w:rPr>
        <w:t>’</w:t>
      </w:r>
      <w:r w:rsidR="00201299">
        <w:rPr>
          <w:sz w:val="20"/>
        </w:rPr>
        <w:t xml:space="preserve"> или </w:t>
      </w:r>
      <w:r w:rsidR="00201299" w:rsidRPr="00C2302E">
        <w:rPr>
          <w:sz w:val="20"/>
        </w:rPr>
        <w:t>‘</w:t>
      </w:r>
      <w:r w:rsidR="00201299">
        <w:rPr>
          <w:sz w:val="20"/>
          <w:lang w:val="en-US"/>
        </w:rPr>
        <w:t>ERRPROC</w:t>
      </w:r>
      <w:r w:rsidR="00201299" w:rsidRPr="00C2302E">
        <w:rPr>
          <w:sz w:val="20"/>
        </w:rPr>
        <w:t>’</w:t>
      </w:r>
      <w:r w:rsidR="00201299">
        <w:rPr>
          <w:sz w:val="20"/>
        </w:rPr>
        <w:t xml:space="preserve"> в зависимости от их наличия.</w:t>
      </w:r>
    </w:p>
    <w:p w:rsidR="00DE30A9" w:rsidRDefault="00136E11" w:rsidP="00DE30A9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Список сообщений с данными статусами должен формироваться при выборе в форме быстрого фильтра </w:t>
      </w:r>
      <w:r w:rsidR="00521082">
        <w:rPr>
          <w:sz w:val="20"/>
        </w:rPr>
        <w:t>2</w:t>
      </w:r>
      <w:r>
        <w:rPr>
          <w:sz w:val="20"/>
        </w:rPr>
        <w:t>-ого шага обработки сообщений «</w:t>
      </w:r>
      <w:r w:rsidR="00521082">
        <w:rPr>
          <w:sz w:val="20"/>
        </w:rPr>
        <w:t>Подпись (авторизация)</w:t>
      </w:r>
      <w:r>
        <w:rPr>
          <w:sz w:val="20"/>
        </w:rPr>
        <w:t xml:space="preserve">». </w:t>
      </w:r>
      <w:r w:rsidR="00A467AF">
        <w:rPr>
          <w:sz w:val="20"/>
        </w:rPr>
        <w:t>Выполнить необходимое действие подпис</w:t>
      </w:r>
      <w:r w:rsidR="00521082">
        <w:rPr>
          <w:sz w:val="20"/>
        </w:rPr>
        <w:t>и</w:t>
      </w:r>
      <w:r w:rsidR="00A467AF">
        <w:rPr>
          <w:sz w:val="20"/>
        </w:rPr>
        <w:t xml:space="preserve"> (авторизаци</w:t>
      </w:r>
      <w:r w:rsidR="00521082">
        <w:rPr>
          <w:sz w:val="20"/>
        </w:rPr>
        <w:t>и</w:t>
      </w:r>
      <w:r w:rsidR="00A467AF">
        <w:rPr>
          <w:sz w:val="20"/>
        </w:rPr>
        <w:t>) сообщений и передач</w:t>
      </w:r>
      <w:r w:rsidR="00521082">
        <w:rPr>
          <w:sz w:val="20"/>
        </w:rPr>
        <w:t>и</w:t>
      </w:r>
      <w:r w:rsidR="00A467AF">
        <w:rPr>
          <w:sz w:val="20"/>
        </w:rPr>
        <w:t xml:space="preserve"> на следующий этап обработки сообщений с архивной датой, можно, к примеру, по кнопке</w:t>
      </w:r>
      <w:r w:rsidR="00A467AF">
        <w:rPr>
          <w:noProof/>
          <w:sz w:val="20"/>
          <w:szCs w:val="20"/>
          <w:lang w:eastAsia="ru-RU"/>
        </w:rPr>
        <w:drawing>
          <wp:inline distT="0" distB="0" distL="0" distR="0" wp14:anchorId="7EADD9D8" wp14:editId="6E8B2A9A">
            <wp:extent cx="229870" cy="229870"/>
            <wp:effectExtent l="19050" t="19050" r="17780" b="17780"/>
            <wp:docPr id="12" name="Рисунок 12" descr="C:\Users\FigarovskayaNV\Downloads\hand_poi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igarovskayaNV\Downloads\hand_poin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5701C">
        <w:rPr>
          <w:sz w:val="20"/>
        </w:rPr>
        <w:t xml:space="preserve"> </w:t>
      </w:r>
      <w:r w:rsidR="00A467AF">
        <w:rPr>
          <w:sz w:val="20"/>
        </w:rPr>
        <w:t>«</w:t>
      </w:r>
      <w:r w:rsidR="00A467AF">
        <w:rPr>
          <w:i/>
          <w:sz w:val="20"/>
        </w:rPr>
        <w:t>Подписать (авторизовать)</w:t>
      </w:r>
      <w:r w:rsidR="00A467AF">
        <w:rPr>
          <w:sz w:val="20"/>
        </w:rPr>
        <w:t>». Кнопка должна быть доступна пользователям с ролью «2я рука».</w:t>
      </w:r>
    </w:p>
    <w:p w:rsidR="009547A2" w:rsidRPr="009547A2" w:rsidRDefault="009547A2" w:rsidP="00336E5C">
      <w:pPr>
        <w:pStyle w:val="a4"/>
        <w:numPr>
          <w:ilvl w:val="2"/>
          <w:numId w:val="1"/>
        </w:numPr>
        <w:spacing w:before="360" w:after="2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 w:rsidRPr="009547A2">
        <w:rPr>
          <w:b/>
          <w:color w:val="2E74B5" w:themeColor="accent1" w:themeShade="BF"/>
          <w:spacing w:val="20"/>
        </w:rPr>
        <w:t xml:space="preserve">Описание допустимых на </w:t>
      </w:r>
      <w:r w:rsidR="007845C6">
        <w:rPr>
          <w:b/>
          <w:color w:val="2E74B5" w:themeColor="accent1" w:themeShade="BF"/>
          <w:spacing w:val="20"/>
        </w:rPr>
        <w:t>этапе</w:t>
      </w:r>
      <w:r w:rsidRPr="009547A2">
        <w:rPr>
          <w:b/>
          <w:color w:val="2E74B5" w:themeColor="accent1" w:themeShade="BF"/>
          <w:spacing w:val="20"/>
        </w:rPr>
        <w:t xml:space="preserve"> действий</w:t>
      </w:r>
    </w:p>
    <w:p w:rsidR="008001CC" w:rsidRDefault="00CA096E" w:rsidP="00DE30A9">
      <w:pPr>
        <w:pStyle w:val="a4"/>
        <w:spacing w:before="120"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На данном этапе </w:t>
      </w:r>
      <w:r w:rsidR="008001CC">
        <w:rPr>
          <w:sz w:val="20"/>
        </w:rPr>
        <w:t>возможны следующие действия</w:t>
      </w:r>
      <w:r>
        <w:rPr>
          <w:sz w:val="20"/>
        </w:rPr>
        <w:t xml:space="preserve"> пользователей</w:t>
      </w:r>
      <w:r w:rsidR="008001CC" w:rsidRPr="008001CC">
        <w:rPr>
          <w:sz w:val="20"/>
        </w:rPr>
        <w:t>:</w:t>
      </w:r>
    </w:p>
    <w:p w:rsidR="00CA6DF1" w:rsidRDefault="00CA6DF1" w:rsidP="003A5C6D">
      <w:pPr>
        <w:pStyle w:val="a4"/>
        <w:numPr>
          <w:ilvl w:val="0"/>
          <w:numId w:val="43"/>
        </w:numPr>
        <w:spacing w:after="120"/>
        <w:ind w:left="426"/>
        <w:contextualSpacing w:val="0"/>
        <w:jc w:val="both"/>
        <w:rPr>
          <w:sz w:val="20"/>
        </w:rPr>
      </w:pPr>
      <w:r>
        <w:rPr>
          <w:sz w:val="20"/>
        </w:rPr>
        <w:t>Для сообщений, вводимых вручную</w:t>
      </w:r>
      <w:r w:rsidRPr="00B1557C">
        <w:rPr>
          <w:sz w:val="20"/>
        </w:rPr>
        <w:t>:</w:t>
      </w:r>
      <w:r>
        <w:rPr>
          <w:sz w:val="20"/>
        </w:rPr>
        <w:t xml:space="preserve"> </w:t>
      </w:r>
    </w:p>
    <w:p w:rsidR="00A45BC9" w:rsidRDefault="00201299" w:rsidP="00201299">
      <w:pPr>
        <w:pStyle w:val="a4"/>
        <w:numPr>
          <w:ilvl w:val="0"/>
          <w:numId w:val="14"/>
        </w:numPr>
        <w:spacing w:after="60"/>
        <w:ind w:left="1134" w:hanging="357"/>
        <w:contextualSpacing w:val="0"/>
        <w:jc w:val="both"/>
        <w:rPr>
          <w:sz w:val="20"/>
        </w:rPr>
      </w:pPr>
      <w:r w:rsidRPr="00977210">
        <w:rPr>
          <w:sz w:val="20"/>
          <w:u w:val="single"/>
        </w:rPr>
        <w:t>подпис</w:t>
      </w:r>
      <w:r w:rsidR="00977210" w:rsidRPr="00977210">
        <w:rPr>
          <w:sz w:val="20"/>
          <w:u w:val="single"/>
        </w:rPr>
        <w:t>ание (авторизация)</w:t>
      </w:r>
      <w:r w:rsidR="00C2302E" w:rsidRPr="00977210">
        <w:rPr>
          <w:sz w:val="20"/>
          <w:u w:val="single"/>
        </w:rPr>
        <w:t xml:space="preserve"> с</w:t>
      </w:r>
      <w:r w:rsidR="00C2302E" w:rsidRPr="00382027">
        <w:rPr>
          <w:sz w:val="20"/>
          <w:u w:val="single"/>
        </w:rPr>
        <w:t>ообщения</w:t>
      </w:r>
      <w:r w:rsidR="00B07489">
        <w:rPr>
          <w:sz w:val="20"/>
          <w:u w:val="single"/>
        </w:rPr>
        <w:t xml:space="preserve"> со статусом </w:t>
      </w:r>
      <w:r w:rsidR="00B07489" w:rsidRPr="00D24677">
        <w:rPr>
          <w:sz w:val="20"/>
          <w:u w:val="single"/>
        </w:rPr>
        <w:t>‘</w:t>
      </w:r>
      <w:r w:rsidR="00B07489">
        <w:rPr>
          <w:sz w:val="20"/>
          <w:u w:val="single"/>
          <w:lang w:val="en-US"/>
        </w:rPr>
        <w:t>CONTROL</w:t>
      </w:r>
      <w:r w:rsidR="00B07489" w:rsidRPr="00D24677">
        <w:rPr>
          <w:sz w:val="20"/>
          <w:u w:val="single"/>
        </w:rPr>
        <w:t>’</w:t>
      </w:r>
      <w:r w:rsidR="00C2302E">
        <w:rPr>
          <w:sz w:val="20"/>
        </w:rPr>
        <w:t xml:space="preserve"> с </w:t>
      </w:r>
      <w:r w:rsidR="00A45BC9">
        <w:rPr>
          <w:sz w:val="20"/>
        </w:rPr>
        <w:t>присво</w:t>
      </w:r>
      <w:r w:rsidR="00C2302E">
        <w:rPr>
          <w:sz w:val="20"/>
        </w:rPr>
        <w:t>ением</w:t>
      </w:r>
      <w:r w:rsidR="00A45BC9">
        <w:rPr>
          <w:sz w:val="20"/>
        </w:rPr>
        <w:t xml:space="preserve"> статус</w:t>
      </w:r>
      <w:r w:rsidR="00C2302E">
        <w:rPr>
          <w:sz w:val="20"/>
        </w:rPr>
        <w:t>а</w:t>
      </w:r>
    </w:p>
    <w:p w:rsidR="00A45BC9" w:rsidRDefault="008D15E0" w:rsidP="00FC6E32">
      <w:pPr>
        <w:pStyle w:val="a4"/>
        <w:numPr>
          <w:ilvl w:val="1"/>
          <w:numId w:val="15"/>
        </w:numPr>
        <w:spacing w:after="0"/>
        <w:ind w:left="2268"/>
        <w:contextualSpacing w:val="0"/>
        <w:jc w:val="both"/>
        <w:rPr>
          <w:sz w:val="20"/>
        </w:rPr>
      </w:pPr>
      <w:r>
        <w:rPr>
          <w:sz w:val="20"/>
        </w:rPr>
        <w:t>д</w:t>
      </w:r>
      <w:r w:rsidR="00A45BC9">
        <w:rPr>
          <w:sz w:val="20"/>
        </w:rPr>
        <w:t>ля сообщений с текущей дат</w:t>
      </w:r>
      <w:r w:rsidR="00C61154" w:rsidRPr="00C61154">
        <w:rPr>
          <w:sz w:val="20"/>
        </w:rPr>
        <w:t>ой</w:t>
      </w:r>
      <w:r w:rsidR="00A45BC9">
        <w:rPr>
          <w:sz w:val="20"/>
        </w:rPr>
        <w:t xml:space="preserve"> проводки </w:t>
      </w:r>
      <w:r w:rsidR="00184E81">
        <w:rPr>
          <w:sz w:val="20"/>
        </w:rPr>
        <w:t>–</w:t>
      </w:r>
      <w:r w:rsidR="00A45BC9">
        <w:rPr>
          <w:sz w:val="20"/>
        </w:rPr>
        <w:t xml:space="preserve"> </w:t>
      </w:r>
      <w:r w:rsidR="00184E81" w:rsidRPr="00184E81">
        <w:rPr>
          <w:sz w:val="20"/>
        </w:rPr>
        <w:t>‘</w:t>
      </w:r>
      <w:r w:rsidR="00C61154">
        <w:rPr>
          <w:sz w:val="20"/>
          <w:lang w:val="en-US"/>
        </w:rPr>
        <w:t>SIGNED</w:t>
      </w:r>
      <w:r w:rsidR="00184E81" w:rsidRPr="00184E81">
        <w:rPr>
          <w:sz w:val="20"/>
        </w:rPr>
        <w:t>’</w:t>
      </w:r>
    </w:p>
    <w:p w:rsidR="00D6286C" w:rsidRDefault="008D15E0" w:rsidP="00FC6E32">
      <w:pPr>
        <w:pStyle w:val="a4"/>
        <w:numPr>
          <w:ilvl w:val="1"/>
          <w:numId w:val="15"/>
        </w:numPr>
        <w:spacing w:after="60"/>
        <w:ind w:left="2268"/>
        <w:contextualSpacing w:val="0"/>
        <w:jc w:val="both"/>
        <w:rPr>
          <w:sz w:val="20"/>
        </w:rPr>
      </w:pPr>
      <w:r>
        <w:rPr>
          <w:sz w:val="20"/>
        </w:rPr>
        <w:t>д</w:t>
      </w:r>
      <w:r w:rsidR="00D6286C">
        <w:rPr>
          <w:sz w:val="20"/>
        </w:rPr>
        <w:t>ля сообщений с архивной датой</w:t>
      </w:r>
      <w:r w:rsidR="00B64FB3" w:rsidRPr="00B64FB3">
        <w:rPr>
          <w:sz w:val="20"/>
        </w:rPr>
        <w:t xml:space="preserve"> - </w:t>
      </w:r>
      <w:r w:rsidR="00B64FB3" w:rsidRPr="00184E81">
        <w:rPr>
          <w:sz w:val="20"/>
        </w:rPr>
        <w:t>‘</w:t>
      </w:r>
      <w:r w:rsidR="00B64FB3">
        <w:rPr>
          <w:sz w:val="20"/>
          <w:lang w:val="en-US"/>
        </w:rPr>
        <w:t>WAITDATE</w:t>
      </w:r>
      <w:r w:rsidR="00B64FB3" w:rsidRPr="00184E81">
        <w:rPr>
          <w:sz w:val="20"/>
        </w:rPr>
        <w:t>’</w:t>
      </w:r>
    </w:p>
    <w:p w:rsidR="00D24677" w:rsidRPr="00D24677" w:rsidRDefault="00D24677" w:rsidP="009C0C4F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 w:rsidRPr="00D24677">
        <w:rPr>
          <w:sz w:val="20"/>
        </w:rPr>
        <w:t>Если сообщение содержит в дебете</w:t>
      </w:r>
      <w:ins w:id="23" w:author="Фигаровская Наталья Викторовна" w:date="2016-08-09T10:44:00Z">
        <w:r w:rsidR="00253B8E" w:rsidRPr="00253B8E">
          <w:rPr>
            <w:sz w:val="20"/>
          </w:rPr>
          <w:t xml:space="preserve"> </w:t>
        </w:r>
        <w:r w:rsidR="00253B8E">
          <w:rPr>
            <w:sz w:val="20"/>
          </w:rPr>
          <w:t>или в кредите</w:t>
        </w:r>
      </w:ins>
      <w:r w:rsidRPr="00D24677">
        <w:rPr>
          <w:sz w:val="20"/>
        </w:rPr>
        <w:t xml:space="preserve"> контролируемый счет, то перед присвоением статуса необходимо </w:t>
      </w:r>
      <w:r>
        <w:rPr>
          <w:sz w:val="20"/>
        </w:rPr>
        <w:t xml:space="preserve">вызвать функцию создания движения по счету во внешней системе ведения клиентских счетов </w:t>
      </w:r>
      <w:r w:rsidRPr="008B292E">
        <w:rPr>
          <w:sz w:val="20"/>
        </w:rPr>
        <w:t>(</w:t>
      </w:r>
      <w:r w:rsidRPr="00945107">
        <w:rPr>
          <w:sz w:val="20"/>
          <w:szCs w:val="20"/>
          <w:shd w:val="clear" w:color="auto" w:fill="FFF2CC" w:themeFill="accent4" w:themeFillTint="33"/>
        </w:rPr>
        <w:t xml:space="preserve">описание в отдельном </w:t>
      </w:r>
      <w:r w:rsidRPr="00945107">
        <w:rPr>
          <w:sz w:val="20"/>
          <w:szCs w:val="20"/>
          <w:shd w:val="clear" w:color="auto" w:fill="FFF2CC" w:themeFill="accent4" w:themeFillTint="33"/>
          <w:lang w:val="en-US"/>
        </w:rPr>
        <w:t>FSD</w:t>
      </w:r>
      <w:r w:rsidRPr="008B292E">
        <w:rPr>
          <w:sz w:val="20"/>
        </w:rPr>
        <w:t>)</w:t>
      </w:r>
      <w:r>
        <w:rPr>
          <w:sz w:val="20"/>
        </w:rPr>
        <w:t>.</w:t>
      </w:r>
    </w:p>
    <w:p w:rsidR="00A45BC9" w:rsidRDefault="00D24677" w:rsidP="009C0C4F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>После подписания (присвоения статуса) д</w:t>
      </w:r>
      <w:r w:rsidR="00A45BC9" w:rsidRPr="00382027">
        <w:rPr>
          <w:sz w:val="20"/>
        </w:rPr>
        <w:t>ля сообщени</w:t>
      </w:r>
      <w:r w:rsidR="00A66725" w:rsidRPr="00382027">
        <w:rPr>
          <w:sz w:val="20"/>
        </w:rPr>
        <w:t>я со</w:t>
      </w:r>
      <w:r w:rsidR="00D6286C" w:rsidRPr="00382027">
        <w:rPr>
          <w:sz w:val="20"/>
        </w:rPr>
        <w:t xml:space="preserve"> статус</w:t>
      </w:r>
      <w:r w:rsidR="00A66725" w:rsidRPr="00382027">
        <w:rPr>
          <w:sz w:val="20"/>
        </w:rPr>
        <w:t>ом '</w:t>
      </w:r>
      <w:r w:rsidR="00C61154" w:rsidRPr="00382027">
        <w:rPr>
          <w:sz w:val="20"/>
          <w:lang w:val="en-US"/>
        </w:rPr>
        <w:t>SIGNED</w:t>
      </w:r>
      <w:r w:rsidR="00A66725" w:rsidRPr="00382027">
        <w:rPr>
          <w:sz w:val="20"/>
        </w:rPr>
        <w:t>’</w:t>
      </w:r>
      <w:r w:rsidR="00B72E05" w:rsidRPr="00382027">
        <w:rPr>
          <w:sz w:val="20"/>
        </w:rPr>
        <w:t xml:space="preserve"> </w:t>
      </w:r>
      <w:r w:rsidR="00A45BC9" w:rsidRPr="00382027">
        <w:rPr>
          <w:sz w:val="20"/>
        </w:rPr>
        <w:t xml:space="preserve">должна </w:t>
      </w:r>
      <w:r w:rsidR="00C61154" w:rsidRPr="00382027">
        <w:rPr>
          <w:sz w:val="20"/>
        </w:rPr>
        <w:t>быть вызвана</w:t>
      </w:r>
      <w:r w:rsidR="00A45BC9" w:rsidRPr="00382027">
        <w:rPr>
          <w:sz w:val="20"/>
        </w:rPr>
        <w:t xml:space="preserve"> процедура </w:t>
      </w:r>
      <w:r w:rsidR="00C61154" w:rsidRPr="00382027">
        <w:rPr>
          <w:sz w:val="20"/>
        </w:rPr>
        <w:t>создания операции</w:t>
      </w:r>
      <w:r w:rsidR="00A66725" w:rsidRPr="00382027">
        <w:rPr>
          <w:sz w:val="20"/>
        </w:rPr>
        <w:t xml:space="preserve"> для записи операций</w:t>
      </w:r>
      <w:r w:rsidR="00A45BC9" w:rsidRPr="00382027">
        <w:rPr>
          <w:sz w:val="20"/>
        </w:rPr>
        <w:t xml:space="preserve"> в таблицу </w:t>
      </w:r>
      <w:r w:rsidR="00D6286C" w:rsidRPr="00382027">
        <w:rPr>
          <w:sz w:val="20"/>
          <w:lang w:val="en-US"/>
        </w:rPr>
        <w:t>GL</w:t>
      </w:r>
      <w:r w:rsidR="00D6286C" w:rsidRPr="00382027">
        <w:rPr>
          <w:sz w:val="20"/>
        </w:rPr>
        <w:t>_</w:t>
      </w:r>
      <w:r w:rsidR="00D6286C" w:rsidRPr="00382027">
        <w:rPr>
          <w:sz w:val="20"/>
          <w:lang w:val="en-US"/>
        </w:rPr>
        <w:t>OPER</w:t>
      </w:r>
      <w:r w:rsidR="00D6286C" w:rsidRPr="00382027">
        <w:rPr>
          <w:sz w:val="20"/>
        </w:rPr>
        <w:t xml:space="preserve"> </w:t>
      </w:r>
      <w:r w:rsidR="00A45BC9" w:rsidRPr="00382027">
        <w:rPr>
          <w:sz w:val="20"/>
        </w:rPr>
        <w:t xml:space="preserve">с одновременным созданием проводок </w:t>
      </w:r>
      <w:r w:rsidR="00A66725" w:rsidRPr="00382027">
        <w:rPr>
          <w:sz w:val="20"/>
        </w:rPr>
        <w:t xml:space="preserve">в </w:t>
      </w:r>
      <w:r w:rsidR="00A45BC9" w:rsidRPr="00382027">
        <w:rPr>
          <w:sz w:val="20"/>
        </w:rPr>
        <w:t>тек</w:t>
      </w:r>
      <w:r w:rsidR="00D6286C" w:rsidRPr="00382027">
        <w:rPr>
          <w:sz w:val="20"/>
        </w:rPr>
        <w:t>у</w:t>
      </w:r>
      <w:r w:rsidR="00A45BC9" w:rsidRPr="00382027">
        <w:rPr>
          <w:sz w:val="20"/>
        </w:rPr>
        <w:t>щем опер</w:t>
      </w:r>
      <w:r w:rsidR="00D6286C" w:rsidRPr="00382027">
        <w:rPr>
          <w:sz w:val="20"/>
        </w:rPr>
        <w:t xml:space="preserve">ационном </w:t>
      </w:r>
      <w:r w:rsidR="00A45BC9" w:rsidRPr="00382027">
        <w:rPr>
          <w:sz w:val="20"/>
        </w:rPr>
        <w:t>дне</w:t>
      </w:r>
      <w:r w:rsidR="00D6286C" w:rsidRPr="00382027">
        <w:rPr>
          <w:sz w:val="20"/>
        </w:rPr>
        <w:t xml:space="preserve"> в таблиц</w:t>
      </w:r>
      <w:r w:rsidR="00977210">
        <w:rPr>
          <w:sz w:val="20"/>
        </w:rPr>
        <w:t>ах</w:t>
      </w:r>
      <w:r w:rsidR="00D6286C" w:rsidRPr="00382027">
        <w:rPr>
          <w:sz w:val="20"/>
        </w:rPr>
        <w:t xml:space="preserve"> </w:t>
      </w:r>
      <w:r w:rsidR="00D6286C" w:rsidRPr="00382027">
        <w:rPr>
          <w:sz w:val="20"/>
          <w:lang w:val="en-US"/>
        </w:rPr>
        <w:t>PD</w:t>
      </w:r>
      <w:r w:rsidR="00A66725" w:rsidRPr="00382027">
        <w:rPr>
          <w:sz w:val="20"/>
        </w:rPr>
        <w:t xml:space="preserve"> и</w:t>
      </w:r>
      <w:r w:rsidR="00D6286C" w:rsidRPr="00382027">
        <w:rPr>
          <w:sz w:val="20"/>
        </w:rPr>
        <w:t xml:space="preserve"> PDEXT*</w:t>
      </w:r>
      <w:r w:rsidR="00A45BC9" w:rsidRPr="00382027">
        <w:rPr>
          <w:sz w:val="20"/>
        </w:rPr>
        <w:t>.</w:t>
      </w:r>
    </w:p>
    <w:p w:rsidR="0034276E" w:rsidRDefault="00C2302E" w:rsidP="00D50C49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>П</w:t>
      </w:r>
      <w:r w:rsidR="00C61154">
        <w:rPr>
          <w:sz w:val="20"/>
        </w:rPr>
        <w:t xml:space="preserve">ри успешной обработке сообщения с созданием проводок статус сообщения необходимо поменять на </w:t>
      </w:r>
      <w:r w:rsidR="00A66725" w:rsidRPr="00A66725">
        <w:rPr>
          <w:sz w:val="20"/>
        </w:rPr>
        <w:t>‘</w:t>
      </w:r>
      <w:r w:rsidR="00A66725">
        <w:rPr>
          <w:sz w:val="20"/>
        </w:rPr>
        <w:t>COMPL</w:t>
      </w:r>
      <w:r w:rsidR="00A66725" w:rsidRPr="00D50C49">
        <w:rPr>
          <w:sz w:val="20"/>
        </w:rPr>
        <w:t>E</w:t>
      </w:r>
      <w:r w:rsidR="00A66725">
        <w:rPr>
          <w:sz w:val="20"/>
        </w:rPr>
        <w:t>TED</w:t>
      </w:r>
      <w:r w:rsidR="00F027D2" w:rsidRPr="00F027D2">
        <w:rPr>
          <w:sz w:val="20"/>
        </w:rPr>
        <w:t>’</w:t>
      </w:r>
      <w:r w:rsidR="00382027">
        <w:rPr>
          <w:sz w:val="20"/>
        </w:rPr>
        <w:t>.</w:t>
      </w:r>
      <w:r w:rsidR="00C61154">
        <w:rPr>
          <w:sz w:val="20"/>
        </w:rPr>
        <w:t xml:space="preserve"> </w:t>
      </w:r>
    </w:p>
    <w:p w:rsidR="00ED157B" w:rsidRDefault="00382027" w:rsidP="00604F24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>В</w:t>
      </w:r>
      <w:r w:rsidR="00C61154">
        <w:rPr>
          <w:sz w:val="20"/>
        </w:rPr>
        <w:t xml:space="preserve"> </w:t>
      </w:r>
      <w:r w:rsidR="00C2302E">
        <w:rPr>
          <w:sz w:val="20"/>
        </w:rPr>
        <w:t>случае возникновени</w:t>
      </w:r>
      <w:r w:rsidR="00C93D6E" w:rsidRPr="00C93D6E">
        <w:rPr>
          <w:sz w:val="20"/>
        </w:rPr>
        <w:t>я</w:t>
      </w:r>
      <w:r w:rsidR="00C2302E">
        <w:rPr>
          <w:sz w:val="20"/>
        </w:rPr>
        <w:t xml:space="preserve"> ошибк</w:t>
      </w:r>
      <w:r w:rsidR="00A66725">
        <w:rPr>
          <w:sz w:val="20"/>
        </w:rPr>
        <w:t>и</w:t>
      </w:r>
      <w:r w:rsidR="00F027D2" w:rsidRPr="00F027D2">
        <w:rPr>
          <w:sz w:val="20"/>
        </w:rPr>
        <w:t xml:space="preserve"> создания операции или проводки</w:t>
      </w:r>
      <w:r w:rsidR="00C61154">
        <w:rPr>
          <w:sz w:val="20"/>
        </w:rPr>
        <w:t>,</w:t>
      </w:r>
      <w:r w:rsidR="00C2302E">
        <w:rPr>
          <w:sz w:val="20"/>
        </w:rPr>
        <w:t xml:space="preserve"> статус </w:t>
      </w:r>
      <w:r w:rsidR="00A66725">
        <w:rPr>
          <w:sz w:val="20"/>
        </w:rPr>
        <w:t>должен</w:t>
      </w:r>
      <w:r w:rsidR="00C2302E">
        <w:rPr>
          <w:sz w:val="20"/>
        </w:rPr>
        <w:t xml:space="preserve"> поменять</w:t>
      </w:r>
      <w:r w:rsidR="00A66725">
        <w:rPr>
          <w:sz w:val="20"/>
        </w:rPr>
        <w:t>ся</w:t>
      </w:r>
      <w:r w:rsidR="00184E81">
        <w:rPr>
          <w:sz w:val="20"/>
        </w:rPr>
        <w:t xml:space="preserve"> с </w:t>
      </w:r>
      <w:r w:rsidR="00184E81" w:rsidRPr="00184E81">
        <w:rPr>
          <w:sz w:val="20"/>
        </w:rPr>
        <w:t>‘</w:t>
      </w:r>
      <w:r w:rsidR="00184E81">
        <w:rPr>
          <w:sz w:val="20"/>
          <w:lang w:val="en-US"/>
        </w:rPr>
        <w:t>SIGNED</w:t>
      </w:r>
      <w:r w:rsidR="00184E81" w:rsidRPr="00184E81">
        <w:rPr>
          <w:sz w:val="20"/>
        </w:rPr>
        <w:t>’</w:t>
      </w:r>
      <w:r w:rsidR="00C2302E">
        <w:rPr>
          <w:sz w:val="20"/>
        </w:rPr>
        <w:t xml:space="preserve"> на </w:t>
      </w:r>
      <w:r w:rsidR="00C2302E" w:rsidRPr="00C2302E">
        <w:rPr>
          <w:sz w:val="20"/>
        </w:rPr>
        <w:t>‘</w:t>
      </w:r>
      <w:r w:rsidR="00977210">
        <w:rPr>
          <w:sz w:val="20"/>
          <w:lang w:val="en-US"/>
        </w:rPr>
        <w:t>ERR</w:t>
      </w:r>
      <w:r w:rsidR="005E16AE">
        <w:rPr>
          <w:sz w:val="20"/>
          <w:lang w:val="en-US"/>
        </w:rPr>
        <w:t>PROC</w:t>
      </w:r>
      <w:r w:rsidR="00C2302E" w:rsidRPr="00C2302E">
        <w:rPr>
          <w:sz w:val="20"/>
        </w:rPr>
        <w:t>’</w:t>
      </w:r>
      <w:r w:rsidR="00ED157B">
        <w:rPr>
          <w:sz w:val="20"/>
        </w:rPr>
        <w:t>.</w:t>
      </w:r>
    </w:p>
    <w:p w:rsidR="00C2302E" w:rsidRDefault="00ED157B" w:rsidP="00604F24">
      <w:pPr>
        <w:pStyle w:val="a4"/>
        <w:spacing w:after="120"/>
        <w:ind w:left="1134" w:firstLine="425"/>
        <w:contextualSpacing w:val="0"/>
        <w:jc w:val="both"/>
        <w:rPr>
          <w:sz w:val="20"/>
        </w:rPr>
      </w:pPr>
      <w:r w:rsidRPr="00604F24">
        <w:rPr>
          <w:sz w:val="20"/>
        </w:rPr>
        <w:t>Если ошибки</w:t>
      </w:r>
      <w:r>
        <w:rPr>
          <w:sz w:val="20"/>
        </w:rPr>
        <w:t xml:space="preserve"> возникли на этапе выполнения функции обращения к внешней системе,</w:t>
      </w:r>
      <w:r w:rsidR="00D24677">
        <w:rPr>
          <w:sz w:val="20"/>
        </w:rPr>
        <w:t xml:space="preserve"> должен установит</w:t>
      </w:r>
      <w:r w:rsidR="00C51BC7" w:rsidRPr="00C51BC7">
        <w:rPr>
          <w:sz w:val="20"/>
        </w:rPr>
        <w:t>ь</w:t>
      </w:r>
      <w:r w:rsidR="00D24677">
        <w:rPr>
          <w:sz w:val="20"/>
        </w:rPr>
        <w:t>ся статус</w:t>
      </w:r>
      <w:r>
        <w:rPr>
          <w:sz w:val="20"/>
        </w:rPr>
        <w:t xml:space="preserve"> </w:t>
      </w:r>
      <w:r w:rsidRPr="00C2302E">
        <w:rPr>
          <w:sz w:val="20"/>
        </w:rPr>
        <w:t>‘</w:t>
      </w:r>
      <w:r>
        <w:rPr>
          <w:sz w:val="20"/>
          <w:lang w:val="en-US"/>
        </w:rPr>
        <w:t>ERR</w:t>
      </w:r>
      <w:r>
        <w:rPr>
          <w:sz w:val="20"/>
        </w:rPr>
        <w:t>SRV</w:t>
      </w:r>
      <w:r w:rsidRPr="00C2302E">
        <w:rPr>
          <w:sz w:val="20"/>
        </w:rPr>
        <w:t>’</w:t>
      </w:r>
      <w:r w:rsidRPr="00604F24">
        <w:rPr>
          <w:sz w:val="20"/>
        </w:rPr>
        <w:t xml:space="preserve"> или ‘</w:t>
      </w:r>
      <w:r>
        <w:rPr>
          <w:sz w:val="20"/>
          <w:lang w:val="en-US"/>
        </w:rPr>
        <w:t>REFUSESRV</w:t>
      </w:r>
      <w:r w:rsidRPr="00604F24">
        <w:rPr>
          <w:sz w:val="20"/>
        </w:rPr>
        <w:t>’</w:t>
      </w:r>
      <w:r w:rsidR="00354A77">
        <w:rPr>
          <w:sz w:val="20"/>
        </w:rPr>
        <w:t xml:space="preserve"> в зависимости от типа ошибки</w:t>
      </w:r>
      <w:r w:rsidR="00184E81">
        <w:rPr>
          <w:sz w:val="20"/>
        </w:rPr>
        <w:t>.</w:t>
      </w:r>
      <w:r w:rsidR="00B72E05">
        <w:rPr>
          <w:sz w:val="20"/>
        </w:rPr>
        <w:t xml:space="preserve"> </w:t>
      </w:r>
    </w:p>
    <w:p w:rsidR="001A7BB2" w:rsidRDefault="001A7BB2" w:rsidP="001A7BB2">
      <w:pPr>
        <w:pStyle w:val="a4"/>
        <w:numPr>
          <w:ilvl w:val="0"/>
          <w:numId w:val="14"/>
        </w:numPr>
        <w:spacing w:after="0"/>
        <w:ind w:left="1134"/>
        <w:contextualSpacing w:val="0"/>
        <w:jc w:val="both"/>
        <w:rPr>
          <w:sz w:val="20"/>
        </w:rPr>
      </w:pPr>
      <w:r w:rsidRPr="00382027">
        <w:rPr>
          <w:sz w:val="20"/>
          <w:u w:val="single"/>
        </w:rPr>
        <w:t xml:space="preserve">отказ в </w:t>
      </w:r>
      <w:r>
        <w:rPr>
          <w:sz w:val="20"/>
          <w:u w:val="single"/>
        </w:rPr>
        <w:t>подписи (</w:t>
      </w:r>
      <w:r w:rsidRPr="00382027">
        <w:rPr>
          <w:sz w:val="20"/>
          <w:u w:val="single"/>
        </w:rPr>
        <w:t>авторизации</w:t>
      </w:r>
      <w:r>
        <w:rPr>
          <w:sz w:val="20"/>
          <w:u w:val="single"/>
        </w:rPr>
        <w:t>)</w:t>
      </w:r>
      <w:r>
        <w:rPr>
          <w:sz w:val="20"/>
        </w:rPr>
        <w:t xml:space="preserve"> сообщения и </w:t>
      </w:r>
      <w:r w:rsidRPr="001A7BB2">
        <w:rPr>
          <w:sz w:val="20"/>
          <w:u w:val="single"/>
        </w:rPr>
        <w:t>возврат сообщения на предыдущий шаг</w:t>
      </w:r>
      <w:r>
        <w:rPr>
          <w:sz w:val="20"/>
        </w:rPr>
        <w:t xml:space="preserve"> подготовки с описанием причины отказа (возврата) с целью возможного исправления ошибок оператора, вводившего данное сообщение, или ошибок авторизации, возникших на шаге создания операции и/или проводок по операции</w:t>
      </w:r>
      <w:r w:rsidR="00396CC9">
        <w:rPr>
          <w:sz w:val="20"/>
        </w:rPr>
        <w:t>.</w:t>
      </w:r>
    </w:p>
    <w:p w:rsidR="001A7BB2" w:rsidRDefault="001A7BB2" w:rsidP="009C0C4F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>При возврате сообщение переводится со статус</w:t>
      </w:r>
      <w:r w:rsidR="004C3C09" w:rsidRPr="004C3C09">
        <w:rPr>
          <w:sz w:val="20"/>
        </w:rPr>
        <w:t>ов</w:t>
      </w:r>
      <w:r>
        <w:rPr>
          <w:sz w:val="20"/>
        </w:rPr>
        <w:t xml:space="preserve"> </w:t>
      </w:r>
      <w:r w:rsidRPr="00C2302E">
        <w:rPr>
          <w:sz w:val="20"/>
        </w:rPr>
        <w:t>‘</w:t>
      </w:r>
      <w:r>
        <w:rPr>
          <w:sz w:val="20"/>
          <w:lang w:val="en-US"/>
        </w:rPr>
        <w:t>ERRPROC</w:t>
      </w:r>
      <w:r w:rsidRPr="00C2302E">
        <w:rPr>
          <w:sz w:val="20"/>
        </w:rPr>
        <w:t>’</w:t>
      </w:r>
      <w:r w:rsidR="004C3C09">
        <w:rPr>
          <w:sz w:val="20"/>
        </w:rPr>
        <w:t>,</w:t>
      </w:r>
      <w:r w:rsidR="00354A77">
        <w:rPr>
          <w:sz w:val="20"/>
        </w:rPr>
        <w:t xml:space="preserve"> </w:t>
      </w:r>
      <w:r w:rsidR="00354A77" w:rsidRPr="00C2302E">
        <w:rPr>
          <w:sz w:val="20"/>
        </w:rPr>
        <w:t>‘</w:t>
      </w:r>
      <w:r w:rsidR="00354A77">
        <w:rPr>
          <w:sz w:val="20"/>
          <w:lang w:val="en-US"/>
        </w:rPr>
        <w:t>ERR</w:t>
      </w:r>
      <w:r w:rsidR="00354A77">
        <w:rPr>
          <w:sz w:val="20"/>
        </w:rPr>
        <w:t>SRV</w:t>
      </w:r>
      <w:r w:rsidR="00354A77" w:rsidRPr="00C2302E">
        <w:rPr>
          <w:sz w:val="20"/>
        </w:rPr>
        <w:t>’</w:t>
      </w:r>
      <w:r w:rsidR="00354A77">
        <w:rPr>
          <w:sz w:val="20"/>
        </w:rPr>
        <w:t>,</w:t>
      </w:r>
      <w:r w:rsidR="00354A77" w:rsidRPr="00D1120F">
        <w:rPr>
          <w:sz w:val="20"/>
        </w:rPr>
        <w:t xml:space="preserve"> ‘</w:t>
      </w:r>
      <w:r w:rsidR="00354A77">
        <w:rPr>
          <w:sz w:val="20"/>
          <w:lang w:val="en-US"/>
        </w:rPr>
        <w:t>REFUSESRV</w:t>
      </w:r>
      <w:r w:rsidR="00354A77" w:rsidRPr="00D1120F">
        <w:rPr>
          <w:sz w:val="20"/>
        </w:rPr>
        <w:t>’</w:t>
      </w:r>
      <w:r w:rsidR="00354A77">
        <w:rPr>
          <w:sz w:val="20"/>
        </w:rPr>
        <w:t>,</w:t>
      </w:r>
      <w:r w:rsidR="004C3C09">
        <w:rPr>
          <w:sz w:val="20"/>
        </w:rPr>
        <w:t xml:space="preserve"> </w:t>
      </w:r>
      <w:r w:rsidR="004C3C09" w:rsidRPr="00C2302E">
        <w:rPr>
          <w:sz w:val="20"/>
        </w:rPr>
        <w:t>‘</w:t>
      </w:r>
      <w:r w:rsidR="004C3C09">
        <w:rPr>
          <w:sz w:val="20"/>
          <w:lang w:val="en-US"/>
        </w:rPr>
        <w:t>REFUSE</w:t>
      </w:r>
      <w:r w:rsidR="004C3C09">
        <w:rPr>
          <w:sz w:val="20"/>
        </w:rPr>
        <w:t>DATE</w:t>
      </w:r>
      <w:r w:rsidR="004C3C09" w:rsidRPr="00C2302E">
        <w:rPr>
          <w:sz w:val="20"/>
        </w:rPr>
        <w:t>’</w:t>
      </w:r>
      <w:r>
        <w:rPr>
          <w:sz w:val="20"/>
        </w:rPr>
        <w:t xml:space="preserve"> или </w:t>
      </w:r>
      <w:r w:rsidRPr="00C2302E">
        <w:rPr>
          <w:sz w:val="20"/>
        </w:rPr>
        <w:t>‘</w:t>
      </w:r>
      <w:r w:rsidR="006B26C4">
        <w:rPr>
          <w:sz w:val="20"/>
          <w:lang w:val="en-US"/>
        </w:rPr>
        <w:t>CONTROL</w:t>
      </w:r>
      <w:r w:rsidRPr="00C2302E">
        <w:rPr>
          <w:sz w:val="20"/>
        </w:rPr>
        <w:t>’</w:t>
      </w:r>
      <w:r>
        <w:rPr>
          <w:sz w:val="20"/>
        </w:rPr>
        <w:t xml:space="preserve"> в статус </w:t>
      </w:r>
      <w:r w:rsidR="00322C93" w:rsidRPr="00322C93">
        <w:rPr>
          <w:sz w:val="20"/>
        </w:rPr>
        <w:t>‘</w:t>
      </w:r>
      <w:r w:rsidR="00322C93">
        <w:rPr>
          <w:sz w:val="20"/>
          <w:lang w:val="en-US"/>
        </w:rPr>
        <w:t>REFUSE</w:t>
      </w:r>
      <w:r w:rsidR="00322C93" w:rsidRPr="00322C93">
        <w:rPr>
          <w:sz w:val="20"/>
        </w:rPr>
        <w:t xml:space="preserve">’ </w:t>
      </w:r>
      <w:r>
        <w:rPr>
          <w:sz w:val="20"/>
        </w:rPr>
        <w:t>и становится доступным оператору, вводившему данное сообщение.</w:t>
      </w:r>
    </w:p>
    <w:p w:rsidR="001A7BB2" w:rsidRDefault="001A7BB2" w:rsidP="00604F24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>При этом следует учесть, что операция в таблице операций</w:t>
      </w:r>
      <w:r w:rsidRPr="00AB0E4C">
        <w:rPr>
          <w:sz w:val="20"/>
        </w:rPr>
        <w:t xml:space="preserve"> с</w:t>
      </w:r>
      <w:r>
        <w:rPr>
          <w:sz w:val="20"/>
        </w:rPr>
        <w:t xml:space="preserve">о </w:t>
      </w:r>
      <w:r w:rsidRPr="00AB0E4C">
        <w:rPr>
          <w:sz w:val="20"/>
        </w:rPr>
        <w:t>статусом о</w:t>
      </w:r>
      <w:r>
        <w:rPr>
          <w:sz w:val="20"/>
        </w:rPr>
        <w:t>шибки</w:t>
      </w:r>
      <w:r w:rsidRPr="00AB0E4C">
        <w:rPr>
          <w:sz w:val="20"/>
        </w:rPr>
        <w:t xml:space="preserve"> ‘</w:t>
      </w:r>
      <w:r>
        <w:rPr>
          <w:sz w:val="20"/>
          <w:lang w:val="en-US"/>
        </w:rPr>
        <w:t>ERPOST</w:t>
      </w:r>
      <w:r w:rsidRPr="00AB0E4C">
        <w:rPr>
          <w:sz w:val="20"/>
        </w:rPr>
        <w:t>’</w:t>
      </w:r>
      <w:r w:rsidRPr="00F92E2B">
        <w:rPr>
          <w:sz w:val="20"/>
        </w:rPr>
        <w:t xml:space="preserve"> </w:t>
      </w:r>
      <w:r>
        <w:rPr>
          <w:sz w:val="20"/>
        </w:rPr>
        <w:t>может создаться, а проводки не сформироваться из-за неизвестной ошибки системного характера. В этом случае в сообщении, на основе которого была создана операция, должна сохраниться ссылка на созданную операцию</w:t>
      </w:r>
      <w:r w:rsidRPr="00365D30">
        <w:rPr>
          <w:sz w:val="20"/>
        </w:rPr>
        <w:t xml:space="preserve"> и в пол</w:t>
      </w:r>
      <w:r w:rsidR="007C27DE">
        <w:rPr>
          <w:sz w:val="20"/>
        </w:rPr>
        <w:t>ях</w:t>
      </w:r>
      <w:r w:rsidRPr="00365D30">
        <w:rPr>
          <w:sz w:val="20"/>
        </w:rPr>
        <w:t xml:space="preserve"> </w:t>
      </w:r>
      <w:r w:rsidR="007C27DE">
        <w:rPr>
          <w:sz w:val="20"/>
          <w:lang w:val="en-US"/>
        </w:rPr>
        <w:t>GL</w:t>
      </w:r>
      <w:r w:rsidR="007C27DE" w:rsidRPr="00365D30">
        <w:rPr>
          <w:sz w:val="20"/>
        </w:rPr>
        <w:t>_</w:t>
      </w:r>
      <w:r w:rsidR="007C27DE">
        <w:rPr>
          <w:sz w:val="20"/>
          <w:lang w:val="en-US"/>
        </w:rPr>
        <w:t>BATPST</w:t>
      </w:r>
      <w:r w:rsidR="007C27DE" w:rsidRPr="00365D30">
        <w:rPr>
          <w:sz w:val="20"/>
        </w:rPr>
        <w:t>.</w:t>
      </w:r>
      <w:r w:rsidR="007C27DE">
        <w:rPr>
          <w:sz w:val="20"/>
          <w:lang w:val="en-US"/>
        </w:rPr>
        <w:t>E</w:t>
      </w:r>
      <w:r w:rsidR="007C27DE">
        <w:rPr>
          <w:sz w:val="20"/>
        </w:rPr>
        <w:t>CODE и</w:t>
      </w:r>
      <w:r w:rsidR="007C27DE" w:rsidRPr="007C27DE">
        <w:rPr>
          <w:sz w:val="20"/>
        </w:rPr>
        <w:t xml:space="preserve"> </w:t>
      </w:r>
      <w:r>
        <w:rPr>
          <w:sz w:val="20"/>
          <w:lang w:val="en-US"/>
        </w:rPr>
        <w:t>GL</w:t>
      </w:r>
      <w:r w:rsidRPr="00365D30">
        <w:rPr>
          <w:sz w:val="20"/>
        </w:rPr>
        <w:t>_</w:t>
      </w:r>
      <w:r>
        <w:rPr>
          <w:sz w:val="20"/>
          <w:lang w:val="en-US"/>
        </w:rPr>
        <w:t>BATPST</w:t>
      </w:r>
      <w:r w:rsidRPr="00365D30">
        <w:rPr>
          <w:sz w:val="20"/>
        </w:rPr>
        <w:t>.</w:t>
      </w:r>
      <w:r>
        <w:rPr>
          <w:sz w:val="20"/>
          <w:lang w:val="en-US"/>
        </w:rPr>
        <w:t>EMSG</w:t>
      </w:r>
      <w:r w:rsidRPr="00365D30">
        <w:rPr>
          <w:sz w:val="20"/>
        </w:rPr>
        <w:t xml:space="preserve"> сохраниться </w:t>
      </w:r>
      <w:r w:rsidR="007C27DE">
        <w:rPr>
          <w:sz w:val="20"/>
        </w:rPr>
        <w:t xml:space="preserve">соответственно </w:t>
      </w:r>
      <w:r w:rsidR="007C27DE" w:rsidRPr="007C27DE">
        <w:rPr>
          <w:sz w:val="20"/>
        </w:rPr>
        <w:t xml:space="preserve">‘1’ </w:t>
      </w:r>
      <w:r w:rsidR="007C27DE">
        <w:rPr>
          <w:sz w:val="20"/>
        </w:rPr>
        <w:t>и</w:t>
      </w:r>
      <w:r w:rsidR="007C27DE" w:rsidRPr="007C27DE">
        <w:rPr>
          <w:sz w:val="20"/>
        </w:rPr>
        <w:t xml:space="preserve"> </w:t>
      </w:r>
      <w:r w:rsidRPr="00365D30">
        <w:rPr>
          <w:sz w:val="20"/>
        </w:rPr>
        <w:t xml:space="preserve">описание ошибки из </w:t>
      </w:r>
      <w:r>
        <w:rPr>
          <w:sz w:val="20"/>
          <w:lang w:val="en-US"/>
        </w:rPr>
        <w:t>GL</w:t>
      </w:r>
      <w:r w:rsidRPr="00365D30">
        <w:rPr>
          <w:sz w:val="20"/>
        </w:rPr>
        <w:t>_</w:t>
      </w:r>
      <w:r>
        <w:rPr>
          <w:sz w:val="20"/>
          <w:lang w:val="en-US"/>
        </w:rPr>
        <w:t>OPER</w:t>
      </w:r>
      <w:r w:rsidRPr="00365D30">
        <w:rPr>
          <w:sz w:val="20"/>
        </w:rPr>
        <w:t>.</w:t>
      </w:r>
      <w:r>
        <w:rPr>
          <w:sz w:val="20"/>
          <w:lang w:val="en-US"/>
        </w:rPr>
        <w:t>EMSG</w:t>
      </w:r>
      <w:r>
        <w:rPr>
          <w:sz w:val="20"/>
        </w:rPr>
        <w:t xml:space="preserve">. </w:t>
      </w:r>
    </w:p>
    <w:p w:rsidR="00581C82" w:rsidRDefault="00354A77" w:rsidP="001A7BB2">
      <w:pPr>
        <w:pStyle w:val="a4"/>
        <w:spacing w:after="12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 xml:space="preserve">Поля </w:t>
      </w:r>
      <w:r>
        <w:rPr>
          <w:sz w:val="20"/>
          <w:lang w:val="en-US"/>
        </w:rPr>
        <w:t>GL</w:t>
      </w:r>
      <w:r w:rsidRPr="00365D30">
        <w:rPr>
          <w:sz w:val="20"/>
        </w:rPr>
        <w:t>_</w:t>
      </w:r>
      <w:r>
        <w:rPr>
          <w:sz w:val="20"/>
          <w:lang w:val="en-US"/>
        </w:rPr>
        <w:t>BATPST</w:t>
      </w:r>
      <w:r w:rsidRPr="00365D30">
        <w:rPr>
          <w:sz w:val="20"/>
        </w:rPr>
        <w:t>.</w:t>
      </w:r>
      <w:r>
        <w:rPr>
          <w:sz w:val="20"/>
          <w:lang w:val="en-US"/>
        </w:rPr>
        <w:t>E</w:t>
      </w:r>
      <w:r>
        <w:rPr>
          <w:sz w:val="20"/>
        </w:rPr>
        <w:t>CODE и</w:t>
      </w:r>
      <w:r w:rsidRPr="007C27DE">
        <w:rPr>
          <w:sz w:val="20"/>
        </w:rPr>
        <w:t xml:space="preserve"> </w:t>
      </w:r>
      <w:r>
        <w:rPr>
          <w:sz w:val="20"/>
          <w:lang w:val="en-US"/>
        </w:rPr>
        <w:t>GL</w:t>
      </w:r>
      <w:r w:rsidRPr="00365D30">
        <w:rPr>
          <w:sz w:val="20"/>
        </w:rPr>
        <w:t>_</w:t>
      </w:r>
      <w:r>
        <w:rPr>
          <w:sz w:val="20"/>
          <w:lang w:val="en-US"/>
        </w:rPr>
        <w:t>BATPST</w:t>
      </w:r>
      <w:r w:rsidRPr="00365D30">
        <w:rPr>
          <w:sz w:val="20"/>
        </w:rPr>
        <w:t>.</w:t>
      </w:r>
      <w:r>
        <w:rPr>
          <w:sz w:val="20"/>
          <w:lang w:val="en-US"/>
        </w:rPr>
        <w:t>EMSG</w:t>
      </w:r>
      <w:r>
        <w:rPr>
          <w:sz w:val="20"/>
        </w:rPr>
        <w:t xml:space="preserve"> можно также использовать для описания ошибок, получ</w:t>
      </w:r>
      <w:r w:rsidR="00581C82">
        <w:rPr>
          <w:sz w:val="20"/>
        </w:rPr>
        <w:t>аем</w:t>
      </w:r>
      <w:r>
        <w:rPr>
          <w:sz w:val="20"/>
        </w:rPr>
        <w:t>ых при выполнен</w:t>
      </w:r>
      <w:r w:rsidR="0023293E">
        <w:rPr>
          <w:sz w:val="20"/>
        </w:rPr>
        <w:t>ии функции обращения</w:t>
      </w:r>
      <w:r>
        <w:rPr>
          <w:sz w:val="20"/>
        </w:rPr>
        <w:t xml:space="preserve"> к внешней системе</w:t>
      </w:r>
      <w:r w:rsidR="00581C82">
        <w:rPr>
          <w:sz w:val="20"/>
        </w:rPr>
        <w:t xml:space="preserve"> с</w:t>
      </w:r>
      <w:r w:rsidR="0023293E">
        <w:rPr>
          <w:sz w:val="20"/>
        </w:rPr>
        <w:t xml:space="preserve"> </w:t>
      </w:r>
      <w:r w:rsidR="00581C82">
        <w:rPr>
          <w:sz w:val="20"/>
        </w:rPr>
        <w:t>установкой</w:t>
      </w:r>
      <w:r w:rsidR="0023293E">
        <w:rPr>
          <w:sz w:val="20"/>
        </w:rPr>
        <w:t xml:space="preserve"> в поле </w:t>
      </w:r>
      <w:r w:rsidR="0023293E">
        <w:rPr>
          <w:sz w:val="20"/>
          <w:lang w:val="en-US"/>
        </w:rPr>
        <w:t>GL</w:t>
      </w:r>
      <w:r w:rsidR="0023293E" w:rsidRPr="00365D30">
        <w:rPr>
          <w:sz w:val="20"/>
        </w:rPr>
        <w:t>_</w:t>
      </w:r>
      <w:r w:rsidR="0023293E">
        <w:rPr>
          <w:sz w:val="20"/>
          <w:lang w:val="en-US"/>
        </w:rPr>
        <w:t>BATPST</w:t>
      </w:r>
      <w:r w:rsidR="0023293E" w:rsidRPr="00365D30">
        <w:rPr>
          <w:sz w:val="20"/>
        </w:rPr>
        <w:t>.</w:t>
      </w:r>
      <w:r w:rsidR="0023293E">
        <w:rPr>
          <w:sz w:val="20"/>
          <w:lang w:val="en-US"/>
        </w:rPr>
        <w:t>E</w:t>
      </w:r>
      <w:r w:rsidR="0023293E">
        <w:rPr>
          <w:sz w:val="20"/>
        </w:rPr>
        <w:t>CODE новы</w:t>
      </w:r>
      <w:r w:rsidR="00581C82">
        <w:rPr>
          <w:sz w:val="20"/>
        </w:rPr>
        <w:t>х</w:t>
      </w:r>
      <w:r w:rsidR="0023293E">
        <w:rPr>
          <w:sz w:val="20"/>
        </w:rPr>
        <w:t xml:space="preserve"> значени</w:t>
      </w:r>
      <w:r w:rsidR="00581C82">
        <w:rPr>
          <w:sz w:val="20"/>
        </w:rPr>
        <w:t>й</w:t>
      </w:r>
      <w:r w:rsidR="0023293E">
        <w:rPr>
          <w:sz w:val="20"/>
        </w:rPr>
        <w:t xml:space="preserve"> </w:t>
      </w:r>
      <w:r w:rsidR="00581C82">
        <w:rPr>
          <w:sz w:val="20"/>
        </w:rPr>
        <w:t>по</w:t>
      </w:r>
      <w:r w:rsidR="0023293E">
        <w:rPr>
          <w:sz w:val="20"/>
        </w:rPr>
        <w:t xml:space="preserve"> каждо</w:t>
      </w:r>
      <w:r w:rsidR="00581C82">
        <w:rPr>
          <w:sz w:val="20"/>
        </w:rPr>
        <w:t>му</w:t>
      </w:r>
      <w:r w:rsidR="0023293E">
        <w:rPr>
          <w:sz w:val="20"/>
        </w:rPr>
        <w:t xml:space="preserve"> тип</w:t>
      </w:r>
      <w:r w:rsidR="00581C82">
        <w:rPr>
          <w:sz w:val="20"/>
        </w:rPr>
        <w:t>у</w:t>
      </w:r>
      <w:r w:rsidR="0023293E">
        <w:rPr>
          <w:sz w:val="20"/>
        </w:rPr>
        <w:t xml:space="preserve"> ошибок</w:t>
      </w:r>
      <w:r w:rsidR="00581C82">
        <w:rPr>
          <w:sz w:val="20"/>
        </w:rPr>
        <w:t xml:space="preserve">, например, </w:t>
      </w:r>
    </w:p>
    <w:p w:rsidR="00581C82" w:rsidRDefault="00581C82" w:rsidP="007C4248">
      <w:pPr>
        <w:pStyle w:val="a4"/>
        <w:numPr>
          <w:ilvl w:val="0"/>
          <w:numId w:val="60"/>
        </w:numPr>
        <w:spacing w:after="0"/>
        <w:contextualSpacing w:val="0"/>
        <w:jc w:val="both"/>
        <w:rPr>
          <w:sz w:val="20"/>
        </w:rPr>
      </w:pPr>
      <w:r w:rsidRPr="007A2DFB">
        <w:rPr>
          <w:sz w:val="20"/>
        </w:rPr>
        <w:t xml:space="preserve">для </w:t>
      </w:r>
      <w:r>
        <w:rPr>
          <w:sz w:val="20"/>
        </w:rPr>
        <w:t xml:space="preserve">финансовых = </w:t>
      </w:r>
      <w:r w:rsidRPr="00604F24">
        <w:rPr>
          <w:sz w:val="20"/>
        </w:rPr>
        <w:t>‘2’</w:t>
      </w:r>
      <w:r w:rsidR="0023293E">
        <w:rPr>
          <w:sz w:val="20"/>
        </w:rPr>
        <w:t xml:space="preserve">, </w:t>
      </w:r>
    </w:p>
    <w:p w:rsidR="00581C82" w:rsidRDefault="00581C82" w:rsidP="00EE55EC">
      <w:pPr>
        <w:pStyle w:val="a4"/>
        <w:numPr>
          <w:ilvl w:val="0"/>
          <w:numId w:val="60"/>
        </w:numPr>
        <w:spacing w:after="120"/>
        <w:contextualSpacing w:val="0"/>
        <w:jc w:val="both"/>
        <w:rPr>
          <w:sz w:val="20"/>
        </w:rPr>
      </w:pPr>
      <w:r>
        <w:rPr>
          <w:sz w:val="20"/>
        </w:rPr>
        <w:t xml:space="preserve">для системных ошибок = </w:t>
      </w:r>
      <w:r w:rsidRPr="008842C3">
        <w:rPr>
          <w:sz w:val="20"/>
        </w:rPr>
        <w:t>‘</w:t>
      </w:r>
      <w:r w:rsidRPr="00604F24">
        <w:rPr>
          <w:sz w:val="20"/>
        </w:rPr>
        <w:t>3</w:t>
      </w:r>
      <w:r w:rsidRPr="008842C3">
        <w:rPr>
          <w:sz w:val="20"/>
        </w:rPr>
        <w:t>’</w:t>
      </w:r>
      <w:del w:id="24" w:author="Фигаровская Наталья Викторовна" w:date="2016-08-09T10:57:00Z">
        <w:r w:rsidRPr="00D832EA" w:rsidDel="00EE55EC">
          <w:rPr>
            <w:sz w:val="20"/>
          </w:rPr>
          <w:delText>,</w:delText>
        </w:r>
      </w:del>
      <w:r w:rsidRPr="00D832EA">
        <w:rPr>
          <w:sz w:val="20"/>
        </w:rPr>
        <w:t xml:space="preserve"> </w:t>
      </w:r>
    </w:p>
    <w:p w:rsidR="00354A77" w:rsidRPr="00604F24" w:rsidDel="00EE55EC" w:rsidRDefault="00581C82" w:rsidP="007C4248">
      <w:pPr>
        <w:pStyle w:val="a4"/>
        <w:numPr>
          <w:ilvl w:val="0"/>
          <w:numId w:val="60"/>
        </w:numPr>
        <w:spacing w:after="120"/>
        <w:contextualSpacing w:val="0"/>
        <w:jc w:val="both"/>
        <w:rPr>
          <w:del w:id="25" w:author="Фигаровская Наталья Викторовна" w:date="2016-08-09T10:57:00Z"/>
          <w:sz w:val="20"/>
          <w:lang w:val="en-US"/>
        </w:rPr>
      </w:pPr>
      <w:del w:id="26" w:author="Фигаровская Наталья Викторовна" w:date="2016-08-09T10:57:00Z">
        <w:r w:rsidRPr="00D832EA" w:rsidDel="00EE55EC">
          <w:rPr>
            <w:sz w:val="20"/>
          </w:rPr>
          <w:delText xml:space="preserve">для ошибок </w:delText>
        </w:r>
        <w:r w:rsidDel="00EE55EC">
          <w:rPr>
            <w:sz w:val="20"/>
            <w:lang w:val="en-US"/>
          </w:rPr>
          <w:delText>TIME OUT = ‘4’</w:delText>
        </w:r>
      </w:del>
    </w:p>
    <w:p w:rsidR="00CA6DF1" w:rsidRDefault="00CA6DF1" w:rsidP="003A5C6D">
      <w:pPr>
        <w:pStyle w:val="a4"/>
        <w:numPr>
          <w:ilvl w:val="0"/>
          <w:numId w:val="43"/>
        </w:numPr>
        <w:spacing w:after="120"/>
        <w:ind w:left="426"/>
        <w:contextualSpacing w:val="0"/>
        <w:jc w:val="both"/>
        <w:rPr>
          <w:sz w:val="20"/>
        </w:rPr>
      </w:pPr>
      <w:r>
        <w:rPr>
          <w:sz w:val="20"/>
        </w:rPr>
        <w:t>Для сообщений, вводимых в пакетном режиме</w:t>
      </w:r>
      <w:r w:rsidRPr="00B1557C">
        <w:rPr>
          <w:sz w:val="20"/>
        </w:rPr>
        <w:t>:</w:t>
      </w:r>
      <w:r>
        <w:rPr>
          <w:sz w:val="20"/>
        </w:rPr>
        <w:t xml:space="preserve"> </w:t>
      </w:r>
    </w:p>
    <w:p w:rsidR="00CA6DF1" w:rsidRDefault="00CA6DF1" w:rsidP="003A5C6D">
      <w:pPr>
        <w:pStyle w:val="a4"/>
        <w:numPr>
          <w:ilvl w:val="0"/>
          <w:numId w:val="19"/>
        </w:numPr>
        <w:spacing w:after="0"/>
        <w:ind w:left="1134"/>
        <w:contextualSpacing w:val="0"/>
        <w:jc w:val="both"/>
        <w:rPr>
          <w:sz w:val="20"/>
        </w:rPr>
      </w:pPr>
      <w:r w:rsidRPr="00322C93">
        <w:rPr>
          <w:sz w:val="20"/>
          <w:u w:val="single"/>
        </w:rPr>
        <w:lastRenderedPageBreak/>
        <w:t>удаление пакета</w:t>
      </w:r>
      <w:r w:rsidRPr="00322C93">
        <w:rPr>
          <w:sz w:val="20"/>
        </w:rPr>
        <w:t xml:space="preserve"> </w:t>
      </w:r>
      <w:r w:rsidR="001E5F22" w:rsidRPr="001E5F22">
        <w:rPr>
          <w:sz w:val="20"/>
        </w:rPr>
        <w:t xml:space="preserve">сообщений </w:t>
      </w:r>
      <w:r w:rsidR="00322C93" w:rsidRPr="00322C93">
        <w:rPr>
          <w:sz w:val="20"/>
        </w:rPr>
        <w:t xml:space="preserve">с присвоением признака невидимости </w:t>
      </w:r>
      <w:r w:rsidR="00322C93" w:rsidRPr="00322C93">
        <w:rPr>
          <w:sz w:val="20"/>
          <w:lang w:val="en-US"/>
        </w:rPr>
        <w:t>INVISIBLE</w:t>
      </w:r>
      <w:r w:rsidR="00322C93" w:rsidRPr="00322C93">
        <w:rPr>
          <w:sz w:val="20"/>
        </w:rPr>
        <w:t xml:space="preserve"> = '1' всем сообщениям пакета и исключением из списка отображаемых в интерфейсе сообщений</w:t>
      </w:r>
      <w:r w:rsidRPr="00322C93">
        <w:rPr>
          <w:sz w:val="20"/>
        </w:rPr>
        <w:t>.</w:t>
      </w:r>
    </w:p>
    <w:p w:rsidR="00322C93" w:rsidRPr="0029788E" w:rsidRDefault="00322C93" w:rsidP="009C0C4F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 w:rsidRPr="00322C93">
        <w:rPr>
          <w:sz w:val="20"/>
        </w:rPr>
        <w:t xml:space="preserve">Удалить возможно </w:t>
      </w:r>
      <w:r w:rsidR="0029788E">
        <w:rPr>
          <w:sz w:val="20"/>
        </w:rPr>
        <w:t xml:space="preserve">только </w:t>
      </w:r>
      <w:r w:rsidRPr="00322C93">
        <w:rPr>
          <w:sz w:val="20"/>
        </w:rPr>
        <w:t xml:space="preserve">пакет, у которого </w:t>
      </w:r>
      <w:r w:rsidR="007C4248">
        <w:rPr>
          <w:sz w:val="20"/>
        </w:rPr>
        <w:t>отсутствуют</w:t>
      </w:r>
      <w:r w:rsidR="007C4248" w:rsidRPr="00322C93">
        <w:rPr>
          <w:sz w:val="20"/>
        </w:rPr>
        <w:t xml:space="preserve"> </w:t>
      </w:r>
      <w:r w:rsidRPr="00322C93">
        <w:rPr>
          <w:sz w:val="20"/>
        </w:rPr>
        <w:t>сообщени</w:t>
      </w:r>
      <w:r w:rsidR="007C4248">
        <w:rPr>
          <w:sz w:val="20"/>
        </w:rPr>
        <w:t>я со статусами '</w:t>
      </w:r>
      <w:r w:rsidR="007C4248">
        <w:rPr>
          <w:sz w:val="20"/>
          <w:lang w:val="en-US"/>
        </w:rPr>
        <w:t>COMPLITED</w:t>
      </w:r>
      <w:r w:rsidR="007C4248">
        <w:rPr>
          <w:sz w:val="20"/>
        </w:rPr>
        <w:t>'</w:t>
      </w:r>
      <w:r w:rsidRPr="00322C93">
        <w:rPr>
          <w:sz w:val="20"/>
        </w:rPr>
        <w:t xml:space="preserve"> </w:t>
      </w:r>
      <w:r w:rsidR="007C4248">
        <w:rPr>
          <w:sz w:val="20"/>
        </w:rPr>
        <w:t>или</w:t>
      </w:r>
      <w:r w:rsidR="0029788E">
        <w:rPr>
          <w:sz w:val="20"/>
        </w:rPr>
        <w:t xml:space="preserve"> </w:t>
      </w:r>
      <w:r w:rsidR="0029788E" w:rsidRPr="0029788E">
        <w:rPr>
          <w:sz w:val="20"/>
        </w:rPr>
        <w:t>‘</w:t>
      </w:r>
      <w:r w:rsidR="0029788E">
        <w:rPr>
          <w:sz w:val="20"/>
          <w:lang w:val="en-US"/>
        </w:rPr>
        <w:t>SIGNED</w:t>
      </w:r>
      <w:r w:rsidR="0029788E" w:rsidRPr="0029788E">
        <w:rPr>
          <w:sz w:val="20"/>
        </w:rPr>
        <w:t>’</w:t>
      </w:r>
      <w:r w:rsidR="0029788E">
        <w:rPr>
          <w:sz w:val="20"/>
        </w:rPr>
        <w:t xml:space="preserve">, </w:t>
      </w:r>
      <w:r w:rsidR="007C4248">
        <w:rPr>
          <w:sz w:val="20"/>
        </w:rPr>
        <w:t>т.е. можно удалить пакет</w:t>
      </w:r>
      <w:r w:rsidR="0029788E">
        <w:rPr>
          <w:sz w:val="20"/>
        </w:rPr>
        <w:t>, если ни по одному сообщению пакета не созданы проводки.</w:t>
      </w:r>
    </w:p>
    <w:p w:rsidR="00365D30" w:rsidRDefault="001E5F22" w:rsidP="003A5C6D">
      <w:pPr>
        <w:pStyle w:val="a4"/>
        <w:numPr>
          <w:ilvl w:val="0"/>
          <w:numId w:val="19"/>
        </w:numPr>
        <w:spacing w:after="60"/>
        <w:ind w:left="1134" w:hanging="357"/>
        <w:contextualSpacing w:val="0"/>
        <w:jc w:val="both"/>
        <w:rPr>
          <w:sz w:val="20"/>
        </w:rPr>
      </w:pPr>
      <w:r>
        <w:rPr>
          <w:sz w:val="20"/>
          <w:u w:val="single"/>
        </w:rPr>
        <w:t>п</w:t>
      </w:r>
      <w:r w:rsidR="00365D30" w:rsidRPr="00A224BB">
        <w:rPr>
          <w:sz w:val="20"/>
          <w:u w:val="single"/>
        </w:rPr>
        <w:t>од</w:t>
      </w:r>
      <w:r>
        <w:rPr>
          <w:sz w:val="20"/>
          <w:u w:val="single"/>
        </w:rPr>
        <w:t xml:space="preserve">писание (авторизация) </w:t>
      </w:r>
      <w:r w:rsidR="00365D30" w:rsidRPr="00A224BB">
        <w:rPr>
          <w:sz w:val="20"/>
          <w:u w:val="single"/>
        </w:rPr>
        <w:t>сообщений пакета</w:t>
      </w:r>
      <w:r w:rsidR="00365D30">
        <w:rPr>
          <w:sz w:val="20"/>
        </w:rPr>
        <w:t xml:space="preserve"> </w:t>
      </w:r>
      <w:ins w:id="27" w:author="Фигаровская Наталья Викторовна" w:date="2016-08-10T15:21:00Z">
        <w:r w:rsidR="00262628">
          <w:rPr>
            <w:sz w:val="20"/>
          </w:rPr>
          <w:t xml:space="preserve">– подписание </w:t>
        </w:r>
      </w:ins>
      <w:del w:id="28" w:author="Фигаровская Наталья Викторовна" w:date="2016-08-10T15:21:00Z">
        <w:r w:rsidR="00A224BB" w:rsidDel="00262628">
          <w:rPr>
            <w:sz w:val="20"/>
          </w:rPr>
          <w:delText>с возможностью под</w:delText>
        </w:r>
        <w:r w:rsidDel="00262628">
          <w:rPr>
            <w:sz w:val="20"/>
          </w:rPr>
          <w:delText>писа</w:delText>
        </w:r>
        <w:r w:rsidR="00A224BB" w:rsidDel="00262628">
          <w:rPr>
            <w:sz w:val="20"/>
          </w:rPr>
          <w:delText xml:space="preserve">ния </w:delText>
        </w:r>
        <w:r w:rsidR="00365D30" w:rsidDel="00262628">
          <w:rPr>
            <w:sz w:val="20"/>
          </w:rPr>
          <w:delText>отдельно</w:delText>
        </w:r>
        <w:r w:rsidR="00A224BB" w:rsidDel="00262628">
          <w:rPr>
            <w:sz w:val="20"/>
          </w:rPr>
          <w:delText xml:space="preserve">го </w:delText>
        </w:r>
        <w:r w:rsidR="00365D30" w:rsidDel="00262628">
          <w:rPr>
            <w:sz w:val="20"/>
          </w:rPr>
          <w:delText>сообщения</w:delText>
        </w:r>
        <w:r w:rsidR="00A224BB" w:rsidDel="00262628">
          <w:rPr>
            <w:sz w:val="20"/>
          </w:rPr>
          <w:delText xml:space="preserve"> пакета</w:delText>
        </w:r>
        <w:r w:rsidR="00365D30" w:rsidDel="00262628">
          <w:rPr>
            <w:sz w:val="20"/>
          </w:rPr>
          <w:delText xml:space="preserve"> или </w:delText>
        </w:r>
      </w:del>
      <w:r w:rsidR="00A224BB">
        <w:rPr>
          <w:sz w:val="20"/>
        </w:rPr>
        <w:t xml:space="preserve">всех </w:t>
      </w:r>
      <w:ins w:id="29" w:author="Фигаровская Наталья Викторовна" w:date="2016-08-10T15:22:00Z">
        <w:r w:rsidR="00262628">
          <w:rPr>
            <w:sz w:val="20"/>
          </w:rPr>
          <w:t xml:space="preserve">неподписанных </w:t>
        </w:r>
      </w:ins>
      <w:r w:rsidR="00A224BB">
        <w:rPr>
          <w:sz w:val="20"/>
        </w:rPr>
        <w:t xml:space="preserve">сообщений </w:t>
      </w:r>
      <w:r w:rsidR="00365D30">
        <w:rPr>
          <w:sz w:val="20"/>
        </w:rPr>
        <w:t>пакет</w:t>
      </w:r>
      <w:r w:rsidR="00A224BB">
        <w:rPr>
          <w:sz w:val="20"/>
        </w:rPr>
        <w:t>а</w:t>
      </w:r>
      <w:ins w:id="30" w:author="Фигаровская Наталья Викторовна" w:date="2016-08-10T15:22:00Z">
        <w:r w:rsidR="00262628">
          <w:rPr>
            <w:sz w:val="20"/>
          </w:rPr>
          <w:t xml:space="preserve"> без возможности подписания отдел</w:t>
        </w:r>
      </w:ins>
      <w:ins w:id="31" w:author="Фигаровская Наталья Викторовна" w:date="2016-08-10T15:23:00Z">
        <w:r w:rsidR="00262628">
          <w:rPr>
            <w:sz w:val="20"/>
          </w:rPr>
          <w:t>ь</w:t>
        </w:r>
      </w:ins>
      <w:ins w:id="32" w:author="Фигаровская Наталья Викторовна" w:date="2016-08-10T15:22:00Z">
        <w:r w:rsidR="00262628">
          <w:rPr>
            <w:sz w:val="20"/>
          </w:rPr>
          <w:t>ного сообщения</w:t>
        </w:r>
      </w:ins>
      <w:r w:rsidR="00A224BB">
        <w:rPr>
          <w:sz w:val="20"/>
        </w:rPr>
        <w:t>. Описание изменения статусов аналогично описанному выше для ручных сообщений</w:t>
      </w:r>
      <w:del w:id="33" w:author="Фигаровская Наталья Викторовна" w:date="2016-08-10T15:18:00Z">
        <w:r w:rsidR="00307887" w:rsidDel="00262628">
          <w:rPr>
            <w:sz w:val="20"/>
          </w:rPr>
          <w:delText>, исключая обращение к внешнему сервису</w:delText>
        </w:r>
      </w:del>
      <w:r w:rsidR="00A224BB">
        <w:rPr>
          <w:sz w:val="20"/>
        </w:rPr>
        <w:t>.</w:t>
      </w:r>
    </w:p>
    <w:p w:rsidR="001E5F22" w:rsidRDefault="001E5F22" w:rsidP="003A5C6D">
      <w:pPr>
        <w:pStyle w:val="a4"/>
        <w:numPr>
          <w:ilvl w:val="0"/>
          <w:numId w:val="19"/>
        </w:numPr>
        <w:spacing w:after="120"/>
        <w:ind w:left="1134" w:hanging="357"/>
        <w:contextualSpacing w:val="0"/>
        <w:jc w:val="both"/>
        <w:rPr>
          <w:sz w:val="20"/>
        </w:rPr>
      </w:pPr>
      <w:r>
        <w:rPr>
          <w:sz w:val="20"/>
          <w:u w:val="single"/>
        </w:rPr>
        <w:t xml:space="preserve">выгрузка в </w:t>
      </w:r>
      <w:r>
        <w:rPr>
          <w:sz w:val="20"/>
          <w:u w:val="single"/>
          <w:lang w:val="en-US"/>
        </w:rPr>
        <w:t>Excel</w:t>
      </w:r>
      <w:r>
        <w:rPr>
          <w:sz w:val="20"/>
          <w:u w:val="single"/>
        </w:rPr>
        <w:t xml:space="preserve"> файл необработанных </w:t>
      </w:r>
      <w:r w:rsidRPr="001E5F22">
        <w:rPr>
          <w:sz w:val="20"/>
          <w:u w:val="single"/>
        </w:rPr>
        <w:t>сообщений</w:t>
      </w:r>
      <w:r w:rsidRPr="001E5F22">
        <w:rPr>
          <w:sz w:val="20"/>
        </w:rPr>
        <w:t xml:space="preserve"> – всех или в разрезе пакета (можно использовать </w:t>
      </w:r>
      <w:r w:rsidR="009C0C4F">
        <w:rPr>
          <w:sz w:val="20"/>
        </w:rPr>
        <w:t xml:space="preserve">выгрузку по </w:t>
      </w:r>
      <w:r w:rsidRPr="001E5F22">
        <w:rPr>
          <w:sz w:val="20"/>
        </w:rPr>
        <w:t>фильтр</w:t>
      </w:r>
      <w:r w:rsidR="009C0C4F">
        <w:rPr>
          <w:sz w:val="20"/>
        </w:rPr>
        <w:t>у</w:t>
      </w:r>
      <w:r w:rsidRPr="001E5F22">
        <w:rPr>
          <w:sz w:val="20"/>
        </w:rPr>
        <w:t>)</w:t>
      </w:r>
    </w:p>
    <w:p w:rsidR="00BF115B" w:rsidRDefault="00BF115B" w:rsidP="009547A2">
      <w:pPr>
        <w:pStyle w:val="a4"/>
        <w:numPr>
          <w:ilvl w:val="1"/>
          <w:numId w:val="1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Описание этапа подтверждения</w:t>
      </w:r>
      <w:r w:rsidR="005C2547">
        <w:rPr>
          <w:b/>
          <w:color w:val="2F5496" w:themeColor="accent5" w:themeShade="BF"/>
          <w:spacing w:val="20"/>
        </w:rPr>
        <w:t xml:space="preserve"> даты</w:t>
      </w:r>
      <w:r>
        <w:rPr>
          <w:b/>
          <w:color w:val="2F5496" w:themeColor="accent5" w:themeShade="BF"/>
          <w:spacing w:val="20"/>
        </w:rPr>
        <w:t xml:space="preserve"> сообщения</w:t>
      </w:r>
    </w:p>
    <w:p w:rsidR="00CD11B0" w:rsidRPr="00C814E7" w:rsidRDefault="00CD11B0" w:rsidP="00B64FA0">
      <w:pPr>
        <w:pStyle w:val="a4"/>
        <w:numPr>
          <w:ilvl w:val="2"/>
          <w:numId w:val="1"/>
        </w:numPr>
        <w:spacing w:before="360" w:after="240"/>
        <w:ind w:left="1560" w:hanging="8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 w:rsidRPr="00C814E7">
        <w:rPr>
          <w:b/>
          <w:color w:val="2E74B5" w:themeColor="accent1" w:themeShade="BF"/>
          <w:spacing w:val="20"/>
        </w:rPr>
        <w:t>Доступные статусы сообщений</w:t>
      </w:r>
    </w:p>
    <w:p w:rsidR="00CD11B0" w:rsidRPr="005E16AE" w:rsidRDefault="00CD11B0" w:rsidP="00CD11B0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На этапе подтверждения работником бухгалтерии архивной даты сообщения должны быть доступны все сообщения</w:t>
      </w:r>
      <w:r w:rsidRPr="00C93D6E">
        <w:rPr>
          <w:sz w:val="20"/>
        </w:rPr>
        <w:t xml:space="preserve"> </w:t>
      </w:r>
      <w:r>
        <w:rPr>
          <w:sz w:val="20"/>
        </w:rPr>
        <w:t>со статусом</w:t>
      </w:r>
      <w:r w:rsidRPr="005E16AE">
        <w:rPr>
          <w:sz w:val="20"/>
        </w:rPr>
        <w:t>:</w:t>
      </w:r>
    </w:p>
    <w:p w:rsidR="00CD11B0" w:rsidRDefault="00CD11B0" w:rsidP="003A5C6D">
      <w:pPr>
        <w:pStyle w:val="a4"/>
        <w:numPr>
          <w:ilvl w:val="0"/>
          <w:numId w:val="50"/>
        </w:numPr>
        <w:spacing w:after="0"/>
        <w:contextualSpacing w:val="0"/>
        <w:jc w:val="both"/>
        <w:rPr>
          <w:sz w:val="20"/>
        </w:rPr>
      </w:pPr>
      <w:r w:rsidRPr="00CA096E">
        <w:rPr>
          <w:sz w:val="20"/>
        </w:rPr>
        <w:t>‘</w:t>
      </w:r>
      <w:r>
        <w:rPr>
          <w:sz w:val="20"/>
          <w:lang w:val="en-US"/>
        </w:rPr>
        <w:t>WAITDATE</w:t>
      </w:r>
      <w:r w:rsidRPr="00C93D6E">
        <w:rPr>
          <w:sz w:val="20"/>
        </w:rPr>
        <w:t>’</w:t>
      </w:r>
      <w:r>
        <w:rPr>
          <w:sz w:val="20"/>
        </w:rPr>
        <w:t xml:space="preserve"> - сообщения, ожидающие подтверждение даты проводки в архивный день</w:t>
      </w:r>
    </w:p>
    <w:p w:rsidR="00CD11B0" w:rsidRDefault="00CD11B0" w:rsidP="003A5C6D">
      <w:pPr>
        <w:pStyle w:val="a4"/>
        <w:numPr>
          <w:ilvl w:val="0"/>
          <w:numId w:val="50"/>
        </w:numPr>
        <w:spacing w:after="0"/>
        <w:contextualSpacing w:val="0"/>
        <w:jc w:val="both"/>
        <w:rPr>
          <w:sz w:val="20"/>
        </w:rPr>
      </w:pPr>
      <w:r w:rsidRPr="00CA096E">
        <w:rPr>
          <w:sz w:val="20"/>
        </w:rPr>
        <w:t>‘</w:t>
      </w:r>
      <w:r>
        <w:rPr>
          <w:sz w:val="20"/>
          <w:lang w:val="en-US"/>
        </w:rPr>
        <w:t>ERR</w:t>
      </w:r>
      <w:r>
        <w:rPr>
          <w:sz w:val="20"/>
        </w:rPr>
        <w:t>PROCDATE</w:t>
      </w:r>
      <w:r w:rsidRPr="00C93D6E">
        <w:rPr>
          <w:sz w:val="20"/>
        </w:rPr>
        <w:t>’</w:t>
      </w:r>
      <w:r>
        <w:rPr>
          <w:sz w:val="20"/>
        </w:rPr>
        <w:t xml:space="preserve"> - сообщения, </w:t>
      </w:r>
      <w:r w:rsidRPr="005E16AE">
        <w:rPr>
          <w:sz w:val="20"/>
        </w:rPr>
        <w:t>отказанные системой при возникновении ошибки на этапе создания операции или формирования проводок</w:t>
      </w:r>
    </w:p>
    <w:p w:rsidR="00CD11B0" w:rsidRDefault="00CD11B0" w:rsidP="0022455C">
      <w:pPr>
        <w:pStyle w:val="a4"/>
        <w:numPr>
          <w:ilvl w:val="0"/>
          <w:numId w:val="50"/>
        </w:numPr>
        <w:spacing w:after="0"/>
        <w:contextualSpacing w:val="0"/>
        <w:jc w:val="both"/>
        <w:rPr>
          <w:sz w:val="20"/>
        </w:rPr>
      </w:pPr>
      <w:r w:rsidRPr="00B72E05">
        <w:rPr>
          <w:sz w:val="20"/>
        </w:rPr>
        <w:t>‘</w:t>
      </w:r>
      <w:r>
        <w:rPr>
          <w:sz w:val="20"/>
          <w:lang w:val="en-US"/>
        </w:rPr>
        <w:t>SIGNEDDATE</w:t>
      </w:r>
      <w:r w:rsidRPr="00B72E05">
        <w:rPr>
          <w:sz w:val="20"/>
        </w:rPr>
        <w:t>’</w:t>
      </w:r>
      <w:r w:rsidRPr="001E0662">
        <w:rPr>
          <w:sz w:val="20"/>
        </w:rPr>
        <w:t xml:space="preserve"> – сообщения, </w:t>
      </w:r>
      <w:r>
        <w:rPr>
          <w:sz w:val="20"/>
        </w:rPr>
        <w:t xml:space="preserve">подписанные, но по какой-то причине не завершенные (мало вероятно, поскольку статус должен меняться на </w:t>
      </w:r>
      <w:r w:rsidRPr="00A66725">
        <w:rPr>
          <w:sz w:val="20"/>
        </w:rPr>
        <w:t>‘</w:t>
      </w:r>
      <w:r>
        <w:rPr>
          <w:sz w:val="20"/>
        </w:rPr>
        <w:t>COMPL</w:t>
      </w:r>
      <w:r>
        <w:rPr>
          <w:sz w:val="20"/>
          <w:lang w:val="en-US"/>
        </w:rPr>
        <w:t>E</w:t>
      </w:r>
      <w:r>
        <w:rPr>
          <w:sz w:val="20"/>
        </w:rPr>
        <w:t>TED</w:t>
      </w:r>
      <w:r w:rsidRPr="00F027D2">
        <w:rPr>
          <w:sz w:val="20"/>
        </w:rPr>
        <w:t>’</w:t>
      </w:r>
      <w:r>
        <w:rPr>
          <w:sz w:val="20"/>
        </w:rPr>
        <w:t xml:space="preserve"> или </w:t>
      </w:r>
      <w:r w:rsidRPr="00C2302E">
        <w:rPr>
          <w:sz w:val="20"/>
        </w:rPr>
        <w:t>‘</w:t>
      </w:r>
      <w:r>
        <w:rPr>
          <w:sz w:val="20"/>
          <w:lang w:val="en-US"/>
        </w:rPr>
        <w:t>ERRPROC</w:t>
      </w:r>
      <w:r>
        <w:rPr>
          <w:sz w:val="20"/>
        </w:rPr>
        <w:t>DATE</w:t>
      </w:r>
      <w:r w:rsidRPr="00C2302E">
        <w:rPr>
          <w:sz w:val="20"/>
        </w:rPr>
        <w:t>’</w:t>
      </w:r>
      <w:r>
        <w:rPr>
          <w:sz w:val="20"/>
        </w:rPr>
        <w:t xml:space="preserve"> в одной транзакции).</w:t>
      </w:r>
    </w:p>
    <w:p w:rsidR="00CD11B0" w:rsidRDefault="00CD11B0" w:rsidP="00CD11B0">
      <w:pPr>
        <w:pStyle w:val="a4"/>
        <w:spacing w:after="120"/>
        <w:ind w:left="1145" w:firstLine="414"/>
        <w:contextualSpacing w:val="0"/>
        <w:jc w:val="both"/>
        <w:rPr>
          <w:sz w:val="20"/>
        </w:rPr>
      </w:pPr>
      <w:r>
        <w:rPr>
          <w:sz w:val="20"/>
        </w:rPr>
        <w:t xml:space="preserve">В дальнейшем любые действия с сообщениями, имеющими такой статус, должны сопровождаться проверкой наличия </w:t>
      </w:r>
      <w:proofErr w:type="gramStart"/>
      <w:r>
        <w:rPr>
          <w:sz w:val="20"/>
        </w:rPr>
        <w:t>проводок по данному сообщению</w:t>
      </w:r>
      <w:proofErr w:type="gramEnd"/>
      <w:r>
        <w:rPr>
          <w:sz w:val="20"/>
        </w:rPr>
        <w:t xml:space="preserve"> с изменением статуса на </w:t>
      </w:r>
      <w:r w:rsidRPr="00A66725">
        <w:rPr>
          <w:sz w:val="20"/>
        </w:rPr>
        <w:t>‘</w:t>
      </w:r>
      <w:r>
        <w:rPr>
          <w:sz w:val="20"/>
        </w:rPr>
        <w:t>COMPL</w:t>
      </w:r>
      <w:r w:rsidRPr="00D84CBF">
        <w:rPr>
          <w:sz w:val="20"/>
        </w:rPr>
        <w:t>E</w:t>
      </w:r>
      <w:r>
        <w:rPr>
          <w:sz w:val="20"/>
        </w:rPr>
        <w:t>TED</w:t>
      </w:r>
      <w:r w:rsidRPr="00F027D2">
        <w:rPr>
          <w:sz w:val="20"/>
        </w:rPr>
        <w:t>’</w:t>
      </w:r>
      <w:r>
        <w:rPr>
          <w:sz w:val="20"/>
        </w:rPr>
        <w:t xml:space="preserve"> или </w:t>
      </w:r>
      <w:r w:rsidRPr="00C2302E">
        <w:rPr>
          <w:sz w:val="20"/>
        </w:rPr>
        <w:t>‘</w:t>
      </w:r>
      <w:r>
        <w:rPr>
          <w:sz w:val="20"/>
          <w:lang w:val="en-US"/>
        </w:rPr>
        <w:t>ERR</w:t>
      </w:r>
      <w:r>
        <w:rPr>
          <w:sz w:val="20"/>
        </w:rPr>
        <w:t>PROCDATE</w:t>
      </w:r>
      <w:r w:rsidRPr="00C93D6E">
        <w:rPr>
          <w:sz w:val="20"/>
        </w:rPr>
        <w:t>’</w:t>
      </w:r>
      <w:r>
        <w:rPr>
          <w:sz w:val="20"/>
        </w:rPr>
        <w:t xml:space="preserve"> в зависимости от их наличия.</w:t>
      </w:r>
    </w:p>
    <w:p w:rsidR="00CD11B0" w:rsidRPr="008001CC" w:rsidRDefault="00CD11B0" w:rsidP="00CD11B0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Список сообщений с данными статусами должен формироваться при выборе в форме быстрого фильтра 3-ого шага обработки сообщений «Подтверждение даты». Выполнить необходимое действие по подтверждению даты сообщений можно, к примеру, по кнопке</w:t>
      </w:r>
      <w:r>
        <w:rPr>
          <w:noProof/>
          <w:sz w:val="20"/>
          <w:lang w:eastAsia="ru-RU"/>
        </w:rPr>
        <w:drawing>
          <wp:inline distT="0" distB="0" distL="0" distR="0" wp14:anchorId="6BEE4EF4" wp14:editId="3057CDF8">
            <wp:extent cx="229870" cy="229870"/>
            <wp:effectExtent l="19050" t="19050" r="17780" b="17780"/>
            <wp:docPr id="10" name="Рисунок 10" descr="C:\Users\FigarovskayaNV\Downloads\han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garovskayaNV\Downloads\hand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«Подтвердить дату». Кнопка должна быть доступна пользователям с ролью «3я рука».</w:t>
      </w:r>
    </w:p>
    <w:p w:rsidR="00CD11B0" w:rsidRPr="00C814E7" w:rsidRDefault="00B64FA0" w:rsidP="00B64FA0">
      <w:pPr>
        <w:pStyle w:val="a4"/>
        <w:numPr>
          <w:ilvl w:val="2"/>
          <w:numId w:val="1"/>
        </w:numPr>
        <w:spacing w:before="360" w:after="240"/>
        <w:ind w:left="1560" w:hanging="840"/>
        <w:contextualSpacing w:val="0"/>
        <w:jc w:val="both"/>
        <w:outlineLvl w:val="2"/>
        <w:rPr>
          <w:b/>
          <w:color w:val="2E74B5" w:themeColor="accent1" w:themeShade="BF"/>
          <w:spacing w:val="20"/>
        </w:rPr>
      </w:pPr>
      <w:r w:rsidRPr="00C814E7">
        <w:rPr>
          <w:b/>
          <w:color w:val="2E74B5" w:themeColor="accent1" w:themeShade="BF"/>
          <w:spacing w:val="20"/>
        </w:rPr>
        <w:t xml:space="preserve">Описание допустимых на </w:t>
      </w:r>
      <w:r w:rsidR="007845C6" w:rsidRPr="00C814E7">
        <w:rPr>
          <w:b/>
          <w:color w:val="2E74B5" w:themeColor="accent1" w:themeShade="BF"/>
          <w:spacing w:val="20"/>
        </w:rPr>
        <w:t xml:space="preserve">этапе </w:t>
      </w:r>
      <w:r w:rsidRPr="00C814E7">
        <w:rPr>
          <w:b/>
          <w:color w:val="2E74B5" w:themeColor="accent1" w:themeShade="BF"/>
          <w:spacing w:val="20"/>
        </w:rPr>
        <w:t>действий</w:t>
      </w:r>
    </w:p>
    <w:p w:rsidR="00BF115B" w:rsidRPr="008001CC" w:rsidRDefault="00BF115B" w:rsidP="00045AB5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На данном этапе возможны следующие действия пользователей</w:t>
      </w:r>
      <w:r w:rsidRPr="008001CC">
        <w:rPr>
          <w:sz w:val="20"/>
        </w:rPr>
        <w:t>:</w:t>
      </w:r>
    </w:p>
    <w:p w:rsidR="00045AB5" w:rsidRDefault="00045AB5" w:rsidP="003A5C6D">
      <w:pPr>
        <w:pStyle w:val="a4"/>
        <w:numPr>
          <w:ilvl w:val="0"/>
          <w:numId w:val="43"/>
        </w:numPr>
        <w:spacing w:after="120"/>
        <w:ind w:left="426"/>
        <w:contextualSpacing w:val="0"/>
        <w:jc w:val="both"/>
        <w:rPr>
          <w:sz w:val="20"/>
        </w:rPr>
      </w:pPr>
      <w:r>
        <w:rPr>
          <w:sz w:val="20"/>
        </w:rPr>
        <w:t>Для сообщений, вводимых вручную</w:t>
      </w:r>
      <w:r w:rsidRPr="00B1557C">
        <w:rPr>
          <w:sz w:val="20"/>
        </w:rPr>
        <w:t>:</w:t>
      </w:r>
      <w:r>
        <w:rPr>
          <w:sz w:val="20"/>
        </w:rPr>
        <w:t xml:space="preserve"> </w:t>
      </w:r>
    </w:p>
    <w:p w:rsidR="00045AB5" w:rsidRDefault="00885828" w:rsidP="007845C6">
      <w:pPr>
        <w:pStyle w:val="a4"/>
        <w:numPr>
          <w:ilvl w:val="0"/>
          <w:numId w:val="51"/>
        </w:numPr>
        <w:spacing w:after="60"/>
        <w:ind w:left="709"/>
        <w:contextualSpacing w:val="0"/>
        <w:jc w:val="both"/>
        <w:rPr>
          <w:sz w:val="20"/>
        </w:rPr>
      </w:pPr>
      <w:r w:rsidRPr="00885828">
        <w:rPr>
          <w:sz w:val="20"/>
          <w:u w:val="single"/>
        </w:rPr>
        <w:t>п</w:t>
      </w:r>
      <w:r w:rsidR="00045AB5" w:rsidRPr="00977210">
        <w:rPr>
          <w:sz w:val="20"/>
          <w:u w:val="single"/>
        </w:rPr>
        <w:t>од</w:t>
      </w:r>
      <w:r w:rsidRPr="00885828">
        <w:rPr>
          <w:sz w:val="20"/>
          <w:u w:val="single"/>
        </w:rPr>
        <w:t>тверждение даты</w:t>
      </w:r>
      <w:r w:rsidR="00045AB5" w:rsidRPr="00977210">
        <w:rPr>
          <w:sz w:val="20"/>
          <w:u w:val="single"/>
        </w:rPr>
        <w:t xml:space="preserve"> с</w:t>
      </w:r>
      <w:r w:rsidR="00045AB5" w:rsidRPr="00382027">
        <w:rPr>
          <w:sz w:val="20"/>
          <w:u w:val="single"/>
        </w:rPr>
        <w:t>ообщения</w:t>
      </w:r>
      <w:r w:rsidR="00045AB5">
        <w:rPr>
          <w:sz w:val="20"/>
        </w:rPr>
        <w:t xml:space="preserve"> с присвоением статуса</w:t>
      </w:r>
      <w:r>
        <w:rPr>
          <w:sz w:val="20"/>
        </w:rPr>
        <w:t xml:space="preserve"> </w:t>
      </w:r>
      <w:r w:rsidRPr="00184E81">
        <w:rPr>
          <w:sz w:val="20"/>
        </w:rPr>
        <w:t>‘</w:t>
      </w:r>
      <w:r>
        <w:rPr>
          <w:sz w:val="20"/>
          <w:lang w:val="en-US"/>
        </w:rPr>
        <w:t>SIGNEDDATE</w:t>
      </w:r>
      <w:r w:rsidRPr="00184E81">
        <w:rPr>
          <w:sz w:val="20"/>
        </w:rPr>
        <w:t>’</w:t>
      </w:r>
    </w:p>
    <w:p w:rsidR="002B7BEE" w:rsidRPr="002B7BEE" w:rsidRDefault="002B7BEE" w:rsidP="00051766">
      <w:pPr>
        <w:pStyle w:val="a4"/>
        <w:spacing w:after="120"/>
        <w:ind w:left="284" w:firstLine="425"/>
        <w:contextualSpacing w:val="0"/>
        <w:jc w:val="both"/>
        <w:rPr>
          <w:sz w:val="20"/>
        </w:rPr>
      </w:pPr>
      <w:r>
        <w:rPr>
          <w:sz w:val="20"/>
        </w:rPr>
        <w:t>Для этого</w:t>
      </w:r>
      <w:r>
        <w:rPr>
          <w:sz w:val="20"/>
          <w:lang w:val="en-US"/>
        </w:rPr>
        <w:t>:</w:t>
      </w:r>
    </w:p>
    <w:p w:rsidR="001705DD" w:rsidRDefault="00045AB5" w:rsidP="003A5C6D">
      <w:pPr>
        <w:pStyle w:val="a4"/>
        <w:numPr>
          <w:ilvl w:val="0"/>
          <w:numId w:val="50"/>
        </w:numPr>
        <w:spacing w:after="0"/>
        <w:contextualSpacing w:val="0"/>
        <w:jc w:val="both"/>
        <w:rPr>
          <w:sz w:val="20"/>
        </w:rPr>
      </w:pPr>
      <w:r w:rsidRPr="00D807F8">
        <w:rPr>
          <w:sz w:val="20"/>
        </w:rPr>
        <w:t>Для</w:t>
      </w:r>
      <w:r w:rsidRPr="00382027">
        <w:rPr>
          <w:sz w:val="20"/>
        </w:rPr>
        <w:t xml:space="preserve"> каждого сообщения со статусом '</w:t>
      </w:r>
      <w:r w:rsidRPr="00382027">
        <w:rPr>
          <w:sz w:val="20"/>
          <w:lang w:val="en-US"/>
        </w:rPr>
        <w:t>SIGNED</w:t>
      </w:r>
      <w:r w:rsidR="00885828">
        <w:rPr>
          <w:sz w:val="20"/>
        </w:rPr>
        <w:t>DATE</w:t>
      </w:r>
      <w:r w:rsidRPr="00382027">
        <w:rPr>
          <w:sz w:val="20"/>
        </w:rPr>
        <w:t xml:space="preserve">’ должна быть вызвана процедура создания операции для записи операций в таблицу </w:t>
      </w:r>
      <w:r w:rsidRPr="00382027">
        <w:rPr>
          <w:sz w:val="20"/>
          <w:lang w:val="en-US"/>
        </w:rPr>
        <w:t>GL</w:t>
      </w:r>
      <w:r w:rsidRPr="00382027">
        <w:rPr>
          <w:sz w:val="20"/>
        </w:rPr>
        <w:t>_</w:t>
      </w:r>
      <w:r w:rsidRPr="00382027">
        <w:rPr>
          <w:sz w:val="20"/>
          <w:lang w:val="en-US"/>
        </w:rPr>
        <w:t>OPER</w:t>
      </w:r>
      <w:r w:rsidRPr="00382027">
        <w:rPr>
          <w:sz w:val="20"/>
        </w:rPr>
        <w:t xml:space="preserve"> с одновременным созданием </w:t>
      </w:r>
      <w:r w:rsidR="00885828" w:rsidRPr="00382027">
        <w:rPr>
          <w:sz w:val="20"/>
        </w:rPr>
        <w:t>в таблиц</w:t>
      </w:r>
      <w:r w:rsidR="00885828">
        <w:rPr>
          <w:sz w:val="20"/>
        </w:rPr>
        <w:t>ах</w:t>
      </w:r>
      <w:r w:rsidR="00885828" w:rsidRPr="00382027">
        <w:rPr>
          <w:sz w:val="20"/>
        </w:rPr>
        <w:t xml:space="preserve"> </w:t>
      </w:r>
      <w:r w:rsidR="00885828" w:rsidRPr="00382027">
        <w:rPr>
          <w:sz w:val="20"/>
          <w:lang w:val="en-US"/>
        </w:rPr>
        <w:t>PD</w:t>
      </w:r>
      <w:r w:rsidR="00885828" w:rsidRPr="00382027">
        <w:rPr>
          <w:sz w:val="20"/>
        </w:rPr>
        <w:t xml:space="preserve"> и PDEXT*</w:t>
      </w:r>
      <w:r w:rsidR="00885828">
        <w:rPr>
          <w:sz w:val="20"/>
        </w:rPr>
        <w:t xml:space="preserve"> </w:t>
      </w:r>
      <w:r w:rsidRPr="00382027">
        <w:rPr>
          <w:sz w:val="20"/>
        </w:rPr>
        <w:t xml:space="preserve">проводок </w:t>
      </w:r>
      <w:r w:rsidR="00885828">
        <w:rPr>
          <w:sz w:val="20"/>
        </w:rPr>
        <w:t xml:space="preserve">в архивном операционном дне при подтверждении архивной даты и </w:t>
      </w:r>
      <w:r w:rsidRPr="00382027">
        <w:rPr>
          <w:sz w:val="20"/>
        </w:rPr>
        <w:t xml:space="preserve">в текущем операционном дне </w:t>
      </w:r>
      <w:r w:rsidR="00885828">
        <w:rPr>
          <w:sz w:val="20"/>
        </w:rPr>
        <w:t>при подтверждении текущей даты</w:t>
      </w:r>
      <w:r w:rsidRPr="00382027">
        <w:rPr>
          <w:sz w:val="20"/>
        </w:rPr>
        <w:t>.</w:t>
      </w:r>
      <w:r w:rsidR="00885828">
        <w:rPr>
          <w:sz w:val="20"/>
        </w:rPr>
        <w:t xml:space="preserve"> </w:t>
      </w:r>
    </w:p>
    <w:p w:rsidR="001705DD" w:rsidRDefault="00885828" w:rsidP="00045AB5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 xml:space="preserve">Выбор даты подтверждения возможен в форме ввода </w:t>
      </w:r>
      <w:r w:rsidR="000B4FCA">
        <w:rPr>
          <w:sz w:val="20"/>
        </w:rPr>
        <w:t>в режиме просмотра</w:t>
      </w:r>
      <w:r w:rsidR="001705DD">
        <w:rPr>
          <w:sz w:val="20"/>
        </w:rPr>
        <w:t xml:space="preserve"> при выборе совершения действия с одиночным сообщением</w:t>
      </w:r>
      <w:r w:rsidR="000B4FCA">
        <w:rPr>
          <w:sz w:val="20"/>
        </w:rPr>
        <w:t xml:space="preserve">. </w:t>
      </w:r>
    </w:p>
    <w:p w:rsidR="00045AB5" w:rsidRDefault="000B4FCA" w:rsidP="00051766">
      <w:pPr>
        <w:pStyle w:val="a4"/>
        <w:spacing w:after="6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>Если выбрано действие со списком сообщений, то необходимо разрешить пользователю сделать выбор</w:t>
      </w:r>
      <w:r w:rsidR="001705DD">
        <w:rPr>
          <w:sz w:val="20"/>
        </w:rPr>
        <w:t xml:space="preserve"> даты подтверждения</w:t>
      </w:r>
      <w:r w:rsidR="00F33A43" w:rsidRPr="00F33A43">
        <w:rPr>
          <w:sz w:val="20"/>
        </w:rPr>
        <w:t>: архивной или текущей</w:t>
      </w:r>
      <w:r w:rsidR="001705DD">
        <w:rPr>
          <w:sz w:val="20"/>
        </w:rPr>
        <w:t>. При выборе подтверждения архивной даты</w:t>
      </w:r>
      <w:r w:rsidR="002B7BEE">
        <w:rPr>
          <w:sz w:val="20"/>
        </w:rPr>
        <w:t xml:space="preserve"> следует запретить выполнение данного действия, если в списке встречается не одно значение </w:t>
      </w:r>
      <w:r w:rsidR="00CF5D86">
        <w:rPr>
          <w:sz w:val="20"/>
        </w:rPr>
        <w:t xml:space="preserve">архивной </w:t>
      </w:r>
      <w:r w:rsidR="002B7BEE">
        <w:rPr>
          <w:sz w:val="20"/>
        </w:rPr>
        <w:t>даты</w:t>
      </w:r>
      <w:r w:rsidR="001705DD">
        <w:rPr>
          <w:sz w:val="20"/>
        </w:rPr>
        <w:t>.</w:t>
      </w:r>
    </w:p>
    <w:p w:rsidR="00D832EA" w:rsidRDefault="00045AB5" w:rsidP="00604F24">
      <w:pPr>
        <w:pStyle w:val="a4"/>
        <w:numPr>
          <w:ilvl w:val="0"/>
          <w:numId w:val="50"/>
        </w:numPr>
        <w:spacing w:after="0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 xml:space="preserve">При успешной обработке сообщения с созданием проводок статус сообщения необходимо поменять на </w:t>
      </w:r>
      <w:r w:rsidRPr="00A66725">
        <w:rPr>
          <w:sz w:val="20"/>
        </w:rPr>
        <w:t>‘</w:t>
      </w:r>
      <w:r>
        <w:rPr>
          <w:sz w:val="20"/>
        </w:rPr>
        <w:t>COMPL</w:t>
      </w:r>
      <w:r>
        <w:rPr>
          <w:sz w:val="20"/>
          <w:lang w:val="en-US"/>
        </w:rPr>
        <w:t>E</w:t>
      </w:r>
      <w:r>
        <w:rPr>
          <w:sz w:val="20"/>
        </w:rPr>
        <w:t>TED</w:t>
      </w:r>
      <w:r w:rsidRPr="00F027D2">
        <w:rPr>
          <w:sz w:val="20"/>
        </w:rPr>
        <w:t>’</w:t>
      </w:r>
      <w:r>
        <w:rPr>
          <w:sz w:val="20"/>
        </w:rPr>
        <w:t xml:space="preserve">. </w:t>
      </w:r>
    </w:p>
    <w:p w:rsidR="00D832EA" w:rsidRDefault="00D832EA" w:rsidP="00604F24">
      <w:pPr>
        <w:pStyle w:val="a4"/>
        <w:spacing w:after="6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lastRenderedPageBreak/>
        <w:t>В случае возникновени</w:t>
      </w:r>
      <w:r w:rsidRPr="00C93D6E">
        <w:rPr>
          <w:sz w:val="20"/>
        </w:rPr>
        <w:t>я</w:t>
      </w:r>
      <w:r>
        <w:rPr>
          <w:sz w:val="20"/>
        </w:rPr>
        <w:t xml:space="preserve"> </w:t>
      </w:r>
      <w:r w:rsidR="00045AB5">
        <w:rPr>
          <w:sz w:val="20"/>
        </w:rPr>
        <w:t>ошибки</w:t>
      </w:r>
      <w:r w:rsidR="00045AB5" w:rsidRPr="00F027D2">
        <w:rPr>
          <w:sz w:val="20"/>
        </w:rPr>
        <w:t xml:space="preserve"> создания операции или проводки</w:t>
      </w:r>
      <w:r w:rsidR="00045AB5">
        <w:rPr>
          <w:sz w:val="20"/>
        </w:rPr>
        <w:t xml:space="preserve">, статус должен поменяться с </w:t>
      </w:r>
      <w:r w:rsidR="00045AB5" w:rsidRPr="00184E81">
        <w:rPr>
          <w:sz w:val="20"/>
        </w:rPr>
        <w:t>‘</w:t>
      </w:r>
      <w:r w:rsidR="00045AB5">
        <w:rPr>
          <w:sz w:val="20"/>
          <w:lang w:val="en-US"/>
        </w:rPr>
        <w:t>SIGNED</w:t>
      </w:r>
      <w:r w:rsidR="00885828">
        <w:rPr>
          <w:sz w:val="20"/>
          <w:lang w:val="en-US"/>
        </w:rPr>
        <w:t>DATE</w:t>
      </w:r>
      <w:r w:rsidR="00045AB5" w:rsidRPr="00184E81">
        <w:rPr>
          <w:sz w:val="20"/>
        </w:rPr>
        <w:t>’</w:t>
      </w:r>
      <w:r w:rsidR="00045AB5">
        <w:rPr>
          <w:sz w:val="20"/>
        </w:rPr>
        <w:t xml:space="preserve"> на </w:t>
      </w:r>
      <w:r w:rsidR="00045AB5" w:rsidRPr="00C2302E">
        <w:rPr>
          <w:sz w:val="20"/>
        </w:rPr>
        <w:t>‘</w:t>
      </w:r>
      <w:r w:rsidR="00045AB5">
        <w:rPr>
          <w:sz w:val="20"/>
          <w:lang w:val="en-US"/>
        </w:rPr>
        <w:t>ERRPROC</w:t>
      </w:r>
      <w:r w:rsidR="00885828">
        <w:rPr>
          <w:sz w:val="20"/>
          <w:lang w:val="en-US"/>
        </w:rPr>
        <w:t>DATE</w:t>
      </w:r>
      <w:r w:rsidR="00045AB5" w:rsidRPr="00C2302E">
        <w:rPr>
          <w:sz w:val="20"/>
        </w:rPr>
        <w:t>’</w:t>
      </w:r>
      <w:r w:rsidR="00045AB5">
        <w:rPr>
          <w:sz w:val="20"/>
        </w:rPr>
        <w:t xml:space="preserve">. </w:t>
      </w:r>
    </w:p>
    <w:p w:rsidR="00045AB5" w:rsidRDefault="00E50355" w:rsidP="007845C6">
      <w:pPr>
        <w:pStyle w:val="a4"/>
        <w:numPr>
          <w:ilvl w:val="0"/>
          <w:numId w:val="51"/>
        </w:numPr>
        <w:spacing w:after="60"/>
        <w:ind w:left="709"/>
        <w:contextualSpacing w:val="0"/>
        <w:jc w:val="both"/>
        <w:rPr>
          <w:sz w:val="20"/>
        </w:rPr>
      </w:pPr>
      <w:r w:rsidRPr="001A7BB2">
        <w:rPr>
          <w:sz w:val="20"/>
          <w:u w:val="single"/>
        </w:rPr>
        <w:t>возврат сообщения на предыдущий шаг</w:t>
      </w:r>
      <w:r>
        <w:rPr>
          <w:sz w:val="20"/>
        </w:rPr>
        <w:t xml:space="preserve"> обработки </w:t>
      </w:r>
      <w:r w:rsidRPr="00E50355">
        <w:rPr>
          <w:sz w:val="20"/>
        </w:rPr>
        <w:t>(</w:t>
      </w:r>
      <w:r w:rsidR="00045AB5" w:rsidRPr="00E50355">
        <w:rPr>
          <w:sz w:val="20"/>
        </w:rPr>
        <w:t xml:space="preserve">отказ в </w:t>
      </w:r>
      <w:r w:rsidR="00885828" w:rsidRPr="00E50355">
        <w:rPr>
          <w:sz w:val="20"/>
        </w:rPr>
        <w:t>подтверждении даты</w:t>
      </w:r>
      <w:r w:rsidRPr="00E50355">
        <w:rPr>
          <w:sz w:val="20"/>
        </w:rPr>
        <w:t>)</w:t>
      </w:r>
      <w:r w:rsidR="00045AB5">
        <w:rPr>
          <w:sz w:val="20"/>
        </w:rPr>
        <w:t xml:space="preserve"> сообщения с описанием причины </w:t>
      </w:r>
      <w:r>
        <w:rPr>
          <w:sz w:val="20"/>
        </w:rPr>
        <w:t xml:space="preserve">возврата </w:t>
      </w:r>
      <w:r w:rsidR="00045AB5">
        <w:rPr>
          <w:sz w:val="20"/>
        </w:rPr>
        <w:t>(</w:t>
      </w:r>
      <w:r>
        <w:rPr>
          <w:sz w:val="20"/>
        </w:rPr>
        <w:t>отказа</w:t>
      </w:r>
      <w:r w:rsidR="00045AB5">
        <w:rPr>
          <w:sz w:val="20"/>
        </w:rPr>
        <w:t>) с целью возможного исправления ошибок оператора</w:t>
      </w:r>
      <w:r w:rsidR="00885828">
        <w:rPr>
          <w:sz w:val="20"/>
        </w:rPr>
        <w:t xml:space="preserve"> или контролера</w:t>
      </w:r>
      <w:r w:rsidR="00045AB5">
        <w:rPr>
          <w:sz w:val="20"/>
        </w:rPr>
        <w:t>.</w:t>
      </w:r>
    </w:p>
    <w:p w:rsidR="00045AB5" w:rsidRDefault="00045AB5" w:rsidP="00045AB5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>При возврате сообщение переводится со статус</w:t>
      </w:r>
      <w:r w:rsidRPr="00F92E2B">
        <w:rPr>
          <w:sz w:val="20"/>
        </w:rPr>
        <w:t>а</w:t>
      </w:r>
      <w:r>
        <w:rPr>
          <w:sz w:val="20"/>
        </w:rPr>
        <w:t xml:space="preserve"> </w:t>
      </w:r>
      <w:r w:rsidRPr="00C2302E">
        <w:rPr>
          <w:sz w:val="20"/>
        </w:rPr>
        <w:t>‘</w:t>
      </w:r>
      <w:r>
        <w:rPr>
          <w:sz w:val="20"/>
          <w:lang w:val="en-US"/>
        </w:rPr>
        <w:t>ERRPROC</w:t>
      </w:r>
      <w:r w:rsidR="004C3C09">
        <w:rPr>
          <w:sz w:val="20"/>
          <w:lang w:val="en-US"/>
        </w:rPr>
        <w:t>DATE</w:t>
      </w:r>
      <w:r w:rsidRPr="00C2302E">
        <w:rPr>
          <w:sz w:val="20"/>
        </w:rPr>
        <w:t>’</w:t>
      </w:r>
      <w:r>
        <w:rPr>
          <w:sz w:val="20"/>
        </w:rPr>
        <w:t xml:space="preserve"> или </w:t>
      </w:r>
      <w:r w:rsidRPr="00C2302E">
        <w:rPr>
          <w:sz w:val="20"/>
        </w:rPr>
        <w:t>‘</w:t>
      </w:r>
      <w:r w:rsidR="00D84CBF">
        <w:rPr>
          <w:sz w:val="20"/>
          <w:lang w:val="en-US"/>
        </w:rPr>
        <w:t>WAITDATE</w:t>
      </w:r>
      <w:r w:rsidRPr="00C2302E">
        <w:rPr>
          <w:sz w:val="20"/>
        </w:rPr>
        <w:t>’</w:t>
      </w:r>
      <w:r>
        <w:rPr>
          <w:sz w:val="20"/>
        </w:rPr>
        <w:t xml:space="preserve"> в статус </w:t>
      </w:r>
      <w:r w:rsidRPr="00322C93">
        <w:rPr>
          <w:sz w:val="20"/>
        </w:rPr>
        <w:t>‘</w:t>
      </w:r>
      <w:r>
        <w:rPr>
          <w:sz w:val="20"/>
          <w:lang w:val="en-US"/>
        </w:rPr>
        <w:t>REFUSE</w:t>
      </w:r>
      <w:r w:rsidR="00D84CBF">
        <w:rPr>
          <w:sz w:val="20"/>
        </w:rPr>
        <w:t>DATE</w:t>
      </w:r>
      <w:r w:rsidRPr="00322C93">
        <w:rPr>
          <w:sz w:val="20"/>
        </w:rPr>
        <w:t xml:space="preserve">’ </w:t>
      </w:r>
      <w:r>
        <w:rPr>
          <w:sz w:val="20"/>
        </w:rPr>
        <w:t xml:space="preserve">и становится доступным </w:t>
      </w:r>
      <w:r w:rsidR="00D84CBF">
        <w:rPr>
          <w:sz w:val="20"/>
        </w:rPr>
        <w:t>контролеру</w:t>
      </w:r>
      <w:r>
        <w:rPr>
          <w:sz w:val="20"/>
        </w:rPr>
        <w:t xml:space="preserve">, </w:t>
      </w:r>
      <w:r w:rsidR="00D84CBF">
        <w:rPr>
          <w:sz w:val="20"/>
        </w:rPr>
        <w:t>подписавшему</w:t>
      </w:r>
      <w:r>
        <w:rPr>
          <w:sz w:val="20"/>
        </w:rPr>
        <w:t xml:space="preserve"> данное сообщение.</w:t>
      </w:r>
    </w:p>
    <w:p w:rsidR="00D84CBF" w:rsidRPr="00604F24" w:rsidRDefault="00D84CBF" w:rsidP="00604F24">
      <w:pPr>
        <w:pStyle w:val="a4"/>
        <w:spacing w:after="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>Если</w:t>
      </w:r>
      <w:r w:rsidR="00045AB5">
        <w:rPr>
          <w:sz w:val="20"/>
        </w:rPr>
        <w:t xml:space="preserve"> </w:t>
      </w:r>
      <w:r>
        <w:rPr>
          <w:sz w:val="20"/>
        </w:rPr>
        <w:t xml:space="preserve">возникла ошибка на этапе формирования проводок, и при этом была создана операция, то </w:t>
      </w:r>
      <w:r w:rsidRPr="003668E3">
        <w:rPr>
          <w:sz w:val="20"/>
        </w:rPr>
        <w:t>следует</w:t>
      </w:r>
      <w:r>
        <w:rPr>
          <w:sz w:val="20"/>
        </w:rPr>
        <w:t xml:space="preserve"> сохранить ссылку на эту операцию</w:t>
      </w:r>
      <w:r w:rsidRPr="00D84CBF">
        <w:rPr>
          <w:sz w:val="20"/>
        </w:rPr>
        <w:t xml:space="preserve"> </w:t>
      </w:r>
      <w:r>
        <w:rPr>
          <w:sz w:val="20"/>
        </w:rPr>
        <w:t>в сообщении, на основе которого она была создана</w:t>
      </w:r>
      <w:r w:rsidRPr="00365D30">
        <w:rPr>
          <w:sz w:val="20"/>
        </w:rPr>
        <w:t xml:space="preserve"> и в пол</w:t>
      </w:r>
      <w:r w:rsidR="00CD11B0">
        <w:rPr>
          <w:sz w:val="20"/>
        </w:rPr>
        <w:t xml:space="preserve">ях </w:t>
      </w:r>
      <w:r w:rsidR="00CD11B0">
        <w:rPr>
          <w:sz w:val="20"/>
          <w:lang w:val="en-US"/>
        </w:rPr>
        <w:t>GL</w:t>
      </w:r>
      <w:r w:rsidR="00CD11B0" w:rsidRPr="00CD11B0">
        <w:rPr>
          <w:sz w:val="20"/>
        </w:rPr>
        <w:t>.</w:t>
      </w:r>
      <w:r w:rsidR="00CD11B0">
        <w:rPr>
          <w:sz w:val="20"/>
          <w:lang w:val="en-US"/>
        </w:rPr>
        <w:t>ECODE</w:t>
      </w:r>
      <w:r w:rsidR="00CD11B0" w:rsidRPr="00CD11B0">
        <w:rPr>
          <w:sz w:val="20"/>
        </w:rPr>
        <w:t xml:space="preserve"> и</w:t>
      </w:r>
      <w:r w:rsidRPr="00365D30">
        <w:rPr>
          <w:sz w:val="20"/>
        </w:rPr>
        <w:t xml:space="preserve"> </w:t>
      </w:r>
      <w:r>
        <w:rPr>
          <w:sz w:val="20"/>
          <w:lang w:val="en-US"/>
        </w:rPr>
        <w:t>GL</w:t>
      </w:r>
      <w:r w:rsidRPr="00365D30">
        <w:rPr>
          <w:sz w:val="20"/>
        </w:rPr>
        <w:t>_</w:t>
      </w:r>
      <w:r>
        <w:rPr>
          <w:sz w:val="20"/>
          <w:lang w:val="en-US"/>
        </w:rPr>
        <w:t>BATPST</w:t>
      </w:r>
      <w:r w:rsidRPr="00365D30">
        <w:rPr>
          <w:sz w:val="20"/>
        </w:rPr>
        <w:t>.</w:t>
      </w:r>
      <w:r>
        <w:rPr>
          <w:sz w:val="20"/>
          <w:lang w:val="en-US"/>
        </w:rPr>
        <w:t>EMSG</w:t>
      </w:r>
      <w:r w:rsidRPr="00365D30">
        <w:rPr>
          <w:sz w:val="20"/>
        </w:rPr>
        <w:t xml:space="preserve"> сохранить </w:t>
      </w:r>
      <w:r w:rsidR="00CD11B0">
        <w:rPr>
          <w:sz w:val="20"/>
        </w:rPr>
        <w:t xml:space="preserve">соответственно '1' и </w:t>
      </w:r>
      <w:r w:rsidRPr="00365D30">
        <w:rPr>
          <w:sz w:val="20"/>
        </w:rPr>
        <w:t xml:space="preserve">описание ошибки из </w:t>
      </w:r>
      <w:r>
        <w:rPr>
          <w:sz w:val="20"/>
          <w:lang w:val="en-US"/>
        </w:rPr>
        <w:t>GL</w:t>
      </w:r>
      <w:r w:rsidRPr="00365D30">
        <w:rPr>
          <w:sz w:val="20"/>
        </w:rPr>
        <w:t>_</w:t>
      </w:r>
      <w:r>
        <w:rPr>
          <w:sz w:val="20"/>
          <w:lang w:val="en-US"/>
        </w:rPr>
        <w:t>OPER</w:t>
      </w:r>
      <w:r w:rsidRPr="00365D30">
        <w:rPr>
          <w:sz w:val="20"/>
        </w:rPr>
        <w:t>.</w:t>
      </w:r>
      <w:r>
        <w:rPr>
          <w:sz w:val="20"/>
          <w:lang w:val="en-US"/>
        </w:rPr>
        <w:t>EMSG</w:t>
      </w:r>
    </w:p>
    <w:p w:rsidR="00AF1D0C" w:rsidRPr="00D84CBF" w:rsidRDefault="00AF1D0C" w:rsidP="00045AB5">
      <w:pPr>
        <w:pStyle w:val="a4"/>
        <w:spacing w:after="120"/>
        <w:ind w:left="1134" w:firstLine="425"/>
        <w:contextualSpacing w:val="0"/>
        <w:jc w:val="both"/>
        <w:rPr>
          <w:sz w:val="20"/>
        </w:rPr>
      </w:pPr>
      <w:r w:rsidRPr="00604F24">
        <w:rPr>
          <w:sz w:val="20"/>
        </w:rPr>
        <w:t xml:space="preserve">При </w:t>
      </w:r>
      <w:r>
        <w:rPr>
          <w:sz w:val="20"/>
        </w:rPr>
        <w:t xml:space="preserve">возникновении ошибки на этапе обращения к внешнему сервису для описания ошибок следует использовать те же поля </w:t>
      </w:r>
      <w:r>
        <w:rPr>
          <w:sz w:val="20"/>
          <w:lang w:val="en-US"/>
        </w:rPr>
        <w:t>GL</w:t>
      </w:r>
      <w:r w:rsidRPr="00365D30">
        <w:rPr>
          <w:sz w:val="20"/>
        </w:rPr>
        <w:t>_</w:t>
      </w:r>
      <w:r>
        <w:rPr>
          <w:sz w:val="20"/>
          <w:lang w:val="en-US"/>
        </w:rPr>
        <w:t>BATPST</w:t>
      </w:r>
      <w:r w:rsidRPr="00365D30">
        <w:rPr>
          <w:sz w:val="20"/>
        </w:rPr>
        <w:t>.</w:t>
      </w:r>
      <w:r>
        <w:rPr>
          <w:sz w:val="20"/>
          <w:lang w:val="en-US"/>
        </w:rPr>
        <w:t>E</w:t>
      </w:r>
      <w:r>
        <w:rPr>
          <w:sz w:val="20"/>
        </w:rPr>
        <w:t>CODE и</w:t>
      </w:r>
      <w:r w:rsidRPr="007C27DE">
        <w:rPr>
          <w:sz w:val="20"/>
        </w:rPr>
        <w:t xml:space="preserve"> </w:t>
      </w:r>
      <w:r>
        <w:rPr>
          <w:sz w:val="20"/>
          <w:lang w:val="en-US"/>
        </w:rPr>
        <w:t>GL</w:t>
      </w:r>
      <w:r w:rsidRPr="00365D30">
        <w:rPr>
          <w:sz w:val="20"/>
        </w:rPr>
        <w:t>_</w:t>
      </w:r>
      <w:r>
        <w:rPr>
          <w:sz w:val="20"/>
          <w:lang w:val="en-US"/>
        </w:rPr>
        <w:t>BATPST</w:t>
      </w:r>
      <w:r w:rsidRPr="00365D30">
        <w:rPr>
          <w:sz w:val="20"/>
        </w:rPr>
        <w:t>.</w:t>
      </w:r>
      <w:r>
        <w:rPr>
          <w:sz w:val="20"/>
          <w:lang w:val="en-US"/>
        </w:rPr>
        <w:t>EMSG</w:t>
      </w:r>
      <w:r>
        <w:rPr>
          <w:sz w:val="20"/>
        </w:rPr>
        <w:t xml:space="preserve"> с установкой в поле </w:t>
      </w:r>
      <w:r>
        <w:rPr>
          <w:sz w:val="20"/>
          <w:lang w:val="en-US"/>
        </w:rPr>
        <w:t>GL</w:t>
      </w:r>
      <w:r w:rsidRPr="00365D30">
        <w:rPr>
          <w:sz w:val="20"/>
        </w:rPr>
        <w:t>_</w:t>
      </w:r>
      <w:r>
        <w:rPr>
          <w:sz w:val="20"/>
          <w:lang w:val="en-US"/>
        </w:rPr>
        <w:t>BATPST</w:t>
      </w:r>
      <w:r w:rsidRPr="00365D30">
        <w:rPr>
          <w:sz w:val="20"/>
        </w:rPr>
        <w:t>.</w:t>
      </w:r>
      <w:r>
        <w:rPr>
          <w:sz w:val="20"/>
          <w:lang w:val="en-US"/>
        </w:rPr>
        <w:t>E</w:t>
      </w:r>
      <w:r>
        <w:rPr>
          <w:sz w:val="20"/>
        </w:rPr>
        <w:t xml:space="preserve">CODE новых значений по каждому типу ошибок, описанных на шаге 2  </w:t>
      </w:r>
    </w:p>
    <w:p w:rsidR="00045AB5" w:rsidRDefault="00045AB5" w:rsidP="003A5C6D">
      <w:pPr>
        <w:pStyle w:val="a4"/>
        <w:numPr>
          <w:ilvl w:val="0"/>
          <w:numId w:val="43"/>
        </w:numPr>
        <w:spacing w:after="120"/>
        <w:ind w:left="426"/>
        <w:contextualSpacing w:val="0"/>
        <w:jc w:val="both"/>
        <w:rPr>
          <w:sz w:val="20"/>
        </w:rPr>
      </w:pPr>
      <w:r>
        <w:rPr>
          <w:sz w:val="20"/>
        </w:rPr>
        <w:t>Для сообщений, вводимых в пакетном режиме</w:t>
      </w:r>
      <w:r w:rsidRPr="00B1557C">
        <w:rPr>
          <w:sz w:val="20"/>
        </w:rPr>
        <w:t>:</w:t>
      </w:r>
      <w:r>
        <w:rPr>
          <w:sz w:val="20"/>
        </w:rPr>
        <w:t xml:space="preserve"> </w:t>
      </w:r>
    </w:p>
    <w:p w:rsidR="00045AB5" w:rsidRDefault="00E50355" w:rsidP="00051766">
      <w:pPr>
        <w:pStyle w:val="a4"/>
        <w:numPr>
          <w:ilvl w:val="0"/>
          <w:numId w:val="52"/>
        </w:numPr>
        <w:spacing w:after="60"/>
        <w:ind w:left="709"/>
        <w:contextualSpacing w:val="0"/>
        <w:jc w:val="both"/>
        <w:rPr>
          <w:sz w:val="20"/>
        </w:rPr>
      </w:pPr>
      <w:r w:rsidRPr="00885828">
        <w:rPr>
          <w:sz w:val="20"/>
          <w:u w:val="single"/>
        </w:rPr>
        <w:t>п</w:t>
      </w:r>
      <w:r w:rsidRPr="00977210">
        <w:rPr>
          <w:sz w:val="20"/>
          <w:u w:val="single"/>
        </w:rPr>
        <w:t>од</w:t>
      </w:r>
      <w:r w:rsidRPr="00885828">
        <w:rPr>
          <w:sz w:val="20"/>
          <w:u w:val="single"/>
        </w:rPr>
        <w:t>тверждение даты</w:t>
      </w:r>
      <w:r w:rsidRPr="00977210">
        <w:rPr>
          <w:sz w:val="20"/>
          <w:u w:val="single"/>
        </w:rPr>
        <w:t xml:space="preserve"> с</w:t>
      </w:r>
      <w:r>
        <w:rPr>
          <w:sz w:val="20"/>
          <w:u w:val="single"/>
        </w:rPr>
        <w:t xml:space="preserve">ообщений </w:t>
      </w:r>
      <w:r w:rsidRPr="00A224BB">
        <w:rPr>
          <w:sz w:val="20"/>
          <w:u w:val="single"/>
        </w:rPr>
        <w:t>пакета</w:t>
      </w:r>
      <w:r>
        <w:rPr>
          <w:sz w:val="20"/>
        </w:rPr>
        <w:t xml:space="preserve"> </w:t>
      </w:r>
      <w:r w:rsidR="00045AB5">
        <w:rPr>
          <w:sz w:val="20"/>
        </w:rPr>
        <w:t xml:space="preserve">с возможностью </w:t>
      </w:r>
      <w:r>
        <w:rPr>
          <w:sz w:val="20"/>
        </w:rPr>
        <w:t>подтверждения даты</w:t>
      </w:r>
      <w:r w:rsidR="00045AB5">
        <w:rPr>
          <w:sz w:val="20"/>
        </w:rPr>
        <w:t xml:space="preserve"> отдельного сообщения или всех сообщений пакета. Описание изменения статусов аналогично описанному выше для ручных сообщений</w:t>
      </w:r>
      <w:r w:rsidR="00307887">
        <w:rPr>
          <w:sz w:val="20"/>
        </w:rPr>
        <w:t>, исключая обращение к внешнему сервису</w:t>
      </w:r>
      <w:r w:rsidR="00045AB5">
        <w:rPr>
          <w:sz w:val="20"/>
        </w:rPr>
        <w:t>.</w:t>
      </w:r>
    </w:p>
    <w:p w:rsidR="00E50355" w:rsidRDefault="00E50355" w:rsidP="00051766">
      <w:pPr>
        <w:pStyle w:val="a4"/>
        <w:numPr>
          <w:ilvl w:val="0"/>
          <w:numId w:val="52"/>
        </w:numPr>
        <w:spacing w:after="0"/>
        <w:ind w:left="709"/>
        <w:contextualSpacing w:val="0"/>
        <w:jc w:val="both"/>
        <w:rPr>
          <w:sz w:val="20"/>
        </w:rPr>
      </w:pPr>
      <w:r w:rsidRPr="001A7BB2">
        <w:rPr>
          <w:sz w:val="20"/>
          <w:u w:val="single"/>
        </w:rPr>
        <w:t xml:space="preserve">возврат </w:t>
      </w:r>
      <w:r w:rsidR="003B6E14">
        <w:rPr>
          <w:sz w:val="20"/>
          <w:u w:val="single"/>
        </w:rPr>
        <w:t xml:space="preserve">необработанных </w:t>
      </w:r>
      <w:r w:rsidRPr="001A7BB2">
        <w:rPr>
          <w:sz w:val="20"/>
          <w:u w:val="single"/>
        </w:rPr>
        <w:t>сообщени</w:t>
      </w:r>
      <w:r w:rsidR="003B6E14">
        <w:rPr>
          <w:sz w:val="20"/>
          <w:u w:val="single"/>
        </w:rPr>
        <w:t>й пакета</w:t>
      </w:r>
      <w:r w:rsidRPr="001A7BB2">
        <w:rPr>
          <w:sz w:val="20"/>
          <w:u w:val="single"/>
        </w:rPr>
        <w:t xml:space="preserve"> на предыдущий шаг</w:t>
      </w:r>
      <w:r>
        <w:rPr>
          <w:sz w:val="20"/>
        </w:rPr>
        <w:t xml:space="preserve"> обработки </w:t>
      </w:r>
      <w:r w:rsidRPr="00E50355">
        <w:rPr>
          <w:sz w:val="20"/>
        </w:rPr>
        <w:t>(отказ в подтверждении даты)</w:t>
      </w:r>
      <w:r>
        <w:rPr>
          <w:sz w:val="20"/>
        </w:rPr>
        <w:t xml:space="preserve"> с описанием причины возврата (отказа) с целью возможного исправления ошибок оператора или контролера.</w:t>
      </w:r>
      <w:r w:rsidR="003B6E14">
        <w:rPr>
          <w:sz w:val="20"/>
        </w:rPr>
        <w:t xml:space="preserve"> Вернуть на предыдущий шаг обработки можно только сообщения, не имеющие статус </w:t>
      </w:r>
      <w:r w:rsidR="003B6E14" w:rsidRPr="00C2302E">
        <w:rPr>
          <w:sz w:val="20"/>
        </w:rPr>
        <w:t>‘</w:t>
      </w:r>
      <w:r w:rsidR="003B6E14">
        <w:rPr>
          <w:sz w:val="20"/>
          <w:lang w:val="en-US"/>
        </w:rPr>
        <w:t>WAITDATE</w:t>
      </w:r>
      <w:r w:rsidR="003B6E14" w:rsidRPr="00C2302E">
        <w:rPr>
          <w:sz w:val="20"/>
        </w:rPr>
        <w:t>’</w:t>
      </w:r>
      <w:r w:rsidR="003B6E14">
        <w:rPr>
          <w:sz w:val="20"/>
        </w:rPr>
        <w:t>.</w:t>
      </w:r>
    </w:p>
    <w:p w:rsidR="00020CB4" w:rsidRPr="00E8162E" w:rsidRDefault="00BB6424" w:rsidP="005E16AE">
      <w:pPr>
        <w:pStyle w:val="a4"/>
        <w:keepNext/>
        <w:numPr>
          <w:ilvl w:val="0"/>
          <w:numId w:val="1"/>
        </w:numPr>
        <w:spacing w:before="360" w:after="240"/>
        <w:ind w:left="357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2F5496" w:themeColor="accent5" w:themeShade="BF"/>
          <w:spacing w:val="20"/>
          <w:sz w:val="24"/>
          <w:szCs w:val="24"/>
        </w:rPr>
        <w:t>О</w:t>
      </w:r>
      <w:r w:rsidR="00020CB4" w:rsidRPr="00F8116A">
        <w:rPr>
          <w:b/>
          <w:color w:val="2F5496" w:themeColor="accent5" w:themeShade="BF"/>
          <w:spacing w:val="20"/>
          <w:sz w:val="24"/>
          <w:szCs w:val="24"/>
        </w:rPr>
        <w:t>писание изменени</w:t>
      </w:r>
      <w:r w:rsidR="001775E2" w:rsidRPr="00F8116A">
        <w:rPr>
          <w:b/>
          <w:color w:val="2F5496" w:themeColor="accent5" w:themeShade="BF"/>
          <w:spacing w:val="20"/>
          <w:sz w:val="24"/>
          <w:szCs w:val="24"/>
        </w:rPr>
        <w:t>й</w:t>
      </w:r>
      <w:r w:rsidR="00020CB4" w:rsidRPr="00F8116A">
        <w:rPr>
          <w:b/>
          <w:color w:val="2F5496" w:themeColor="accent5" w:themeShade="BF"/>
          <w:spacing w:val="20"/>
          <w:sz w:val="24"/>
          <w:szCs w:val="24"/>
        </w:rPr>
        <w:t xml:space="preserve"> существующего функционала</w:t>
      </w:r>
      <w:r w:rsidR="001775E2" w:rsidRPr="00F8116A">
        <w:rPr>
          <w:b/>
          <w:color w:val="2F5496" w:themeColor="accent5" w:themeShade="BF"/>
          <w:spacing w:val="20"/>
          <w:sz w:val="24"/>
          <w:szCs w:val="24"/>
        </w:rPr>
        <w:t xml:space="preserve"> и интерфейса</w:t>
      </w:r>
    </w:p>
    <w:p w:rsidR="00E8162E" w:rsidRPr="002E7C08" w:rsidRDefault="00E8162E" w:rsidP="005E16AE">
      <w:pPr>
        <w:pStyle w:val="a4"/>
        <w:keepNext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В рамках изменения существующего функционала необходимо выполнить</w:t>
      </w:r>
      <w:r w:rsidRPr="009027A3">
        <w:rPr>
          <w:sz w:val="20"/>
        </w:rPr>
        <w:t xml:space="preserve"> следу</w:t>
      </w:r>
      <w:r>
        <w:rPr>
          <w:sz w:val="20"/>
        </w:rPr>
        <w:t>ю</w:t>
      </w:r>
      <w:r w:rsidRPr="009027A3">
        <w:rPr>
          <w:sz w:val="20"/>
        </w:rPr>
        <w:t>щ</w:t>
      </w:r>
      <w:r>
        <w:rPr>
          <w:sz w:val="20"/>
        </w:rPr>
        <w:t>ие действия</w:t>
      </w:r>
      <w:r w:rsidRPr="002E7C08">
        <w:rPr>
          <w:sz w:val="20"/>
        </w:rPr>
        <w:t>:</w:t>
      </w:r>
    </w:p>
    <w:p w:rsidR="00A01E1A" w:rsidRPr="00E8162E" w:rsidRDefault="00A01E1A" w:rsidP="00BB6424">
      <w:pPr>
        <w:pStyle w:val="a4"/>
        <w:keepNext/>
        <w:numPr>
          <w:ilvl w:val="1"/>
          <w:numId w:val="1"/>
        </w:numPr>
        <w:spacing w:before="360" w:after="240"/>
        <w:ind w:left="851" w:hanging="491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 w:rsidRPr="00E8162E">
        <w:rPr>
          <w:b/>
          <w:color w:val="2F5496" w:themeColor="accent5" w:themeShade="BF"/>
          <w:spacing w:val="20"/>
        </w:rPr>
        <w:t>Изменения пакетной загрузки</w:t>
      </w:r>
    </w:p>
    <w:p w:rsidR="00D832EA" w:rsidRDefault="00A01E1A" w:rsidP="00604F24">
      <w:pPr>
        <w:pStyle w:val="a4"/>
        <w:numPr>
          <w:ilvl w:val="0"/>
          <w:numId w:val="18"/>
        </w:numPr>
        <w:spacing w:after="0"/>
        <w:ind w:left="425" w:hanging="357"/>
        <w:contextualSpacing w:val="0"/>
        <w:jc w:val="both"/>
        <w:rPr>
          <w:sz w:val="20"/>
        </w:rPr>
      </w:pPr>
      <w:r>
        <w:rPr>
          <w:sz w:val="20"/>
        </w:rPr>
        <w:t>Из процедуры загрузки необходимо исключить возможность регистрации операции по успешно проверенному сообщению, если обработка всего п</w:t>
      </w:r>
      <w:r w:rsidRPr="004C73A0">
        <w:rPr>
          <w:sz w:val="20"/>
        </w:rPr>
        <w:t>акет</w:t>
      </w:r>
      <w:r>
        <w:rPr>
          <w:sz w:val="20"/>
        </w:rPr>
        <w:t xml:space="preserve">а </w:t>
      </w:r>
      <w:r w:rsidRPr="004C73A0">
        <w:rPr>
          <w:sz w:val="20"/>
        </w:rPr>
        <w:t>закончилась с ошибкой хотя</w:t>
      </w:r>
      <w:r>
        <w:rPr>
          <w:sz w:val="20"/>
        </w:rPr>
        <w:t xml:space="preserve"> </w:t>
      </w:r>
      <w:r w:rsidRPr="004C73A0">
        <w:rPr>
          <w:sz w:val="20"/>
        </w:rPr>
        <w:t>бы в одном из сообщений пакета</w:t>
      </w:r>
      <w:r>
        <w:rPr>
          <w:sz w:val="20"/>
        </w:rPr>
        <w:t>, и пакет получил статус GL_BATPKG</w:t>
      </w:r>
      <w:r w:rsidRPr="004C73A0">
        <w:rPr>
          <w:sz w:val="20"/>
        </w:rPr>
        <w:t>.STATE=‘ERROR’</w:t>
      </w:r>
      <w:r>
        <w:rPr>
          <w:sz w:val="20"/>
        </w:rPr>
        <w:t>. В этом случае пакет</w:t>
      </w:r>
      <w:r w:rsidRPr="004C73A0">
        <w:rPr>
          <w:sz w:val="20"/>
        </w:rPr>
        <w:t xml:space="preserve"> должен быть полностью забракован и не должен попасть на этап </w:t>
      </w:r>
      <w:r>
        <w:rPr>
          <w:sz w:val="20"/>
        </w:rPr>
        <w:t>подписи</w:t>
      </w:r>
      <w:r w:rsidRPr="004C73A0">
        <w:rPr>
          <w:sz w:val="20"/>
        </w:rPr>
        <w:t xml:space="preserve"> </w:t>
      </w:r>
      <w:r>
        <w:rPr>
          <w:sz w:val="20"/>
        </w:rPr>
        <w:t>(</w:t>
      </w:r>
      <w:r w:rsidRPr="004C73A0">
        <w:rPr>
          <w:sz w:val="20"/>
        </w:rPr>
        <w:t>авторизации</w:t>
      </w:r>
      <w:r>
        <w:rPr>
          <w:sz w:val="20"/>
        </w:rPr>
        <w:t xml:space="preserve">) сообщений, статус </w:t>
      </w:r>
      <w:r w:rsidRPr="004C73A0">
        <w:rPr>
          <w:sz w:val="20"/>
        </w:rPr>
        <w:t>‘</w:t>
      </w:r>
      <w:r w:rsidR="006B26C4">
        <w:rPr>
          <w:sz w:val="20"/>
          <w:lang w:val="en-US"/>
        </w:rPr>
        <w:t>CONTROL</w:t>
      </w:r>
      <w:r w:rsidRPr="004C73A0">
        <w:rPr>
          <w:sz w:val="20"/>
        </w:rPr>
        <w:t>’ ни одному сообщению пакета не</w:t>
      </w:r>
      <w:r>
        <w:rPr>
          <w:sz w:val="20"/>
        </w:rPr>
        <w:t xml:space="preserve"> может быть</w:t>
      </w:r>
      <w:r w:rsidRPr="004C73A0">
        <w:rPr>
          <w:sz w:val="20"/>
        </w:rPr>
        <w:t xml:space="preserve"> присв</w:t>
      </w:r>
      <w:r>
        <w:rPr>
          <w:sz w:val="20"/>
        </w:rPr>
        <w:t>оен</w:t>
      </w:r>
      <w:r w:rsidRPr="004C73A0">
        <w:rPr>
          <w:sz w:val="20"/>
        </w:rPr>
        <w:t xml:space="preserve">. </w:t>
      </w:r>
    </w:p>
    <w:p w:rsidR="00D832EA" w:rsidRDefault="00D832EA" w:rsidP="00604F24">
      <w:pPr>
        <w:pStyle w:val="a4"/>
        <w:spacing w:after="0"/>
        <w:ind w:left="425" w:firstLine="426"/>
        <w:contextualSpacing w:val="0"/>
        <w:jc w:val="both"/>
        <w:rPr>
          <w:sz w:val="20"/>
        </w:rPr>
      </w:pPr>
      <w:r>
        <w:rPr>
          <w:sz w:val="20"/>
        </w:rPr>
        <w:t>При загрузке пакета необходимо включить проверку на наличие сообщений с разными датами проводки.  Пакеты, содержащие такие сообщения, должны отбраковываться при первичной валидации.</w:t>
      </w:r>
    </w:p>
    <w:p w:rsidR="00A01E1A" w:rsidRDefault="00A01E1A" w:rsidP="00604F24">
      <w:pPr>
        <w:pStyle w:val="a4"/>
        <w:spacing w:after="120"/>
        <w:ind w:left="426" w:firstLine="425"/>
        <w:contextualSpacing w:val="0"/>
        <w:jc w:val="both"/>
        <w:rPr>
          <w:sz w:val="20"/>
        </w:rPr>
      </w:pPr>
      <w:r>
        <w:rPr>
          <w:sz w:val="20"/>
        </w:rPr>
        <w:t xml:space="preserve">Ошибочный пакет можно только удалить. </w:t>
      </w:r>
      <w:r w:rsidRPr="004C73A0">
        <w:rPr>
          <w:sz w:val="20"/>
        </w:rPr>
        <w:t>Авторизовать можно только сообщения успешно обработанного пакета со статусом ‘PROCESSED’. При этом все сообщения пакета должны содержать в поле ECODE значение =’0’</w:t>
      </w:r>
      <w:r>
        <w:rPr>
          <w:sz w:val="20"/>
        </w:rPr>
        <w:t>.</w:t>
      </w:r>
    </w:p>
    <w:p w:rsidR="00A01E1A" w:rsidRDefault="00A01E1A" w:rsidP="003A5C6D">
      <w:pPr>
        <w:pStyle w:val="a4"/>
        <w:numPr>
          <w:ilvl w:val="0"/>
          <w:numId w:val="18"/>
        </w:numPr>
        <w:spacing w:after="120"/>
        <w:ind w:left="426" w:hanging="357"/>
        <w:contextualSpacing w:val="0"/>
        <w:jc w:val="both"/>
        <w:rPr>
          <w:sz w:val="20"/>
        </w:rPr>
      </w:pPr>
      <w:r>
        <w:rPr>
          <w:sz w:val="20"/>
        </w:rPr>
        <w:t>Процедуру загрузки следует разделить на этапы</w:t>
      </w:r>
      <w:r w:rsidRPr="005B250D">
        <w:rPr>
          <w:sz w:val="20"/>
        </w:rPr>
        <w:t>:</w:t>
      </w:r>
    </w:p>
    <w:p w:rsidR="00A01E1A" w:rsidRPr="0030680F" w:rsidRDefault="00A01E1A" w:rsidP="00A01E1A">
      <w:pPr>
        <w:keepNext/>
        <w:spacing w:after="120"/>
        <w:ind w:left="1418" w:hanging="709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30680F">
        <w:rPr>
          <w:sz w:val="20"/>
          <w:u w:val="single"/>
        </w:rPr>
        <w:t>Шаг 1.</w:t>
      </w:r>
      <w:r w:rsidRPr="00BF3468">
        <w:rPr>
          <w:sz w:val="20"/>
        </w:rPr>
        <w:t xml:space="preserve"> – для </w:t>
      </w:r>
      <w:r>
        <w:rPr>
          <w:sz w:val="20"/>
        </w:rPr>
        <w:t xml:space="preserve">пользователей с ролью, содержащей </w:t>
      </w:r>
      <w:r w:rsidRPr="0030680F">
        <w:rPr>
          <w:rFonts w:eastAsia="Times New Roman" w:cs="Times New Roman"/>
          <w:color w:val="000000"/>
          <w:sz w:val="20"/>
          <w:szCs w:val="20"/>
          <w:lang w:eastAsia="ru-RU"/>
        </w:rPr>
        <w:t>функцию '</w:t>
      </w:r>
      <w:proofErr w:type="spellStart"/>
      <w:r w:rsidRPr="0030680F">
        <w:rPr>
          <w:rFonts w:eastAsia="Times New Roman" w:cs="Times New Roman"/>
          <w:color w:val="000000"/>
          <w:sz w:val="20"/>
          <w:szCs w:val="20"/>
          <w:lang w:eastAsia="ru-RU"/>
        </w:rPr>
        <w:t>OperFileLoad</w:t>
      </w:r>
      <w:proofErr w:type="spellEnd"/>
      <w:r w:rsidRPr="0030680F">
        <w:rPr>
          <w:rFonts w:eastAsia="Times New Roman" w:cs="Times New Roman"/>
          <w:color w:val="000000"/>
          <w:sz w:val="20"/>
          <w:szCs w:val="20"/>
          <w:lang w:eastAsia="ru-RU"/>
        </w:rPr>
        <w:t>’</w:t>
      </w:r>
    </w:p>
    <w:p w:rsidR="00A01E1A" w:rsidRPr="00680841" w:rsidRDefault="00A01E1A" w:rsidP="003A5C6D">
      <w:pPr>
        <w:pStyle w:val="a4"/>
        <w:numPr>
          <w:ilvl w:val="0"/>
          <w:numId w:val="17"/>
        </w:numPr>
        <w:spacing w:after="0"/>
        <w:ind w:left="1701" w:hanging="357"/>
        <w:contextualSpacing w:val="0"/>
        <w:jc w:val="both"/>
        <w:rPr>
          <w:sz w:val="20"/>
        </w:rPr>
      </w:pPr>
      <w:r>
        <w:rPr>
          <w:sz w:val="20"/>
        </w:rPr>
        <w:t xml:space="preserve">Загрузка сообщений пакета в таблицу </w:t>
      </w:r>
      <w:r>
        <w:rPr>
          <w:sz w:val="20"/>
          <w:lang w:val="en-US"/>
        </w:rPr>
        <w:t>GL</w:t>
      </w:r>
      <w:r w:rsidRPr="005B250D">
        <w:rPr>
          <w:sz w:val="20"/>
        </w:rPr>
        <w:t>_</w:t>
      </w:r>
      <w:r>
        <w:rPr>
          <w:sz w:val="20"/>
          <w:lang w:val="en-US"/>
        </w:rPr>
        <w:t>BATPST</w:t>
      </w:r>
      <w:r>
        <w:rPr>
          <w:sz w:val="20"/>
        </w:rPr>
        <w:t xml:space="preserve"> с проверкой валидаци</w:t>
      </w:r>
      <w:r w:rsidRPr="005B250D">
        <w:rPr>
          <w:sz w:val="20"/>
        </w:rPr>
        <w:t xml:space="preserve">и каждого сообщения пакета и </w:t>
      </w:r>
      <w:r>
        <w:rPr>
          <w:sz w:val="20"/>
        </w:rPr>
        <w:t xml:space="preserve">описанием возможных ошибок. Первоначальный статус сообщений = </w:t>
      </w:r>
      <w:r w:rsidRPr="0030680F">
        <w:rPr>
          <w:sz w:val="20"/>
        </w:rPr>
        <w:t>‘</w:t>
      </w:r>
      <w:r>
        <w:rPr>
          <w:sz w:val="20"/>
          <w:lang w:val="en-US"/>
        </w:rPr>
        <w:t>INPUT</w:t>
      </w:r>
      <w:r w:rsidRPr="0030680F">
        <w:rPr>
          <w:sz w:val="20"/>
        </w:rPr>
        <w:t>’</w:t>
      </w:r>
    </w:p>
    <w:p w:rsidR="00A01E1A" w:rsidRDefault="00A01E1A" w:rsidP="003A5C6D">
      <w:pPr>
        <w:pStyle w:val="a4"/>
        <w:numPr>
          <w:ilvl w:val="0"/>
          <w:numId w:val="17"/>
        </w:numPr>
        <w:spacing w:after="120"/>
        <w:ind w:left="1701" w:hanging="357"/>
        <w:contextualSpacing w:val="0"/>
        <w:jc w:val="both"/>
        <w:rPr>
          <w:sz w:val="20"/>
        </w:rPr>
      </w:pPr>
      <w:r w:rsidRPr="00246ECE">
        <w:rPr>
          <w:sz w:val="20"/>
        </w:rPr>
        <w:t>П</w:t>
      </w:r>
      <w:r w:rsidRPr="005B250D">
        <w:rPr>
          <w:sz w:val="20"/>
        </w:rPr>
        <w:t>рисвоение сообщениям пакета статуса = ‘</w:t>
      </w:r>
      <w:r w:rsidR="006B26C4">
        <w:rPr>
          <w:sz w:val="20"/>
        </w:rPr>
        <w:t>CONTROL</w:t>
      </w:r>
      <w:r w:rsidRPr="005B250D">
        <w:rPr>
          <w:sz w:val="20"/>
        </w:rPr>
        <w:t>’</w:t>
      </w:r>
      <w:r>
        <w:rPr>
          <w:sz w:val="20"/>
        </w:rPr>
        <w:t xml:space="preserve"> </w:t>
      </w:r>
      <w:r w:rsidRPr="005B250D">
        <w:rPr>
          <w:sz w:val="20"/>
        </w:rPr>
        <w:t>при успешной проверк</w:t>
      </w:r>
      <w:r>
        <w:rPr>
          <w:sz w:val="20"/>
        </w:rPr>
        <w:t>е</w:t>
      </w:r>
      <w:r w:rsidRPr="005B250D">
        <w:rPr>
          <w:sz w:val="20"/>
        </w:rPr>
        <w:t xml:space="preserve"> всех сообщений </w:t>
      </w:r>
      <w:r>
        <w:rPr>
          <w:sz w:val="20"/>
        </w:rPr>
        <w:t xml:space="preserve">пакета (ошибки не обнаружены ни в одном сообщении пакета, </w:t>
      </w:r>
      <w:r>
        <w:rPr>
          <w:sz w:val="20"/>
          <w:lang w:val="en-US"/>
        </w:rPr>
        <w:t>GL</w:t>
      </w:r>
      <w:r w:rsidRPr="00EB44B4">
        <w:rPr>
          <w:sz w:val="20"/>
        </w:rPr>
        <w:t>_</w:t>
      </w:r>
      <w:r>
        <w:rPr>
          <w:sz w:val="20"/>
          <w:lang w:val="en-US"/>
        </w:rPr>
        <w:t>BATPST</w:t>
      </w:r>
      <w:r w:rsidRPr="00EB44B4">
        <w:rPr>
          <w:sz w:val="20"/>
        </w:rPr>
        <w:t>.</w:t>
      </w:r>
      <w:r w:rsidRPr="004C73A0">
        <w:rPr>
          <w:sz w:val="20"/>
        </w:rPr>
        <w:t>ECODE</w:t>
      </w:r>
      <w:r>
        <w:rPr>
          <w:sz w:val="20"/>
        </w:rPr>
        <w:t xml:space="preserve"> = 0) и переход на </w:t>
      </w:r>
      <w:r w:rsidRPr="00680841">
        <w:rPr>
          <w:sz w:val="20"/>
        </w:rPr>
        <w:t xml:space="preserve">выполнение </w:t>
      </w:r>
      <w:r>
        <w:rPr>
          <w:sz w:val="20"/>
        </w:rPr>
        <w:t>шага 2.</w:t>
      </w:r>
    </w:p>
    <w:p w:rsidR="00A01E1A" w:rsidRPr="0030680F" w:rsidRDefault="00A01E1A" w:rsidP="00A01E1A">
      <w:pPr>
        <w:keepNext/>
        <w:spacing w:after="120"/>
        <w:ind w:left="1418" w:hanging="709"/>
        <w:jc w:val="both"/>
        <w:rPr>
          <w:sz w:val="20"/>
        </w:rPr>
      </w:pPr>
      <w:r w:rsidRPr="0030680F">
        <w:rPr>
          <w:sz w:val="20"/>
          <w:u w:val="single"/>
        </w:rPr>
        <w:t>Шаг 2.</w:t>
      </w:r>
      <w:r w:rsidRPr="0030680F">
        <w:rPr>
          <w:sz w:val="20"/>
        </w:rPr>
        <w:t xml:space="preserve"> </w:t>
      </w:r>
      <w:r w:rsidRPr="00BF3468">
        <w:rPr>
          <w:sz w:val="20"/>
        </w:rPr>
        <w:t xml:space="preserve">– для </w:t>
      </w:r>
      <w:r>
        <w:rPr>
          <w:sz w:val="20"/>
        </w:rPr>
        <w:t xml:space="preserve">пользователей с ролью «2я рука», содержащей функцию </w:t>
      </w:r>
      <w:r w:rsidRPr="0030680F">
        <w:rPr>
          <w:sz w:val="20"/>
        </w:rPr>
        <w:t>‘OperHand2’</w:t>
      </w:r>
    </w:p>
    <w:p w:rsidR="003840C4" w:rsidRDefault="00A01E1A" w:rsidP="00253B8E">
      <w:pPr>
        <w:pStyle w:val="a4"/>
        <w:numPr>
          <w:ilvl w:val="0"/>
          <w:numId w:val="61"/>
        </w:numPr>
        <w:spacing w:after="0"/>
        <w:ind w:left="1701" w:hanging="357"/>
        <w:contextualSpacing w:val="0"/>
        <w:jc w:val="both"/>
        <w:rPr>
          <w:sz w:val="20"/>
        </w:rPr>
      </w:pPr>
      <w:r>
        <w:rPr>
          <w:sz w:val="20"/>
        </w:rPr>
        <w:t xml:space="preserve">Подпись (авторизация) </w:t>
      </w:r>
      <w:del w:id="34" w:author="Фигаровская Наталья Викторовна" w:date="2016-08-10T15:25:00Z">
        <w:r w:rsidR="00307887" w:rsidDel="00262628">
          <w:rPr>
            <w:sz w:val="20"/>
          </w:rPr>
          <w:delText xml:space="preserve">отдельного сообщения или </w:delText>
        </w:r>
      </w:del>
      <w:r>
        <w:rPr>
          <w:sz w:val="20"/>
        </w:rPr>
        <w:t>всех сообщений пакета</w:t>
      </w:r>
    </w:p>
    <w:p w:rsidR="003840C4" w:rsidRDefault="003840C4" w:rsidP="00253B8E">
      <w:pPr>
        <w:pStyle w:val="a4"/>
        <w:numPr>
          <w:ilvl w:val="0"/>
          <w:numId w:val="61"/>
        </w:numPr>
        <w:spacing w:after="0"/>
        <w:ind w:left="1701" w:hanging="357"/>
        <w:contextualSpacing w:val="0"/>
        <w:jc w:val="both"/>
        <w:rPr>
          <w:sz w:val="20"/>
        </w:rPr>
      </w:pPr>
      <w:r>
        <w:rPr>
          <w:sz w:val="20"/>
        </w:rPr>
        <w:t>Присвоение сообщениям с датой, совпадающей с текущей датой операционного дня,</w:t>
      </w:r>
      <w:r w:rsidR="000C7B53">
        <w:rPr>
          <w:sz w:val="20"/>
        </w:rPr>
        <w:t xml:space="preserve"> </w:t>
      </w:r>
      <w:r>
        <w:rPr>
          <w:sz w:val="20"/>
        </w:rPr>
        <w:t xml:space="preserve">статуса = </w:t>
      </w:r>
      <w:r w:rsidRPr="000E2F31">
        <w:rPr>
          <w:sz w:val="20"/>
        </w:rPr>
        <w:t>‘</w:t>
      </w:r>
      <w:r>
        <w:rPr>
          <w:sz w:val="20"/>
          <w:lang w:val="en-US"/>
        </w:rPr>
        <w:t>SIGNED</w:t>
      </w:r>
      <w:r w:rsidRPr="000E2F31">
        <w:rPr>
          <w:sz w:val="20"/>
        </w:rPr>
        <w:t>’</w:t>
      </w:r>
    </w:p>
    <w:p w:rsidR="00A01E1A" w:rsidRDefault="003840C4" w:rsidP="00253B8E">
      <w:pPr>
        <w:pStyle w:val="a4"/>
        <w:numPr>
          <w:ilvl w:val="0"/>
          <w:numId w:val="61"/>
        </w:numPr>
        <w:spacing w:after="0"/>
        <w:ind w:left="1701" w:hanging="357"/>
        <w:contextualSpacing w:val="0"/>
        <w:jc w:val="both"/>
        <w:rPr>
          <w:sz w:val="20"/>
        </w:rPr>
      </w:pPr>
      <w:r>
        <w:rPr>
          <w:sz w:val="20"/>
        </w:rPr>
        <w:lastRenderedPageBreak/>
        <w:t xml:space="preserve">Завершение обработки сообщений </w:t>
      </w:r>
      <w:r w:rsidR="000C7B53">
        <w:rPr>
          <w:sz w:val="20"/>
        </w:rPr>
        <w:t xml:space="preserve">с созданием </w:t>
      </w:r>
      <w:r w:rsidR="00A01E1A">
        <w:rPr>
          <w:sz w:val="20"/>
        </w:rPr>
        <w:t xml:space="preserve">проводок по операции </w:t>
      </w:r>
      <w:r w:rsidR="000C7B53">
        <w:rPr>
          <w:sz w:val="20"/>
        </w:rPr>
        <w:t xml:space="preserve">и </w:t>
      </w:r>
      <w:r w:rsidR="00A01E1A">
        <w:rPr>
          <w:sz w:val="20"/>
        </w:rPr>
        <w:t xml:space="preserve">присвоением статуса = </w:t>
      </w:r>
      <w:r w:rsidR="00A01E1A" w:rsidRPr="001F3CD0">
        <w:rPr>
          <w:sz w:val="20"/>
        </w:rPr>
        <w:t>‘</w:t>
      </w:r>
      <w:r w:rsidR="00A01E1A">
        <w:rPr>
          <w:sz w:val="20"/>
          <w:lang w:val="en-US"/>
        </w:rPr>
        <w:t>COMPLETED</w:t>
      </w:r>
      <w:r w:rsidR="00A01E1A" w:rsidRPr="001F3CD0">
        <w:rPr>
          <w:sz w:val="20"/>
        </w:rPr>
        <w:t>’</w:t>
      </w:r>
      <w:r w:rsidR="000C7B53">
        <w:rPr>
          <w:sz w:val="20"/>
        </w:rPr>
        <w:t xml:space="preserve"> при успешном завершении</w:t>
      </w:r>
      <w:r w:rsidR="00A01E1A">
        <w:rPr>
          <w:sz w:val="20"/>
        </w:rPr>
        <w:t xml:space="preserve">. </w:t>
      </w:r>
    </w:p>
    <w:p w:rsidR="00A01E1A" w:rsidRDefault="00A01E1A" w:rsidP="00253B8E">
      <w:pPr>
        <w:pStyle w:val="a4"/>
        <w:numPr>
          <w:ilvl w:val="0"/>
          <w:numId w:val="61"/>
        </w:numPr>
        <w:spacing w:after="0"/>
        <w:ind w:left="1701" w:hanging="357"/>
        <w:contextualSpacing w:val="0"/>
        <w:jc w:val="both"/>
        <w:rPr>
          <w:sz w:val="20"/>
        </w:rPr>
      </w:pPr>
      <w:r w:rsidRPr="00DE5F72">
        <w:rPr>
          <w:sz w:val="20"/>
        </w:rPr>
        <w:t xml:space="preserve">При отсутствии у пользователя роли 3я рука перевод всех сообщений пакета с </w:t>
      </w:r>
      <w:r w:rsidRPr="001F3CD0">
        <w:rPr>
          <w:sz w:val="20"/>
        </w:rPr>
        <w:t xml:space="preserve">архивной </w:t>
      </w:r>
      <w:r w:rsidRPr="00DE5F72">
        <w:rPr>
          <w:sz w:val="20"/>
        </w:rPr>
        <w:t>датой</w:t>
      </w:r>
      <w:r>
        <w:rPr>
          <w:sz w:val="20"/>
        </w:rPr>
        <w:t xml:space="preserve"> валютирования в состояние ожидания подтверждения архивной даты, присвоив </w:t>
      </w:r>
      <w:r w:rsidRPr="000E2F31">
        <w:rPr>
          <w:sz w:val="20"/>
        </w:rPr>
        <w:t xml:space="preserve">данным </w:t>
      </w:r>
      <w:r>
        <w:rPr>
          <w:sz w:val="20"/>
        </w:rPr>
        <w:t xml:space="preserve">сообщениям статус = </w:t>
      </w:r>
      <w:r w:rsidRPr="000E2F31">
        <w:rPr>
          <w:sz w:val="20"/>
        </w:rPr>
        <w:t>‘</w:t>
      </w:r>
      <w:r>
        <w:rPr>
          <w:sz w:val="20"/>
          <w:lang w:val="en-US"/>
        </w:rPr>
        <w:t>WAITDATE</w:t>
      </w:r>
      <w:r w:rsidRPr="000E2F31">
        <w:rPr>
          <w:sz w:val="20"/>
        </w:rPr>
        <w:t>’</w:t>
      </w:r>
      <w:r>
        <w:rPr>
          <w:sz w:val="20"/>
        </w:rPr>
        <w:t>, и переход на выполнение шага 3.</w:t>
      </w:r>
    </w:p>
    <w:p w:rsidR="00A01E1A" w:rsidRDefault="00A01E1A" w:rsidP="00253B8E">
      <w:pPr>
        <w:pStyle w:val="a4"/>
        <w:numPr>
          <w:ilvl w:val="0"/>
          <w:numId w:val="61"/>
        </w:numPr>
        <w:spacing w:after="0"/>
        <w:ind w:left="1701" w:hanging="357"/>
        <w:contextualSpacing w:val="0"/>
        <w:jc w:val="both"/>
        <w:rPr>
          <w:sz w:val="20"/>
        </w:rPr>
      </w:pPr>
      <w:r w:rsidRPr="00DE5F72">
        <w:rPr>
          <w:sz w:val="20"/>
        </w:rPr>
        <w:t>При наличии роли 3я рука одновременное выполнение шага 3 на шаге 2</w:t>
      </w:r>
      <w:r w:rsidR="00307887">
        <w:rPr>
          <w:sz w:val="20"/>
        </w:rPr>
        <w:t xml:space="preserve"> (по возможности, на усмотрение разработчика)</w:t>
      </w:r>
    </w:p>
    <w:p w:rsidR="003840C4" w:rsidRPr="00DE5F72" w:rsidRDefault="003840C4" w:rsidP="00253B8E">
      <w:pPr>
        <w:pStyle w:val="a4"/>
        <w:numPr>
          <w:ilvl w:val="0"/>
          <w:numId w:val="61"/>
        </w:numPr>
        <w:spacing w:after="120"/>
        <w:ind w:left="1701" w:hanging="357"/>
        <w:contextualSpacing w:val="0"/>
        <w:jc w:val="both"/>
        <w:rPr>
          <w:sz w:val="20"/>
        </w:rPr>
      </w:pPr>
      <w:r>
        <w:rPr>
          <w:sz w:val="20"/>
        </w:rPr>
        <w:t xml:space="preserve">Экспорт в </w:t>
      </w:r>
      <w:r>
        <w:rPr>
          <w:sz w:val="20"/>
          <w:lang w:val="en-US"/>
        </w:rPr>
        <w:t>Excel</w:t>
      </w:r>
      <w:r w:rsidRPr="00604F24">
        <w:rPr>
          <w:sz w:val="20"/>
        </w:rPr>
        <w:t xml:space="preserve"> файл </w:t>
      </w:r>
      <w:r>
        <w:rPr>
          <w:sz w:val="20"/>
        </w:rPr>
        <w:t>необработанных сообщений пакета</w:t>
      </w:r>
    </w:p>
    <w:p w:rsidR="00A01E1A" w:rsidRPr="00680841" w:rsidRDefault="00A01E1A" w:rsidP="00A01E1A">
      <w:pPr>
        <w:keepNext/>
        <w:spacing w:after="120"/>
        <w:ind w:left="709"/>
        <w:rPr>
          <w:sz w:val="20"/>
        </w:rPr>
      </w:pPr>
      <w:r w:rsidRPr="0030680F">
        <w:rPr>
          <w:sz w:val="20"/>
          <w:u w:val="single"/>
        </w:rPr>
        <w:t>Шаг 3.</w:t>
      </w:r>
      <w:r w:rsidRPr="0030680F">
        <w:rPr>
          <w:sz w:val="20"/>
        </w:rPr>
        <w:t xml:space="preserve"> </w:t>
      </w:r>
      <w:r w:rsidRPr="00BF3468">
        <w:rPr>
          <w:sz w:val="20"/>
        </w:rPr>
        <w:t xml:space="preserve">– для </w:t>
      </w:r>
      <w:r>
        <w:rPr>
          <w:sz w:val="20"/>
        </w:rPr>
        <w:t xml:space="preserve">пользователей с ролью «3я рука», содержащей функцию </w:t>
      </w:r>
      <w:r w:rsidRPr="0030680F">
        <w:rPr>
          <w:sz w:val="20"/>
        </w:rPr>
        <w:t>‘</w:t>
      </w:r>
      <w:proofErr w:type="spellStart"/>
      <w:r w:rsidRPr="0030680F">
        <w:rPr>
          <w:sz w:val="20"/>
        </w:rPr>
        <w:t>OperHand</w:t>
      </w:r>
      <w:proofErr w:type="spellEnd"/>
      <w:r>
        <w:rPr>
          <w:sz w:val="20"/>
          <w:lang w:val="en-US"/>
        </w:rPr>
        <w:t>3</w:t>
      </w:r>
      <w:r w:rsidRPr="0030680F">
        <w:rPr>
          <w:sz w:val="20"/>
        </w:rPr>
        <w:t>’</w:t>
      </w:r>
    </w:p>
    <w:p w:rsidR="003840C4" w:rsidRDefault="003840C4" w:rsidP="00253B8E">
      <w:pPr>
        <w:pStyle w:val="a4"/>
        <w:numPr>
          <w:ilvl w:val="0"/>
          <w:numId w:val="62"/>
        </w:numPr>
        <w:spacing w:after="0"/>
        <w:ind w:left="1701"/>
        <w:contextualSpacing w:val="0"/>
        <w:jc w:val="both"/>
        <w:rPr>
          <w:sz w:val="20"/>
        </w:rPr>
      </w:pPr>
      <w:r>
        <w:rPr>
          <w:sz w:val="20"/>
        </w:rPr>
        <w:t xml:space="preserve">Подтверждение </w:t>
      </w:r>
      <w:r w:rsidR="00A01E1A">
        <w:rPr>
          <w:sz w:val="20"/>
        </w:rPr>
        <w:t xml:space="preserve">всех сообщений пакета </w:t>
      </w:r>
      <w:r w:rsidR="00A01E1A" w:rsidRPr="00DE5F72">
        <w:rPr>
          <w:sz w:val="20"/>
        </w:rPr>
        <w:t xml:space="preserve">с </w:t>
      </w:r>
      <w:r w:rsidR="00A01E1A" w:rsidRPr="001F3CD0">
        <w:rPr>
          <w:sz w:val="20"/>
        </w:rPr>
        <w:t xml:space="preserve">архивной </w:t>
      </w:r>
      <w:r w:rsidR="00A01E1A" w:rsidRPr="00DE5F72">
        <w:rPr>
          <w:sz w:val="20"/>
        </w:rPr>
        <w:t>датой</w:t>
      </w:r>
      <w:r w:rsidR="00A01E1A">
        <w:rPr>
          <w:sz w:val="20"/>
        </w:rPr>
        <w:t xml:space="preserve"> валютирования, присвоением </w:t>
      </w:r>
      <w:r w:rsidR="00A01E1A" w:rsidRPr="000E2F31">
        <w:rPr>
          <w:sz w:val="20"/>
        </w:rPr>
        <w:t xml:space="preserve">данным </w:t>
      </w:r>
      <w:r w:rsidR="00A01E1A">
        <w:rPr>
          <w:sz w:val="20"/>
        </w:rPr>
        <w:t xml:space="preserve">сообщениям статуса = </w:t>
      </w:r>
      <w:r w:rsidR="00A01E1A" w:rsidRPr="000E2F31">
        <w:rPr>
          <w:sz w:val="20"/>
        </w:rPr>
        <w:t>‘</w:t>
      </w:r>
      <w:r w:rsidR="00A01E1A">
        <w:rPr>
          <w:sz w:val="20"/>
          <w:lang w:val="en-US"/>
        </w:rPr>
        <w:t>SIGNED</w:t>
      </w:r>
      <w:r w:rsidR="00A01E1A">
        <w:rPr>
          <w:sz w:val="20"/>
        </w:rPr>
        <w:t>DATE</w:t>
      </w:r>
      <w:r w:rsidR="00A01E1A" w:rsidRPr="000E2F31">
        <w:rPr>
          <w:sz w:val="20"/>
        </w:rPr>
        <w:t>’</w:t>
      </w:r>
      <w:r w:rsidR="00A01E1A">
        <w:rPr>
          <w:sz w:val="20"/>
        </w:rPr>
        <w:t xml:space="preserve"> и при успешном окончании обработки пакета с созданием операций и проводок по ним присвоением статуса сообщениям пакета = </w:t>
      </w:r>
      <w:r w:rsidR="00A01E1A" w:rsidRPr="001F3CD0">
        <w:rPr>
          <w:sz w:val="20"/>
        </w:rPr>
        <w:t>‘</w:t>
      </w:r>
      <w:r w:rsidR="00A01E1A">
        <w:rPr>
          <w:sz w:val="20"/>
          <w:lang w:val="en-US"/>
        </w:rPr>
        <w:t>COMPLETED</w:t>
      </w:r>
      <w:r w:rsidR="00A01E1A" w:rsidRPr="001F3CD0">
        <w:rPr>
          <w:sz w:val="20"/>
        </w:rPr>
        <w:t>’</w:t>
      </w:r>
    </w:p>
    <w:p w:rsidR="00A01E1A" w:rsidRDefault="003840C4" w:rsidP="00253B8E">
      <w:pPr>
        <w:pStyle w:val="a4"/>
        <w:numPr>
          <w:ilvl w:val="0"/>
          <w:numId w:val="62"/>
        </w:numPr>
        <w:spacing w:after="0"/>
        <w:ind w:left="1701"/>
        <w:contextualSpacing w:val="0"/>
        <w:jc w:val="both"/>
        <w:rPr>
          <w:sz w:val="20"/>
        </w:rPr>
      </w:pPr>
      <w:r>
        <w:rPr>
          <w:sz w:val="20"/>
        </w:rPr>
        <w:t>Возврат необработанных сообщений пакета на предыдущий шаг обработки</w:t>
      </w:r>
    </w:p>
    <w:p w:rsidR="00E8162E" w:rsidRPr="00E8162E" w:rsidRDefault="00E8162E" w:rsidP="00BB6424">
      <w:pPr>
        <w:pStyle w:val="a4"/>
        <w:keepNext/>
        <w:numPr>
          <w:ilvl w:val="1"/>
          <w:numId w:val="1"/>
        </w:numPr>
        <w:spacing w:before="360" w:after="240"/>
        <w:ind w:left="851" w:hanging="491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Изменения в таблицах</w:t>
      </w:r>
    </w:p>
    <w:p w:rsidR="00020CB4" w:rsidRPr="007A5803" w:rsidRDefault="00F8116A" w:rsidP="003A5C6D">
      <w:pPr>
        <w:pStyle w:val="a4"/>
        <w:numPr>
          <w:ilvl w:val="0"/>
          <w:numId w:val="46"/>
        </w:numPr>
        <w:spacing w:after="60"/>
        <w:ind w:left="426"/>
        <w:contextualSpacing w:val="0"/>
        <w:jc w:val="both"/>
        <w:rPr>
          <w:sz w:val="20"/>
          <w:lang w:val="en-US"/>
        </w:rPr>
      </w:pPr>
      <w:r>
        <w:rPr>
          <w:sz w:val="20"/>
        </w:rPr>
        <w:t>В</w:t>
      </w:r>
      <w:r w:rsidR="00020CB4">
        <w:rPr>
          <w:sz w:val="20"/>
        </w:rPr>
        <w:t xml:space="preserve"> т</w:t>
      </w:r>
      <w:r w:rsidR="00020CB4" w:rsidRPr="007A5803">
        <w:rPr>
          <w:sz w:val="20"/>
        </w:rPr>
        <w:t>аблиц</w:t>
      </w:r>
      <w:r w:rsidR="00020CB4">
        <w:rPr>
          <w:sz w:val="20"/>
        </w:rPr>
        <w:t>ах</w:t>
      </w:r>
      <w:r w:rsidR="00020CB4">
        <w:rPr>
          <w:sz w:val="20"/>
          <w:lang w:val="en-US"/>
        </w:rPr>
        <w:t>:</w:t>
      </w:r>
    </w:p>
    <w:p w:rsidR="00020CB4" w:rsidRPr="007A5803" w:rsidRDefault="00020CB4" w:rsidP="003A5C6D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 w:rsidRPr="007A5803">
        <w:rPr>
          <w:sz w:val="20"/>
        </w:rPr>
        <w:t>GL_OPER</w:t>
      </w:r>
    </w:p>
    <w:p w:rsidR="00020CB4" w:rsidRPr="007A5803" w:rsidRDefault="00635669" w:rsidP="003A5C6D">
      <w:pPr>
        <w:pStyle w:val="a4"/>
        <w:numPr>
          <w:ilvl w:val="0"/>
          <w:numId w:val="48"/>
        </w:numPr>
        <w:spacing w:after="60"/>
        <w:ind w:left="2127"/>
        <w:contextualSpacing w:val="0"/>
        <w:jc w:val="both"/>
        <w:rPr>
          <w:sz w:val="20"/>
        </w:rPr>
      </w:pPr>
      <w:r>
        <w:rPr>
          <w:sz w:val="20"/>
        </w:rPr>
        <w:t>при создании операции заполнить</w:t>
      </w:r>
      <w:r w:rsidR="00020CB4" w:rsidRPr="007A5803">
        <w:rPr>
          <w:sz w:val="20"/>
        </w:rPr>
        <w:t xml:space="preserve"> поле PST_REF ссылк</w:t>
      </w:r>
      <w:r>
        <w:rPr>
          <w:sz w:val="20"/>
        </w:rPr>
        <w:t>ой</w:t>
      </w:r>
      <w:r w:rsidR="00020CB4" w:rsidRPr="007A5803">
        <w:rPr>
          <w:sz w:val="20"/>
        </w:rPr>
        <w:t xml:space="preserve"> на ID сообщения как ручного, так и загруженного в пакетном режиме</w:t>
      </w:r>
    </w:p>
    <w:p w:rsidR="00020CB4" w:rsidRPr="007A5803" w:rsidRDefault="00020CB4" w:rsidP="003A5C6D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 w:rsidRPr="007A5803">
        <w:rPr>
          <w:sz w:val="20"/>
        </w:rPr>
        <w:t xml:space="preserve">GL_BATPKG </w:t>
      </w:r>
    </w:p>
    <w:p w:rsidR="00262628" w:rsidRDefault="00262628" w:rsidP="003A5C6D">
      <w:pPr>
        <w:pStyle w:val="a4"/>
        <w:numPr>
          <w:ilvl w:val="0"/>
          <w:numId w:val="48"/>
        </w:numPr>
        <w:spacing w:after="60"/>
        <w:ind w:left="2127"/>
        <w:contextualSpacing w:val="0"/>
        <w:jc w:val="both"/>
        <w:rPr>
          <w:ins w:id="35" w:author="Фигаровская Наталья Викторовна" w:date="2016-08-10T15:27:00Z"/>
          <w:sz w:val="20"/>
        </w:rPr>
      </w:pPr>
      <w:ins w:id="36" w:author="Фигаровская Наталья Викторовна" w:date="2016-08-10T15:27:00Z">
        <w:r>
          <w:rPr>
            <w:sz w:val="20"/>
          </w:rPr>
          <w:t xml:space="preserve">Добавить поле </w:t>
        </w:r>
        <w:r w:rsidRPr="005F7288">
          <w:rPr>
            <w:sz w:val="20"/>
          </w:rPr>
          <w:t>MVMNT_OFF CHAR(1)</w:t>
        </w:r>
        <w:r>
          <w:rPr>
            <w:sz w:val="20"/>
          </w:rPr>
          <w:t xml:space="preserve"> </w:t>
        </w:r>
      </w:ins>
      <w:ins w:id="37" w:author="Фигаровская Наталья Викторовна" w:date="2016-08-10T15:28:00Z">
        <w:r>
          <w:rPr>
            <w:sz w:val="20"/>
          </w:rPr>
          <w:t>–</w:t>
        </w:r>
      </w:ins>
      <w:ins w:id="38" w:author="Фигаровская Наталья Викторовна" w:date="2016-08-10T15:27:00Z">
        <w:r>
          <w:rPr>
            <w:sz w:val="20"/>
          </w:rPr>
          <w:t xml:space="preserve"> признак </w:t>
        </w:r>
      </w:ins>
      <w:ins w:id="39" w:author="Фигаровская Наталья Викторовна" w:date="2016-08-10T15:28:00Z">
        <w:r>
          <w:rPr>
            <w:sz w:val="20"/>
          </w:rPr>
          <w:t>отключения функции создания проводки во внешней системе по контролируемым счетам</w:t>
        </w:r>
      </w:ins>
      <w:ins w:id="40" w:author="Фигаровская Наталья Викторовна" w:date="2016-08-10T15:30:00Z">
        <w:r w:rsidR="00697F7B">
          <w:rPr>
            <w:sz w:val="20"/>
          </w:rPr>
          <w:t xml:space="preserve"> (по умолчанию функция включена)</w:t>
        </w:r>
      </w:ins>
    </w:p>
    <w:p w:rsidR="004F7947" w:rsidRDefault="00020CB4" w:rsidP="003A5C6D">
      <w:pPr>
        <w:pStyle w:val="a4"/>
        <w:numPr>
          <w:ilvl w:val="0"/>
          <w:numId w:val="48"/>
        </w:numPr>
        <w:spacing w:after="60"/>
        <w:ind w:left="2127"/>
        <w:contextualSpacing w:val="0"/>
        <w:jc w:val="both"/>
        <w:rPr>
          <w:sz w:val="20"/>
        </w:rPr>
      </w:pPr>
      <w:r>
        <w:rPr>
          <w:sz w:val="20"/>
        </w:rPr>
        <w:t>д</w:t>
      </w:r>
      <w:r w:rsidRPr="007A5803">
        <w:rPr>
          <w:sz w:val="20"/>
        </w:rPr>
        <w:t>обавить поле PST_CNT</w:t>
      </w:r>
      <w:r w:rsidR="00635669">
        <w:rPr>
          <w:sz w:val="20"/>
        </w:rPr>
        <w:t xml:space="preserve"> (</w:t>
      </w:r>
      <w:proofErr w:type="spellStart"/>
      <w:r w:rsidR="00635669">
        <w:rPr>
          <w:sz w:val="20"/>
        </w:rPr>
        <w:t>Integer</w:t>
      </w:r>
      <w:proofErr w:type="spellEnd"/>
      <w:r w:rsidR="00635669">
        <w:rPr>
          <w:sz w:val="20"/>
        </w:rPr>
        <w:t>)</w:t>
      </w:r>
      <w:r w:rsidRPr="007A5803">
        <w:rPr>
          <w:sz w:val="20"/>
        </w:rPr>
        <w:t xml:space="preserve"> </w:t>
      </w:r>
      <w:ins w:id="41" w:author="Фигаровская Наталья Викторовна" w:date="2016-08-10T15:29:00Z">
        <w:r w:rsidR="00697F7B">
          <w:rPr>
            <w:sz w:val="20"/>
          </w:rPr>
          <w:t>– количество сообщений в пакете</w:t>
        </w:r>
      </w:ins>
    </w:p>
    <w:p w:rsidR="00020CB4" w:rsidRPr="007A5803" w:rsidRDefault="004F7947" w:rsidP="003A5C6D">
      <w:pPr>
        <w:pStyle w:val="a4"/>
        <w:numPr>
          <w:ilvl w:val="0"/>
          <w:numId w:val="48"/>
        </w:numPr>
        <w:spacing w:after="60"/>
        <w:ind w:left="2127"/>
        <w:contextualSpacing w:val="0"/>
        <w:jc w:val="both"/>
        <w:rPr>
          <w:sz w:val="20"/>
        </w:rPr>
      </w:pPr>
      <w:r>
        <w:rPr>
          <w:sz w:val="20"/>
        </w:rPr>
        <w:t xml:space="preserve">при завершении обработки пакета заполнить поле </w:t>
      </w:r>
      <w:r w:rsidRPr="007A5803">
        <w:rPr>
          <w:sz w:val="20"/>
        </w:rPr>
        <w:t xml:space="preserve">PST_CNT </w:t>
      </w:r>
      <w:r w:rsidR="00020CB4" w:rsidRPr="007A5803">
        <w:rPr>
          <w:sz w:val="20"/>
        </w:rPr>
        <w:t>количеств</w:t>
      </w:r>
      <w:r>
        <w:rPr>
          <w:sz w:val="20"/>
        </w:rPr>
        <w:t>ом</w:t>
      </w:r>
      <w:r w:rsidR="00020CB4" w:rsidRPr="007A5803">
        <w:rPr>
          <w:sz w:val="20"/>
        </w:rPr>
        <w:t xml:space="preserve"> сообщений пакета</w:t>
      </w:r>
      <w:r>
        <w:rPr>
          <w:sz w:val="20"/>
        </w:rPr>
        <w:t xml:space="preserve"> (файла)</w:t>
      </w:r>
      <w:r w:rsidR="004B63D8">
        <w:rPr>
          <w:sz w:val="20"/>
        </w:rPr>
        <w:t xml:space="preserve"> </w:t>
      </w:r>
      <w:r w:rsidR="004B63D8" w:rsidRPr="00EB44B4">
        <w:rPr>
          <w:sz w:val="20"/>
        </w:rPr>
        <w:t>с целью</w:t>
      </w:r>
      <w:r w:rsidR="004B63D8">
        <w:rPr>
          <w:sz w:val="20"/>
        </w:rPr>
        <w:t xml:space="preserve"> определения возможности удаления всего пакета </w:t>
      </w:r>
      <w:r w:rsidR="005362CA">
        <w:rPr>
          <w:sz w:val="20"/>
        </w:rPr>
        <w:t>на этапе подписи сообщений пакета</w:t>
      </w:r>
      <w:r w:rsidR="00E8162E">
        <w:rPr>
          <w:sz w:val="20"/>
        </w:rPr>
        <w:t>.</w:t>
      </w:r>
      <w:r w:rsidR="005362CA">
        <w:rPr>
          <w:sz w:val="20"/>
        </w:rPr>
        <w:t xml:space="preserve"> </w:t>
      </w:r>
      <w:r w:rsidR="00E8162E">
        <w:rPr>
          <w:sz w:val="20"/>
        </w:rPr>
        <w:t>Для удаления к</w:t>
      </w:r>
      <w:r w:rsidR="004B63D8">
        <w:rPr>
          <w:sz w:val="20"/>
        </w:rPr>
        <w:t>оличество сообщений</w:t>
      </w:r>
      <w:r w:rsidR="005362CA">
        <w:rPr>
          <w:sz w:val="20"/>
        </w:rPr>
        <w:t xml:space="preserve"> со статусом </w:t>
      </w:r>
      <w:r w:rsidR="005362CA" w:rsidRPr="005362CA">
        <w:rPr>
          <w:sz w:val="20"/>
        </w:rPr>
        <w:t>‘</w:t>
      </w:r>
      <w:r w:rsidR="006B26C4">
        <w:rPr>
          <w:sz w:val="20"/>
          <w:lang w:val="en-US"/>
        </w:rPr>
        <w:t>CONTROL</w:t>
      </w:r>
      <w:r w:rsidR="005362CA" w:rsidRPr="005362CA">
        <w:rPr>
          <w:sz w:val="20"/>
        </w:rPr>
        <w:t>’</w:t>
      </w:r>
      <w:r w:rsidR="004B63D8">
        <w:rPr>
          <w:sz w:val="20"/>
        </w:rPr>
        <w:t xml:space="preserve"> </w:t>
      </w:r>
      <w:r w:rsidR="005362CA">
        <w:rPr>
          <w:sz w:val="20"/>
        </w:rPr>
        <w:t xml:space="preserve">должно </w:t>
      </w:r>
      <w:r w:rsidR="004B63D8">
        <w:rPr>
          <w:sz w:val="20"/>
        </w:rPr>
        <w:t>совпадат</w:t>
      </w:r>
      <w:r w:rsidR="005362CA">
        <w:rPr>
          <w:sz w:val="20"/>
        </w:rPr>
        <w:t>ь</w:t>
      </w:r>
      <w:r w:rsidR="004B63D8">
        <w:rPr>
          <w:sz w:val="20"/>
        </w:rPr>
        <w:t xml:space="preserve"> с количеством сообщений, указанным в </w:t>
      </w:r>
      <w:r w:rsidR="004B63D8">
        <w:rPr>
          <w:sz w:val="20"/>
          <w:lang w:val="en-US"/>
        </w:rPr>
        <w:t>GL</w:t>
      </w:r>
      <w:r w:rsidR="004B63D8" w:rsidRPr="001A6E8E">
        <w:rPr>
          <w:sz w:val="20"/>
        </w:rPr>
        <w:t>_</w:t>
      </w:r>
      <w:r w:rsidR="004B63D8">
        <w:rPr>
          <w:sz w:val="20"/>
          <w:lang w:val="en-US"/>
        </w:rPr>
        <w:t>BATPKG</w:t>
      </w:r>
      <w:r w:rsidR="004B63D8">
        <w:rPr>
          <w:sz w:val="20"/>
        </w:rPr>
        <w:t xml:space="preserve">.PST_CNT с </w:t>
      </w:r>
      <w:r w:rsidR="004B63D8">
        <w:rPr>
          <w:sz w:val="20"/>
          <w:lang w:val="en-US"/>
        </w:rPr>
        <w:t>GL</w:t>
      </w:r>
      <w:r w:rsidR="004B63D8" w:rsidRPr="001A6E8E">
        <w:rPr>
          <w:sz w:val="20"/>
        </w:rPr>
        <w:t>_</w:t>
      </w:r>
      <w:r w:rsidR="004B63D8">
        <w:rPr>
          <w:sz w:val="20"/>
          <w:lang w:val="en-US"/>
        </w:rPr>
        <w:t>BATPKG</w:t>
      </w:r>
      <w:r w:rsidR="004B63D8">
        <w:rPr>
          <w:sz w:val="20"/>
        </w:rPr>
        <w:t>.</w:t>
      </w:r>
      <w:r w:rsidR="004B63D8">
        <w:rPr>
          <w:sz w:val="20"/>
          <w:lang w:val="en-US"/>
        </w:rPr>
        <w:t>ID</w:t>
      </w:r>
      <w:r w:rsidR="004B63D8" w:rsidRPr="00EB44B4">
        <w:rPr>
          <w:sz w:val="20"/>
        </w:rPr>
        <w:t xml:space="preserve"> = </w:t>
      </w:r>
      <w:r w:rsidR="004B63D8">
        <w:rPr>
          <w:sz w:val="20"/>
          <w:lang w:val="en-US"/>
        </w:rPr>
        <w:t>GL</w:t>
      </w:r>
      <w:r w:rsidR="004B63D8" w:rsidRPr="00EB44B4">
        <w:rPr>
          <w:sz w:val="20"/>
        </w:rPr>
        <w:t>_</w:t>
      </w:r>
      <w:r w:rsidR="004B63D8">
        <w:rPr>
          <w:sz w:val="20"/>
          <w:lang w:val="en-US"/>
        </w:rPr>
        <w:t>BATPST</w:t>
      </w:r>
      <w:r w:rsidR="004B63D8" w:rsidRPr="00EB44B4">
        <w:rPr>
          <w:sz w:val="20"/>
        </w:rPr>
        <w:t>.</w:t>
      </w:r>
      <w:r w:rsidR="004B63D8">
        <w:rPr>
          <w:sz w:val="20"/>
          <w:lang w:val="en-US"/>
        </w:rPr>
        <w:t>ID</w:t>
      </w:r>
      <w:r w:rsidR="004B63D8" w:rsidRPr="00EB44B4">
        <w:rPr>
          <w:sz w:val="20"/>
        </w:rPr>
        <w:t>_</w:t>
      </w:r>
      <w:r w:rsidR="004B63D8">
        <w:rPr>
          <w:sz w:val="20"/>
          <w:lang w:val="en-US"/>
        </w:rPr>
        <w:t>PKG</w:t>
      </w:r>
    </w:p>
    <w:p w:rsidR="00020CB4" w:rsidRPr="007A5803" w:rsidRDefault="00020CB4" w:rsidP="003A5C6D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 w:rsidRPr="007A5803">
        <w:rPr>
          <w:sz w:val="20"/>
        </w:rPr>
        <w:t>GL_BATPST</w:t>
      </w:r>
    </w:p>
    <w:p w:rsidR="00020CB4" w:rsidRDefault="00020CB4" w:rsidP="003A5C6D">
      <w:pPr>
        <w:pStyle w:val="a4"/>
        <w:numPr>
          <w:ilvl w:val="0"/>
          <w:numId w:val="48"/>
        </w:numPr>
        <w:spacing w:after="60"/>
        <w:ind w:left="2127"/>
        <w:contextualSpacing w:val="0"/>
        <w:jc w:val="both"/>
        <w:rPr>
          <w:sz w:val="20"/>
        </w:rPr>
      </w:pPr>
      <w:r>
        <w:rPr>
          <w:sz w:val="20"/>
        </w:rPr>
        <w:t>д</w:t>
      </w:r>
      <w:r w:rsidRPr="007A5803">
        <w:rPr>
          <w:sz w:val="20"/>
        </w:rPr>
        <w:t>обавить список полей</w:t>
      </w:r>
      <w:r w:rsidR="004F7947">
        <w:rPr>
          <w:sz w:val="20"/>
        </w:rPr>
        <w:t xml:space="preserve"> (см. </w:t>
      </w:r>
      <w:r w:rsidR="00E8162E">
        <w:rPr>
          <w:sz w:val="20"/>
        </w:rPr>
        <w:t xml:space="preserve">ниже </w:t>
      </w:r>
      <w:hyperlink w:anchor="структура_таблицы" w:history="1">
        <w:r w:rsidR="001775E2" w:rsidRPr="004B63D8">
          <w:rPr>
            <w:rStyle w:val="a6"/>
            <w:sz w:val="20"/>
          </w:rPr>
          <w:t>описани</w:t>
        </w:r>
        <w:r w:rsidR="00E8162E">
          <w:rPr>
            <w:rStyle w:val="a6"/>
            <w:sz w:val="20"/>
          </w:rPr>
          <w:t>е</w:t>
        </w:r>
        <w:r w:rsidR="001775E2" w:rsidRPr="004B63D8">
          <w:rPr>
            <w:rStyle w:val="a6"/>
            <w:sz w:val="20"/>
          </w:rPr>
          <w:t xml:space="preserve"> структуры таблицы</w:t>
        </w:r>
      </w:hyperlink>
      <w:r w:rsidR="004F7947">
        <w:rPr>
          <w:sz w:val="20"/>
        </w:rPr>
        <w:t>)</w:t>
      </w:r>
    </w:p>
    <w:p w:rsidR="00264494" w:rsidRDefault="00264494" w:rsidP="00604F24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>
        <w:rPr>
          <w:sz w:val="20"/>
          <w:lang w:val="en-US"/>
        </w:rPr>
        <w:t>GL</w:t>
      </w:r>
      <w:r w:rsidRPr="00D1120F">
        <w:rPr>
          <w:sz w:val="20"/>
        </w:rPr>
        <w:t>_</w:t>
      </w:r>
      <w:r>
        <w:rPr>
          <w:sz w:val="20"/>
          <w:lang w:val="en-US"/>
        </w:rPr>
        <w:t>AU</w:t>
      </w:r>
      <w:r w:rsidRPr="00D1120F">
        <w:rPr>
          <w:sz w:val="20"/>
        </w:rPr>
        <w:t>_</w:t>
      </w:r>
      <w:r w:rsidRPr="00604F24">
        <w:rPr>
          <w:sz w:val="20"/>
        </w:rPr>
        <w:t>MENUACT</w:t>
      </w:r>
    </w:p>
    <w:p w:rsidR="00264494" w:rsidRDefault="00264494" w:rsidP="00604F24">
      <w:pPr>
        <w:pStyle w:val="a4"/>
        <w:numPr>
          <w:ilvl w:val="0"/>
          <w:numId w:val="48"/>
        </w:numPr>
        <w:spacing w:after="60"/>
        <w:ind w:left="2127"/>
        <w:contextualSpacing w:val="0"/>
        <w:jc w:val="both"/>
        <w:rPr>
          <w:sz w:val="20"/>
        </w:rPr>
      </w:pPr>
      <w:r>
        <w:rPr>
          <w:sz w:val="20"/>
        </w:rPr>
        <w:t>добавить в таблицу связку</w:t>
      </w:r>
      <w:r w:rsidRPr="00D1120F">
        <w:rPr>
          <w:sz w:val="20"/>
        </w:rPr>
        <w:t xml:space="preserve"> функций</w:t>
      </w:r>
      <w:r>
        <w:rPr>
          <w:sz w:val="20"/>
        </w:rPr>
        <w:t xml:space="preserve"> и пункта меню «</w:t>
      </w:r>
      <w:r w:rsidRPr="007A5803">
        <w:rPr>
          <w:sz w:val="20"/>
        </w:rPr>
        <w:t>В</w:t>
      </w:r>
      <w:r>
        <w:rPr>
          <w:sz w:val="20"/>
        </w:rPr>
        <w:t>вод и авторизация</w:t>
      </w:r>
      <w:r w:rsidRPr="007A5803" w:rsidDel="00AD5339">
        <w:rPr>
          <w:sz w:val="20"/>
        </w:rPr>
        <w:t xml:space="preserve"> </w:t>
      </w:r>
      <w:r w:rsidRPr="007A5803">
        <w:rPr>
          <w:sz w:val="20"/>
        </w:rPr>
        <w:t>операции</w:t>
      </w:r>
      <w:r>
        <w:rPr>
          <w:sz w:val="20"/>
        </w:rPr>
        <w:t xml:space="preserve">» с кодом </w:t>
      </w:r>
      <w:r>
        <w:rPr>
          <w:sz w:val="20"/>
          <w:lang w:val="en-US"/>
        </w:rPr>
        <w:t>GL</w:t>
      </w:r>
      <w:r w:rsidRPr="00D1120F">
        <w:rPr>
          <w:sz w:val="20"/>
        </w:rPr>
        <w:t>_</w:t>
      </w:r>
      <w:r>
        <w:rPr>
          <w:sz w:val="20"/>
          <w:lang w:val="en-US"/>
        </w:rPr>
        <w:t>AU</w:t>
      </w:r>
      <w:r w:rsidRPr="00D1120F">
        <w:rPr>
          <w:sz w:val="20"/>
        </w:rPr>
        <w:t>_</w:t>
      </w:r>
      <w:r>
        <w:rPr>
          <w:sz w:val="20"/>
          <w:lang w:val="en-US"/>
        </w:rPr>
        <w:t>MENUACT</w:t>
      </w:r>
      <w:r>
        <w:rPr>
          <w:rFonts w:eastAsia="Times New Roman" w:cs="Times New Roman"/>
          <w:color w:val="000000"/>
          <w:sz w:val="18"/>
          <w:lang w:eastAsia="ru-RU"/>
        </w:rPr>
        <w:t>.ID_MENU = 30</w:t>
      </w:r>
    </w:p>
    <w:tbl>
      <w:tblPr>
        <w:tblW w:w="2686" w:type="dxa"/>
        <w:tblCellSpacing w:w="0" w:type="dxa"/>
        <w:tblInd w:w="29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276"/>
      </w:tblGrid>
      <w:tr w:rsidR="00264494" w:rsidTr="003668E3">
        <w:trPr>
          <w:tblCellSpacing w:w="0" w:type="dxa"/>
        </w:trPr>
        <w:tc>
          <w:tcPr>
            <w:tcW w:w="14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D9D9D9" w:themeFill="background1" w:themeFillShade="D9"/>
            <w:vAlign w:val="center"/>
          </w:tcPr>
          <w:p w:rsidR="00264494" w:rsidRDefault="00264494" w:rsidP="00604F24">
            <w:pPr>
              <w:keepNext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ID пункта</w:t>
            </w:r>
          </w:p>
          <w:p w:rsidR="00264494" w:rsidRDefault="00264494" w:rsidP="00604F24">
            <w:pPr>
              <w:keepNext/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(ID_MENU)</w:t>
            </w:r>
          </w:p>
        </w:tc>
        <w:tc>
          <w:tcPr>
            <w:tcW w:w="127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D9D9D9" w:themeFill="background1" w:themeFillShade="D9"/>
            <w:vAlign w:val="center"/>
          </w:tcPr>
          <w:p w:rsidR="00264494" w:rsidRDefault="00264494" w:rsidP="00604F24">
            <w:pPr>
              <w:keepNext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ID функции</w:t>
            </w:r>
          </w:p>
          <w:p w:rsidR="00264494" w:rsidRDefault="00264494" w:rsidP="00604F24">
            <w:pPr>
              <w:keepNext/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(ID_ACT)</w:t>
            </w:r>
          </w:p>
        </w:tc>
      </w:tr>
      <w:tr w:rsidR="00264494" w:rsidTr="003668E3">
        <w:trPr>
          <w:tblCellSpacing w:w="0" w:type="dxa"/>
        </w:trPr>
        <w:tc>
          <w:tcPr>
            <w:tcW w:w="14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19</w:t>
            </w:r>
          </w:p>
        </w:tc>
      </w:tr>
      <w:tr w:rsidR="00264494" w:rsidTr="003668E3">
        <w:trPr>
          <w:tblCellSpacing w:w="0" w:type="dxa"/>
        </w:trPr>
        <w:tc>
          <w:tcPr>
            <w:tcW w:w="14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20</w:t>
            </w:r>
          </w:p>
        </w:tc>
      </w:tr>
      <w:tr w:rsidR="00264494" w:rsidTr="003668E3">
        <w:trPr>
          <w:tblCellSpacing w:w="0" w:type="dxa"/>
        </w:trPr>
        <w:tc>
          <w:tcPr>
            <w:tcW w:w="14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11</w:t>
            </w:r>
          </w:p>
        </w:tc>
      </w:tr>
      <w:tr w:rsidR="00264494" w:rsidDel="00A303BA" w:rsidTr="003668E3">
        <w:trPr>
          <w:tblCellSpacing w:w="0" w:type="dxa"/>
        </w:trPr>
        <w:tc>
          <w:tcPr>
            <w:tcW w:w="14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Del="00A303BA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45</w:t>
            </w:r>
          </w:p>
        </w:tc>
      </w:tr>
      <w:tr w:rsidR="00264494" w:rsidTr="003668E3">
        <w:trPr>
          <w:tblCellSpacing w:w="0" w:type="dxa"/>
        </w:trPr>
        <w:tc>
          <w:tcPr>
            <w:tcW w:w="14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46</w:t>
            </w:r>
          </w:p>
        </w:tc>
      </w:tr>
      <w:tr w:rsidR="00264494" w:rsidTr="003668E3">
        <w:trPr>
          <w:tblCellSpacing w:w="0" w:type="dxa"/>
        </w:trPr>
        <w:tc>
          <w:tcPr>
            <w:tcW w:w="141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264494" w:rsidRDefault="00264494" w:rsidP="003668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48</w:t>
            </w:r>
          </w:p>
        </w:tc>
      </w:tr>
    </w:tbl>
    <w:p w:rsidR="00264494" w:rsidRPr="00604F24" w:rsidRDefault="00264494" w:rsidP="00604F24">
      <w:pPr>
        <w:pStyle w:val="a4"/>
        <w:spacing w:after="60"/>
        <w:ind w:left="1276"/>
        <w:contextualSpacing w:val="0"/>
        <w:jc w:val="both"/>
        <w:rPr>
          <w:sz w:val="20"/>
        </w:rPr>
      </w:pPr>
    </w:p>
    <w:p w:rsidR="00E8162E" w:rsidRPr="00E8162E" w:rsidRDefault="00E8162E" w:rsidP="00BB6424">
      <w:pPr>
        <w:pStyle w:val="a4"/>
        <w:keepNext/>
        <w:numPr>
          <w:ilvl w:val="1"/>
          <w:numId w:val="1"/>
        </w:numPr>
        <w:spacing w:before="360" w:after="240"/>
        <w:ind w:left="851" w:hanging="491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Изменения в интерфейсе</w:t>
      </w:r>
    </w:p>
    <w:p w:rsidR="00020CB4" w:rsidRPr="007A5803" w:rsidRDefault="00F8116A" w:rsidP="003A5C6D">
      <w:pPr>
        <w:pStyle w:val="a4"/>
        <w:numPr>
          <w:ilvl w:val="0"/>
          <w:numId w:val="46"/>
        </w:numPr>
        <w:spacing w:after="60"/>
        <w:ind w:left="426"/>
        <w:contextualSpacing w:val="0"/>
        <w:jc w:val="both"/>
        <w:rPr>
          <w:sz w:val="20"/>
        </w:rPr>
      </w:pPr>
      <w:r>
        <w:rPr>
          <w:sz w:val="20"/>
        </w:rPr>
        <w:t>В</w:t>
      </w:r>
      <w:r w:rsidR="00020CB4" w:rsidRPr="007A5803">
        <w:rPr>
          <w:sz w:val="20"/>
        </w:rPr>
        <w:t xml:space="preserve"> </w:t>
      </w:r>
      <w:r w:rsidR="00020CB4" w:rsidRPr="009027A3">
        <w:rPr>
          <w:sz w:val="20"/>
        </w:rPr>
        <w:t>меню</w:t>
      </w:r>
      <w:r w:rsidR="00020CB4" w:rsidRPr="007A5803">
        <w:rPr>
          <w:sz w:val="20"/>
        </w:rPr>
        <w:t xml:space="preserve"> </w:t>
      </w:r>
      <w:r w:rsidR="00020CB4">
        <w:rPr>
          <w:sz w:val="20"/>
        </w:rPr>
        <w:t>BARS GL</w:t>
      </w:r>
      <w:r w:rsidR="00020CB4" w:rsidRPr="007A5803">
        <w:rPr>
          <w:sz w:val="20"/>
        </w:rPr>
        <w:t>:</w:t>
      </w:r>
    </w:p>
    <w:p w:rsidR="00020CB4" w:rsidRDefault="00020CB4" w:rsidP="003A5C6D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>
        <w:rPr>
          <w:sz w:val="20"/>
        </w:rPr>
        <w:t>и</w:t>
      </w:r>
      <w:r w:rsidRPr="007A5803">
        <w:rPr>
          <w:sz w:val="20"/>
        </w:rPr>
        <w:t>сключ</w:t>
      </w:r>
      <w:r>
        <w:rPr>
          <w:sz w:val="20"/>
        </w:rPr>
        <w:t>ить</w:t>
      </w:r>
      <w:r w:rsidRPr="007A5803">
        <w:rPr>
          <w:sz w:val="20"/>
        </w:rPr>
        <w:t xml:space="preserve"> пункт </w:t>
      </w:r>
      <w:r>
        <w:rPr>
          <w:sz w:val="20"/>
        </w:rPr>
        <w:t>«</w:t>
      </w:r>
      <w:r w:rsidRPr="007A5803">
        <w:rPr>
          <w:sz w:val="20"/>
        </w:rPr>
        <w:t>Загрузка</w:t>
      </w:r>
      <w:r>
        <w:rPr>
          <w:sz w:val="20"/>
        </w:rPr>
        <w:t>»</w:t>
      </w:r>
      <w:r w:rsidRPr="007A5803">
        <w:rPr>
          <w:sz w:val="20"/>
        </w:rPr>
        <w:t xml:space="preserve"> и перен</w:t>
      </w:r>
      <w:r>
        <w:rPr>
          <w:sz w:val="20"/>
        </w:rPr>
        <w:t>ести</w:t>
      </w:r>
      <w:r w:rsidRPr="007A5803">
        <w:rPr>
          <w:sz w:val="20"/>
        </w:rPr>
        <w:t xml:space="preserve"> функционал </w:t>
      </w:r>
      <w:r>
        <w:rPr>
          <w:sz w:val="20"/>
        </w:rPr>
        <w:t xml:space="preserve">в </w:t>
      </w:r>
      <w:r w:rsidRPr="007A5803">
        <w:rPr>
          <w:sz w:val="20"/>
        </w:rPr>
        <w:t>форм</w:t>
      </w:r>
      <w:r>
        <w:rPr>
          <w:sz w:val="20"/>
        </w:rPr>
        <w:t>у</w:t>
      </w:r>
      <w:r w:rsidRPr="007A5803">
        <w:rPr>
          <w:sz w:val="20"/>
        </w:rPr>
        <w:t xml:space="preserve"> </w:t>
      </w:r>
      <w:r>
        <w:rPr>
          <w:sz w:val="20"/>
        </w:rPr>
        <w:t>«</w:t>
      </w:r>
      <w:r w:rsidRPr="007A5803">
        <w:rPr>
          <w:sz w:val="20"/>
        </w:rPr>
        <w:t>Входящие сообщения из файла</w:t>
      </w:r>
      <w:r>
        <w:rPr>
          <w:sz w:val="20"/>
        </w:rPr>
        <w:t>»,</w:t>
      </w:r>
      <w:r w:rsidR="00635669">
        <w:rPr>
          <w:sz w:val="20"/>
        </w:rPr>
        <w:t xml:space="preserve"> связав с</w:t>
      </w:r>
      <w:r w:rsidRPr="009027A3">
        <w:rPr>
          <w:sz w:val="20"/>
        </w:rPr>
        <w:t xml:space="preserve"> кнопк</w:t>
      </w:r>
      <w:r w:rsidR="00635669">
        <w:rPr>
          <w:sz w:val="20"/>
        </w:rPr>
        <w:t>ой</w:t>
      </w:r>
      <w:r w:rsidRPr="009027A3">
        <w:rPr>
          <w:sz w:val="20"/>
        </w:rPr>
        <w:t xml:space="preserve"> </w:t>
      </w:r>
      <w:r>
        <w:rPr>
          <w:sz w:val="20"/>
        </w:rPr>
        <w:t>«</w:t>
      </w:r>
      <w:r w:rsidRPr="007A5803">
        <w:rPr>
          <w:sz w:val="20"/>
        </w:rPr>
        <w:t>Загруз</w:t>
      </w:r>
      <w:r>
        <w:rPr>
          <w:sz w:val="20"/>
        </w:rPr>
        <w:t>ить</w:t>
      </w:r>
      <w:r w:rsidRPr="007A5803">
        <w:rPr>
          <w:sz w:val="20"/>
        </w:rPr>
        <w:t xml:space="preserve"> пакет</w:t>
      </w:r>
      <w:r>
        <w:rPr>
          <w:sz w:val="20"/>
        </w:rPr>
        <w:t>»</w:t>
      </w:r>
    </w:p>
    <w:p w:rsidR="00AD5339" w:rsidRPr="007A5803" w:rsidRDefault="00AD5339" w:rsidP="003A5C6D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>
        <w:rPr>
          <w:sz w:val="20"/>
        </w:rPr>
        <w:lastRenderedPageBreak/>
        <w:t>переименовать форму «</w:t>
      </w:r>
      <w:r w:rsidRPr="007A5803">
        <w:rPr>
          <w:sz w:val="20"/>
        </w:rPr>
        <w:t>Входящие сообщения из файла</w:t>
      </w:r>
      <w:r>
        <w:rPr>
          <w:sz w:val="20"/>
        </w:rPr>
        <w:t>» на «</w:t>
      </w:r>
      <w:r w:rsidRPr="007A5803">
        <w:rPr>
          <w:sz w:val="20"/>
        </w:rPr>
        <w:t>В</w:t>
      </w:r>
      <w:r>
        <w:rPr>
          <w:sz w:val="20"/>
        </w:rPr>
        <w:t>вод и авторизация пакета»</w:t>
      </w:r>
    </w:p>
    <w:p w:rsidR="002C7703" w:rsidRPr="00264494" w:rsidRDefault="00020CB4" w:rsidP="00604F24">
      <w:pPr>
        <w:pStyle w:val="a4"/>
        <w:numPr>
          <w:ilvl w:val="0"/>
          <w:numId w:val="47"/>
        </w:numPr>
        <w:spacing w:after="120"/>
        <w:ind w:left="1276"/>
        <w:contextualSpacing w:val="0"/>
        <w:jc w:val="both"/>
        <w:rPr>
          <w:sz w:val="20"/>
        </w:rPr>
      </w:pPr>
      <w:r w:rsidRPr="00264494">
        <w:rPr>
          <w:sz w:val="20"/>
        </w:rPr>
        <w:t>добавить пункт меню «</w:t>
      </w:r>
      <w:r w:rsidR="00AD5339" w:rsidRPr="00264494">
        <w:rPr>
          <w:sz w:val="20"/>
        </w:rPr>
        <w:t>Ввод и авторизация</w:t>
      </w:r>
      <w:r w:rsidR="00AD5339" w:rsidRPr="00264494" w:rsidDel="00AD5339">
        <w:rPr>
          <w:sz w:val="20"/>
        </w:rPr>
        <w:t xml:space="preserve"> </w:t>
      </w:r>
      <w:r w:rsidRPr="00264494">
        <w:rPr>
          <w:sz w:val="20"/>
        </w:rPr>
        <w:t>операции» во вкладку «Бухучет»</w:t>
      </w:r>
    </w:p>
    <w:p w:rsidR="00020CB4" w:rsidRPr="007A5803" w:rsidRDefault="00F8116A" w:rsidP="003A5C6D">
      <w:pPr>
        <w:pStyle w:val="a4"/>
        <w:numPr>
          <w:ilvl w:val="0"/>
          <w:numId w:val="46"/>
        </w:numPr>
        <w:spacing w:after="60"/>
        <w:ind w:left="426"/>
        <w:contextualSpacing w:val="0"/>
        <w:jc w:val="both"/>
        <w:rPr>
          <w:sz w:val="20"/>
        </w:rPr>
      </w:pPr>
      <w:r>
        <w:rPr>
          <w:sz w:val="20"/>
        </w:rPr>
        <w:t>В</w:t>
      </w:r>
      <w:r w:rsidR="00020CB4">
        <w:rPr>
          <w:sz w:val="20"/>
        </w:rPr>
        <w:t xml:space="preserve"> </w:t>
      </w:r>
      <w:proofErr w:type="spellStart"/>
      <w:r w:rsidR="00020CB4" w:rsidRPr="007A5803">
        <w:rPr>
          <w:sz w:val="20"/>
          <w:lang w:val="en-US"/>
        </w:rPr>
        <w:t>Форм</w:t>
      </w:r>
      <w:proofErr w:type="spellEnd"/>
      <w:r w:rsidR="00020CB4">
        <w:rPr>
          <w:sz w:val="20"/>
        </w:rPr>
        <w:t>ах</w:t>
      </w:r>
    </w:p>
    <w:p w:rsidR="00020CB4" w:rsidRPr="007A5803" w:rsidRDefault="00020CB4" w:rsidP="003A5C6D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>
        <w:rPr>
          <w:sz w:val="20"/>
        </w:rPr>
        <w:t>«</w:t>
      </w:r>
      <w:r w:rsidRPr="007A5803">
        <w:rPr>
          <w:sz w:val="20"/>
        </w:rPr>
        <w:t>Входящие сообщения из файла</w:t>
      </w:r>
      <w:r>
        <w:rPr>
          <w:sz w:val="20"/>
        </w:rPr>
        <w:t>»</w:t>
      </w:r>
    </w:p>
    <w:p w:rsidR="002C7703" w:rsidRDefault="002C7703" w:rsidP="003A5C6D">
      <w:pPr>
        <w:pStyle w:val="a4"/>
        <w:numPr>
          <w:ilvl w:val="0"/>
          <w:numId w:val="48"/>
        </w:numPr>
        <w:spacing w:after="0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Изменить название на «Ввод и авторизация пакета»</w:t>
      </w:r>
    </w:p>
    <w:p w:rsidR="00020CB4" w:rsidRPr="007A5803" w:rsidRDefault="00635669" w:rsidP="003A5C6D">
      <w:pPr>
        <w:pStyle w:val="a4"/>
        <w:numPr>
          <w:ilvl w:val="0"/>
          <w:numId w:val="48"/>
        </w:numPr>
        <w:spacing w:after="0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д</w:t>
      </w:r>
      <w:r w:rsidR="00020CB4" w:rsidRPr="007A5803">
        <w:rPr>
          <w:sz w:val="20"/>
        </w:rPr>
        <w:t>обав</w:t>
      </w:r>
      <w:r w:rsidR="00020CB4">
        <w:rPr>
          <w:sz w:val="20"/>
        </w:rPr>
        <w:t>ить</w:t>
      </w:r>
      <w:r w:rsidR="00020CB4" w:rsidRPr="007A5803">
        <w:rPr>
          <w:sz w:val="20"/>
        </w:rPr>
        <w:t xml:space="preserve"> кнопки</w:t>
      </w:r>
    </w:p>
    <w:p w:rsidR="006D1B48" w:rsidRDefault="006D1B48" w:rsidP="003A5C6D">
      <w:pPr>
        <w:pStyle w:val="a4"/>
        <w:numPr>
          <w:ilvl w:val="0"/>
          <w:numId w:val="49"/>
        </w:numPr>
        <w:spacing w:after="0"/>
        <w:jc w:val="both"/>
        <w:rPr>
          <w:sz w:val="20"/>
        </w:rPr>
      </w:pPr>
      <w:r>
        <w:rPr>
          <w:sz w:val="20"/>
        </w:rPr>
        <w:t>быстрый фильтр выбора шага обработки</w:t>
      </w:r>
    </w:p>
    <w:p w:rsidR="00020CB4" w:rsidRPr="009027A3" w:rsidRDefault="00020CB4" w:rsidP="003A5C6D">
      <w:pPr>
        <w:pStyle w:val="a4"/>
        <w:numPr>
          <w:ilvl w:val="0"/>
          <w:numId w:val="49"/>
        </w:numPr>
        <w:spacing w:after="0"/>
        <w:jc w:val="both"/>
        <w:rPr>
          <w:sz w:val="20"/>
        </w:rPr>
      </w:pPr>
      <w:r>
        <w:rPr>
          <w:sz w:val="20"/>
        </w:rPr>
        <w:t>«</w:t>
      </w:r>
      <w:r w:rsidRPr="009027A3">
        <w:rPr>
          <w:sz w:val="20"/>
        </w:rPr>
        <w:t>Загруз</w:t>
      </w:r>
      <w:r>
        <w:rPr>
          <w:sz w:val="20"/>
        </w:rPr>
        <w:t>ить</w:t>
      </w:r>
      <w:r w:rsidRPr="009027A3">
        <w:rPr>
          <w:sz w:val="20"/>
        </w:rPr>
        <w:t xml:space="preserve"> пакет</w:t>
      </w:r>
      <w:r>
        <w:rPr>
          <w:sz w:val="20"/>
        </w:rPr>
        <w:t>»</w:t>
      </w:r>
    </w:p>
    <w:p w:rsidR="00020CB4" w:rsidRDefault="00020CB4" w:rsidP="003A5C6D">
      <w:pPr>
        <w:pStyle w:val="a4"/>
        <w:numPr>
          <w:ilvl w:val="0"/>
          <w:numId w:val="49"/>
        </w:numPr>
        <w:spacing w:after="0"/>
        <w:jc w:val="both"/>
        <w:rPr>
          <w:sz w:val="20"/>
        </w:rPr>
      </w:pPr>
      <w:r>
        <w:rPr>
          <w:sz w:val="20"/>
        </w:rPr>
        <w:t>«</w:t>
      </w:r>
      <w:r w:rsidRPr="009027A3">
        <w:rPr>
          <w:sz w:val="20"/>
        </w:rPr>
        <w:t>Удал</w:t>
      </w:r>
      <w:r>
        <w:rPr>
          <w:sz w:val="20"/>
        </w:rPr>
        <w:t>ить</w:t>
      </w:r>
      <w:r w:rsidRPr="009027A3">
        <w:rPr>
          <w:sz w:val="20"/>
        </w:rPr>
        <w:t xml:space="preserve"> пакет</w:t>
      </w:r>
      <w:r>
        <w:rPr>
          <w:sz w:val="20"/>
        </w:rPr>
        <w:t>»</w:t>
      </w:r>
    </w:p>
    <w:p w:rsidR="00C06910" w:rsidRPr="009027A3" w:rsidRDefault="00C06910" w:rsidP="003A5C6D">
      <w:pPr>
        <w:pStyle w:val="a4"/>
        <w:numPr>
          <w:ilvl w:val="0"/>
          <w:numId w:val="49"/>
        </w:numPr>
        <w:spacing w:after="0"/>
        <w:jc w:val="both"/>
        <w:rPr>
          <w:sz w:val="20"/>
        </w:rPr>
      </w:pPr>
      <w:r>
        <w:rPr>
          <w:sz w:val="20"/>
        </w:rPr>
        <w:t xml:space="preserve">«Выгрузить в </w:t>
      </w:r>
      <w:r>
        <w:rPr>
          <w:sz w:val="20"/>
          <w:lang w:val="en-US"/>
        </w:rPr>
        <w:t xml:space="preserve">Excel </w:t>
      </w:r>
      <w:r>
        <w:rPr>
          <w:sz w:val="20"/>
        </w:rPr>
        <w:t>файл»</w:t>
      </w:r>
    </w:p>
    <w:p w:rsidR="00020CB4" w:rsidRDefault="00020CB4" w:rsidP="003A5C6D">
      <w:pPr>
        <w:pStyle w:val="a4"/>
        <w:numPr>
          <w:ilvl w:val="0"/>
          <w:numId w:val="49"/>
        </w:numPr>
        <w:spacing w:after="60"/>
        <w:jc w:val="both"/>
        <w:rPr>
          <w:sz w:val="20"/>
        </w:rPr>
      </w:pPr>
      <w:r>
        <w:rPr>
          <w:sz w:val="20"/>
        </w:rPr>
        <w:t>«</w:t>
      </w:r>
      <w:r w:rsidRPr="009027A3">
        <w:rPr>
          <w:sz w:val="20"/>
        </w:rPr>
        <w:t>Переда</w:t>
      </w:r>
      <w:r>
        <w:rPr>
          <w:sz w:val="20"/>
        </w:rPr>
        <w:t>ть</w:t>
      </w:r>
      <w:r w:rsidR="000452DE">
        <w:rPr>
          <w:sz w:val="20"/>
        </w:rPr>
        <w:t xml:space="preserve"> пакет</w:t>
      </w:r>
      <w:r w:rsidRPr="009027A3">
        <w:rPr>
          <w:sz w:val="20"/>
        </w:rPr>
        <w:t xml:space="preserve"> на подпись</w:t>
      </w:r>
      <w:r>
        <w:rPr>
          <w:sz w:val="20"/>
        </w:rPr>
        <w:t>»</w:t>
      </w:r>
    </w:p>
    <w:p w:rsidR="00020CB4" w:rsidRDefault="00020CB4" w:rsidP="003A5C6D">
      <w:pPr>
        <w:pStyle w:val="a4"/>
        <w:numPr>
          <w:ilvl w:val="0"/>
          <w:numId w:val="49"/>
        </w:numPr>
        <w:spacing w:after="60"/>
        <w:jc w:val="both"/>
        <w:rPr>
          <w:sz w:val="20"/>
        </w:rPr>
      </w:pPr>
      <w:r>
        <w:rPr>
          <w:sz w:val="20"/>
        </w:rPr>
        <w:t>«Подписать»</w:t>
      </w:r>
    </w:p>
    <w:p w:rsidR="00020CB4" w:rsidRDefault="00020CB4" w:rsidP="003A5C6D">
      <w:pPr>
        <w:pStyle w:val="a4"/>
        <w:numPr>
          <w:ilvl w:val="0"/>
          <w:numId w:val="49"/>
        </w:numPr>
        <w:spacing w:after="120"/>
        <w:ind w:left="2704" w:hanging="357"/>
        <w:contextualSpacing w:val="0"/>
        <w:jc w:val="both"/>
        <w:rPr>
          <w:sz w:val="20"/>
        </w:rPr>
      </w:pPr>
      <w:r>
        <w:rPr>
          <w:sz w:val="20"/>
        </w:rPr>
        <w:t>«Подтвердить дату</w:t>
      </w:r>
      <w:r w:rsidR="000452DE">
        <w:rPr>
          <w:sz w:val="20"/>
        </w:rPr>
        <w:t xml:space="preserve"> пакета</w:t>
      </w:r>
      <w:r>
        <w:rPr>
          <w:sz w:val="20"/>
        </w:rPr>
        <w:t>»</w:t>
      </w:r>
    </w:p>
    <w:p w:rsidR="00937B20" w:rsidRDefault="00937B20" w:rsidP="003A5C6D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>
        <w:rPr>
          <w:sz w:val="20"/>
        </w:rPr>
        <w:t>«Операции»</w:t>
      </w:r>
    </w:p>
    <w:p w:rsidR="00937B20" w:rsidRDefault="00937B20" w:rsidP="00937B20">
      <w:pPr>
        <w:pStyle w:val="a4"/>
        <w:numPr>
          <w:ilvl w:val="0"/>
          <w:numId w:val="48"/>
        </w:numPr>
        <w:spacing w:after="120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Перенести кнопки «Ввести операцию» и «Ввести операцию по шаблону» в новую форму «</w:t>
      </w:r>
      <w:r w:rsidR="00AD5339">
        <w:rPr>
          <w:sz w:val="20"/>
        </w:rPr>
        <w:t>Ввод и авторизация операции</w:t>
      </w:r>
      <w:r>
        <w:rPr>
          <w:sz w:val="20"/>
        </w:rPr>
        <w:t>»</w:t>
      </w:r>
    </w:p>
    <w:p w:rsidR="00020CB4" w:rsidRPr="007A5803" w:rsidRDefault="00020CB4" w:rsidP="003A5C6D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>
        <w:rPr>
          <w:sz w:val="20"/>
        </w:rPr>
        <w:t>«</w:t>
      </w:r>
      <w:r w:rsidR="00635669">
        <w:rPr>
          <w:sz w:val="20"/>
        </w:rPr>
        <w:t xml:space="preserve">Загрузка </w:t>
      </w:r>
      <w:proofErr w:type="spellStart"/>
      <w:r w:rsidR="00635669">
        <w:rPr>
          <w:sz w:val="20"/>
        </w:rPr>
        <w:t>Excel</w:t>
      </w:r>
      <w:proofErr w:type="spellEnd"/>
      <w:r w:rsidR="00635669">
        <w:rPr>
          <w:sz w:val="20"/>
        </w:rPr>
        <w:t xml:space="preserve"> </w:t>
      </w:r>
      <w:r w:rsidR="000452DE">
        <w:rPr>
          <w:sz w:val="20"/>
        </w:rPr>
        <w:t>файл</w:t>
      </w:r>
      <w:proofErr w:type="spellStart"/>
      <w:r w:rsidR="000452DE">
        <w:rPr>
          <w:sz w:val="20"/>
          <w:lang w:val="en-US"/>
        </w:rPr>
        <w:t>ов</w:t>
      </w:r>
      <w:proofErr w:type="spellEnd"/>
      <w:r>
        <w:rPr>
          <w:sz w:val="20"/>
        </w:rPr>
        <w:t>»</w:t>
      </w:r>
    </w:p>
    <w:p w:rsidR="00AF35A6" w:rsidRDefault="00F8116A" w:rsidP="003A5C6D">
      <w:pPr>
        <w:pStyle w:val="a4"/>
        <w:numPr>
          <w:ilvl w:val="0"/>
          <w:numId w:val="48"/>
        </w:numPr>
        <w:spacing w:after="0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открытие формы связать с кнопкой «</w:t>
      </w:r>
      <w:r w:rsidRPr="009027A3">
        <w:rPr>
          <w:sz w:val="20"/>
        </w:rPr>
        <w:t>Загруз</w:t>
      </w:r>
      <w:r>
        <w:rPr>
          <w:sz w:val="20"/>
        </w:rPr>
        <w:t>ить</w:t>
      </w:r>
      <w:r w:rsidRPr="009027A3">
        <w:rPr>
          <w:sz w:val="20"/>
        </w:rPr>
        <w:t xml:space="preserve"> пакет</w:t>
      </w:r>
      <w:r>
        <w:rPr>
          <w:sz w:val="20"/>
        </w:rPr>
        <w:t>» фор</w:t>
      </w:r>
      <w:r w:rsidR="00AF35A6">
        <w:rPr>
          <w:sz w:val="20"/>
        </w:rPr>
        <w:t>м</w:t>
      </w:r>
      <w:r>
        <w:rPr>
          <w:sz w:val="20"/>
        </w:rPr>
        <w:t>ы</w:t>
      </w:r>
      <w:r w:rsidR="00AF35A6">
        <w:rPr>
          <w:sz w:val="20"/>
        </w:rPr>
        <w:t xml:space="preserve"> </w:t>
      </w:r>
      <w:r>
        <w:rPr>
          <w:sz w:val="20"/>
        </w:rPr>
        <w:t>«</w:t>
      </w:r>
      <w:r w:rsidRPr="007A5803">
        <w:rPr>
          <w:sz w:val="20"/>
        </w:rPr>
        <w:t>Входящие сообщения из файла</w:t>
      </w:r>
      <w:r>
        <w:rPr>
          <w:sz w:val="20"/>
        </w:rPr>
        <w:t>»</w:t>
      </w:r>
    </w:p>
    <w:p w:rsidR="00635669" w:rsidRDefault="00635669" w:rsidP="003A5C6D">
      <w:pPr>
        <w:pStyle w:val="a4"/>
        <w:numPr>
          <w:ilvl w:val="0"/>
          <w:numId w:val="48"/>
        </w:numPr>
        <w:spacing w:after="0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переименовать на «</w:t>
      </w:r>
      <w:r w:rsidR="000452DE">
        <w:rPr>
          <w:sz w:val="20"/>
        </w:rPr>
        <w:t>Загрузка пакета</w:t>
      </w:r>
      <w:r>
        <w:rPr>
          <w:sz w:val="20"/>
        </w:rPr>
        <w:t>»</w:t>
      </w:r>
    </w:p>
    <w:p w:rsidR="00020CB4" w:rsidRPr="007A5803" w:rsidRDefault="00635669" w:rsidP="003A5C6D">
      <w:pPr>
        <w:pStyle w:val="a4"/>
        <w:numPr>
          <w:ilvl w:val="0"/>
          <w:numId w:val="48"/>
        </w:numPr>
        <w:spacing w:after="0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д</w:t>
      </w:r>
      <w:r w:rsidR="00020CB4" w:rsidRPr="007A5803">
        <w:rPr>
          <w:sz w:val="20"/>
        </w:rPr>
        <w:t>обав</w:t>
      </w:r>
      <w:r w:rsidR="00020CB4">
        <w:rPr>
          <w:sz w:val="20"/>
        </w:rPr>
        <w:t>ить</w:t>
      </w:r>
      <w:r w:rsidR="00020CB4" w:rsidRPr="007A5803">
        <w:rPr>
          <w:sz w:val="20"/>
        </w:rPr>
        <w:t xml:space="preserve"> кнопки</w:t>
      </w:r>
    </w:p>
    <w:p w:rsidR="0065550A" w:rsidRDefault="0065550A" w:rsidP="003A5C6D">
      <w:pPr>
        <w:pStyle w:val="a4"/>
        <w:numPr>
          <w:ilvl w:val="0"/>
          <w:numId w:val="49"/>
        </w:numPr>
        <w:spacing w:after="0"/>
        <w:jc w:val="both"/>
        <w:rPr>
          <w:sz w:val="20"/>
        </w:rPr>
      </w:pPr>
      <w:r>
        <w:rPr>
          <w:sz w:val="20"/>
        </w:rPr>
        <w:t>«</w:t>
      </w:r>
      <w:r w:rsidR="00DC0C86">
        <w:rPr>
          <w:sz w:val="20"/>
        </w:rPr>
        <w:t>Просмотр</w:t>
      </w:r>
      <w:r w:rsidR="008A438B">
        <w:rPr>
          <w:sz w:val="20"/>
        </w:rPr>
        <w:t>еть</w:t>
      </w:r>
      <w:r>
        <w:rPr>
          <w:sz w:val="20"/>
        </w:rPr>
        <w:t xml:space="preserve"> пакет»</w:t>
      </w:r>
    </w:p>
    <w:p w:rsidR="00020CB4" w:rsidRPr="009027A3" w:rsidRDefault="00020CB4" w:rsidP="003A5C6D">
      <w:pPr>
        <w:pStyle w:val="a4"/>
        <w:numPr>
          <w:ilvl w:val="0"/>
          <w:numId w:val="49"/>
        </w:numPr>
        <w:spacing w:after="0"/>
        <w:jc w:val="both"/>
        <w:rPr>
          <w:sz w:val="20"/>
        </w:rPr>
      </w:pPr>
      <w:r>
        <w:rPr>
          <w:sz w:val="20"/>
        </w:rPr>
        <w:t>«</w:t>
      </w:r>
      <w:r w:rsidR="001775E2">
        <w:rPr>
          <w:sz w:val="20"/>
        </w:rPr>
        <w:t>Передать пакет на подпись</w:t>
      </w:r>
      <w:r>
        <w:rPr>
          <w:sz w:val="20"/>
        </w:rPr>
        <w:t>»</w:t>
      </w:r>
    </w:p>
    <w:p w:rsidR="002C7703" w:rsidRPr="00604F24" w:rsidRDefault="00020CB4" w:rsidP="00604F24">
      <w:pPr>
        <w:pStyle w:val="a4"/>
        <w:numPr>
          <w:ilvl w:val="0"/>
          <w:numId w:val="49"/>
        </w:numPr>
        <w:spacing w:after="120"/>
        <w:ind w:left="2704" w:hanging="357"/>
        <w:contextualSpacing w:val="0"/>
        <w:jc w:val="both"/>
        <w:rPr>
          <w:sz w:val="20"/>
        </w:rPr>
      </w:pPr>
      <w:r>
        <w:rPr>
          <w:sz w:val="20"/>
        </w:rPr>
        <w:t>«</w:t>
      </w:r>
      <w:r w:rsidRPr="009027A3">
        <w:rPr>
          <w:sz w:val="20"/>
        </w:rPr>
        <w:t>Удал</w:t>
      </w:r>
      <w:r>
        <w:rPr>
          <w:sz w:val="20"/>
        </w:rPr>
        <w:t>ить</w:t>
      </w:r>
      <w:r w:rsidRPr="009027A3">
        <w:rPr>
          <w:sz w:val="20"/>
        </w:rPr>
        <w:t xml:space="preserve"> пакет</w:t>
      </w:r>
      <w:r>
        <w:rPr>
          <w:sz w:val="20"/>
        </w:rPr>
        <w:t>»</w:t>
      </w:r>
    </w:p>
    <w:p w:rsidR="001775E2" w:rsidRPr="002C7703" w:rsidRDefault="002C7703" w:rsidP="00604F24">
      <w:pPr>
        <w:pStyle w:val="a4"/>
        <w:numPr>
          <w:ilvl w:val="0"/>
          <w:numId w:val="47"/>
        </w:numPr>
        <w:spacing w:after="60"/>
        <w:ind w:left="1276"/>
        <w:contextualSpacing w:val="0"/>
        <w:jc w:val="both"/>
        <w:rPr>
          <w:sz w:val="20"/>
        </w:rPr>
      </w:pPr>
      <w:r w:rsidRPr="002C7703">
        <w:rPr>
          <w:sz w:val="20"/>
        </w:rPr>
        <w:t xml:space="preserve">Использовать </w:t>
      </w:r>
      <w:r>
        <w:rPr>
          <w:sz w:val="20"/>
        </w:rPr>
        <w:t xml:space="preserve">одну и ту же форму для </w:t>
      </w:r>
      <w:r w:rsidRPr="002C7703">
        <w:rPr>
          <w:sz w:val="20"/>
        </w:rPr>
        <w:t>форм</w:t>
      </w:r>
      <w:r>
        <w:rPr>
          <w:sz w:val="20"/>
        </w:rPr>
        <w:t>ы</w:t>
      </w:r>
      <w:r w:rsidRPr="002C7703">
        <w:rPr>
          <w:sz w:val="20"/>
        </w:rPr>
        <w:t>, открываем</w:t>
      </w:r>
      <w:r>
        <w:rPr>
          <w:sz w:val="20"/>
        </w:rPr>
        <w:t>ой</w:t>
      </w:r>
      <w:r w:rsidRPr="002C7703">
        <w:rPr>
          <w:sz w:val="20"/>
        </w:rPr>
        <w:t xml:space="preserve"> по кнопке «Ошибки загрузки»</w:t>
      </w:r>
      <w:r>
        <w:rPr>
          <w:sz w:val="20"/>
        </w:rPr>
        <w:t xml:space="preserve"> и для формы, открываемой</w:t>
      </w:r>
      <w:r w:rsidRPr="002C7703">
        <w:rPr>
          <w:sz w:val="20"/>
        </w:rPr>
        <w:t xml:space="preserve"> по кнопке «Просмотр пакета»</w:t>
      </w:r>
      <w:r w:rsidR="00264494">
        <w:rPr>
          <w:sz w:val="20"/>
        </w:rPr>
        <w:t>, только</w:t>
      </w:r>
      <w:r w:rsidRPr="002C7703">
        <w:rPr>
          <w:sz w:val="20"/>
        </w:rPr>
        <w:t xml:space="preserve"> без установленного фильтра на отображение ошибочных данных</w:t>
      </w:r>
      <w:r w:rsidR="00264494">
        <w:rPr>
          <w:sz w:val="20"/>
        </w:rPr>
        <w:t xml:space="preserve"> и</w:t>
      </w:r>
      <w:r w:rsidRPr="002C7703">
        <w:rPr>
          <w:sz w:val="20"/>
        </w:rPr>
        <w:t>, исключ</w:t>
      </w:r>
      <w:r w:rsidR="00264494">
        <w:rPr>
          <w:sz w:val="20"/>
        </w:rPr>
        <w:t>ая</w:t>
      </w:r>
      <w:r w:rsidRPr="002C7703">
        <w:rPr>
          <w:sz w:val="20"/>
        </w:rPr>
        <w:t xml:space="preserve"> из </w:t>
      </w:r>
      <w:r w:rsidR="00264494">
        <w:rPr>
          <w:sz w:val="20"/>
        </w:rPr>
        <w:t xml:space="preserve">основной формы </w:t>
      </w:r>
      <w:r w:rsidRPr="002C7703">
        <w:rPr>
          <w:sz w:val="20"/>
        </w:rPr>
        <w:t>списка поле с описанием ошибок (достаточно кода ошибки)</w:t>
      </w:r>
      <w:r w:rsidR="00264494">
        <w:rPr>
          <w:sz w:val="20"/>
        </w:rPr>
        <w:t>.</w:t>
      </w:r>
    </w:p>
    <w:p w:rsidR="00BB6424" w:rsidRPr="00BB6424" w:rsidRDefault="00BB6424" w:rsidP="00BB6424">
      <w:pPr>
        <w:pStyle w:val="a4"/>
        <w:keepNext/>
        <w:numPr>
          <w:ilvl w:val="1"/>
          <w:numId w:val="1"/>
        </w:numPr>
        <w:spacing w:before="360" w:after="240"/>
        <w:ind w:left="851" w:hanging="491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bookmarkStart w:id="42" w:name="правила_формирования_истории"/>
      <w:bookmarkStart w:id="43" w:name="форма_списка_ручного"/>
      <w:bookmarkStart w:id="44" w:name="форма_списка_файла"/>
      <w:bookmarkStart w:id="45" w:name="_Toc444173758"/>
      <w:bookmarkEnd w:id="42"/>
      <w:bookmarkEnd w:id="43"/>
      <w:bookmarkEnd w:id="44"/>
      <w:r w:rsidRPr="00BB6424">
        <w:rPr>
          <w:b/>
          <w:color w:val="2F5496" w:themeColor="accent5" w:themeShade="BF"/>
          <w:spacing w:val="20"/>
        </w:rPr>
        <w:t>Изменение процедуры закрытия дня</w:t>
      </w:r>
    </w:p>
    <w:p w:rsidR="00BB6424" w:rsidRPr="00777B60" w:rsidRDefault="00BB6424" w:rsidP="00BB6424">
      <w:pPr>
        <w:pStyle w:val="a4"/>
        <w:spacing w:after="120"/>
        <w:ind w:left="0" w:firstLine="425"/>
        <w:contextualSpacing w:val="0"/>
        <w:jc w:val="both"/>
        <w:rPr>
          <w:sz w:val="20"/>
          <w:szCs w:val="20"/>
        </w:rPr>
      </w:pPr>
      <w:r w:rsidRPr="00777B60">
        <w:rPr>
          <w:sz w:val="20"/>
          <w:szCs w:val="20"/>
        </w:rPr>
        <w:t xml:space="preserve">В </w:t>
      </w:r>
      <w:r w:rsidRPr="00D52317">
        <w:rPr>
          <w:sz w:val="20"/>
        </w:rPr>
        <w:t>процедуру</w:t>
      </w:r>
      <w:r w:rsidRPr="00777B60">
        <w:rPr>
          <w:sz w:val="20"/>
          <w:szCs w:val="20"/>
        </w:rPr>
        <w:t xml:space="preserve"> закрытия операционного дня</w:t>
      </w:r>
      <w:r>
        <w:rPr>
          <w:sz w:val="20"/>
          <w:szCs w:val="20"/>
        </w:rPr>
        <w:t xml:space="preserve"> перед запуском глобальных учетных процедур</w:t>
      </w:r>
      <w:r w:rsidRPr="00777B60">
        <w:rPr>
          <w:sz w:val="20"/>
          <w:szCs w:val="20"/>
        </w:rPr>
        <w:t xml:space="preserve"> необходимо добавить проверку на наличие в закрываемом дне неавторизованных сообщений и сообщений с неподтвержденной архивной датой</w:t>
      </w:r>
      <w:r w:rsidRPr="00357192">
        <w:rPr>
          <w:sz w:val="20"/>
          <w:szCs w:val="20"/>
        </w:rPr>
        <w:t xml:space="preserve"> при условии </w:t>
      </w:r>
      <w:r>
        <w:rPr>
          <w:sz w:val="20"/>
          <w:lang w:val="en-US"/>
        </w:rPr>
        <w:t>GL</w:t>
      </w:r>
      <w:r w:rsidRPr="00465C9B">
        <w:rPr>
          <w:sz w:val="20"/>
        </w:rPr>
        <w:t>_</w:t>
      </w:r>
      <w:r>
        <w:rPr>
          <w:sz w:val="20"/>
          <w:lang w:val="en-US"/>
        </w:rPr>
        <w:t>BATPST</w:t>
      </w:r>
      <w:r w:rsidRPr="00465C9B">
        <w:rPr>
          <w:sz w:val="20"/>
        </w:rPr>
        <w:t>.</w:t>
      </w:r>
      <w:r>
        <w:rPr>
          <w:sz w:val="20"/>
        </w:rPr>
        <w:t xml:space="preserve">PROCDATE = </w:t>
      </w:r>
      <w:proofErr w:type="spellStart"/>
      <w:r>
        <w:rPr>
          <w:sz w:val="20"/>
        </w:rPr>
        <w:t>curdate</w:t>
      </w:r>
      <w:proofErr w:type="spellEnd"/>
      <w:r>
        <w:rPr>
          <w:sz w:val="20"/>
        </w:rPr>
        <w:t xml:space="preserve"> и </w:t>
      </w:r>
      <w:r>
        <w:rPr>
          <w:sz w:val="20"/>
          <w:lang w:val="en-US"/>
        </w:rPr>
        <w:t>GL</w:t>
      </w:r>
      <w:r w:rsidRPr="004E214C">
        <w:rPr>
          <w:sz w:val="20"/>
        </w:rPr>
        <w:t>_</w:t>
      </w:r>
      <w:r>
        <w:rPr>
          <w:sz w:val="20"/>
          <w:lang w:val="en-US"/>
        </w:rPr>
        <w:t>BATPST</w:t>
      </w:r>
      <w:r w:rsidRPr="004E214C">
        <w:rPr>
          <w:sz w:val="20"/>
        </w:rPr>
        <w:t>.</w:t>
      </w:r>
      <w:r>
        <w:rPr>
          <w:sz w:val="20"/>
          <w:lang w:val="en-US"/>
        </w:rPr>
        <w:t>STATE</w:t>
      </w:r>
      <w:r>
        <w:rPr>
          <w:sz w:val="20"/>
        </w:rPr>
        <w:t xml:space="preserve"> &lt;&gt; </w:t>
      </w:r>
      <w:r w:rsidRPr="002B11AE">
        <w:rPr>
          <w:sz w:val="20"/>
        </w:rPr>
        <w:t>‘</w:t>
      </w:r>
      <w:r>
        <w:rPr>
          <w:sz w:val="20"/>
          <w:lang w:val="en-US"/>
        </w:rPr>
        <w:t>COMPLETED</w:t>
      </w:r>
      <w:r w:rsidRPr="002B11AE">
        <w:rPr>
          <w:sz w:val="20"/>
        </w:rPr>
        <w:t>’</w:t>
      </w:r>
      <w:r w:rsidRPr="00777B60">
        <w:rPr>
          <w:sz w:val="20"/>
          <w:szCs w:val="20"/>
        </w:rPr>
        <w:t>. При наличии таких сообщений необходимо:</w:t>
      </w:r>
    </w:p>
    <w:p w:rsidR="00BB6424" w:rsidRDefault="00BB6424" w:rsidP="003A5C6D">
      <w:pPr>
        <w:pStyle w:val="a4"/>
        <w:numPr>
          <w:ilvl w:val="0"/>
          <w:numId w:val="21"/>
        </w:numPr>
        <w:spacing w:after="60"/>
        <w:ind w:left="709" w:hanging="357"/>
        <w:contextualSpacing w:val="0"/>
        <w:jc w:val="both"/>
        <w:rPr>
          <w:sz w:val="20"/>
        </w:rPr>
      </w:pPr>
      <w:r>
        <w:rPr>
          <w:sz w:val="20"/>
        </w:rPr>
        <w:t>на неавторизованных сообщениях</w:t>
      </w:r>
      <w:r w:rsidRPr="007344D5">
        <w:rPr>
          <w:sz w:val="20"/>
        </w:rPr>
        <w:t xml:space="preserve"> </w:t>
      </w:r>
      <w:r>
        <w:rPr>
          <w:sz w:val="20"/>
        </w:rPr>
        <w:t>со статусами,</w:t>
      </w:r>
      <w:r w:rsidRPr="002B11AE">
        <w:rPr>
          <w:sz w:val="20"/>
        </w:rPr>
        <w:t xml:space="preserve"> отличными от ‘</w:t>
      </w:r>
      <w:r>
        <w:rPr>
          <w:sz w:val="20"/>
          <w:lang w:val="en-US"/>
        </w:rPr>
        <w:t>COMPLETED</w:t>
      </w:r>
      <w:r w:rsidRPr="002B11AE">
        <w:rPr>
          <w:sz w:val="20"/>
        </w:rPr>
        <w:t>’</w:t>
      </w:r>
      <w:r>
        <w:rPr>
          <w:sz w:val="20"/>
        </w:rPr>
        <w:t xml:space="preserve"> и '</w:t>
      </w:r>
      <w:r>
        <w:rPr>
          <w:sz w:val="20"/>
          <w:lang w:val="en-US"/>
        </w:rPr>
        <w:t>WAITDATE</w:t>
      </w:r>
      <w:r>
        <w:rPr>
          <w:sz w:val="20"/>
        </w:rPr>
        <w:t xml:space="preserve">', установить признак невидимости </w:t>
      </w:r>
      <w:r>
        <w:rPr>
          <w:sz w:val="20"/>
          <w:lang w:val="en-US"/>
        </w:rPr>
        <w:t>GL</w:t>
      </w:r>
      <w:r w:rsidRPr="00465C9B">
        <w:rPr>
          <w:sz w:val="20"/>
        </w:rPr>
        <w:t>_</w:t>
      </w:r>
      <w:r>
        <w:rPr>
          <w:sz w:val="20"/>
          <w:lang w:val="en-US"/>
        </w:rPr>
        <w:t>BATPST</w:t>
      </w:r>
      <w:r w:rsidRPr="00465C9B">
        <w:rPr>
          <w:sz w:val="20"/>
        </w:rPr>
        <w:t>.</w:t>
      </w:r>
      <w:r>
        <w:rPr>
          <w:sz w:val="20"/>
          <w:lang w:val="en-US"/>
        </w:rPr>
        <w:t>INVISIBLE</w:t>
      </w:r>
      <w:r w:rsidRPr="00465C9B">
        <w:rPr>
          <w:sz w:val="20"/>
        </w:rPr>
        <w:t>=’</w:t>
      </w:r>
      <w:r w:rsidRPr="00D40FF3">
        <w:rPr>
          <w:sz w:val="20"/>
        </w:rPr>
        <w:t>2</w:t>
      </w:r>
      <w:r w:rsidRPr="00465C9B">
        <w:rPr>
          <w:sz w:val="20"/>
        </w:rPr>
        <w:t>’</w:t>
      </w:r>
      <w:r>
        <w:rPr>
          <w:sz w:val="20"/>
        </w:rPr>
        <w:t>.</w:t>
      </w:r>
    </w:p>
    <w:p w:rsidR="00BB6424" w:rsidRDefault="00BB6424" w:rsidP="00BB6424">
      <w:pPr>
        <w:pStyle w:val="a4"/>
        <w:spacing w:after="60"/>
        <w:ind w:left="709" w:firstLine="420"/>
        <w:contextualSpacing w:val="0"/>
        <w:jc w:val="both"/>
        <w:rPr>
          <w:sz w:val="20"/>
        </w:rPr>
      </w:pPr>
      <w:r>
        <w:rPr>
          <w:sz w:val="20"/>
        </w:rPr>
        <w:t>При этом следует убедиться, что по сообщениям</w:t>
      </w:r>
      <w:r w:rsidRPr="005E7865">
        <w:rPr>
          <w:sz w:val="20"/>
        </w:rPr>
        <w:t xml:space="preserve"> </w:t>
      </w:r>
      <w:r>
        <w:rPr>
          <w:sz w:val="20"/>
        </w:rPr>
        <w:t>с</w:t>
      </w:r>
      <w:r w:rsidRPr="00BB64B0">
        <w:rPr>
          <w:sz w:val="20"/>
        </w:rPr>
        <w:t>о</w:t>
      </w:r>
      <w:r>
        <w:rPr>
          <w:sz w:val="20"/>
        </w:rPr>
        <w:t xml:space="preserve"> статусами 'SIGNED' и</w:t>
      </w:r>
      <w:r w:rsidRPr="002B11AE">
        <w:rPr>
          <w:sz w:val="20"/>
        </w:rPr>
        <w:t xml:space="preserve"> </w:t>
      </w:r>
      <w:r>
        <w:rPr>
          <w:sz w:val="20"/>
        </w:rPr>
        <w:t>'SIGNED</w:t>
      </w:r>
      <w:r>
        <w:rPr>
          <w:sz w:val="20"/>
          <w:lang w:val="en-US"/>
        </w:rPr>
        <w:t>DATE</w:t>
      </w:r>
      <w:r>
        <w:rPr>
          <w:sz w:val="20"/>
        </w:rPr>
        <w:t xml:space="preserve">' действительно отсутствуют операции и проводки по ним. Для этого необходимо сделать выборку по </w:t>
      </w:r>
      <w:r>
        <w:rPr>
          <w:sz w:val="20"/>
          <w:lang w:val="en-US"/>
        </w:rPr>
        <w:t>GL</w:t>
      </w:r>
      <w:r w:rsidRPr="001362DB">
        <w:rPr>
          <w:sz w:val="20"/>
        </w:rPr>
        <w:t>_</w:t>
      </w:r>
      <w:r>
        <w:rPr>
          <w:sz w:val="20"/>
          <w:lang w:val="en-US"/>
        </w:rPr>
        <w:t>OPER</w:t>
      </w:r>
      <w:r w:rsidRPr="001362DB">
        <w:rPr>
          <w:sz w:val="20"/>
        </w:rPr>
        <w:t xml:space="preserve"> по условию:</w:t>
      </w:r>
    </w:p>
    <w:p w:rsidR="00BB6424" w:rsidRPr="001362DB" w:rsidRDefault="00BB6424" w:rsidP="00BB6424">
      <w:pPr>
        <w:pStyle w:val="a4"/>
        <w:spacing w:after="0"/>
        <w:ind w:left="2268" w:firstLine="420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1362DB">
        <w:rPr>
          <w:sz w:val="20"/>
          <w:lang w:val="en-US"/>
        </w:rPr>
        <w:t>_</w:t>
      </w:r>
      <w:r>
        <w:rPr>
          <w:sz w:val="20"/>
          <w:lang w:val="en-US"/>
        </w:rPr>
        <w:t>OPER</w:t>
      </w:r>
      <w:r w:rsidRPr="001362DB">
        <w:rPr>
          <w:sz w:val="20"/>
          <w:lang w:val="en-US"/>
        </w:rPr>
        <w:t xml:space="preserve">.PROCDATE = </w:t>
      </w:r>
      <w:proofErr w:type="spellStart"/>
      <w:r w:rsidRPr="001362DB">
        <w:rPr>
          <w:sz w:val="20"/>
          <w:lang w:val="en-US"/>
        </w:rPr>
        <w:t>curdate</w:t>
      </w:r>
      <w:proofErr w:type="spellEnd"/>
      <w:r>
        <w:rPr>
          <w:sz w:val="20"/>
          <w:lang w:val="en-US"/>
        </w:rPr>
        <w:t xml:space="preserve"> и</w:t>
      </w:r>
    </w:p>
    <w:p w:rsidR="00BB6424" w:rsidRPr="001362DB" w:rsidRDefault="00BB6424" w:rsidP="00BB6424">
      <w:pPr>
        <w:pStyle w:val="a4"/>
        <w:spacing w:after="0"/>
        <w:ind w:left="2268" w:firstLine="420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1362DB">
        <w:rPr>
          <w:sz w:val="20"/>
          <w:lang w:val="en-US"/>
        </w:rPr>
        <w:t>_</w:t>
      </w:r>
      <w:r>
        <w:rPr>
          <w:sz w:val="20"/>
          <w:lang w:val="en-US"/>
        </w:rPr>
        <w:t>OPER</w:t>
      </w:r>
      <w:r w:rsidRPr="001362DB">
        <w:rPr>
          <w:sz w:val="20"/>
          <w:lang w:val="en-US"/>
        </w:rPr>
        <w:t>.</w:t>
      </w:r>
      <w:r>
        <w:rPr>
          <w:sz w:val="20"/>
          <w:lang w:val="en-US"/>
        </w:rPr>
        <w:t>INP_METHOD in (‘F’, ‘M’)</w:t>
      </w:r>
      <w:r w:rsidRPr="001362DB">
        <w:rPr>
          <w:sz w:val="20"/>
          <w:lang w:val="en-US"/>
        </w:rPr>
        <w:t xml:space="preserve"> </w:t>
      </w:r>
      <w:r>
        <w:rPr>
          <w:sz w:val="20"/>
        </w:rPr>
        <w:t>и</w:t>
      </w:r>
    </w:p>
    <w:p w:rsidR="00BB6424" w:rsidRPr="001362DB" w:rsidRDefault="00BB6424" w:rsidP="00BB6424">
      <w:pPr>
        <w:pStyle w:val="a4"/>
        <w:spacing w:after="120"/>
        <w:ind w:left="2268" w:firstLine="420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1362DB">
        <w:rPr>
          <w:sz w:val="20"/>
          <w:lang w:val="en-US"/>
        </w:rPr>
        <w:t>_</w:t>
      </w:r>
      <w:r>
        <w:rPr>
          <w:sz w:val="20"/>
          <w:lang w:val="en-US"/>
        </w:rPr>
        <w:t>OPER</w:t>
      </w:r>
      <w:r w:rsidRPr="001362DB">
        <w:rPr>
          <w:sz w:val="20"/>
          <w:lang w:val="en-US"/>
        </w:rPr>
        <w:t>.P</w:t>
      </w:r>
      <w:r>
        <w:rPr>
          <w:sz w:val="20"/>
          <w:lang w:val="en-US"/>
        </w:rPr>
        <w:t>ST_REF</w:t>
      </w:r>
      <w:r w:rsidRPr="001362DB">
        <w:rPr>
          <w:sz w:val="20"/>
          <w:lang w:val="en-US"/>
        </w:rPr>
        <w:t xml:space="preserve"> = </w:t>
      </w:r>
      <w:r>
        <w:rPr>
          <w:sz w:val="20"/>
          <w:lang w:val="en-US"/>
        </w:rPr>
        <w:t>GL</w:t>
      </w:r>
      <w:r w:rsidRPr="001362DB">
        <w:rPr>
          <w:sz w:val="20"/>
          <w:lang w:val="en-US"/>
        </w:rPr>
        <w:t>_</w:t>
      </w:r>
      <w:r>
        <w:rPr>
          <w:sz w:val="20"/>
          <w:lang w:val="en-US"/>
        </w:rPr>
        <w:t>BATPST.ID</w:t>
      </w:r>
    </w:p>
    <w:p w:rsidR="00BB6424" w:rsidRPr="00B727BF" w:rsidRDefault="00BB6424" w:rsidP="00BB6424">
      <w:pPr>
        <w:pStyle w:val="a4"/>
        <w:spacing w:after="60"/>
        <w:ind w:left="709" w:firstLine="420"/>
        <w:contextualSpacing w:val="0"/>
        <w:jc w:val="both"/>
        <w:rPr>
          <w:sz w:val="20"/>
        </w:rPr>
      </w:pPr>
      <w:r>
        <w:rPr>
          <w:sz w:val="20"/>
        </w:rPr>
        <w:t xml:space="preserve">При нахождении соответствующей записи в </w:t>
      </w:r>
      <w:r>
        <w:rPr>
          <w:sz w:val="20"/>
          <w:lang w:val="en-US"/>
        </w:rPr>
        <w:t>GL</w:t>
      </w:r>
      <w:r w:rsidRPr="001362DB">
        <w:rPr>
          <w:sz w:val="20"/>
        </w:rPr>
        <w:t>_</w:t>
      </w:r>
      <w:r>
        <w:rPr>
          <w:sz w:val="20"/>
          <w:lang w:val="en-US"/>
        </w:rPr>
        <w:t>OPER</w:t>
      </w:r>
      <w:r>
        <w:rPr>
          <w:sz w:val="20"/>
        </w:rPr>
        <w:t xml:space="preserve"> и наличии проводок в таблице </w:t>
      </w:r>
      <w:r>
        <w:rPr>
          <w:sz w:val="20"/>
          <w:lang w:val="en-US"/>
        </w:rPr>
        <w:t>PD</w:t>
      </w:r>
      <w:r>
        <w:rPr>
          <w:sz w:val="20"/>
        </w:rPr>
        <w:t xml:space="preserve"> необходимо</w:t>
      </w:r>
      <w:r w:rsidRPr="00B727BF">
        <w:rPr>
          <w:sz w:val="20"/>
        </w:rPr>
        <w:t>:</w:t>
      </w:r>
    </w:p>
    <w:p w:rsidR="00BB6424" w:rsidRDefault="00BB6424" w:rsidP="00BB6424">
      <w:pPr>
        <w:pStyle w:val="a4"/>
        <w:numPr>
          <w:ilvl w:val="0"/>
          <w:numId w:val="8"/>
        </w:numPr>
        <w:spacing w:after="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 xml:space="preserve">копию данного сообщения сохранить с признаком невидимости </w:t>
      </w:r>
      <w:r>
        <w:rPr>
          <w:sz w:val="20"/>
          <w:lang w:val="en-US"/>
        </w:rPr>
        <w:t>GL</w:t>
      </w:r>
      <w:r w:rsidRPr="00465C9B">
        <w:rPr>
          <w:sz w:val="20"/>
        </w:rPr>
        <w:t>_</w:t>
      </w:r>
      <w:r>
        <w:rPr>
          <w:sz w:val="20"/>
          <w:lang w:val="en-US"/>
        </w:rPr>
        <w:t>BATPST</w:t>
      </w:r>
      <w:r w:rsidRPr="00465C9B">
        <w:rPr>
          <w:sz w:val="20"/>
        </w:rPr>
        <w:t>.</w:t>
      </w:r>
      <w:r>
        <w:rPr>
          <w:sz w:val="20"/>
          <w:lang w:val="en-US"/>
        </w:rPr>
        <w:t>INVISIBLE</w:t>
      </w:r>
      <w:r>
        <w:rPr>
          <w:sz w:val="20"/>
        </w:rPr>
        <w:t> = </w:t>
      </w:r>
      <w:r w:rsidRPr="00105F23">
        <w:rPr>
          <w:sz w:val="20"/>
        </w:rPr>
        <w:t xml:space="preserve">‘3’ и </w:t>
      </w:r>
      <w:r>
        <w:rPr>
          <w:sz w:val="20"/>
          <w:lang w:val="en-US"/>
        </w:rPr>
        <w:t>GL</w:t>
      </w:r>
      <w:r w:rsidRPr="00465C9B">
        <w:rPr>
          <w:sz w:val="20"/>
        </w:rPr>
        <w:t>_</w:t>
      </w:r>
      <w:r>
        <w:rPr>
          <w:sz w:val="20"/>
          <w:lang w:val="en-US"/>
        </w:rPr>
        <w:t>BATPST</w:t>
      </w:r>
      <w:r w:rsidRPr="00465C9B">
        <w:rPr>
          <w:sz w:val="20"/>
        </w:rPr>
        <w:t>.</w:t>
      </w:r>
      <w:r>
        <w:rPr>
          <w:sz w:val="20"/>
        </w:rPr>
        <w:t>ID_</w:t>
      </w:r>
      <w:r w:rsidR="00EC712C">
        <w:rPr>
          <w:sz w:val="20"/>
          <w:lang w:val="en-US"/>
        </w:rPr>
        <w:t>PAR</w:t>
      </w:r>
      <w:r w:rsidR="00EC712C">
        <w:rPr>
          <w:sz w:val="20"/>
        </w:rPr>
        <w:t xml:space="preserve"> </w:t>
      </w:r>
      <w:r>
        <w:rPr>
          <w:sz w:val="20"/>
        </w:rPr>
        <w:t xml:space="preserve">= </w:t>
      </w:r>
      <w:r>
        <w:rPr>
          <w:sz w:val="20"/>
          <w:lang w:val="en-US"/>
        </w:rPr>
        <w:t>GL</w:t>
      </w:r>
      <w:r w:rsidRPr="00465C9B">
        <w:rPr>
          <w:sz w:val="20"/>
        </w:rPr>
        <w:t>_</w:t>
      </w:r>
      <w:r>
        <w:rPr>
          <w:sz w:val="20"/>
          <w:lang w:val="en-US"/>
        </w:rPr>
        <w:t>BATPST</w:t>
      </w:r>
      <w:r w:rsidRPr="00465C9B">
        <w:rPr>
          <w:sz w:val="20"/>
        </w:rPr>
        <w:t>.</w:t>
      </w:r>
      <w:r>
        <w:rPr>
          <w:sz w:val="20"/>
        </w:rPr>
        <w:t xml:space="preserve">ID </w:t>
      </w:r>
      <w:r w:rsidRPr="00782FB8">
        <w:rPr>
          <w:sz w:val="20"/>
        </w:rPr>
        <w:t>данного сообщения</w:t>
      </w:r>
      <w:r>
        <w:rPr>
          <w:sz w:val="20"/>
        </w:rPr>
        <w:t>,</w:t>
      </w:r>
      <w:r w:rsidRPr="00105F23">
        <w:rPr>
          <w:sz w:val="20"/>
        </w:rPr>
        <w:t xml:space="preserve"> </w:t>
      </w:r>
    </w:p>
    <w:p w:rsidR="00BB6424" w:rsidRDefault="00BB6424" w:rsidP="00BB6424">
      <w:pPr>
        <w:pStyle w:val="a4"/>
        <w:numPr>
          <w:ilvl w:val="0"/>
          <w:numId w:val="8"/>
        </w:numPr>
        <w:spacing w:after="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 xml:space="preserve">поменять статус сообщения, попавшего под исключение из текущего операционного дня, на </w:t>
      </w:r>
      <w:r w:rsidRPr="009D14C9">
        <w:rPr>
          <w:sz w:val="20"/>
        </w:rPr>
        <w:t>‘</w:t>
      </w:r>
      <w:r>
        <w:rPr>
          <w:sz w:val="20"/>
          <w:lang w:val="en-US"/>
        </w:rPr>
        <w:t>COMPLETED</w:t>
      </w:r>
      <w:r w:rsidRPr="009D14C9">
        <w:rPr>
          <w:sz w:val="20"/>
        </w:rPr>
        <w:t>’</w:t>
      </w:r>
      <w:r>
        <w:rPr>
          <w:sz w:val="20"/>
        </w:rPr>
        <w:t xml:space="preserve"> и </w:t>
      </w:r>
    </w:p>
    <w:p w:rsidR="00BB6424" w:rsidRDefault="00BB6424" w:rsidP="00BB6424">
      <w:pPr>
        <w:pStyle w:val="a4"/>
        <w:numPr>
          <w:ilvl w:val="0"/>
          <w:numId w:val="8"/>
        </w:numPr>
        <w:spacing w:after="0"/>
        <w:ind w:left="1559" w:hanging="357"/>
        <w:contextualSpacing w:val="0"/>
        <w:jc w:val="both"/>
        <w:rPr>
          <w:sz w:val="20"/>
        </w:rPr>
      </w:pPr>
      <w:r>
        <w:rPr>
          <w:sz w:val="20"/>
        </w:rPr>
        <w:t xml:space="preserve">сохранить ссылку на </w:t>
      </w:r>
      <w:r>
        <w:rPr>
          <w:sz w:val="20"/>
          <w:lang w:val="en-US"/>
        </w:rPr>
        <w:t>ID</w:t>
      </w:r>
      <w:r w:rsidRPr="00B47F93">
        <w:rPr>
          <w:sz w:val="20"/>
        </w:rPr>
        <w:t xml:space="preserve"> </w:t>
      </w:r>
      <w:r>
        <w:rPr>
          <w:sz w:val="20"/>
        </w:rPr>
        <w:t xml:space="preserve">созданной </w:t>
      </w:r>
      <w:r w:rsidRPr="00B47F93">
        <w:rPr>
          <w:sz w:val="20"/>
        </w:rPr>
        <w:t>копии данного сообщения</w:t>
      </w:r>
      <w:r w:rsidR="00EC712C" w:rsidRPr="00253B8E">
        <w:rPr>
          <w:sz w:val="20"/>
        </w:rPr>
        <w:t xml:space="preserve"> в </w:t>
      </w:r>
      <w:r w:rsidR="00EC712C">
        <w:rPr>
          <w:sz w:val="20"/>
          <w:lang w:val="en-US"/>
        </w:rPr>
        <w:t>GL</w:t>
      </w:r>
      <w:r w:rsidR="00EC712C" w:rsidRPr="00465C9B">
        <w:rPr>
          <w:sz w:val="20"/>
        </w:rPr>
        <w:t>_</w:t>
      </w:r>
      <w:r w:rsidR="00EC712C">
        <w:rPr>
          <w:sz w:val="20"/>
          <w:lang w:val="en-US"/>
        </w:rPr>
        <w:t>BATPST</w:t>
      </w:r>
      <w:r w:rsidR="00EC712C" w:rsidRPr="00465C9B">
        <w:rPr>
          <w:sz w:val="20"/>
        </w:rPr>
        <w:t>.</w:t>
      </w:r>
      <w:r w:rsidR="00EC712C">
        <w:rPr>
          <w:sz w:val="20"/>
        </w:rPr>
        <w:t>ID_</w:t>
      </w:r>
      <w:r w:rsidR="00EC712C">
        <w:rPr>
          <w:sz w:val="20"/>
          <w:lang w:val="en-US"/>
        </w:rPr>
        <w:t>PREV</w:t>
      </w:r>
      <w:r>
        <w:rPr>
          <w:sz w:val="20"/>
        </w:rPr>
        <w:t xml:space="preserve">. </w:t>
      </w:r>
    </w:p>
    <w:p w:rsidR="00BB6424" w:rsidRPr="00B47F93" w:rsidRDefault="00BB6424" w:rsidP="00BB6424">
      <w:pPr>
        <w:pStyle w:val="a4"/>
        <w:numPr>
          <w:ilvl w:val="0"/>
          <w:numId w:val="8"/>
        </w:numPr>
        <w:spacing w:after="120"/>
        <w:ind w:left="1559" w:hanging="357"/>
        <w:contextualSpacing w:val="0"/>
        <w:jc w:val="both"/>
        <w:rPr>
          <w:sz w:val="20"/>
        </w:rPr>
      </w:pPr>
      <w:r w:rsidRPr="00B727BF">
        <w:rPr>
          <w:sz w:val="20"/>
        </w:rPr>
        <w:t>в</w:t>
      </w:r>
      <w:r>
        <w:rPr>
          <w:sz w:val="20"/>
        </w:rPr>
        <w:t xml:space="preserve"> поле </w:t>
      </w:r>
      <w:r w:rsidRPr="000F07B5">
        <w:rPr>
          <w:sz w:val="20"/>
        </w:rPr>
        <w:t>GL</w:t>
      </w:r>
      <w:r w:rsidRPr="00465C9B">
        <w:rPr>
          <w:sz w:val="20"/>
        </w:rPr>
        <w:t>_</w:t>
      </w:r>
      <w:r w:rsidRPr="000F07B5">
        <w:rPr>
          <w:sz w:val="20"/>
        </w:rPr>
        <w:t>BATPST</w:t>
      </w:r>
      <w:r w:rsidRPr="00465C9B">
        <w:rPr>
          <w:sz w:val="20"/>
        </w:rPr>
        <w:t>.</w:t>
      </w:r>
      <w:r w:rsidRPr="000F07B5">
        <w:rPr>
          <w:sz w:val="20"/>
        </w:rPr>
        <w:t xml:space="preserve">DESCRDENY добавить описание данного действия, типа: «Изменен статус процедурой закрытия дня – </w:t>
      </w:r>
      <w:r>
        <w:rPr>
          <w:sz w:val="20"/>
        </w:rPr>
        <w:t>найдены</w:t>
      </w:r>
      <w:r w:rsidRPr="000F07B5">
        <w:rPr>
          <w:sz w:val="20"/>
        </w:rPr>
        <w:t xml:space="preserve"> </w:t>
      </w:r>
      <w:proofErr w:type="gramStart"/>
      <w:r w:rsidRPr="000F07B5">
        <w:rPr>
          <w:sz w:val="20"/>
        </w:rPr>
        <w:t>проводки по данному сообщению</w:t>
      </w:r>
      <w:proofErr w:type="gramEnd"/>
      <w:r w:rsidRPr="000F07B5">
        <w:rPr>
          <w:sz w:val="20"/>
        </w:rPr>
        <w:t>»</w:t>
      </w:r>
    </w:p>
    <w:p w:rsidR="00BB6424" w:rsidRPr="007344D5" w:rsidRDefault="00BB6424" w:rsidP="003A5C6D">
      <w:pPr>
        <w:pStyle w:val="a4"/>
        <w:numPr>
          <w:ilvl w:val="0"/>
          <w:numId w:val="21"/>
        </w:numPr>
        <w:spacing w:after="120"/>
        <w:ind w:left="709" w:hanging="357"/>
        <w:contextualSpacing w:val="0"/>
        <w:jc w:val="both"/>
        <w:rPr>
          <w:sz w:val="20"/>
        </w:rPr>
      </w:pPr>
      <w:r w:rsidRPr="007D22BA">
        <w:rPr>
          <w:sz w:val="20"/>
        </w:rPr>
        <w:lastRenderedPageBreak/>
        <w:t>для всех сообщений с неподтвержденной архивной датой</w:t>
      </w:r>
      <w:r>
        <w:rPr>
          <w:sz w:val="20"/>
        </w:rPr>
        <w:t xml:space="preserve"> со статусом </w:t>
      </w:r>
      <w:r>
        <w:rPr>
          <w:sz w:val="20"/>
          <w:lang w:val="en-US"/>
        </w:rPr>
        <w:t>GL</w:t>
      </w:r>
      <w:r w:rsidRPr="00465C9B">
        <w:rPr>
          <w:sz w:val="20"/>
        </w:rPr>
        <w:t>_</w:t>
      </w:r>
      <w:r>
        <w:rPr>
          <w:sz w:val="20"/>
          <w:lang w:val="en-US"/>
        </w:rPr>
        <w:t>BATPST</w:t>
      </w:r>
      <w:r w:rsidRPr="00465C9B">
        <w:rPr>
          <w:sz w:val="20"/>
        </w:rPr>
        <w:t>.</w:t>
      </w:r>
      <w:r>
        <w:rPr>
          <w:sz w:val="20"/>
        </w:rPr>
        <w:t>STA</w:t>
      </w:r>
      <w:r>
        <w:rPr>
          <w:sz w:val="20"/>
          <w:lang w:val="en-US"/>
        </w:rPr>
        <w:t>T</w:t>
      </w:r>
      <w:r>
        <w:rPr>
          <w:sz w:val="20"/>
        </w:rPr>
        <w:t>E</w:t>
      </w:r>
      <w:r>
        <w:rPr>
          <w:sz w:val="20"/>
          <w:lang w:val="en-US"/>
        </w:rPr>
        <w:t> </w:t>
      </w:r>
      <w:r>
        <w:rPr>
          <w:sz w:val="20"/>
        </w:rPr>
        <w:t>=</w:t>
      </w:r>
      <w:r>
        <w:rPr>
          <w:sz w:val="20"/>
          <w:lang w:val="en-US"/>
        </w:rPr>
        <w:t> </w:t>
      </w:r>
      <w:r>
        <w:rPr>
          <w:sz w:val="20"/>
        </w:rPr>
        <w:t>'</w:t>
      </w:r>
      <w:r>
        <w:rPr>
          <w:sz w:val="20"/>
          <w:lang w:val="en-US"/>
        </w:rPr>
        <w:t>WAITDATE</w:t>
      </w:r>
      <w:r>
        <w:rPr>
          <w:sz w:val="20"/>
        </w:rPr>
        <w:t>'</w:t>
      </w:r>
      <w:r w:rsidRPr="007D22BA">
        <w:rPr>
          <w:sz w:val="20"/>
        </w:rPr>
        <w:t xml:space="preserve"> запустить процедуру создания операции с датой проводки, равной текущему закрываемому операционному дню</w:t>
      </w:r>
      <w:r>
        <w:rPr>
          <w:sz w:val="20"/>
        </w:rPr>
        <w:t xml:space="preserve"> -</w:t>
      </w:r>
      <w:r w:rsidRPr="007D22BA">
        <w:rPr>
          <w:sz w:val="20"/>
        </w:rPr>
        <w:t xml:space="preserve"> </w:t>
      </w:r>
      <w:proofErr w:type="spellStart"/>
      <w:r w:rsidRPr="007D22BA">
        <w:rPr>
          <w:sz w:val="20"/>
          <w:lang w:val="en-US"/>
        </w:rPr>
        <w:t>Gl</w:t>
      </w:r>
      <w:proofErr w:type="spellEnd"/>
      <w:r w:rsidRPr="007344D5">
        <w:rPr>
          <w:sz w:val="20"/>
        </w:rPr>
        <w:t>_</w:t>
      </w:r>
      <w:r w:rsidRPr="007D22BA">
        <w:rPr>
          <w:sz w:val="20"/>
          <w:lang w:val="en-US"/>
        </w:rPr>
        <w:t>OPER</w:t>
      </w:r>
      <w:r w:rsidRPr="007344D5">
        <w:rPr>
          <w:sz w:val="20"/>
        </w:rPr>
        <w:t>.</w:t>
      </w:r>
      <w:r w:rsidRPr="007D22BA">
        <w:rPr>
          <w:sz w:val="20"/>
          <w:lang w:val="en-US"/>
        </w:rPr>
        <w:t>POSTDATE</w:t>
      </w:r>
      <w:r w:rsidRPr="007344D5">
        <w:rPr>
          <w:sz w:val="20"/>
        </w:rPr>
        <w:t xml:space="preserve"> =</w:t>
      </w:r>
      <w:r w:rsidRPr="007D22BA">
        <w:rPr>
          <w:sz w:val="20"/>
          <w:lang w:val="en-US"/>
        </w:rPr>
        <w:t> GL</w:t>
      </w:r>
      <w:r w:rsidRPr="007344D5">
        <w:rPr>
          <w:sz w:val="20"/>
        </w:rPr>
        <w:t>_</w:t>
      </w:r>
      <w:r w:rsidRPr="007D22BA">
        <w:rPr>
          <w:sz w:val="20"/>
          <w:lang w:val="en-US"/>
        </w:rPr>
        <w:t>OPER</w:t>
      </w:r>
      <w:r w:rsidRPr="007344D5">
        <w:rPr>
          <w:sz w:val="20"/>
        </w:rPr>
        <w:t>.</w:t>
      </w:r>
      <w:r w:rsidRPr="007D22BA">
        <w:rPr>
          <w:sz w:val="20"/>
          <w:lang w:val="en-US"/>
        </w:rPr>
        <w:t>PROCDATE</w:t>
      </w:r>
      <w:r w:rsidRPr="007344D5">
        <w:rPr>
          <w:sz w:val="20"/>
        </w:rPr>
        <w:t xml:space="preserve"> = </w:t>
      </w:r>
      <w:proofErr w:type="spellStart"/>
      <w:r w:rsidRPr="007D22BA">
        <w:rPr>
          <w:sz w:val="20"/>
          <w:lang w:val="en-US"/>
        </w:rPr>
        <w:t>curdate</w:t>
      </w:r>
      <w:proofErr w:type="spellEnd"/>
      <w:r>
        <w:rPr>
          <w:sz w:val="20"/>
        </w:rPr>
        <w:t xml:space="preserve">, и установить по завершению обработки статус </w:t>
      </w:r>
      <w:r w:rsidRPr="009D14C9">
        <w:rPr>
          <w:sz w:val="20"/>
        </w:rPr>
        <w:t>‘</w:t>
      </w:r>
      <w:r>
        <w:rPr>
          <w:sz w:val="20"/>
          <w:lang w:val="en-US"/>
        </w:rPr>
        <w:t>COMPLETED</w:t>
      </w:r>
      <w:r w:rsidRPr="009D14C9">
        <w:rPr>
          <w:sz w:val="20"/>
        </w:rPr>
        <w:t>’</w:t>
      </w:r>
      <w:r>
        <w:rPr>
          <w:sz w:val="20"/>
        </w:rPr>
        <w:t>.</w:t>
      </w:r>
    </w:p>
    <w:p w:rsidR="00EE7317" w:rsidRDefault="00853942" w:rsidP="00464069">
      <w:pPr>
        <w:pStyle w:val="a4"/>
        <w:keepNext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Описание экранных форм</w:t>
      </w:r>
    </w:p>
    <w:p w:rsidR="00A01E1A" w:rsidRPr="00853942" w:rsidRDefault="00853942" w:rsidP="00464069">
      <w:pPr>
        <w:pStyle w:val="a4"/>
        <w:keepNext/>
        <w:numPr>
          <w:ilvl w:val="1"/>
          <w:numId w:val="1"/>
        </w:numPr>
        <w:spacing w:before="360" w:after="240"/>
        <w:ind w:left="993" w:hanging="633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 w:rsidRPr="00853942">
        <w:rPr>
          <w:b/>
          <w:color w:val="2F5496" w:themeColor="accent5" w:themeShade="BF"/>
          <w:spacing w:val="20"/>
        </w:rPr>
        <w:t>Форма «Входящие сообщения из файла»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70"/>
      </w:tblGrid>
      <w:tr w:rsidR="00EE7317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EE7317" w:rsidRPr="00AF1706" w:rsidRDefault="00EE7317" w:rsidP="00191EC5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Заголовок формы</w:t>
            </w:r>
            <w:r w:rsidR="008A438B">
              <w:rPr>
                <w:sz w:val="20"/>
                <w:szCs w:val="20"/>
              </w:rPr>
              <w:t xml:space="preserve"> - старый</w:t>
            </w:r>
            <w:r w:rsidRPr="00AF1706">
              <w:rPr>
                <w:sz w:val="20"/>
                <w:szCs w:val="20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EE7317" w:rsidRPr="00AF1706" w:rsidRDefault="00EE7317" w:rsidP="00EE7317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«</w:t>
            </w:r>
            <w:r>
              <w:rPr>
                <w:sz w:val="20"/>
              </w:rPr>
              <w:t>Входящие сообщения из файла</w:t>
            </w:r>
            <w:r w:rsidRPr="00AF1706">
              <w:rPr>
                <w:sz w:val="20"/>
                <w:szCs w:val="20"/>
              </w:rPr>
              <w:t>»</w:t>
            </w:r>
          </w:p>
        </w:tc>
      </w:tr>
      <w:tr w:rsidR="008A438B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AF1706" w:rsidRDefault="008A438B" w:rsidP="008A438B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Заголовок формы</w:t>
            </w:r>
            <w:r>
              <w:rPr>
                <w:sz w:val="20"/>
                <w:szCs w:val="20"/>
              </w:rPr>
              <w:t>- новый</w:t>
            </w:r>
            <w:r w:rsidRPr="00AF1706">
              <w:rPr>
                <w:sz w:val="20"/>
                <w:szCs w:val="20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8A438B" w:rsidRPr="00AF1706" w:rsidRDefault="008A438B" w:rsidP="008A43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«Ввод и авторизация пакета»</w:t>
            </w:r>
          </w:p>
        </w:tc>
      </w:tr>
      <w:tr w:rsidR="008A438B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AF1706" w:rsidRDefault="008A438B" w:rsidP="008A43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  <w:r w:rsidRPr="00AF1706">
              <w:rPr>
                <w:sz w:val="20"/>
                <w:szCs w:val="20"/>
              </w:rPr>
              <w:t xml:space="preserve"> формы:</w:t>
            </w:r>
          </w:p>
        </w:tc>
        <w:tc>
          <w:tcPr>
            <w:tcW w:w="5670" w:type="dxa"/>
            <w:shd w:val="clear" w:color="auto" w:fill="auto"/>
          </w:tcPr>
          <w:p w:rsidR="008A438B" w:rsidRPr="00AF1706" w:rsidRDefault="008A438B" w:rsidP="008A43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пакетной загрузки и обработки сообщений</w:t>
            </w:r>
          </w:p>
        </w:tc>
      </w:tr>
      <w:tr w:rsidR="008A438B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AF1706" w:rsidRDefault="008A438B" w:rsidP="008A438B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Таблица-источник:</w:t>
            </w:r>
          </w:p>
        </w:tc>
        <w:tc>
          <w:tcPr>
            <w:tcW w:w="5670" w:type="dxa"/>
            <w:shd w:val="clear" w:color="auto" w:fill="auto"/>
          </w:tcPr>
          <w:p w:rsidR="008A438B" w:rsidRPr="00AF1706" w:rsidRDefault="008A438B" w:rsidP="008A438B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GL_</w:t>
            </w:r>
            <w:r w:rsidRPr="00AF1706">
              <w:rPr>
                <w:sz w:val="20"/>
                <w:szCs w:val="20"/>
                <w:lang w:val="en-US"/>
              </w:rPr>
              <w:t xml:space="preserve"> </w:t>
            </w:r>
            <w:r w:rsidRPr="00AF1706">
              <w:rPr>
                <w:sz w:val="20"/>
                <w:szCs w:val="20"/>
              </w:rPr>
              <w:t>BATPST</w:t>
            </w:r>
          </w:p>
        </w:tc>
      </w:tr>
      <w:tr w:rsidR="008A438B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4E3794" w:rsidRDefault="008A438B" w:rsidP="008A438B">
            <w:pPr>
              <w:rPr>
                <w:sz w:val="20"/>
                <w:szCs w:val="20"/>
              </w:rPr>
            </w:pPr>
            <w:r w:rsidRPr="004E3794">
              <w:rPr>
                <w:sz w:val="20"/>
                <w:szCs w:val="20"/>
              </w:rPr>
              <w:t>Вид формы:</w:t>
            </w:r>
          </w:p>
        </w:tc>
        <w:tc>
          <w:tcPr>
            <w:tcW w:w="5670" w:type="dxa"/>
            <w:shd w:val="clear" w:color="auto" w:fill="auto"/>
          </w:tcPr>
          <w:p w:rsidR="008A438B" w:rsidRPr="004E3794" w:rsidRDefault="008A438B" w:rsidP="008A438B">
            <w:pPr>
              <w:rPr>
                <w:sz w:val="20"/>
                <w:szCs w:val="20"/>
                <w:lang w:val="en-US"/>
              </w:rPr>
            </w:pPr>
            <w:proofErr w:type="spellStart"/>
            <w:r w:rsidRPr="004E3794">
              <w:rPr>
                <w:sz w:val="20"/>
                <w:szCs w:val="20"/>
                <w:lang w:val="en-US"/>
              </w:rPr>
              <w:t>Табличный</w:t>
            </w:r>
            <w:proofErr w:type="spellEnd"/>
            <w:r w:rsidRPr="004E379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E3794">
              <w:rPr>
                <w:sz w:val="20"/>
                <w:szCs w:val="20"/>
                <w:lang w:val="en-US"/>
              </w:rPr>
              <w:t>вывод</w:t>
            </w:r>
            <w:proofErr w:type="spellEnd"/>
            <w:r w:rsidRPr="004E379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3794">
              <w:rPr>
                <w:sz w:val="20"/>
                <w:szCs w:val="20"/>
                <w:lang w:val="en-US"/>
              </w:rPr>
              <w:t>списком</w:t>
            </w:r>
            <w:proofErr w:type="spellEnd"/>
            <w:r w:rsidRPr="004E3794">
              <w:rPr>
                <w:sz w:val="20"/>
                <w:szCs w:val="20"/>
                <w:lang w:val="en-US"/>
              </w:rPr>
              <w:t>)</w:t>
            </w:r>
          </w:p>
        </w:tc>
      </w:tr>
      <w:tr w:rsidR="008A438B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AF1706" w:rsidRDefault="008A438B" w:rsidP="008A438B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Сортировка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8A438B" w:rsidRPr="00AF1706" w:rsidRDefault="008A438B" w:rsidP="008A438B">
            <w:pPr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обратная по </w:t>
            </w:r>
            <w:r>
              <w:rPr>
                <w:sz w:val="20"/>
                <w:szCs w:val="20"/>
                <w:lang w:val="en-US"/>
              </w:rPr>
              <w:t>ID</w:t>
            </w:r>
            <w:r w:rsidRPr="00EE7317">
              <w:rPr>
                <w:sz w:val="20"/>
                <w:szCs w:val="20"/>
              </w:rPr>
              <w:t xml:space="preserve"> пакета и </w:t>
            </w:r>
            <w:r>
              <w:rPr>
                <w:sz w:val="20"/>
                <w:szCs w:val="20"/>
              </w:rPr>
              <w:t>прямая по первичному ключу</w:t>
            </w:r>
          </w:p>
        </w:tc>
      </w:tr>
      <w:tr w:rsidR="008A438B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AF1706" w:rsidRDefault="008A438B" w:rsidP="008A438B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Стандартные функции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8A438B" w:rsidRPr="00AF1706" w:rsidRDefault="008A438B" w:rsidP="008A438B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 xml:space="preserve">установка фильтра и просмотр текущего </w:t>
            </w:r>
            <w:r>
              <w:rPr>
                <w:sz w:val="20"/>
                <w:szCs w:val="20"/>
              </w:rPr>
              <w:t>сообщения</w:t>
            </w:r>
          </w:p>
        </w:tc>
      </w:tr>
      <w:tr w:rsidR="008A438B" w:rsidRPr="00AF1706" w:rsidTr="00EE7317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AF1706" w:rsidRDefault="008A438B" w:rsidP="008A438B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Дополнительные функции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8A438B" w:rsidRPr="001C23DE" w:rsidRDefault="008A438B" w:rsidP="008A438B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 w:rsidRPr="001C23DE">
              <w:rPr>
                <w:sz w:val="20"/>
              </w:rPr>
              <w:t>быстр</w:t>
            </w:r>
            <w:r>
              <w:rPr>
                <w:sz w:val="20"/>
              </w:rPr>
              <w:t xml:space="preserve">ый фильтр </w:t>
            </w:r>
            <w:r w:rsidRPr="001C23DE">
              <w:rPr>
                <w:sz w:val="20"/>
              </w:rPr>
              <w:t>для выбора шага обработки сообщений</w:t>
            </w:r>
          </w:p>
          <w:p w:rsidR="008A438B" w:rsidRDefault="008A438B" w:rsidP="008A438B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всех не обработанных или обработанных за текущий день сообщений</w:t>
            </w:r>
          </w:p>
          <w:p w:rsidR="008A438B" w:rsidRDefault="008A438B" w:rsidP="008A438B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 пакета</w:t>
            </w:r>
          </w:p>
          <w:p w:rsidR="008A438B" w:rsidRDefault="008A438B" w:rsidP="008A438B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пакета</w:t>
            </w:r>
          </w:p>
          <w:p w:rsidR="008A438B" w:rsidRDefault="008A438B" w:rsidP="008A438B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выгрузка в </w:t>
            </w:r>
            <w:r>
              <w:rPr>
                <w:sz w:val="20"/>
                <w:szCs w:val="20"/>
                <w:lang w:val="en-US"/>
              </w:rPr>
              <w:t xml:space="preserve">Excel </w:t>
            </w:r>
            <w:r>
              <w:rPr>
                <w:sz w:val="20"/>
                <w:szCs w:val="20"/>
              </w:rPr>
              <w:t>файл</w:t>
            </w:r>
          </w:p>
          <w:p w:rsidR="008A438B" w:rsidRDefault="008A438B" w:rsidP="008A438B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пакета на подпись</w:t>
            </w:r>
          </w:p>
          <w:p w:rsidR="008A438B" w:rsidRDefault="008A438B" w:rsidP="008A438B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сообщения/пакета</w:t>
            </w:r>
          </w:p>
          <w:p w:rsidR="008A438B" w:rsidRDefault="008A438B" w:rsidP="00604F24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подтверждение даты сообщения/пакета</w:t>
            </w:r>
          </w:p>
          <w:p w:rsidR="008A438B" w:rsidRPr="001C23DE" w:rsidRDefault="008A438B" w:rsidP="008A438B">
            <w:pPr>
              <w:pStyle w:val="a4"/>
              <w:numPr>
                <w:ilvl w:val="0"/>
                <w:numId w:val="8"/>
              </w:numPr>
              <w:spacing w:after="120"/>
              <w:ind w:left="73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необработанных сообщений пакета на шаг 2</w:t>
            </w:r>
          </w:p>
        </w:tc>
      </w:tr>
      <w:tr w:rsidR="008A438B" w:rsidRPr="00253B8E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B312AE" w:rsidRDefault="008A438B" w:rsidP="008A43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Предустановленный фильтр:</w:t>
            </w:r>
          </w:p>
        </w:tc>
        <w:tc>
          <w:tcPr>
            <w:tcW w:w="5670" w:type="dxa"/>
            <w:shd w:val="clear" w:color="auto" w:fill="auto"/>
          </w:tcPr>
          <w:p w:rsidR="008A438B" w:rsidRPr="00EE7317" w:rsidRDefault="008A438B" w:rsidP="008A43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INVISIBLE = ‘0’ and PROCDATE = </w:t>
            </w:r>
            <w:proofErr w:type="spellStart"/>
            <w:r>
              <w:rPr>
                <w:sz w:val="20"/>
                <w:lang w:val="en-US"/>
              </w:rPr>
              <w:t>curdate</w:t>
            </w:r>
            <w:proofErr w:type="spellEnd"/>
            <w:r w:rsidRPr="00EE7317">
              <w:rPr>
                <w:sz w:val="20"/>
                <w:lang w:val="en-US"/>
              </w:rPr>
              <w:t xml:space="preserve"> and INP_METHOD = '</w:t>
            </w:r>
            <w:r>
              <w:rPr>
                <w:sz w:val="20"/>
                <w:lang w:val="en-US"/>
              </w:rPr>
              <w:t>F</w:t>
            </w:r>
            <w:r w:rsidRPr="00EE7317">
              <w:rPr>
                <w:sz w:val="20"/>
                <w:lang w:val="en-US"/>
              </w:rPr>
              <w:t>'</w:t>
            </w:r>
          </w:p>
        </w:tc>
      </w:tr>
      <w:tr w:rsidR="008A438B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AF1706" w:rsidRDefault="008A438B" w:rsidP="008A438B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Вызов формы:</w:t>
            </w:r>
          </w:p>
        </w:tc>
        <w:tc>
          <w:tcPr>
            <w:tcW w:w="5670" w:type="dxa"/>
            <w:shd w:val="clear" w:color="auto" w:fill="auto"/>
          </w:tcPr>
          <w:p w:rsidR="008A438B" w:rsidRPr="00AF1706" w:rsidRDefault="008A438B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из </w:t>
            </w:r>
            <w:r w:rsidRPr="00AF1706">
              <w:rPr>
                <w:sz w:val="20"/>
              </w:rPr>
              <w:t>пункт</w:t>
            </w:r>
            <w:r>
              <w:rPr>
                <w:sz w:val="20"/>
              </w:rPr>
              <w:t>а</w:t>
            </w:r>
            <w:r w:rsidRPr="00AF1706">
              <w:rPr>
                <w:sz w:val="20"/>
              </w:rPr>
              <w:t xml:space="preserve"> меню «</w:t>
            </w:r>
            <w:r>
              <w:rPr>
                <w:sz w:val="20"/>
              </w:rPr>
              <w:t>Ввод и авторизация пакета</w:t>
            </w:r>
            <w:r w:rsidRPr="00AF1706">
              <w:rPr>
                <w:sz w:val="20"/>
              </w:rPr>
              <w:t>» вкладки «Бухучет»</w:t>
            </w:r>
          </w:p>
        </w:tc>
      </w:tr>
      <w:tr w:rsidR="008A438B" w:rsidRPr="00AF1706" w:rsidTr="00EE7317">
        <w:trPr>
          <w:trHeight w:val="557"/>
        </w:trPr>
        <w:tc>
          <w:tcPr>
            <w:tcW w:w="2689" w:type="dxa"/>
            <w:shd w:val="clear" w:color="auto" w:fill="F2F2F2" w:themeFill="background1" w:themeFillShade="F2"/>
          </w:tcPr>
          <w:p w:rsidR="008A438B" w:rsidRPr="00745073" w:rsidRDefault="008A438B" w:rsidP="008A43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 к форме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8A438B" w:rsidRPr="00AF1706" w:rsidRDefault="008A438B" w:rsidP="008A438B">
            <w:pPr>
              <w:rPr>
                <w:sz w:val="20"/>
              </w:rPr>
            </w:pPr>
            <w:r>
              <w:rPr>
                <w:sz w:val="20"/>
              </w:rPr>
              <w:t>у</w:t>
            </w:r>
            <w:r w:rsidRPr="00B312A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пользователей, имеющих права просмотра, </w:t>
            </w:r>
            <w:r w:rsidRPr="00D9649F">
              <w:rPr>
                <w:sz w:val="20"/>
              </w:rPr>
              <w:t>загрузки</w:t>
            </w:r>
            <w:r>
              <w:rPr>
                <w:sz w:val="20"/>
              </w:rPr>
              <w:t>, подписи и подтверждения даты сообщений</w:t>
            </w:r>
          </w:p>
        </w:tc>
      </w:tr>
    </w:tbl>
    <w:p w:rsidR="00EE7317" w:rsidRDefault="00EE7317" w:rsidP="00EE7317">
      <w:pPr>
        <w:pStyle w:val="a4"/>
        <w:spacing w:before="240"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Все поля таблицы-источника, кроме участвующих в предустановленном фильтре, необходимо включить в форму просмотра записи.</w:t>
      </w:r>
    </w:p>
    <w:p w:rsidR="00EE7317" w:rsidRDefault="00EE7317" w:rsidP="00203752">
      <w:pPr>
        <w:pStyle w:val="a4"/>
        <w:spacing w:after="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Список полей и порядок их отображения в форме</w:t>
      </w:r>
      <w:r w:rsidRPr="002C31FE">
        <w:rPr>
          <w:sz w:val="20"/>
        </w:rPr>
        <w:t xml:space="preserve"> </w:t>
      </w:r>
      <w:r>
        <w:rPr>
          <w:sz w:val="20"/>
        </w:rPr>
        <w:t>«</w:t>
      </w:r>
      <w:r w:rsidR="003E088E">
        <w:rPr>
          <w:sz w:val="20"/>
          <w:szCs w:val="20"/>
        </w:rPr>
        <w:t>Ввод и авторизация пакета</w:t>
      </w:r>
      <w:r>
        <w:rPr>
          <w:sz w:val="20"/>
        </w:rPr>
        <w:t>»</w:t>
      </w:r>
      <w:r w:rsidRPr="002F0AE3">
        <w:rPr>
          <w:sz w:val="20"/>
        </w:rPr>
        <w:t xml:space="preserve"> </w:t>
      </w:r>
      <w:r w:rsidR="006378E8">
        <w:rPr>
          <w:sz w:val="20"/>
        </w:rPr>
        <w:t xml:space="preserve">представлен в таблице отображаемых полей в </w:t>
      </w:r>
      <w:hyperlink w:anchor="приложение1" w:history="1">
        <w:r w:rsidR="006378E8" w:rsidRPr="006378E8">
          <w:rPr>
            <w:rStyle w:val="a6"/>
            <w:sz w:val="20"/>
          </w:rPr>
          <w:t>Приложении 1</w:t>
        </w:r>
      </w:hyperlink>
    </w:p>
    <w:p w:rsidR="00DA54AD" w:rsidRDefault="00106F63" w:rsidP="003E088E">
      <w:pPr>
        <w:pStyle w:val="a4"/>
        <w:spacing w:before="120"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Существующую форму </w:t>
      </w:r>
      <w:r w:rsidRPr="00AF1706">
        <w:rPr>
          <w:sz w:val="20"/>
          <w:szCs w:val="20"/>
        </w:rPr>
        <w:t>«</w:t>
      </w:r>
      <w:r>
        <w:rPr>
          <w:sz w:val="20"/>
        </w:rPr>
        <w:t>Входящие сообщения из файла</w:t>
      </w:r>
      <w:r w:rsidRPr="00AF1706">
        <w:rPr>
          <w:sz w:val="20"/>
          <w:szCs w:val="20"/>
        </w:rPr>
        <w:t>»</w:t>
      </w:r>
      <w:r>
        <w:rPr>
          <w:sz w:val="20"/>
        </w:rPr>
        <w:t xml:space="preserve"> необходимо доработать согласно описанным выше требованиям. </w:t>
      </w:r>
    </w:p>
    <w:p w:rsidR="00106F63" w:rsidRDefault="00106F63" w:rsidP="00DA54AD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Для этого</w:t>
      </w:r>
      <w:r w:rsidRPr="00106F63">
        <w:rPr>
          <w:sz w:val="20"/>
        </w:rPr>
        <w:t>:</w:t>
      </w:r>
      <w:r>
        <w:rPr>
          <w:sz w:val="20"/>
        </w:rPr>
        <w:t xml:space="preserve"> </w:t>
      </w:r>
    </w:p>
    <w:p w:rsidR="001252E3" w:rsidRPr="00106F63" w:rsidRDefault="00106F63" w:rsidP="003A5C6D">
      <w:pPr>
        <w:pStyle w:val="a4"/>
        <w:numPr>
          <w:ilvl w:val="0"/>
          <w:numId w:val="44"/>
        </w:numPr>
        <w:spacing w:after="60"/>
        <w:ind w:left="851" w:hanging="357"/>
        <w:contextualSpacing w:val="0"/>
        <w:jc w:val="both"/>
        <w:rPr>
          <w:sz w:val="20"/>
        </w:rPr>
      </w:pPr>
      <w:r>
        <w:rPr>
          <w:sz w:val="20"/>
        </w:rPr>
        <w:t>В</w:t>
      </w:r>
      <w:r w:rsidR="001252E3" w:rsidRPr="001252E3">
        <w:rPr>
          <w:sz w:val="20"/>
        </w:rPr>
        <w:t xml:space="preserve"> форму </w:t>
      </w:r>
      <w:r w:rsidR="002F599F" w:rsidRPr="00AF1706">
        <w:rPr>
          <w:sz w:val="20"/>
          <w:szCs w:val="20"/>
        </w:rPr>
        <w:t>«</w:t>
      </w:r>
      <w:r w:rsidR="002F599F">
        <w:rPr>
          <w:sz w:val="20"/>
        </w:rPr>
        <w:t>Входящие сообщения из файла</w:t>
      </w:r>
      <w:r w:rsidR="002F599F" w:rsidRPr="00AF1706">
        <w:rPr>
          <w:sz w:val="20"/>
          <w:szCs w:val="20"/>
        </w:rPr>
        <w:t>»</w:t>
      </w:r>
      <w:r w:rsidR="002F599F">
        <w:rPr>
          <w:sz w:val="20"/>
          <w:szCs w:val="20"/>
        </w:rPr>
        <w:t xml:space="preserve"> </w:t>
      </w:r>
      <w:r w:rsidR="001252E3">
        <w:rPr>
          <w:sz w:val="20"/>
        </w:rPr>
        <w:t>необходимо добавить:</w:t>
      </w:r>
    </w:p>
    <w:p w:rsidR="001252E3" w:rsidRDefault="001252E3" w:rsidP="003A5C6D">
      <w:pPr>
        <w:pStyle w:val="a4"/>
        <w:numPr>
          <w:ilvl w:val="0"/>
          <w:numId w:val="29"/>
        </w:numPr>
        <w:spacing w:after="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 xml:space="preserve">кнопку вызова формы быстрого фильтра для выбора шага обработки сообщений пакета </w:t>
      </w:r>
    </w:p>
    <w:p w:rsidR="001252E3" w:rsidRDefault="001252E3" w:rsidP="003A5C6D">
      <w:pPr>
        <w:pStyle w:val="a4"/>
        <w:numPr>
          <w:ilvl w:val="0"/>
          <w:numId w:val="29"/>
        </w:numPr>
        <w:spacing w:after="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 xml:space="preserve">кнопку «Загрузить </w:t>
      </w:r>
      <w:r w:rsidRPr="001252E3">
        <w:rPr>
          <w:sz w:val="20"/>
        </w:rPr>
        <w:t>пакет</w:t>
      </w:r>
      <w:r>
        <w:rPr>
          <w:sz w:val="20"/>
        </w:rPr>
        <w:t>», перенеся функционал из пункта меню «Загрузить» вкладки «Система»</w:t>
      </w:r>
    </w:p>
    <w:p w:rsidR="001252E3" w:rsidRDefault="001252E3" w:rsidP="003A5C6D">
      <w:pPr>
        <w:pStyle w:val="a4"/>
        <w:numPr>
          <w:ilvl w:val="0"/>
          <w:numId w:val="29"/>
        </w:numPr>
        <w:spacing w:after="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>кнопку «Все сообщения текущего дня» с меню выбора – вывести все «не обработанные сообщения» или все «обработанные сообщения»</w:t>
      </w:r>
    </w:p>
    <w:p w:rsidR="00C06910" w:rsidRDefault="00C06910" w:rsidP="003A5C6D">
      <w:pPr>
        <w:pStyle w:val="a4"/>
        <w:numPr>
          <w:ilvl w:val="0"/>
          <w:numId w:val="29"/>
        </w:numPr>
        <w:spacing w:after="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 xml:space="preserve">кнопку «Выгрузить в </w:t>
      </w:r>
      <w:r>
        <w:rPr>
          <w:sz w:val="20"/>
          <w:lang w:val="en-US"/>
        </w:rPr>
        <w:t>Excel</w:t>
      </w:r>
      <w:r w:rsidRPr="00C06910">
        <w:rPr>
          <w:sz w:val="20"/>
        </w:rPr>
        <w:t xml:space="preserve"> </w:t>
      </w:r>
      <w:r>
        <w:rPr>
          <w:sz w:val="20"/>
        </w:rPr>
        <w:t>файл» - выгруз</w:t>
      </w:r>
      <w:r w:rsidR="00464069">
        <w:rPr>
          <w:sz w:val="20"/>
        </w:rPr>
        <w:t>ить</w:t>
      </w:r>
      <w:r>
        <w:rPr>
          <w:sz w:val="20"/>
        </w:rPr>
        <w:t xml:space="preserve"> все отфильтрованны</w:t>
      </w:r>
      <w:r w:rsidR="00464069">
        <w:rPr>
          <w:sz w:val="20"/>
        </w:rPr>
        <w:t>е</w:t>
      </w:r>
      <w:r>
        <w:rPr>
          <w:sz w:val="20"/>
        </w:rPr>
        <w:t xml:space="preserve"> сообщени</w:t>
      </w:r>
      <w:r w:rsidR="00464069">
        <w:rPr>
          <w:sz w:val="20"/>
        </w:rPr>
        <w:t>я</w:t>
      </w:r>
      <w:r>
        <w:rPr>
          <w:sz w:val="20"/>
        </w:rPr>
        <w:t xml:space="preserve"> пакета</w:t>
      </w:r>
    </w:p>
    <w:p w:rsidR="008A438B" w:rsidRDefault="001252E3" w:rsidP="003A5C6D">
      <w:pPr>
        <w:pStyle w:val="a4"/>
        <w:numPr>
          <w:ilvl w:val="0"/>
          <w:numId w:val="29"/>
        </w:numPr>
        <w:spacing w:after="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>кнопку «У</w:t>
      </w:r>
      <w:r w:rsidRPr="001F3CD0">
        <w:rPr>
          <w:sz w:val="20"/>
        </w:rPr>
        <w:t>дал</w:t>
      </w:r>
      <w:r>
        <w:rPr>
          <w:sz w:val="20"/>
        </w:rPr>
        <w:t>ить пакет»</w:t>
      </w:r>
    </w:p>
    <w:p w:rsidR="001252E3" w:rsidRPr="001F3CD0" w:rsidRDefault="008A438B" w:rsidP="003A5C6D">
      <w:pPr>
        <w:pStyle w:val="a4"/>
        <w:numPr>
          <w:ilvl w:val="0"/>
          <w:numId w:val="29"/>
        </w:numPr>
        <w:spacing w:after="0"/>
        <w:ind w:left="1276" w:hanging="357"/>
        <w:contextualSpacing w:val="0"/>
        <w:jc w:val="both"/>
        <w:rPr>
          <w:sz w:val="20"/>
        </w:rPr>
      </w:pPr>
      <w:r>
        <w:rPr>
          <w:sz w:val="20"/>
        </w:rPr>
        <w:t>кнопку «Возврат на доработку»</w:t>
      </w:r>
      <w:r w:rsidR="001252E3">
        <w:rPr>
          <w:sz w:val="20"/>
        </w:rPr>
        <w:t xml:space="preserve"> </w:t>
      </w:r>
    </w:p>
    <w:p w:rsidR="001252E3" w:rsidRDefault="001252E3" w:rsidP="003A5C6D">
      <w:pPr>
        <w:pStyle w:val="a4"/>
        <w:numPr>
          <w:ilvl w:val="0"/>
          <w:numId w:val="29"/>
        </w:numPr>
        <w:spacing w:after="60"/>
        <w:ind w:left="1276" w:hanging="357"/>
        <w:contextualSpacing w:val="0"/>
        <w:jc w:val="both"/>
        <w:rPr>
          <w:sz w:val="20"/>
        </w:rPr>
      </w:pPr>
      <w:r w:rsidRPr="001F3CD0">
        <w:rPr>
          <w:sz w:val="20"/>
        </w:rPr>
        <w:t>кнопки, отвечающие за выполнение шаг</w:t>
      </w:r>
      <w:r>
        <w:rPr>
          <w:sz w:val="20"/>
        </w:rPr>
        <w:t>ов</w:t>
      </w:r>
      <w:r w:rsidRPr="001F3CD0">
        <w:rPr>
          <w:sz w:val="20"/>
        </w:rPr>
        <w:t xml:space="preserve"> обработки</w:t>
      </w:r>
      <w:r w:rsidRPr="00CB59F2">
        <w:rPr>
          <w:sz w:val="20"/>
        </w:rPr>
        <w:t>:</w:t>
      </w:r>
      <w:r>
        <w:rPr>
          <w:sz w:val="20"/>
        </w:rPr>
        <w:t xml:space="preserve"> </w:t>
      </w:r>
    </w:p>
    <w:p w:rsidR="001252E3" w:rsidRDefault="001252E3" w:rsidP="003A5C6D">
      <w:pPr>
        <w:pStyle w:val="a4"/>
        <w:numPr>
          <w:ilvl w:val="1"/>
          <w:numId w:val="29"/>
        </w:numPr>
        <w:spacing w:after="0"/>
        <w:ind w:hanging="357"/>
        <w:contextualSpacing w:val="0"/>
        <w:jc w:val="both"/>
        <w:rPr>
          <w:sz w:val="20"/>
        </w:rPr>
      </w:pPr>
      <w:r>
        <w:rPr>
          <w:sz w:val="20"/>
        </w:rPr>
        <w:t>«Передать</w:t>
      </w:r>
      <w:r w:rsidR="005A1342">
        <w:rPr>
          <w:sz w:val="20"/>
        </w:rPr>
        <w:t xml:space="preserve"> </w:t>
      </w:r>
      <w:r w:rsidR="005A032E">
        <w:rPr>
          <w:sz w:val="20"/>
        </w:rPr>
        <w:t xml:space="preserve">пакет </w:t>
      </w:r>
      <w:r>
        <w:rPr>
          <w:sz w:val="20"/>
        </w:rPr>
        <w:t xml:space="preserve">на подпись», </w:t>
      </w:r>
    </w:p>
    <w:p w:rsidR="001252E3" w:rsidRDefault="001252E3" w:rsidP="003A5C6D">
      <w:pPr>
        <w:pStyle w:val="a4"/>
        <w:numPr>
          <w:ilvl w:val="1"/>
          <w:numId w:val="29"/>
        </w:numPr>
        <w:spacing w:after="0"/>
        <w:ind w:hanging="357"/>
        <w:contextualSpacing w:val="0"/>
        <w:jc w:val="both"/>
        <w:rPr>
          <w:sz w:val="20"/>
        </w:rPr>
      </w:pPr>
      <w:r>
        <w:rPr>
          <w:sz w:val="20"/>
        </w:rPr>
        <w:t xml:space="preserve">«Подписать», </w:t>
      </w:r>
    </w:p>
    <w:p w:rsidR="001252E3" w:rsidRDefault="001252E3" w:rsidP="003A5C6D">
      <w:pPr>
        <w:pStyle w:val="a4"/>
        <w:numPr>
          <w:ilvl w:val="1"/>
          <w:numId w:val="29"/>
        </w:numPr>
        <w:spacing w:after="60"/>
        <w:ind w:hanging="357"/>
        <w:contextualSpacing w:val="0"/>
        <w:jc w:val="both"/>
        <w:rPr>
          <w:sz w:val="20"/>
        </w:rPr>
      </w:pPr>
      <w:r>
        <w:rPr>
          <w:sz w:val="20"/>
        </w:rPr>
        <w:t>«Подтвердить дату»</w:t>
      </w:r>
    </w:p>
    <w:p w:rsidR="005A032E" w:rsidRDefault="001252E3" w:rsidP="005A032E">
      <w:pPr>
        <w:spacing w:after="60"/>
        <w:ind w:left="709" w:firstLine="357"/>
        <w:jc w:val="both"/>
        <w:rPr>
          <w:sz w:val="20"/>
        </w:rPr>
      </w:pPr>
      <w:r>
        <w:rPr>
          <w:sz w:val="20"/>
        </w:rPr>
        <w:lastRenderedPageBreak/>
        <w:t xml:space="preserve">При этом при нажатии </w:t>
      </w:r>
      <w:r w:rsidR="003051CB">
        <w:rPr>
          <w:sz w:val="20"/>
        </w:rPr>
        <w:t>кноп</w:t>
      </w:r>
      <w:r w:rsidR="006C5B6A">
        <w:rPr>
          <w:sz w:val="20"/>
        </w:rPr>
        <w:t>о</w:t>
      </w:r>
      <w:r w:rsidR="003051CB">
        <w:rPr>
          <w:sz w:val="20"/>
        </w:rPr>
        <w:t xml:space="preserve">к «Удалить пакет» </w:t>
      </w:r>
      <w:r w:rsidR="006C5B6A">
        <w:rPr>
          <w:sz w:val="20"/>
        </w:rPr>
        <w:t xml:space="preserve">и «Передать пакет на подпись» </w:t>
      </w:r>
      <w:r w:rsidR="003051CB">
        <w:rPr>
          <w:sz w:val="20"/>
        </w:rPr>
        <w:t>необходимо запрашивать у пользователя номер пакета</w:t>
      </w:r>
      <w:r w:rsidR="006C5B6A">
        <w:rPr>
          <w:sz w:val="20"/>
        </w:rPr>
        <w:t xml:space="preserve"> для совершения действия над всеми сообщениями пакета. Поскольку </w:t>
      </w:r>
      <w:r w:rsidR="002F599F">
        <w:rPr>
          <w:sz w:val="20"/>
        </w:rPr>
        <w:t xml:space="preserve">отдельные сообщения </w:t>
      </w:r>
      <w:r w:rsidR="006C5B6A">
        <w:rPr>
          <w:sz w:val="20"/>
        </w:rPr>
        <w:t xml:space="preserve">передавать на подпись </w:t>
      </w:r>
      <w:r w:rsidR="002F599F">
        <w:rPr>
          <w:sz w:val="20"/>
        </w:rPr>
        <w:t xml:space="preserve">или удалять соответственно </w:t>
      </w:r>
      <w:r w:rsidR="006C5B6A">
        <w:rPr>
          <w:sz w:val="20"/>
        </w:rPr>
        <w:t>не имеет смысла</w:t>
      </w:r>
      <w:r w:rsidR="002F599F">
        <w:rPr>
          <w:sz w:val="20"/>
        </w:rPr>
        <w:t xml:space="preserve"> или нельзя согласно требованию</w:t>
      </w:r>
      <w:r w:rsidR="006C5B6A">
        <w:rPr>
          <w:sz w:val="20"/>
        </w:rPr>
        <w:t xml:space="preserve">. </w:t>
      </w:r>
      <w:r w:rsidR="002F599F">
        <w:rPr>
          <w:sz w:val="20"/>
        </w:rPr>
        <w:t>П</w:t>
      </w:r>
      <w:r w:rsidR="006C5B6A">
        <w:rPr>
          <w:sz w:val="20"/>
        </w:rPr>
        <w:t>ри удалении</w:t>
      </w:r>
      <w:r w:rsidR="003051CB">
        <w:rPr>
          <w:sz w:val="20"/>
        </w:rPr>
        <w:t xml:space="preserve"> можно</w:t>
      </w:r>
      <w:r w:rsidR="006C5B6A">
        <w:rPr>
          <w:sz w:val="20"/>
        </w:rPr>
        <w:t xml:space="preserve"> разреш</w:t>
      </w:r>
      <w:r w:rsidR="002F599F">
        <w:rPr>
          <w:sz w:val="20"/>
        </w:rPr>
        <w:t>а</w:t>
      </w:r>
      <w:r w:rsidR="006C5B6A">
        <w:rPr>
          <w:sz w:val="20"/>
        </w:rPr>
        <w:t>ть</w:t>
      </w:r>
      <w:r w:rsidR="003051CB">
        <w:rPr>
          <w:sz w:val="20"/>
        </w:rPr>
        <w:t xml:space="preserve"> удал</w:t>
      </w:r>
      <w:r w:rsidR="006C5B6A">
        <w:rPr>
          <w:sz w:val="20"/>
        </w:rPr>
        <w:t>я</w:t>
      </w:r>
      <w:r w:rsidR="003051CB">
        <w:rPr>
          <w:sz w:val="20"/>
        </w:rPr>
        <w:t>ть только пакет</w:t>
      </w:r>
      <w:r w:rsidR="002F599F">
        <w:rPr>
          <w:sz w:val="20"/>
        </w:rPr>
        <w:t xml:space="preserve">, сообщения которого имеют </w:t>
      </w:r>
      <w:r w:rsidR="003051CB">
        <w:rPr>
          <w:sz w:val="20"/>
        </w:rPr>
        <w:t xml:space="preserve">статус </w:t>
      </w:r>
      <w:r w:rsidR="003051CB" w:rsidRPr="003051CB">
        <w:rPr>
          <w:sz w:val="20"/>
        </w:rPr>
        <w:t>‘</w:t>
      </w:r>
      <w:r w:rsidR="003051CB">
        <w:rPr>
          <w:sz w:val="20"/>
          <w:lang w:val="en-US"/>
        </w:rPr>
        <w:t>INPUT</w:t>
      </w:r>
      <w:r w:rsidR="003051CB" w:rsidRPr="003051CB">
        <w:rPr>
          <w:sz w:val="20"/>
        </w:rPr>
        <w:t>’ и</w:t>
      </w:r>
      <w:r w:rsidR="00D3299E">
        <w:rPr>
          <w:sz w:val="20"/>
        </w:rPr>
        <w:t>ли</w:t>
      </w:r>
      <w:r w:rsidR="003051CB" w:rsidRPr="003051CB">
        <w:rPr>
          <w:sz w:val="20"/>
        </w:rPr>
        <w:t xml:space="preserve"> ‘</w:t>
      </w:r>
      <w:r w:rsidR="006B26C4">
        <w:rPr>
          <w:sz w:val="20"/>
          <w:lang w:val="en-US"/>
        </w:rPr>
        <w:t>CONTROL</w:t>
      </w:r>
      <w:r w:rsidR="003051CB" w:rsidRPr="003051CB">
        <w:rPr>
          <w:sz w:val="20"/>
        </w:rPr>
        <w:t>’</w:t>
      </w:r>
      <w:r w:rsidR="006C5B6A">
        <w:rPr>
          <w:sz w:val="20"/>
        </w:rPr>
        <w:t>,</w:t>
      </w:r>
      <w:r w:rsidR="002F599F">
        <w:rPr>
          <w:sz w:val="20"/>
        </w:rPr>
        <w:t xml:space="preserve"> и</w:t>
      </w:r>
      <w:r w:rsidR="006C5B6A">
        <w:rPr>
          <w:sz w:val="20"/>
        </w:rPr>
        <w:t xml:space="preserve"> когда</w:t>
      </w:r>
      <w:r w:rsidR="00DA54AD" w:rsidRPr="00DA54AD">
        <w:rPr>
          <w:sz w:val="20"/>
        </w:rPr>
        <w:t xml:space="preserve"> количество </w:t>
      </w:r>
      <w:r w:rsidR="00DA54AD">
        <w:rPr>
          <w:sz w:val="20"/>
        </w:rPr>
        <w:t>сообщений</w:t>
      </w:r>
      <w:r w:rsidR="006D1B48">
        <w:rPr>
          <w:sz w:val="20"/>
        </w:rPr>
        <w:t xml:space="preserve"> с данным статусом</w:t>
      </w:r>
      <w:r w:rsidR="00DA54AD">
        <w:rPr>
          <w:sz w:val="20"/>
        </w:rPr>
        <w:t xml:space="preserve"> по указанному номеру паке</w:t>
      </w:r>
      <w:r w:rsidR="005A032E">
        <w:rPr>
          <w:sz w:val="20"/>
        </w:rPr>
        <w:t>та</w:t>
      </w:r>
      <w:r w:rsidR="00DA54AD">
        <w:rPr>
          <w:sz w:val="20"/>
        </w:rPr>
        <w:t xml:space="preserve"> совпа</w:t>
      </w:r>
      <w:r w:rsidR="005A032E">
        <w:rPr>
          <w:sz w:val="20"/>
        </w:rPr>
        <w:t>дает с количеством сообщений из таблицы описания пакета</w:t>
      </w:r>
      <w:r w:rsidR="003051CB">
        <w:rPr>
          <w:sz w:val="20"/>
        </w:rPr>
        <w:t>.</w:t>
      </w:r>
      <w:r w:rsidR="00D3299E">
        <w:rPr>
          <w:sz w:val="20"/>
        </w:rPr>
        <w:t xml:space="preserve"> </w:t>
      </w:r>
    </w:p>
    <w:p w:rsidR="003051CB" w:rsidRPr="009940E9" w:rsidRDefault="00D3299E" w:rsidP="001252E3">
      <w:pPr>
        <w:spacing w:after="120"/>
        <w:ind w:left="709" w:firstLine="360"/>
        <w:jc w:val="both"/>
        <w:rPr>
          <w:sz w:val="20"/>
        </w:rPr>
      </w:pPr>
      <w:r>
        <w:rPr>
          <w:sz w:val="20"/>
        </w:rPr>
        <w:t>По остальным кнопкам,</w:t>
      </w:r>
      <w:r w:rsidRPr="00CB59F2">
        <w:rPr>
          <w:sz w:val="20"/>
        </w:rPr>
        <w:t xml:space="preserve"> </w:t>
      </w:r>
      <w:r>
        <w:rPr>
          <w:sz w:val="20"/>
        </w:rPr>
        <w:t>о</w:t>
      </w:r>
      <w:r w:rsidRPr="00CB59F2">
        <w:rPr>
          <w:sz w:val="20"/>
        </w:rPr>
        <w:t>твечающи</w:t>
      </w:r>
      <w:r w:rsidR="009940E9">
        <w:rPr>
          <w:sz w:val="20"/>
        </w:rPr>
        <w:t>м</w:t>
      </w:r>
      <w:r w:rsidRPr="00CB59F2">
        <w:rPr>
          <w:sz w:val="20"/>
        </w:rPr>
        <w:t xml:space="preserve"> </w:t>
      </w:r>
      <w:r>
        <w:rPr>
          <w:sz w:val="20"/>
        </w:rPr>
        <w:t>за выполнение действий по шагам</w:t>
      </w:r>
      <w:r w:rsidR="006C5B6A">
        <w:rPr>
          <w:sz w:val="20"/>
        </w:rPr>
        <w:t>, кроме кнопки «Передать пакет на подпись»</w:t>
      </w:r>
      <w:r>
        <w:rPr>
          <w:sz w:val="20"/>
        </w:rPr>
        <w:t xml:space="preserve">, должна быть возможность </w:t>
      </w:r>
      <w:r w:rsidR="009940E9">
        <w:rPr>
          <w:sz w:val="20"/>
        </w:rPr>
        <w:t xml:space="preserve">совершать действие как с отдельным сообщением, так и со всем пакетом. Для этого при нажатии данных кнопок </w:t>
      </w:r>
      <w:r w:rsidR="009940E9" w:rsidRPr="009940E9">
        <w:rPr>
          <w:sz w:val="20"/>
        </w:rPr>
        <w:t xml:space="preserve">у пользователя </w:t>
      </w:r>
      <w:r w:rsidR="009940E9">
        <w:rPr>
          <w:sz w:val="20"/>
        </w:rPr>
        <w:t>должен быть выбор</w:t>
      </w:r>
      <w:r w:rsidR="009940E9" w:rsidRPr="009940E9">
        <w:rPr>
          <w:sz w:val="20"/>
        </w:rPr>
        <w:t>:</w:t>
      </w:r>
    </w:p>
    <w:p w:rsidR="006D1B48" w:rsidRDefault="006D1B48" w:rsidP="003A5C6D">
      <w:pPr>
        <w:pStyle w:val="a4"/>
        <w:numPr>
          <w:ilvl w:val="0"/>
          <w:numId w:val="30"/>
        </w:numPr>
        <w:spacing w:after="0"/>
        <w:ind w:left="2126" w:hanging="357"/>
        <w:contextualSpacing w:val="0"/>
        <w:jc w:val="both"/>
        <w:rPr>
          <w:sz w:val="20"/>
        </w:rPr>
      </w:pPr>
      <w:r>
        <w:rPr>
          <w:sz w:val="20"/>
        </w:rPr>
        <w:t>«все сообщения пакета» (с запросом указания номера пакета)</w:t>
      </w:r>
    </w:p>
    <w:p w:rsidR="009940E9" w:rsidRDefault="006D1B48" w:rsidP="003A5C6D">
      <w:pPr>
        <w:pStyle w:val="a4"/>
        <w:numPr>
          <w:ilvl w:val="0"/>
          <w:numId w:val="30"/>
        </w:numPr>
        <w:spacing w:after="120"/>
        <w:ind w:left="2127" w:hanging="357"/>
        <w:contextualSpacing w:val="0"/>
        <w:jc w:val="both"/>
        <w:rPr>
          <w:sz w:val="20"/>
        </w:rPr>
      </w:pPr>
      <w:r>
        <w:rPr>
          <w:sz w:val="20"/>
        </w:rPr>
        <w:t>«текущее сообщение».</w:t>
      </w:r>
    </w:p>
    <w:p w:rsidR="002F599F" w:rsidRDefault="001252E3" w:rsidP="003A5C6D">
      <w:pPr>
        <w:pStyle w:val="a4"/>
        <w:numPr>
          <w:ilvl w:val="0"/>
          <w:numId w:val="44"/>
        </w:numPr>
        <w:spacing w:after="60"/>
        <w:ind w:left="851" w:hanging="357"/>
        <w:contextualSpacing w:val="0"/>
        <w:jc w:val="both"/>
        <w:rPr>
          <w:sz w:val="20"/>
        </w:rPr>
      </w:pPr>
      <w:r w:rsidRPr="00106F63">
        <w:rPr>
          <w:sz w:val="20"/>
        </w:rPr>
        <w:t>Форму</w:t>
      </w:r>
      <w:r>
        <w:rPr>
          <w:sz w:val="20"/>
        </w:rPr>
        <w:t xml:space="preserve"> «Загрузка операций из </w:t>
      </w:r>
      <w:r>
        <w:rPr>
          <w:sz w:val="20"/>
          <w:lang w:val="en-US"/>
        </w:rPr>
        <w:t>EXCEL</w:t>
      </w:r>
      <w:r w:rsidRPr="001F3CD0">
        <w:rPr>
          <w:sz w:val="20"/>
        </w:rPr>
        <w:t xml:space="preserve"> </w:t>
      </w:r>
      <w:r>
        <w:rPr>
          <w:sz w:val="20"/>
        </w:rPr>
        <w:t>файла»</w:t>
      </w:r>
      <w:r w:rsidR="00106F63">
        <w:rPr>
          <w:sz w:val="20"/>
        </w:rPr>
        <w:t>, вызываемую в настоящее время из пункта меню «Загрузить»,</w:t>
      </w:r>
      <w:r>
        <w:rPr>
          <w:sz w:val="20"/>
        </w:rPr>
        <w:t xml:space="preserve"> </w:t>
      </w:r>
      <w:r w:rsidR="00106F63">
        <w:rPr>
          <w:sz w:val="20"/>
        </w:rPr>
        <w:t xml:space="preserve">необходимо привязать к кнопке «Загрузить </w:t>
      </w:r>
      <w:r w:rsidR="00106F63" w:rsidRPr="001252E3">
        <w:rPr>
          <w:sz w:val="20"/>
        </w:rPr>
        <w:t>пакет</w:t>
      </w:r>
      <w:r w:rsidR="00106F63">
        <w:rPr>
          <w:sz w:val="20"/>
        </w:rPr>
        <w:t>»</w:t>
      </w:r>
      <w:r w:rsidR="002F599F">
        <w:rPr>
          <w:sz w:val="20"/>
        </w:rPr>
        <w:t xml:space="preserve"> в форме </w:t>
      </w:r>
      <w:r w:rsidR="002F599F" w:rsidRPr="00AF1706">
        <w:rPr>
          <w:sz w:val="20"/>
          <w:szCs w:val="20"/>
        </w:rPr>
        <w:t>«</w:t>
      </w:r>
      <w:r w:rsidR="002F599F">
        <w:rPr>
          <w:sz w:val="20"/>
        </w:rPr>
        <w:t>Входящие сообщения из файла</w:t>
      </w:r>
      <w:r w:rsidR="002F599F" w:rsidRPr="00AF1706">
        <w:rPr>
          <w:sz w:val="20"/>
          <w:szCs w:val="20"/>
        </w:rPr>
        <w:t>»</w:t>
      </w:r>
      <w:r w:rsidR="00106F63">
        <w:rPr>
          <w:sz w:val="20"/>
        </w:rPr>
        <w:t xml:space="preserve"> </w:t>
      </w:r>
      <w:r w:rsidR="002F599F">
        <w:rPr>
          <w:sz w:val="20"/>
        </w:rPr>
        <w:t>и</w:t>
      </w:r>
      <w:r>
        <w:rPr>
          <w:sz w:val="20"/>
        </w:rPr>
        <w:t xml:space="preserve"> переименовать на «</w:t>
      </w:r>
      <w:r w:rsidR="000452DE">
        <w:rPr>
          <w:sz w:val="20"/>
        </w:rPr>
        <w:t>Загрузка пакета</w:t>
      </w:r>
      <w:r>
        <w:rPr>
          <w:sz w:val="20"/>
        </w:rPr>
        <w:t>»</w:t>
      </w:r>
    </w:p>
    <w:p w:rsidR="001252E3" w:rsidRDefault="002F599F" w:rsidP="003A5C6D">
      <w:pPr>
        <w:pStyle w:val="a4"/>
        <w:numPr>
          <w:ilvl w:val="0"/>
          <w:numId w:val="44"/>
        </w:numPr>
        <w:spacing w:after="60"/>
        <w:ind w:left="851" w:hanging="357"/>
        <w:contextualSpacing w:val="0"/>
        <w:jc w:val="both"/>
        <w:rPr>
          <w:sz w:val="20"/>
        </w:rPr>
      </w:pPr>
      <w:r>
        <w:rPr>
          <w:sz w:val="20"/>
        </w:rPr>
        <w:t>В</w:t>
      </w:r>
      <w:r w:rsidR="001252E3">
        <w:rPr>
          <w:sz w:val="20"/>
        </w:rPr>
        <w:t xml:space="preserve"> форму </w:t>
      </w:r>
      <w:r>
        <w:rPr>
          <w:sz w:val="20"/>
        </w:rPr>
        <w:t>«</w:t>
      </w:r>
      <w:r w:rsidR="000452DE">
        <w:rPr>
          <w:sz w:val="20"/>
        </w:rPr>
        <w:t>Загрузка пакета</w:t>
      </w:r>
      <w:r>
        <w:rPr>
          <w:sz w:val="20"/>
        </w:rPr>
        <w:t xml:space="preserve">» необходимо </w:t>
      </w:r>
      <w:r w:rsidR="001252E3">
        <w:rPr>
          <w:sz w:val="20"/>
        </w:rPr>
        <w:t xml:space="preserve">добавить кнопки: </w:t>
      </w:r>
    </w:p>
    <w:p w:rsidR="001252E3" w:rsidRDefault="001252E3" w:rsidP="003A5C6D">
      <w:pPr>
        <w:pStyle w:val="a4"/>
        <w:numPr>
          <w:ilvl w:val="0"/>
          <w:numId w:val="45"/>
        </w:numPr>
        <w:spacing w:after="0"/>
        <w:ind w:left="2127"/>
        <w:contextualSpacing w:val="0"/>
        <w:jc w:val="both"/>
        <w:rPr>
          <w:sz w:val="20"/>
        </w:rPr>
      </w:pPr>
      <w:r>
        <w:rPr>
          <w:sz w:val="20"/>
        </w:rPr>
        <w:t xml:space="preserve">«Просмотреть пакет» </w:t>
      </w:r>
    </w:p>
    <w:p w:rsidR="001252E3" w:rsidRDefault="001252E3" w:rsidP="003A5C6D">
      <w:pPr>
        <w:pStyle w:val="a4"/>
        <w:numPr>
          <w:ilvl w:val="0"/>
          <w:numId w:val="45"/>
        </w:numPr>
        <w:spacing w:after="0"/>
        <w:ind w:left="2127"/>
        <w:contextualSpacing w:val="0"/>
        <w:jc w:val="both"/>
        <w:rPr>
          <w:sz w:val="20"/>
        </w:rPr>
      </w:pPr>
      <w:r>
        <w:rPr>
          <w:sz w:val="20"/>
        </w:rPr>
        <w:t xml:space="preserve">«Передать пакет </w:t>
      </w:r>
      <w:r w:rsidR="00FC6E32">
        <w:rPr>
          <w:sz w:val="20"/>
        </w:rPr>
        <w:t xml:space="preserve">на подпись» контролеру для выполнения </w:t>
      </w:r>
      <w:r>
        <w:rPr>
          <w:sz w:val="20"/>
        </w:rPr>
        <w:t>авторизаци</w:t>
      </w:r>
      <w:r w:rsidR="00FC6E32">
        <w:rPr>
          <w:sz w:val="20"/>
        </w:rPr>
        <w:t>и</w:t>
      </w:r>
      <w:r>
        <w:rPr>
          <w:sz w:val="20"/>
        </w:rPr>
        <w:t xml:space="preserve"> </w:t>
      </w:r>
    </w:p>
    <w:p w:rsidR="001252E3" w:rsidRDefault="001252E3" w:rsidP="003A5C6D">
      <w:pPr>
        <w:pStyle w:val="a4"/>
        <w:numPr>
          <w:ilvl w:val="0"/>
          <w:numId w:val="45"/>
        </w:numPr>
        <w:spacing w:after="60"/>
        <w:ind w:left="2127"/>
        <w:contextualSpacing w:val="0"/>
        <w:jc w:val="both"/>
        <w:rPr>
          <w:sz w:val="20"/>
        </w:rPr>
      </w:pPr>
      <w:r>
        <w:rPr>
          <w:sz w:val="20"/>
        </w:rPr>
        <w:t>«Удалить пакет</w:t>
      </w:r>
      <w:r w:rsidR="00FC6E32">
        <w:rPr>
          <w:sz w:val="20"/>
        </w:rPr>
        <w:t>»</w:t>
      </w:r>
      <w:r>
        <w:rPr>
          <w:sz w:val="20"/>
        </w:rPr>
        <w:t xml:space="preserve"> </w:t>
      </w:r>
    </w:p>
    <w:p w:rsidR="001252E3" w:rsidRDefault="001252E3" w:rsidP="001252E3">
      <w:pPr>
        <w:spacing w:after="120"/>
        <w:ind w:left="709" w:firstLine="360"/>
        <w:jc w:val="both"/>
        <w:rPr>
          <w:sz w:val="20"/>
        </w:rPr>
      </w:pPr>
      <w:r w:rsidRPr="002A5A2F">
        <w:rPr>
          <w:sz w:val="20"/>
        </w:rPr>
        <w:t xml:space="preserve">При этом при нажатии </w:t>
      </w:r>
      <w:r>
        <w:rPr>
          <w:sz w:val="20"/>
        </w:rPr>
        <w:t>данных</w:t>
      </w:r>
      <w:r w:rsidRPr="002A5A2F">
        <w:rPr>
          <w:sz w:val="20"/>
        </w:rPr>
        <w:t xml:space="preserve"> кнопок </w:t>
      </w:r>
      <w:r>
        <w:rPr>
          <w:sz w:val="20"/>
        </w:rPr>
        <w:t xml:space="preserve">нет необходимости в запросе выбора номера пакета, поскольку в форме загрузки сообщений из файла все действия выполняются с только что загруженным пакетом. </w:t>
      </w:r>
    </w:p>
    <w:p w:rsidR="00B910DB" w:rsidRPr="00853942" w:rsidRDefault="00B910DB" w:rsidP="00BB6424">
      <w:pPr>
        <w:pStyle w:val="a4"/>
        <w:keepNext/>
        <w:numPr>
          <w:ilvl w:val="1"/>
          <w:numId w:val="1"/>
        </w:numPr>
        <w:spacing w:before="360" w:after="240"/>
        <w:ind w:left="992" w:hanging="635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bookmarkStart w:id="46" w:name="форма_списка_аудита"/>
      <w:bookmarkEnd w:id="46"/>
      <w:r w:rsidRPr="00853942">
        <w:rPr>
          <w:b/>
          <w:color w:val="2F5496" w:themeColor="accent5" w:themeShade="BF"/>
          <w:spacing w:val="20"/>
        </w:rPr>
        <w:t>Форма «</w:t>
      </w:r>
      <w:r w:rsidR="00AD5339">
        <w:rPr>
          <w:b/>
          <w:color w:val="2F5496" w:themeColor="accent5" w:themeShade="BF"/>
          <w:spacing w:val="20"/>
        </w:rPr>
        <w:t>Ввод и авторизация операции</w:t>
      </w:r>
      <w:r w:rsidRPr="00853942">
        <w:rPr>
          <w:b/>
          <w:color w:val="2F5496" w:themeColor="accent5" w:themeShade="BF"/>
          <w:spacing w:val="20"/>
        </w:rPr>
        <w:t>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70"/>
      </w:tblGrid>
      <w:tr w:rsidR="00B910DB" w:rsidRPr="00AF1706" w:rsidTr="00191EC5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AF1706" w:rsidRDefault="00B910DB" w:rsidP="00191EC5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Заголовок формы:</w:t>
            </w:r>
          </w:p>
        </w:tc>
        <w:tc>
          <w:tcPr>
            <w:tcW w:w="5670" w:type="dxa"/>
            <w:shd w:val="clear" w:color="auto" w:fill="auto"/>
          </w:tcPr>
          <w:p w:rsidR="00B910DB" w:rsidRPr="00AF1706" w:rsidRDefault="00B910DB" w:rsidP="00191EC5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«</w:t>
            </w:r>
            <w:r w:rsidR="00AD5339">
              <w:rPr>
                <w:sz w:val="20"/>
                <w:szCs w:val="20"/>
              </w:rPr>
              <w:t>Ввод и авторизация операции</w:t>
            </w:r>
            <w:r w:rsidRPr="00AF1706">
              <w:rPr>
                <w:sz w:val="20"/>
                <w:szCs w:val="20"/>
              </w:rPr>
              <w:t>»</w:t>
            </w:r>
          </w:p>
        </w:tc>
      </w:tr>
      <w:tr w:rsidR="00B910DB" w:rsidRPr="00AF1706" w:rsidTr="00191EC5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AF1706" w:rsidRDefault="00B910DB" w:rsidP="00191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  <w:r w:rsidRPr="00AF1706">
              <w:rPr>
                <w:sz w:val="20"/>
                <w:szCs w:val="20"/>
              </w:rPr>
              <w:t xml:space="preserve"> формы:</w:t>
            </w:r>
          </w:p>
        </w:tc>
        <w:tc>
          <w:tcPr>
            <w:tcW w:w="5670" w:type="dxa"/>
            <w:shd w:val="clear" w:color="auto" w:fill="auto"/>
          </w:tcPr>
          <w:p w:rsidR="00B910DB" w:rsidRPr="00AF1706" w:rsidRDefault="00B910DB" w:rsidP="00191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ручного ввода и обработки сообщений</w:t>
            </w:r>
          </w:p>
        </w:tc>
      </w:tr>
      <w:tr w:rsidR="00B910DB" w:rsidRPr="00AF1706" w:rsidTr="00191EC5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AF1706" w:rsidRDefault="00B910DB" w:rsidP="00191EC5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Таблица-источник:</w:t>
            </w:r>
          </w:p>
        </w:tc>
        <w:tc>
          <w:tcPr>
            <w:tcW w:w="5670" w:type="dxa"/>
            <w:shd w:val="clear" w:color="auto" w:fill="auto"/>
          </w:tcPr>
          <w:p w:rsidR="00B910DB" w:rsidRPr="00AF1706" w:rsidRDefault="00B910DB" w:rsidP="00191EC5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GL_</w:t>
            </w:r>
            <w:r w:rsidRPr="00AF1706">
              <w:rPr>
                <w:sz w:val="20"/>
                <w:szCs w:val="20"/>
                <w:lang w:val="en-US"/>
              </w:rPr>
              <w:t xml:space="preserve"> </w:t>
            </w:r>
            <w:r w:rsidRPr="00AF1706">
              <w:rPr>
                <w:sz w:val="20"/>
                <w:szCs w:val="20"/>
              </w:rPr>
              <w:t>BATPST</w:t>
            </w:r>
          </w:p>
        </w:tc>
      </w:tr>
      <w:tr w:rsidR="00B910DB" w:rsidRPr="00AF1706" w:rsidTr="00191EC5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4E3794" w:rsidRDefault="00B910DB" w:rsidP="00191EC5">
            <w:pPr>
              <w:rPr>
                <w:sz w:val="20"/>
                <w:szCs w:val="20"/>
              </w:rPr>
            </w:pPr>
            <w:r w:rsidRPr="004E3794">
              <w:rPr>
                <w:sz w:val="20"/>
                <w:szCs w:val="20"/>
              </w:rPr>
              <w:t>Вид формы:</w:t>
            </w:r>
          </w:p>
        </w:tc>
        <w:tc>
          <w:tcPr>
            <w:tcW w:w="5670" w:type="dxa"/>
            <w:shd w:val="clear" w:color="auto" w:fill="auto"/>
          </w:tcPr>
          <w:p w:rsidR="00B910DB" w:rsidRPr="004E3794" w:rsidRDefault="00B910DB" w:rsidP="00191EC5">
            <w:pPr>
              <w:rPr>
                <w:sz w:val="20"/>
                <w:szCs w:val="20"/>
                <w:lang w:val="en-US"/>
              </w:rPr>
            </w:pPr>
            <w:proofErr w:type="spellStart"/>
            <w:r w:rsidRPr="004E3794">
              <w:rPr>
                <w:sz w:val="20"/>
                <w:szCs w:val="20"/>
                <w:lang w:val="en-US"/>
              </w:rPr>
              <w:t>Табличный</w:t>
            </w:r>
            <w:proofErr w:type="spellEnd"/>
            <w:r w:rsidRPr="004E379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E3794">
              <w:rPr>
                <w:sz w:val="20"/>
                <w:szCs w:val="20"/>
                <w:lang w:val="en-US"/>
              </w:rPr>
              <w:t>вывод</w:t>
            </w:r>
            <w:proofErr w:type="spellEnd"/>
            <w:r w:rsidRPr="004E379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3794">
              <w:rPr>
                <w:sz w:val="20"/>
                <w:szCs w:val="20"/>
                <w:lang w:val="en-US"/>
              </w:rPr>
              <w:t>списком</w:t>
            </w:r>
            <w:proofErr w:type="spellEnd"/>
            <w:r w:rsidRPr="004E3794">
              <w:rPr>
                <w:sz w:val="20"/>
                <w:szCs w:val="20"/>
                <w:lang w:val="en-US"/>
              </w:rPr>
              <w:t>)</w:t>
            </w:r>
          </w:p>
        </w:tc>
      </w:tr>
      <w:tr w:rsidR="00B910DB" w:rsidRPr="00AF1706" w:rsidTr="00191EC5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AF1706" w:rsidRDefault="00B910DB" w:rsidP="00191EC5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Сортировка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B910DB" w:rsidRPr="00AF1706" w:rsidRDefault="00B910DB" w:rsidP="00191EC5">
            <w:pPr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обратная по первичному ключу</w:t>
            </w:r>
          </w:p>
        </w:tc>
      </w:tr>
      <w:tr w:rsidR="00B910DB" w:rsidRPr="00AF1706" w:rsidTr="00191EC5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AF1706" w:rsidRDefault="00B910DB" w:rsidP="00191EC5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Стандартные функции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B910DB" w:rsidRPr="00AF1706" w:rsidRDefault="00B910DB" w:rsidP="00191EC5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 xml:space="preserve">установка фильтра и просмотр текущего </w:t>
            </w:r>
            <w:r>
              <w:rPr>
                <w:sz w:val="20"/>
                <w:szCs w:val="20"/>
              </w:rPr>
              <w:t>сообщения</w:t>
            </w:r>
          </w:p>
        </w:tc>
      </w:tr>
      <w:tr w:rsidR="00B910DB" w:rsidRPr="00AF1706" w:rsidTr="00191EC5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AF1706" w:rsidRDefault="00B910DB" w:rsidP="00191EC5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Дополнительные функции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B910DB" w:rsidRPr="001C23DE" w:rsidRDefault="00B910DB" w:rsidP="00FC6E32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 w:rsidRPr="001C23DE">
              <w:rPr>
                <w:sz w:val="20"/>
              </w:rPr>
              <w:t>быстр</w:t>
            </w:r>
            <w:r>
              <w:rPr>
                <w:sz w:val="20"/>
              </w:rPr>
              <w:t xml:space="preserve">ый фильтр </w:t>
            </w:r>
            <w:r w:rsidRPr="001C23DE">
              <w:rPr>
                <w:sz w:val="20"/>
              </w:rPr>
              <w:t>для выбора шага обработки сообщений</w:t>
            </w:r>
          </w:p>
          <w:p w:rsidR="00B910DB" w:rsidRDefault="00B910DB" w:rsidP="00FC6E32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всех не обработанных или обработанных за текущий день сообщений</w:t>
            </w:r>
          </w:p>
          <w:p w:rsidR="00B910DB" w:rsidRDefault="00B910DB" w:rsidP="00FC6E32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сообщения</w:t>
            </w:r>
          </w:p>
          <w:p w:rsidR="008B1D4D" w:rsidRDefault="008B1D4D" w:rsidP="00FC6E32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сообщения по шаблону</w:t>
            </w:r>
          </w:p>
          <w:p w:rsidR="00B910DB" w:rsidRDefault="00B910DB" w:rsidP="00FC6E32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сообщения</w:t>
            </w:r>
          </w:p>
          <w:p w:rsidR="00B910DB" w:rsidRDefault="00B910DB" w:rsidP="00FC6E32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сообщения</w:t>
            </w:r>
          </w:p>
          <w:p w:rsidR="00B910DB" w:rsidRDefault="00B910DB" w:rsidP="00FC6E32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сообщения на подпись</w:t>
            </w:r>
          </w:p>
          <w:p w:rsidR="00B910DB" w:rsidRDefault="00B910DB" w:rsidP="00FC6E32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сообщения</w:t>
            </w:r>
          </w:p>
          <w:p w:rsidR="00B910DB" w:rsidRDefault="00B910DB" w:rsidP="00604F24">
            <w:pPr>
              <w:pStyle w:val="a4"/>
              <w:numPr>
                <w:ilvl w:val="0"/>
                <w:numId w:val="8"/>
              </w:numPr>
              <w:ind w:left="7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подтверждение даты сообщения</w:t>
            </w:r>
          </w:p>
          <w:p w:rsidR="001F7DE2" w:rsidRPr="001C23DE" w:rsidRDefault="001F7DE2" w:rsidP="00FC6E32">
            <w:pPr>
              <w:pStyle w:val="a4"/>
              <w:numPr>
                <w:ilvl w:val="0"/>
                <w:numId w:val="8"/>
              </w:numPr>
              <w:spacing w:after="120"/>
              <w:ind w:left="73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на доработку</w:t>
            </w:r>
          </w:p>
        </w:tc>
      </w:tr>
      <w:tr w:rsidR="00B910DB" w:rsidRPr="00253B8E" w:rsidTr="00191EC5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B312AE" w:rsidRDefault="00B910DB" w:rsidP="00191E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Предустановленный фильтр:</w:t>
            </w:r>
          </w:p>
        </w:tc>
        <w:tc>
          <w:tcPr>
            <w:tcW w:w="5670" w:type="dxa"/>
            <w:shd w:val="clear" w:color="auto" w:fill="auto"/>
          </w:tcPr>
          <w:p w:rsidR="00B910DB" w:rsidRPr="00B312AE" w:rsidRDefault="00B910DB" w:rsidP="00191EC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INVISIBLE = ‘0’ and PROCDATE = </w:t>
            </w:r>
            <w:proofErr w:type="spellStart"/>
            <w:r>
              <w:rPr>
                <w:sz w:val="20"/>
                <w:lang w:val="en-US"/>
              </w:rPr>
              <w:t>curdate</w:t>
            </w:r>
            <w:proofErr w:type="spellEnd"/>
            <w:r w:rsidRPr="00EE7317">
              <w:rPr>
                <w:sz w:val="20"/>
                <w:lang w:val="en-US"/>
              </w:rPr>
              <w:t xml:space="preserve"> and INP_METHOD = '</w:t>
            </w:r>
            <w:r>
              <w:rPr>
                <w:sz w:val="20"/>
                <w:lang w:val="en-US"/>
              </w:rPr>
              <w:t>M</w:t>
            </w:r>
            <w:r w:rsidRPr="00EE7317">
              <w:rPr>
                <w:sz w:val="20"/>
                <w:lang w:val="en-US"/>
              </w:rPr>
              <w:t>'</w:t>
            </w:r>
          </w:p>
        </w:tc>
      </w:tr>
      <w:tr w:rsidR="00B910DB" w:rsidRPr="00AF1706" w:rsidTr="00191EC5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AF1706" w:rsidRDefault="00B910DB" w:rsidP="00191EC5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Вызов формы:</w:t>
            </w:r>
          </w:p>
        </w:tc>
        <w:tc>
          <w:tcPr>
            <w:tcW w:w="5670" w:type="dxa"/>
            <w:shd w:val="clear" w:color="auto" w:fill="auto"/>
          </w:tcPr>
          <w:p w:rsidR="00B910DB" w:rsidRPr="00AF1706" w:rsidRDefault="00B910DB" w:rsidP="00191EC5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из </w:t>
            </w:r>
            <w:r w:rsidRPr="00AF1706">
              <w:rPr>
                <w:sz w:val="20"/>
              </w:rPr>
              <w:t>пункт</w:t>
            </w:r>
            <w:r>
              <w:rPr>
                <w:sz w:val="20"/>
              </w:rPr>
              <w:t>а</w:t>
            </w:r>
            <w:r w:rsidRPr="00AF1706">
              <w:rPr>
                <w:sz w:val="20"/>
              </w:rPr>
              <w:t xml:space="preserve"> меню «</w:t>
            </w:r>
            <w:r w:rsidR="00AD5339">
              <w:rPr>
                <w:sz w:val="20"/>
              </w:rPr>
              <w:t>Ввод и авторизация операции</w:t>
            </w:r>
            <w:r w:rsidRPr="00AF1706">
              <w:rPr>
                <w:sz w:val="20"/>
              </w:rPr>
              <w:t>» вкладки «Бухучет»</w:t>
            </w:r>
          </w:p>
        </w:tc>
      </w:tr>
      <w:tr w:rsidR="00B910DB" w:rsidRPr="00AF1706" w:rsidTr="00191EC5">
        <w:trPr>
          <w:trHeight w:val="557"/>
        </w:trPr>
        <w:tc>
          <w:tcPr>
            <w:tcW w:w="2689" w:type="dxa"/>
            <w:shd w:val="clear" w:color="auto" w:fill="F2F2F2" w:themeFill="background1" w:themeFillShade="F2"/>
          </w:tcPr>
          <w:p w:rsidR="00B910DB" w:rsidRPr="00745073" w:rsidRDefault="00B910DB" w:rsidP="00191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 к форме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B910DB" w:rsidRPr="00AF1706" w:rsidRDefault="00B910DB" w:rsidP="00191EC5">
            <w:pPr>
              <w:rPr>
                <w:sz w:val="20"/>
              </w:rPr>
            </w:pPr>
            <w:r>
              <w:rPr>
                <w:sz w:val="20"/>
              </w:rPr>
              <w:t>у</w:t>
            </w:r>
            <w:r w:rsidRPr="00B312A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пользователей, имеющих </w:t>
            </w:r>
            <w:r w:rsidR="008B1D4D">
              <w:rPr>
                <w:sz w:val="20"/>
              </w:rPr>
              <w:t>одно из прав</w:t>
            </w:r>
            <w:r>
              <w:rPr>
                <w:sz w:val="20"/>
              </w:rPr>
              <w:t xml:space="preserve"> просмотра, ввода, подписи и подтверждения даты сообщений</w:t>
            </w:r>
          </w:p>
        </w:tc>
      </w:tr>
    </w:tbl>
    <w:p w:rsidR="00B910DB" w:rsidRDefault="00B910DB" w:rsidP="003E088E">
      <w:pPr>
        <w:pStyle w:val="a4"/>
        <w:spacing w:before="360"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Список полей и порядок их отображения в форме</w:t>
      </w:r>
      <w:r w:rsidRPr="002C31FE">
        <w:rPr>
          <w:sz w:val="20"/>
        </w:rPr>
        <w:t xml:space="preserve"> </w:t>
      </w:r>
      <w:r>
        <w:rPr>
          <w:sz w:val="20"/>
        </w:rPr>
        <w:t>«</w:t>
      </w:r>
      <w:r w:rsidR="00AD5339">
        <w:rPr>
          <w:sz w:val="20"/>
        </w:rPr>
        <w:t>Ввод и авторизация операции</w:t>
      </w:r>
      <w:r>
        <w:rPr>
          <w:sz w:val="20"/>
        </w:rPr>
        <w:t>»</w:t>
      </w:r>
      <w:r w:rsidR="003E088E" w:rsidRPr="003E088E">
        <w:rPr>
          <w:sz w:val="20"/>
        </w:rPr>
        <w:t xml:space="preserve"> </w:t>
      </w:r>
      <w:r w:rsidR="003E088E">
        <w:rPr>
          <w:sz w:val="20"/>
        </w:rPr>
        <w:t xml:space="preserve">представлен в таблице отображаемых полей в </w:t>
      </w:r>
      <w:hyperlink w:anchor="приложение1" w:history="1">
        <w:r w:rsidR="003E088E" w:rsidRPr="006378E8">
          <w:rPr>
            <w:rStyle w:val="a6"/>
            <w:sz w:val="20"/>
          </w:rPr>
          <w:t>Приложении 1</w:t>
        </w:r>
      </w:hyperlink>
    </w:p>
    <w:p w:rsidR="00F42414" w:rsidRPr="00853942" w:rsidRDefault="00F42414" w:rsidP="00464069">
      <w:pPr>
        <w:pStyle w:val="a4"/>
        <w:keepNext/>
        <w:numPr>
          <w:ilvl w:val="1"/>
          <w:numId w:val="1"/>
        </w:numPr>
        <w:spacing w:before="360" w:after="240"/>
        <w:ind w:left="992" w:hanging="635"/>
        <w:contextualSpacing w:val="0"/>
        <w:jc w:val="both"/>
        <w:outlineLvl w:val="1"/>
        <w:rPr>
          <w:b/>
          <w:color w:val="2F5496" w:themeColor="accent5" w:themeShade="BF"/>
          <w:spacing w:val="20"/>
        </w:rPr>
      </w:pPr>
      <w:r w:rsidRPr="00853942">
        <w:rPr>
          <w:b/>
          <w:color w:val="2F5496" w:themeColor="accent5" w:themeShade="BF"/>
          <w:spacing w:val="20"/>
        </w:rPr>
        <w:lastRenderedPageBreak/>
        <w:t>Форма «</w:t>
      </w:r>
      <w:r w:rsidR="00AD5339">
        <w:rPr>
          <w:b/>
          <w:color w:val="2F5496" w:themeColor="accent5" w:themeShade="BF"/>
          <w:spacing w:val="20"/>
        </w:rPr>
        <w:t>История создания операции</w:t>
      </w:r>
      <w:r w:rsidRPr="00853942">
        <w:rPr>
          <w:b/>
          <w:color w:val="2F5496" w:themeColor="accent5" w:themeShade="BF"/>
          <w:spacing w:val="20"/>
        </w:rPr>
        <w:t>»</w:t>
      </w:r>
    </w:p>
    <w:p w:rsidR="00F42414" w:rsidRDefault="00F42414" w:rsidP="005365EA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Для просмотра полного списка сообщений без каких-либо предустановленных фильтров, кроме установки периода просмотра данных, необходимо реализовать форму «</w:t>
      </w:r>
      <w:r w:rsidR="00AD5339">
        <w:rPr>
          <w:sz w:val="20"/>
        </w:rPr>
        <w:t>История создания операции</w:t>
      </w:r>
      <w:r>
        <w:rPr>
          <w:sz w:val="20"/>
        </w:rPr>
        <w:t>».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4819"/>
      </w:tblGrid>
      <w:tr w:rsidR="005365EA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5365EA" w:rsidRPr="00AF1706" w:rsidRDefault="005365EA" w:rsidP="002C31FE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Заголовок формы:</w:t>
            </w:r>
          </w:p>
        </w:tc>
        <w:tc>
          <w:tcPr>
            <w:tcW w:w="4819" w:type="dxa"/>
            <w:shd w:val="clear" w:color="auto" w:fill="auto"/>
          </w:tcPr>
          <w:p w:rsidR="005365EA" w:rsidRPr="00AF1706" w:rsidRDefault="005365EA" w:rsidP="002C31FE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 xml:space="preserve">  «</w:t>
            </w:r>
            <w:r w:rsidR="00AD5339">
              <w:rPr>
                <w:sz w:val="20"/>
              </w:rPr>
              <w:t>История создания операции</w:t>
            </w:r>
            <w:r w:rsidRPr="00AF1706">
              <w:rPr>
                <w:sz w:val="20"/>
                <w:szCs w:val="20"/>
              </w:rPr>
              <w:t>»</w:t>
            </w:r>
          </w:p>
        </w:tc>
      </w:tr>
      <w:tr w:rsidR="005365EA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5365EA" w:rsidRPr="00AF1706" w:rsidRDefault="005365EA" w:rsidP="002C31FE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Таблица-источник:</w:t>
            </w:r>
          </w:p>
        </w:tc>
        <w:tc>
          <w:tcPr>
            <w:tcW w:w="4819" w:type="dxa"/>
            <w:shd w:val="clear" w:color="auto" w:fill="auto"/>
          </w:tcPr>
          <w:p w:rsidR="005365EA" w:rsidRPr="00AF1706" w:rsidRDefault="005365EA" w:rsidP="005365EA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 xml:space="preserve"> GL_</w:t>
            </w:r>
            <w:r w:rsidRPr="00AF1706">
              <w:rPr>
                <w:sz w:val="20"/>
                <w:szCs w:val="20"/>
                <w:lang w:val="en-US"/>
              </w:rPr>
              <w:t xml:space="preserve"> </w:t>
            </w:r>
            <w:r w:rsidRPr="00AF1706">
              <w:rPr>
                <w:sz w:val="20"/>
                <w:szCs w:val="20"/>
              </w:rPr>
              <w:t>BATPST</w:t>
            </w:r>
          </w:p>
        </w:tc>
      </w:tr>
      <w:tr w:rsidR="004E3794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4E3794" w:rsidRPr="004E3794" w:rsidRDefault="004E3794" w:rsidP="00191EC5">
            <w:pPr>
              <w:rPr>
                <w:sz w:val="20"/>
                <w:szCs w:val="20"/>
              </w:rPr>
            </w:pPr>
            <w:r w:rsidRPr="004E3794">
              <w:rPr>
                <w:sz w:val="20"/>
                <w:szCs w:val="20"/>
              </w:rPr>
              <w:t>Вид формы:</w:t>
            </w:r>
          </w:p>
        </w:tc>
        <w:tc>
          <w:tcPr>
            <w:tcW w:w="4819" w:type="dxa"/>
            <w:shd w:val="clear" w:color="auto" w:fill="auto"/>
          </w:tcPr>
          <w:p w:rsidR="004E3794" w:rsidRPr="004E3794" w:rsidRDefault="004E3794" w:rsidP="00191EC5">
            <w:pPr>
              <w:rPr>
                <w:sz w:val="20"/>
                <w:szCs w:val="20"/>
                <w:lang w:val="en-US"/>
              </w:rPr>
            </w:pPr>
            <w:proofErr w:type="spellStart"/>
            <w:r w:rsidRPr="004E3794">
              <w:rPr>
                <w:sz w:val="20"/>
                <w:szCs w:val="20"/>
                <w:lang w:val="en-US"/>
              </w:rPr>
              <w:t>Табличный</w:t>
            </w:r>
            <w:proofErr w:type="spellEnd"/>
            <w:r w:rsidRPr="004E379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E3794">
              <w:rPr>
                <w:sz w:val="20"/>
                <w:szCs w:val="20"/>
                <w:lang w:val="en-US"/>
              </w:rPr>
              <w:t>вывод</w:t>
            </w:r>
            <w:proofErr w:type="spellEnd"/>
            <w:r w:rsidRPr="004E379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3794">
              <w:rPr>
                <w:sz w:val="20"/>
                <w:szCs w:val="20"/>
                <w:lang w:val="en-US"/>
              </w:rPr>
              <w:t>списком</w:t>
            </w:r>
            <w:proofErr w:type="spellEnd"/>
            <w:r w:rsidRPr="004E3794">
              <w:rPr>
                <w:sz w:val="20"/>
                <w:szCs w:val="20"/>
                <w:lang w:val="en-US"/>
              </w:rPr>
              <w:t>)</w:t>
            </w:r>
          </w:p>
        </w:tc>
      </w:tr>
      <w:tr w:rsidR="005365EA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5365EA" w:rsidRPr="00AF1706" w:rsidRDefault="005365EA" w:rsidP="002C31FE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Сортировка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5365EA" w:rsidRPr="00AF1706" w:rsidRDefault="001F7DE2">
            <w:pPr>
              <w:rPr>
                <w:rFonts w:cs="Helv"/>
                <w:color w:val="000000"/>
                <w:sz w:val="20"/>
                <w:szCs w:val="20"/>
              </w:rPr>
            </w:pPr>
            <w:r>
              <w:rPr>
                <w:rFonts w:cs="Helv"/>
                <w:color w:val="000000"/>
                <w:sz w:val="20"/>
                <w:szCs w:val="20"/>
              </w:rPr>
              <w:t>Обратная по дате создания (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?</w:t>
            </w:r>
            <w:r>
              <w:rPr>
                <w:rFonts w:cs="Helv"/>
                <w:color w:val="000000"/>
                <w:sz w:val="20"/>
                <w:szCs w:val="20"/>
              </w:rPr>
              <w:t>)</w:t>
            </w:r>
          </w:p>
        </w:tc>
      </w:tr>
      <w:tr w:rsidR="005365EA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5365EA" w:rsidRPr="00AF1706" w:rsidRDefault="005365EA" w:rsidP="002C31FE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Стандартные функции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5365EA" w:rsidRPr="00AF1706" w:rsidRDefault="005365EA" w:rsidP="00AF1706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 xml:space="preserve">установка фильтра и просмотр текущего </w:t>
            </w:r>
            <w:r w:rsidR="00AF1706">
              <w:rPr>
                <w:sz w:val="20"/>
                <w:szCs w:val="20"/>
              </w:rPr>
              <w:t>сообщения</w:t>
            </w:r>
          </w:p>
        </w:tc>
      </w:tr>
      <w:tr w:rsidR="00AF1706" w:rsidRPr="00AF1706" w:rsidTr="002C31FE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:rsidR="00AF1706" w:rsidRPr="00AF1706" w:rsidRDefault="00AF1706" w:rsidP="002C31FE">
            <w:pPr>
              <w:rPr>
                <w:sz w:val="20"/>
                <w:szCs w:val="20"/>
                <w:lang w:val="en-US"/>
              </w:rPr>
            </w:pPr>
            <w:r w:rsidRPr="00AF1706">
              <w:rPr>
                <w:sz w:val="20"/>
                <w:szCs w:val="20"/>
              </w:rPr>
              <w:t>Дополнительные функции</w:t>
            </w:r>
            <w:r w:rsidRPr="00AF170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AF1706" w:rsidRPr="00AF1706" w:rsidRDefault="00AF1706" w:rsidP="002C31FE">
            <w:pPr>
              <w:rPr>
                <w:sz w:val="20"/>
                <w:szCs w:val="20"/>
              </w:rPr>
            </w:pPr>
            <w:r w:rsidRPr="00AF1706">
              <w:rPr>
                <w:sz w:val="20"/>
              </w:rPr>
              <w:t>установка быстрого фильтра для выбора периода просмотра входящих сообщений</w:t>
            </w:r>
          </w:p>
        </w:tc>
      </w:tr>
      <w:tr w:rsidR="00AF1706" w:rsidRPr="00AF1706" w:rsidTr="004E3794">
        <w:trPr>
          <w:trHeight w:val="284"/>
        </w:trPr>
        <w:tc>
          <w:tcPr>
            <w:tcW w:w="2689" w:type="dxa"/>
            <w:shd w:val="clear" w:color="auto" w:fill="F2F2F2" w:themeFill="background1" w:themeFillShade="F2"/>
          </w:tcPr>
          <w:p w:rsidR="00AF1706" w:rsidRPr="00AF1706" w:rsidRDefault="00AF1706" w:rsidP="002C31FE">
            <w:pPr>
              <w:rPr>
                <w:sz w:val="20"/>
                <w:szCs w:val="20"/>
              </w:rPr>
            </w:pPr>
            <w:r w:rsidRPr="00AF1706">
              <w:rPr>
                <w:sz w:val="20"/>
                <w:szCs w:val="20"/>
              </w:rPr>
              <w:t>Вызов формы:</w:t>
            </w:r>
          </w:p>
        </w:tc>
        <w:tc>
          <w:tcPr>
            <w:tcW w:w="4819" w:type="dxa"/>
            <w:shd w:val="clear" w:color="auto" w:fill="auto"/>
          </w:tcPr>
          <w:p w:rsidR="00AF1706" w:rsidRPr="00AF1706" w:rsidRDefault="00AF1706" w:rsidP="002C31FE">
            <w:pPr>
              <w:rPr>
                <w:sz w:val="20"/>
                <w:szCs w:val="20"/>
              </w:rPr>
            </w:pPr>
            <w:r w:rsidRPr="00AF1706">
              <w:rPr>
                <w:sz w:val="20"/>
              </w:rPr>
              <w:t>пункт меню «</w:t>
            </w:r>
            <w:r w:rsidR="00AD5339">
              <w:rPr>
                <w:sz w:val="20"/>
              </w:rPr>
              <w:t>История создания операции</w:t>
            </w:r>
            <w:r w:rsidRPr="00AF1706">
              <w:rPr>
                <w:sz w:val="20"/>
              </w:rPr>
              <w:t>» вкладки «Бухучет»</w:t>
            </w:r>
          </w:p>
        </w:tc>
      </w:tr>
    </w:tbl>
    <w:p w:rsidR="00F42414" w:rsidRDefault="00F42414" w:rsidP="00ED5C45">
      <w:pPr>
        <w:pStyle w:val="a4"/>
        <w:spacing w:before="240"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Данн</w:t>
      </w:r>
      <w:r w:rsidR="00ED5C45">
        <w:rPr>
          <w:sz w:val="20"/>
        </w:rPr>
        <w:t xml:space="preserve">ая форма </w:t>
      </w:r>
      <w:r>
        <w:rPr>
          <w:sz w:val="20"/>
        </w:rPr>
        <w:t>долж</w:t>
      </w:r>
      <w:r w:rsidR="00ED5C45">
        <w:rPr>
          <w:sz w:val="20"/>
        </w:rPr>
        <w:t>на</w:t>
      </w:r>
      <w:r>
        <w:rPr>
          <w:sz w:val="20"/>
        </w:rPr>
        <w:t xml:space="preserve"> быть доступн</w:t>
      </w:r>
      <w:r w:rsidR="00ED5C45">
        <w:rPr>
          <w:sz w:val="20"/>
        </w:rPr>
        <w:t>а</w:t>
      </w:r>
      <w:r>
        <w:rPr>
          <w:sz w:val="20"/>
        </w:rPr>
        <w:t xml:space="preserve"> пользователям</w:t>
      </w:r>
      <w:r w:rsidR="00ED5C45">
        <w:rPr>
          <w:sz w:val="20"/>
        </w:rPr>
        <w:t>, роль которых содержит функцию</w:t>
      </w:r>
      <w:r>
        <w:rPr>
          <w:sz w:val="20"/>
        </w:rPr>
        <w:t xml:space="preserve"> просмотра данной формы</w:t>
      </w:r>
      <w:r w:rsidR="00ED5C45">
        <w:rPr>
          <w:sz w:val="20"/>
        </w:rPr>
        <w:t xml:space="preserve">. Если данную функцию не выделять в отдельную роль, то </w:t>
      </w:r>
      <w:r w:rsidR="00916DD2">
        <w:rPr>
          <w:sz w:val="20"/>
        </w:rPr>
        <w:t>доступ к форме могут иметь</w:t>
      </w:r>
      <w:r w:rsidR="00ED5C45">
        <w:rPr>
          <w:sz w:val="20"/>
        </w:rPr>
        <w:t xml:space="preserve"> </w:t>
      </w:r>
      <w:r w:rsidR="00916DD2">
        <w:rPr>
          <w:sz w:val="20"/>
        </w:rPr>
        <w:t xml:space="preserve">только </w:t>
      </w:r>
      <w:r w:rsidR="00ED5C45">
        <w:rPr>
          <w:sz w:val="20"/>
        </w:rPr>
        <w:t>пользовател</w:t>
      </w:r>
      <w:r w:rsidR="00916DD2">
        <w:rPr>
          <w:sz w:val="20"/>
        </w:rPr>
        <w:t>и</w:t>
      </w:r>
      <w:r w:rsidR="00ED5C45">
        <w:rPr>
          <w:sz w:val="20"/>
        </w:rPr>
        <w:t xml:space="preserve"> с правами администратора системы</w:t>
      </w:r>
      <w:r>
        <w:rPr>
          <w:sz w:val="20"/>
        </w:rPr>
        <w:t>.</w:t>
      </w:r>
    </w:p>
    <w:p w:rsidR="00F42414" w:rsidRDefault="00F42414" w:rsidP="005365EA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При открытии формы необходимо запрашивать период просмотра сообщений по дате операционного дня, в котором </w:t>
      </w:r>
      <w:r w:rsidR="00916DD2">
        <w:rPr>
          <w:sz w:val="20"/>
        </w:rPr>
        <w:t>происходила</w:t>
      </w:r>
      <w:r>
        <w:rPr>
          <w:sz w:val="20"/>
        </w:rPr>
        <w:t xml:space="preserve"> регистрация сообщений.</w:t>
      </w:r>
    </w:p>
    <w:p w:rsidR="00916DD2" w:rsidRDefault="00916DD2" w:rsidP="005365EA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В форме должен отображаться полный список сообщений, как введенных вручную, так и в режиме пакетной загрузки, со всеми статусами без деления на авторизованные, неавторизованные и удаленные (невидимые) сообщения.</w:t>
      </w:r>
    </w:p>
    <w:p w:rsidR="002C31FE" w:rsidRDefault="002C31FE" w:rsidP="002C31FE">
      <w:pPr>
        <w:pStyle w:val="a4"/>
        <w:spacing w:after="24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Список полей и порядок их отображения в форме</w:t>
      </w:r>
      <w:r w:rsidRPr="002C31FE">
        <w:rPr>
          <w:sz w:val="20"/>
        </w:rPr>
        <w:t xml:space="preserve"> </w:t>
      </w:r>
      <w:r>
        <w:rPr>
          <w:sz w:val="20"/>
        </w:rPr>
        <w:t>«</w:t>
      </w:r>
      <w:r w:rsidR="00AD5339">
        <w:rPr>
          <w:sz w:val="20"/>
        </w:rPr>
        <w:t>История создания операции</w:t>
      </w:r>
      <w:r>
        <w:rPr>
          <w:sz w:val="20"/>
        </w:rPr>
        <w:t>»</w:t>
      </w:r>
      <w:r w:rsidR="002F0AE3" w:rsidRPr="002F0AE3">
        <w:rPr>
          <w:sz w:val="20"/>
        </w:rPr>
        <w:t xml:space="preserve"> </w:t>
      </w:r>
      <w:r w:rsidR="003E088E">
        <w:rPr>
          <w:sz w:val="20"/>
        </w:rPr>
        <w:t xml:space="preserve">представлен в таблице отображаемых полей в </w:t>
      </w:r>
      <w:hyperlink w:anchor="приложение1" w:history="1">
        <w:r w:rsidR="003E088E" w:rsidRPr="006378E8">
          <w:rPr>
            <w:rStyle w:val="a6"/>
            <w:sz w:val="20"/>
          </w:rPr>
          <w:t>Приложении 1</w:t>
        </w:r>
      </w:hyperlink>
    </w:p>
    <w:p w:rsidR="00916DD2" w:rsidRPr="00562BEC" w:rsidRDefault="00916DD2" w:rsidP="00562BEC">
      <w:pPr>
        <w:spacing w:after="60"/>
        <w:jc w:val="both"/>
        <w:rPr>
          <w:sz w:val="20"/>
        </w:rPr>
      </w:pPr>
    </w:p>
    <w:p w:rsidR="00B910DB" w:rsidRPr="00672CEB" w:rsidRDefault="00B910DB" w:rsidP="00B910DB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672CEB">
        <w:rPr>
          <w:b/>
          <w:color w:val="002060"/>
          <w:spacing w:val="20"/>
          <w:sz w:val="24"/>
          <w:szCs w:val="24"/>
        </w:rPr>
        <w:t>Правила формирования истории изменения состояния сообщени</w:t>
      </w:r>
      <w:r>
        <w:rPr>
          <w:b/>
          <w:color w:val="002060"/>
          <w:spacing w:val="20"/>
          <w:sz w:val="24"/>
          <w:szCs w:val="24"/>
        </w:rPr>
        <w:t>я</w:t>
      </w:r>
    </w:p>
    <w:p w:rsidR="00B910DB" w:rsidRDefault="00B910DB" w:rsidP="00B910DB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Для реализации требования протоколирования всех действий пользователя, осуществляемых в процессе обработки сообщений, следует обеспечить хранение истории изменений в той же таблице </w:t>
      </w:r>
      <w:r>
        <w:rPr>
          <w:sz w:val="20"/>
          <w:lang w:val="en-US"/>
        </w:rPr>
        <w:t>GL</w:t>
      </w:r>
      <w:r w:rsidRPr="00976067">
        <w:rPr>
          <w:sz w:val="20"/>
        </w:rPr>
        <w:t>_</w:t>
      </w:r>
      <w:r>
        <w:rPr>
          <w:sz w:val="20"/>
          <w:lang w:val="en-US"/>
        </w:rPr>
        <w:t>BATPST</w:t>
      </w:r>
      <w:r>
        <w:rPr>
          <w:sz w:val="20"/>
        </w:rPr>
        <w:t xml:space="preserve">, </w:t>
      </w:r>
      <w:r w:rsidRPr="00976067">
        <w:rPr>
          <w:sz w:val="20"/>
        </w:rPr>
        <w:t>которая</w:t>
      </w:r>
      <w:r>
        <w:rPr>
          <w:sz w:val="20"/>
        </w:rPr>
        <w:t xml:space="preserve"> используется для ввода и обработки сообщений.</w:t>
      </w:r>
    </w:p>
    <w:p w:rsidR="00B910DB" w:rsidRPr="004B05EA" w:rsidRDefault="00B910DB" w:rsidP="00B910DB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Для каждого шага обработки сообщений в таблице </w:t>
      </w:r>
      <w:r>
        <w:rPr>
          <w:sz w:val="20"/>
          <w:lang w:val="en-US"/>
        </w:rPr>
        <w:t>GL</w:t>
      </w:r>
      <w:r w:rsidRPr="003D25A1">
        <w:rPr>
          <w:sz w:val="20"/>
        </w:rPr>
        <w:t>_</w:t>
      </w:r>
      <w:r>
        <w:rPr>
          <w:sz w:val="20"/>
          <w:lang w:val="en-US"/>
        </w:rPr>
        <w:t>BATPST</w:t>
      </w:r>
      <w:r>
        <w:rPr>
          <w:sz w:val="20"/>
        </w:rPr>
        <w:t xml:space="preserve"> отведены поля, в которых должна храниться информация о дате и пользователе, совершившем соответствующее шагу обработки действие:</w:t>
      </w:r>
    </w:p>
    <w:p w:rsidR="00B910DB" w:rsidRDefault="00B910DB" w:rsidP="003A5C6D">
      <w:pPr>
        <w:pStyle w:val="a4"/>
        <w:numPr>
          <w:ilvl w:val="0"/>
          <w:numId w:val="42"/>
        </w:numPr>
        <w:spacing w:after="60"/>
        <w:ind w:left="709"/>
        <w:contextualSpacing w:val="0"/>
        <w:jc w:val="both"/>
        <w:rPr>
          <w:sz w:val="20"/>
        </w:rPr>
      </w:pPr>
      <w:r>
        <w:rPr>
          <w:sz w:val="20"/>
          <w:u w:val="single"/>
        </w:rPr>
        <w:t>для ш</w:t>
      </w:r>
      <w:r w:rsidRPr="0030680F">
        <w:rPr>
          <w:sz w:val="20"/>
          <w:u w:val="single"/>
        </w:rPr>
        <w:t>аг</w:t>
      </w:r>
      <w:r>
        <w:rPr>
          <w:sz w:val="20"/>
          <w:u w:val="single"/>
        </w:rPr>
        <w:t>а</w:t>
      </w:r>
      <w:r w:rsidRPr="0030680F">
        <w:rPr>
          <w:sz w:val="20"/>
          <w:u w:val="single"/>
        </w:rPr>
        <w:t xml:space="preserve"> 1.</w:t>
      </w:r>
      <w:r w:rsidRPr="00BF3468">
        <w:rPr>
          <w:sz w:val="20"/>
        </w:rPr>
        <w:t xml:space="preserve"> – </w:t>
      </w:r>
      <w:r w:rsidRPr="003D25A1">
        <w:rPr>
          <w:sz w:val="20"/>
        </w:rPr>
        <w:t>“Ввод и переда</w:t>
      </w:r>
      <w:r>
        <w:rPr>
          <w:sz w:val="20"/>
        </w:rPr>
        <w:t>ча на подпись</w:t>
      </w:r>
      <w:r w:rsidRPr="003D25A1">
        <w:rPr>
          <w:sz w:val="20"/>
        </w:rPr>
        <w:t>”</w:t>
      </w:r>
    </w:p>
    <w:p w:rsidR="00B910DB" w:rsidRPr="004B05EA" w:rsidRDefault="00B910DB" w:rsidP="003A5C6D">
      <w:pPr>
        <w:pStyle w:val="a4"/>
        <w:numPr>
          <w:ilvl w:val="0"/>
          <w:numId w:val="40"/>
        </w:numPr>
        <w:spacing w:after="0"/>
        <w:ind w:left="3261"/>
        <w:jc w:val="both"/>
        <w:rPr>
          <w:rFonts w:asciiTheme="majorHAnsi" w:hAnsiTheme="majorHAnsi" w:cs="Helv"/>
          <w:color w:val="000000"/>
          <w:sz w:val="20"/>
          <w:szCs w:val="20"/>
          <w:lang w:val="en-US"/>
        </w:rPr>
      </w:pPr>
      <w:r w:rsidRPr="004B05EA">
        <w:rPr>
          <w:rFonts w:asciiTheme="majorHAnsi" w:hAnsiTheme="majorHAnsi" w:cs="Helv"/>
          <w:color w:val="000000"/>
          <w:sz w:val="20"/>
          <w:szCs w:val="20"/>
          <w:lang w:val="en-US"/>
        </w:rPr>
        <w:t>OTS</w:t>
      </w:r>
    </w:p>
    <w:p w:rsidR="00B910DB" w:rsidRPr="003D25A1" w:rsidRDefault="00B910DB" w:rsidP="003A5C6D">
      <w:pPr>
        <w:pStyle w:val="a4"/>
        <w:numPr>
          <w:ilvl w:val="0"/>
          <w:numId w:val="40"/>
        </w:numPr>
        <w:spacing w:after="60"/>
        <w:ind w:left="3261" w:hanging="357"/>
        <w:contextualSpacing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672FFB">
        <w:rPr>
          <w:rFonts w:asciiTheme="majorHAnsi" w:hAnsiTheme="majorHAnsi" w:cs="Helv"/>
          <w:color w:val="000000"/>
          <w:sz w:val="20"/>
          <w:szCs w:val="20"/>
          <w:lang w:val="en-US"/>
        </w:rPr>
        <w:t>USER_NAME</w:t>
      </w:r>
    </w:p>
    <w:p w:rsidR="00B910DB" w:rsidRDefault="00B910DB" w:rsidP="003A5C6D">
      <w:pPr>
        <w:pStyle w:val="a4"/>
        <w:numPr>
          <w:ilvl w:val="0"/>
          <w:numId w:val="42"/>
        </w:numPr>
        <w:spacing w:after="60"/>
        <w:ind w:left="709"/>
        <w:contextualSpacing w:val="0"/>
        <w:jc w:val="both"/>
        <w:rPr>
          <w:sz w:val="20"/>
        </w:rPr>
      </w:pPr>
      <w:r>
        <w:rPr>
          <w:sz w:val="20"/>
          <w:u w:val="single"/>
        </w:rPr>
        <w:t>для ш</w:t>
      </w:r>
      <w:r w:rsidRPr="0030680F">
        <w:rPr>
          <w:sz w:val="20"/>
          <w:u w:val="single"/>
        </w:rPr>
        <w:t>аг</w:t>
      </w:r>
      <w:r>
        <w:rPr>
          <w:sz w:val="20"/>
          <w:u w:val="single"/>
        </w:rPr>
        <w:t>а</w:t>
      </w:r>
      <w:r w:rsidRPr="0030680F">
        <w:rPr>
          <w:sz w:val="20"/>
          <w:u w:val="single"/>
        </w:rPr>
        <w:t xml:space="preserve"> 2.</w:t>
      </w:r>
      <w:r w:rsidRPr="0030680F">
        <w:rPr>
          <w:sz w:val="20"/>
        </w:rPr>
        <w:t xml:space="preserve"> </w:t>
      </w:r>
      <w:r w:rsidRPr="00BF3468">
        <w:rPr>
          <w:sz w:val="20"/>
        </w:rPr>
        <w:t xml:space="preserve">– </w:t>
      </w:r>
      <w:r w:rsidRPr="004B05EA">
        <w:rPr>
          <w:sz w:val="20"/>
        </w:rPr>
        <w:t>“Подпись”</w:t>
      </w:r>
    </w:p>
    <w:p w:rsidR="00B910DB" w:rsidRPr="004B05EA" w:rsidRDefault="00B910DB" w:rsidP="003A5C6D">
      <w:pPr>
        <w:pStyle w:val="a4"/>
        <w:keepNext/>
        <w:numPr>
          <w:ilvl w:val="0"/>
          <w:numId w:val="40"/>
        </w:numPr>
        <w:spacing w:after="0"/>
        <w:ind w:left="3260" w:hanging="357"/>
        <w:jc w:val="both"/>
        <w:rPr>
          <w:rFonts w:asciiTheme="majorHAnsi" w:hAnsiTheme="majorHAnsi" w:cs="Helv"/>
          <w:color w:val="000000"/>
          <w:sz w:val="20"/>
          <w:szCs w:val="20"/>
        </w:rPr>
      </w:pPr>
      <w:r>
        <w:rPr>
          <w:rFonts w:asciiTheme="majorHAnsi" w:hAnsiTheme="majorHAnsi" w:cs="Helv"/>
          <w:color w:val="000000"/>
          <w:sz w:val="20"/>
          <w:szCs w:val="20"/>
          <w:lang w:val="en-US"/>
        </w:rPr>
        <w:t>OTS</w:t>
      </w:r>
      <w:r w:rsidRPr="004B05EA">
        <w:rPr>
          <w:rFonts w:asciiTheme="majorHAnsi" w:hAnsiTheme="majorHAnsi" w:cs="Helv"/>
          <w:color w:val="000000"/>
          <w:sz w:val="20"/>
          <w:szCs w:val="20"/>
        </w:rPr>
        <w:t>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AU</w:t>
      </w:r>
      <w:r w:rsidRPr="004B05EA">
        <w:rPr>
          <w:rFonts w:asciiTheme="majorHAnsi" w:hAnsiTheme="majorHAnsi" w:cs="Helv"/>
          <w:color w:val="000000"/>
          <w:sz w:val="20"/>
          <w:szCs w:val="20"/>
        </w:rPr>
        <w:t>2</w:t>
      </w:r>
    </w:p>
    <w:p w:rsidR="00B910DB" w:rsidRPr="004B05EA" w:rsidRDefault="00B910DB" w:rsidP="003A5C6D">
      <w:pPr>
        <w:pStyle w:val="a4"/>
        <w:numPr>
          <w:ilvl w:val="0"/>
          <w:numId w:val="40"/>
        </w:numPr>
        <w:spacing w:after="120"/>
        <w:ind w:left="3260" w:hanging="357"/>
        <w:contextualSpacing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672FFB">
        <w:rPr>
          <w:rFonts w:asciiTheme="majorHAnsi" w:hAnsiTheme="majorHAnsi" w:cs="Helv"/>
          <w:color w:val="000000"/>
          <w:sz w:val="20"/>
          <w:szCs w:val="20"/>
          <w:lang w:val="en-US"/>
        </w:rPr>
        <w:t>USER</w:t>
      </w:r>
      <w:r w:rsidRPr="004B05EA">
        <w:rPr>
          <w:rFonts w:asciiTheme="majorHAnsi" w:hAnsiTheme="majorHAnsi" w:cs="Helv"/>
          <w:color w:val="000000"/>
          <w:sz w:val="20"/>
          <w:szCs w:val="20"/>
        </w:rPr>
        <w:t>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AU</w:t>
      </w:r>
      <w:r w:rsidRPr="004B05EA">
        <w:rPr>
          <w:rFonts w:asciiTheme="majorHAnsi" w:hAnsiTheme="majorHAnsi" w:cs="Helv"/>
          <w:color w:val="000000"/>
          <w:sz w:val="20"/>
          <w:szCs w:val="20"/>
        </w:rPr>
        <w:t>2</w:t>
      </w:r>
    </w:p>
    <w:p w:rsidR="00B910DB" w:rsidRPr="004B05EA" w:rsidRDefault="00B910DB" w:rsidP="003A5C6D">
      <w:pPr>
        <w:pStyle w:val="a4"/>
        <w:numPr>
          <w:ilvl w:val="0"/>
          <w:numId w:val="42"/>
        </w:numPr>
        <w:spacing w:after="60"/>
        <w:ind w:left="709"/>
        <w:contextualSpacing w:val="0"/>
        <w:jc w:val="both"/>
        <w:rPr>
          <w:sz w:val="20"/>
        </w:rPr>
      </w:pPr>
      <w:r>
        <w:rPr>
          <w:sz w:val="20"/>
          <w:u w:val="single"/>
        </w:rPr>
        <w:t>для ш</w:t>
      </w:r>
      <w:r w:rsidRPr="0030680F">
        <w:rPr>
          <w:sz w:val="20"/>
          <w:u w:val="single"/>
        </w:rPr>
        <w:t>аг</w:t>
      </w:r>
      <w:r>
        <w:rPr>
          <w:sz w:val="20"/>
          <w:u w:val="single"/>
        </w:rPr>
        <w:t>а</w:t>
      </w:r>
      <w:r w:rsidRPr="0030680F">
        <w:rPr>
          <w:sz w:val="20"/>
          <w:u w:val="single"/>
        </w:rPr>
        <w:t xml:space="preserve"> 3.</w:t>
      </w:r>
      <w:r w:rsidRPr="0030680F">
        <w:rPr>
          <w:sz w:val="20"/>
        </w:rPr>
        <w:t xml:space="preserve"> </w:t>
      </w:r>
      <w:r w:rsidRPr="00BF3468">
        <w:rPr>
          <w:sz w:val="20"/>
        </w:rPr>
        <w:t xml:space="preserve">– </w:t>
      </w:r>
      <w:r w:rsidRPr="004B05EA">
        <w:rPr>
          <w:sz w:val="20"/>
        </w:rPr>
        <w:t>“Подтверждение даты”</w:t>
      </w:r>
    </w:p>
    <w:p w:rsidR="00B910DB" w:rsidRPr="004B05EA" w:rsidRDefault="00B910DB" w:rsidP="003A5C6D">
      <w:pPr>
        <w:pStyle w:val="a4"/>
        <w:numPr>
          <w:ilvl w:val="0"/>
          <w:numId w:val="40"/>
        </w:numPr>
        <w:spacing w:after="0"/>
        <w:ind w:left="3261"/>
        <w:jc w:val="both"/>
        <w:rPr>
          <w:rFonts w:asciiTheme="majorHAnsi" w:hAnsiTheme="majorHAnsi" w:cs="Helv"/>
          <w:color w:val="000000"/>
          <w:sz w:val="20"/>
          <w:szCs w:val="20"/>
        </w:rPr>
      </w:pPr>
      <w:r>
        <w:rPr>
          <w:rFonts w:asciiTheme="majorHAnsi" w:hAnsiTheme="majorHAnsi" w:cs="Helv"/>
          <w:color w:val="000000"/>
          <w:sz w:val="20"/>
          <w:szCs w:val="20"/>
          <w:lang w:val="en-US"/>
        </w:rPr>
        <w:t>OTS</w:t>
      </w:r>
      <w:r w:rsidRPr="004B05EA">
        <w:rPr>
          <w:rFonts w:asciiTheme="majorHAnsi" w:hAnsiTheme="majorHAnsi" w:cs="Helv"/>
          <w:color w:val="000000"/>
          <w:sz w:val="20"/>
          <w:szCs w:val="20"/>
        </w:rPr>
        <w:t>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AU3</w:t>
      </w:r>
    </w:p>
    <w:p w:rsidR="00B910DB" w:rsidRPr="004B05EA" w:rsidRDefault="00B910DB" w:rsidP="003A5C6D">
      <w:pPr>
        <w:pStyle w:val="a4"/>
        <w:numPr>
          <w:ilvl w:val="0"/>
          <w:numId w:val="40"/>
        </w:numPr>
        <w:spacing w:after="120"/>
        <w:ind w:left="3260" w:hanging="357"/>
        <w:contextualSpacing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672FFB">
        <w:rPr>
          <w:rFonts w:asciiTheme="majorHAnsi" w:hAnsiTheme="majorHAnsi" w:cs="Helv"/>
          <w:color w:val="000000"/>
          <w:sz w:val="20"/>
          <w:szCs w:val="20"/>
          <w:lang w:val="en-US"/>
        </w:rPr>
        <w:t>USER_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AU3</w:t>
      </w:r>
    </w:p>
    <w:p w:rsidR="00B910DB" w:rsidRDefault="00B910DB" w:rsidP="00B910DB">
      <w:pPr>
        <w:pStyle w:val="a4"/>
        <w:spacing w:after="120"/>
        <w:ind w:left="0" w:firstLine="425"/>
        <w:contextualSpacing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При любом изменении состояния сообщения</w:t>
      </w:r>
      <w:r w:rsidRPr="004B05EA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за счет изменения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параметров и/или статусов</w:t>
      </w:r>
      <w:r w:rsidRPr="004B05EA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сообщения </w:t>
      </w:r>
      <w:r w:rsidRPr="005839E4">
        <w:rPr>
          <w:rFonts w:eastAsia="Times New Roman" w:cs="Times New Roman"/>
          <w:color w:val="000000"/>
          <w:sz w:val="20"/>
          <w:szCs w:val="20"/>
          <w:lang w:eastAsia="ru-RU"/>
        </w:rPr>
        <w:t>необходимо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следовать следующим правилам формирования истории изменения состояния сообщения</w:t>
      </w:r>
      <w:r w:rsidRPr="001B3762">
        <w:rPr>
          <w:rFonts w:eastAsia="Times New Roman" w:cs="Times New Roman"/>
          <w:color w:val="000000"/>
          <w:sz w:val="20"/>
          <w:szCs w:val="20"/>
          <w:lang w:eastAsia="ru-RU"/>
        </w:rPr>
        <w:t>:</w:t>
      </w:r>
    </w:p>
    <w:p w:rsidR="00B910DB" w:rsidRDefault="00B910DB" w:rsidP="003A5C6D">
      <w:pPr>
        <w:pStyle w:val="a4"/>
        <w:numPr>
          <w:ilvl w:val="0"/>
          <w:numId w:val="41"/>
        </w:numPr>
        <w:spacing w:after="60"/>
        <w:ind w:left="709" w:hanging="357"/>
        <w:contextualSpacing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 историю не должны попадать сообщения, действие с которыми </w:t>
      </w:r>
      <w:r w:rsidRPr="0032193C">
        <w:rPr>
          <w:rFonts w:eastAsia="Times New Roman" w:cs="Times New Roman"/>
          <w:color w:val="000000"/>
          <w:sz w:val="20"/>
          <w:szCs w:val="20"/>
          <w:lang w:eastAsia="ru-RU"/>
        </w:rPr>
        <w:t>осуществляет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пользователь, выполняющий данное действие первый раз, т.е. соответствующее поле «Логин…» пользователя не заполнено (= NULL), или если поле заполнено, то значение данного поля равно логину пользователя, выполняющему данное действие, и статус не начинается с 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>‘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REFUSE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>’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или 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>‘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SIGNED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>’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(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not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like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‘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REFUSE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>%’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or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not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like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‘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SIGNED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>%’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>)</w:t>
      </w:r>
    </w:p>
    <w:p w:rsidR="00B910DB" w:rsidRDefault="00B910DB" w:rsidP="003A5C6D">
      <w:pPr>
        <w:pStyle w:val="a4"/>
        <w:numPr>
          <w:ilvl w:val="0"/>
          <w:numId w:val="41"/>
        </w:numPr>
        <w:spacing w:after="120"/>
        <w:ind w:left="709"/>
        <w:contextualSpacing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>в историю должны попадать все сообщения, у которых поле «Логин…» пользователя заполнено (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ru-RU"/>
        </w:rPr>
        <w:t>not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ru-RU"/>
        </w:rPr>
        <w:t>is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NULL)</w:t>
      </w:r>
      <w:r w:rsidRPr="0032193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и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либо </w:t>
      </w:r>
      <w:r w:rsidRPr="0032193C">
        <w:rPr>
          <w:rFonts w:eastAsia="Times New Roman" w:cs="Times New Roman"/>
          <w:color w:val="000000"/>
          <w:sz w:val="20"/>
          <w:szCs w:val="20"/>
          <w:lang w:eastAsia="ru-RU"/>
        </w:rPr>
        <w:t>не совпадает с логином пользователя, соверша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ющ</w:t>
      </w:r>
      <w:r w:rsidRPr="0032193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им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действие соответствующего шага,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либо статус начинается с 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>‘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REFUSE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>’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или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>‘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SIGNED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>’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(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like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‘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REFUSE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>%’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or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like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‘</w:t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>SIGNED</w:t>
      </w:r>
      <w:r w:rsidRPr="00986BC8">
        <w:rPr>
          <w:rFonts w:eastAsia="Times New Roman" w:cs="Times New Roman"/>
          <w:color w:val="000000"/>
          <w:sz w:val="20"/>
          <w:szCs w:val="20"/>
          <w:lang w:eastAsia="ru-RU"/>
        </w:rPr>
        <w:t>%’</w:t>
      </w:r>
      <w:r w:rsidRPr="00562BEC">
        <w:rPr>
          <w:rFonts w:eastAsia="Times New Roman" w:cs="Times New Roman"/>
          <w:color w:val="000000"/>
          <w:sz w:val="20"/>
          <w:szCs w:val="20"/>
          <w:lang w:eastAsia="ru-RU"/>
        </w:rPr>
        <w:t>)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</w:p>
    <w:p w:rsidR="00B910DB" w:rsidRPr="005839E4" w:rsidRDefault="00B910DB" w:rsidP="00B910DB">
      <w:pPr>
        <w:pStyle w:val="a4"/>
        <w:spacing w:after="120"/>
        <w:ind w:left="709" w:firstLine="425"/>
        <w:contextualSpacing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Для сохранения истории </w:t>
      </w:r>
      <w:r>
        <w:rPr>
          <w:sz w:val="20"/>
        </w:rPr>
        <w:t xml:space="preserve">перед совершением действия, если это действие не является удалением,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необходимо выполнить следующее</w:t>
      </w:r>
      <w:r w:rsidRPr="005839E4">
        <w:rPr>
          <w:rFonts w:eastAsia="Times New Roman" w:cs="Times New Roman"/>
          <w:color w:val="000000"/>
          <w:sz w:val="20"/>
          <w:szCs w:val="20"/>
          <w:lang w:eastAsia="ru-RU"/>
        </w:rPr>
        <w:t>:</w:t>
      </w:r>
    </w:p>
    <w:p w:rsidR="00B910DB" w:rsidRPr="005839E4" w:rsidRDefault="00B910DB" w:rsidP="00FC6E32">
      <w:pPr>
        <w:pStyle w:val="a4"/>
        <w:numPr>
          <w:ilvl w:val="0"/>
          <w:numId w:val="8"/>
        </w:numPr>
        <w:spacing w:after="60"/>
        <w:ind w:left="1418" w:hanging="357"/>
        <w:contextualSpacing w:val="0"/>
        <w:jc w:val="both"/>
        <w:rPr>
          <w:sz w:val="20"/>
        </w:rPr>
      </w:pPr>
      <w:r>
        <w:rPr>
          <w:sz w:val="20"/>
        </w:rPr>
        <w:t>создать копию обрабатываемого</w:t>
      </w:r>
      <w:r w:rsidRPr="00313460">
        <w:rPr>
          <w:sz w:val="20"/>
        </w:rPr>
        <w:t xml:space="preserve"> </w:t>
      </w:r>
      <w:r>
        <w:rPr>
          <w:sz w:val="20"/>
        </w:rPr>
        <w:t xml:space="preserve">сообщения с новым </w:t>
      </w:r>
      <w:r>
        <w:rPr>
          <w:sz w:val="20"/>
          <w:lang w:val="en-US"/>
        </w:rPr>
        <w:t>ID</w:t>
      </w:r>
      <w:r>
        <w:rPr>
          <w:sz w:val="20"/>
        </w:rPr>
        <w:t xml:space="preserve"> сообщения</w:t>
      </w:r>
    </w:p>
    <w:p w:rsidR="00B910DB" w:rsidRDefault="00B910DB" w:rsidP="00FC6E32">
      <w:pPr>
        <w:pStyle w:val="a4"/>
        <w:numPr>
          <w:ilvl w:val="0"/>
          <w:numId w:val="8"/>
        </w:numPr>
        <w:spacing w:after="60"/>
        <w:ind w:left="1418" w:hanging="357"/>
        <w:contextualSpacing w:val="0"/>
        <w:jc w:val="both"/>
        <w:rPr>
          <w:sz w:val="20"/>
        </w:rPr>
      </w:pPr>
      <w:r>
        <w:rPr>
          <w:sz w:val="20"/>
        </w:rPr>
        <w:t xml:space="preserve">установить на копии признак невидимости </w:t>
      </w:r>
      <w:r>
        <w:rPr>
          <w:sz w:val="20"/>
          <w:lang w:val="en-US"/>
        </w:rPr>
        <w:t>GL</w:t>
      </w:r>
      <w:r w:rsidRPr="00A64051">
        <w:rPr>
          <w:sz w:val="20"/>
        </w:rPr>
        <w:t>_</w:t>
      </w:r>
      <w:r>
        <w:rPr>
          <w:sz w:val="20"/>
          <w:lang w:val="en-US"/>
        </w:rPr>
        <w:t>BATPST</w:t>
      </w:r>
      <w:r w:rsidRPr="00A64051">
        <w:rPr>
          <w:sz w:val="20"/>
        </w:rPr>
        <w:t>.</w:t>
      </w:r>
      <w:r>
        <w:rPr>
          <w:sz w:val="20"/>
          <w:lang w:val="en-US"/>
        </w:rPr>
        <w:t>INVISIBLE</w:t>
      </w:r>
      <w:r w:rsidRPr="00A64051">
        <w:rPr>
          <w:sz w:val="20"/>
        </w:rPr>
        <w:t xml:space="preserve"> = ‘</w:t>
      </w:r>
      <w:r>
        <w:rPr>
          <w:sz w:val="20"/>
        </w:rPr>
        <w:t>3</w:t>
      </w:r>
      <w:r w:rsidRPr="00A64051">
        <w:rPr>
          <w:sz w:val="20"/>
        </w:rPr>
        <w:t>’</w:t>
      </w:r>
    </w:p>
    <w:p w:rsidR="00B910DB" w:rsidRDefault="00B910DB" w:rsidP="00FC6E32">
      <w:pPr>
        <w:pStyle w:val="a4"/>
        <w:numPr>
          <w:ilvl w:val="0"/>
          <w:numId w:val="8"/>
        </w:numPr>
        <w:spacing w:after="120"/>
        <w:ind w:left="1418" w:hanging="357"/>
        <w:contextualSpacing w:val="0"/>
        <w:jc w:val="both"/>
        <w:rPr>
          <w:sz w:val="20"/>
        </w:rPr>
      </w:pPr>
      <w:r>
        <w:rPr>
          <w:sz w:val="20"/>
        </w:rPr>
        <w:t>сохранить в поле копии GL_BATPST.ID_</w:t>
      </w:r>
      <w:r w:rsidR="0085551D">
        <w:rPr>
          <w:sz w:val="20"/>
          <w:lang w:val="en-US"/>
        </w:rPr>
        <w:t>PAR</w:t>
      </w:r>
      <w:r w:rsidR="0085551D" w:rsidRPr="004D246D">
        <w:rPr>
          <w:sz w:val="20"/>
        </w:rPr>
        <w:t xml:space="preserve"> </w:t>
      </w:r>
      <w:r>
        <w:rPr>
          <w:sz w:val="20"/>
        </w:rPr>
        <w:t xml:space="preserve">ссылку на </w:t>
      </w:r>
      <w:r>
        <w:rPr>
          <w:sz w:val="20"/>
          <w:lang w:val="en-US"/>
        </w:rPr>
        <w:t>ID</w:t>
      </w:r>
      <w:r w:rsidRPr="00233C3B">
        <w:rPr>
          <w:sz w:val="20"/>
        </w:rPr>
        <w:t xml:space="preserve"> первичного </w:t>
      </w:r>
      <w:r>
        <w:rPr>
          <w:sz w:val="20"/>
        </w:rPr>
        <w:t>сообщения (ID_</w:t>
      </w:r>
      <w:r w:rsidR="0085551D">
        <w:rPr>
          <w:sz w:val="20"/>
          <w:lang w:val="en-US"/>
        </w:rPr>
        <w:t>PAR</w:t>
      </w:r>
      <w:r w:rsidR="0085551D">
        <w:rPr>
          <w:sz w:val="20"/>
        </w:rPr>
        <w:t xml:space="preserve"> </w:t>
      </w:r>
      <w:r>
        <w:rPr>
          <w:sz w:val="20"/>
        </w:rPr>
        <w:t>= ID</w:t>
      </w:r>
      <w:r w:rsidRPr="004D246D">
        <w:rPr>
          <w:sz w:val="20"/>
        </w:rPr>
        <w:t xml:space="preserve"> </w:t>
      </w:r>
      <w:r>
        <w:rPr>
          <w:sz w:val="20"/>
        </w:rPr>
        <w:t>обрабатываемого</w:t>
      </w:r>
      <w:r w:rsidRPr="00313460">
        <w:rPr>
          <w:sz w:val="20"/>
        </w:rPr>
        <w:t xml:space="preserve"> </w:t>
      </w:r>
      <w:r w:rsidRPr="004D246D">
        <w:rPr>
          <w:sz w:val="20"/>
        </w:rPr>
        <w:t>сообщения</w:t>
      </w:r>
      <w:r>
        <w:rPr>
          <w:sz w:val="20"/>
        </w:rPr>
        <w:t xml:space="preserve">). </w:t>
      </w:r>
    </w:p>
    <w:p w:rsidR="00B910DB" w:rsidRDefault="00B910DB" w:rsidP="00B910DB">
      <w:pPr>
        <w:pStyle w:val="a4"/>
        <w:spacing w:after="120"/>
        <w:ind w:left="709"/>
        <w:contextualSpacing w:val="0"/>
        <w:jc w:val="both"/>
        <w:rPr>
          <w:sz w:val="20"/>
        </w:rPr>
      </w:pPr>
      <w:r>
        <w:rPr>
          <w:sz w:val="20"/>
        </w:rPr>
        <w:t xml:space="preserve">В </w:t>
      </w:r>
      <w:r w:rsidRPr="00313460">
        <w:rPr>
          <w:rFonts w:eastAsia="Times New Roman" w:cs="Times New Roman"/>
          <w:color w:val="000000"/>
          <w:sz w:val="20"/>
          <w:szCs w:val="20"/>
          <w:lang w:eastAsia="ru-RU"/>
        </w:rPr>
        <w:t>обрабатываемом</w:t>
      </w:r>
      <w:r>
        <w:rPr>
          <w:sz w:val="20"/>
        </w:rPr>
        <w:t xml:space="preserve"> сообщении необходимо</w:t>
      </w:r>
      <w:r w:rsidRPr="006F20B8">
        <w:rPr>
          <w:sz w:val="20"/>
        </w:rPr>
        <w:t>:</w:t>
      </w:r>
      <w:r>
        <w:rPr>
          <w:sz w:val="20"/>
        </w:rPr>
        <w:t xml:space="preserve"> </w:t>
      </w:r>
    </w:p>
    <w:p w:rsidR="00B910DB" w:rsidRDefault="00B910DB" w:rsidP="00FC6E32">
      <w:pPr>
        <w:pStyle w:val="a4"/>
        <w:numPr>
          <w:ilvl w:val="0"/>
          <w:numId w:val="8"/>
        </w:numPr>
        <w:spacing w:after="0"/>
        <w:ind w:left="1418" w:hanging="357"/>
        <w:contextualSpacing w:val="0"/>
        <w:jc w:val="both"/>
        <w:rPr>
          <w:sz w:val="20"/>
        </w:rPr>
      </w:pPr>
      <w:r>
        <w:rPr>
          <w:sz w:val="20"/>
        </w:rPr>
        <w:t xml:space="preserve">указать в поле </w:t>
      </w:r>
      <w:r>
        <w:rPr>
          <w:sz w:val="20"/>
          <w:lang w:val="en-US"/>
        </w:rPr>
        <w:t>GL</w:t>
      </w:r>
      <w:r w:rsidRPr="00F84EE3">
        <w:rPr>
          <w:sz w:val="20"/>
        </w:rPr>
        <w:t>_</w:t>
      </w:r>
      <w:r>
        <w:rPr>
          <w:sz w:val="20"/>
          <w:lang w:val="en-US"/>
        </w:rPr>
        <w:t>BATPST</w:t>
      </w:r>
      <w:r w:rsidRPr="00F84EE3">
        <w:rPr>
          <w:sz w:val="20"/>
        </w:rPr>
        <w:t>.</w:t>
      </w:r>
      <w:r>
        <w:rPr>
          <w:sz w:val="20"/>
          <w:lang w:val="en-US"/>
        </w:rPr>
        <w:t>USER</w:t>
      </w:r>
      <w:r w:rsidRPr="00F84EE3">
        <w:rPr>
          <w:sz w:val="20"/>
        </w:rPr>
        <w:t>_</w:t>
      </w:r>
      <w:r>
        <w:rPr>
          <w:sz w:val="20"/>
          <w:lang w:val="en-US"/>
        </w:rPr>
        <w:t>CHNG</w:t>
      </w:r>
      <w:r>
        <w:rPr>
          <w:sz w:val="20"/>
        </w:rPr>
        <w:t xml:space="preserve"> логин пользователя, выполнившего изменение состояния данного сообщения и записать в поле </w:t>
      </w:r>
      <w:r>
        <w:rPr>
          <w:sz w:val="20"/>
          <w:lang w:val="en-US"/>
        </w:rPr>
        <w:t>GL</w:t>
      </w:r>
      <w:r w:rsidRPr="00F84EE3">
        <w:rPr>
          <w:sz w:val="20"/>
        </w:rPr>
        <w:t>_</w:t>
      </w:r>
      <w:r>
        <w:rPr>
          <w:sz w:val="20"/>
          <w:lang w:val="en-US"/>
        </w:rPr>
        <w:t>BATPST</w:t>
      </w:r>
      <w:r w:rsidRPr="00F84EE3">
        <w:rPr>
          <w:sz w:val="20"/>
        </w:rPr>
        <w:t>.</w:t>
      </w:r>
      <w:r>
        <w:rPr>
          <w:sz w:val="20"/>
          <w:lang w:val="en-US"/>
        </w:rPr>
        <w:t>OT</w:t>
      </w:r>
      <w:r>
        <w:rPr>
          <w:sz w:val="20"/>
        </w:rPr>
        <w:t>S</w:t>
      </w:r>
      <w:r w:rsidRPr="00F84EE3">
        <w:rPr>
          <w:sz w:val="20"/>
        </w:rPr>
        <w:t>_</w:t>
      </w:r>
      <w:r>
        <w:rPr>
          <w:sz w:val="20"/>
          <w:lang w:val="en-US"/>
        </w:rPr>
        <w:t>CHNG</w:t>
      </w:r>
      <w:r>
        <w:rPr>
          <w:sz w:val="20"/>
        </w:rPr>
        <w:t xml:space="preserve"> дату и время данного действия.</w:t>
      </w:r>
      <w:r w:rsidRPr="00711E7E">
        <w:rPr>
          <w:sz w:val="20"/>
        </w:rPr>
        <w:t xml:space="preserve"> </w:t>
      </w:r>
    </w:p>
    <w:p w:rsidR="00B910DB" w:rsidRDefault="00B910DB" w:rsidP="00B910DB">
      <w:pPr>
        <w:spacing w:after="60"/>
        <w:ind w:left="1418"/>
        <w:jc w:val="both"/>
        <w:rPr>
          <w:sz w:val="20"/>
        </w:rPr>
      </w:pPr>
      <w:r>
        <w:rPr>
          <w:sz w:val="20"/>
        </w:rPr>
        <w:t xml:space="preserve">В </w:t>
      </w:r>
      <w:r w:rsidRPr="00313460">
        <w:rPr>
          <w:sz w:val="20"/>
        </w:rPr>
        <w:t>данн</w:t>
      </w:r>
      <w:r>
        <w:rPr>
          <w:sz w:val="20"/>
        </w:rPr>
        <w:t>ых</w:t>
      </w:r>
      <w:r w:rsidRPr="00313460">
        <w:rPr>
          <w:sz w:val="20"/>
        </w:rPr>
        <w:t xml:space="preserve"> </w:t>
      </w:r>
      <w:r>
        <w:rPr>
          <w:sz w:val="20"/>
        </w:rPr>
        <w:t>полях должна хранить</w:t>
      </w:r>
      <w:r w:rsidR="00BB6424">
        <w:rPr>
          <w:sz w:val="20"/>
        </w:rPr>
        <w:t>ся</w:t>
      </w:r>
      <w:r>
        <w:rPr>
          <w:sz w:val="20"/>
        </w:rPr>
        <w:t xml:space="preserve"> информация о дате</w:t>
      </w:r>
      <w:r w:rsidRPr="00313460">
        <w:rPr>
          <w:sz w:val="20"/>
        </w:rPr>
        <w:t xml:space="preserve"> </w:t>
      </w:r>
      <w:r>
        <w:rPr>
          <w:sz w:val="20"/>
        </w:rPr>
        <w:t>и пользователе, последним изменившем</w:t>
      </w:r>
      <w:r w:rsidRPr="00313460">
        <w:rPr>
          <w:sz w:val="20"/>
        </w:rPr>
        <w:t xml:space="preserve"> состояние сообщения</w:t>
      </w:r>
    </w:p>
    <w:p w:rsidR="00B910DB" w:rsidRDefault="00B910DB" w:rsidP="00FC6E32">
      <w:pPr>
        <w:pStyle w:val="a4"/>
        <w:numPr>
          <w:ilvl w:val="0"/>
          <w:numId w:val="8"/>
        </w:numPr>
        <w:spacing w:after="0"/>
        <w:ind w:left="1418" w:hanging="357"/>
        <w:contextualSpacing w:val="0"/>
        <w:jc w:val="both"/>
        <w:rPr>
          <w:sz w:val="20"/>
        </w:rPr>
      </w:pPr>
      <w:r>
        <w:rPr>
          <w:sz w:val="20"/>
        </w:rPr>
        <w:t>установить в поле GL_BATPST.ID_</w:t>
      </w:r>
      <w:r w:rsidR="0085551D">
        <w:rPr>
          <w:sz w:val="20"/>
          <w:lang w:val="en-US"/>
        </w:rPr>
        <w:t>PREV</w:t>
      </w:r>
      <w:r w:rsidR="0085551D" w:rsidRPr="004D246D">
        <w:rPr>
          <w:sz w:val="20"/>
        </w:rPr>
        <w:t xml:space="preserve"> </w:t>
      </w:r>
      <w:r>
        <w:rPr>
          <w:sz w:val="20"/>
        </w:rPr>
        <w:t xml:space="preserve">ссылку на </w:t>
      </w:r>
      <w:r>
        <w:rPr>
          <w:sz w:val="20"/>
          <w:lang w:val="en-US"/>
        </w:rPr>
        <w:t>ID</w:t>
      </w:r>
      <w:r w:rsidRPr="00233C3B">
        <w:rPr>
          <w:sz w:val="20"/>
        </w:rPr>
        <w:t xml:space="preserve"> </w:t>
      </w:r>
      <w:r>
        <w:rPr>
          <w:sz w:val="20"/>
        </w:rPr>
        <w:t>созданной перед обработкой копии сообщения.</w:t>
      </w:r>
    </w:p>
    <w:p w:rsidR="00B910DB" w:rsidRDefault="00B910DB" w:rsidP="00B910DB">
      <w:pPr>
        <w:pStyle w:val="a4"/>
        <w:spacing w:after="120"/>
        <w:ind w:left="1418" w:firstLine="1"/>
        <w:contextualSpacing w:val="0"/>
        <w:jc w:val="both"/>
        <w:rPr>
          <w:sz w:val="20"/>
        </w:rPr>
      </w:pPr>
      <w:r>
        <w:rPr>
          <w:sz w:val="20"/>
        </w:rPr>
        <w:t>Данное поле всегда будет хранить ссылку на предыдущее состояние сообщения</w:t>
      </w:r>
    </w:p>
    <w:p w:rsidR="001F3CD0" w:rsidRPr="009247D5" w:rsidRDefault="001F3CD0" w:rsidP="004B63D8">
      <w:pPr>
        <w:pStyle w:val="a4"/>
        <w:keepNext/>
        <w:numPr>
          <w:ilvl w:val="0"/>
          <w:numId w:val="1"/>
        </w:numPr>
        <w:spacing w:before="360" w:after="240"/>
        <w:ind w:left="357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bookmarkStart w:id="47" w:name="структура_таблицы"/>
      <w:bookmarkEnd w:id="47"/>
      <w:r>
        <w:rPr>
          <w:b/>
          <w:color w:val="002060"/>
          <w:spacing w:val="20"/>
          <w:sz w:val="24"/>
          <w:szCs w:val="24"/>
        </w:rPr>
        <w:t>Описание таблицы</w:t>
      </w:r>
      <w:r w:rsidRPr="009247D5">
        <w:rPr>
          <w:b/>
          <w:color w:val="002060"/>
          <w:spacing w:val="20"/>
          <w:sz w:val="24"/>
          <w:szCs w:val="24"/>
        </w:rPr>
        <w:t xml:space="preserve"> </w:t>
      </w:r>
      <w:r w:rsidRPr="00096CF9">
        <w:rPr>
          <w:b/>
          <w:color w:val="002060"/>
          <w:spacing w:val="20"/>
          <w:sz w:val="24"/>
          <w:szCs w:val="24"/>
        </w:rPr>
        <w:t>сообщений</w:t>
      </w:r>
      <w:r w:rsidRPr="009247D5">
        <w:rPr>
          <w:b/>
          <w:color w:val="002060"/>
          <w:spacing w:val="20"/>
          <w:sz w:val="24"/>
          <w:szCs w:val="24"/>
        </w:rPr>
        <w:t xml:space="preserve"> GL_</w:t>
      </w:r>
      <w:r w:rsidRPr="00F23E3B">
        <w:rPr>
          <w:b/>
          <w:color w:val="002060"/>
          <w:spacing w:val="20"/>
          <w:sz w:val="24"/>
          <w:szCs w:val="24"/>
        </w:rPr>
        <w:t>BAT</w:t>
      </w:r>
      <w:r w:rsidRPr="009247D5">
        <w:rPr>
          <w:b/>
          <w:color w:val="002060"/>
          <w:spacing w:val="20"/>
          <w:sz w:val="24"/>
          <w:szCs w:val="24"/>
        </w:rPr>
        <w:t>PST</w:t>
      </w:r>
      <w:bookmarkEnd w:id="45"/>
    </w:p>
    <w:p w:rsidR="001F3CD0" w:rsidRDefault="001F3CD0" w:rsidP="001F3CD0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Поскольку процедуры регистрации и обработки сообщений по ручным сообщениям и сообщениям, загруженным из файла, практически одинаковы (отличаются только методом ввода и источником загрузки), для сохранения данных сообщений в системе можно воспользоваться одной таблицей GL_BATPST, н</w:t>
      </w:r>
      <w:r w:rsidRPr="004506B6">
        <w:rPr>
          <w:sz w:val="20"/>
        </w:rPr>
        <w:t xml:space="preserve">езначительно </w:t>
      </w:r>
      <w:r>
        <w:rPr>
          <w:sz w:val="20"/>
        </w:rPr>
        <w:t>изменив ее структуру.</w:t>
      </w:r>
    </w:p>
    <w:p w:rsidR="001F3CD0" w:rsidRPr="00C042A2" w:rsidRDefault="001F3CD0" w:rsidP="001F3CD0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Для реализации требования прослеживания этапов прохождения сообщения от ввода до авторизации и определения ответственных на каждом шаге в таблицу следует добавить следующие поля</w:t>
      </w:r>
      <w:r w:rsidRPr="00C042A2">
        <w:rPr>
          <w:sz w:val="20"/>
        </w:rPr>
        <w:t>: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 w:rsidRPr="00C042A2">
        <w:rPr>
          <w:sz w:val="20"/>
        </w:rPr>
        <w:t xml:space="preserve">Логин </w:t>
      </w:r>
      <w:r>
        <w:rPr>
          <w:sz w:val="20"/>
        </w:rPr>
        <w:t>пользователя, создавшего сообщение (</w:t>
      </w:r>
      <w:r w:rsidRPr="00F23E3B">
        <w:rPr>
          <w:i/>
          <w:sz w:val="16"/>
          <w:szCs w:val="16"/>
        </w:rPr>
        <w:t>добавлено ранее</w:t>
      </w:r>
      <w:r>
        <w:rPr>
          <w:sz w:val="20"/>
        </w:rPr>
        <w:t>)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Дата и время создания сообщения (</w:t>
      </w:r>
      <w:r w:rsidRPr="00F23E3B">
        <w:rPr>
          <w:i/>
          <w:sz w:val="16"/>
          <w:szCs w:val="16"/>
        </w:rPr>
        <w:t>добавлено ранее</w:t>
      </w:r>
      <w:r>
        <w:rPr>
          <w:sz w:val="20"/>
        </w:rPr>
        <w:t>)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Филиал пользователя, создавшего сообщение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 w:rsidRPr="00C042A2">
        <w:rPr>
          <w:sz w:val="20"/>
        </w:rPr>
        <w:t xml:space="preserve">Логин </w:t>
      </w:r>
      <w:r>
        <w:rPr>
          <w:sz w:val="20"/>
        </w:rPr>
        <w:t>пользователя, авторизовавшего сообщение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Дата и время авторизации сообщения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 w:rsidRPr="00C042A2">
        <w:rPr>
          <w:sz w:val="20"/>
        </w:rPr>
        <w:t xml:space="preserve">Логин </w:t>
      </w:r>
      <w:r>
        <w:rPr>
          <w:sz w:val="20"/>
        </w:rPr>
        <w:t>пользователя, подтвердившего дату сообщения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Дата и время подтверждения даты сообщения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 w:rsidRPr="00C042A2">
        <w:rPr>
          <w:sz w:val="20"/>
        </w:rPr>
        <w:t xml:space="preserve">Логин </w:t>
      </w:r>
      <w:r>
        <w:rPr>
          <w:sz w:val="20"/>
        </w:rPr>
        <w:t>пользователя, изменившего параметры сообщения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Дата и время изменения параметров сообщения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Метод ввода (ручной или пакетный)</w:t>
      </w:r>
    </w:p>
    <w:p w:rsidR="001F3CD0" w:rsidRDefault="001F3CD0" w:rsidP="00E53CF9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Дата операционного дня создания сообщения</w:t>
      </w:r>
    </w:p>
    <w:p w:rsidR="00E53CF9" w:rsidRDefault="00E53CF9" w:rsidP="003A5C6D">
      <w:pPr>
        <w:pStyle w:val="a4"/>
        <w:numPr>
          <w:ilvl w:val="0"/>
          <w:numId w:val="16"/>
        </w:numPr>
        <w:spacing w:after="120" w:line="240" w:lineRule="auto"/>
        <w:ind w:left="1139" w:hanging="357"/>
        <w:contextualSpacing w:val="0"/>
        <w:jc w:val="both"/>
        <w:rPr>
          <w:sz w:val="20"/>
        </w:rPr>
      </w:pPr>
      <w:r>
        <w:rPr>
          <w:sz w:val="20"/>
        </w:rPr>
        <w:t>Дата проводки</w:t>
      </w:r>
    </w:p>
    <w:p w:rsidR="001F3CD0" w:rsidRPr="002E5614" w:rsidRDefault="001F3CD0" w:rsidP="001F3CD0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Дополнительно необходимо включить поля</w:t>
      </w:r>
      <w:r w:rsidRPr="002E5614">
        <w:rPr>
          <w:sz w:val="20"/>
        </w:rPr>
        <w:t>: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Статус сообщения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Признак удаления (невидимости) сообщения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 w:rsidRPr="002E5614">
        <w:rPr>
          <w:sz w:val="20"/>
        </w:rPr>
        <w:t>Ссылка</w:t>
      </w:r>
      <w:r>
        <w:rPr>
          <w:sz w:val="20"/>
        </w:rPr>
        <w:t xml:space="preserve"> на </w:t>
      </w:r>
      <w:r>
        <w:rPr>
          <w:sz w:val="20"/>
          <w:lang w:val="en-US"/>
        </w:rPr>
        <w:t>ID</w:t>
      </w:r>
      <w:r w:rsidRPr="002E5614">
        <w:rPr>
          <w:sz w:val="20"/>
        </w:rPr>
        <w:t xml:space="preserve"> операции, созданной на основе </w:t>
      </w:r>
      <w:r>
        <w:rPr>
          <w:sz w:val="20"/>
        </w:rPr>
        <w:t xml:space="preserve">данного </w:t>
      </w:r>
      <w:r w:rsidRPr="002E5614">
        <w:rPr>
          <w:sz w:val="20"/>
        </w:rPr>
        <w:t>сообщения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 xml:space="preserve">Ссылка на </w:t>
      </w:r>
      <w:r>
        <w:rPr>
          <w:sz w:val="20"/>
          <w:lang w:val="en-US"/>
        </w:rPr>
        <w:t>ID</w:t>
      </w:r>
      <w:r w:rsidRPr="002E5614">
        <w:rPr>
          <w:sz w:val="20"/>
        </w:rPr>
        <w:t xml:space="preserve"> </w:t>
      </w:r>
      <w:r>
        <w:rPr>
          <w:sz w:val="20"/>
        </w:rPr>
        <w:t>первичного сообщения, по которому не прошла авторизация -  на этапе проверки сообщения контролером (до авторизации) или на этапе авторизации системой</w:t>
      </w:r>
    </w:p>
    <w:p w:rsidR="001F3CD0" w:rsidRDefault="001F3CD0" w:rsidP="003A5C6D">
      <w:pPr>
        <w:pStyle w:val="a4"/>
        <w:numPr>
          <w:ilvl w:val="0"/>
          <w:numId w:val="16"/>
        </w:numPr>
        <w:spacing w:after="0" w:line="240" w:lineRule="auto"/>
        <w:contextualSpacing w:val="0"/>
        <w:jc w:val="both"/>
        <w:rPr>
          <w:sz w:val="20"/>
        </w:rPr>
      </w:pPr>
      <w:r>
        <w:rPr>
          <w:sz w:val="20"/>
        </w:rPr>
        <w:t>Описание причины возврата на доработку и отказа в авторизации</w:t>
      </w:r>
    </w:p>
    <w:p w:rsidR="001F3CD0" w:rsidRPr="00096CF9" w:rsidRDefault="001F3CD0" w:rsidP="001F3CD0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962"/>
      </w:tblGrid>
      <w:tr w:rsidR="001F3CD0" w:rsidRPr="00CA09FD" w:rsidTr="00742565">
        <w:tc>
          <w:tcPr>
            <w:tcW w:w="2263" w:type="dxa"/>
            <w:shd w:val="clear" w:color="auto" w:fill="F2F2F2" w:themeFill="background1" w:themeFillShade="F2"/>
          </w:tcPr>
          <w:p w:rsidR="001F3CD0" w:rsidRPr="00096CF9" w:rsidRDefault="001F3CD0" w:rsidP="00F62D1C">
            <w:pPr>
              <w:keepNext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096CF9">
              <w:rPr>
                <w:sz w:val="20"/>
                <w:szCs w:val="20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4962" w:type="dxa"/>
            <w:shd w:val="clear" w:color="auto" w:fill="auto"/>
          </w:tcPr>
          <w:p w:rsidR="001F3CD0" w:rsidRPr="00096CF9" w:rsidRDefault="001F3CD0" w:rsidP="00F62D1C">
            <w:pPr>
              <w:keepNext/>
              <w:rPr>
                <w:rFonts w:asciiTheme="majorHAnsi" w:hAnsiTheme="majorHAnsi"/>
                <w:sz w:val="20"/>
                <w:szCs w:val="20"/>
              </w:rPr>
            </w:pPr>
            <w:r w:rsidRPr="00096CF9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GL_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BAT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P</w:t>
            </w:r>
            <w:r w:rsidRPr="00D84918">
              <w:rPr>
                <w:rFonts w:asciiTheme="majorHAnsi" w:hAnsiTheme="majorHAnsi"/>
                <w:sz w:val="20"/>
                <w:szCs w:val="20"/>
                <w:lang w:val="en-US"/>
              </w:rPr>
              <w:t>ST</w:t>
            </w:r>
          </w:p>
        </w:tc>
      </w:tr>
      <w:tr w:rsidR="001F3CD0" w:rsidRPr="00CA09FD" w:rsidTr="00742565">
        <w:tc>
          <w:tcPr>
            <w:tcW w:w="2263" w:type="dxa"/>
            <w:shd w:val="clear" w:color="auto" w:fill="F2F2F2" w:themeFill="background1" w:themeFillShade="F2"/>
          </w:tcPr>
          <w:p w:rsidR="001F3CD0" w:rsidRPr="00CA09FD" w:rsidRDefault="001F3CD0" w:rsidP="00742565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962" w:type="dxa"/>
            <w:shd w:val="clear" w:color="auto" w:fill="auto"/>
          </w:tcPr>
          <w:p w:rsidR="001F3CD0" w:rsidRPr="00D84918" w:rsidRDefault="001F3CD0" w:rsidP="00742565">
            <w:pPr>
              <w:rPr>
                <w:rFonts w:asciiTheme="majorHAnsi" w:hAnsiTheme="majorHAnsi"/>
                <w:sz w:val="20"/>
                <w:szCs w:val="20"/>
              </w:rPr>
            </w:pPr>
            <w:r w:rsidRPr="00D84918">
              <w:rPr>
                <w:rFonts w:asciiTheme="majorHAnsi" w:hAnsiTheme="majorHAnsi"/>
                <w:sz w:val="20"/>
                <w:szCs w:val="20"/>
              </w:rPr>
              <w:t xml:space="preserve"> «</w:t>
            </w:r>
            <w:r>
              <w:rPr>
                <w:rFonts w:asciiTheme="majorHAnsi" w:hAnsiTheme="majorHAnsi"/>
                <w:sz w:val="20"/>
                <w:szCs w:val="20"/>
              </w:rPr>
              <w:t>Ручные и пакетные с</w:t>
            </w:r>
            <w:r w:rsidRPr="00096CF9">
              <w:rPr>
                <w:rFonts w:asciiTheme="majorHAnsi" w:hAnsiTheme="majorHAnsi"/>
                <w:sz w:val="20"/>
                <w:szCs w:val="20"/>
              </w:rPr>
              <w:t>ообщения</w:t>
            </w:r>
            <w:r>
              <w:rPr>
                <w:rFonts w:asciiTheme="majorHAnsi" w:hAnsiTheme="majorHAnsi"/>
                <w:sz w:val="20"/>
                <w:szCs w:val="20"/>
              </w:rPr>
              <w:t>, ожидающие авторизацию с созданием операции и проводок по операции»</w:t>
            </w:r>
          </w:p>
        </w:tc>
      </w:tr>
      <w:tr w:rsidR="001F3CD0" w:rsidRPr="00CA09FD" w:rsidTr="00742565">
        <w:trPr>
          <w:trHeight w:val="1266"/>
        </w:trPr>
        <w:tc>
          <w:tcPr>
            <w:tcW w:w="2263" w:type="dxa"/>
            <w:shd w:val="clear" w:color="auto" w:fill="F2F2F2" w:themeFill="background1" w:themeFillShade="F2"/>
          </w:tcPr>
          <w:p w:rsidR="001F3CD0" w:rsidRPr="005227A8" w:rsidRDefault="001F3CD0" w:rsidP="00742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Комментарий</w:t>
            </w:r>
          </w:p>
        </w:tc>
        <w:tc>
          <w:tcPr>
            <w:tcW w:w="4962" w:type="dxa"/>
            <w:shd w:val="clear" w:color="auto" w:fill="auto"/>
          </w:tcPr>
          <w:p w:rsidR="001F3CD0" w:rsidRDefault="001F3CD0" w:rsidP="00742565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Таблица ранее предназначалась для хранения только сообщений, загруженных из файла</w:t>
            </w:r>
          </w:p>
          <w:p w:rsidR="001F3CD0" w:rsidRPr="00D84918" w:rsidRDefault="001F3CD0" w:rsidP="00742565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Может использоваться в качестве лог-таблицы. Данные в таблице не удаляются, а делаются не доступными для пользователей, не имеющих соответствующих прав</w:t>
            </w:r>
          </w:p>
        </w:tc>
      </w:tr>
      <w:tr w:rsidR="001F3CD0" w:rsidRPr="00253B8E" w:rsidTr="00B312AE">
        <w:trPr>
          <w:trHeight w:val="1112"/>
        </w:trPr>
        <w:tc>
          <w:tcPr>
            <w:tcW w:w="2263" w:type="dxa"/>
            <w:shd w:val="clear" w:color="auto" w:fill="F2F2F2" w:themeFill="background1" w:themeFillShade="F2"/>
          </w:tcPr>
          <w:p w:rsidR="001F3CD0" w:rsidRDefault="001F3CD0" w:rsidP="00742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Индексы</w:t>
            </w:r>
          </w:p>
        </w:tc>
        <w:tc>
          <w:tcPr>
            <w:tcW w:w="4962" w:type="dxa"/>
            <w:shd w:val="clear" w:color="auto" w:fill="auto"/>
          </w:tcPr>
          <w:p w:rsidR="001F3CD0" w:rsidRPr="003668E3" w:rsidRDefault="001F3CD0" w:rsidP="00742565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PROCDATE + INVISIBLE + STATE</w:t>
            </w:r>
            <w:r w:rsidR="00975FBF" w:rsidRPr="00604F24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(?)</w:t>
            </w:r>
          </w:p>
          <w:p w:rsidR="001F3CD0" w:rsidRPr="00D40FF3" w:rsidRDefault="001F3CD0" w:rsidP="00742565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D40FF3">
              <w:rPr>
                <w:rFonts w:asciiTheme="majorHAnsi" w:hAnsiTheme="majorHAnsi"/>
                <w:sz w:val="20"/>
                <w:szCs w:val="20"/>
                <w:lang w:val="en-US"/>
              </w:rPr>
              <w:t>ID_GLOID</w:t>
            </w:r>
          </w:p>
          <w:p w:rsidR="001F3CD0" w:rsidRDefault="001F3CD0" w:rsidP="00742565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ID_PKG</w:t>
            </w:r>
          </w:p>
          <w:p w:rsidR="001F3CD0" w:rsidRPr="00011985" w:rsidRDefault="001F3CD0" w:rsidP="0085551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ID_</w:t>
            </w:r>
            <w:r w:rsidR="0085551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PAR + (ID_PREV </w:t>
            </w:r>
            <w:proofErr w:type="spellStart"/>
            <w:r w:rsidR="0085551D">
              <w:rPr>
                <w:rFonts w:asciiTheme="majorHAnsi" w:hAnsiTheme="majorHAnsi"/>
                <w:sz w:val="20"/>
                <w:szCs w:val="20"/>
                <w:lang w:val="en-US"/>
              </w:rPr>
              <w:t>desc</w:t>
            </w:r>
            <w:proofErr w:type="spellEnd"/>
            <w:proofErr w:type="gramStart"/>
            <w:r w:rsidR="0085551D">
              <w:rPr>
                <w:rFonts w:asciiTheme="majorHAnsi" w:hAnsiTheme="majorHAnsi"/>
                <w:sz w:val="20"/>
                <w:szCs w:val="20"/>
                <w:lang w:val="en-US"/>
              </w:rPr>
              <w:t>) ?</w:t>
            </w:r>
            <w:proofErr w:type="gramEnd"/>
          </w:p>
        </w:tc>
      </w:tr>
    </w:tbl>
    <w:p w:rsidR="001F3CD0" w:rsidRPr="00253B8E" w:rsidRDefault="001F3CD0" w:rsidP="001F3CD0">
      <w:pPr>
        <w:rPr>
          <w:lang w:val="en-US"/>
        </w:rPr>
      </w:pPr>
    </w:p>
    <w:tbl>
      <w:tblPr>
        <w:tblW w:w="94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32"/>
        <w:gridCol w:w="1134"/>
        <w:gridCol w:w="798"/>
        <w:gridCol w:w="1600"/>
        <w:gridCol w:w="3544"/>
      </w:tblGrid>
      <w:tr w:rsidR="00706290" w:rsidRPr="00B312AE" w:rsidTr="00706290">
        <w:trPr>
          <w:cantSplit/>
          <w:trHeight w:val="533"/>
          <w:tblHeader/>
          <w:tblCellSpacing w:w="0" w:type="dxa"/>
        </w:trPr>
        <w:tc>
          <w:tcPr>
            <w:tcW w:w="1182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Имя поля</w:t>
            </w:r>
          </w:p>
        </w:tc>
        <w:tc>
          <w:tcPr>
            <w:tcW w:w="1232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Тип и размер данных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E53CF9" w:rsidRDefault="00706290" w:rsidP="00742565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Обязательность заполнения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:rsidR="00706290" w:rsidRPr="00B312AE" w:rsidRDefault="00706290" w:rsidP="00742565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Наличие в файле загрузки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706290" w:rsidRPr="00B312AE" w:rsidRDefault="00706290" w:rsidP="00706290">
            <w:pPr>
              <w:keepNext/>
              <w:spacing w:after="0"/>
              <w:ind w:left="26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Имя в форме</w:t>
            </w:r>
          </w:p>
        </w:tc>
        <w:tc>
          <w:tcPr>
            <w:tcW w:w="3544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Описание</w:t>
            </w:r>
          </w:p>
        </w:tc>
      </w:tr>
      <w:tr w:rsidR="00706290" w:rsidRPr="00B312AE" w:rsidTr="00706290">
        <w:trPr>
          <w:cantSplit/>
          <w:trHeight w:val="178"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BIGINT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PK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600" w:type="dxa"/>
          </w:tcPr>
          <w:p w:rsidR="00706290" w:rsidRPr="00B312AE" w:rsidRDefault="00706290" w:rsidP="006378E8">
            <w:pPr>
              <w:keepNext/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ID </w:t>
            </w:r>
            <w:r w:rsidR="009B60A0">
              <w:rPr>
                <w:rFonts w:asciiTheme="majorHAnsi" w:hAnsiTheme="majorHAnsi" w:cs="Helv"/>
                <w:color w:val="000000"/>
                <w:sz w:val="16"/>
                <w:szCs w:val="16"/>
              </w:rPr>
              <w:t>запроса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6378E8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Идентификатор </w:t>
            </w:r>
            <w:r w:rsidR="009B60A0">
              <w:rPr>
                <w:rFonts w:asciiTheme="majorHAnsi" w:hAnsiTheme="majorHAnsi" w:cs="Helv"/>
                <w:color w:val="000000"/>
                <w:sz w:val="16"/>
                <w:szCs w:val="16"/>
              </w:rPr>
              <w:t>запроса на создание операции</w:t>
            </w:r>
          </w:p>
        </w:tc>
      </w:tr>
      <w:tr w:rsidR="00706290" w:rsidRPr="00B312AE" w:rsidTr="00706290">
        <w:trPr>
          <w:cantSplit/>
          <w:trHeight w:val="182"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ID_PKG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BIGINT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</w:tcPr>
          <w:p w:rsidR="00706290" w:rsidRPr="00B312AE" w:rsidRDefault="00706290" w:rsidP="00706290">
            <w:pPr>
              <w:keepNext/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ID пакета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Ссылка на пакет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GL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BATPKG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.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PKG</w:t>
            </w:r>
          </w:p>
          <w:p w:rsidR="00706290" w:rsidRPr="00B312AE" w:rsidRDefault="00706290" w:rsidP="00742565">
            <w:pPr>
              <w:keepNext/>
              <w:spacing w:after="0" w:line="240" w:lineRule="auto"/>
              <w:rPr>
                <w:rFonts w:asciiTheme="majorHAnsi" w:hAnsiTheme="majorHAnsi" w:cs="Helv"/>
                <w:i/>
                <w:color w:val="845BD5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>Для ручных сообщений не используется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SRC_PST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7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</w:tcPr>
          <w:p w:rsidR="00706290" w:rsidRPr="00B312AE" w:rsidRDefault="00706290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Источник сделки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Источник сделки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DEAL_ID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20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706290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ИД сделки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Номер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сделки</w:t>
            </w:r>
            <w:proofErr w:type="spellEnd"/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PMT_REF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20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706290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ИД платежа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Номер платежного документа</w:t>
            </w:r>
          </w:p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i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>Для ручных сообщений не используется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DEPT_ID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Char(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4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Код департамента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VDATE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валютирования</w:t>
            </w:r>
            <w:proofErr w:type="spellEnd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валютирования</w:t>
            </w:r>
            <w:proofErr w:type="spellEnd"/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OTS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Дата создания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Системная дата и время создания сообщения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NRT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Varchar(300)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Основание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ENG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Описание назначения сообщения на латинице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RNRTL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Varchar(300)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Основание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RUS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Русское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описание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до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300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знаков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RNRTS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Varchar(100)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Основание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короткое</w:t>
            </w:r>
            <w:proofErr w:type="spellEnd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Русское описание (до 100 знаков)</w:t>
            </w:r>
          </w:p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>Для ручных сообщений не заполняется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AC_DR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CHAR(20)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Счет ДБ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Счёт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в формате ЦБ 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CCY_DR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CHAR(3)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Валюта ДБ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Валюта счета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AMT_DR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DECIMAL(19,3)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ДБ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Сумма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проводки в валюте счёта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. Мажорные единицы. Неотрицательная.</w:t>
            </w:r>
          </w:p>
        </w:tc>
      </w:tr>
      <w:tr w:rsidR="00A1532A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AC_CR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CHAR(20)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2A" w:rsidRPr="00B312AE" w:rsidRDefault="00A1532A" w:rsidP="00A1532A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A1532A" w:rsidRPr="00B312AE" w:rsidRDefault="00A1532A" w:rsidP="00A1532A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A1532A" w:rsidRPr="00B312AE" w:rsidRDefault="00A1532A" w:rsidP="00A1532A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Счет КР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Счёт Кд в формате ЦБ </w:t>
            </w:r>
          </w:p>
        </w:tc>
      </w:tr>
      <w:tr w:rsidR="00A1532A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32A" w:rsidRPr="00B312AE" w:rsidRDefault="00A1532A" w:rsidP="00A1532A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CCY_CR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CHAR(3)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A1532A" w:rsidRPr="00B312AE" w:rsidRDefault="00A1532A" w:rsidP="00A1532A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A1532A" w:rsidRPr="00B312AE" w:rsidRDefault="00A1532A" w:rsidP="00A1532A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Валюта КР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Валюта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счета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Кд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A1532A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AMT_CR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DECIMAL(19,3)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</w:tcPr>
          <w:p w:rsidR="00A1532A" w:rsidRPr="00B312AE" w:rsidRDefault="00A1532A" w:rsidP="00A1532A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A1532A" w:rsidRPr="00B312AE" w:rsidRDefault="00A1532A" w:rsidP="00A1532A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КР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532A" w:rsidRPr="00B312AE" w:rsidRDefault="00A1532A" w:rsidP="00A1532A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Кд проводки в валюте счёта Кд. Мажорные единицы. Неотрицательная.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AMTRU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DECIMAL(19,3)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в рублях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Сумма проводки в рублях (общая для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и Кд). Мажорные единицы. Неотрицательная.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SUBDEALID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Varchar(20)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auto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ИД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субсделки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Номер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субсделки</w:t>
            </w:r>
            <w:proofErr w:type="spellEnd"/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FCHNG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CHARACTER(1)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auto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Исправительная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Признак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исправительной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проводки</w:t>
            </w:r>
            <w:proofErr w:type="spellEnd"/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PRFCNTR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VARCHAR(4)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auto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Профит центр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Код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профит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центра</w:t>
            </w:r>
            <w:proofErr w:type="spellEnd"/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USER_NAME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 (64)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  <w:shd w:val="clear" w:color="auto" w:fill="auto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Логин 1рука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Логин пользователя, создавшего сообщение об операции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NROW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  <w:shd w:val="clear" w:color="auto" w:fill="auto"/>
          </w:tcPr>
          <w:p w:rsidR="00706290" w:rsidRPr="00B312AE" w:rsidRDefault="00706290" w:rsidP="00742565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Строка в файле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Номер строки в файле</w:t>
            </w:r>
          </w:p>
          <w:p w:rsidR="00706290" w:rsidRPr="00B312AE" w:rsidRDefault="00706290" w:rsidP="00742565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>Для ручных сообщений не используется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2C31F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ECODE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2C31F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2C31F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</w:tcPr>
          <w:p w:rsidR="00706290" w:rsidRPr="00B312AE" w:rsidRDefault="00706290" w:rsidP="002C31F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Код ошибки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85551D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Код ошибки (0 – нет ошибки, </w:t>
            </w:r>
            <w:r w:rsidR="00C51BC7" w:rsidRPr="005E1798">
              <w:rPr>
                <w:rFonts w:asciiTheme="majorHAnsi" w:hAnsiTheme="majorHAnsi" w:cs="Helv"/>
                <w:color w:val="000000"/>
                <w:sz w:val="16"/>
                <w:szCs w:val="16"/>
              </w:rPr>
              <w:t>&gt;0</w:t>
            </w:r>
            <w:r w:rsidR="00C51BC7"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– есть ошибка)</w:t>
            </w:r>
          </w:p>
        </w:tc>
      </w:tr>
      <w:tr w:rsidR="00706290" w:rsidRPr="00B312AE" w:rsidTr="00706290">
        <w:trPr>
          <w:cantSplit/>
          <w:tblCellSpacing w:w="0" w:type="dxa"/>
        </w:trPr>
        <w:tc>
          <w:tcPr>
            <w:tcW w:w="118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2C31F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EMSG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B312AE" w:rsidRDefault="00706290" w:rsidP="002C31F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Varchar(4000)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6290" w:rsidRPr="00B312AE" w:rsidRDefault="00706290" w:rsidP="002C31F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</w:tcPr>
          <w:p w:rsidR="00706290" w:rsidRPr="00B312AE" w:rsidRDefault="00706290" w:rsidP="002C31F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600" w:type="dxa"/>
          </w:tcPr>
          <w:p w:rsidR="00706290" w:rsidRPr="00B312AE" w:rsidRDefault="00A1532A" w:rsidP="00706290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Описание ошибки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6290" w:rsidRPr="005E1798" w:rsidRDefault="00706290" w:rsidP="005E1798">
            <w:pPr>
              <w:spacing w:after="0" w:line="240" w:lineRule="auto"/>
              <w:rPr>
                <w:rFonts w:asciiTheme="majorHAnsi" w:hAnsiTheme="majorHAnsi" w:cs="Helv"/>
                <w:i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Заполняется в случае ошибки предварительной валидации</w:t>
            </w:r>
            <w:r w:rsidR="00C51BC7" w:rsidRPr="005E1798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  <w:r w:rsidR="00C51BC7" w:rsidRPr="000C6207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 xml:space="preserve">для ручных </w:t>
            </w:r>
            <w:r w:rsidR="00C51BC7" w:rsidRPr="00B312AE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>сообщений</w:t>
            </w:r>
            <w:r w:rsidR="00C51BC7" w:rsidRPr="000C6207">
              <w:rPr>
                <w:rFonts w:asciiTheme="majorHAnsi" w:hAnsiTheme="majorHAnsi" w:cs="Helv"/>
                <w:sz w:val="16"/>
                <w:szCs w:val="16"/>
              </w:rPr>
              <w:t>, а также</w:t>
            </w:r>
            <w:r w:rsidR="00C51BC7" w:rsidRPr="00280CEE">
              <w:rPr>
                <w:rFonts w:asciiTheme="majorHAnsi" w:hAnsiTheme="majorHAnsi" w:cs="Helv"/>
                <w:sz w:val="16"/>
                <w:szCs w:val="16"/>
              </w:rPr>
              <w:t xml:space="preserve"> в случае</w:t>
            </w:r>
            <w:r w:rsidR="00C51BC7" w:rsidRPr="005E1798">
              <w:rPr>
                <w:rFonts w:asciiTheme="majorHAnsi" w:hAnsiTheme="majorHAnsi" w:cs="Helv"/>
                <w:sz w:val="16"/>
                <w:szCs w:val="16"/>
              </w:rPr>
              <w:t xml:space="preserve"> </w:t>
            </w:r>
            <w:r w:rsidRPr="005E1798">
              <w:rPr>
                <w:rFonts w:asciiTheme="majorHAnsi" w:hAnsiTheme="majorHAnsi" w:cs="Helv"/>
                <w:i/>
                <w:sz w:val="16"/>
                <w:szCs w:val="16"/>
              </w:rPr>
              <w:t xml:space="preserve">возникновения ошибки на стадии записи операции в </w:t>
            </w:r>
            <w:r w:rsidRPr="005E1798">
              <w:rPr>
                <w:rFonts w:asciiTheme="majorHAnsi" w:hAnsiTheme="majorHAnsi" w:cs="Helv"/>
                <w:i/>
                <w:sz w:val="16"/>
                <w:szCs w:val="16"/>
                <w:lang w:val="en-US"/>
              </w:rPr>
              <w:t>GL</w:t>
            </w:r>
            <w:r w:rsidRPr="005E1798">
              <w:rPr>
                <w:rFonts w:asciiTheme="majorHAnsi" w:hAnsiTheme="majorHAnsi" w:cs="Helv"/>
                <w:i/>
                <w:sz w:val="16"/>
                <w:szCs w:val="16"/>
              </w:rPr>
              <w:t>_</w:t>
            </w:r>
            <w:r w:rsidRPr="005E1798">
              <w:rPr>
                <w:rFonts w:asciiTheme="majorHAnsi" w:hAnsiTheme="majorHAnsi" w:cs="Helv"/>
                <w:i/>
                <w:sz w:val="16"/>
                <w:szCs w:val="16"/>
                <w:lang w:val="en-US"/>
              </w:rPr>
              <w:t>OPER</w:t>
            </w:r>
            <w:r w:rsidRPr="005E1798">
              <w:rPr>
                <w:rFonts w:asciiTheme="majorHAnsi" w:hAnsiTheme="majorHAnsi" w:cs="Helv"/>
                <w:i/>
                <w:sz w:val="16"/>
                <w:szCs w:val="16"/>
              </w:rPr>
              <w:t xml:space="preserve"> или записи проводок в таблицу </w:t>
            </w:r>
            <w:r w:rsidRPr="005E1798">
              <w:rPr>
                <w:rFonts w:asciiTheme="majorHAnsi" w:hAnsiTheme="majorHAnsi" w:cs="Helv"/>
                <w:i/>
                <w:sz w:val="16"/>
                <w:szCs w:val="16"/>
                <w:lang w:val="en-US"/>
              </w:rPr>
              <w:t>PD</w:t>
            </w:r>
            <w:r w:rsidRPr="005E1798">
              <w:rPr>
                <w:rFonts w:asciiTheme="majorHAnsi" w:hAnsiTheme="majorHAnsi" w:cs="Helv"/>
                <w:i/>
                <w:sz w:val="16"/>
                <w:szCs w:val="16"/>
              </w:rPr>
              <w:t xml:space="preserve">. </w:t>
            </w:r>
          </w:p>
          <w:p w:rsidR="00706290" w:rsidRPr="00B312AE" w:rsidRDefault="00706290" w:rsidP="002C31FE">
            <w:pPr>
              <w:spacing w:after="0" w:line="240" w:lineRule="auto"/>
              <w:ind w:firstLine="322"/>
              <w:rPr>
                <w:rFonts w:asciiTheme="majorHAnsi" w:hAnsiTheme="majorHAnsi" w:cs="Helv"/>
                <w:i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i/>
                <w:sz w:val="16"/>
                <w:szCs w:val="16"/>
              </w:rPr>
              <w:t>= ‘операция не создана’ или ‘создана с ошибкой формирования проводок: ’ + GL_OPER.EMSG</w:t>
            </w:r>
          </w:p>
        </w:tc>
      </w:tr>
      <w:tr w:rsidR="006F68A1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8A1" w:rsidRPr="00B312AE" w:rsidRDefault="006F68A1" w:rsidP="006F68A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INP_METHOD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8A1" w:rsidRPr="00B312AE" w:rsidRDefault="006F68A1" w:rsidP="006F68A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VARCHAR(7)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8A1" w:rsidRPr="00B312AE" w:rsidRDefault="006F68A1" w:rsidP="006F68A1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6F68A1" w:rsidRPr="00B312AE" w:rsidRDefault="006F68A1" w:rsidP="006F68A1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6F68A1" w:rsidRPr="00B312AE" w:rsidRDefault="006F68A1" w:rsidP="006F68A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Способ ввода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8A1" w:rsidRPr="00B312AE" w:rsidRDefault="006F68A1" w:rsidP="006F68A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Метод ввода:</w:t>
            </w:r>
          </w:p>
          <w:p w:rsidR="006F68A1" w:rsidRPr="00B312AE" w:rsidRDefault="006F68A1" w:rsidP="006F68A1">
            <w:pPr>
              <w:spacing w:after="0" w:line="240" w:lineRule="auto"/>
              <w:ind w:left="1400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 ‘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M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’ - ручной </w:t>
            </w:r>
          </w:p>
          <w:p w:rsidR="006F68A1" w:rsidRPr="00B312AE" w:rsidRDefault="006F68A1" w:rsidP="006F68A1">
            <w:pPr>
              <w:spacing w:after="0" w:line="240" w:lineRule="auto"/>
              <w:ind w:left="1400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 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‘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F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’ - пакетный</w:t>
            </w:r>
          </w:p>
        </w:tc>
      </w:tr>
      <w:tr w:rsidR="006F68A1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8A1" w:rsidRPr="00B312AE" w:rsidRDefault="006F68A1" w:rsidP="006F68A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PROC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8A1" w:rsidRPr="00B312AE" w:rsidRDefault="006F68A1" w:rsidP="006F68A1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8A1" w:rsidRPr="00B312AE" w:rsidRDefault="006F68A1" w:rsidP="006F68A1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6F68A1" w:rsidRPr="00B312AE" w:rsidRDefault="006F68A1" w:rsidP="006F68A1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6F68A1" w:rsidRPr="00B312AE" w:rsidRDefault="006F68A1" w:rsidP="006F68A1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</w:t>
            </w:r>
            <w:proofErr w:type="spellStart"/>
            <w:r w:rsidRPr="00B312AE">
              <w:rPr>
                <w:rFonts w:asciiTheme="majorHAnsi" w:hAnsiTheme="majorHAnsi"/>
                <w:sz w:val="16"/>
                <w:szCs w:val="16"/>
              </w:rPr>
              <w:t>опердня</w:t>
            </w:r>
            <w:proofErr w:type="spellEnd"/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68A1" w:rsidRPr="00B312AE" w:rsidRDefault="006F68A1" w:rsidP="006F68A1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операционного дня, в котором сообщение создано – используется в фильтре отображения списка необработанных сообщений 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E53CF9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POSTDATE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E53CF9" w:rsidRDefault="007D5320" w:rsidP="00E53CF9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</w:t>
            </w:r>
            <w:proofErr w:type="spellStart"/>
            <w:r>
              <w:rPr>
                <w:rFonts w:asciiTheme="majorHAnsi" w:hAnsiTheme="majorHAnsi"/>
                <w:sz w:val="16"/>
                <w:szCs w:val="16"/>
                <w:lang w:val="en-US"/>
              </w:rPr>
              <w:t>проводки</w:t>
            </w:r>
            <w:proofErr w:type="spellEnd"/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Дата проводки</w:t>
            </w:r>
          </w:p>
        </w:tc>
      </w:tr>
      <w:tr w:rsidR="00E53CF9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CF9" w:rsidRPr="00E53CF9" w:rsidRDefault="00FE4EC6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CBCC</w:t>
            </w:r>
            <w:r w:rsidR="00E53CF9">
              <w:rPr>
                <w:rFonts w:asciiTheme="majorHAnsi" w:hAnsiTheme="majorHAnsi"/>
                <w:sz w:val="16"/>
                <w:szCs w:val="16"/>
              </w:rPr>
              <w:t>_DR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CF9" w:rsidRPr="00B312AE" w:rsidRDefault="00E53CF9" w:rsidP="00E53CF9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CHAR(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3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CF9" w:rsidRPr="00E53CF9" w:rsidRDefault="00E53CF9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Y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E53CF9" w:rsidRPr="00B312AE" w:rsidRDefault="00E53CF9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E53CF9" w:rsidRPr="00E53CF9" w:rsidRDefault="00E53CF9" w:rsidP="00E53CF9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  <w:lang w:val="en-US"/>
              </w:rPr>
              <w:t>Филиал</w:t>
            </w:r>
            <w:proofErr w:type="spellEnd"/>
            <w:r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ДБ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CF9" w:rsidRDefault="00E53CF9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Филиал дебета</w:t>
            </w:r>
          </w:p>
        </w:tc>
      </w:tr>
      <w:tr w:rsidR="00E53CF9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CF9" w:rsidRPr="00E53CF9" w:rsidRDefault="00FE4EC6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CBCC</w:t>
            </w:r>
            <w:r w:rsidR="00E53CF9">
              <w:rPr>
                <w:rFonts w:asciiTheme="majorHAnsi" w:hAnsiTheme="majorHAnsi"/>
                <w:sz w:val="16"/>
                <w:szCs w:val="16"/>
                <w:lang w:val="en-US"/>
              </w:rPr>
              <w:t>_CR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CF9" w:rsidRPr="00B312AE" w:rsidRDefault="00E53CF9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CHAR(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3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CF9" w:rsidRPr="00B312AE" w:rsidRDefault="00E53CF9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E53CF9" w:rsidRPr="00B312AE" w:rsidRDefault="00E53CF9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E53CF9" w:rsidRPr="00B312AE" w:rsidRDefault="00E53CF9" w:rsidP="00E53CF9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Филиал КР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3CF9" w:rsidRDefault="00E53CF9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Филиал кредита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lastRenderedPageBreak/>
              <w:t>INVISIBLE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CHAR(1)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Удаленный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Признак удаления (невидимости) сообщения – 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>устанавливается при удалении сообщения пользователем (1) или системой при закрытии операционного дня на неавторизованных сообщениях (‘2’), а также в случае сохранения истории изменения состояния сообщения ('3')</w:t>
            </w:r>
          </w:p>
          <w:p w:rsidR="007D5320" w:rsidRPr="00B312AE" w:rsidRDefault="007D5320" w:rsidP="007D5320">
            <w:pPr>
              <w:spacing w:after="0" w:line="240" w:lineRule="auto"/>
              <w:ind w:left="889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 ‘1’ – невидимое сообщение</w:t>
            </w:r>
          </w:p>
          <w:p w:rsidR="007D5320" w:rsidRPr="00B312AE" w:rsidRDefault="007D5320" w:rsidP="007D5320">
            <w:pPr>
              <w:spacing w:after="0" w:line="240" w:lineRule="auto"/>
              <w:ind w:left="889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 '2' – невидимое сообщение</w:t>
            </w:r>
          </w:p>
          <w:p w:rsidR="007D5320" w:rsidRPr="00B312AE" w:rsidRDefault="007D5320" w:rsidP="007D5320">
            <w:pPr>
              <w:spacing w:after="0" w:line="240" w:lineRule="auto"/>
              <w:ind w:left="889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 '3' – невидимое сообщение</w:t>
            </w:r>
          </w:p>
          <w:p w:rsidR="007D5320" w:rsidRPr="00B312AE" w:rsidRDefault="007D5320" w:rsidP="007D5320">
            <w:pPr>
              <w:spacing w:after="0" w:line="240" w:lineRule="auto"/>
              <w:ind w:left="889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= ‘0’ (по умолчанию) – видимое 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HEADBRANCH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CHAR(3)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12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Филиал создателя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12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Филиал пользователя, создавшего сообщение </w:t>
            </w:r>
          </w:p>
          <w:p w:rsidR="007D5320" w:rsidRPr="00B312AE" w:rsidRDefault="007D5320" w:rsidP="007D5320">
            <w:pPr>
              <w:spacing w:after="12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Данные брать из профиля пользователя с логином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USER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NAME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(таблица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GL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поле HEADBRANCH)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USER_AU2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 (64)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2рука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пользователя с ролью «2я рука», авторизовавшего сообщение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OTS_AU2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  <w:lang w:val="en-US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подписи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 время авторизации сообщения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USER_AU3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 (64)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3рука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пользователя с ролью «3я рука», подтвердившего дату сообщения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OTS_AU3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</w:t>
            </w:r>
            <w:proofErr w:type="spellStart"/>
            <w:r w:rsidRPr="00B312AE">
              <w:rPr>
                <w:rFonts w:asciiTheme="majorHAnsi" w:hAnsiTheme="majorHAnsi"/>
                <w:sz w:val="16"/>
                <w:szCs w:val="16"/>
              </w:rPr>
              <w:t>подтвержд</w:t>
            </w:r>
            <w:proofErr w:type="spellEnd"/>
            <w:r w:rsidRPr="00B312AE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 время подтверждения даты сообщения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USER_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CHNG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 (64)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изменения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пользователя, изменившего параметры сообщения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OTS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CHNG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изменения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 время изменения параметров сообщения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STATE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(32)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Y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Статус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Статус сообщения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6378E8" w:rsidRDefault="007D5320" w:rsidP="007D5320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GLOID</w:t>
            </w:r>
            <w:r w:rsidR="00A37C8E">
              <w:rPr>
                <w:rFonts w:asciiTheme="majorHAnsi" w:hAnsiTheme="majorHAnsi"/>
                <w:sz w:val="16"/>
                <w:szCs w:val="16"/>
                <w:lang w:val="en-US"/>
              </w:rPr>
              <w:t>_REF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BIGINT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ind w:left="26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ID операции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Ссылка на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операции, созданной на основе данного сообщения</w:t>
            </w:r>
          </w:p>
        </w:tc>
      </w:tr>
      <w:tr w:rsidR="007D5320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6378E8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ID_</w:t>
            </w:r>
            <w:r w:rsidR="00A37C8E">
              <w:rPr>
                <w:rFonts w:asciiTheme="majorHAnsi" w:hAnsiTheme="majorHAnsi"/>
                <w:sz w:val="16"/>
                <w:szCs w:val="16"/>
                <w:lang w:val="en-US"/>
              </w:rPr>
              <w:t>PAR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BIGINT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7D5320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7D5320" w:rsidRPr="00B312AE" w:rsidRDefault="007D5320" w:rsidP="007D5320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7D5320" w:rsidRPr="00B312AE" w:rsidRDefault="007D5320" w:rsidP="006378E8">
            <w:pPr>
              <w:spacing w:after="0" w:line="240" w:lineRule="auto"/>
              <w:ind w:left="26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ID </w:t>
            </w:r>
            <w:proofErr w:type="spellStart"/>
            <w:r w:rsidR="00FE4EC6">
              <w:rPr>
                <w:rFonts w:asciiTheme="majorHAnsi" w:hAnsiTheme="majorHAnsi"/>
                <w:sz w:val="16"/>
                <w:szCs w:val="16"/>
              </w:rPr>
              <w:t>род.с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ообщ</w:t>
            </w:r>
            <w:r w:rsidR="00FE4EC6">
              <w:rPr>
                <w:rFonts w:asciiTheme="majorHAnsi" w:hAnsiTheme="majorHAnsi"/>
                <w:sz w:val="16"/>
                <w:szCs w:val="16"/>
              </w:rPr>
              <w:t>ения</w:t>
            </w:r>
            <w:proofErr w:type="spellEnd"/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320" w:rsidRPr="00B312AE" w:rsidRDefault="007D5320" w:rsidP="006378E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Ссылка на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FE4EC6" w:rsidRPr="006378E8">
              <w:rPr>
                <w:rFonts w:asciiTheme="majorHAnsi" w:hAnsiTheme="majorHAnsi"/>
                <w:sz w:val="16"/>
                <w:szCs w:val="16"/>
              </w:rPr>
              <w:t xml:space="preserve">родительского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сообщения</w:t>
            </w:r>
          </w:p>
        </w:tc>
      </w:tr>
      <w:tr w:rsidR="00A37C8E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ID_PREV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BIGINT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A37C8E" w:rsidRPr="00B312AE" w:rsidRDefault="00A37C8E" w:rsidP="00A37C8E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A37C8E" w:rsidRPr="006378E8" w:rsidRDefault="00FE4EC6" w:rsidP="00A37C8E">
            <w:pPr>
              <w:spacing w:after="0" w:line="240" w:lineRule="auto"/>
              <w:ind w:left="26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ID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пред.сообщения</w:t>
            </w:r>
            <w:proofErr w:type="spellEnd"/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FE4EC6" w:rsidP="006378E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Ссылка на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предыдущего</w:t>
            </w:r>
            <w:r w:rsidRPr="00A52A41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сообщения</w:t>
            </w:r>
          </w:p>
        </w:tc>
      </w:tr>
      <w:tr w:rsidR="00A37C8E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DESCRDENY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VARCHAR(300)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A37C8E" w:rsidRPr="00B312AE" w:rsidRDefault="00A37C8E" w:rsidP="00A37C8E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A37C8E" w:rsidRPr="00B312AE" w:rsidRDefault="00A37C8E" w:rsidP="00A37C8E">
            <w:pPr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Причина возврата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Описание причины возврата на доработку и отказа в авторизации</w:t>
            </w:r>
          </w:p>
        </w:tc>
      </w:tr>
      <w:tr w:rsidR="00A37C8E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6378E8" w:rsidRDefault="00A37C8E" w:rsidP="006378E8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SRV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_REF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6378E8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VARCHAR (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32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A37C8E" w:rsidRPr="00B312AE" w:rsidRDefault="00A37C8E" w:rsidP="00A37C8E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A37C8E" w:rsidRPr="006378E8" w:rsidRDefault="00A37C8E" w:rsidP="00A37C8E">
            <w:pPr>
              <w:ind w:left="26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ИД в АБС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Идентификатор движения по счету в запросе на создание движения по счету в АБС</w:t>
            </w:r>
          </w:p>
        </w:tc>
      </w:tr>
      <w:tr w:rsidR="00A37C8E" w:rsidRPr="00B312AE" w:rsidTr="00706290">
        <w:trPr>
          <w:cantSplit/>
          <w:tblCellSpacing w:w="0" w:type="dxa"/>
        </w:trPr>
        <w:tc>
          <w:tcPr>
            <w:tcW w:w="118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6378E8" w:rsidRDefault="00641589" w:rsidP="006378E8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OTS_</w:t>
            </w:r>
            <w:r w:rsidR="00A37C8E">
              <w:rPr>
                <w:rFonts w:asciiTheme="majorHAnsi" w:hAnsiTheme="majorHAnsi"/>
                <w:sz w:val="16"/>
                <w:szCs w:val="16"/>
                <w:lang w:val="en-US"/>
              </w:rPr>
              <w:t>SRV</w:t>
            </w:r>
          </w:p>
        </w:tc>
        <w:tc>
          <w:tcPr>
            <w:tcW w:w="1232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Pr="00B312AE" w:rsidRDefault="00A37C8E" w:rsidP="00A37C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13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Default="00A37C8E" w:rsidP="00A37C8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798" w:type="dxa"/>
            <w:shd w:val="clear" w:color="auto" w:fill="FFF2CC" w:themeFill="accent4" w:themeFillTint="33"/>
          </w:tcPr>
          <w:p w:rsidR="00A37C8E" w:rsidRPr="00B312AE" w:rsidRDefault="00A37C8E" w:rsidP="00A37C8E">
            <w:pPr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FFF2CC" w:themeFill="accent4" w:themeFillTint="33"/>
          </w:tcPr>
          <w:p w:rsidR="00A37C8E" w:rsidRPr="006378E8" w:rsidRDefault="00641589" w:rsidP="00A37C8E">
            <w:pPr>
              <w:ind w:left="26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Проводка в АБС</w:t>
            </w:r>
          </w:p>
        </w:tc>
        <w:tc>
          <w:tcPr>
            <w:tcW w:w="3544" w:type="dxa"/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C8E" w:rsidRDefault="00641589" w:rsidP="00A37C8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Дата и время создания проводки в АБС</w:t>
            </w:r>
          </w:p>
        </w:tc>
      </w:tr>
    </w:tbl>
    <w:p w:rsidR="001F3CD0" w:rsidRDefault="001F3CD0" w:rsidP="001F3CD0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</w:p>
    <w:p w:rsidR="006378E8" w:rsidRDefault="006378E8">
      <w:pPr>
        <w:rPr>
          <w:sz w:val="20"/>
        </w:rPr>
      </w:pPr>
      <w:r>
        <w:rPr>
          <w:sz w:val="20"/>
        </w:rPr>
        <w:br w:type="page"/>
      </w:r>
    </w:p>
    <w:p w:rsidR="006378E8" w:rsidRDefault="006378E8" w:rsidP="001F3CD0">
      <w:pPr>
        <w:spacing w:after="120"/>
        <w:ind w:left="788"/>
        <w:jc w:val="both"/>
        <w:rPr>
          <w:sz w:val="20"/>
        </w:rPr>
        <w:sectPr w:rsidR="006378E8" w:rsidSect="00464069">
          <w:pgSz w:w="11906" w:h="16838"/>
          <w:pgMar w:top="851" w:right="850" w:bottom="993" w:left="1701" w:header="708" w:footer="708" w:gutter="0"/>
          <w:cols w:space="708"/>
          <w:docGrid w:linePitch="360"/>
        </w:sectPr>
      </w:pPr>
    </w:p>
    <w:p w:rsidR="006378E8" w:rsidRDefault="006378E8" w:rsidP="00B87FF8">
      <w:pPr>
        <w:pStyle w:val="1"/>
        <w:jc w:val="center"/>
      </w:pPr>
      <w:bookmarkStart w:id="48" w:name="приложение1"/>
      <w:r w:rsidRPr="00B87FF8">
        <w:rPr>
          <w:color w:val="auto"/>
          <w:sz w:val="24"/>
          <w:szCs w:val="24"/>
        </w:rPr>
        <w:lastRenderedPageBreak/>
        <w:t>Приложение 1</w:t>
      </w:r>
      <w:bookmarkEnd w:id="48"/>
      <w:r w:rsidR="00B87FF8" w:rsidRPr="00B87FF8">
        <w:rPr>
          <w:color w:val="auto"/>
          <w:sz w:val="24"/>
          <w:szCs w:val="24"/>
        </w:rPr>
        <w:t>.</w:t>
      </w:r>
      <w:r w:rsidR="00B87FF8">
        <w:rPr>
          <w:sz w:val="22"/>
          <w:szCs w:val="22"/>
        </w:rPr>
        <w:t xml:space="preserve"> </w:t>
      </w:r>
      <w:r w:rsidRPr="00B87FF8">
        <w:rPr>
          <w:b/>
          <w:sz w:val="24"/>
          <w:szCs w:val="24"/>
        </w:rPr>
        <w:t>Таблица отображения полей</w:t>
      </w:r>
      <w:r>
        <w:t xml:space="preserve"> </w:t>
      </w:r>
    </w:p>
    <w:p w:rsidR="006378E8" w:rsidRPr="00B87FF8" w:rsidRDefault="006378E8" w:rsidP="00203752">
      <w:pPr>
        <w:spacing w:after="0"/>
        <w:ind w:right="111"/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  <w:r w:rsidRPr="00B87FF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 xml:space="preserve">в формах ввода и авторизации операций и пакетов, и </w:t>
      </w:r>
    </w:p>
    <w:p w:rsidR="006378E8" w:rsidRDefault="006378E8" w:rsidP="00203752">
      <w:pPr>
        <w:spacing w:after="360"/>
        <w:ind w:right="111"/>
        <w:jc w:val="center"/>
      </w:pPr>
      <w:r w:rsidRPr="00B87FF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в форме отображения истории создания операций</w:t>
      </w:r>
    </w:p>
    <w:tbl>
      <w:tblPr>
        <w:tblW w:w="1487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232"/>
        <w:gridCol w:w="1134"/>
        <w:gridCol w:w="1134"/>
        <w:gridCol w:w="1600"/>
        <w:gridCol w:w="7799"/>
      </w:tblGrid>
      <w:tr w:rsidR="006378E8" w:rsidRPr="00B312AE" w:rsidTr="005F7288">
        <w:trPr>
          <w:cantSplit/>
          <w:trHeight w:val="363"/>
          <w:tblHeader/>
          <w:tblCellSpacing w:w="0" w:type="dxa"/>
        </w:trPr>
        <w:tc>
          <w:tcPr>
            <w:tcW w:w="1977" w:type="dxa"/>
            <w:vMerge w:val="restar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756598" w:rsidRDefault="006378E8" w:rsidP="003E088E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Имя поля</w:t>
            </w:r>
            <w:r>
              <w:rPr>
                <w:sz w:val="16"/>
                <w:szCs w:val="16"/>
              </w:rPr>
              <w:t xml:space="preserve"> в таблице </w:t>
            </w:r>
            <w:r>
              <w:rPr>
                <w:sz w:val="16"/>
                <w:szCs w:val="16"/>
                <w:lang w:val="en-US"/>
              </w:rPr>
              <w:t>GL</w:t>
            </w:r>
            <w:r w:rsidRPr="00756598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BATPST</w:t>
            </w:r>
          </w:p>
        </w:tc>
        <w:tc>
          <w:tcPr>
            <w:tcW w:w="3500" w:type="dxa"/>
            <w:gridSpan w:val="3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Отображение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поля</w:t>
            </w:r>
            <w:proofErr w:type="spellEnd"/>
            <w:r>
              <w:rPr>
                <w:sz w:val="16"/>
                <w:szCs w:val="16"/>
              </w:rPr>
              <w:t xml:space="preserve"> в форме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EC7B4F">
              <w:rPr>
                <w:rStyle w:val="ac"/>
                <w:b/>
                <w:sz w:val="18"/>
                <w:szCs w:val="18"/>
              </w:rPr>
              <w:footnoteReference w:id="1"/>
            </w:r>
          </w:p>
        </w:tc>
        <w:tc>
          <w:tcPr>
            <w:tcW w:w="1600" w:type="dxa"/>
            <w:vMerge w:val="restart"/>
            <w:shd w:val="clear" w:color="auto" w:fill="D9D9D9" w:themeFill="background1" w:themeFillShade="D9"/>
          </w:tcPr>
          <w:p w:rsidR="006378E8" w:rsidRPr="00B312AE" w:rsidRDefault="006378E8" w:rsidP="003E088E">
            <w:pPr>
              <w:keepNext/>
              <w:spacing w:after="0"/>
              <w:ind w:left="26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Имя в форме</w:t>
            </w:r>
          </w:p>
        </w:tc>
        <w:tc>
          <w:tcPr>
            <w:tcW w:w="7799" w:type="dxa"/>
            <w:vMerge w:val="restar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 w:rsidRPr="00B312AE">
              <w:rPr>
                <w:sz w:val="16"/>
                <w:szCs w:val="16"/>
              </w:rPr>
              <w:t>Описание</w:t>
            </w:r>
          </w:p>
        </w:tc>
      </w:tr>
      <w:tr w:rsidR="006378E8" w:rsidRPr="00B312AE" w:rsidTr="005F7288">
        <w:trPr>
          <w:cantSplit/>
          <w:trHeight w:val="533"/>
          <w:tblHeader/>
          <w:tblCellSpacing w:w="0" w:type="dxa"/>
        </w:trPr>
        <w:tc>
          <w:tcPr>
            <w:tcW w:w="1977" w:type="dxa"/>
            <w:vMerge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keepNext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32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F129EA" w:rsidRDefault="006378E8" w:rsidP="003E088E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«Ввод и авторизация операции»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378E8" w:rsidRPr="00B312AE" w:rsidRDefault="006378E8" w:rsidP="003E088E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«Ввод и авторизация пакета»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378E8" w:rsidRPr="00B312AE" w:rsidRDefault="006378E8" w:rsidP="003E088E">
            <w:pPr>
              <w:keepNext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«История создания операции»</w:t>
            </w:r>
          </w:p>
        </w:tc>
        <w:tc>
          <w:tcPr>
            <w:tcW w:w="1600" w:type="dxa"/>
            <w:vMerge/>
            <w:shd w:val="clear" w:color="auto" w:fill="D9D9D9" w:themeFill="background1" w:themeFillShade="D9"/>
          </w:tcPr>
          <w:p w:rsidR="006378E8" w:rsidRPr="00B312AE" w:rsidRDefault="006378E8" w:rsidP="003E088E">
            <w:pPr>
              <w:keepNext/>
              <w:spacing w:after="0"/>
              <w:ind w:left="26"/>
              <w:jc w:val="center"/>
              <w:rPr>
                <w:sz w:val="16"/>
                <w:szCs w:val="16"/>
              </w:rPr>
            </w:pPr>
          </w:p>
        </w:tc>
        <w:tc>
          <w:tcPr>
            <w:tcW w:w="7799" w:type="dxa"/>
            <w:vMerge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keepNext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2828E1" w:rsidRPr="00B312AE" w:rsidTr="005F7288">
        <w:trPr>
          <w:cantSplit/>
          <w:trHeight w:val="178"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8E1" w:rsidRPr="00B312AE" w:rsidRDefault="002828E1" w:rsidP="003E088E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8E1" w:rsidRPr="00B312AE" w:rsidRDefault="002828E1" w:rsidP="003E088E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828E1" w:rsidRPr="00B312AE" w:rsidRDefault="002828E1" w:rsidP="003E088E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2828E1" w:rsidRPr="00B312AE" w:rsidRDefault="002828E1" w:rsidP="003E088E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2828E1" w:rsidRPr="00B312AE" w:rsidRDefault="002828E1" w:rsidP="003E088E">
            <w:pPr>
              <w:keepNext/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ID 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запроса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28E1" w:rsidRPr="00B312AE" w:rsidRDefault="002828E1" w:rsidP="003E088E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Идентификатор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сообщения (запроса на создание операции)</w:t>
            </w:r>
          </w:p>
        </w:tc>
      </w:tr>
      <w:tr w:rsidR="002828E1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8E1" w:rsidRPr="00A52A41" w:rsidRDefault="002828E1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GLOID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_REF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8E1" w:rsidRPr="007C37DF" w:rsidRDefault="002828E1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2828E1" w:rsidRPr="00B312AE" w:rsidRDefault="002828E1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2828E1" w:rsidRPr="00B312AE" w:rsidRDefault="002828E1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2828E1" w:rsidRPr="00B312AE" w:rsidRDefault="002828E1" w:rsidP="003E088E">
            <w:pPr>
              <w:spacing w:after="0" w:line="240" w:lineRule="auto"/>
              <w:ind w:left="26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ID операции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8E1" w:rsidRPr="00B312AE" w:rsidRDefault="002828E1" w:rsidP="003E088E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Ссылка на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операции, созданной на основе данного сообщения</w:t>
            </w:r>
          </w:p>
        </w:tc>
      </w:tr>
      <w:tr w:rsidR="007564CF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4CF" w:rsidRPr="00B312AE" w:rsidRDefault="007564CF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STATE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4CF" w:rsidRPr="007C37DF" w:rsidRDefault="007564CF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7564CF" w:rsidRPr="00B312AE" w:rsidRDefault="007564CF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7564CF" w:rsidRPr="00B312AE" w:rsidRDefault="007564CF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7564CF" w:rsidRPr="00B312AE" w:rsidRDefault="007564CF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Статус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4CF" w:rsidRPr="00B312AE" w:rsidRDefault="007564CF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Статус сообщения</w:t>
            </w:r>
          </w:p>
        </w:tc>
      </w:tr>
      <w:tr w:rsidR="007564CF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4CF" w:rsidRPr="00B312AE" w:rsidRDefault="007564CF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ECODE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4CF" w:rsidRPr="00253B8E" w:rsidRDefault="00500E2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34" w:type="dxa"/>
          </w:tcPr>
          <w:p w:rsidR="007564CF" w:rsidRPr="00253B8E" w:rsidRDefault="00500E2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34" w:type="dxa"/>
          </w:tcPr>
          <w:p w:rsidR="007564CF" w:rsidRPr="00B312AE" w:rsidRDefault="007564CF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7564CF" w:rsidRPr="00B312AE" w:rsidRDefault="007564CF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Код ошибки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4CF" w:rsidRPr="00A52A41" w:rsidRDefault="007564CF" w:rsidP="003E088E">
            <w:pPr>
              <w:spacing w:after="0"/>
              <w:rPr>
                <w:rFonts w:asciiTheme="majorHAnsi" w:hAnsiTheme="majorHAnsi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 xml:space="preserve">Код ошибки: </w:t>
            </w:r>
          </w:p>
          <w:p w:rsidR="007564CF" w:rsidRPr="00A52A41" w:rsidRDefault="007564CF" w:rsidP="003E088E">
            <w:pPr>
              <w:spacing w:after="0"/>
              <w:ind w:left="1242"/>
              <w:rPr>
                <w:rFonts w:asciiTheme="majorHAnsi" w:hAnsiTheme="majorHAnsi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>0 – нет ошибки</w:t>
            </w:r>
          </w:p>
          <w:p w:rsidR="007564CF" w:rsidRPr="00A52A41" w:rsidRDefault="007564CF" w:rsidP="003E088E">
            <w:pPr>
              <w:spacing w:after="0"/>
              <w:ind w:left="1242"/>
              <w:rPr>
                <w:rFonts w:asciiTheme="majorHAnsi" w:hAnsiTheme="majorHAnsi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>1 – ошибка при создании проводок</w:t>
            </w:r>
          </w:p>
          <w:p w:rsidR="007564CF" w:rsidRPr="00A52A41" w:rsidRDefault="007564CF" w:rsidP="003E088E">
            <w:pPr>
              <w:spacing w:after="0"/>
              <w:ind w:left="1242"/>
              <w:rPr>
                <w:rFonts w:asciiTheme="majorHAnsi" w:hAnsiTheme="majorHAnsi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>2 – финансовая ошибка при обращении к внешнему сервису</w:t>
            </w:r>
          </w:p>
          <w:p w:rsidR="007564CF" w:rsidRPr="002828E1" w:rsidRDefault="007564CF">
            <w:pPr>
              <w:spacing w:after="0"/>
              <w:ind w:left="1242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A52A41">
              <w:rPr>
                <w:rFonts w:asciiTheme="majorHAnsi" w:hAnsiTheme="majorHAnsi"/>
                <w:sz w:val="16"/>
                <w:szCs w:val="16"/>
              </w:rPr>
              <w:t>3 – системная ошибка при обращении к внешнему сервису</w:t>
            </w:r>
          </w:p>
        </w:tc>
      </w:tr>
      <w:tr w:rsidR="006378E8" w:rsidRPr="00B312AE" w:rsidTr="005F7288">
        <w:trPr>
          <w:cantSplit/>
          <w:trHeight w:val="182"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keepNext/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ID_PKG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6378E8" w:rsidRPr="00D8421D" w:rsidRDefault="006378E8" w:rsidP="003E088E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keepNext/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keepNext/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ID пакета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203752">
            <w:pPr>
              <w:keepNext/>
              <w:spacing w:after="0" w:line="240" w:lineRule="auto"/>
              <w:rPr>
                <w:rFonts w:asciiTheme="majorHAnsi" w:hAnsiTheme="majorHAnsi" w:cs="Helv"/>
                <w:i/>
                <w:color w:val="845BD5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Ссылка на пакет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GL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BATPKG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.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PKG</w:t>
            </w:r>
            <w:r w:rsidR="00E52522"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.  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203752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NROW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203752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6378E8" w:rsidRPr="00203752" w:rsidRDefault="008D143A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134" w:type="dxa"/>
          </w:tcPr>
          <w:p w:rsidR="006378E8" w:rsidRPr="00203752" w:rsidRDefault="007564CF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Строка в файле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203752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Номер строки в файле</w:t>
            </w:r>
          </w:p>
        </w:tc>
      </w:tr>
      <w:tr w:rsidR="007564CF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4CF" w:rsidRPr="00203752" w:rsidRDefault="007564CF" w:rsidP="00203752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GL</w:t>
            </w:r>
            <w:r w:rsidRPr="00756598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BATPKG</w:t>
            </w: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.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FILE_NAME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4CF" w:rsidRPr="00203752" w:rsidRDefault="007564CF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7564CF" w:rsidRPr="00203752" w:rsidRDefault="007564CF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~</w:t>
            </w:r>
          </w:p>
        </w:tc>
        <w:tc>
          <w:tcPr>
            <w:tcW w:w="1134" w:type="dxa"/>
          </w:tcPr>
          <w:p w:rsidR="007564CF" w:rsidRPr="00203752" w:rsidRDefault="007564CF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~</w:t>
            </w:r>
          </w:p>
        </w:tc>
        <w:tc>
          <w:tcPr>
            <w:tcW w:w="1600" w:type="dxa"/>
          </w:tcPr>
          <w:p w:rsidR="007564CF" w:rsidRPr="00B312AE" w:rsidRDefault="00203752" w:rsidP="00203752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Имя</w:t>
            </w:r>
            <w:r w:rsidR="007564CF"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файл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а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4CF" w:rsidRPr="00B312AE" w:rsidRDefault="00203752" w:rsidP="00203752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Имя</w:t>
            </w:r>
            <w:r w:rsidR="007564CF"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файл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а</w:t>
            </w:r>
            <w:r w:rsidR="00E52522"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INVISIBLE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Удаленный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Признак удаления (невидимости) сообщения – 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>устанавливается</w:t>
            </w:r>
            <w:r w:rsidRPr="00EC7B4F">
              <w:rPr>
                <w:rFonts w:asciiTheme="majorHAnsi" w:hAnsiTheme="majorHAnsi"/>
                <w:i/>
                <w:sz w:val="16"/>
                <w:szCs w:val="16"/>
              </w:rPr>
              <w:t>:</w:t>
            </w:r>
          </w:p>
          <w:p w:rsidR="002828E1" w:rsidRPr="001248CC" w:rsidRDefault="002828E1" w:rsidP="00203752">
            <w:pPr>
              <w:spacing w:after="0" w:line="240" w:lineRule="auto"/>
              <w:ind w:left="1242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=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‘</w:t>
            </w:r>
            <w:r w:rsidR="001248CC">
              <w:rPr>
                <w:rFonts w:asciiTheme="majorHAnsi" w:hAnsiTheme="majorHAnsi"/>
                <w:sz w:val="16"/>
                <w:szCs w:val="16"/>
                <w:lang w:val="en-US"/>
              </w:rPr>
              <w:t>N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’</w:t>
            </w:r>
            <w:r w:rsidR="001248C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1248CC" w:rsidRPr="00B312AE">
              <w:rPr>
                <w:rFonts w:asciiTheme="majorHAnsi" w:hAnsiTheme="majorHAnsi"/>
                <w:sz w:val="16"/>
                <w:szCs w:val="16"/>
              </w:rPr>
              <w:t>–</w:t>
            </w:r>
            <w:r w:rsidR="001248C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по умолчанию</w:t>
            </w:r>
            <w:r w:rsidR="001248C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–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EC7B4F">
              <w:rPr>
                <w:rFonts w:asciiTheme="majorHAnsi" w:hAnsiTheme="majorHAnsi"/>
                <w:i/>
                <w:sz w:val="16"/>
                <w:szCs w:val="16"/>
              </w:rPr>
              <w:t>сообщение видимое</w:t>
            </w:r>
            <w:r w:rsidR="001248CC" w:rsidRPr="001248CC">
              <w:rPr>
                <w:rFonts w:asciiTheme="majorHAnsi" w:hAnsiTheme="majorHAnsi"/>
                <w:i/>
                <w:sz w:val="16"/>
                <w:szCs w:val="16"/>
              </w:rPr>
              <w:t>, в форме замен</w:t>
            </w:r>
            <w:r w:rsidR="001248CC">
              <w:rPr>
                <w:rFonts w:asciiTheme="majorHAnsi" w:hAnsiTheme="majorHAnsi"/>
                <w:i/>
                <w:sz w:val="16"/>
                <w:szCs w:val="16"/>
              </w:rPr>
              <w:t>яется</w:t>
            </w:r>
            <w:r w:rsidR="001248CC" w:rsidRPr="001248CC">
              <w:rPr>
                <w:rFonts w:asciiTheme="majorHAnsi" w:hAnsiTheme="majorHAnsi"/>
                <w:i/>
                <w:sz w:val="16"/>
                <w:szCs w:val="16"/>
              </w:rPr>
              <w:t xml:space="preserve"> на пусто</w:t>
            </w:r>
          </w:p>
          <w:p w:rsidR="006378E8" w:rsidRPr="00B312AE" w:rsidRDefault="006378E8" w:rsidP="00203752">
            <w:pPr>
              <w:spacing w:after="0" w:line="240" w:lineRule="auto"/>
              <w:ind w:left="1242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 ‘</w:t>
            </w:r>
            <w:r w:rsidR="001248CC">
              <w:rPr>
                <w:rFonts w:asciiTheme="majorHAnsi" w:hAnsiTheme="majorHAnsi"/>
                <w:sz w:val="16"/>
                <w:szCs w:val="16"/>
                <w:lang w:val="en-US"/>
              </w:rPr>
              <w:t>U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’ – 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>при удалении сообщения пользователем</w:t>
            </w:r>
          </w:p>
          <w:p w:rsidR="006378E8" w:rsidRPr="00203752" w:rsidRDefault="006378E8" w:rsidP="00203752">
            <w:pPr>
              <w:spacing w:after="0" w:line="240" w:lineRule="auto"/>
              <w:ind w:left="1242"/>
              <w:rPr>
                <w:rFonts w:asciiTheme="majorHAnsi" w:hAnsiTheme="majorHAnsi"/>
                <w:i/>
                <w:sz w:val="16"/>
                <w:szCs w:val="16"/>
              </w:rPr>
            </w:pPr>
            <w:r w:rsidRPr="00203752">
              <w:rPr>
                <w:rFonts w:asciiTheme="majorHAnsi" w:hAnsiTheme="majorHAnsi"/>
                <w:i/>
                <w:sz w:val="16"/>
                <w:szCs w:val="16"/>
              </w:rPr>
              <w:t>= '</w:t>
            </w:r>
            <w:r w:rsidR="001248CC">
              <w:rPr>
                <w:rFonts w:asciiTheme="majorHAnsi" w:hAnsiTheme="majorHAnsi"/>
                <w:i/>
                <w:sz w:val="16"/>
                <w:szCs w:val="16"/>
                <w:lang w:val="en-US"/>
              </w:rPr>
              <w:t>S</w:t>
            </w:r>
            <w:r w:rsidRPr="00203752">
              <w:rPr>
                <w:rFonts w:asciiTheme="majorHAnsi" w:hAnsiTheme="majorHAnsi"/>
                <w:i/>
                <w:sz w:val="16"/>
                <w:szCs w:val="16"/>
              </w:rPr>
              <w:t xml:space="preserve">' – 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>при удалении сообщения системой при закрытии операционного дня</w:t>
            </w:r>
          </w:p>
          <w:p w:rsidR="001248CC" w:rsidRPr="001248CC" w:rsidRDefault="006378E8" w:rsidP="001248CC">
            <w:pPr>
              <w:spacing w:after="0" w:line="240" w:lineRule="auto"/>
              <w:ind w:left="1242"/>
              <w:rPr>
                <w:rFonts w:asciiTheme="majorHAnsi" w:hAnsiTheme="majorHAnsi"/>
                <w:i/>
                <w:sz w:val="16"/>
                <w:szCs w:val="16"/>
              </w:rPr>
            </w:pPr>
            <w:r w:rsidRPr="00203752">
              <w:rPr>
                <w:rFonts w:asciiTheme="majorHAnsi" w:hAnsiTheme="majorHAnsi"/>
                <w:i/>
                <w:sz w:val="16"/>
                <w:szCs w:val="16"/>
              </w:rPr>
              <w:t>= '</w:t>
            </w:r>
            <w:r w:rsidR="001248CC">
              <w:rPr>
                <w:rFonts w:asciiTheme="majorHAnsi" w:hAnsiTheme="majorHAnsi"/>
                <w:i/>
                <w:sz w:val="16"/>
                <w:szCs w:val="16"/>
              </w:rPr>
              <w:t>H</w:t>
            </w:r>
            <w:r w:rsidRPr="00203752">
              <w:rPr>
                <w:rFonts w:asciiTheme="majorHAnsi" w:hAnsiTheme="majorHAnsi"/>
                <w:i/>
                <w:sz w:val="16"/>
                <w:szCs w:val="16"/>
              </w:rPr>
              <w:t xml:space="preserve">' – </w:t>
            </w:r>
            <w:r w:rsidRPr="00EC7B4F">
              <w:rPr>
                <w:rFonts w:asciiTheme="majorHAnsi" w:hAnsiTheme="majorHAnsi"/>
                <w:i/>
                <w:sz w:val="16"/>
                <w:szCs w:val="16"/>
              </w:rPr>
              <w:t xml:space="preserve">при 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>сохранени</w:t>
            </w:r>
            <w:r>
              <w:rPr>
                <w:rFonts w:asciiTheme="majorHAnsi" w:hAnsiTheme="majorHAnsi"/>
                <w:i/>
                <w:sz w:val="16"/>
                <w:szCs w:val="16"/>
              </w:rPr>
              <w:t>и</w:t>
            </w:r>
            <w:r w:rsidRPr="00B312AE">
              <w:rPr>
                <w:rFonts w:asciiTheme="majorHAnsi" w:hAnsiTheme="majorHAnsi"/>
                <w:i/>
                <w:sz w:val="16"/>
                <w:szCs w:val="16"/>
              </w:rPr>
              <w:t xml:space="preserve"> истории изменения состояния сообщения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INP_METHOD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Способ ввода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Метод ввода:</w:t>
            </w:r>
          </w:p>
          <w:p w:rsidR="006378E8" w:rsidRPr="00B312AE" w:rsidRDefault="006378E8" w:rsidP="003E088E">
            <w:pPr>
              <w:spacing w:after="0" w:line="240" w:lineRule="auto"/>
              <w:ind w:left="1400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 ‘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M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’ - ручной </w:t>
            </w:r>
          </w:p>
          <w:p w:rsidR="006378E8" w:rsidRPr="00B312AE" w:rsidRDefault="006378E8" w:rsidP="003E088E">
            <w:pPr>
              <w:spacing w:after="0" w:line="240" w:lineRule="auto"/>
              <w:ind w:left="1400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=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 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‘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F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’ - пакетный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ID_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PAR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203752">
            <w:pPr>
              <w:spacing w:after="0" w:line="240" w:lineRule="auto"/>
              <w:ind w:left="26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ID </w:t>
            </w:r>
            <w:r w:rsidR="00556A23">
              <w:rPr>
                <w:rFonts w:asciiTheme="majorHAnsi" w:hAnsiTheme="majorHAnsi"/>
                <w:sz w:val="16"/>
                <w:szCs w:val="16"/>
              </w:rPr>
              <w:t>родителя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Ссылка на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A52A41">
              <w:rPr>
                <w:rFonts w:asciiTheme="majorHAnsi" w:hAnsiTheme="majorHAnsi"/>
                <w:sz w:val="16"/>
                <w:szCs w:val="16"/>
              </w:rPr>
              <w:t xml:space="preserve">родительского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сообщения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203752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203752">
              <w:rPr>
                <w:rFonts w:asciiTheme="majorHAnsi" w:hAnsiTheme="majorHAnsi"/>
                <w:sz w:val="16"/>
                <w:szCs w:val="16"/>
              </w:rPr>
              <w:t>_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PREV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203752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203752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203752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203752"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203752" w:rsidRDefault="006378E8" w:rsidP="00203752">
            <w:pPr>
              <w:spacing w:after="0" w:line="240" w:lineRule="auto"/>
              <w:ind w:left="26"/>
              <w:jc w:val="bot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ID пред.</w:t>
            </w:r>
            <w:r w:rsidR="00556A23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со</w:t>
            </w:r>
            <w:r w:rsidR="00E52522">
              <w:rPr>
                <w:rFonts w:asciiTheme="majorHAnsi" w:hAnsiTheme="majorHAnsi"/>
                <w:sz w:val="16"/>
                <w:szCs w:val="16"/>
              </w:rPr>
              <w:t>стояния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Ссылка на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ID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предыдущего</w:t>
            </w:r>
            <w:r w:rsidR="00E52522" w:rsidRPr="00203752">
              <w:rPr>
                <w:rFonts w:asciiTheme="majorHAnsi" w:hAnsiTheme="majorHAnsi"/>
                <w:sz w:val="16"/>
                <w:szCs w:val="16"/>
              </w:rPr>
              <w:t xml:space="preserve"> состояния</w:t>
            </w:r>
            <w:r w:rsidRPr="00A52A41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сообщения</w:t>
            </w:r>
          </w:p>
        </w:tc>
      </w:tr>
      <w:tr w:rsidR="006378E8" w:rsidRPr="00B312AE" w:rsidDel="00697F7B" w:rsidTr="005F7288">
        <w:trPr>
          <w:cantSplit/>
          <w:trHeight w:val="121"/>
          <w:tblCellSpacing w:w="0" w:type="dxa"/>
          <w:del w:id="49" w:author="Фигаровская Наталья Викторовна" w:date="2016-08-10T15:35:00Z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203752" w:rsidDel="00697F7B" w:rsidRDefault="006378E8" w:rsidP="003E088E">
            <w:pPr>
              <w:spacing w:after="0" w:line="240" w:lineRule="auto"/>
              <w:rPr>
                <w:del w:id="50" w:author="Фигаровская Наталья Викторовна" w:date="2016-08-10T15:35:00Z"/>
                <w:rFonts w:asciiTheme="majorHAnsi" w:hAnsiTheme="majorHAnsi"/>
                <w:sz w:val="16"/>
                <w:szCs w:val="16"/>
              </w:rPr>
            </w:pPr>
            <w:del w:id="51" w:author="Фигаровская Наталья Викторовна" w:date="2016-08-10T15:35:00Z">
              <w:r w:rsidDel="00697F7B">
                <w:rPr>
                  <w:rFonts w:asciiTheme="majorHAnsi" w:hAnsiTheme="majorHAnsi"/>
                  <w:sz w:val="16"/>
                  <w:szCs w:val="16"/>
                </w:rPr>
                <w:delText>SRV</w:delText>
              </w:r>
              <w:r w:rsidRPr="00203752" w:rsidDel="00697F7B">
                <w:rPr>
                  <w:rFonts w:asciiTheme="majorHAnsi" w:hAnsiTheme="majorHAnsi"/>
                  <w:sz w:val="16"/>
                  <w:szCs w:val="16"/>
                </w:rPr>
                <w:delText>_</w:delText>
              </w:r>
              <w:r w:rsidDel="00697F7B">
                <w:rPr>
                  <w:rFonts w:asciiTheme="majorHAnsi" w:hAnsiTheme="majorHAnsi"/>
                  <w:sz w:val="16"/>
                  <w:szCs w:val="16"/>
                  <w:lang w:val="en-US"/>
                </w:rPr>
                <w:delText>REF</w:delText>
              </w:r>
            </w:del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203752" w:rsidDel="00697F7B" w:rsidRDefault="006378E8" w:rsidP="003E088E">
            <w:pPr>
              <w:spacing w:after="0" w:line="240" w:lineRule="auto"/>
              <w:jc w:val="center"/>
              <w:rPr>
                <w:del w:id="52" w:author="Фигаровская Наталья Викторовна" w:date="2016-08-10T15:35:00Z"/>
                <w:rFonts w:asciiTheme="majorHAnsi" w:hAnsiTheme="majorHAnsi" w:cs="Helv"/>
                <w:color w:val="000000"/>
                <w:sz w:val="16"/>
                <w:szCs w:val="16"/>
              </w:rPr>
            </w:pPr>
            <w:del w:id="53" w:author="Фигаровская Наталья Викторовна" w:date="2016-08-10T15:35:00Z">
              <w:r w:rsidRPr="00203752" w:rsidDel="00697F7B">
                <w:rPr>
                  <w:rFonts w:asciiTheme="majorHAnsi" w:hAnsiTheme="majorHAnsi" w:cs="Helv"/>
                  <w:color w:val="000000"/>
                  <w:sz w:val="16"/>
                  <w:szCs w:val="16"/>
                </w:rPr>
                <w:delText>~</w:delText>
              </w:r>
            </w:del>
          </w:p>
        </w:tc>
        <w:tc>
          <w:tcPr>
            <w:tcW w:w="1134" w:type="dxa"/>
            <w:shd w:val="clear" w:color="auto" w:fill="auto"/>
          </w:tcPr>
          <w:p w:rsidR="006378E8" w:rsidRPr="00203752" w:rsidDel="00697F7B" w:rsidRDefault="006378E8" w:rsidP="003E088E">
            <w:pPr>
              <w:spacing w:after="0" w:line="240" w:lineRule="auto"/>
              <w:jc w:val="center"/>
              <w:rPr>
                <w:del w:id="54" w:author="Фигаровская Наталья Викторовна" w:date="2016-08-10T15:35:00Z"/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203752" w:rsidDel="00697F7B" w:rsidRDefault="006378E8" w:rsidP="003E088E">
            <w:pPr>
              <w:spacing w:after="0" w:line="240" w:lineRule="auto"/>
              <w:jc w:val="center"/>
              <w:rPr>
                <w:del w:id="55" w:author="Фигаровская Наталья Викторовна" w:date="2016-08-10T15:35:00Z"/>
                <w:rFonts w:asciiTheme="majorHAnsi" w:hAnsiTheme="majorHAnsi" w:cs="Helv"/>
                <w:color w:val="000000"/>
                <w:sz w:val="16"/>
                <w:szCs w:val="16"/>
              </w:rPr>
            </w:pPr>
            <w:del w:id="56" w:author="Фигаровская Наталья Викторовна" w:date="2016-08-10T15:35:00Z">
              <w:r w:rsidRPr="00203752" w:rsidDel="00697F7B">
                <w:rPr>
                  <w:rFonts w:asciiTheme="majorHAnsi" w:hAnsiTheme="majorHAnsi" w:cs="Helv"/>
                  <w:color w:val="000000"/>
                  <w:sz w:val="16"/>
                  <w:szCs w:val="16"/>
                </w:rPr>
                <w:delText>~</w:delText>
              </w:r>
            </w:del>
          </w:p>
        </w:tc>
        <w:tc>
          <w:tcPr>
            <w:tcW w:w="1600" w:type="dxa"/>
            <w:shd w:val="clear" w:color="auto" w:fill="auto"/>
          </w:tcPr>
          <w:p w:rsidR="006378E8" w:rsidRPr="00A52A41" w:rsidDel="00697F7B" w:rsidRDefault="006378E8" w:rsidP="003E088E">
            <w:pPr>
              <w:spacing w:after="0"/>
              <w:ind w:left="26"/>
              <w:rPr>
                <w:del w:id="57" w:author="Фигаровская Наталья Викторовна" w:date="2016-08-10T15:35:00Z"/>
                <w:rFonts w:asciiTheme="majorHAnsi" w:hAnsiTheme="majorHAnsi"/>
                <w:sz w:val="16"/>
                <w:szCs w:val="16"/>
              </w:rPr>
            </w:pPr>
            <w:del w:id="58" w:author="Фигаровская Наталья Викторовна" w:date="2016-08-10T15:35:00Z">
              <w:r w:rsidRPr="005F7288" w:rsidDel="00697F7B">
                <w:rPr>
                  <w:rFonts w:asciiTheme="majorHAnsi" w:hAnsiTheme="majorHAnsi"/>
                  <w:sz w:val="16"/>
                  <w:szCs w:val="16"/>
                </w:rPr>
                <w:delText>ИД запроса в АБС</w:delText>
              </w:r>
            </w:del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Del="00697F7B" w:rsidRDefault="006378E8" w:rsidP="003E088E">
            <w:pPr>
              <w:spacing w:after="0"/>
              <w:rPr>
                <w:del w:id="59" w:author="Фигаровская Наталья Викторовна" w:date="2016-08-10T15:35:00Z"/>
                <w:rFonts w:asciiTheme="majorHAnsi" w:hAnsiTheme="majorHAnsi"/>
                <w:sz w:val="16"/>
                <w:szCs w:val="16"/>
              </w:rPr>
            </w:pPr>
            <w:del w:id="60" w:author="Фигаровская Наталья Викторовна" w:date="2016-08-10T15:35:00Z">
              <w:r w:rsidDel="00697F7B">
                <w:rPr>
                  <w:rFonts w:asciiTheme="majorHAnsi" w:hAnsiTheme="majorHAnsi"/>
                  <w:sz w:val="16"/>
                  <w:szCs w:val="16"/>
                </w:rPr>
                <w:delText>Идентификатор движения по счету в запросе на создание движения по счету в АБС</w:delText>
              </w:r>
            </w:del>
          </w:p>
        </w:tc>
      </w:tr>
      <w:tr w:rsidR="006378E8" w:rsidRPr="00B312AE" w:rsidDel="00697F7B" w:rsidTr="005F7288">
        <w:trPr>
          <w:cantSplit/>
          <w:tblCellSpacing w:w="0" w:type="dxa"/>
          <w:del w:id="61" w:author="Фигаровская Наталья Викторовна" w:date="2016-08-10T15:35:00Z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5F7288" w:rsidDel="00697F7B" w:rsidRDefault="006378E8" w:rsidP="003E088E">
            <w:pPr>
              <w:spacing w:after="0" w:line="240" w:lineRule="auto"/>
              <w:rPr>
                <w:del w:id="62" w:author="Фигаровская Наталья Викторовна" w:date="2016-08-10T15:35:00Z"/>
                <w:rFonts w:asciiTheme="majorHAnsi" w:hAnsiTheme="majorHAnsi"/>
                <w:sz w:val="16"/>
                <w:szCs w:val="16"/>
              </w:rPr>
            </w:pPr>
            <w:bookmarkStart w:id="63" w:name="_GoBack" w:colFirst="0" w:colLast="6"/>
            <w:del w:id="64" w:author="Фигаровская Наталья Викторовна" w:date="2016-08-10T15:35:00Z">
              <w:r w:rsidDel="00697F7B">
                <w:rPr>
                  <w:rFonts w:asciiTheme="majorHAnsi" w:hAnsiTheme="majorHAnsi"/>
                  <w:sz w:val="16"/>
                  <w:szCs w:val="16"/>
                </w:rPr>
                <w:delText>OTS_</w:delText>
              </w:r>
              <w:r w:rsidDel="00697F7B">
                <w:rPr>
                  <w:rFonts w:asciiTheme="majorHAnsi" w:hAnsiTheme="majorHAnsi"/>
                  <w:sz w:val="16"/>
                  <w:szCs w:val="16"/>
                  <w:lang w:val="en-US"/>
                </w:rPr>
                <w:delText>SRV</w:delText>
              </w:r>
            </w:del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5F7288" w:rsidDel="00697F7B" w:rsidRDefault="006378E8" w:rsidP="003E088E">
            <w:pPr>
              <w:spacing w:after="0" w:line="240" w:lineRule="auto"/>
              <w:jc w:val="center"/>
              <w:rPr>
                <w:del w:id="65" w:author="Фигаровская Наталья Викторовна" w:date="2016-08-10T15:35:00Z"/>
                <w:rFonts w:asciiTheme="majorHAnsi" w:hAnsiTheme="majorHAnsi" w:cs="Helv"/>
                <w:color w:val="000000"/>
                <w:sz w:val="16"/>
                <w:szCs w:val="16"/>
              </w:rPr>
            </w:pPr>
            <w:del w:id="66" w:author="Фигаровская Наталья Викторовна" w:date="2016-08-10T15:35:00Z">
              <w:r w:rsidRPr="005F7288" w:rsidDel="00697F7B">
                <w:rPr>
                  <w:rFonts w:asciiTheme="majorHAnsi" w:hAnsiTheme="majorHAnsi" w:cs="Helv"/>
                  <w:color w:val="000000"/>
                  <w:sz w:val="16"/>
                  <w:szCs w:val="16"/>
                </w:rPr>
                <w:delText>+</w:delText>
              </w:r>
            </w:del>
          </w:p>
        </w:tc>
        <w:tc>
          <w:tcPr>
            <w:tcW w:w="1134" w:type="dxa"/>
            <w:shd w:val="clear" w:color="auto" w:fill="auto"/>
          </w:tcPr>
          <w:p w:rsidR="006378E8" w:rsidRPr="005F7288" w:rsidDel="00697F7B" w:rsidRDefault="006378E8" w:rsidP="003E088E">
            <w:pPr>
              <w:spacing w:after="0" w:line="240" w:lineRule="auto"/>
              <w:jc w:val="center"/>
              <w:rPr>
                <w:del w:id="67" w:author="Фигаровская Наталья Викторовна" w:date="2016-08-10T15:35:00Z"/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5F7288" w:rsidDel="00697F7B" w:rsidRDefault="006378E8" w:rsidP="003E088E">
            <w:pPr>
              <w:spacing w:after="0" w:line="240" w:lineRule="auto"/>
              <w:jc w:val="center"/>
              <w:rPr>
                <w:del w:id="68" w:author="Фигаровская Наталья Викторовна" w:date="2016-08-10T15:35:00Z"/>
                <w:rFonts w:asciiTheme="majorHAnsi" w:hAnsiTheme="majorHAnsi" w:cs="Helv"/>
                <w:color w:val="000000"/>
                <w:sz w:val="16"/>
                <w:szCs w:val="16"/>
              </w:rPr>
            </w:pPr>
            <w:del w:id="69" w:author="Фигаровская Наталья Викторовна" w:date="2016-08-10T15:35:00Z">
              <w:r w:rsidRPr="005F7288" w:rsidDel="00697F7B">
                <w:rPr>
                  <w:rFonts w:asciiTheme="majorHAnsi" w:hAnsiTheme="majorHAnsi" w:cs="Helv"/>
                  <w:color w:val="000000"/>
                  <w:sz w:val="16"/>
                  <w:szCs w:val="16"/>
                </w:rPr>
                <w:delText>+</w:delText>
              </w:r>
            </w:del>
          </w:p>
        </w:tc>
        <w:tc>
          <w:tcPr>
            <w:tcW w:w="1600" w:type="dxa"/>
            <w:shd w:val="clear" w:color="auto" w:fill="auto"/>
          </w:tcPr>
          <w:p w:rsidR="006378E8" w:rsidRPr="00A52A41" w:rsidDel="00697F7B" w:rsidRDefault="006378E8" w:rsidP="003E088E">
            <w:pPr>
              <w:spacing w:after="0"/>
              <w:ind w:left="26"/>
              <w:rPr>
                <w:del w:id="70" w:author="Фигаровская Наталья Викторовна" w:date="2016-08-10T15:35:00Z"/>
                <w:rFonts w:asciiTheme="majorHAnsi" w:hAnsiTheme="majorHAnsi"/>
                <w:sz w:val="16"/>
                <w:szCs w:val="16"/>
              </w:rPr>
            </w:pPr>
            <w:del w:id="71" w:author="Фигаровская Наталья Викторовна" w:date="2016-08-10T15:35:00Z">
              <w:r w:rsidDel="00697F7B">
                <w:rPr>
                  <w:rFonts w:asciiTheme="majorHAnsi" w:hAnsiTheme="majorHAnsi"/>
                  <w:sz w:val="16"/>
                  <w:szCs w:val="16"/>
                </w:rPr>
                <w:delText>Проводка в АБС</w:delText>
              </w:r>
            </w:del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Del="00697F7B" w:rsidRDefault="006378E8" w:rsidP="003E088E">
            <w:pPr>
              <w:spacing w:after="0"/>
              <w:rPr>
                <w:del w:id="72" w:author="Фигаровская Наталья Викторовна" w:date="2016-08-10T15:35:00Z"/>
                <w:rFonts w:asciiTheme="majorHAnsi" w:hAnsiTheme="majorHAnsi"/>
                <w:sz w:val="16"/>
                <w:szCs w:val="16"/>
              </w:rPr>
            </w:pPr>
            <w:del w:id="73" w:author="Фигаровская Наталья Викторовна" w:date="2016-08-10T15:35:00Z">
              <w:r w:rsidDel="00697F7B">
                <w:rPr>
                  <w:rFonts w:asciiTheme="majorHAnsi" w:hAnsiTheme="majorHAnsi"/>
                  <w:sz w:val="16"/>
                  <w:szCs w:val="16"/>
                </w:rPr>
                <w:delText>Дата и время создания проводки в АБС</w:delText>
              </w:r>
            </w:del>
          </w:p>
        </w:tc>
      </w:tr>
      <w:bookmarkEnd w:id="63"/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SRC_PST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7C37D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Источник сделки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Источник сделки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DEAL_ID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7C37D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ИД сделки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Номер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сделки</w:t>
            </w:r>
            <w:proofErr w:type="spellEnd"/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SUBDEALID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ИД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субсделки</w:t>
            </w:r>
            <w:proofErr w:type="spellEnd"/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Номер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субсделки</w:t>
            </w:r>
            <w:proofErr w:type="spellEnd"/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PMT_REF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A7314B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ИД платежа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203752" w:rsidRDefault="00203752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Номер платежного документа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PROC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</w:t>
            </w:r>
            <w:proofErr w:type="spellStart"/>
            <w:r w:rsidRPr="00B312AE">
              <w:rPr>
                <w:rFonts w:asciiTheme="majorHAnsi" w:hAnsiTheme="majorHAnsi"/>
                <w:sz w:val="16"/>
                <w:szCs w:val="16"/>
              </w:rPr>
              <w:t>опердня</w:t>
            </w:r>
            <w:proofErr w:type="spellEnd"/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</w:t>
            </w:r>
            <w:proofErr w:type="spellStart"/>
            <w:r w:rsidRPr="00B312AE">
              <w:rPr>
                <w:rFonts w:asciiTheme="majorHAnsi" w:hAnsiTheme="majorHAnsi"/>
                <w:sz w:val="16"/>
                <w:szCs w:val="16"/>
              </w:rPr>
              <w:t>опердня</w:t>
            </w:r>
            <w:proofErr w:type="spellEnd"/>
            <w:r w:rsidRPr="00B312AE">
              <w:rPr>
                <w:rFonts w:asciiTheme="majorHAnsi" w:hAnsiTheme="majorHAnsi"/>
                <w:sz w:val="16"/>
                <w:szCs w:val="16"/>
              </w:rPr>
              <w:t xml:space="preserve">, в котором сообщение создано – используется в фильтре отображения списка необработанных сообщений 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lastRenderedPageBreak/>
              <w:t>VDATE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7C37D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валютирования</w:t>
            </w:r>
            <w:proofErr w:type="spellEnd"/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Дата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валютирования</w:t>
            </w:r>
            <w:proofErr w:type="spellEnd"/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E53CF9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POSTDATE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7C37D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E53CF9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Дата </w:t>
            </w:r>
            <w:proofErr w:type="spellStart"/>
            <w:r>
              <w:rPr>
                <w:rFonts w:asciiTheme="majorHAnsi" w:hAnsiTheme="majorHAnsi"/>
                <w:sz w:val="16"/>
                <w:szCs w:val="16"/>
                <w:lang w:val="en-US"/>
              </w:rPr>
              <w:t>проводки</w:t>
            </w:r>
            <w:proofErr w:type="spellEnd"/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Дата проводки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AC_DR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7C37D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Счет ДБ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Счёт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в формате ЦБ 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CCY_DR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Валюта ДБ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Валюта счета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AMT_DR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ДБ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Сумма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проводки в валюте счёта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. Мажорные единицы. Неотрицательная.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E53CF9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CBCC</w:t>
            </w:r>
            <w:r>
              <w:rPr>
                <w:rFonts w:asciiTheme="majorHAnsi" w:hAnsiTheme="majorHAnsi"/>
                <w:sz w:val="16"/>
                <w:szCs w:val="16"/>
              </w:rPr>
              <w:t>_DR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  <w:shd w:val="clear" w:color="auto" w:fill="auto"/>
          </w:tcPr>
          <w:p w:rsidR="006378E8" w:rsidRPr="00E53CF9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  <w:lang w:val="en-US"/>
              </w:rPr>
              <w:t>Филиал</w:t>
            </w:r>
            <w:proofErr w:type="spellEnd"/>
            <w:r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ДБ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Филиал дебета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AC_CR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Счет КР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Счёт Кд в формате ЦБ 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CCY_CR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Валюта КР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Валюта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счета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Кд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AMT_CR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КР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Кд проводки в валюте счёта Кд. Мажорные единицы. Неотрицательная.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E53CF9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>CBCC_CR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Филиал КР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Филиал кредита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AMTRU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Сумма в рублях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Сумма проводки в рублях (общая для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Дб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и Кд). Мажорные единицы. Неотрицательная.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NRT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Основание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ENG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Описание назначения сообщения на латинице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RNRTL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Основание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RUS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Русское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описание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до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300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знаков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RNRTS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Основание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короткое</w:t>
            </w:r>
            <w:proofErr w:type="spellEnd"/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203752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Русское описание (до 100 знаков)</w:t>
            </w:r>
            <w:r w:rsidRPr="00EC7B4F"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DEPT_ID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Подразделение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Код департамента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PRFCNTR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Профит центр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Код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профит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центра</w:t>
            </w:r>
            <w:proofErr w:type="spellEnd"/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FCHNG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Исправительная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Признак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исправительной</w:t>
            </w:r>
            <w:proofErr w:type="spellEnd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проводки</w:t>
            </w:r>
            <w:proofErr w:type="spellEnd"/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EMSG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Описание ошибки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8E8" w:rsidRPr="00280CEE" w:rsidRDefault="006378E8" w:rsidP="003E088E">
            <w:pPr>
              <w:spacing w:after="0" w:line="240" w:lineRule="auto"/>
              <w:rPr>
                <w:rFonts w:asciiTheme="majorHAnsi" w:hAnsiTheme="majorHAnsi" w:cs="Helv"/>
                <w:sz w:val="16"/>
                <w:szCs w:val="16"/>
              </w:rPr>
            </w:pPr>
            <w:r w:rsidRPr="00280CEE">
              <w:rPr>
                <w:rFonts w:asciiTheme="majorHAnsi" w:hAnsiTheme="majorHAnsi" w:cs="Helv"/>
                <w:sz w:val="16"/>
                <w:szCs w:val="16"/>
              </w:rPr>
              <w:t>Заполняется в случае ошибки предварительной валидации</w:t>
            </w:r>
            <w:r w:rsidRPr="000C6207">
              <w:rPr>
                <w:rFonts w:asciiTheme="majorHAnsi" w:hAnsiTheme="majorHAnsi" w:cs="Helv"/>
                <w:sz w:val="16"/>
                <w:szCs w:val="16"/>
              </w:rPr>
              <w:t xml:space="preserve"> </w:t>
            </w:r>
            <w:r w:rsidRPr="000C6207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 xml:space="preserve">для ручных </w:t>
            </w:r>
            <w:r w:rsidRPr="00B312AE">
              <w:rPr>
                <w:rFonts w:asciiTheme="majorHAnsi" w:hAnsiTheme="majorHAnsi" w:cs="Helv"/>
                <w:i/>
                <w:color w:val="7030A0"/>
                <w:sz w:val="16"/>
                <w:szCs w:val="16"/>
              </w:rPr>
              <w:t>сообщений</w:t>
            </w:r>
            <w:r w:rsidRPr="000C6207">
              <w:rPr>
                <w:rFonts w:asciiTheme="majorHAnsi" w:hAnsiTheme="majorHAnsi" w:cs="Helv"/>
                <w:sz w:val="16"/>
                <w:szCs w:val="16"/>
              </w:rPr>
              <w:t>, а также</w:t>
            </w:r>
            <w:r w:rsidRPr="00280CEE">
              <w:rPr>
                <w:rFonts w:asciiTheme="majorHAnsi" w:hAnsiTheme="majorHAnsi" w:cs="Helv"/>
                <w:sz w:val="16"/>
                <w:szCs w:val="16"/>
              </w:rPr>
              <w:t xml:space="preserve"> в случае возникновения ошибки на стадии записи операции в </w:t>
            </w:r>
            <w:r w:rsidRPr="00280CEE">
              <w:rPr>
                <w:rFonts w:asciiTheme="majorHAnsi" w:hAnsiTheme="majorHAnsi" w:cs="Helv"/>
                <w:sz w:val="16"/>
                <w:szCs w:val="16"/>
                <w:lang w:val="en-US"/>
              </w:rPr>
              <w:t>GL</w:t>
            </w:r>
            <w:r w:rsidRPr="00280CEE">
              <w:rPr>
                <w:rFonts w:asciiTheme="majorHAnsi" w:hAnsiTheme="majorHAnsi" w:cs="Helv"/>
                <w:sz w:val="16"/>
                <w:szCs w:val="16"/>
              </w:rPr>
              <w:t>_</w:t>
            </w:r>
            <w:r w:rsidRPr="00280CEE">
              <w:rPr>
                <w:rFonts w:asciiTheme="majorHAnsi" w:hAnsiTheme="majorHAnsi" w:cs="Helv"/>
                <w:sz w:val="16"/>
                <w:szCs w:val="16"/>
                <w:lang w:val="en-US"/>
              </w:rPr>
              <w:t>OPER</w:t>
            </w:r>
            <w:r w:rsidRPr="00280CEE">
              <w:rPr>
                <w:rFonts w:asciiTheme="majorHAnsi" w:hAnsiTheme="majorHAnsi" w:cs="Helv"/>
                <w:sz w:val="16"/>
                <w:szCs w:val="16"/>
              </w:rPr>
              <w:t xml:space="preserve"> или записи проводок в таблицу </w:t>
            </w:r>
            <w:r w:rsidRPr="00280CEE">
              <w:rPr>
                <w:rFonts w:asciiTheme="majorHAnsi" w:hAnsiTheme="majorHAnsi" w:cs="Helv"/>
                <w:sz w:val="16"/>
                <w:szCs w:val="16"/>
                <w:lang w:val="en-US"/>
              </w:rPr>
              <w:t>PD</w:t>
            </w:r>
            <w:r w:rsidRPr="00280CEE">
              <w:rPr>
                <w:rFonts w:asciiTheme="majorHAnsi" w:hAnsiTheme="majorHAnsi" w:cs="Helv"/>
                <w:sz w:val="16"/>
                <w:szCs w:val="16"/>
              </w:rPr>
              <w:t xml:space="preserve">. </w:t>
            </w:r>
          </w:p>
          <w:p w:rsidR="006378E8" w:rsidRPr="00280CEE" w:rsidRDefault="006378E8" w:rsidP="003E088E">
            <w:pPr>
              <w:spacing w:after="0" w:line="240" w:lineRule="auto"/>
              <w:ind w:firstLine="322"/>
              <w:rPr>
                <w:rFonts w:asciiTheme="majorHAnsi" w:hAnsiTheme="majorHAnsi" w:cs="Helv"/>
                <w:i/>
                <w:sz w:val="16"/>
                <w:szCs w:val="16"/>
              </w:rPr>
            </w:pPr>
            <w:r w:rsidRPr="00280CEE">
              <w:rPr>
                <w:rFonts w:asciiTheme="majorHAnsi" w:hAnsiTheme="majorHAnsi" w:cs="Helv"/>
                <w:i/>
                <w:sz w:val="16"/>
                <w:szCs w:val="16"/>
              </w:rPr>
              <w:t>= ‘операция не создана’ или ‘создана с ошибкой формирования проводок: ’ + GL_OPER.EMSG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USER_NAME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38174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Логин 1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рук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и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Логин пользователя, создавшего сообщение об операции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OTS</w:t>
            </w:r>
          </w:p>
        </w:tc>
        <w:tc>
          <w:tcPr>
            <w:tcW w:w="12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</w:tcPr>
          <w:p w:rsidR="006378E8" w:rsidRPr="0038174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Дата создания</w:t>
            </w:r>
          </w:p>
        </w:tc>
        <w:tc>
          <w:tcPr>
            <w:tcW w:w="77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Системная дата и время создания сообщения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HEADBRANCH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12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Филиал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1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рук</w:t>
            </w: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и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6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Филиал пользователя, создавшего сообщение </w:t>
            </w:r>
          </w:p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 xml:space="preserve">Данные брать из профиля пользователя с логином 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USER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NAME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(таблица 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GL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 xml:space="preserve"> поле HEADBRANCH)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USER_AU2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38174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2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рук</w:t>
            </w:r>
            <w:r>
              <w:rPr>
                <w:rFonts w:asciiTheme="majorHAnsi" w:hAnsiTheme="majorHAnsi"/>
                <w:sz w:val="16"/>
                <w:szCs w:val="16"/>
              </w:rPr>
              <w:t>и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пользователя с ролью «2я рука», авторизовавшего сообщение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OTS_AU2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38174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подписи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 время авторизации сообщения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USER_AU3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38174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3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рук</w:t>
            </w:r>
            <w:r>
              <w:rPr>
                <w:rFonts w:asciiTheme="majorHAnsi" w:hAnsiTheme="majorHAnsi"/>
                <w:sz w:val="16"/>
                <w:szCs w:val="16"/>
              </w:rPr>
              <w:t>и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пользователя с ролью «3я рука», подтвердившего дату сообщения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OTS_AU3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38174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подтвержд</w:t>
            </w:r>
            <w:r>
              <w:rPr>
                <w:rFonts w:asciiTheme="majorHAnsi" w:hAnsiTheme="majorHAnsi"/>
                <w:sz w:val="16"/>
                <w:szCs w:val="16"/>
              </w:rPr>
              <w:t>ения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 время подтверждения даты сообщения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USER_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CHNG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38174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изменения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Логин пользователя, изменившего параметры сообщения</w:t>
            </w:r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OTS</w:t>
            </w:r>
            <w:r w:rsidRPr="00B312AE">
              <w:rPr>
                <w:rFonts w:asciiTheme="majorHAnsi" w:hAnsiTheme="majorHAnsi"/>
                <w:sz w:val="16"/>
                <w:szCs w:val="16"/>
              </w:rPr>
              <w:t>_</w:t>
            </w: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CHNG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38174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изменения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Дата и время изменения параметров сообщения</w:t>
            </w:r>
          </w:p>
        </w:tc>
      </w:tr>
      <w:tr w:rsidR="005F7288" w:rsidRPr="00B312AE" w:rsidTr="005F7288">
        <w:trPr>
          <w:cantSplit/>
          <w:tblCellSpacing w:w="0" w:type="dxa"/>
          <w:ins w:id="74" w:author="Фигаровская Наталья Викторовна" w:date="2016-08-10T15:39:00Z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88" w:rsidRPr="00B312AE" w:rsidRDefault="005F7288" w:rsidP="003E088E">
            <w:pPr>
              <w:spacing w:after="0" w:line="240" w:lineRule="auto"/>
              <w:rPr>
                <w:ins w:id="75" w:author="Фигаровская Наталья Викторовна" w:date="2016-08-10T15:39:00Z"/>
                <w:rFonts w:asciiTheme="majorHAnsi" w:hAnsiTheme="majorHAnsi"/>
                <w:sz w:val="16"/>
                <w:szCs w:val="16"/>
                <w:lang w:val="en-US"/>
              </w:rPr>
            </w:pPr>
            <w:ins w:id="76" w:author="Фигаровская Наталья Викторовна" w:date="2016-08-10T15:42:00Z">
              <w:r>
                <w:rPr>
                  <w:sz w:val="16"/>
                  <w:szCs w:val="16"/>
                  <w:lang w:val="en-US"/>
                </w:rPr>
                <w:t>GL</w:t>
              </w:r>
              <w:r w:rsidRPr="00756598">
                <w:rPr>
                  <w:sz w:val="16"/>
                  <w:szCs w:val="16"/>
                </w:rPr>
                <w:t>_</w:t>
              </w:r>
              <w:r>
                <w:rPr>
                  <w:sz w:val="16"/>
                  <w:szCs w:val="16"/>
                  <w:lang w:val="en-US"/>
                </w:rPr>
                <w:t>BATPKG</w:t>
              </w:r>
              <w:r w:rsidRPr="00203752">
                <w:rPr>
                  <w:rFonts w:asciiTheme="majorHAnsi" w:hAnsiTheme="majorHAnsi" w:cs="Helv"/>
                  <w:color w:val="000000"/>
                  <w:sz w:val="16"/>
                  <w:szCs w:val="16"/>
                </w:rPr>
                <w:t>.</w:t>
              </w:r>
            </w:ins>
            <w:ins w:id="77" w:author="Фигаровская Наталья Викторовна" w:date="2016-08-10T15:39:00Z">
              <w:r w:rsidRPr="005F7288">
                <w:rPr>
                  <w:rFonts w:asciiTheme="majorHAnsi" w:hAnsiTheme="majorHAnsi"/>
                  <w:sz w:val="16"/>
                  <w:szCs w:val="16"/>
                  <w:lang w:val="en-US"/>
                </w:rPr>
                <w:t>MVMNT_OFF</w:t>
              </w:r>
            </w:ins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88" w:rsidRPr="005F7288" w:rsidRDefault="005F7288" w:rsidP="003E088E">
            <w:pPr>
              <w:spacing w:after="0" w:line="240" w:lineRule="auto"/>
              <w:jc w:val="center"/>
              <w:rPr>
                <w:ins w:id="78" w:author="Фигаровская Наталья Викторовна" w:date="2016-08-10T15:39:00Z"/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F7288" w:rsidRDefault="005F7288" w:rsidP="003E088E">
            <w:pPr>
              <w:spacing w:after="0" w:line="240" w:lineRule="auto"/>
              <w:jc w:val="center"/>
              <w:rPr>
                <w:ins w:id="79" w:author="Фигаровская Наталья Викторовна" w:date="2016-08-10T15:39:00Z"/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ins w:id="80" w:author="Фигаровская Наталья Викторовна" w:date="2016-08-10T15:40:00Z">
              <w:r>
                <w:rPr>
                  <w:rFonts w:asciiTheme="majorHAnsi" w:hAnsiTheme="majorHAnsi" w:cs="Helv"/>
                  <w:color w:val="000000"/>
                  <w:sz w:val="16"/>
                  <w:szCs w:val="16"/>
                  <w:lang w:val="en-US"/>
                </w:rPr>
                <w:t>~</w:t>
              </w:r>
            </w:ins>
          </w:p>
        </w:tc>
        <w:tc>
          <w:tcPr>
            <w:tcW w:w="1134" w:type="dxa"/>
            <w:shd w:val="clear" w:color="auto" w:fill="auto"/>
          </w:tcPr>
          <w:p w:rsidR="005F7288" w:rsidRPr="005F7288" w:rsidRDefault="005F7288" w:rsidP="003E088E">
            <w:pPr>
              <w:spacing w:after="0" w:line="240" w:lineRule="auto"/>
              <w:jc w:val="center"/>
              <w:rPr>
                <w:ins w:id="81" w:author="Фигаровская Наталья Викторовна" w:date="2016-08-10T15:39:00Z"/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ins w:id="82" w:author="Фигаровская Наталья Викторовна" w:date="2016-08-10T15:40:00Z">
              <w:r>
                <w:rPr>
                  <w:rFonts w:asciiTheme="majorHAnsi" w:hAnsiTheme="majorHAnsi" w:cs="Helv"/>
                  <w:color w:val="000000"/>
                  <w:sz w:val="16"/>
                  <w:szCs w:val="16"/>
                  <w:lang w:val="en-US"/>
                </w:rPr>
                <w:t>~</w:t>
              </w:r>
            </w:ins>
          </w:p>
        </w:tc>
        <w:tc>
          <w:tcPr>
            <w:tcW w:w="1600" w:type="dxa"/>
            <w:shd w:val="clear" w:color="auto" w:fill="auto"/>
          </w:tcPr>
          <w:p w:rsidR="005F7288" w:rsidRPr="005F7288" w:rsidRDefault="005F7288" w:rsidP="005F7288">
            <w:pPr>
              <w:spacing w:after="0" w:line="240" w:lineRule="auto"/>
              <w:ind w:left="26"/>
              <w:rPr>
                <w:ins w:id="83" w:author="Фигаровская Наталья Викторовна" w:date="2016-08-10T15:39:00Z"/>
                <w:rFonts w:asciiTheme="majorHAnsi" w:hAnsiTheme="majorHAnsi"/>
                <w:sz w:val="16"/>
                <w:szCs w:val="16"/>
              </w:rPr>
            </w:pPr>
            <w:proofErr w:type="spellStart"/>
            <w:ins w:id="84" w:author="Фигаровская Наталья Викторовна" w:date="2016-08-10T15:40:00Z">
              <w:r w:rsidRPr="005F7288">
                <w:rPr>
                  <w:rFonts w:asciiTheme="majorHAnsi" w:hAnsiTheme="majorHAnsi"/>
                  <w:sz w:val="16"/>
                  <w:szCs w:val="16"/>
                </w:rPr>
                <w:t>Искл</w:t>
              </w:r>
              <w:proofErr w:type="spellEnd"/>
              <w:r w:rsidRPr="005F7288">
                <w:rPr>
                  <w:rFonts w:asciiTheme="majorHAnsi" w:hAnsiTheme="majorHAnsi"/>
                  <w:sz w:val="16"/>
                  <w:szCs w:val="16"/>
                </w:rPr>
                <w:t xml:space="preserve">. </w:t>
              </w:r>
            </w:ins>
            <w:ins w:id="85" w:author="Фигаровская Наталья Викторовна" w:date="2016-08-10T15:41:00Z">
              <w:r>
                <w:rPr>
                  <w:rFonts w:asciiTheme="majorHAnsi" w:hAnsiTheme="majorHAnsi"/>
                  <w:sz w:val="16"/>
                  <w:szCs w:val="16"/>
                </w:rPr>
                <w:t>з</w:t>
              </w:r>
            </w:ins>
            <w:ins w:id="86" w:author="Фигаровская Наталья Викторовна" w:date="2016-08-10T15:40:00Z">
              <w:r>
                <w:rPr>
                  <w:rFonts w:asciiTheme="majorHAnsi" w:hAnsiTheme="majorHAnsi"/>
                  <w:sz w:val="16"/>
                  <w:szCs w:val="16"/>
                </w:rPr>
                <w:t>апрос к АБС</w:t>
              </w:r>
            </w:ins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88" w:rsidRPr="00B312AE" w:rsidRDefault="005F7288" w:rsidP="005F7288">
            <w:pPr>
              <w:spacing w:after="0" w:line="240" w:lineRule="auto"/>
              <w:rPr>
                <w:ins w:id="87" w:author="Фигаровская Наталья Викторовна" w:date="2016-08-10T15:39:00Z"/>
                <w:rFonts w:asciiTheme="majorHAnsi" w:hAnsiTheme="majorHAnsi"/>
                <w:sz w:val="16"/>
                <w:szCs w:val="16"/>
              </w:rPr>
            </w:pPr>
            <w:ins w:id="88" w:author="Фигаровская Наталья Викторовна" w:date="2016-08-10T15:41:00Z">
              <w:r>
                <w:rPr>
                  <w:rFonts w:asciiTheme="majorHAnsi" w:hAnsiTheme="majorHAnsi"/>
                  <w:sz w:val="16"/>
                  <w:szCs w:val="16"/>
                </w:rPr>
                <w:t>Признак отключения функции</w:t>
              </w:r>
            </w:ins>
            <w:ins w:id="89" w:author="Фигаровская Наталья Викторовна" w:date="2016-08-10T15:42:00Z">
              <w:r>
                <w:rPr>
                  <w:rFonts w:asciiTheme="majorHAnsi" w:hAnsiTheme="majorHAnsi"/>
                  <w:sz w:val="16"/>
                  <w:szCs w:val="16"/>
                </w:rPr>
                <w:t xml:space="preserve"> </w:t>
              </w:r>
              <w:r>
                <w:rPr>
                  <w:rFonts w:asciiTheme="majorHAnsi" w:hAnsiTheme="majorHAnsi"/>
                  <w:sz w:val="16"/>
                  <w:szCs w:val="16"/>
                </w:rPr>
                <w:t>создания проводки в АБС</w:t>
              </w:r>
              <w:r>
                <w:rPr>
                  <w:rFonts w:asciiTheme="majorHAnsi" w:hAnsiTheme="majorHAnsi"/>
                  <w:sz w:val="16"/>
                  <w:szCs w:val="16"/>
                </w:rPr>
                <w:t xml:space="preserve"> по контролируемым счетам</w:t>
              </w:r>
            </w:ins>
          </w:p>
        </w:tc>
      </w:tr>
      <w:tr w:rsidR="00697F7B" w:rsidRPr="00B312AE" w:rsidTr="005F7288">
        <w:trPr>
          <w:cantSplit/>
          <w:trHeight w:val="121"/>
          <w:tblCellSpacing w:w="0" w:type="dxa"/>
          <w:ins w:id="90" w:author="Фигаровская Наталья Викторовна" w:date="2016-08-10T15:36:00Z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F7B" w:rsidRPr="00203752" w:rsidRDefault="00697F7B" w:rsidP="00462336">
            <w:pPr>
              <w:spacing w:after="0" w:line="240" w:lineRule="auto"/>
              <w:rPr>
                <w:ins w:id="91" w:author="Фигаровская Наталья Викторовна" w:date="2016-08-10T15:36:00Z"/>
                <w:rFonts w:asciiTheme="majorHAnsi" w:hAnsiTheme="majorHAnsi"/>
                <w:sz w:val="16"/>
                <w:szCs w:val="16"/>
              </w:rPr>
            </w:pPr>
            <w:ins w:id="92" w:author="Фигаровская Наталья Викторовна" w:date="2016-08-10T15:36:00Z">
              <w:r>
                <w:rPr>
                  <w:rFonts w:asciiTheme="majorHAnsi" w:hAnsiTheme="majorHAnsi"/>
                  <w:sz w:val="16"/>
                  <w:szCs w:val="16"/>
                </w:rPr>
                <w:t>SRV</w:t>
              </w:r>
              <w:r w:rsidRPr="00203752">
                <w:rPr>
                  <w:rFonts w:asciiTheme="majorHAnsi" w:hAnsiTheme="majorHAnsi"/>
                  <w:sz w:val="16"/>
                  <w:szCs w:val="16"/>
                </w:rPr>
                <w:t>_</w:t>
              </w:r>
              <w:r>
                <w:rPr>
                  <w:rFonts w:asciiTheme="majorHAnsi" w:hAnsiTheme="majorHAnsi"/>
                  <w:sz w:val="16"/>
                  <w:szCs w:val="16"/>
                  <w:lang w:val="en-US"/>
                </w:rPr>
                <w:t>REF</w:t>
              </w:r>
            </w:ins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F7B" w:rsidRPr="00203752" w:rsidRDefault="00697F7B" w:rsidP="00462336">
            <w:pPr>
              <w:spacing w:after="0" w:line="240" w:lineRule="auto"/>
              <w:jc w:val="center"/>
              <w:rPr>
                <w:ins w:id="93" w:author="Фигаровская Наталья Викторовна" w:date="2016-08-10T15:36:00Z"/>
                <w:rFonts w:asciiTheme="majorHAnsi" w:hAnsiTheme="majorHAnsi" w:cs="Helv"/>
                <w:color w:val="000000"/>
                <w:sz w:val="16"/>
                <w:szCs w:val="16"/>
              </w:rPr>
            </w:pPr>
            <w:ins w:id="94" w:author="Фигаровская Наталья Викторовна" w:date="2016-08-10T15:36:00Z">
              <w:r w:rsidRPr="00203752">
                <w:rPr>
                  <w:rFonts w:asciiTheme="majorHAnsi" w:hAnsiTheme="majorHAnsi" w:cs="Helv"/>
                  <w:color w:val="000000"/>
                  <w:sz w:val="16"/>
                  <w:szCs w:val="16"/>
                </w:rPr>
                <w:t>~</w:t>
              </w:r>
            </w:ins>
          </w:p>
        </w:tc>
        <w:tc>
          <w:tcPr>
            <w:tcW w:w="1134" w:type="dxa"/>
            <w:shd w:val="clear" w:color="auto" w:fill="auto"/>
          </w:tcPr>
          <w:p w:rsidR="00697F7B" w:rsidRPr="00203752" w:rsidRDefault="00697F7B" w:rsidP="00462336">
            <w:pPr>
              <w:spacing w:after="0" w:line="240" w:lineRule="auto"/>
              <w:jc w:val="center"/>
              <w:rPr>
                <w:ins w:id="95" w:author="Фигаровская Наталья Викторовна" w:date="2016-08-10T15:36:00Z"/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97F7B" w:rsidRPr="00203752" w:rsidRDefault="00697F7B" w:rsidP="00462336">
            <w:pPr>
              <w:spacing w:after="0" w:line="240" w:lineRule="auto"/>
              <w:jc w:val="center"/>
              <w:rPr>
                <w:ins w:id="96" w:author="Фигаровская Наталья Викторовна" w:date="2016-08-10T15:36:00Z"/>
                <w:rFonts w:asciiTheme="majorHAnsi" w:hAnsiTheme="majorHAnsi" w:cs="Helv"/>
                <w:color w:val="000000"/>
                <w:sz w:val="16"/>
                <w:szCs w:val="16"/>
              </w:rPr>
            </w:pPr>
            <w:ins w:id="97" w:author="Фигаровская Наталья Викторовна" w:date="2016-08-10T15:36:00Z">
              <w:r w:rsidRPr="00203752">
                <w:rPr>
                  <w:rFonts w:asciiTheme="majorHAnsi" w:hAnsiTheme="majorHAnsi" w:cs="Helv"/>
                  <w:color w:val="000000"/>
                  <w:sz w:val="16"/>
                  <w:szCs w:val="16"/>
                </w:rPr>
                <w:t>~</w:t>
              </w:r>
            </w:ins>
          </w:p>
        </w:tc>
        <w:tc>
          <w:tcPr>
            <w:tcW w:w="1600" w:type="dxa"/>
            <w:shd w:val="clear" w:color="auto" w:fill="auto"/>
          </w:tcPr>
          <w:p w:rsidR="00697F7B" w:rsidRPr="00A52A41" w:rsidRDefault="00697F7B" w:rsidP="00462336">
            <w:pPr>
              <w:spacing w:after="0"/>
              <w:ind w:left="26"/>
              <w:rPr>
                <w:ins w:id="98" w:author="Фигаровская Наталья Викторовна" w:date="2016-08-10T15:36:00Z"/>
                <w:rFonts w:asciiTheme="majorHAnsi" w:hAnsiTheme="majorHAnsi"/>
                <w:sz w:val="16"/>
                <w:szCs w:val="16"/>
              </w:rPr>
            </w:pPr>
            <w:ins w:id="99" w:author="Фигаровская Наталья Викторовна" w:date="2016-08-10T15:36:00Z">
              <w:r w:rsidRPr="005F7288">
                <w:rPr>
                  <w:rFonts w:asciiTheme="majorHAnsi" w:hAnsiTheme="majorHAnsi"/>
                  <w:sz w:val="16"/>
                  <w:szCs w:val="16"/>
                </w:rPr>
                <w:t>ИД запроса в АБС</w:t>
              </w:r>
            </w:ins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F7B" w:rsidRPr="00B312AE" w:rsidRDefault="00697F7B" w:rsidP="00462336">
            <w:pPr>
              <w:spacing w:after="0"/>
              <w:rPr>
                <w:ins w:id="100" w:author="Фигаровская Наталья Викторовна" w:date="2016-08-10T15:36:00Z"/>
                <w:rFonts w:asciiTheme="majorHAnsi" w:hAnsiTheme="majorHAnsi"/>
                <w:sz w:val="16"/>
                <w:szCs w:val="16"/>
              </w:rPr>
            </w:pPr>
            <w:ins w:id="101" w:author="Фигаровская Наталья Викторовна" w:date="2016-08-10T15:36:00Z">
              <w:r>
                <w:rPr>
                  <w:rFonts w:asciiTheme="majorHAnsi" w:hAnsiTheme="majorHAnsi"/>
                  <w:sz w:val="16"/>
                  <w:szCs w:val="16"/>
                </w:rPr>
                <w:t>Идентификатор движения по счету в запросе на создание движения по счету в АБС</w:t>
              </w:r>
            </w:ins>
          </w:p>
        </w:tc>
      </w:tr>
      <w:tr w:rsidR="00697F7B" w:rsidRPr="00B312AE" w:rsidTr="005F7288">
        <w:trPr>
          <w:cantSplit/>
          <w:tblCellSpacing w:w="0" w:type="dxa"/>
          <w:ins w:id="102" w:author="Фигаровская Наталья Викторовна" w:date="2016-08-10T15:36:00Z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F7B" w:rsidRPr="005F7288" w:rsidRDefault="00697F7B" w:rsidP="00462336">
            <w:pPr>
              <w:spacing w:after="0" w:line="240" w:lineRule="auto"/>
              <w:rPr>
                <w:ins w:id="103" w:author="Фигаровская Наталья Викторовна" w:date="2016-08-10T15:36:00Z"/>
                <w:rFonts w:asciiTheme="majorHAnsi" w:hAnsiTheme="majorHAnsi"/>
                <w:sz w:val="16"/>
                <w:szCs w:val="16"/>
              </w:rPr>
            </w:pPr>
            <w:ins w:id="104" w:author="Фигаровская Наталья Викторовна" w:date="2016-08-10T15:36:00Z">
              <w:r>
                <w:rPr>
                  <w:rFonts w:asciiTheme="majorHAnsi" w:hAnsiTheme="majorHAnsi"/>
                  <w:sz w:val="16"/>
                  <w:szCs w:val="16"/>
                </w:rPr>
                <w:t>OTS_</w:t>
              </w:r>
              <w:r>
                <w:rPr>
                  <w:rFonts w:asciiTheme="majorHAnsi" w:hAnsiTheme="majorHAnsi"/>
                  <w:sz w:val="16"/>
                  <w:szCs w:val="16"/>
                  <w:lang w:val="en-US"/>
                </w:rPr>
                <w:t>SRV</w:t>
              </w:r>
            </w:ins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F7B" w:rsidRPr="005F7288" w:rsidRDefault="00697F7B" w:rsidP="00462336">
            <w:pPr>
              <w:spacing w:after="0" w:line="240" w:lineRule="auto"/>
              <w:jc w:val="center"/>
              <w:rPr>
                <w:ins w:id="105" w:author="Фигаровская Наталья Викторовна" w:date="2016-08-10T15:36:00Z"/>
                <w:rFonts w:asciiTheme="majorHAnsi" w:hAnsiTheme="majorHAnsi" w:cs="Helv"/>
                <w:color w:val="000000"/>
                <w:sz w:val="16"/>
                <w:szCs w:val="16"/>
              </w:rPr>
            </w:pPr>
            <w:ins w:id="106" w:author="Фигаровская Наталья Викторовна" w:date="2016-08-10T15:36:00Z">
              <w:r w:rsidRPr="005F7288">
                <w:rPr>
                  <w:rFonts w:asciiTheme="majorHAnsi" w:hAnsiTheme="majorHAnsi" w:cs="Helv"/>
                  <w:color w:val="000000"/>
                  <w:sz w:val="16"/>
                  <w:szCs w:val="16"/>
                </w:rPr>
                <w:t>+</w:t>
              </w:r>
            </w:ins>
          </w:p>
        </w:tc>
        <w:tc>
          <w:tcPr>
            <w:tcW w:w="1134" w:type="dxa"/>
            <w:shd w:val="clear" w:color="auto" w:fill="auto"/>
          </w:tcPr>
          <w:p w:rsidR="00697F7B" w:rsidRPr="005F7288" w:rsidRDefault="00697F7B" w:rsidP="00462336">
            <w:pPr>
              <w:spacing w:after="0" w:line="240" w:lineRule="auto"/>
              <w:jc w:val="center"/>
              <w:rPr>
                <w:ins w:id="107" w:author="Фигаровская Наталья Викторовна" w:date="2016-08-10T15:36:00Z"/>
                <w:rFonts w:asciiTheme="majorHAnsi" w:hAnsiTheme="majorHAnsi" w:cs="Helv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697F7B" w:rsidRPr="00B312AE" w:rsidRDefault="00697F7B" w:rsidP="00462336">
            <w:pPr>
              <w:spacing w:after="0" w:line="240" w:lineRule="auto"/>
              <w:jc w:val="center"/>
              <w:rPr>
                <w:ins w:id="108" w:author="Фигаровская Наталья Викторовна" w:date="2016-08-10T15:36:00Z"/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ins w:id="109" w:author="Фигаровская Наталья Викторовна" w:date="2016-08-10T15:36:00Z">
              <w:r>
                <w:rPr>
                  <w:rFonts w:asciiTheme="majorHAnsi" w:hAnsiTheme="majorHAnsi" w:cs="Helv"/>
                  <w:color w:val="000000"/>
                  <w:sz w:val="16"/>
                  <w:szCs w:val="16"/>
                  <w:lang w:val="en-US"/>
                </w:rPr>
                <w:t>+</w:t>
              </w:r>
            </w:ins>
          </w:p>
        </w:tc>
        <w:tc>
          <w:tcPr>
            <w:tcW w:w="1600" w:type="dxa"/>
            <w:shd w:val="clear" w:color="auto" w:fill="auto"/>
          </w:tcPr>
          <w:p w:rsidR="00697F7B" w:rsidRPr="00A52A41" w:rsidRDefault="00697F7B" w:rsidP="00462336">
            <w:pPr>
              <w:spacing w:after="0"/>
              <w:ind w:left="26"/>
              <w:rPr>
                <w:ins w:id="110" w:author="Фигаровская Наталья Викторовна" w:date="2016-08-10T15:36:00Z"/>
                <w:rFonts w:asciiTheme="majorHAnsi" w:hAnsiTheme="majorHAnsi"/>
                <w:sz w:val="16"/>
                <w:szCs w:val="16"/>
              </w:rPr>
            </w:pPr>
            <w:ins w:id="111" w:author="Фигаровская Наталья Викторовна" w:date="2016-08-10T15:38:00Z">
              <w:r>
                <w:rPr>
                  <w:rFonts w:asciiTheme="majorHAnsi" w:hAnsiTheme="majorHAnsi"/>
                  <w:sz w:val="16"/>
                  <w:szCs w:val="16"/>
                </w:rPr>
                <w:t>Запрос к</w:t>
              </w:r>
            </w:ins>
            <w:ins w:id="112" w:author="Фигаровская Наталья Викторовна" w:date="2016-08-10T15:36:00Z">
              <w:r>
                <w:rPr>
                  <w:rFonts w:asciiTheme="majorHAnsi" w:hAnsiTheme="majorHAnsi"/>
                  <w:sz w:val="16"/>
                  <w:szCs w:val="16"/>
                </w:rPr>
                <w:t xml:space="preserve"> АБС</w:t>
              </w:r>
            </w:ins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F7B" w:rsidRDefault="00697F7B" w:rsidP="00462336">
            <w:pPr>
              <w:spacing w:after="0"/>
              <w:rPr>
                <w:ins w:id="113" w:author="Фигаровская Наталья Викторовна" w:date="2016-08-10T15:36:00Z"/>
                <w:rFonts w:asciiTheme="majorHAnsi" w:hAnsiTheme="majorHAnsi"/>
                <w:sz w:val="16"/>
                <w:szCs w:val="16"/>
              </w:rPr>
            </w:pPr>
            <w:ins w:id="114" w:author="Фигаровская Наталья Викторовна" w:date="2016-08-10T15:36:00Z">
              <w:r>
                <w:rPr>
                  <w:rFonts w:asciiTheme="majorHAnsi" w:hAnsiTheme="majorHAnsi"/>
                  <w:sz w:val="16"/>
                  <w:szCs w:val="16"/>
                </w:rPr>
                <w:t>Дата и время</w:t>
              </w:r>
            </w:ins>
            <w:ins w:id="115" w:author="Фигаровская Наталья Викторовна" w:date="2016-08-10T15:38:00Z">
              <w:r>
                <w:rPr>
                  <w:rFonts w:asciiTheme="majorHAnsi" w:hAnsiTheme="majorHAnsi"/>
                  <w:sz w:val="16"/>
                  <w:szCs w:val="16"/>
                </w:rPr>
                <w:t xml:space="preserve"> обращения к функции</w:t>
              </w:r>
            </w:ins>
            <w:ins w:id="116" w:author="Фигаровская Наталья Викторовна" w:date="2016-08-10T15:36:00Z">
              <w:r>
                <w:rPr>
                  <w:rFonts w:asciiTheme="majorHAnsi" w:hAnsiTheme="majorHAnsi"/>
                  <w:sz w:val="16"/>
                  <w:szCs w:val="16"/>
                </w:rPr>
                <w:t xml:space="preserve"> создания проводки в АБС</w:t>
              </w:r>
            </w:ins>
          </w:p>
        </w:tc>
      </w:tr>
      <w:tr w:rsidR="006378E8" w:rsidRPr="00B312AE" w:rsidTr="005F7288">
        <w:trPr>
          <w:cantSplit/>
          <w:tblCellSpacing w:w="0" w:type="dxa"/>
        </w:trPr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312AE">
              <w:rPr>
                <w:rFonts w:asciiTheme="majorHAnsi" w:hAnsiTheme="majorHAnsi"/>
                <w:sz w:val="16"/>
                <w:szCs w:val="16"/>
                <w:lang w:val="en-US"/>
              </w:rPr>
              <w:t>DESCRDENY</w:t>
            </w:r>
          </w:p>
        </w:tc>
        <w:tc>
          <w:tcPr>
            <w:tcW w:w="12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B312AE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  <w:lang w:val="en-US"/>
              </w:rPr>
              <w:t>~</w:t>
            </w:r>
          </w:p>
        </w:tc>
        <w:tc>
          <w:tcPr>
            <w:tcW w:w="1134" w:type="dxa"/>
            <w:shd w:val="clear" w:color="auto" w:fill="auto"/>
          </w:tcPr>
          <w:p w:rsidR="006378E8" w:rsidRPr="0038174F" w:rsidRDefault="006378E8" w:rsidP="003E088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Helv"/>
                <w:color w:val="000000"/>
                <w:sz w:val="16"/>
                <w:szCs w:val="16"/>
              </w:rPr>
              <w:t>+</w:t>
            </w:r>
          </w:p>
        </w:tc>
        <w:tc>
          <w:tcPr>
            <w:tcW w:w="1600" w:type="dxa"/>
            <w:shd w:val="clear" w:color="auto" w:fill="auto"/>
          </w:tcPr>
          <w:p w:rsidR="006378E8" w:rsidRPr="00B312AE" w:rsidRDefault="006378E8" w:rsidP="003E088E">
            <w:pPr>
              <w:spacing w:after="0"/>
              <w:ind w:left="26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Причина возврата</w:t>
            </w:r>
          </w:p>
        </w:tc>
        <w:tc>
          <w:tcPr>
            <w:tcW w:w="7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E8" w:rsidRPr="00B312AE" w:rsidRDefault="006378E8" w:rsidP="003E088E">
            <w:pPr>
              <w:spacing w:after="0"/>
              <w:rPr>
                <w:rFonts w:asciiTheme="majorHAnsi" w:hAnsiTheme="majorHAnsi"/>
                <w:sz w:val="16"/>
                <w:szCs w:val="16"/>
              </w:rPr>
            </w:pPr>
            <w:r w:rsidRPr="00B312AE">
              <w:rPr>
                <w:rFonts w:asciiTheme="majorHAnsi" w:hAnsiTheme="majorHAnsi"/>
                <w:sz w:val="16"/>
                <w:szCs w:val="16"/>
              </w:rPr>
              <w:t>Описание причины возврата на доработку и отказа в авторизации</w:t>
            </w:r>
          </w:p>
        </w:tc>
      </w:tr>
    </w:tbl>
    <w:p w:rsidR="00DC3F06" w:rsidRDefault="00DC3F06" w:rsidP="00DC3F06">
      <w:pPr>
        <w:spacing w:after="120"/>
        <w:jc w:val="both"/>
        <w:rPr>
          <w:sz w:val="20"/>
        </w:rPr>
      </w:pPr>
    </w:p>
    <w:p w:rsidR="00DC3F06" w:rsidRDefault="00DC3F06">
      <w:pPr>
        <w:rPr>
          <w:sz w:val="20"/>
        </w:rPr>
      </w:pPr>
      <w:r>
        <w:rPr>
          <w:sz w:val="20"/>
        </w:rPr>
        <w:br w:type="page"/>
      </w:r>
    </w:p>
    <w:p w:rsidR="00DC3F06" w:rsidRPr="00EA5136" w:rsidRDefault="00DC3F06" w:rsidP="00B87FF8">
      <w:pPr>
        <w:pStyle w:val="1"/>
        <w:spacing w:before="0" w:after="240"/>
        <w:jc w:val="center"/>
        <w:rPr>
          <w:b/>
          <w:sz w:val="24"/>
          <w:szCs w:val="24"/>
        </w:rPr>
      </w:pPr>
      <w:r w:rsidRPr="00B87FF8">
        <w:rPr>
          <w:color w:val="auto"/>
          <w:sz w:val="24"/>
          <w:szCs w:val="24"/>
        </w:rPr>
        <w:lastRenderedPageBreak/>
        <w:t>Приложение 2</w:t>
      </w:r>
      <w:r w:rsidR="00B87FF8" w:rsidRPr="00B87FF8">
        <w:rPr>
          <w:color w:val="auto"/>
          <w:sz w:val="24"/>
          <w:szCs w:val="24"/>
        </w:rPr>
        <w:t>.</w:t>
      </w:r>
      <w:r w:rsidR="00B87FF8">
        <w:rPr>
          <w:color w:val="auto"/>
          <w:sz w:val="20"/>
          <w:szCs w:val="20"/>
        </w:rPr>
        <w:t xml:space="preserve"> </w:t>
      </w:r>
      <w:r>
        <w:rPr>
          <w:b/>
          <w:sz w:val="24"/>
          <w:szCs w:val="24"/>
        </w:rPr>
        <w:t>Схема ввод</w:t>
      </w:r>
      <w:r w:rsidR="005E1798"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 xml:space="preserve"> и авторизаци</w:t>
      </w:r>
      <w:r w:rsidR="005E1798">
        <w:rPr>
          <w:b/>
          <w:sz w:val="24"/>
          <w:szCs w:val="24"/>
        </w:rPr>
        <w:t>и</w:t>
      </w:r>
      <w:r w:rsidRPr="00DC3F06">
        <w:rPr>
          <w:b/>
          <w:sz w:val="24"/>
          <w:szCs w:val="24"/>
        </w:rPr>
        <w:t xml:space="preserve"> </w:t>
      </w:r>
      <w:r w:rsidR="005E1798">
        <w:rPr>
          <w:b/>
          <w:sz w:val="24"/>
          <w:szCs w:val="24"/>
        </w:rPr>
        <w:t>операций, загруженных из файла</w:t>
      </w:r>
    </w:p>
    <w:tbl>
      <w:tblPr>
        <w:tblStyle w:val="a5"/>
        <w:tblW w:w="15021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127"/>
        <w:gridCol w:w="3401"/>
        <w:gridCol w:w="6663"/>
      </w:tblGrid>
      <w:tr w:rsidR="00DC3F06" w:rsidRPr="00FA7396" w:rsidTr="00A84749">
        <w:trPr>
          <w:trHeight w:val="621"/>
        </w:trPr>
        <w:tc>
          <w:tcPr>
            <w:tcW w:w="1129" w:type="dxa"/>
            <w:shd w:val="clear" w:color="auto" w:fill="D9D9D9" w:themeFill="background1" w:themeFillShade="D9"/>
          </w:tcPr>
          <w:p w:rsidR="00DC3F06" w:rsidRPr="00FA7396" w:rsidRDefault="00DC3F06" w:rsidP="00AF149B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Шаг обработки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C3F06" w:rsidRPr="00EA5136" w:rsidRDefault="00DC3F06" w:rsidP="00AF1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Доступные статусы</w:t>
            </w:r>
            <w:r>
              <w:rPr>
                <w:sz w:val="20"/>
                <w:szCs w:val="20"/>
              </w:rPr>
              <w:t xml:space="preserve"> на шаге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DC3F06" w:rsidRPr="00FA7396" w:rsidRDefault="00DC3F06" w:rsidP="00AF149B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Действия с пакетом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DC3F06" w:rsidRPr="00FA7396" w:rsidRDefault="00DC3F06" w:rsidP="00AF149B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Условия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DC3F06" w:rsidRPr="00EA5136" w:rsidRDefault="00DC3F06" w:rsidP="00AF149B">
            <w:pPr>
              <w:jc w:val="center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Результат</w:t>
            </w:r>
          </w:p>
        </w:tc>
      </w:tr>
      <w:tr w:rsidR="00DC3F06" w:rsidRPr="00FA7396" w:rsidTr="00A84749">
        <w:tc>
          <w:tcPr>
            <w:tcW w:w="1129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1 шаг</w:t>
            </w:r>
          </w:p>
        </w:tc>
        <w:tc>
          <w:tcPr>
            <w:tcW w:w="1701" w:type="dxa"/>
            <w:vMerge w:val="restart"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2127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Загрузка </w:t>
            </w:r>
          </w:p>
        </w:tc>
        <w:tc>
          <w:tcPr>
            <w:tcW w:w="3401" w:type="dxa"/>
            <w:vMerge w:val="restart"/>
          </w:tcPr>
          <w:p w:rsidR="00DC3F06" w:rsidRPr="00120AF7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Первичная </w:t>
            </w:r>
            <w:proofErr w:type="spellStart"/>
            <w:r>
              <w:rPr>
                <w:sz w:val="20"/>
                <w:szCs w:val="20"/>
              </w:rPr>
              <w:t>валидация</w:t>
            </w:r>
            <w:proofErr w:type="spellEnd"/>
            <w:r w:rsidRPr="008C67BC">
              <w:rPr>
                <w:sz w:val="20"/>
                <w:szCs w:val="20"/>
              </w:rPr>
              <w:t xml:space="preserve"> п</w:t>
            </w:r>
            <w:r>
              <w:rPr>
                <w:sz w:val="20"/>
                <w:szCs w:val="20"/>
              </w:rPr>
              <w:t>акета успешно пройдена</w:t>
            </w:r>
          </w:p>
        </w:tc>
        <w:tc>
          <w:tcPr>
            <w:tcW w:w="6663" w:type="dxa"/>
          </w:tcPr>
          <w:p w:rsidR="00DC3F0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пакета = </w:t>
            </w:r>
            <w:r w:rsidR="00975AA9">
              <w:rPr>
                <w:sz w:val="20"/>
                <w:szCs w:val="20"/>
              </w:rPr>
              <w:t>LOAD</w:t>
            </w:r>
            <w:r w:rsidRPr="00FA7396">
              <w:rPr>
                <w:sz w:val="20"/>
                <w:szCs w:val="20"/>
                <w:lang w:val="en-US"/>
              </w:rPr>
              <w:t>ED</w:t>
            </w:r>
            <w:r w:rsidRPr="00EA5136">
              <w:rPr>
                <w:sz w:val="20"/>
                <w:szCs w:val="20"/>
              </w:rPr>
              <w:t xml:space="preserve"> </w:t>
            </w:r>
          </w:p>
          <w:p w:rsidR="00DC3F06" w:rsidRPr="00EA5136" w:rsidRDefault="00DC3F06" w:rsidP="00B87FF8">
            <w:pPr>
              <w:ind w:left="743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Pr="00EA5136">
              <w:rPr>
                <w:sz w:val="20"/>
                <w:szCs w:val="20"/>
              </w:rPr>
              <w:t xml:space="preserve"> = </w:t>
            </w:r>
            <w:r w:rsidRPr="00EA5136">
              <w:rPr>
                <w:sz w:val="20"/>
                <w:szCs w:val="20"/>
                <w:lang w:val="en-US"/>
              </w:rPr>
              <w:t>INPUT</w:t>
            </w:r>
            <w:r w:rsidRPr="00EA5136">
              <w:rPr>
                <w:sz w:val="20"/>
                <w:szCs w:val="20"/>
              </w:rPr>
              <w:t xml:space="preserve">, все </w:t>
            </w:r>
            <w:r w:rsidR="00A84749">
              <w:rPr>
                <w:sz w:val="20"/>
                <w:szCs w:val="20"/>
              </w:rPr>
              <w:t>запросы</w:t>
            </w:r>
            <w:r w:rsidRPr="00EA5136">
              <w:rPr>
                <w:sz w:val="20"/>
                <w:szCs w:val="20"/>
              </w:rPr>
              <w:t xml:space="preserve"> с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0 и EMSG = ''</w:t>
            </w: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DC3F06" w:rsidRPr="00253B8E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DC3F0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Статус пакета =</w:t>
            </w:r>
            <w:r w:rsidRPr="005E1798">
              <w:rPr>
                <w:sz w:val="20"/>
                <w:szCs w:val="20"/>
              </w:rPr>
              <w:t xml:space="preserve"> </w:t>
            </w:r>
            <w:r w:rsidRPr="00FA7396">
              <w:rPr>
                <w:sz w:val="20"/>
                <w:szCs w:val="20"/>
                <w:lang w:val="en-US"/>
              </w:rPr>
              <w:t>ERROR</w:t>
            </w:r>
            <w:r w:rsidRPr="00EA5136">
              <w:rPr>
                <w:sz w:val="20"/>
                <w:szCs w:val="20"/>
              </w:rPr>
              <w:t xml:space="preserve"> </w:t>
            </w:r>
          </w:p>
          <w:p w:rsidR="00DC3F06" w:rsidRPr="00EA5136" w:rsidRDefault="00DC3F06" w:rsidP="00AF149B">
            <w:pPr>
              <w:ind w:left="743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 xml:space="preserve">= </w:t>
            </w:r>
            <w:r w:rsidRPr="00EA5136">
              <w:rPr>
                <w:sz w:val="20"/>
                <w:szCs w:val="20"/>
                <w:lang w:val="en-US"/>
              </w:rPr>
              <w:t>INPUT</w:t>
            </w:r>
            <w:r w:rsidRPr="00EA5136">
              <w:rPr>
                <w:sz w:val="20"/>
                <w:szCs w:val="20"/>
              </w:rPr>
              <w:t xml:space="preserve">, есть </w:t>
            </w:r>
            <w:r w:rsidR="00A84749">
              <w:rPr>
                <w:sz w:val="20"/>
                <w:szCs w:val="20"/>
              </w:rPr>
              <w:t>запросы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 xml:space="preserve">с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 и EMSG &lt;&gt; ''</w:t>
            </w:r>
          </w:p>
        </w:tc>
      </w:tr>
      <w:tr w:rsidR="00DC3F06" w:rsidRPr="00253B8E" w:rsidTr="00A84749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Удаление </w:t>
            </w:r>
          </w:p>
        </w:tc>
        <w:tc>
          <w:tcPr>
            <w:tcW w:w="3401" w:type="dxa"/>
          </w:tcPr>
          <w:p w:rsidR="00DC3F06" w:rsidRPr="00FA7396" w:rsidRDefault="00DC3F06" w:rsidP="00AF149B">
            <w:pPr>
              <w:ind w:left="1451" w:hanging="1451"/>
              <w:rPr>
                <w:sz w:val="20"/>
                <w:szCs w:val="20"/>
                <w:lang w:val="en-US"/>
              </w:rPr>
            </w:pPr>
            <w:r w:rsidRPr="00FA7396">
              <w:rPr>
                <w:sz w:val="20"/>
                <w:szCs w:val="20"/>
              </w:rPr>
              <w:t>Статус</w:t>
            </w:r>
            <w:r w:rsidRPr="00A71567">
              <w:rPr>
                <w:sz w:val="20"/>
                <w:szCs w:val="20"/>
                <w:lang w:val="en-US"/>
              </w:rPr>
              <w:t xml:space="preserve"> </w:t>
            </w:r>
            <w:r w:rsidRPr="00FA7396">
              <w:rPr>
                <w:sz w:val="20"/>
                <w:szCs w:val="20"/>
              </w:rPr>
              <w:t>пакета</w:t>
            </w:r>
            <w:r w:rsidRPr="00A7156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 w:rsidRPr="00A7156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Pr="0076792A">
              <w:rPr>
                <w:sz w:val="20"/>
                <w:lang w:val="en-US"/>
              </w:rPr>
              <w:t>PROCESSED</w:t>
            </w:r>
            <w:r>
              <w:rPr>
                <w:sz w:val="20"/>
                <w:lang w:val="en-US"/>
              </w:rPr>
              <w:t xml:space="preserve">, </w:t>
            </w:r>
            <w:r w:rsidRPr="00FA7396">
              <w:rPr>
                <w:sz w:val="20"/>
                <w:szCs w:val="20"/>
                <w:lang w:val="en-US"/>
              </w:rPr>
              <w:t>ERROR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Pr="00A71567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/>
          </w:tcPr>
          <w:p w:rsidR="00DC3F06" w:rsidRPr="00A71567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DC3F06" w:rsidRPr="00C60A44" w:rsidRDefault="00DC3F06" w:rsidP="00253B8E">
            <w:pPr>
              <w:pStyle w:val="a4"/>
              <w:numPr>
                <w:ilvl w:val="0"/>
                <w:numId w:val="63"/>
              </w:numPr>
              <w:ind w:left="1310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свой пакет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Удаление пакета через DELETE пакета ID_PRG</w:t>
            </w: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C60A44" w:rsidRDefault="00DC3F06" w:rsidP="00253B8E">
            <w:pPr>
              <w:pStyle w:val="a4"/>
              <w:numPr>
                <w:ilvl w:val="0"/>
                <w:numId w:val="63"/>
              </w:numPr>
              <w:ind w:left="1310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чужой пакет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Удаление пакета через UPDATE пакета ID_PRG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EA5136">
              <w:rPr>
                <w:sz w:val="20"/>
                <w:szCs w:val="20"/>
                <w:lang w:val="en-US"/>
              </w:rPr>
              <w:t>INVISIBLE</w:t>
            </w:r>
            <w:r w:rsidRPr="00EA5136">
              <w:rPr>
                <w:sz w:val="20"/>
                <w:szCs w:val="20"/>
              </w:rPr>
              <w:t xml:space="preserve"> = 1</w:t>
            </w: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  <w:lang w:val="en-US"/>
              </w:rPr>
              <w:t>Передача на подпись</w:t>
            </w:r>
          </w:p>
        </w:tc>
        <w:tc>
          <w:tcPr>
            <w:tcW w:w="3401" w:type="dxa"/>
          </w:tcPr>
          <w:p w:rsidR="00DC3F06" w:rsidRPr="002A3D2D" w:rsidRDefault="00DC3F06" w:rsidP="00AF149B">
            <w:pPr>
              <w:rPr>
                <w:sz w:val="20"/>
              </w:rPr>
            </w:pPr>
            <w:r w:rsidRPr="00FA7396">
              <w:rPr>
                <w:sz w:val="20"/>
                <w:szCs w:val="20"/>
              </w:rPr>
              <w:t xml:space="preserve">Статус пакета = </w:t>
            </w:r>
            <w:r w:rsidR="00975AA9">
              <w:rPr>
                <w:sz w:val="20"/>
                <w:szCs w:val="20"/>
              </w:rPr>
              <w:t>LOAD</w:t>
            </w:r>
            <w:r w:rsidR="00975AA9" w:rsidRPr="00FA7396">
              <w:rPr>
                <w:sz w:val="20"/>
                <w:szCs w:val="20"/>
                <w:lang w:val="en-US"/>
              </w:rPr>
              <w:t>ED</w:t>
            </w:r>
          </w:p>
          <w:p w:rsidR="00DC3F06" w:rsidRPr="00FA739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FA7396">
              <w:rPr>
                <w:sz w:val="20"/>
                <w:szCs w:val="20"/>
              </w:rPr>
              <w:t xml:space="preserve">= </w:t>
            </w:r>
            <w:r w:rsidRPr="00FA7396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6663" w:type="dxa"/>
          </w:tcPr>
          <w:p w:rsidR="00DC3F0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CONTROL</w:t>
            </w:r>
          </w:p>
          <w:p w:rsidR="00975AA9" w:rsidRPr="00253B8E" w:rsidRDefault="00975AA9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пакета = </w:t>
            </w:r>
            <w:r w:rsidRPr="00FA7396">
              <w:rPr>
                <w:sz w:val="20"/>
                <w:szCs w:val="20"/>
                <w:lang w:val="en-US"/>
              </w:rPr>
              <w:t>PROCESSED</w:t>
            </w: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253B8E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FA7396" w:rsidRDefault="00DC3F06" w:rsidP="00253B8E">
            <w:pPr>
              <w:pStyle w:val="a4"/>
              <w:numPr>
                <w:ilvl w:val="0"/>
                <w:numId w:val="63"/>
              </w:numPr>
              <w:ind w:left="1310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свой пакет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История не создается</w:t>
            </w: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DC3F06" w:rsidRPr="00FA7396" w:rsidRDefault="00DC3F06" w:rsidP="00253B8E">
            <w:pPr>
              <w:pStyle w:val="a4"/>
              <w:numPr>
                <w:ilvl w:val="0"/>
                <w:numId w:val="63"/>
              </w:numPr>
              <w:ind w:left="1310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чужой пакет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CA723F">
              <w:rPr>
                <w:sz w:val="20"/>
                <w:szCs w:val="20"/>
                <w:lang w:val="en-US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</w:p>
        </w:tc>
      </w:tr>
      <w:tr w:rsidR="00DC3F06" w:rsidRPr="00FA7396" w:rsidTr="00A84749">
        <w:tc>
          <w:tcPr>
            <w:tcW w:w="1129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шаг</w:t>
            </w:r>
          </w:p>
        </w:tc>
        <w:tc>
          <w:tcPr>
            <w:tcW w:w="1701" w:type="dxa"/>
            <w:vMerge w:val="restart"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CONTROL</w:t>
            </w:r>
          </w:p>
          <w:p w:rsidR="00DC3F06" w:rsidRPr="00EA513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ERRPROC</w:t>
            </w:r>
          </w:p>
          <w:p w:rsidR="00DC3F0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REFUSEDATE</w:t>
            </w:r>
          </w:p>
          <w:p w:rsidR="00DC3F06" w:rsidRPr="00EA513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SIGNED</w:t>
            </w:r>
          </w:p>
        </w:tc>
        <w:tc>
          <w:tcPr>
            <w:tcW w:w="2127" w:type="dxa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  <w:tc>
          <w:tcPr>
            <w:tcW w:w="3401" w:type="dxa"/>
          </w:tcPr>
          <w:p w:rsidR="00DC3F06" w:rsidRPr="00FA7396" w:rsidRDefault="00DC3F06" w:rsidP="00B87FF8">
            <w:pPr>
              <w:ind w:left="1451" w:hanging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 </w:t>
            </w:r>
            <w:r w:rsidR="00A84749">
              <w:rPr>
                <w:sz w:val="20"/>
                <w:szCs w:val="20"/>
              </w:rPr>
              <w:t>запросы</w:t>
            </w:r>
            <w:r w:rsidRPr="00FA73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 с</w:t>
            </w:r>
            <w:r w:rsidRPr="00FA7396">
              <w:rPr>
                <w:sz w:val="20"/>
                <w:szCs w:val="20"/>
              </w:rPr>
              <w:t>татус</w:t>
            </w:r>
            <w:r>
              <w:rPr>
                <w:sz w:val="20"/>
                <w:szCs w:val="20"/>
              </w:rPr>
              <w:t>ом</w:t>
            </w:r>
            <w:r w:rsidRPr="00FA7396">
              <w:rPr>
                <w:sz w:val="20"/>
                <w:szCs w:val="20"/>
              </w:rPr>
              <w:t xml:space="preserve"> = CONTROL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Удаление пакета через UPDATE ID_PRG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EA5136">
              <w:rPr>
                <w:sz w:val="20"/>
                <w:szCs w:val="20"/>
                <w:lang w:val="en-US"/>
              </w:rPr>
              <w:t>INVISIBLE</w:t>
            </w:r>
            <w:r w:rsidRPr="00EA5136">
              <w:rPr>
                <w:sz w:val="20"/>
                <w:szCs w:val="20"/>
              </w:rPr>
              <w:t xml:space="preserve"> = 1</w:t>
            </w: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253B8E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Подписание</w:t>
            </w:r>
          </w:p>
        </w:tc>
        <w:tc>
          <w:tcPr>
            <w:tcW w:w="3401" w:type="dxa"/>
          </w:tcPr>
          <w:p w:rsidR="00DC3F06" w:rsidRDefault="00DC3F06" w:rsidP="00AF149B">
            <w:pPr>
              <w:ind w:left="1451" w:hanging="1451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FA7396">
              <w:rPr>
                <w:sz w:val="20"/>
                <w:szCs w:val="20"/>
              </w:rPr>
              <w:t>= CONTROL</w:t>
            </w:r>
          </w:p>
          <w:p w:rsidR="00DC3F06" w:rsidRPr="002A3D2D" w:rsidRDefault="00DC3F06" w:rsidP="00AF149B">
            <w:pPr>
              <w:ind w:left="1451" w:hanging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проводки</w:t>
            </w:r>
            <w:r w:rsidRPr="002A3D2D">
              <w:rPr>
                <w:sz w:val="20"/>
                <w:szCs w:val="20"/>
              </w:rPr>
              <w:t>: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</w:p>
        </w:tc>
      </w:tr>
      <w:tr w:rsidR="00DC3F06" w:rsidRPr="002A3D2D" w:rsidTr="00A84749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A056D1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FA7396" w:rsidRDefault="00DC3F06" w:rsidP="00253B8E">
            <w:pPr>
              <w:pStyle w:val="a4"/>
              <w:numPr>
                <w:ilvl w:val="0"/>
                <w:numId w:val="63"/>
              </w:numPr>
              <w:ind w:left="1310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текущая</w:t>
            </w:r>
          </w:p>
        </w:tc>
        <w:tc>
          <w:tcPr>
            <w:tcW w:w="6663" w:type="dxa"/>
          </w:tcPr>
          <w:p w:rsidR="00DC3F06" w:rsidRPr="00EA5136" w:rsidRDefault="00DC3F06" w:rsidP="00253B8E">
            <w:pPr>
              <w:pStyle w:val="a4"/>
              <w:numPr>
                <w:ilvl w:val="0"/>
                <w:numId w:val="63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Ошибок нет: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0,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= '',</w:t>
            </w:r>
          </w:p>
          <w:p w:rsidR="00DC3F06" w:rsidRPr="00EA5136" w:rsidRDefault="00DC3F06" w:rsidP="00AF149B">
            <w:pPr>
              <w:ind w:left="3152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 xml:space="preserve">= COMPLETED, </w:t>
            </w:r>
          </w:p>
          <w:p w:rsidR="00DC3F06" w:rsidRPr="00EA5136" w:rsidRDefault="00DC3F06" w:rsidP="00253B8E">
            <w:pPr>
              <w:pStyle w:val="a4"/>
              <w:numPr>
                <w:ilvl w:val="0"/>
                <w:numId w:val="63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Ошибки есть: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DC3F06" w:rsidRPr="00EA5136" w:rsidRDefault="00DC3F06" w:rsidP="00AF149B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>= ERRPROC</w:t>
            </w: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Default="00DC3F06" w:rsidP="00253B8E">
            <w:pPr>
              <w:pStyle w:val="a4"/>
              <w:numPr>
                <w:ilvl w:val="0"/>
                <w:numId w:val="63"/>
              </w:numPr>
              <w:ind w:left="1310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архивная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WAITDATE</w:t>
            </w: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120AF7" w:rsidRDefault="00DC3F06" w:rsidP="00AF149B">
            <w:pPr>
              <w:rPr>
                <w:color w:val="7030A0"/>
                <w:sz w:val="20"/>
                <w:szCs w:val="20"/>
              </w:rPr>
            </w:pPr>
            <w:r w:rsidRPr="00120AF7">
              <w:rPr>
                <w:color w:val="7030A0"/>
                <w:sz w:val="20"/>
                <w:szCs w:val="20"/>
              </w:rPr>
              <w:t>USER_AU2 &lt;&gt; ''</w:t>
            </w:r>
          </w:p>
        </w:tc>
        <w:tc>
          <w:tcPr>
            <w:tcW w:w="6663" w:type="dxa"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  <w:r w:rsidRPr="00A056D1">
              <w:rPr>
                <w:color w:val="7030A0"/>
                <w:sz w:val="20"/>
                <w:szCs w:val="20"/>
              </w:rPr>
              <w:t>Создание истории c установкой INVISIBLE = 3</w:t>
            </w: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DC3F06" w:rsidRPr="0015677E" w:rsidRDefault="00DC3F06" w:rsidP="00AF14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Выгрузка в </w:t>
            </w: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3401" w:type="dxa"/>
          </w:tcPr>
          <w:p w:rsidR="00DC3F06" w:rsidRDefault="00DC3F06" w:rsidP="00AF149B">
            <w:pPr>
              <w:ind w:left="1451" w:hanging="1451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&lt;&gt;</w:t>
            </w:r>
            <w:r w:rsidRPr="00FA7396">
              <w:rPr>
                <w:sz w:val="20"/>
                <w:szCs w:val="20"/>
              </w:rPr>
              <w:t xml:space="preserve"> CONTROL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</w:p>
        </w:tc>
      </w:tr>
      <w:tr w:rsidR="00DC3F06" w:rsidRPr="00B560EB" w:rsidTr="00A84749"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Pr="00A84749" w:rsidRDefault="00A84749" w:rsidP="00A84749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Измен</w:t>
            </w:r>
            <w:r>
              <w:rPr>
                <w:color w:val="7030A0"/>
                <w:sz w:val="20"/>
                <w:szCs w:val="20"/>
              </w:rPr>
              <w:t>ение</w:t>
            </w:r>
            <w:r w:rsidRPr="00B560EB">
              <w:rPr>
                <w:color w:val="7030A0"/>
                <w:sz w:val="20"/>
                <w:szCs w:val="20"/>
              </w:rPr>
              <w:t xml:space="preserve"> статус</w:t>
            </w:r>
            <w:r>
              <w:rPr>
                <w:color w:val="7030A0"/>
                <w:sz w:val="20"/>
                <w:szCs w:val="20"/>
              </w:rPr>
              <w:t>а</w:t>
            </w:r>
            <w:r>
              <w:rPr>
                <w:color w:val="7030A0"/>
                <w:sz w:val="20"/>
                <w:szCs w:val="20"/>
                <w:lang w:val="en-US"/>
              </w:rPr>
              <w:t xml:space="preserve"> </w:t>
            </w:r>
            <w:r>
              <w:rPr>
                <w:color w:val="7030A0"/>
                <w:sz w:val="20"/>
                <w:szCs w:val="20"/>
              </w:rPr>
              <w:t>(отдельного запроса)</w:t>
            </w:r>
          </w:p>
        </w:tc>
        <w:tc>
          <w:tcPr>
            <w:tcW w:w="3401" w:type="dxa"/>
            <w:vMerge w:val="restart"/>
          </w:tcPr>
          <w:p w:rsidR="00DC3F06" w:rsidRPr="00B87FF8" w:rsidRDefault="00DC3F06" w:rsidP="00AF149B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B87FF8">
              <w:rPr>
                <w:color w:val="7030A0"/>
                <w:sz w:val="20"/>
                <w:szCs w:val="20"/>
              </w:rPr>
              <w:t xml:space="preserve"> </w:t>
            </w:r>
            <w:r w:rsidR="00A84749" w:rsidRPr="00B87FF8">
              <w:rPr>
                <w:color w:val="7030A0"/>
                <w:sz w:val="20"/>
                <w:szCs w:val="20"/>
              </w:rPr>
              <w:t xml:space="preserve">запросов </w:t>
            </w:r>
            <w:r w:rsidRPr="00B87FF8">
              <w:rPr>
                <w:color w:val="7030A0"/>
                <w:sz w:val="20"/>
                <w:szCs w:val="20"/>
              </w:rPr>
              <w:t>in (ERRPROC, REFUSEDATE)</w:t>
            </w:r>
          </w:p>
        </w:tc>
        <w:tc>
          <w:tcPr>
            <w:tcW w:w="6663" w:type="dxa"/>
          </w:tcPr>
          <w:p w:rsidR="00DC3F06" w:rsidRPr="00B87FF8" w:rsidRDefault="00DC3F06" w:rsidP="00AF149B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 xml:space="preserve">Статус </w:t>
            </w:r>
            <w:r w:rsidR="00A84749" w:rsidRPr="00B87FF8">
              <w:rPr>
                <w:color w:val="7030A0"/>
                <w:sz w:val="20"/>
                <w:szCs w:val="20"/>
              </w:rPr>
              <w:t xml:space="preserve">запросов </w:t>
            </w:r>
            <w:r w:rsidRPr="00B560EB">
              <w:rPr>
                <w:color w:val="7030A0"/>
                <w:sz w:val="20"/>
                <w:szCs w:val="20"/>
              </w:rPr>
              <w:t>= CONTROL</w:t>
            </w:r>
          </w:p>
        </w:tc>
      </w:tr>
      <w:tr w:rsidR="00DC3F06" w:rsidRPr="00B560EB" w:rsidTr="00A84749"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6663" w:type="dxa"/>
          </w:tcPr>
          <w:p w:rsidR="00DC3F06" w:rsidRPr="00120AF7" w:rsidRDefault="00DC3F06" w:rsidP="00AF149B">
            <w:pPr>
              <w:rPr>
                <w:color w:val="7030A0"/>
                <w:sz w:val="20"/>
                <w:szCs w:val="20"/>
                <w:lang w:val="en-US"/>
              </w:rPr>
            </w:pPr>
            <w:r w:rsidRPr="00120AF7">
              <w:rPr>
                <w:color w:val="7030A0"/>
                <w:sz w:val="20"/>
                <w:szCs w:val="20"/>
              </w:rPr>
              <w:t>USER_CHNG</w:t>
            </w:r>
            <w:r>
              <w:rPr>
                <w:color w:val="7030A0"/>
                <w:sz w:val="20"/>
                <w:szCs w:val="20"/>
              </w:rPr>
              <w:t xml:space="preserve"> = </w:t>
            </w:r>
            <w:proofErr w:type="spellStart"/>
            <w:r>
              <w:rPr>
                <w:color w:val="7030A0"/>
                <w:sz w:val="20"/>
                <w:szCs w:val="20"/>
              </w:rPr>
              <w:t>login</w:t>
            </w:r>
            <w:proofErr w:type="spellEnd"/>
          </w:p>
        </w:tc>
      </w:tr>
      <w:tr w:rsidR="00DC3F06" w:rsidRPr="00A056D1" w:rsidTr="00A84749"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6663" w:type="dxa"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  <w:r w:rsidRPr="00A056D1">
              <w:rPr>
                <w:color w:val="7030A0"/>
                <w:sz w:val="20"/>
                <w:szCs w:val="20"/>
              </w:rPr>
              <w:t>Создание истории c установкой INVISIBLE = 3</w:t>
            </w:r>
          </w:p>
        </w:tc>
      </w:tr>
      <w:tr w:rsidR="00DC3F06" w:rsidRPr="00FA7396" w:rsidTr="00A84749">
        <w:tc>
          <w:tcPr>
            <w:tcW w:w="1129" w:type="dxa"/>
            <w:vMerge w:val="restart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 </w:t>
            </w:r>
            <w:proofErr w:type="spellStart"/>
            <w:r>
              <w:rPr>
                <w:sz w:val="20"/>
                <w:szCs w:val="20"/>
                <w:lang w:val="en-US"/>
              </w:rPr>
              <w:t>шаг</w:t>
            </w:r>
            <w:proofErr w:type="spellEnd"/>
          </w:p>
        </w:tc>
        <w:tc>
          <w:tcPr>
            <w:tcW w:w="1701" w:type="dxa"/>
            <w:vMerge w:val="restart"/>
          </w:tcPr>
          <w:p w:rsidR="00DC3F06" w:rsidRDefault="00DC3F06" w:rsidP="00AF149B">
            <w:pPr>
              <w:ind w:left="34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WAITDATE</w:t>
            </w:r>
          </w:p>
          <w:p w:rsidR="00DC3F06" w:rsidRDefault="00DC3F06" w:rsidP="00AF149B">
            <w:pPr>
              <w:ind w:left="34"/>
              <w:rPr>
                <w:sz w:val="20"/>
              </w:rPr>
            </w:pP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PROCDATE</w:t>
            </w:r>
          </w:p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  <w:r>
              <w:rPr>
                <w:sz w:val="20"/>
                <w:lang w:val="en-US"/>
              </w:rPr>
              <w:t>SIGNEDDATE</w:t>
            </w:r>
          </w:p>
        </w:tc>
        <w:tc>
          <w:tcPr>
            <w:tcW w:w="2127" w:type="dxa"/>
            <w:vMerge w:val="restart"/>
          </w:tcPr>
          <w:p w:rsidR="00DC3F0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Подтвердить дату</w:t>
            </w:r>
          </w:p>
        </w:tc>
        <w:tc>
          <w:tcPr>
            <w:tcW w:w="3401" w:type="dxa"/>
          </w:tcPr>
          <w:p w:rsidR="00DC3F06" w:rsidRPr="00ED57FA" w:rsidRDefault="00DC3F06" w:rsidP="00AF149B">
            <w:pPr>
              <w:ind w:left="34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Pr="00FA739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WAITDATE</w:t>
            </w:r>
          </w:p>
        </w:tc>
        <w:tc>
          <w:tcPr>
            <w:tcW w:w="6663" w:type="dxa"/>
            <w:vMerge w:val="restart"/>
          </w:tcPr>
          <w:p w:rsidR="00DC3F06" w:rsidRPr="00EA5136" w:rsidRDefault="00DC3F06" w:rsidP="00253B8E">
            <w:pPr>
              <w:pStyle w:val="a4"/>
              <w:numPr>
                <w:ilvl w:val="0"/>
                <w:numId w:val="63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Ошибок нет: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0,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= '',</w:t>
            </w:r>
          </w:p>
          <w:p w:rsidR="00DC3F06" w:rsidRPr="00EA5136" w:rsidRDefault="00DC3F06" w:rsidP="00AF149B">
            <w:pPr>
              <w:ind w:left="3152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 xml:space="preserve">= </w:t>
            </w:r>
            <w:r w:rsidRPr="00BA08DD">
              <w:rPr>
                <w:sz w:val="20"/>
                <w:szCs w:val="20"/>
              </w:rPr>
              <w:t>COMPLETED</w:t>
            </w:r>
            <w:r w:rsidRPr="00EA5136">
              <w:rPr>
                <w:sz w:val="20"/>
                <w:szCs w:val="20"/>
                <w:lang w:val="en-US"/>
              </w:rPr>
              <w:t xml:space="preserve">, </w:t>
            </w:r>
          </w:p>
          <w:p w:rsidR="00DC3F06" w:rsidRPr="00EA5136" w:rsidRDefault="00DC3F06" w:rsidP="00253B8E">
            <w:pPr>
              <w:pStyle w:val="a4"/>
              <w:numPr>
                <w:ilvl w:val="0"/>
                <w:numId w:val="63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Ошибки есть: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DC3F06" w:rsidRPr="00EA5136" w:rsidRDefault="00DC3F06" w:rsidP="00AF149B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 xml:space="preserve">= </w:t>
            </w:r>
            <w:r w:rsidRPr="00BA08DD">
              <w:rPr>
                <w:sz w:val="20"/>
                <w:szCs w:val="20"/>
              </w:rPr>
              <w:t>ERRPROCDATE</w:t>
            </w:r>
          </w:p>
        </w:tc>
      </w:tr>
      <w:tr w:rsidR="00DC3F06" w:rsidRPr="00FA7396" w:rsidTr="00A84749">
        <w:trPr>
          <w:trHeight w:val="406"/>
        </w:trPr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Default="00DC3F06" w:rsidP="00253B8E">
            <w:pPr>
              <w:pStyle w:val="a4"/>
              <w:numPr>
                <w:ilvl w:val="0"/>
                <w:numId w:val="63"/>
              </w:numPr>
              <w:ind w:left="1310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текущую</w:t>
            </w:r>
          </w:p>
        </w:tc>
        <w:tc>
          <w:tcPr>
            <w:tcW w:w="6663" w:type="dxa"/>
            <w:vMerge/>
          </w:tcPr>
          <w:p w:rsidR="00DC3F06" w:rsidRPr="00BA08DD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Default="00DC3F06" w:rsidP="00253B8E">
            <w:pPr>
              <w:pStyle w:val="a4"/>
              <w:numPr>
                <w:ilvl w:val="0"/>
                <w:numId w:val="63"/>
              </w:numPr>
              <w:ind w:left="1310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архивную</w:t>
            </w:r>
          </w:p>
        </w:tc>
        <w:tc>
          <w:tcPr>
            <w:tcW w:w="6663" w:type="dxa"/>
            <w:vMerge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</w:p>
        </w:tc>
      </w:tr>
      <w:tr w:rsidR="00DC3F06" w:rsidRPr="00FA7396" w:rsidTr="00A84749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Вернуть на доработку</w:t>
            </w:r>
          </w:p>
        </w:tc>
        <w:tc>
          <w:tcPr>
            <w:tcW w:w="3401" w:type="dxa"/>
            <w:vMerge w:val="restart"/>
          </w:tcPr>
          <w:p w:rsidR="00DC3F06" w:rsidRPr="00ED57FA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&lt;&gt;</w:t>
            </w:r>
            <w:r w:rsidRPr="00FA73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lang w:val="en-US"/>
              </w:rPr>
              <w:t>SIGNEDDATE</w:t>
            </w:r>
          </w:p>
        </w:tc>
        <w:tc>
          <w:tcPr>
            <w:tcW w:w="6663" w:type="dxa"/>
          </w:tcPr>
          <w:p w:rsidR="00DC3F06" w:rsidRPr="00BA08DD" w:rsidRDefault="00DC3F06" w:rsidP="00AF149B">
            <w:pPr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 w:rsidR="00A84749">
              <w:rPr>
                <w:sz w:val="20"/>
                <w:szCs w:val="20"/>
              </w:rPr>
              <w:t>запросов</w:t>
            </w:r>
            <w:r w:rsidR="00A84749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  <w:lang w:val="en-US"/>
              </w:rPr>
              <w:t>REFUSEDATE</w:t>
            </w:r>
          </w:p>
        </w:tc>
      </w:tr>
      <w:tr w:rsidR="00DC3F06" w:rsidRPr="00B97B75" w:rsidTr="00A84749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DC3F06" w:rsidRPr="00B97B75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CA723F">
              <w:rPr>
                <w:sz w:val="20"/>
                <w:szCs w:val="20"/>
                <w:lang w:val="en-US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</w:p>
        </w:tc>
      </w:tr>
    </w:tbl>
    <w:p w:rsidR="00DC3F06" w:rsidRDefault="00DC3F06">
      <w:pPr>
        <w:rPr>
          <w:sz w:val="20"/>
        </w:rPr>
      </w:pPr>
      <w:r>
        <w:rPr>
          <w:sz w:val="20"/>
        </w:rPr>
        <w:br w:type="page"/>
      </w:r>
    </w:p>
    <w:p w:rsidR="00DC3F06" w:rsidRPr="00B87FF8" w:rsidRDefault="00DC3F06" w:rsidP="00B87FF8">
      <w:pPr>
        <w:pStyle w:val="1"/>
        <w:spacing w:before="0" w:after="240"/>
        <w:jc w:val="center"/>
        <w:rPr>
          <w:b/>
          <w:sz w:val="24"/>
          <w:szCs w:val="24"/>
        </w:rPr>
      </w:pPr>
      <w:r w:rsidRPr="00B87FF8">
        <w:rPr>
          <w:color w:val="auto"/>
          <w:sz w:val="24"/>
          <w:szCs w:val="24"/>
        </w:rPr>
        <w:lastRenderedPageBreak/>
        <w:t>Приложение 3</w:t>
      </w:r>
      <w:r w:rsidR="00A84749" w:rsidRPr="00B87FF8">
        <w:rPr>
          <w:sz w:val="24"/>
          <w:szCs w:val="24"/>
        </w:rPr>
        <w:t>.</w:t>
      </w:r>
      <w:r w:rsidR="00A84749">
        <w:rPr>
          <w:sz w:val="24"/>
          <w:szCs w:val="24"/>
        </w:rPr>
        <w:t xml:space="preserve"> </w:t>
      </w:r>
      <w:r w:rsidR="005E1798" w:rsidRPr="00B87FF8">
        <w:rPr>
          <w:b/>
          <w:sz w:val="24"/>
          <w:szCs w:val="24"/>
        </w:rPr>
        <w:t xml:space="preserve">Схема </w:t>
      </w:r>
      <w:r w:rsidRPr="00B87FF8">
        <w:rPr>
          <w:b/>
          <w:sz w:val="24"/>
          <w:szCs w:val="24"/>
        </w:rPr>
        <w:t>ввод</w:t>
      </w:r>
      <w:r w:rsidR="005E1798" w:rsidRPr="00B87FF8">
        <w:rPr>
          <w:b/>
          <w:sz w:val="24"/>
          <w:szCs w:val="24"/>
        </w:rPr>
        <w:t>а</w:t>
      </w:r>
      <w:r w:rsidRPr="00B87FF8">
        <w:rPr>
          <w:b/>
          <w:sz w:val="24"/>
          <w:szCs w:val="24"/>
        </w:rPr>
        <w:t xml:space="preserve"> и авторизаци</w:t>
      </w:r>
      <w:r w:rsidR="005E1798" w:rsidRPr="00B87FF8">
        <w:rPr>
          <w:b/>
          <w:sz w:val="24"/>
          <w:szCs w:val="24"/>
        </w:rPr>
        <w:t>и операций, созданных вручную</w:t>
      </w:r>
    </w:p>
    <w:tbl>
      <w:tblPr>
        <w:tblStyle w:val="a5"/>
        <w:tblW w:w="15021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127"/>
        <w:gridCol w:w="3401"/>
        <w:gridCol w:w="6663"/>
      </w:tblGrid>
      <w:tr w:rsidR="00DC3F06" w:rsidRPr="00FA7396" w:rsidTr="00B87FF8">
        <w:trPr>
          <w:trHeight w:val="621"/>
          <w:tblHeader/>
        </w:trPr>
        <w:tc>
          <w:tcPr>
            <w:tcW w:w="1129" w:type="dxa"/>
            <w:shd w:val="clear" w:color="auto" w:fill="D9D9D9" w:themeFill="background1" w:themeFillShade="D9"/>
          </w:tcPr>
          <w:p w:rsidR="00DC3F06" w:rsidRPr="00FA7396" w:rsidRDefault="00DC3F06" w:rsidP="00AF149B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Шаг обработки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C3F06" w:rsidRPr="00EA5136" w:rsidRDefault="00DC3F06" w:rsidP="00AF1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Доступные статусы</w:t>
            </w:r>
            <w:r>
              <w:rPr>
                <w:sz w:val="20"/>
                <w:szCs w:val="20"/>
              </w:rPr>
              <w:t xml:space="preserve"> на шаге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DC3F06" w:rsidRPr="00FA7396" w:rsidRDefault="00DC3F06" w:rsidP="00AF149B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Действия с </w:t>
            </w:r>
            <w:r>
              <w:rPr>
                <w:sz w:val="20"/>
                <w:szCs w:val="20"/>
              </w:rPr>
              <w:t>запросом на операцию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DC3F06" w:rsidRPr="00FA7396" w:rsidRDefault="00DC3F06" w:rsidP="00AF149B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Условия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DC3F06" w:rsidRPr="00EA5136" w:rsidRDefault="00DC3F06" w:rsidP="00AF149B">
            <w:pPr>
              <w:jc w:val="center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Результат</w:t>
            </w:r>
          </w:p>
        </w:tc>
      </w:tr>
      <w:tr w:rsidR="00DC3F06" w:rsidRPr="00FA7396" w:rsidTr="00B87FF8">
        <w:tc>
          <w:tcPr>
            <w:tcW w:w="1129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1 шаг</w:t>
            </w:r>
          </w:p>
        </w:tc>
        <w:tc>
          <w:tcPr>
            <w:tcW w:w="1701" w:type="dxa"/>
            <w:vMerge w:val="restart"/>
          </w:tcPr>
          <w:p w:rsidR="00DC3F0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</w:t>
            </w:r>
          </w:p>
          <w:p w:rsidR="00DC3F06" w:rsidRDefault="00DC3F06" w:rsidP="00AF149B">
            <w:pPr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REFUSE</w:t>
            </w:r>
          </w:p>
          <w:p w:rsidR="00DC3F06" w:rsidRPr="00417D94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</w:t>
            </w:r>
            <w:r w:rsidRPr="00FA739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1" w:type="dxa"/>
            <w:vMerge w:val="restart"/>
          </w:tcPr>
          <w:p w:rsidR="00DC3F06" w:rsidRPr="00417D94" w:rsidRDefault="00DC3F06" w:rsidP="00AF149B">
            <w:pPr>
              <w:rPr>
                <w:sz w:val="20"/>
                <w:szCs w:val="20"/>
              </w:rPr>
            </w:pPr>
            <w:r w:rsidRPr="00417D94">
              <w:rPr>
                <w:sz w:val="20"/>
                <w:szCs w:val="20"/>
              </w:rPr>
              <w:t xml:space="preserve">Выполнена </w:t>
            </w:r>
            <w:r>
              <w:rPr>
                <w:sz w:val="20"/>
                <w:szCs w:val="20"/>
              </w:rPr>
              <w:t>проверка на валидацию, запрос на операцию сохранен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</w:t>
            </w:r>
            <w:r w:rsidRPr="00964903">
              <w:rPr>
                <w:sz w:val="20"/>
                <w:szCs w:val="20"/>
              </w:rPr>
              <w:t>INPUT</w:t>
            </w:r>
          </w:p>
        </w:tc>
      </w:tr>
      <w:tr w:rsidR="00DC3F06" w:rsidRPr="00FA7396" w:rsidTr="00B87FF8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DC3F06" w:rsidRPr="00417D94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DC3F06" w:rsidRPr="005F232A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CONTROL</w:t>
            </w:r>
            <w:r w:rsidRPr="00EA5136">
              <w:rPr>
                <w:sz w:val="20"/>
                <w:szCs w:val="20"/>
              </w:rPr>
              <w:t>, е</w:t>
            </w:r>
            <w:r w:rsidRPr="005F232A">
              <w:rPr>
                <w:sz w:val="20"/>
                <w:szCs w:val="20"/>
              </w:rPr>
              <w:t>сли сразу же передан на подпись</w:t>
            </w:r>
          </w:p>
        </w:tc>
      </w:tr>
      <w:tr w:rsidR="00DC3F06" w:rsidRPr="00964903" w:rsidTr="00B87FF8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</w:t>
            </w:r>
          </w:p>
        </w:tc>
        <w:tc>
          <w:tcPr>
            <w:tcW w:w="3401" w:type="dxa"/>
            <w:vMerge w:val="restart"/>
          </w:tcPr>
          <w:p w:rsidR="00DC3F06" w:rsidRDefault="00DC3F06" w:rsidP="00AF149B">
            <w:pPr>
              <w:ind w:left="34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Статус</w:t>
            </w:r>
            <w:r w:rsidRPr="005F23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любой</w:t>
            </w:r>
          </w:p>
          <w:p w:rsidR="00DC3F06" w:rsidRPr="005F232A" w:rsidRDefault="00DC3F06" w:rsidP="00AF149B">
            <w:pPr>
              <w:ind w:left="1309"/>
              <w:rPr>
                <w:sz w:val="20"/>
                <w:szCs w:val="20"/>
              </w:rPr>
            </w:pPr>
            <w:r w:rsidRPr="005F23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 w:rsidRPr="005F232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INPUT</w:t>
            </w:r>
            <w:r w:rsidRPr="005F232A">
              <w:rPr>
                <w:sz w:val="20"/>
              </w:rPr>
              <w:t xml:space="preserve">, </w:t>
            </w:r>
            <w:r>
              <w:rPr>
                <w:sz w:val="20"/>
                <w:szCs w:val="20"/>
              </w:rPr>
              <w:t>REFUSE</w:t>
            </w:r>
            <w:r w:rsidRPr="005F232A">
              <w:rPr>
                <w:sz w:val="20"/>
                <w:szCs w:val="20"/>
              </w:rPr>
              <w:t>)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</w:t>
            </w:r>
            <w:r w:rsidRPr="00964903">
              <w:rPr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 xml:space="preserve"> (для REFUSE очистка полей описания ошибок)</w:t>
            </w:r>
          </w:p>
        </w:tc>
      </w:tr>
      <w:tr w:rsidR="00DC3F06" w:rsidRPr="005F232A" w:rsidTr="00B87FF8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DC3F06" w:rsidRPr="005F232A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CONTROL</w:t>
            </w:r>
            <w:r w:rsidRPr="00EA5136">
              <w:rPr>
                <w:sz w:val="20"/>
                <w:szCs w:val="20"/>
              </w:rPr>
              <w:t>, е</w:t>
            </w:r>
            <w:r w:rsidRPr="005F232A">
              <w:rPr>
                <w:sz w:val="20"/>
                <w:szCs w:val="20"/>
              </w:rPr>
              <w:t>сли сразу же передан на подпись</w:t>
            </w:r>
          </w:p>
        </w:tc>
      </w:tr>
      <w:tr w:rsidR="00DC3F06" w:rsidRPr="005F232A" w:rsidTr="00B87FF8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C60A44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</w:t>
            </w:r>
            <w:r>
              <w:rPr>
                <w:sz w:val="20"/>
                <w:szCs w:val="20"/>
              </w:rPr>
              <w:t>й</w:t>
            </w:r>
            <w:r w:rsidRPr="00C60A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История не создается</w:t>
            </w:r>
          </w:p>
        </w:tc>
      </w:tr>
      <w:tr w:rsidR="00DC3F06" w:rsidRPr="005F232A" w:rsidTr="00B87FF8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C60A44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</w:t>
            </w:r>
            <w:r>
              <w:rPr>
                <w:sz w:val="20"/>
                <w:szCs w:val="20"/>
              </w:rPr>
              <w:t>ой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CA723F">
              <w:rPr>
                <w:sz w:val="20"/>
                <w:szCs w:val="20"/>
                <w:lang w:val="en-US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</w:p>
        </w:tc>
      </w:tr>
      <w:tr w:rsidR="00DC3F06" w:rsidRPr="00964903" w:rsidTr="00B87FF8">
        <w:tc>
          <w:tcPr>
            <w:tcW w:w="1129" w:type="dxa"/>
            <w:vMerge/>
          </w:tcPr>
          <w:p w:rsidR="00DC3F06" w:rsidRPr="005F232A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5F232A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Удаление </w:t>
            </w:r>
          </w:p>
        </w:tc>
        <w:tc>
          <w:tcPr>
            <w:tcW w:w="3401" w:type="dxa"/>
          </w:tcPr>
          <w:p w:rsidR="00DC3F06" w:rsidRDefault="00DC3F06" w:rsidP="00AF149B">
            <w:pPr>
              <w:ind w:left="34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Статус</w:t>
            </w:r>
            <w:r w:rsidRPr="005F23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любой</w:t>
            </w:r>
          </w:p>
          <w:p w:rsidR="00DC3F06" w:rsidRPr="005F232A" w:rsidRDefault="00DC3F06" w:rsidP="00AF149B">
            <w:pPr>
              <w:ind w:left="1309"/>
              <w:rPr>
                <w:sz w:val="20"/>
                <w:szCs w:val="20"/>
              </w:rPr>
            </w:pPr>
            <w:r w:rsidRPr="005F23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 w:rsidRPr="005F232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INPUT</w:t>
            </w:r>
            <w:r w:rsidRPr="005F232A">
              <w:rPr>
                <w:sz w:val="20"/>
              </w:rPr>
              <w:t xml:space="preserve">, </w:t>
            </w:r>
            <w:r>
              <w:rPr>
                <w:sz w:val="20"/>
                <w:szCs w:val="20"/>
              </w:rPr>
              <w:t>REFUSE</w:t>
            </w:r>
            <w:r w:rsidRPr="005F232A">
              <w:rPr>
                <w:sz w:val="20"/>
                <w:szCs w:val="20"/>
              </w:rPr>
              <w:t>)</w:t>
            </w:r>
          </w:p>
        </w:tc>
        <w:tc>
          <w:tcPr>
            <w:tcW w:w="6663" w:type="dxa"/>
          </w:tcPr>
          <w:p w:rsidR="00DC3F06" w:rsidRPr="00964903" w:rsidRDefault="00DC3F06" w:rsidP="00AF149B">
            <w:pPr>
              <w:rPr>
                <w:sz w:val="20"/>
                <w:szCs w:val="20"/>
              </w:rPr>
            </w:pPr>
          </w:p>
        </w:tc>
      </w:tr>
      <w:tr w:rsidR="00DC3F06" w:rsidRPr="00FA7396" w:rsidTr="00B87FF8">
        <w:tc>
          <w:tcPr>
            <w:tcW w:w="1129" w:type="dxa"/>
            <w:vMerge/>
          </w:tcPr>
          <w:p w:rsidR="00DC3F06" w:rsidRPr="00964903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964903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964903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C60A44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</w:t>
            </w:r>
            <w:r>
              <w:rPr>
                <w:sz w:val="20"/>
                <w:szCs w:val="20"/>
              </w:rPr>
              <w:t>й</w:t>
            </w:r>
            <w:r w:rsidRPr="00C60A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Удаление через DELETE</w:t>
            </w:r>
          </w:p>
        </w:tc>
      </w:tr>
      <w:tr w:rsidR="00DC3F06" w:rsidRPr="00FA7396" w:rsidTr="00B87FF8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C60A44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</w:t>
            </w:r>
            <w:r>
              <w:rPr>
                <w:sz w:val="20"/>
                <w:szCs w:val="20"/>
              </w:rPr>
              <w:t>ой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Удаление через UPDATE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EA5136">
              <w:rPr>
                <w:sz w:val="20"/>
                <w:szCs w:val="20"/>
                <w:lang w:val="en-US"/>
              </w:rPr>
              <w:t>INVISIBLE</w:t>
            </w:r>
            <w:r w:rsidRPr="00EA5136">
              <w:rPr>
                <w:sz w:val="20"/>
                <w:szCs w:val="20"/>
              </w:rPr>
              <w:t xml:space="preserve"> = 1</w:t>
            </w:r>
          </w:p>
        </w:tc>
      </w:tr>
      <w:tr w:rsidR="00DC3F06" w:rsidRPr="00FA7396" w:rsidTr="00B87FF8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  <w:lang w:val="en-US"/>
              </w:rPr>
              <w:t>Передача на подпись</w:t>
            </w:r>
          </w:p>
        </w:tc>
        <w:tc>
          <w:tcPr>
            <w:tcW w:w="3401" w:type="dxa"/>
          </w:tcPr>
          <w:p w:rsidR="00DC3F06" w:rsidRPr="00964903" w:rsidRDefault="00DC3F06" w:rsidP="00AF149B">
            <w:pPr>
              <w:rPr>
                <w:sz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FA7396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CONTROL</w:t>
            </w:r>
          </w:p>
        </w:tc>
      </w:tr>
      <w:tr w:rsidR="00DC3F06" w:rsidRPr="00FA7396" w:rsidTr="00B87FF8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DC3F06" w:rsidRPr="00C60A44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</w:t>
            </w:r>
            <w:r>
              <w:rPr>
                <w:sz w:val="20"/>
                <w:szCs w:val="20"/>
              </w:rPr>
              <w:t>й</w:t>
            </w:r>
            <w:r w:rsidRPr="00C60A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История не создается</w:t>
            </w:r>
          </w:p>
        </w:tc>
      </w:tr>
      <w:tr w:rsidR="00DC3F06" w:rsidRPr="00FA7396" w:rsidTr="00B87FF8">
        <w:tc>
          <w:tcPr>
            <w:tcW w:w="1129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FA739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DC3F06" w:rsidRPr="00C60A44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</w:t>
            </w:r>
            <w:r>
              <w:rPr>
                <w:sz w:val="20"/>
                <w:szCs w:val="20"/>
              </w:rPr>
              <w:t>ой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CA723F">
              <w:rPr>
                <w:sz w:val="20"/>
                <w:szCs w:val="20"/>
                <w:lang w:val="en-US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</w:p>
        </w:tc>
      </w:tr>
      <w:tr w:rsidR="00DC3F06" w:rsidRPr="00FA7396" w:rsidTr="00B87FF8">
        <w:trPr>
          <w:trHeight w:val="392"/>
        </w:trPr>
        <w:tc>
          <w:tcPr>
            <w:tcW w:w="1129" w:type="dxa"/>
            <w:vMerge w:val="restart"/>
          </w:tcPr>
          <w:p w:rsidR="00DC3F06" w:rsidRPr="00FA739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шаг</w:t>
            </w:r>
          </w:p>
        </w:tc>
        <w:tc>
          <w:tcPr>
            <w:tcW w:w="1701" w:type="dxa"/>
            <w:vMerge w:val="restart"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 w:rsidRPr="0075110D">
              <w:rPr>
                <w:sz w:val="20"/>
                <w:szCs w:val="20"/>
                <w:lang w:val="en-US"/>
              </w:rPr>
              <w:t>CONTROL</w:t>
            </w:r>
          </w:p>
          <w:p w:rsidR="00DC3F0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ERRPROC</w:t>
            </w:r>
          </w:p>
          <w:p w:rsidR="00DC3F06" w:rsidRPr="0075110D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 w:rsidRPr="0075110D">
              <w:rPr>
                <w:sz w:val="20"/>
                <w:szCs w:val="20"/>
                <w:lang w:val="en-US"/>
              </w:rPr>
              <w:t>ERRSRV</w:t>
            </w:r>
          </w:p>
          <w:p w:rsidR="00DC3F06" w:rsidRPr="00964903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 w:rsidRPr="006D3B77">
              <w:rPr>
                <w:sz w:val="20"/>
                <w:lang w:val="en-US"/>
              </w:rPr>
              <w:t>REFUSE</w:t>
            </w:r>
            <w:r>
              <w:rPr>
                <w:sz w:val="20"/>
                <w:lang w:val="en-US"/>
              </w:rPr>
              <w:t>SRV</w:t>
            </w:r>
          </w:p>
          <w:p w:rsidR="00DC3F0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REFUSEDATE</w:t>
            </w:r>
          </w:p>
          <w:p w:rsidR="00DC3F06" w:rsidRPr="00EA5136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SIGNED</w:t>
            </w:r>
          </w:p>
        </w:tc>
        <w:tc>
          <w:tcPr>
            <w:tcW w:w="2127" w:type="dxa"/>
            <w:vMerge w:val="restart"/>
          </w:tcPr>
          <w:p w:rsidR="00DC3F0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Подписание</w:t>
            </w:r>
          </w:p>
        </w:tc>
        <w:tc>
          <w:tcPr>
            <w:tcW w:w="3401" w:type="dxa"/>
          </w:tcPr>
          <w:p w:rsidR="00DC3F06" w:rsidRDefault="00DC3F06" w:rsidP="00AF149B">
            <w:pPr>
              <w:ind w:left="1451" w:hanging="1451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FA7396">
              <w:rPr>
                <w:sz w:val="20"/>
                <w:szCs w:val="20"/>
              </w:rPr>
              <w:t>= CONTROL</w:t>
            </w:r>
          </w:p>
          <w:p w:rsidR="00DC3F06" w:rsidRPr="002A3D2D" w:rsidRDefault="00DC3F06" w:rsidP="00AF149B">
            <w:pPr>
              <w:ind w:left="1451" w:hanging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проводки</w:t>
            </w:r>
            <w:r w:rsidRPr="002A3D2D">
              <w:rPr>
                <w:sz w:val="20"/>
                <w:szCs w:val="20"/>
              </w:rPr>
              <w:t>: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</w:p>
        </w:tc>
      </w:tr>
      <w:tr w:rsidR="00DC3F06" w:rsidRPr="00FA7396" w:rsidTr="00B87FF8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417D94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FA7396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текущая</w:t>
            </w:r>
          </w:p>
        </w:tc>
        <w:tc>
          <w:tcPr>
            <w:tcW w:w="6663" w:type="dxa"/>
          </w:tcPr>
          <w:p w:rsidR="00DC3F06" w:rsidRPr="00EA5136" w:rsidRDefault="00DC3F06" w:rsidP="00253B8E">
            <w:pPr>
              <w:pStyle w:val="a4"/>
              <w:numPr>
                <w:ilvl w:val="0"/>
                <w:numId w:val="63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Ошибок нет: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0,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= '',</w:t>
            </w:r>
          </w:p>
          <w:p w:rsidR="00DC3F06" w:rsidRPr="00EA5136" w:rsidRDefault="00DC3F06" w:rsidP="00AF149B">
            <w:pPr>
              <w:ind w:left="3152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 xml:space="preserve">= COMPLETED, </w:t>
            </w:r>
          </w:p>
          <w:p w:rsidR="00DC3F06" w:rsidRPr="00EA5136" w:rsidRDefault="00DC3F06" w:rsidP="00253B8E">
            <w:pPr>
              <w:pStyle w:val="a4"/>
              <w:numPr>
                <w:ilvl w:val="0"/>
                <w:numId w:val="63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Ошибки есть: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DC3F06" w:rsidRPr="005E1798" w:rsidRDefault="00DC3F06" w:rsidP="00AF149B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5E17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5E1798">
              <w:rPr>
                <w:sz w:val="20"/>
                <w:szCs w:val="20"/>
              </w:rPr>
              <w:t xml:space="preserve">= </w:t>
            </w:r>
            <w:r w:rsidRPr="00EA5136">
              <w:rPr>
                <w:sz w:val="20"/>
                <w:szCs w:val="20"/>
                <w:lang w:val="en-US"/>
              </w:rPr>
              <w:t>ERRPROC</w:t>
            </w:r>
          </w:p>
          <w:p w:rsidR="00DC3F06" w:rsidRDefault="00DC3F06" w:rsidP="00AF149B">
            <w:pPr>
              <w:ind w:left="1370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2</w:t>
            </w:r>
            <w:r w:rsidRPr="00EA5136">
              <w:rPr>
                <w:sz w:val="20"/>
                <w:szCs w:val="20"/>
              </w:rPr>
              <w:t xml:space="preserve">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DC3F06" w:rsidRPr="00253B8E" w:rsidRDefault="00DC3F06" w:rsidP="00AF149B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253B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253B8E">
              <w:rPr>
                <w:sz w:val="20"/>
                <w:szCs w:val="20"/>
              </w:rPr>
              <w:t xml:space="preserve"> = </w:t>
            </w:r>
            <w:r w:rsidRPr="006D3B77">
              <w:rPr>
                <w:sz w:val="20"/>
                <w:lang w:val="en-US"/>
              </w:rPr>
              <w:t>REFUSE</w:t>
            </w:r>
            <w:r>
              <w:rPr>
                <w:sz w:val="20"/>
                <w:lang w:val="en-US"/>
              </w:rPr>
              <w:t>SRV</w:t>
            </w:r>
          </w:p>
          <w:p w:rsidR="00DC3F06" w:rsidRPr="00253B8E" w:rsidRDefault="00DC3F06" w:rsidP="00AF149B">
            <w:pPr>
              <w:ind w:left="1370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  <w:lang w:val="en-US"/>
              </w:rPr>
              <w:t>ECODE</w:t>
            </w:r>
            <w:r w:rsidRPr="00253B8E">
              <w:rPr>
                <w:sz w:val="20"/>
                <w:szCs w:val="20"/>
              </w:rPr>
              <w:t xml:space="preserve"> </w:t>
            </w:r>
            <w:r w:rsidR="00FD439C" w:rsidRPr="00253B8E">
              <w:rPr>
                <w:sz w:val="20"/>
                <w:szCs w:val="20"/>
              </w:rPr>
              <w:t xml:space="preserve">= </w:t>
            </w:r>
            <w:r w:rsidRPr="00253B8E">
              <w:rPr>
                <w:sz w:val="20"/>
                <w:szCs w:val="20"/>
              </w:rPr>
              <w:t xml:space="preserve">3,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253B8E">
              <w:rPr>
                <w:sz w:val="20"/>
                <w:szCs w:val="20"/>
              </w:rPr>
              <w:t xml:space="preserve"> &lt;&gt; '',</w:t>
            </w:r>
          </w:p>
          <w:p w:rsidR="00DC3F06" w:rsidRPr="00EA5136" w:rsidRDefault="00DC3F06" w:rsidP="00AF149B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2E07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2E0797">
              <w:rPr>
                <w:sz w:val="20"/>
                <w:szCs w:val="20"/>
              </w:rPr>
              <w:t xml:space="preserve">= </w:t>
            </w:r>
            <w:r w:rsidRPr="0075110D">
              <w:rPr>
                <w:sz w:val="20"/>
                <w:szCs w:val="20"/>
                <w:lang w:val="en-US"/>
              </w:rPr>
              <w:t>ERRSRV</w:t>
            </w:r>
          </w:p>
        </w:tc>
      </w:tr>
      <w:tr w:rsidR="00DC3F06" w:rsidRPr="002A3D2D" w:rsidTr="00B87FF8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A056D1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архивная</w:t>
            </w: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WAITDATE</w:t>
            </w:r>
          </w:p>
        </w:tc>
      </w:tr>
      <w:tr w:rsidR="00DC3F06" w:rsidRPr="002A3D2D" w:rsidTr="00B87FF8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A056D1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2E0797" w:rsidRDefault="00DC3F06" w:rsidP="00AF149B">
            <w:pPr>
              <w:rPr>
                <w:sz w:val="20"/>
                <w:szCs w:val="20"/>
              </w:rPr>
            </w:pPr>
            <w:r w:rsidRPr="002E0797">
              <w:rPr>
                <w:sz w:val="20"/>
                <w:szCs w:val="20"/>
              </w:rPr>
              <w:t>USER_AU2 &lt;&gt; ''</w:t>
            </w:r>
          </w:p>
        </w:tc>
        <w:tc>
          <w:tcPr>
            <w:tcW w:w="6663" w:type="dxa"/>
          </w:tcPr>
          <w:p w:rsidR="00DC3F06" w:rsidRPr="002E0797" w:rsidRDefault="00DC3F06" w:rsidP="00AF149B">
            <w:pPr>
              <w:rPr>
                <w:sz w:val="20"/>
                <w:szCs w:val="20"/>
              </w:rPr>
            </w:pPr>
            <w:r w:rsidRPr="002E0797">
              <w:rPr>
                <w:sz w:val="20"/>
                <w:szCs w:val="20"/>
              </w:rPr>
              <w:t>Создание истории c установкой INVISIBLE = 3</w:t>
            </w:r>
            <w:r>
              <w:rPr>
                <w:sz w:val="20"/>
                <w:szCs w:val="20"/>
              </w:rPr>
              <w:t xml:space="preserve">, </w:t>
            </w:r>
            <w:r w:rsidRPr="00585F56">
              <w:rPr>
                <w:sz w:val="20"/>
                <w:szCs w:val="20"/>
              </w:rPr>
              <w:t xml:space="preserve">USER_CHNG = </w:t>
            </w:r>
            <w:proofErr w:type="spellStart"/>
            <w:r w:rsidRPr="00585F56">
              <w:rPr>
                <w:sz w:val="20"/>
                <w:szCs w:val="20"/>
              </w:rPr>
              <w:t>login</w:t>
            </w:r>
            <w:proofErr w:type="spellEnd"/>
          </w:p>
        </w:tc>
      </w:tr>
      <w:tr w:rsidR="00DC3F06" w:rsidRPr="00FA7396" w:rsidTr="00B87FF8">
        <w:trPr>
          <w:trHeight w:val="236"/>
        </w:trPr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Pr="0015677E" w:rsidRDefault="00DC3F06" w:rsidP="00AF14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  <w:lang w:val="en-US"/>
              </w:rPr>
              <w:t>озврат</w:t>
            </w:r>
            <w:r>
              <w:rPr>
                <w:sz w:val="20"/>
                <w:szCs w:val="20"/>
              </w:rPr>
              <w:t xml:space="preserve"> на доработку</w:t>
            </w:r>
          </w:p>
        </w:tc>
        <w:tc>
          <w:tcPr>
            <w:tcW w:w="3401" w:type="dxa"/>
            <w:vMerge w:val="restart"/>
          </w:tcPr>
          <w:p w:rsidR="00DC3F06" w:rsidRDefault="00DC3F06" w:rsidP="00AF149B">
            <w:pPr>
              <w:ind w:left="1451" w:hanging="1451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&lt;&gt;</w:t>
            </w:r>
            <w:r w:rsidRPr="00FA73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lang w:val="en-US"/>
              </w:rPr>
              <w:t>SIGNED</w:t>
            </w:r>
          </w:p>
        </w:tc>
        <w:tc>
          <w:tcPr>
            <w:tcW w:w="6663" w:type="dxa"/>
          </w:tcPr>
          <w:p w:rsidR="00DC3F06" w:rsidRPr="002E0797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REFUSE</w:t>
            </w:r>
          </w:p>
        </w:tc>
      </w:tr>
      <w:tr w:rsidR="00DC3F06" w:rsidRPr="00FA7396" w:rsidTr="00B87FF8">
        <w:trPr>
          <w:trHeight w:val="127"/>
        </w:trPr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15677E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  <w:vMerge/>
          </w:tcPr>
          <w:p w:rsidR="00DC3F06" w:rsidRDefault="00DC3F06" w:rsidP="00AF149B">
            <w:pPr>
              <w:ind w:left="1451" w:hanging="1451"/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CA723F">
              <w:rPr>
                <w:sz w:val="20"/>
                <w:szCs w:val="20"/>
                <w:lang w:val="en-US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  <w:r>
              <w:rPr>
                <w:sz w:val="20"/>
                <w:szCs w:val="20"/>
              </w:rPr>
              <w:t xml:space="preserve">, </w:t>
            </w:r>
            <w:r w:rsidRPr="00585F56">
              <w:rPr>
                <w:sz w:val="20"/>
                <w:szCs w:val="20"/>
              </w:rPr>
              <w:t xml:space="preserve">USER_CHNG = </w:t>
            </w:r>
            <w:proofErr w:type="spellStart"/>
            <w:r w:rsidRPr="00585F56">
              <w:rPr>
                <w:sz w:val="20"/>
                <w:szCs w:val="20"/>
              </w:rPr>
              <w:t>login</w:t>
            </w:r>
            <w:proofErr w:type="spellEnd"/>
          </w:p>
        </w:tc>
      </w:tr>
      <w:tr w:rsidR="00DC3F06" w:rsidRPr="00E35486" w:rsidTr="00B87FF8">
        <w:trPr>
          <w:trHeight w:val="151"/>
        </w:trPr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Pr="001F5195" w:rsidRDefault="00A84749" w:rsidP="00AF149B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Измен</w:t>
            </w:r>
            <w:r>
              <w:rPr>
                <w:color w:val="7030A0"/>
                <w:sz w:val="20"/>
                <w:szCs w:val="20"/>
              </w:rPr>
              <w:t>ение</w:t>
            </w:r>
            <w:r w:rsidRPr="00B560EB">
              <w:rPr>
                <w:color w:val="7030A0"/>
                <w:sz w:val="20"/>
                <w:szCs w:val="20"/>
              </w:rPr>
              <w:t xml:space="preserve"> статус</w:t>
            </w:r>
            <w:r>
              <w:rPr>
                <w:color w:val="7030A0"/>
                <w:sz w:val="20"/>
                <w:szCs w:val="20"/>
              </w:rPr>
              <w:t>а</w:t>
            </w:r>
          </w:p>
        </w:tc>
        <w:tc>
          <w:tcPr>
            <w:tcW w:w="3401" w:type="dxa"/>
          </w:tcPr>
          <w:p w:rsidR="00DC3F06" w:rsidRPr="00E35486" w:rsidRDefault="00DC3F06" w:rsidP="00AF149B">
            <w:pPr>
              <w:ind w:left="34"/>
              <w:rPr>
                <w:color w:val="7030A0"/>
                <w:sz w:val="20"/>
                <w:szCs w:val="20"/>
                <w:lang w:val="en-US"/>
              </w:rPr>
            </w:pPr>
            <w:proofErr w:type="spellStart"/>
            <w:r>
              <w:rPr>
                <w:color w:val="7030A0"/>
                <w:sz w:val="20"/>
                <w:szCs w:val="20"/>
                <w:lang w:val="en-US"/>
              </w:rPr>
              <w:t>Статус</w:t>
            </w:r>
            <w:proofErr w:type="spellEnd"/>
            <w:r>
              <w:rPr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5486">
              <w:rPr>
                <w:color w:val="7030A0"/>
                <w:sz w:val="20"/>
                <w:szCs w:val="20"/>
                <w:lang w:val="en-US"/>
              </w:rPr>
              <w:t>запроса</w:t>
            </w:r>
            <w:proofErr w:type="spellEnd"/>
            <w:r w:rsidRPr="00E35486">
              <w:rPr>
                <w:color w:val="7030A0"/>
                <w:sz w:val="20"/>
                <w:szCs w:val="20"/>
                <w:lang w:val="en-US"/>
              </w:rPr>
              <w:t xml:space="preserve"> &lt;&gt; CONTROL</w:t>
            </w:r>
          </w:p>
        </w:tc>
        <w:tc>
          <w:tcPr>
            <w:tcW w:w="6663" w:type="dxa"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  <w:r w:rsidRPr="00A056D1">
              <w:rPr>
                <w:color w:val="7030A0"/>
                <w:sz w:val="20"/>
                <w:szCs w:val="20"/>
              </w:rPr>
              <w:t>Создание истории c установкой INVISIBLE = 3</w:t>
            </w:r>
            <w:r>
              <w:rPr>
                <w:color w:val="7030A0"/>
                <w:sz w:val="20"/>
                <w:szCs w:val="20"/>
              </w:rPr>
              <w:t xml:space="preserve">, </w:t>
            </w:r>
            <w:r w:rsidRPr="00120AF7">
              <w:rPr>
                <w:color w:val="7030A0"/>
                <w:sz w:val="20"/>
                <w:szCs w:val="20"/>
              </w:rPr>
              <w:t>USER_CHNG</w:t>
            </w:r>
            <w:r>
              <w:rPr>
                <w:color w:val="7030A0"/>
                <w:sz w:val="20"/>
                <w:szCs w:val="20"/>
              </w:rPr>
              <w:t xml:space="preserve"> = </w:t>
            </w:r>
            <w:proofErr w:type="spellStart"/>
            <w:r>
              <w:rPr>
                <w:color w:val="7030A0"/>
                <w:sz w:val="20"/>
                <w:szCs w:val="20"/>
              </w:rPr>
              <w:t>login</w:t>
            </w:r>
            <w:proofErr w:type="spellEnd"/>
          </w:p>
        </w:tc>
      </w:tr>
      <w:tr w:rsidR="00DC3F06" w:rsidRPr="00BA5415" w:rsidTr="00B87FF8">
        <w:trPr>
          <w:trHeight w:val="127"/>
        </w:trPr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BA5415" w:rsidRDefault="00DC3F06" w:rsidP="00AF149B">
            <w:pPr>
              <w:rPr>
                <w:color w:val="7030A0"/>
                <w:sz w:val="20"/>
                <w:szCs w:val="20"/>
                <w:lang w:val="en-US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BA5415">
              <w:rPr>
                <w:color w:val="7030A0"/>
                <w:sz w:val="20"/>
                <w:szCs w:val="20"/>
                <w:lang w:val="en-US"/>
              </w:rPr>
              <w:t xml:space="preserve"> </w:t>
            </w:r>
            <w:r w:rsidRPr="00BA5415">
              <w:rPr>
                <w:color w:val="7030A0"/>
                <w:sz w:val="20"/>
                <w:szCs w:val="20"/>
              </w:rPr>
              <w:t>запроса</w:t>
            </w:r>
            <w:r>
              <w:rPr>
                <w:color w:val="7030A0"/>
                <w:sz w:val="20"/>
                <w:szCs w:val="20"/>
                <w:lang w:val="en-US"/>
              </w:rPr>
              <w:t xml:space="preserve"> like ERR%</w:t>
            </w:r>
          </w:p>
        </w:tc>
        <w:tc>
          <w:tcPr>
            <w:tcW w:w="6663" w:type="dxa"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  <w:lang w:val="en-US"/>
              </w:rPr>
            </w:pPr>
            <w:r w:rsidRPr="00B560EB">
              <w:rPr>
                <w:color w:val="7030A0"/>
                <w:sz w:val="20"/>
                <w:szCs w:val="20"/>
              </w:rPr>
              <w:t>Статус операций = CONTROL</w:t>
            </w:r>
          </w:p>
        </w:tc>
      </w:tr>
      <w:tr w:rsidR="00DC3F06" w:rsidRPr="0068462F" w:rsidTr="00B87FF8">
        <w:trPr>
          <w:trHeight w:val="127"/>
        </w:trPr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Default="00DC3F06" w:rsidP="00AF149B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68462F">
              <w:rPr>
                <w:color w:val="7030A0"/>
                <w:sz w:val="20"/>
                <w:szCs w:val="20"/>
              </w:rPr>
              <w:t xml:space="preserve"> </w:t>
            </w:r>
            <w:r w:rsidRPr="00BA5415">
              <w:rPr>
                <w:color w:val="7030A0"/>
                <w:sz w:val="20"/>
                <w:szCs w:val="20"/>
              </w:rPr>
              <w:t>запроса</w:t>
            </w:r>
            <w:r w:rsidRPr="0068462F">
              <w:rPr>
                <w:color w:val="7030A0"/>
                <w:sz w:val="20"/>
                <w:szCs w:val="20"/>
              </w:rPr>
              <w:t xml:space="preserve"> = </w:t>
            </w:r>
            <w:r>
              <w:rPr>
                <w:color w:val="7030A0"/>
                <w:sz w:val="20"/>
                <w:szCs w:val="20"/>
                <w:lang w:val="en-US"/>
              </w:rPr>
              <w:t>SIGNED</w:t>
            </w:r>
            <w:r>
              <w:rPr>
                <w:color w:val="7030A0"/>
                <w:sz w:val="20"/>
                <w:szCs w:val="20"/>
              </w:rPr>
              <w:t xml:space="preserve"> и</w:t>
            </w:r>
          </w:p>
          <w:p w:rsidR="00DC3F06" w:rsidRPr="0068462F" w:rsidRDefault="00DC3F06" w:rsidP="00AF149B">
            <w:pPr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 xml:space="preserve">записи в </w:t>
            </w:r>
            <w:r>
              <w:rPr>
                <w:color w:val="7030A0"/>
                <w:sz w:val="20"/>
                <w:szCs w:val="20"/>
                <w:lang w:val="en-US"/>
              </w:rPr>
              <w:t>GL</w:t>
            </w:r>
            <w:r w:rsidRPr="0068462F">
              <w:rPr>
                <w:color w:val="7030A0"/>
                <w:sz w:val="20"/>
                <w:szCs w:val="20"/>
              </w:rPr>
              <w:t>_</w:t>
            </w:r>
            <w:r>
              <w:rPr>
                <w:color w:val="7030A0"/>
                <w:sz w:val="20"/>
                <w:szCs w:val="20"/>
                <w:lang w:val="en-US"/>
              </w:rPr>
              <w:t>OPER</w:t>
            </w:r>
            <w:r>
              <w:rPr>
                <w:color w:val="7030A0"/>
                <w:sz w:val="20"/>
                <w:szCs w:val="20"/>
              </w:rPr>
              <w:t xml:space="preserve"> и PD</w:t>
            </w:r>
            <w:r w:rsidRPr="0068462F">
              <w:rPr>
                <w:color w:val="7030A0"/>
                <w:sz w:val="20"/>
                <w:szCs w:val="20"/>
              </w:rPr>
              <w:t>:</w:t>
            </w:r>
          </w:p>
        </w:tc>
        <w:tc>
          <w:tcPr>
            <w:tcW w:w="6663" w:type="dxa"/>
          </w:tcPr>
          <w:p w:rsidR="00DC3F06" w:rsidRPr="005E1798" w:rsidRDefault="00DC3F06" w:rsidP="00AF149B">
            <w:pPr>
              <w:rPr>
                <w:color w:val="7030A0"/>
                <w:sz w:val="20"/>
                <w:szCs w:val="20"/>
              </w:rPr>
            </w:pPr>
          </w:p>
        </w:tc>
      </w:tr>
      <w:tr w:rsidR="00DC3F06" w:rsidRPr="0068462F" w:rsidTr="00B87FF8">
        <w:trPr>
          <w:trHeight w:val="127"/>
        </w:trPr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68462F" w:rsidRDefault="00DC3F06" w:rsidP="00253B8E">
            <w:pPr>
              <w:pStyle w:val="a4"/>
              <w:numPr>
                <w:ilvl w:val="0"/>
                <w:numId w:val="64"/>
              </w:numPr>
              <w:ind w:left="2018" w:hanging="240"/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найдены</w:t>
            </w:r>
          </w:p>
        </w:tc>
        <w:tc>
          <w:tcPr>
            <w:tcW w:w="6663" w:type="dxa"/>
          </w:tcPr>
          <w:p w:rsidR="00DC3F06" w:rsidRPr="0068462F" w:rsidRDefault="00DC3F06" w:rsidP="00AF149B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68462F">
              <w:rPr>
                <w:color w:val="7030A0"/>
                <w:sz w:val="20"/>
                <w:szCs w:val="20"/>
              </w:rPr>
              <w:t xml:space="preserve"> запроса = </w:t>
            </w:r>
            <w:r w:rsidRPr="0068462F">
              <w:rPr>
                <w:color w:val="7030A0"/>
                <w:sz w:val="20"/>
                <w:szCs w:val="20"/>
                <w:lang w:val="en-US"/>
              </w:rPr>
              <w:t>CO</w:t>
            </w:r>
            <w:r>
              <w:rPr>
                <w:color w:val="7030A0"/>
                <w:sz w:val="20"/>
                <w:szCs w:val="20"/>
                <w:lang w:val="en-US"/>
              </w:rPr>
              <w:t>MPLETED</w:t>
            </w:r>
          </w:p>
        </w:tc>
      </w:tr>
      <w:tr w:rsidR="00DC3F06" w:rsidRPr="0068462F" w:rsidTr="00B87FF8">
        <w:trPr>
          <w:trHeight w:val="127"/>
        </w:trPr>
        <w:tc>
          <w:tcPr>
            <w:tcW w:w="1129" w:type="dxa"/>
            <w:vMerge/>
          </w:tcPr>
          <w:p w:rsidR="00DC3F06" w:rsidRPr="002A3D2D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FA739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Pr="00B560EB" w:rsidRDefault="00DC3F06" w:rsidP="00AF149B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68462F" w:rsidRDefault="00DC3F06" w:rsidP="00253B8E">
            <w:pPr>
              <w:pStyle w:val="a4"/>
              <w:numPr>
                <w:ilvl w:val="0"/>
                <w:numId w:val="64"/>
              </w:numPr>
              <w:ind w:left="2018" w:hanging="240"/>
              <w:rPr>
                <w:color w:val="7030A0"/>
                <w:sz w:val="20"/>
                <w:szCs w:val="20"/>
              </w:rPr>
            </w:pPr>
            <w:r w:rsidRPr="0068462F">
              <w:rPr>
                <w:color w:val="7030A0"/>
                <w:sz w:val="20"/>
                <w:szCs w:val="20"/>
              </w:rPr>
              <w:t>не</w:t>
            </w:r>
            <w:r>
              <w:rPr>
                <w:color w:val="7030A0"/>
                <w:sz w:val="20"/>
                <w:szCs w:val="20"/>
              </w:rPr>
              <w:t xml:space="preserve"> найдены</w:t>
            </w:r>
          </w:p>
        </w:tc>
        <w:tc>
          <w:tcPr>
            <w:tcW w:w="6663" w:type="dxa"/>
          </w:tcPr>
          <w:p w:rsidR="00DC3F06" w:rsidRDefault="00DC3F06" w:rsidP="00AF149B">
            <w:pPr>
              <w:rPr>
                <w:color w:val="7030A0"/>
                <w:sz w:val="20"/>
                <w:szCs w:val="20"/>
              </w:rPr>
            </w:pPr>
            <w:r w:rsidRPr="0068462F">
              <w:rPr>
                <w:color w:val="7030A0"/>
                <w:sz w:val="20"/>
                <w:szCs w:val="20"/>
              </w:rPr>
              <w:t>Статус запроса = CONTROL</w:t>
            </w:r>
          </w:p>
        </w:tc>
      </w:tr>
      <w:tr w:rsidR="00DC3F06" w:rsidRPr="00FA7396" w:rsidTr="00B87FF8">
        <w:tc>
          <w:tcPr>
            <w:tcW w:w="1129" w:type="dxa"/>
            <w:vMerge w:val="restart"/>
          </w:tcPr>
          <w:p w:rsidR="00DC3F06" w:rsidRPr="0068462F" w:rsidRDefault="00DC3F06" w:rsidP="00AF14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</w:t>
            </w:r>
            <w:proofErr w:type="spellStart"/>
            <w:r>
              <w:rPr>
                <w:sz w:val="20"/>
                <w:szCs w:val="20"/>
                <w:lang w:val="en-US"/>
              </w:rPr>
              <w:t>шаг</w:t>
            </w:r>
            <w:proofErr w:type="spellEnd"/>
          </w:p>
        </w:tc>
        <w:tc>
          <w:tcPr>
            <w:tcW w:w="1701" w:type="dxa"/>
            <w:vMerge w:val="restart"/>
          </w:tcPr>
          <w:p w:rsidR="00DC3F06" w:rsidRPr="0068462F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 w:rsidRPr="0068462F">
              <w:rPr>
                <w:sz w:val="20"/>
                <w:szCs w:val="20"/>
                <w:lang w:val="en-US"/>
              </w:rPr>
              <w:t>WAITDATE</w:t>
            </w:r>
          </w:p>
          <w:p w:rsidR="00DC3F06" w:rsidRPr="0068462F" w:rsidRDefault="00DC3F06" w:rsidP="00AF149B">
            <w:pPr>
              <w:ind w:left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ERR</w:t>
            </w:r>
            <w:r w:rsidRPr="0068462F">
              <w:rPr>
                <w:sz w:val="20"/>
                <w:lang w:val="en-US"/>
              </w:rPr>
              <w:t>PROCDATE</w:t>
            </w:r>
          </w:p>
          <w:p w:rsidR="00DC3F06" w:rsidRPr="0068462F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SIGNEDDATE</w:t>
            </w:r>
          </w:p>
        </w:tc>
        <w:tc>
          <w:tcPr>
            <w:tcW w:w="2127" w:type="dxa"/>
            <w:vMerge w:val="restart"/>
          </w:tcPr>
          <w:p w:rsidR="00DC3F06" w:rsidRPr="0068462F" w:rsidRDefault="00DC3F06" w:rsidP="00AF14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Подтверждение</w:t>
            </w:r>
            <w:r w:rsidRPr="0068462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даты</w:t>
            </w:r>
          </w:p>
        </w:tc>
        <w:tc>
          <w:tcPr>
            <w:tcW w:w="3401" w:type="dxa"/>
          </w:tcPr>
          <w:p w:rsidR="00DC3F06" w:rsidRPr="0068462F" w:rsidRDefault="00DC3F06" w:rsidP="00AF149B">
            <w:pPr>
              <w:ind w:left="34"/>
              <w:rPr>
                <w:sz w:val="20"/>
                <w:szCs w:val="20"/>
                <w:lang w:val="en-US"/>
              </w:rPr>
            </w:pPr>
            <w:r w:rsidRPr="00FA7396">
              <w:rPr>
                <w:sz w:val="20"/>
                <w:szCs w:val="20"/>
              </w:rPr>
              <w:t>Статус</w:t>
            </w:r>
            <w:r w:rsidRPr="0068462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68462F">
              <w:rPr>
                <w:sz w:val="20"/>
                <w:szCs w:val="20"/>
                <w:lang w:val="en-US"/>
              </w:rPr>
              <w:t xml:space="preserve"> = WAITDATE</w:t>
            </w:r>
          </w:p>
        </w:tc>
        <w:tc>
          <w:tcPr>
            <w:tcW w:w="6663" w:type="dxa"/>
            <w:vMerge w:val="restart"/>
          </w:tcPr>
          <w:p w:rsidR="00DC3F06" w:rsidRPr="005E1798" w:rsidRDefault="00DC3F06" w:rsidP="00253B8E">
            <w:pPr>
              <w:pStyle w:val="a4"/>
              <w:numPr>
                <w:ilvl w:val="0"/>
                <w:numId w:val="63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Ошибок</w:t>
            </w:r>
            <w:r w:rsidRPr="005E1798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нет</w:t>
            </w:r>
            <w:r w:rsidRPr="005E1798">
              <w:rPr>
                <w:sz w:val="20"/>
                <w:szCs w:val="20"/>
              </w:rPr>
              <w:t xml:space="preserve">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5E1798">
              <w:rPr>
                <w:sz w:val="20"/>
                <w:szCs w:val="20"/>
              </w:rPr>
              <w:t xml:space="preserve"> = 0,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5E1798">
              <w:rPr>
                <w:sz w:val="20"/>
                <w:szCs w:val="20"/>
              </w:rPr>
              <w:t xml:space="preserve"> = '',</w:t>
            </w:r>
          </w:p>
          <w:p w:rsidR="00DC3F06" w:rsidRPr="00EA5136" w:rsidRDefault="00DC3F06" w:rsidP="00AF149B">
            <w:pPr>
              <w:ind w:left="3152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 xml:space="preserve">= </w:t>
            </w:r>
            <w:r w:rsidRPr="00BA08DD">
              <w:rPr>
                <w:sz w:val="20"/>
                <w:szCs w:val="20"/>
              </w:rPr>
              <w:t>COMPLETED</w:t>
            </w:r>
            <w:r w:rsidRPr="00EA5136">
              <w:rPr>
                <w:sz w:val="20"/>
                <w:szCs w:val="20"/>
                <w:lang w:val="en-US"/>
              </w:rPr>
              <w:t xml:space="preserve">, </w:t>
            </w:r>
          </w:p>
          <w:p w:rsidR="00DC3F06" w:rsidRPr="00EA5136" w:rsidRDefault="00DC3F06" w:rsidP="00253B8E">
            <w:pPr>
              <w:pStyle w:val="a4"/>
              <w:numPr>
                <w:ilvl w:val="0"/>
                <w:numId w:val="63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Ошибки есть: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DC3F06" w:rsidRDefault="00DC3F06" w:rsidP="00AF149B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 xml:space="preserve">= </w:t>
            </w:r>
            <w:r w:rsidRPr="00BA08DD">
              <w:rPr>
                <w:sz w:val="20"/>
                <w:szCs w:val="20"/>
              </w:rPr>
              <w:t>ERRPROCDATE</w:t>
            </w:r>
          </w:p>
          <w:p w:rsidR="00DC3F06" w:rsidRPr="00EA5136" w:rsidRDefault="00DC3F06" w:rsidP="00AF149B">
            <w:pPr>
              <w:ind w:left="3152"/>
              <w:rPr>
                <w:sz w:val="20"/>
                <w:szCs w:val="20"/>
              </w:rPr>
            </w:pPr>
          </w:p>
        </w:tc>
      </w:tr>
      <w:tr w:rsidR="00DC3F06" w:rsidRPr="00FA7396" w:rsidTr="00B87FF8">
        <w:trPr>
          <w:trHeight w:val="406"/>
        </w:trPr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r w:rsidRPr="00282FC9">
              <w:rPr>
                <w:sz w:val="20"/>
                <w:szCs w:val="20"/>
              </w:rPr>
              <w:t>текущей</w:t>
            </w:r>
          </w:p>
        </w:tc>
        <w:tc>
          <w:tcPr>
            <w:tcW w:w="6663" w:type="dxa"/>
            <w:vMerge/>
          </w:tcPr>
          <w:p w:rsidR="00DC3F06" w:rsidRPr="00BA08DD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</w:tr>
      <w:tr w:rsidR="00DC3F06" w:rsidRPr="00FA7396" w:rsidTr="00B87FF8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Default="00DC3F06" w:rsidP="00253B8E">
            <w:pPr>
              <w:pStyle w:val="a4"/>
              <w:numPr>
                <w:ilvl w:val="0"/>
                <w:numId w:val="63"/>
              </w:numPr>
              <w:ind w:left="2018" w:hanging="21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архивн</w:t>
            </w:r>
            <w:r>
              <w:rPr>
                <w:sz w:val="20"/>
                <w:szCs w:val="20"/>
                <w:lang w:val="en-US"/>
              </w:rPr>
              <w:t>ой</w:t>
            </w:r>
            <w:proofErr w:type="spellEnd"/>
          </w:p>
        </w:tc>
        <w:tc>
          <w:tcPr>
            <w:tcW w:w="6663" w:type="dxa"/>
            <w:vMerge/>
          </w:tcPr>
          <w:p w:rsidR="00DC3F06" w:rsidRPr="00EA5136" w:rsidRDefault="00DC3F06" w:rsidP="00AF149B">
            <w:pPr>
              <w:rPr>
                <w:sz w:val="20"/>
                <w:szCs w:val="20"/>
              </w:rPr>
            </w:pPr>
          </w:p>
        </w:tc>
      </w:tr>
      <w:tr w:rsidR="00DC3F06" w:rsidRPr="00FA7396" w:rsidTr="00B87FF8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Default="00DC3F06" w:rsidP="00AF1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  <w:lang w:val="en-US"/>
              </w:rPr>
              <w:t>озврат</w:t>
            </w:r>
            <w:r>
              <w:rPr>
                <w:sz w:val="20"/>
                <w:szCs w:val="20"/>
              </w:rPr>
              <w:t xml:space="preserve"> на доработку</w:t>
            </w:r>
          </w:p>
        </w:tc>
        <w:tc>
          <w:tcPr>
            <w:tcW w:w="3401" w:type="dxa"/>
            <w:vMerge w:val="restart"/>
          </w:tcPr>
          <w:p w:rsidR="00DC3F06" w:rsidRPr="00ED57FA" w:rsidRDefault="00DC3F06" w:rsidP="00AF149B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&lt;&gt;</w:t>
            </w:r>
            <w:r w:rsidRPr="00FA73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lang w:val="en-US"/>
              </w:rPr>
              <w:t>SIGNEDDATE</w:t>
            </w:r>
          </w:p>
        </w:tc>
        <w:tc>
          <w:tcPr>
            <w:tcW w:w="6663" w:type="dxa"/>
          </w:tcPr>
          <w:p w:rsidR="00DC3F06" w:rsidRPr="00BA08DD" w:rsidRDefault="00DC3F06" w:rsidP="00AF149B">
            <w:pPr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REFUSEDATE</w:t>
            </w:r>
          </w:p>
        </w:tc>
      </w:tr>
      <w:tr w:rsidR="00DC3F06" w:rsidRPr="00B97B75" w:rsidTr="00B87FF8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DC3F06" w:rsidRPr="00B97B75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63" w:type="dxa"/>
          </w:tcPr>
          <w:p w:rsidR="00DC3F06" w:rsidRDefault="00DC3F06" w:rsidP="00AF149B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585F56">
              <w:rPr>
                <w:sz w:val="20"/>
                <w:szCs w:val="20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585F56">
              <w:rPr>
                <w:sz w:val="20"/>
                <w:szCs w:val="20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  <w:r w:rsidRPr="00585F56">
              <w:rPr>
                <w:sz w:val="20"/>
                <w:szCs w:val="20"/>
              </w:rPr>
              <w:t xml:space="preserve">, </w:t>
            </w:r>
          </w:p>
          <w:p w:rsidR="00DC3F06" w:rsidRPr="00585F56" w:rsidRDefault="00DC3F06" w:rsidP="00AF149B">
            <w:pPr>
              <w:rPr>
                <w:sz w:val="20"/>
                <w:szCs w:val="20"/>
              </w:rPr>
            </w:pPr>
            <w:r w:rsidRPr="00585F56">
              <w:rPr>
                <w:sz w:val="20"/>
                <w:szCs w:val="20"/>
              </w:rPr>
              <w:t xml:space="preserve">USER_CHNG = </w:t>
            </w:r>
            <w:proofErr w:type="spellStart"/>
            <w:r w:rsidRPr="00585F56">
              <w:rPr>
                <w:sz w:val="20"/>
                <w:szCs w:val="20"/>
              </w:rPr>
              <w:t>login</w:t>
            </w:r>
            <w:proofErr w:type="spellEnd"/>
          </w:p>
        </w:tc>
      </w:tr>
      <w:tr w:rsidR="00DC3F06" w:rsidRPr="00B97B75" w:rsidTr="00B87FF8">
        <w:tc>
          <w:tcPr>
            <w:tcW w:w="1129" w:type="dxa"/>
            <w:vMerge/>
          </w:tcPr>
          <w:p w:rsidR="00DC3F06" w:rsidRPr="00585F5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DC3F06" w:rsidRDefault="00DC3F06" w:rsidP="00A84749">
            <w:pPr>
              <w:rPr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Измен</w:t>
            </w:r>
            <w:r w:rsidR="00A84749">
              <w:rPr>
                <w:color w:val="7030A0"/>
                <w:sz w:val="20"/>
                <w:szCs w:val="20"/>
              </w:rPr>
              <w:t>ение</w:t>
            </w:r>
            <w:r w:rsidRPr="00B560EB">
              <w:rPr>
                <w:color w:val="7030A0"/>
                <w:sz w:val="20"/>
                <w:szCs w:val="20"/>
              </w:rPr>
              <w:t xml:space="preserve"> статус</w:t>
            </w:r>
            <w:r w:rsidR="00A84749">
              <w:rPr>
                <w:color w:val="7030A0"/>
                <w:sz w:val="20"/>
                <w:szCs w:val="20"/>
              </w:rPr>
              <w:t>а</w:t>
            </w:r>
          </w:p>
        </w:tc>
        <w:tc>
          <w:tcPr>
            <w:tcW w:w="3401" w:type="dxa"/>
          </w:tcPr>
          <w:p w:rsidR="00DC3F06" w:rsidRDefault="00DC3F06" w:rsidP="00AF149B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68462F">
              <w:rPr>
                <w:color w:val="7030A0"/>
                <w:sz w:val="20"/>
                <w:szCs w:val="20"/>
              </w:rPr>
              <w:t xml:space="preserve"> </w:t>
            </w:r>
            <w:r w:rsidRPr="00BA5415">
              <w:rPr>
                <w:color w:val="7030A0"/>
                <w:sz w:val="20"/>
                <w:szCs w:val="20"/>
              </w:rPr>
              <w:t>запроса</w:t>
            </w:r>
            <w:r w:rsidRPr="0068462F">
              <w:rPr>
                <w:color w:val="7030A0"/>
                <w:sz w:val="20"/>
                <w:szCs w:val="20"/>
              </w:rPr>
              <w:t xml:space="preserve"> = </w:t>
            </w:r>
            <w:r>
              <w:rPr>
                <w:color w:val="7030A0"/>
                <w:sz w:val="20"/>
                <w:szCs w:val="20"/>
                <w:lang w:val="en-US"/>
              </w:rPr>
              <w:t>SIGNED</w:t>
            </w:r>
            <w:r>
              <w:rPr>
                <w:color w:val="7030A0"/>
                <w:sz w:val="20"/>
                <w:szCs w:val="20"/>
              </w:rPr>
              <w:t>DATE и</w:t>
            </w:r>
          </w:p>
          <w:p w:rsidR="00DC3F06" w:rsidRPr="0068462F" w:rsidRDefault="00DC3F06" w:rsidP="00AF149B">
            <w:pPr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 xml:space="preserve">записи в </w:t>
            </w:r>
            <w:r>
              <w:rPr>
                <w:color w:val="7030A0"/>
                <w:sz w:val="20"/>
                <w:szCs w:val="20"/>
                <w:lang w:val="en-US"/>
              </w:rPr>
              <w:t>GL</w:t>
            </w:r>
            <w:r w:rsidRPr="0068462F">
              <w:rPr>
                <w:color w:val="7030A0"/>
                <w:sz w:val="20"/>
                <w:szCs w:val="20"/>
              </w:rPr>
              <w:t>_</w:t>
            </w:r>
            <w:r>
              <w:rPr>
                <w:color w:val="7030A0"/>
                <w:sz w:val="20"/>
                <w:szCs w:val="20"/>
                <w:lang w:val="en-US"/>
              </w:rPr>
              <w:t>OPER</w:t>
            </w:r>
            <w:r>
              <w:rPr>
                <w:color w:val="7030A0"/>
                <w:sz w:val="20"/>
                <w:szCs w:val="20"/>
              </w:rPr>
              <w:t xml:space="preserve"> и PD</w:t>
            </w:r>
            <w:r w:rsidRPr="0068462F">
              <w:rPr>
                <w:color w:val="7030A0"/>
                <w:sz w:val="20"/>
                <w:szCs w:val="20"/>
              </w:rPr>
              <w:t>:</w:t>
            </w:r>
          </w:p>
        </w:tc>
        <w:tc>
          <w:tcPr>
            <w:tcW w:w="6663" w:type="dxa"/>
          </w:tcPr>
          <w:p w:rsidR="00DC3F06" w:rsidRDefault="00DC3F06" w:rsidP="00AF149B">
            <w:pPr>
              <w:rPr>
                <w:color w:val="7030A0"/>
                <w:sz w:val="20"/>
                <w:szCs w:val="20"/>
              </w:rPr>
            </w:pPr>
            <w:r w:rsidRPr="00A056D1">
              <w:rPr>
                <w:color w:val="7030A0"/>
                <w:sz w:val="20"/>
                <w:szCs w:val="20"/>
              </w:rPr>
              <w:t>Создание истории c установкой INVISIBLE = 3</w:t>
            </w:r>
          </w:p>
          <w:p w:rsidR="00DC3F06" w:rsidRPr="00EA5136" w:rsidRDefault="00DC3F06" w:rsidP="00AF149B">
            <w:pPr>
              <w:rPr>
                <w:sz w:val="20"/>
                <w:szCs w:val="20"/>
              </w:rPr>
            </w:pPr>
            <w:r w:rsidRPr="00120AF7">
              <w:rPr>
                <w:color w:val="7030A0"/>
                <w:sz w:val="20"/>
                <w:szCs w:val="20"/>
              </w:rPr>
              <w:t>USER_CHNG</w:t>
            </w:r>
            <w:r>
              <w:rPr>
                <w:color w:val="7030A0"/>
                <w:sz w:val="20"/>
                <w:szCs w:val="20"/>
              </w:rPr>
              <w:t xml:space="preserve"> = </w:t>
            </w:r>
            <w:proofErr w:type="spellStart"/>
            <w:r>
              <w:rPr>
                <w:color w:val="7030A0"/>
                <w:sz w:val="20"/>
                <w:szCs w:val="20"/>
              </w:rPr>
              <w:t>login</w:t>
            </w:r>
            <w:proofErr w:type="spellEnd"/>
          </w:p>
        </w:tc>
      </w:tr>
      <w:tr w:rsidR="00DC3F06" w:rsidRPr="00B97B75" w:rsidTr="00B87FF8">
        <w:tc>
          <w:tcPr>
            <w:tcW w:w="1129" w:type="dxa"/>
            <w:vMerge/>
          </w:tcPr>
          <w:p w:rsidR="00DC3F06" w:rsidRPr="00E3548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68462F" w:rsidRDefault="00DC3F06" w:rsidP="00253B8E">
            <w:pPr>
              <w:pStyle w:val="a4"/>
              <w:numPr>
                <w:ilvl w:val="0"/>
                <w:numId w:val="64"/>
              </w:numPr>
              <w:ind w:left="2018" w:hanging="240"/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найдены</w:t>
            </w:r>
          </w:p>
        </w:tc>
        <w:tc>
          <w:tcPr>
            <w:tcW w:w="6663" w:type="dxa"/>
          </w:tcPr>
          <w:p w:rsidR="00DC3F06" w:rsidRPr="0068462F" w:rsidRDefault="00DC3F06" w:rsidP="00AF149B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68462F">
              <w:rPr>
                <w:color w:val="7030A0"/>
                <w:sz w:val="20"/>
                <w:szCs w:val="20"/>
              </w:rPr>
              <w:t xml:space="preserve"> запроса = </w:t>
            </w:r>
            <w:r w:rsidRPr="0068462F">
              <w:rPr>
                <w:color w:val="7030A0"/>
                <w:sz w:val="20"/>
                <w:szCs w:val="20"/>
                <w:lang w:val="en-US"/>
              </w:rPr>
              <w:t>CO</w:t>
            </w:r>
            <w:r>
              <w:rPr>
                <w:color w:val="7030A0"/>
                <w:sz w:val="20"/>
                <w:szCs w:val="20"/>
                <w:lang w:val="en-US"/>
              </w:rPr>
              <w:t>MPLETED</w:t>
            </w:r>
          </w:p>
        </w:tc>
      </w:tr>
      <w:tr w:rsidR="00DC3F06" w:rsidRPr="00B97B75" w:rsidTr="00B87FF8">
        <w:tc>
          <w:tcPr>
            <w:tcW w:w="1129" w:type="dxa"/>
            <w:vMerge/>
          </w:tcPr>
          <w:p w:rsidR="00DC3F06" w:rsidRDefault="00DC3F06" w:rsidP="00AF14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DC3F06" w:rsidRPr="00EA5136" w:rsidRDefault="00DC3F06" w:rsidP="00AF149B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DC3F06" w:rsidRDefault="00DC3F06" w:rsidP="00AF149B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DC3F06" w:rsidRPr="0068462F" w:rsidRDefault="00DC3F06" w:rsidP="00253B8E">
            <w:pPr>
              <w:pStyle w:val="a4"/>
              <w:numPr>
                <w:ilvl w:val="0"/>
                <w:numId w:val="64"/>
              </w:numPr>
              <w:ind w:left="2018" w:hanging="240"/>
              <w:rPr>
                <w:color w:val="7030A0"/>
                <w:sz w:val="20"/>
                <w:szCs w:val="20"/>
              </w:rPr>
            </w:pPr>
            <w:r w:rsidRPr="0068462F">
              <w:rPr>
                <w:color w:val="7030A0"/>
                <w:sz w:val="20"/>
                <w:szCs w:val="20"/>
              </w:rPr>
              <w:t>не</w:t>
            </w:r>
            <w:r>
              <w:rPr>
                <w:color w:val="7030A0"/>
                <w:sz w:val="20"/>
                <w:szCs w:val="20"/>
              </w:rPr>
              <w:t xml:space="preserve"> найдены</w:t>
            </w:r>
          </w:p>
        </w:tc>
        <w:tc>
          <w:tcPr>
            <w:tcW w:w="6663" w:type="dxa"/>
          </w:tcPr>
          <w:p w:rsidR="00DC3F06" w:rsidRDefault="00DC3F06" w:rsidP="00AF149B">
            <w:pPr>
              <w:rPr>
                <w:color w:val="7030A0"/>
                <w:sz w:val="20"/>
                <w:szCs w:val="20"/>
              </w:rPr>
            </w:pPr>
            <w:r w:rsidRPr="0068462F">
              <w:rPr>
                <w:color w:val="7030A0"/>
                <w:sz w:val="20"/>
                <w:szCs w:val="20"/>
              </w:rPr>
              <w:t xml:space="preserve">Статус запроса = </w:t>
            </w:r>
            <w:r w:rsidRPr="00E35486">
              <w:rPr>
                <w:color w:val="7030A0"/>
                <w:sz w:val="20"/>
                <w:szCs w:val="20"/>
              </w:rPr>
              <w:t>WAITDATE</w:t>
            </w:r>
          </w:p>
        </w:tc>
      </w:tr>
    </w:tbl>
    <w:p w:rsidR="00DC3F06" w:rsidRPr="00B97B75" w:rsidRDefault="00DC3F06" w:rsidP="00DC3F06"/>
    <w:p w:rsidR="001F3CD0" w:rsidRPr="001F3CD0" w:rsidRDefault="001F3CD0" w:rsidP="00DC3F06">
      <w:pPr>
        <w:spacing w:after="120"/>
        <w:jc w:val="both"/>
        <w:rPr>
          <w:sz w:val="20"/>
        </w:rPr>
      </w:pPr>
    </w:p>
    <w:sectPr w:rsidR="001F3CD0" w:rsidRPr="001F3CD0" w:rsidSect="00203752">
      <w:pgSz w:w="16838" w:h="11906" w:orient="landscape"/>
      <w:pgMar w:top="851" w:right="992" w:bottom="113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F47" w:rsidRDefault="00557F47" w:rsidP="006378E8">
      <w:pPr>
        <w:spacing w:after="0" w:line="240" w:lineRule="auto"/>
      </w:pPr>
      <w:r>
        <w:separator/>
      </w:r>
    </w:p>
  </w:endnote>
  <w:endnote w:type="continuationSeparator" w:id="0">
    <w:p w:rsidR="00557F47" w:rsidRDefault="00557F47" w:rsidP="0063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F47" w:rsidRDefault="00557F47" w:rsidP="006378E8">
      <w:pPr>
        <w:spacing w:after="0" w:line="240" w:lineRule="auto"/>
      </w:pPr>
      <w:r>
        <w:separator/>
      </w:r>
    </w:p>
  </w:footnote>
  <w:footnote w:type="continuationSeparator" w:id="0">
    <w:p w:rsidR="00557F47" w:rsidRDefault="00557F47" w:rsidP="006378E8">
      <w:pPr>
        <w:spacing w:after="0" w:line="240" w:lineRule="auto"/>
      </w:pPr>
      <w:r>
        <w:continuationSeparator/>
      </w:r>
    </w:p>
  </w:footnote>
  <w:footnote w:id="1">
    <w:p w:rsidR="00AF149B" w:rsidRDefault="00AF149B" w:rsidP="006378E8">
      <w:pPr>
        <w:pStyle w:val="aa"/>
      </w:pPr>
      <w:r>
        <w:rPr>
          <w:rStyle w:val="ac"/>
        </w:rPr>
        <w:footnoteRef/>
      </w:r>
      <w:r>
        <w:t xml:space="preserve">             </w:t>
      </w:r>
      <w:r w:rsidRPr="00CE609E">
        <w:rPr>
          <w:b/>
        </w:rPr>
        <w:t xml:space="preserve"> '</w:t>
      </w:r>
      <w:r>
        <w:rPr>
          <w:b/>
        </w:rPr>
        <w:t xml:space="preserve"> </w:t>
      </w:r>
      <w:r w:rsidRPr="00CE609E">
        <w:rPr>
          <w:b/>
        </w:rPr>
        <w:t>+</w:t>
      </w:r>
      <w:r>
        <w:rPr>
          <w:b/>
        </w:rPr>
        <w:t xml:space="preserve"> </w:t>
      </w:r>
      <w:r w:rsidRPr="00CE609E">
        <w:rPr>
          <w:b/>
        </w:rPr>
        <w:t>'</w:t>
      </w:r>
      <w:r>
        <w:t xml:space="preserve"> – включить в </w:t>
      </w:r>
      <w:proofErr w:type="spellStart"/>
      <w:r>
        <w:t>грид</w:t>
      </w:r>
      <w:proofErr w:type="spellEnd"/>
      <w:r>
        <w:t xml:space="preserve"> формы</w:t>
      </w:r>
    </w:p>
    <w:p w:rsidR="00AF149B" w:rsidRPr="00CE609E" w:rsidRDefault="00AF149B" w:rsidP="006378E8">
      <w:pPr>
        <w:pStyle w:val="aa"/>
        <w:ind w:firstLine="708"/>
      </w:pPr>
      <w:r>
        <w:rPr>
          <w:b/>
        </w:rPr>
        <w:t xml:space="preserve">' </w:t>
      </w:r>
      <w:r w:rsidRPr="00CE609E">
        <w:rPr>
          <w:b/>
        </w:rPr>
        <w:t>~</w:t>
      </w:r>
      <w:r>
        <w:rPr>
          <w:b/>
        </w:rPr>
        <w:t xml:space="preserve"> </w:t>
      </w:r>
      <w:r w:rsidRPr="00CE609E">
        <w:rPr>
          <w:b/>
        </w:rPr>
        <w:t>'</w:t>
      </w:r>
      <w:r w:rsidRPr="00CE609E">
        <w:t xml:space="preserve"> – включить только в просмотр</w:t>
      </w:r>
    </w:p>
    <w:p w:rsidR="00AF149B" w:rsidRPr="00CE609E" w:rsidRDefault="00AF149B" w:rsidP="006378E8">
      <w:pPr>
        <w:pStyle w:val="aa"/>
        <w:ind w:firstLine="708"/>
      </w:pPr>
      <w:r w:rsidRPr="00CE609E">
        <w:rPr>
          <w:b/>
        </w:rPr>
        <w:t>' ' (пусто)</w:t>
      </w:r>
      <w:r>
        <w:t xml:space="preserve"> – не включать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B1F"/>
    <w:multiLevelType w:val="hybridMultilevel"/>
    <w:tmpl w:val="DCAC3EAE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A0B6050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816FEA"/>
    <w:multiLevelType w:val="hybridMultilevel"/>
    <w:tmpl w:val="6BC29322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98"/>
    <w:multiLevelType w:val="hybridMultilevel"/>
    <w:tmpl w:val="4E92987C"/>
    <w:lvl w:ilvl="0" w:tplc="04190017">
      <w:start w:val="1"/>
      <w:numFmt w:val="lowerLetter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5E0106F"/>
    <w:multiLevelType w:val="hybridMultilevel"/>
    <w:tmpl w:val="6CF20654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865" w:hanging="360"/>
      </w:pPr>
      <w:rPr>
        <w:rFonts w:hint="default"/>
        <w:b w:val="0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0C070FF0"/>
    <w:multiLevelType w:val="hybridMultilevel"/>
    <w:tmpl w:val="4798F944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E5F4428C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  <w:b w:val="0"/>
        <w:sz w:val="20"/>
        <w:szCs w:val="20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0D8D06E8"/>
    <w:multiLevelType w:val="hybridMultilevel"/>
    <w:tmpl w:val="A0F6A520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5A7CD1C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0DFD51BC"/>
    <w:multiLevelType w:val="multilevel"/>
    <w:tmpl w:val="E3D4006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CA5F71"/>
    <w:multiLevelType w:val="hybridMultilevel"/>
    <w:tmpl w:val="2FCC2588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0FD75313"/>
    <w:multiLevelType w:val="hybridMultilevel"/>
    <w:tmpl w:val="DCAC3EAE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A0B6050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119E15C0"/>
    <w:multiLevelType w:val="hybridMultilevel"/>
    <w:tmpl w:val="93FE2130"/>
    <w:lvl w:ilvl="0" w:tplc="A1BAF8D6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 w15:restartNumberingAfterBreak="0">
    <w:nsid w:val="11A52B48"/>
    <w:multiLevelType w:val="hybridMultilevel"/>
    <w:tmpl w:val="BA20E33E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21A35A8"/>
    <w:multiLevelType w:val="hybridMultilevel"/>
    <w:tmpl w:val="E0629B1C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13960625"/>
    <w:multiLevelType w:val="hybridMultilevel"/>
    <w:tmpl w:val="019AD93E"/>
    <w:lvl w:ilvl="0" w:tplc="5A107ECC">
      <w:start w:val="1"/>
      <w:numFmt w:val="bullet"/>
      <w:lvlText w:val="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3" w15:restartNumberingAfterBreak="0">
    <w:nsid w:val="18A36936"/>
    <w:multiLevelType w:val="hybridMultilevel"/>
    <w:tmpl w:val="1E82EC04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95927"/>
    <w:multiLevelType w:val="hybridMultilevel"/>
    <w:tmpl w:val="1ABAA064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A107ECC">
      <w:start w:val="1"/>
      <w:numFmt w:val="bullet"/>
      <w:lvlText w:val="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20B60EF6"/>
    <w:multiLevelType w:val="hybridMultilevel"/>
    <w:tmpl w:val="A0F6A520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5A7CD1C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21091014"/>
    <w:multiLevelType w:val="hybridMultilevel"/>
    <w:tmpl w:val="79F4E4C4"/>
    <w:lvl w:ilvl="0" w:tplc="5A107ECC">
      <w:start w:val="1"/>
      <w:numFmt w:val="bullet"/>
      <w:lvlText w:val="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 w15:restartNumberingAfterBreak="0">
    <w:nsid w:val="220B268E"/>
    <w:multiLevelType w:val="hybridMultilevel"/>
    <w:tmpl w:val="B986C0A2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22FF3FFB"/>
    <w:multiLevelType w:val="hybridMultilevel"/>
    <w:tmpl w:val="F9944960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A107ECC">
      <w:start w:val="1"/>
      <w:numFmt w:val="bullet"/>
      <w:lvlText w:val="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23884620"/>
    <w:multiLevelType w:val="hybridMultilevel"/>
    <w:tmpl w:val="1DCC9AFC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A107ECC">
      <w:start w:val="1"/>
      <w:numFmt w:val="bullet"/>
      <w:lvlText w:val="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24CB3B32"/>
    <w:multiLevelType w:val="hybridMultilevel"/>
    <w:tmpl w:val="6CF20654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865" w:hanging="360"/>
      </w:pPr>
      <w:rPr>
        <w:rFonts w:hint="default"/>
        <w:b w:val="0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26C517AE"/>
    <w:multiLevelType w:val="multilevel"/>
    <w:tmpl w:val="87D6A8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E8236D"/>
    <w:multiLevelType w:val="hybridMultilevel"/>
    <w:tmpl w:val="0DB07740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5A7CD1C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37514CC5"/>
    <w:multiLevelType w:val="hybridMultilevel"/>
    <w:tmpl w:val="B0CC0888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A107ECC">
      <w:start w:val="1"/>
      <w:numFmt w:val="bullet"/>
      <w:lvlText w:val="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3D41217E"/>
    <w:multiLevelType w:val="hybridMultilevel"/>
    <w:tmpl w:val="F92A8A56"/>
    <w:lvl w:ilvl="0" w:tplc="041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45F750A2"/>
    <w:multiLevelType w:val="hybridMultilevel"/>
    <w:tmpl w:val="650ACC06"/>
    <w:lvl w:ilvl="0" w:tplc="04190011">
      <w:start w:val="1"/>
      <w:numFmt w:val="decimal"/>
      <w:lvlText w:val="%1)"/>
      <w:lvlJc w:val="left"/>
      <w:pPr>
        <w:ind w:left="1185" w:hanging="136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6" w15:restartNumberingAfterBreak="0">
    <w:nsid w:val="4795590D"/>
    <w:multiLevelType w:val="hybridMultilevel"/>
    <w:tmpl w:val="3282F7C2"/>
    <w:lvl w:ilvl="0" w:tplc="5A107E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435E06"/>
    <w:multiLevelType w:val="hybridMultilevel"/>
    <w:tmpl w:val="F9944960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A107ECC">
      <w:start w:val="1"/>
      <w:numFmt w:val="bullet"/>
      <w:lvlText w:val="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4CD13FF5"/>
    <w:multiLevelType w:val="hybridMultilevel"/>
    <w:tmpl w:val="DB6AF888"/>
    <w:lvl w:ilvl="0" w:tplc="5A107EC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9" w15:restartNumberingAfterBreak="0">
    <w:nsid w:val="4D21418A"/>
    <w:multiLevelType w:val="hybridMultilevel"/>
    <w:tmpl w:val="31167E00"/>
    <w:lvl w:ilvl="0" w:tplc="5A107E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4D265E6E"/>
    <w:multiLevelType w:val="hybridMultilevel"/>
    <w:tmpl w:val="7278ED78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4E235205"/>
    <w:multiLevelType w:val="hybridMultilevel"/>
    <w:tmpl w:val="9AB0E150"/>
    <w:lvl w:ilvl="0" w:tplc="5A107E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2" w15:restartNumberingAfterBreak="0">
    <w:nsid w:val="4FAD62D2"/>
    <w:multiLevelType w:val="hybridMultilevel"/>
    <w:tmpl w:val="A0869D2C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3672005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sz w:val="16"/>
        <w:szCs w:val="16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4FC73C87"/>
    <w:multiLevelType w:val="hybridMultilevel"/>
    <w:tmpl w:val="85B874A2"/>
    <w:lvl w:ilvl="0" w:tplc="E5F4428C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4" w15:restartNumberingAfterBreak="0">
    <w:nsid w:val="509232AC"/>
    <w:multiLevelType w:val="hybridMultilevel"/>
    <w:tmpl w:val="5AAE564E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57063889"/>
    <w:multiLevelType w:val="hybridMultilevel"/>
    <w:tmpl w:val="5BB8380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7E53788"/>
    <w:multiLevelType w:val="hybridMultilevel"/>
    <w:tmpl w:val="995C09DC"/>
    <w:lvl w:ilvl="0" w:tplc="0419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7" w15:restartNumberingAfterBreak="0">
    <w:nsid w:val="581C6E79"/>
    <w:multiLevelType w:val="hybridMultilevel"/>
    <w:tmpl w:val="FCDE9316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1865" w:hanging="360"/>
      </w:pPr>
      <w:rPr>
        <w:rFonts w:hint="default"/>
        <w:b w:val="0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5A02404A"/>
    <w:multiLevelType w:val="hybridMultilevel"/>
    <w:tmpl w:val="595C7C32"/>
    <w:lvl w:ilvl="0" w:tplc="E8CA4796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5A0C4368"/>
    <w:multiLevelType w:val="hybridMultilevel"/>
    <w:tmpl w:val="5BB8380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EF5BF9"/>
    <w:multiLevelType w:val="hybridMultilevel"/>
    <w:tmpl w:val="DCAC3EAE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A0B6050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5BB211B1"/>
    <w:multiLevelType w:val="hybridMultilevel"/>
    <w:tmpl w:val="C874A412"/>
    <w:lvl w:ilvl="0" w:tplc="5A107EC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2" w15:restartNumberingAfterBreak="0">
    <w:nsid w:val="5DD21291"/>
    <w:multiLevelType w:val="hybridMultilevel"/>
    <w:tmpl w:val="E51872D2"/>
    <w:lvl w:ilvl="0" w:tplc="E5F4428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5FCA04A6"/>
    <w:multiLevelType w:val="hybridMultilevel"/>
    <w:tmpl w:val="23A6EDEA"/>
    <w:lvl w:ilvl="0" w:tplc="041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44" w15:restartNumberingAfterBreak="0">
    <w:nsid w:val="60170AED"/>
    <w:multiLevelType w:val="hybridMultilevel"/>
    <w:tmpl w:val="43BAC2B6"/>
    <w:lvl w:ilvl="0" w:tplc="5A107ECC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5" w15:restartNumberingAfterBreak="0">
    <w:nsid w:val="60C70C7F"/>
    <w:multiLevelType w:val="hybridMultilevel"/>
    <w:tmpl w:val="0DB07740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5A7CD1C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6" w15:restartNumberingAfterBreak="0">
    <w:nsid w:val="61507AAF"/>
    <w:multiLevelType w:val="hybridMultilevel"/>
    <w:tmpl w:val="5AAE564E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7" w15:restartNumberingAfterBreak="0">
    <w:nsid w:val="62604080"/>
    <w:multiLevelType w:val="hybridMultilevel"/>
    <w:tmpl w:val="72B063B4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8" w15:restartNumberingAfterBreak="0">
    <w:nsid w:val="63BD26F0"/>
    <w:multiLevelType w:val="hybridMultilevel"/>
    <w:tmpl w:val="08642F80"/>
    <w:lvl w:ilvl="0" w:tplc="0419000F">
      <w:start w:val="1"/>
      <w:numFmt w:val="decimal"/>
      <w:lvlText w:val="%1."/>
      <w:lvlJc w:val="left"/>
      <w:pPr>
        <w:ind w:left="1185" w:hanging="360"/>
      </w:p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9" w15:restartNumberingAfterBreak="0">
    <w:nsid w:val="652E5BB0"/>
    <w:multiLevelType w:val="hybridMultilevel"/>
    <w:tmpl w:val="6E9E11F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 w15:restartNumberingAfterBreak="0">
    <w:nsid w:val="679F1522"/>
    <w:multiLevelType w:val="multilevel"/>
    <w:tmpl w:val="FD80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1" w15:restartNumberingAfterBreak="0">
    <w:nsid w:val="68CA5DDA"/>
    <w:multiLevelType w:val="hybridMultilevel"/>
    <w:tmpl w:val="C072649A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E9AE7480">
      <w:start w:val="1"/>
      <w:numFmt w:val="bullet"/>
      <w:lvlText w:val=""/>
      <w:lvlJc w:val="left"/>
      <w:pPr>
        <w:ind w:left="186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2" w15:restartNumberingAfterBreak="0">
    <w:nsid w:val="694D7CBD"/>
    <w:multiLevelType w:val="hybridMultilevel"/>
    <w:tmpl w:val="5BB8380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95F423D"/>
    <w:multiLevelType w:val="hybridMultilevel"/>
    <w:tmpl w:val="F8AEDEFC"/>
    <w:lvl w:ilvl="0" w:tplc="04190017">
      <w:start w:val="1"/>
      <w:numFmt w:val="lowerLetter"/>
      <w:lvlText w:val="%1)"/>
      <w:lvlJc w:val="left"/>
      <w:pPr>
        <w:ind w:left="2705" w:hanging="360"/>
      </w:p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54" w15:restartNumberingAfterBreak="0">
    <w:nsid w:val="6A377F6C"/>
    <w:multiLevelType w:val="hybridMultilevel"/>
    <w:tmpl w:val="616A9570"/>
    <w:lvl w:ilvl="0" w:tplc="E5F4428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5" w15:restartNumberingAfterBreak="0">
    <w:nsid w:val="6C2F054D"/>
    <w:multiLevelType w:val="hybridMultilevel"/>
    <w:tmpl w:val="BF467BD4"/>
    <w:lvl w:ilvl="0" w:tplc="5A107ECC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6" w15:restartNumberingAfterBreak="0">
    <w:nsid w:val="6DFD5D2E"/>
    <w:multiLevelType w:val="hybridMultilevel"/>
    <w:tmpl w:val="0DB07740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5A7CD1C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7" w15:restartNumberingAfterBreak="0">
    <w:nsid w:val="745078A9"/>
    <w:multiLevelType w:val="hybridMultilevel"/>
    <w:tmpl w:val="7466CB5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5A107EC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5B3252A"/>
    <w:multiLevelType w:val="hybridMultilevel"/>
    <w:tmpl w:val="073607D8"/>
    <w:lvl w:ilvl="0" w:tplc="5A107EC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9" w15:restartNumberingAfterBreak="0">
    <w:nsid w:val="78CF0215"/>
    <w:multiLevelType w:val="hybridMultilevel"/>
    <w:tmpl w:val="327E8138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0" w15:restartNumberingAfterBreak="0">
    <w:nsid w:val="7A9F6F80"/>
    <w:multiLevelType w:val="hybridMultilevel"/>
    <w:tmpl w:val="235CDC2E"/>
    <w:lvl w:ilvl="0" w:tplc="8FA2CEE2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  <w:b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1" w15:restartNumberingAfterBreak="0">
    <w:nsid w:val="7BBD54F9"/>
    <w:multiLevelType w:val="hybridMultilevel"/>
    <w:tmpl w:val="1ABAA064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A107ECC">
      <w:start w:val="1"/>
      <w:numFmt w:val="bullet"/>
      <w:lvlText w:val="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2" w15:restartNumberingAfterBreak="0">
    <w:nsid w:val="7C4954BF"/>
    <w:multiLevelType w:val="hybridMultilevel"/>
    <w:tmpl w:val="0FF6C502"/>
    <w:lvl w:ilvl="0" w:tplc="04190017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3" w15:restartNumberingAfterBreak="0">
    <w:nsid w:val="7DD357DE"/>
    <w:multiLevelType w:val="hybridMultilevel"/>
    <w:tmpl w:val="5F5EFA14"/>
    <w:lvl w:ilvl="0" w:tplc="5A107E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4" w15:restartNumberingAfterBreak="0">
    <w:nsid w:val="7FD8573E"/>
    <w:multiLevelType w:val="multilevel"/>
    <w:tmpl w:val="EF2ACD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48"/>
  </w:num>
  <w:num w:numId="3">
    <w:abstractNumId w:val="1"/>
  </w:num>
  <w:num w:numId="4">
    <w:abstractNumId w:val="61"/>
  </w:num>
  <w:num w:numId="5">
    <w:abstractNumId w:val="20"/>
  </w:num>
  <w:num w:numId="6">
    <w:abstractNumId w:val="10"/>
  </w:num>
  <w:num w:numId="7">
    <w:abstractNumId w:val="55"/>
  </w:num>
  <w:num w:numId="8">
    <w:abstractNumId w:val="44"/>
  </w:num>
  <w:num w:numId="9">
    <w:abstractNumId w:val="14"/>
  </w:num>
  <w:num w:numId="10">
    <w:abstractNumId w:val="18"/>
  </w:num>
  <w:num w:numId="11">
    <w:abstractNumId w:val="23"/>
  </w:num>
  <w:num w:numId="12">
    <w:abstractNumId w:val="27"/>
  </w:num>
  <w:num w:numId="13">
    <w:abstractNumId w:val="19"/>
  </w:num>
  <w:num w:numId="14">
    <w:abstractNumId w:val="15"/>
  </w:num>
  <w:num w:numId="15">
    <w:abstractNumId w:val="4"/>
  </w:num>
  <w:num w:numId="16">
    <w:abstractNumId w:val="47"/>
  </w:num>
  <w:num w:numId="17">
    <w:abstractNumId w:val="35"/>
  </w:num>
  <w:num w:numId="18">
    <w:abstractNumId w:val="64"/>
  </w:num>
  <w:num w:numId="19">
    <w:abstractNumId w:val="45"/>
  </w:num>
  <w:num w:numId="20">
    <w:abstractNumId w:val="30"/>
  </w:num>
  <w:num w:numId="21">
    <w:abstractNumId w:val="11"/>
  </w:num>
  <w:num w:numId="22">
    <w:abstractNumId w:val="34"/>
  </w:num>
  <w:num w:numId="23">
    <w:abstractNumId w:val="54"/>
  </w:num>
  <w:num w:numId="24">
    <w:abstractNumId w:val="0"/>
  </w:num>
  <w:num w:numId="25">
    <w:abstractNumId w:val="62"/>
  </w:num>
  <w:num w:numId="26">
    <w:abstractNumId w:val="36"/>
  </w:num>
  <w:num w:numId="27">
    <w:abstractNumId w:val="53"/>
  </w:num>
  <w:num w:numId="28">
    <w:abstractNumId w:val="25"/>
  </w:num>
  <w:num w:numId="29">
    <w:abstractNumId w:val="57"/>
  </w:num>
  <w:num w:numId="30">
    <w:abstractNumId w:val="17"/>
  </w:num>
  <w:num w:numId="31">
    <w:abstractNumId w:val="7"/>
  </w:num>
  <w:num w:numId="32">
    <w:abstractNumId w:val="51"/>
  </w:num>
  <w:num w:numId="33">
    <w:abstractNumId w:val="16"/>
  </w:num>
  <w:num w:numId="34">
    <w:abstractNumId w:val="46"/>
  </w:num>
  <w:num w:numId="35">
    <w:abstractNumId w:val="58"/>
  </w:num>
  <w:num w:numId="36">
    <w:abstractNumId w:val="8"/>
  </w:num>
  <w:num w:numId="37">
    <w:abstractNumId w:val="32"/>
  </w:num>
  <w:num w:numId="38">
    <w:abstractNumId w:val="2"/>
  </w:num>
  <w:num w:numId="39">
    <w:abstractNumId w:val="59"/>
  </w:num>
  <w:num w:numId="40">
    <w:abstractNumId w:val="28"/>
  </w:num>
  <w:num w:numId="41">
    <w:abstractNumId w:val="24"/>
  </w:num>
  <w:num w:numId="42">
    <w:abstractNumId w:val="3"/>
  </w:num>
  <w:num w:numId="43">
    <w:abstractNumId w:val="37"/>
  </w:num>
  <w:num w:numId="44">
    <w:abstractNumId w:val="22"/>
  </w:num>
  <w:num w:numId="45">
    <w:abstractNumId w:val="26"/>
  </w:num>
  <w:num w:numId="46">
    <w:abstractNumId w:val="43"/>
  </w:num>
  <w:num w:numId="47">
    <w:abstractNumId w:val="60"/>
  </w:num>
  <w:num w:numId="48">
    <w:abstractNumId w:val="9"/>
  </w:num>
  <w:num w:numId="49">
    <w:abstractNumId w:val="33"/>
  </w:num>
  <w:num w:numId="50">
    <w:abstractNumId w:val="42"/>
  </w:num>
  <w:num w:numId="51">
    <w:abstractNumId w:val="5"/>
  </w:num>
  <w:num w:numId="52">
    <w:abstractNumId w:val="56"/>
  </w:num>
  <w:num w:numId="53">
    <w:abstractNumId w:val="40"/>
  </w:num>
  <w:num w:numId="54">
    <w:abstractNumId w:val="6"/>
  </w:num>
  <w:num w:numId="55">
    <w:abstractNumId w:val="49"/>
  </w:num>
  <w:num w:numId="56">
    <w:abstractNumId w:val="31"/>
  </w:num>
  <w:num w:numId="57">
    <w:abstractNumId w:val="63"/>
  </w:num>
  <w:num w:numId="58">
    <w:abstractNumId w:val="38"/>
  </w:num>
  <w:num w:numId="59">
    <w:abstractNumId w:val="29"/>
  </w:num>
  <w:num w:numId="60">
    <w:abstractNumId w:val="41"/>
  </w:num>
  <w:num w:numId="61">
    <w:abstractNumId w:val="39"/>
  </w:num>
  <w:num w:numId="62">
    <w:abstractNumId w:val="52"/>
  </w:num>
  <w:num w:numId="63">
    <w:abstractNumId w:val="12"/>
  </w:num>
  <w:num w:numId="64">
    <w:abstractNumId w:val="13"/>
  </w:num>
  <w:num w:numId="65">
    <w:abstractNumId w:val="50"/>
  </w:num>
  <w:num w:numId="6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0E"/>
    <w:rsid w:val="000004E6"/>
    <w:rsid w:val="00001515"/>
    <w:rsid w:val="00001906"/>
    <w:rsid w:val="000028CA"/>
    <w:rsid w:val="00006973"/>
    <w:rsid w:val="00011985"/>
    <w:rsid w:val="00020CB4"/>
    <w:rsid w:val="00021715"/>
    <w:rsid w:val="00021D28"/>
    <w:rsid w:val="00041276"/>
    <w:rsid w:val="000412CE"/>
    <w:rsid w:val="00043372"/>
    <w:rsid w:val="000452DE"/>
    <w:rsid w:val="00045AB5"/>
    <w:rsid w:val="00051766"/>
    <w:rsid w:val="0005553D"/>
    <w:rsid w:val="000733D0"/>
    <w:rsid w:val="00075647"/>
    <w:rsid w:val="00077355"/>
    <w:rsid w:val="00081F84"/>
    <w:rsid w:val="000839FB"/>
    <w:rsid w:val="00092C46"/>
    <w:rsid w:val="00095123"/>
    <w:rsid w:val="00096CF9"/>
    <w:rsid w:val="000A4EDB"/>
    <w:rsid w:val="000A5DD4"/>
    <w:rsid w:val="000B2ABA"/>
    <w:rsid w:val="000B2D66"/>
    <w:rsid w:val="000B4FCA"/>
    <w:rsid w:val="000B76FF"/>
    <w:rsid w:val="000C7B53"/>
    <w:rsid w:val="000C7CE5"/>
    <w:rsid w:val="000D04D2"/>
    <w:rsid w:val="000D1A07"/>
    <w:rsid w:val="000D2724"/>
    <w:rsid w:val="000E2F31"/>
    <w:rsid w:val="000E6EF2"/>
    <w:rsid w:val="000F07B5"/>
    <w:rsid w:val="000F4B28"/>
    <w:rsid w:val="000F786C"/>
    <w:rsid w:val="0010027A"/>
    <w:rsid w:val="00100339"/>
    <w:rsid w:val="00102A3F"/>
    <w:rsid w:val="001058C5"/>
    <w:rsid w:val="00105A35"/>
    <w:rsid w:val="00105F23"/>
    <w:rsid w:val="00106F63"/>
    <w:rsid w:val="00114E15"/>
    <w:rsid w:val="001248CC"/>
    <w:rsid w:val="001252E3"/>
    <w:rsid w:val="00130E57"/>
    <w:rsid w:val="001362DB"/>
    <w:rsid w:val="00136E11"/>
    <w:rsid w:val="00137AE1"/>
    <w:rsid w:val="0014466C"/>
    <w:rsid w:val="00145097"/>
    <w:rsid w:val="001557F4"/>
    <w:rsid w:val="00156B04"/>
    <w:rsid w:val="001618A2"/>
    <w:rsid w:val="001657CF"/>
    <w:rsid w:val="001661F3"/>
    <w:rsid w:val="0016729F"/>
    <w:rsid w:val="001705DD"/>
    <w:rsid w:val="00170760"/>
    <w:rsid w:val="001708C1"/>
    <w:rsid w:val="00173219"/>
    <w:rsid w:val="00173A00"/>
    <w:rsid w:val="001775E2"/>
    <w:rsid w:val="00182FD5"/>
    <w:rsid w:val="00184E81"/>
    <w:rsid w:val="001917F6"/>
    <w:rsid w:val="00191EC5"/>
    <w:rsid w:val="00194988"/>
    <w:rsid w:val="001A5FC5"/>
    <w:rsid w:val="001A6E8E"/>
    <w:rsid w:val="001A7BB2"/>
    <w:rsid w:val="001B3762"/>
    <w:rsid w:val="001B7603"/>
    <w:rsid w:val="001C23DE"/>
    <w:rsid w:val="001D0243"/>
    <w:rsid w:val="001D1C65"/>
    <w:rsid w:val="001E0662"/>
    <w:rsid w:val="001E5F22"/>
    <w:rsid w:val="001F3CD0"/>
    <w:rsid w:val="001F42FE"/>
    <w:rsid w:val="001F7DE2"/>
    <w:rsid w:val="002002FE"/>
    <w:rsid w:val="00201299"/>
    <w:rsid w:val="00203752"/>
    <w:rsid w:val="002068A0"/>
    <w:rsid w:val="00210572"/>
    <w:rsid w:val="00211D73"/>
    <w:rsid w:val="0022455C"/>
    <w:rsid w:val="002317F8"/>
    <w:rsid w:val="0023293E"/>
    <w:rsid w:val="0024050E"/>
    <w:rsid w:val="002411A5"/>
    <w:rsid w:val="00243955"/>
    <w:rsid w:val="00245762"/>
    <w:rsid w:val="00246ECE"/>
    <w:rsid w:val="00247C4D"/>
    <w:rsid w:val="00253B8E"/>
    <w:rsid w:val="00253BAF"/>
    <w:rsid w:val="00255C1F"/>
    <w:rsid w:val="00262628"/>
    <w:rsid w:val="00263CC1"/>
    <w:rsid w:val="00264494"/>
    <w:rsid w:val="002659C3"/>
    <w:rsid w:val="00265CFF"/>
    <w:rsid w:val="00267CF0"/>
    <w:rsid w:val="00273379"/>
    <w:rsid w:val="00274939"/>
    <w:rsid w:val="00277653"/>
    <w:rsid w:val="00280F21"/>
    <w:rsid w:val="002812A0"/>
    <w:rsid w:val="002828E1"/>
    <w:rsid w:val="00283FD5"/>
    <w:rsid w:val="00284EA4"/>
    <w:rsid w:val="0028505E"/>
    <w:rsid w:val="00296704"/>
    <w:rsid w:val="0029788E"/>
    <w:rsid w:val="00297C0F"/>
    <w:rsid w:val="002A2438"/>
    <w:rsid w:val="002A5A2F"/>
    <w:rsid w:val="002A7131"/>
    <w:rsid w:val="002B11AE"/>
    <w:rsid w:val="002B2BD1"/>
    <w:rsid w:val="002B3D0D"/>
    <w:rsid w:val="002B49AF"/>
    <w:rsid w:val="002B52D1"/>
    <w:rsid w:val="002B7BEE"/>
    <w:rsid w:val="002C016F"/>
    <w:rsid w:val="002C31FE"/>
    <w:rsid w:val="002C7703"/>
    <w:rsid w:val="002D1A00"/>
    <w:rsid w:val="002D4EC5"/>
    <w:rsid w:val="002D7F0B"/>
    <w:rsid w:val="002E5614"/>
    <w:rsid w:val="002E75CA"/>
    <w:rsid w:val="002F0AE3"/>
    <w:rsid w:val="002F2FEC"/>
    <w:rsid w:val="002F599F"/>
    <w:rsid w:val="00301C10"/>
    <w:rsid w:val="003042CB"/>
    <w:rsid w:val="003051CB"/>
    <w:rsid w:val="003055AB"/>
    <w:rsid w:val="0030598B"/>
    <w:rsid w:val="0030680F"/>
    <w:rsid w:val="00307887"/>
    <w:rsid w:val="003078D0"/>
    <w:rsid w:val="00307FA4"/>
    <w:rsid w:val="00313460"/>
    <w:rsid w:val="00315F16"/>
    <w:rsid w:val="00316131"/>
    <w:rsid w:val="00317433"/>
    <w:rsid w:val="0032193C"/>
    <w:rsid w:val="00322C93"/>
    <w:rsid w:val="00322CA6"/>
    <w:rsid w:val="00333EF3"/>
    <w:rsid w:val="00336E5C"/>
    <w:rsid w:val="00337174"/>
    <w:rsid w:val="00340D71"/>
    <w:rsid w:val="0034108C"/>
    <w:rsid w:val="0034276E"/>
    <w:rsid w:val="003459D3"/>
    <w:rsid w:val="00346EFE"/>
    <w:rsid w:val="00352088"/>
    <w:rsid w:val="00354A77"/>
    <w:rsid w:val="00357192"/>
    <w:rsid w:val="00364E37"/>
    <w:rsid w:val="00365D30"/>
    <w:rsid w:val="003668E3"/>
    <w:rsid w:val="00366CFF"/>
    <w:rsid w:val="00375E01"/>
    <w:rsid w:val="00382027"/>
    <w:rsid w:val="003832EC"/>
    <w:rsid w:val="003840C4"/>
    <w:rsid w:val="0038474B"/>
    <w:rsid w:val="003847AD"/>
    <w:rsid w:val="00391E00"/>
    <w:rsid w:val="00393505"/>
    <w:rsid w:val="00396CC9"/>
    <w:rsid w:val="003A23BD"/>
    <w:rsid w:val="003A5C6D"/>
    <w:rsid w:val="003B112A"/>
    <w:rsid w:val="003B3359"/>
    <w:rsid w:val="003B5886"/>
    <w:rsid w:val="003B6E14"/>
    <w:rsid w:val="003C0651"/>
    <w:rsid w:val="003D1E88"/>
    <w:rsid w:val="003D25A1"/>
    <w:rsid w:val="003D592E"/>
    <w:rsid w:val="003E088E"/>
    <w:rsid w:val="003F19DE"/>
    <w:rsid w:val="0041253C"/>
    <w:rsid w:val="0041521C"/>
    <w:rsid w:val="0041543D"/>
    <w:rsid w:val="004210A7"/>
    <w:rsid w:val="00430F62"/>
    <w:rsid w:val="00431274"/>
    <w:rsid w:val="00431E7A"/>
    <w:rsid w:val="00434991"/>
    <w:rsid w:val="00435BE8"/>
    <w:rsid w:val="00436D54"/>
    <w:rsid w:val="00440A36"/>
    <w:rsid w:val="0044110B"/>
    <w:rsid w:val="004506B6"/>
    <w:rsid w:val="00455D72"/>
    <w:rsid w:val="0045701C"/>
    <w:rsid w:val="00460A6F"/>
    <w:rsid w:val="00464069"/>
    <w:rsid w:val="00465C9B"/>
    <w:rsid w:val="004675BB"/>
    <w:rsid w:val="0047087C"/>
    <w:rsid w:val="00471DF5"/>
    <w:rsid w:val="00472BB8"/>
    <w:rsid w:val="004867EA"/>
    <w:rsid w:val="0049671A"/>
    <w:rsid w:val="004B05EA"/>
    <w:rsid w:val="004B337A"/>
    <w:rsid w:val="004B63D8"/>
    <w:rsid w:val="004C01AF"/>
    <w:rsid w:val="004C01C9"/>
    <w:rsid w:val="004C3C09"/>
    <w:rsid w:val="004C73A0"/>
    <w:rsid w:val="004D2A9A"/>
    <w:rsid w:val="004D4448"/>
    <w:rsid w:val="004E214C"/>
    <w:rsid w:val="004E3794"/>
    <w:rsid w:val="004E3FF0"/>
    <w:rsid w:val="004F0B8F"/>
    <w:rsid w:val="004F1E1C"/>
    <w:rsid w:val="004F2766"/>
    <w:rsid w:val="004F53B6"/>
    <w:rsid w:val="004F7947"/>
    <w:rsid w:val="00500E28"/>
    <w:rsid w:val="0050430C"/>
    <w:rsid w:val="00515ED5"/>
    <w:rsid w:val="00521082"/>
    <w:rsid w:val="005362CA"/>
    <w:rsid w:val="005365EA"/>
    <w:rsid w:val="005367CA"/>
    <w:rsid w:val="00540BAF"/>
    <w:rsid w:val="00541C3F"/>
    <w:rsid w:val="00544499"/>
    <w:rsid w:val="0055430F"/>
    <w:rsid w:val="00556A23"/>
    <w:rsid w:val="00557F47"/>
    <w:rsid w:val="005627AE"/>
    <w:rsid w:val="00562BEC"/>
    <w:rsid w:val="00565160"/>
    <w:rsid w:val="00575919"/>
    <w:rsid w:val="005765C4"/>
    <w:rsid w:val="00581C82"/>
    <w:rsid w:val="005839E4"/>
    <w:rsid w:val="0058460D"/>
    <w:rsid w:val="005869B0"/>
    <w:rsid w:val="00590C62"/>
    <w:rsid w:val="005912A0"/>
    <w:rsid w:val="00594ACF"/>
    <w:rsid w:val="00594E67"/>
    <w:rsid w:val="00595FA6"/>
    <w:rsid w:val="005A032E"/>
    <w:rsid w:val="005A1342"/>
    <w:rsid w:val="005A42E1"/>
    <w:rsid w:val="005A4A7D"/>
    <w:rsid w:val="005A77D7"/>
    <w:rsid w:val="005A7B64"/>
    <w:rsid w:val="005B1665"/>
    <w:rsid w:val="005B250D"/>
    <w:rsid w:val="005C2547"/>
    <w:rsid w:val="005C4D94"/>
    <w:rsid w:val="005C5342"/>
    <w:rsid w:val="005C552B"/>
    <w:rsid w:val="005C7179"/>
    <w:rsid w:val="005D2F30"/>
    <w:rsid w:val="005D5A02"/>
    <w:rsid w:val="005E0014"/>
    <w:rsid w:val="005E16AE"/>
    <w:rsid w:val="005E1798"/>
    <w:rsid w:val="005E56B9"/>
    <w:rsid w:val="005E7865"/>
    <w:rsid w:val="005F7288"/>
    <w:rsid w:val="00603F9F"/>
    <w:rsid w:val="00604F24"/>
    <w:rsid w:val="006054F3"/>
    <w:rsid w:val="00606DFC"/>
    <w:rsid w:val="006073F7"/>
    <w:rsid w:val="00613D82"/>
    <w:rsid w:val="0062515B"/>
    <w:rsid w:val="00635669"/>
    <w:rsid w:val="0063661D"/>
    <w:rsid w:val="006378E8"/>
    <w:rsid w:val="00641589"/>
    <w:rsid w:val="00646BB8"/>
    <w:rsid w:val="0065496F"/>
    <w:rsid w:val="0065550A"/>
    <w:rsid w:val="00657503"/>
    <w:rsid w:val="00670208"/>
    <w:rsid w:val="0067068A"/>
    <w:rsid w:val="00671A06"/>
    <w:rsid w:val="00672CEB"/>
    <w:rsid w:val="00672FFB"/>
    <w:rsid w:val="0067569F"/>
    <w:rsid w:val="00680841"/>
    <w:rsid w:val="0069177D"/>
    <w:rsid w:val="00692E83"/>
    <w:rsid w:val="00695FDA"/>
    <w:rsid w:val="00697F7B"/>
    <w:rsid w:val="006A7F8D"/>
    <w:rsid w:val="006B1EFB"/>
    <w:rsid w:val="006B26C4"/>
    <w:rsid w:val="006B4CA6"/>
    <w:rsid w:val="006C0988"/>
    <w:rsid w:val="006C1DC0"/>
    <w:rsid w:val="006C5B6A"/>
    <w:rsid w:val="006D03B4"/>
    <w:rsid w:val="006D1188"/>
    <w:rsid w:val="006D1B48"/>
    <w:rsid w:val="006D3B77"/>
    <w:rsid w:val="006D525A"/>
    <w:rsid w:val="006E29F5"/>
    <w:rsid w:val="006E3FB0"/>
    <w:rsid w:val="006F68A1"/>
    <w:rsid w:val="006F7103"/>
    <w:rsid w:val="006F78D1"/>
    <w:rsid w:val="00700193"/>
    <w:rsid w:val="00702171"/>
    <w:rsid w:val="0070230E"/>
    <w:rsid w:val="007029D8"/>
    <w:rsid w:val="00702F2E"/>
    <w:rsid w:val="00706290"/>
    <w:rsid w:val="00710C4D"/>
    <w:rsid w:val="00723F02"/>
    <w:rsid w:val="00724ED0"/>
    <w:rsid w:val="00726064"/>
    <w:rsid w:val="00726198"/>
    <w:rsid w:val="00726BB5"/>
    <w:rsid w:val="00726E6D"/>
    <w:rsid w:val="007344D5"/>
    <w:rsid w:val="00742565"/>
    <w:rsid w:val="00745073"/>
    <w:rsid w:val="007508E5"/>
    <w:rsid w:val="007529BF"/>
    <w:rsid w:val="00753D99"/>
    <w:rsid w:val="007564CF"/>
    <w:rsid w:val="0076012F"/>
    <w:rsid w:val="007610D6"/>
    <w:rsid w:val="007668BE"/>
    <w:rsid w:val="0076792A"/>
    <w:rsid w:val="00770D83"/>
    <w:rsid w:val="00774029"/>
    <w:rsid w:val="00776D72"/>
    <w:rsid w:val="00777B60"/>
    <w:rsid w:val="00782FB8"/>
    <w:rsid w:val="00783EFA"/>
    <w:rsid w:val="007845C6"/>
    <w:rsid w:val="00792C64"/>
    <w:rsid w:val="00797944"/>
    <w:rsid w:val="007A2A0E"/>
    <w:rsid w:val="007A33DA"/>
    <w:rsid w:val="007A7D8B"/>
    <w:rsid w:val="007B2093"/>
    <w:rsid w:val="007B27FF"/>
    <w:rsid w:val="007B4F7E"/>
    <w:rsid w:val="007B67B6"/>
    <w:rsid w:val="007B6FAE"/>
    <w:rsid w:val="007C27DE"/>
    <w:rsid w:val="007C4248"/>
    <w:rsid w:val="007C6F01"/>
    <w:rsid w:val="007D22BA"/>
    <w:rsid w:val="007D3A6C"/>
    <w:rsid w:val="007D5320"/>
    <w:rsid w:val="007D6F79"/>
    <w:rsid w:val="007E06DB"/>
    <w:rsid w:val="007E1FCA"/>
    <w:rsid w:val="007E21DD"/>
    <w:rsid w:val="007E5352"/>
    <w:rsid w:val="007F5CCA"/>
    <w:rsid w:val="008001CC"/>
    <w:rsid w:val="008008D7"/>
    <w:rsid w:val="00801A2C"/>
    <w:rsid w:val="00802A05"/>
    <w:rsid w:val="00805CF1"/>
    <w:rsid w:val="00805F3B"/>
    <w:rsid w:val="00806C13"/>
    <w:rsid w:val="00810074"/>
    <w:rsid w:val="00811B91"/>
    <w:rsid w:val="00812694"/>
    <w:rsid w:val="008130B8"/>
    <w:rsid w:val="008223BE"/>
    <w:rsid w:val="00825CFA"/>
    <w:rsid w:val="00826EBB"/>
    <w:rsid w:val="00831490"/>
    <w:rsid w:val="00833AB9"/>
    <w:rsid w:val="0083459A"/>
    <w:rsid w:val="00834983"/>
    <w:rsid w:val="00845133"/>
    <w:rsid w:val="00845151"/>
    <w:rsid w:val="00853942"/>
    <w:rsid w:val="0085551D"/>
    <w:rsid w:val="008557FF"/>
    <w:rsid w:val="00863B9B"/>
    <w:rsid w:val="00870558"/>
    <w:rsid w:val="00872107"/>
    <w:rsid w:val="00881464"/>
    <w:rsid w:val="00885828"/>
    <w:rsid w:val="008A438B"/>
    <w:rsid w:val="008A67EB"/>
    <w:rsid w:val="008B1AE5"/>
    <w:rsid w:val="008B1D4D"/>
    <w:rsid w:val="008B292E"/>
    <w:rsid w:val="008C4A41"/>
    <w:rsid w:val="008C6AFA"/>
    <w:rsid w:val="008C747A"/>
    <w:rsid w:val="008C74F1"/>
    <w:rsid w:val="008D143A"/>
    <w:rsid w:val="008D15E0"/>
    <w:rsid w:val="008D2E8A"/>
    <w:rsid w:val="008D4A86"/>
    <w:rsid w:val="008E2D21"/>
    <w:rsid w:val="008F0348"/>
    <w:rsid w:val="008F08FE"/>
    <w:rsid w:val="008F1A60"/>
    <w:rsid w:val="008F720B"/>
    <w:rsid w:val="009032A7"/>
    <w:rsid w:val="00916DD2"/>
    <w:rsid w:val="00923570"/>
    <w:rsid w:val="009247D5"/>
    <w:rsid w:val="00926675"/>
    <w:rsid w:val="00937B20"/>
    <w:rsid w:val="00945107"/>
    <w:rsid w:val="009547A2"/>
    <w:rsid w:val="00956014"/>
    <w:rsid w:val="00963B3C"/>
    <w:rsid w:val="00965EEA"/>
    <w:rsid w:val="0097168A"/>
    <w:rsid w:val="00974389"/>
    <w:rsid w:val="00975AA9"/>
    <w:rsid w:val="00975FBF"/>
    <w:rsid w:val="00976067"/>
    <w:rsid w:val="00977210"/>
    <w:rsid w:val="00984263"/>
    <w:rsid w:val="00986BC8"/>
    <w:rsid w:val="00987BB3"/>
    <w:rsid w:val="009940E9"/>
    <w:rsid w:val="009A2355"/>
    <w:rsid w:val="009A4EFD"/>
    <w:rsid w:val="009B077F"/>
    <w:rsid w:val="009B60A0"/>
    <w:rsid w:val="009C0C4F"/>
    <w:rsid w:val="009C6816"/>
    <w:rsid w:val="009D14C9"/>
    <w:rsid w:val="009D665C"/>
    <w:rsid w:val="009E0063"/>
    <w:rsid w:val="009E27D9"/>
    <w:rsid w:val="009E44E1"/>
    <w:rsid w:val="009E592D"/>
    <w:rsid w:val="009F10E9"/>
    <w:rsid w:val="009F27C6"/>
    <w:rsid w:val="009F58BD"/>
    <w:rsid w:val="009F6AA0"/>
    <w:rsid w:val="00A01E1A"/>
    <w:rsid w:val="00A12293"/>
    <w:rsid w:val="00A1314C"/>
    <w:rsid w:val="00A1532A"/>
    <w:rsid w:val="00A154C1"/>
    <w:rsid w:val="00A15C72"/>
    <w:rsid w:val="00A224BB"/>
    <w:rsid w:val="00A30406"/>
    <w:rsid w:val="00A32E29"/>
    <w:rsid w:val="00A35611"/>
    <w:rsid w:val="00A37C8E"/>
    <w:rsid w:val="00A41E44"/>
    <w:rsid w:val="00A4246D"/>
    <w:rsid w:val="00A45BC9"/>
    <w:rsid w:val="00A467AF"/>
    <w:rsid w:val="00A52A81"/>
    <w:rsid w:val="00A55DC7"/>
    <w:rsid w:val="00A572C5"/>
    <w:rsid w:val="00A6398C"/>
    <w:rsid w:val="00A63D6C"/>
    <w:rsid w:val="00A64051"/>
    <w:rsid w:val="00A66725"/>
    <w:rsid w:val="00A679F9"/>
    <w:rsid w:val="00A73B3B"/>
    <w:rsid w:val="00A84749"/>
    <w:rsid w:val="00A90481"/>
    <w:rsid w:val="00AA2CAA"/>
    <w:rsid w:val="00AB0E4C"/>
    <w:rsid w:val="00AC5065"/>
    <w:rsid w:val="00AD1FAF"/>
    <w:rsid w:val="00AD5339"/>
    <w:rsid w:val="00AD592D"/>
    <w:rsid w:val="00AE4161"/>
    <w:rsid w:val="00AE67DD"/>
    <w:rsid w:val="00AF149B"/>
    <w:rsid w:val="00AF1706"/>
    <w:rsid w:val="00AF1D0C"/>
    <w:rsid w:val="00AF2AE4"/>
    <w:rsid w:val="00AF35A6"/>
    <w:rsid w:val="00B0015B"/>
    <w:rsid w:val="00B07489"/>
    <w:rsid w:val="00B1168F"/>
    <w:rsid w:val="00B13919"/>
    <w:rsid w:val="00B1557C"/>
    <w:rsid w:val="00B17313"/>
    <w:rsid w:val="00B2022F"/>
    <w:rsid w:val="00B231AD"/>
    <w:rsid w:val="00B312AE"/>
    <w:rsid w:val="00B35EF5"/>
    <w:rsid w:val="00B41ACD"/>
    <w:rsid w:val="00B46FF3"/>
    <w:rsid w:val="00B47D9F"/>
    <w:rsid w:val="00B47F93"/>
    <w:rsid w:val="00B51157"/>
    <w:rsid w:val="00B528C1"/>
    <w:rsid w:val="00B56FDB"/>
    <w:rsid w:val="00B57208"/>
    <w:rsid w:val="00B57CDB"/>
    <w:rsid w:val="00B64FA0"/>
    <w:rsid w:val="00B64FB3"/>
    <w:rsid w:val="00B6508D"/>
    <w:rsid w:val="00B727BF"/>
    <w:rsid w:val="00B72E05"/>
    <w:rsid w:val="00B80D46"/>
    <w:rsid w:val="00B85979"/>
    <w:rsid w:val="00B87FF8"/>
    <w:rsid w:val="00B910DB"/>
    <w:rsid w:val="00B91F63"/>
    <w:rsid w:val="00B979D5"/>
    <w:rsid w:val="00B97BA8"/>
    <w:rsid w:val="00BA2D35"/>
    <w:rsid w:val="00BB12F6"/>
    <w:rsid w:val="00BB6424"/>
    <w:rsid w:val="00BB64B0"/>
    <w:rsid w:val="00BC6957"/>
    <w:rsid w:val="00BD0036"/>
    <w:rsid w:val="00BD0855"/>
    <w:rsid w:val="00BD4793"/>
    <w:rsid w:val="00BE0E3F"/>
    <w:rsid w:val="00BF115B"/>
    <w:rsid w:val="00BF3468"/>
    <w:rsid w:val="00BF6668"/>
    <w:rsid w:val="00C01B95"/>
    <w:rsid w:val="00C042A2"/>
    <w:rsid w:val="00C05F29"/>
    <w:rsid w:val="00C06910"/>
    <w:rsid w:val="00C2302E"/>
    <w:rsid w:val="00C26B5D"/>
    <w:rsid w:val="00C3381B"/>
    <w:rsid w:val="00C37FAC"/>
    <w:rsid w:val="00C40A0E"/>
    <w:rsid w:val="00C41A13"/>
    <w:rsid w:val="00C43AE2"/>
    <w:rsid w:val="00C46C30"/>
    <w:rsid w:val="00C51BC7"/>
    <w:rsid w:val="00C53021"/>
    <w:rsid w:val="00C53BF7"/>
    <w:rsid w:val="00C56347"/>
    <w:rsid w:val="00C61154"/>
    <w:rsid w:val="00C61FD5"/>
    <w:rsid w:val="00C64445"/>
    <w:rsid w:val="00C64796"/>
    <w:rsid w:val="00C714AA"/>
    <w:rsid w:val="00C71867"/>
    <w:rsid w:val="00C75A9E"/>
    <w:rsid w:val="00C814E7"/>
    <w:rsid w:val="00C93D2D"/>
    <w:rsid w:val="00C93D6E"/>
    <w:rsid w:val="00CA096E"/>
    <w:rsid w:val="00CA2F17"/>
    <w:rsid w:val="00CA6DF1"/>
    <w:rsid w:val="00CB59F2"/>
    <w:rsid w:val="00CB6D0A"/>
    <w:rsid w:val="00CC7435"/>
    <w:rsid w:val="00CD11B0"/>
    <w:rsid w:val="00CD4A34"/>
    <w:rsid w:val="00CD4BE7"/>
    <w:rsid w:val="00CE2396"/>
    <w:rsid w:val="00CE2EF6"/>
    <w:rsid w:val="00CE73B5"/>
    <w:rsid w:val="00CF162A"/>
    <w:rsid w:val="00CF5D86"/>
    <w:rsid w:val="00D005DB"/>
    <w:rsid w:val="00D01D2F"/>
    <w:rsid w:val="00D01DCA"/>
    <w:rsid w:val="00D021D0"/>
    <w:rsid w:val="00D06989"/>
    <w:rsid w:val="00D15C51"/>
    <w:rsid w:val="00D208C4"/>
    <w:rsid w:val="00D24677"/>
    <w:rsid w:val="00D24C41"/>
    <w:rsid w:val="00D3299E"/>
    <w:rsid w:val="00D32CBF"/>
    <w:rsid w:val="00D35604"/>
    <w:rsid w:val="00D40FF3"/>
    <w:rsid w:val="00D50C49"/>
    <w:rsid w:val="00D52317"/>
    <w:rsid w:val="00D546E7"/>
    <w:rsid w:val="00D6286C"/>
    <w:rsid w:val="00D70016"/>
    <w:rsid w:val="00D777CD"/>
    <w:rsid w:val="00D807F8"/>
    <w:rsid w:val="00D81B3B"/>
    <w:rsid w:val="00D832EA"/>
    <w:rsid w:val="00D83C44"/>
    <w:rsid w:val="00D84CBF"/>
    <w:rsid w:val="00D84D6B"/>
    <w:rsid w:val="00D9456E"/>
    <w:rsid w:val="00D9649F"/>
    <w:rsid w:val="00DA4685"/>
    <w:rsid w:val="00DA54AD"/>
    <w:rsid w:val="00DB12BE"/>
    <w:rsid w:val="00DB3BEC"/>
    <w:rsid w:val="00DC0C86"/>
    <w:rsid w:val="00DC24CA"/>
    <w:rsid w:val="00DC3F06"/>
    <w:rsid w:val="00DC4ABB"/>
    <w:rsid w:val="00DD34B6"/>
    <w:rsid w:val="00DE274B"/>
    <w:rsid w:val="00DE30A9"/>
    <w:rsid w:val="00DE5F72"/>
    <w:rsid w:val="00DF1120"/>
    <w:rsid w:val="00E033C7"/>
    <w:rsid w:val="00E0710E"/>
    <w:rsid w:val="00E16007"/>
    <w:rsid w:val="00E315CC"/>
    <w:rsid w:val="00E34393"/>
    <w:rsid w:val="00E44015"/>
    <w:rsid w:val="00E45BDB"/>
    <w:rsid w:val="00E4671A"/>
    <w:rsid w:val="00E50355"/>
    <w:rsid w:val="00E52522"/>
    <w:rsid w:val="00E53CF9"/>
    <w:rsid w:val="00E54140"/>
    <w:rsid w:val="00E56D3C"/>
    <w:rsid w:val="00E620D7"/>
    <w:rsid w:val="00E70228"/>
    <w:rsid w:val="00E70D84"/>
    <w:rsid w:val="00E7438F"/>
    <w:rsid w:val="00E77758"/>
    <w:rsid w:val="00E8162E"/>
    <w:rsid w:val="00E862A4"/>
    <w:rsid w:val="00E93C31"/>
    <w:rsid w:val="00E9450E"/>
    <w:rsid w:val="00E95D5A"/>
    <w:rsid w:val="00EA271F"/>
    <w:rsid w:val="00EA370F"/>
    <w:rsid w:val="00EB44B4"/>
    <w:rsid w:val="00EC2BCE"/>
    <w:rsid w:val="00EC6B98"/>
    <w:rsid w:val="00EC712C"/>
    <w:rsid w:val="00ED157B"/>
    <w:rsid w:val="00ED5C45"/>
    <w:rsid w:val="00EE0BC4"/>
    <w:rsid w:val="00EE55EC"/>
    <w:rsid w:val="00EE7317"/>
    <w:rsid w:val="00EF1124"/>
    <w:rsid w:val="00EF1273"/>
    <w:rsid w:val="00EF4C6C"/>
    <w:rsid w:val="00EF77CB"/>
    <w:rsid w:val="00F027D2"/>
    <w:rsid w:val="00F05177"/>
    <w:rsid w:val="00F120F5"/>
    <w:rsid w:val="00F12DCE"/>
    <w:rsid w:val="00F15C99"/>
    <w:rsid w:val="00F172E3"/>
    <w:rsid w:val="00F2071F"/>
    <w:rsid w:val="00F20C76"/>
    <w:rsid w:val="00F23E3B"/>
    <w:rsid w:val="00F24885"/>
    <w:rsid w:val="00F2573D"/>
    <w:rsid w:val="00F273B5"/>
    <w:rsid w:val="00F32A03"/>
    <w:rsid w:val="00F32C71"/>
    <w:rsid w:val="00F33A43"/>
    <w:rsid w:val="00F35139"/>
    <w:rsid w:val="00F40D7D"/>
    <w:rsid w:val="00F42414"/>
    <w:rsid w:val="00F46925"/>
    <w:rsid w:val="00F46F8D"/>
    <w:rsid w:val="00F504AA"/>
    <w:rsid w:val="00F511E3"/>
    <w:rsid w:val="00F55928"/>
    <w:rsid w:val="00F56406"/>
    <w:rsid w:val="00F61B80"/>
    <w:rsid w:val="00F62D1C"/>
    <w:rsid w:val="00F72DC9"/>
    <w:rsid w:val="00F8116A"/>
    <w:rsid w:val="00F82587"/>
    <w:rsid w:val="00F82A97"/>
    <w:rsid w:val="00F83A01"/>
    <w:rsid w:val="00F8448E"/>
    <w:rsid w:val="00F86CF3"/>
    <w:rsid w:val="00F91B20"/>
    <w:rsid w:val="00F92E2B"/>
    <w:rsid w:val="00F95D7D"/>
    <w:rsid w:val="00F96155"/>
    <w:rsid w:val="00FB0F83"/>
    <w:rsid w:val="00FB2EED"/>
    <w:rsid w:val="00FB3827"/>
    <w:rsid w:val="00FC0CBA"/>
    <w:rsid w:val="00FC3D49"/>
    <w:rsid w:val="00FC43AC"/>
    <w:rsid w:val="00FC65AC"/>
    <w:rsid w:val="00FC6E32"/>
    <w:rsid w:val="00FC6E9B"/>
    <w:rsid w:val="00FD439C"/>
    <w:rsid w:val="00FE401E"/>
    <w:rsid w:val="00F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A256C-0B9C-46F7-9912-B07D4F3E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rsid w:val="006D1188"/>
  </w:style>
  <w:style w:type="paragraph" w:styleId="a4">
    <w:name w:val="List Paragraph"/>
    <w:basedOn w:val="a"/>
    <w:link w:val="a3"/>
    <w:uiPriority w:val="34"/>
    <w:qFormat/>
    <w:rsid w:val="006D11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0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75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869B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7569F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91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91EC5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6378E8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378E8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378E8"/>
    <w:rPr>
      <w:vertAlign w:val="superscript"/>
    </w:rPr>
  </w:style>
  <w:style w:type="paragraph" w:styleId="ad">
    <w:name w:val="Revision"/>
    <w:hidden/>
    <w:uiPriority w:val="99"/>
    <w:semiHidden/>
    <w:rsid w:val="003E08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6C55A-2FAF-494E-A355-D5F983B0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27</Pages>
  <Words>10289</Words>
  <Characters>58653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2016-08-08T10:05:00Z</dcterms:created>
  <dcterms:modified xsi:type="dcterms:W3CDTF">2016-08-10T12:45:00Z</dcterms:modified>
</cp:coreProperties>
</file>