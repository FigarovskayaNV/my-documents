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4BD" w:rsidRPr="0054469C" w:rsidRDefault="00D67406" w:rsidP="0054469C">
      <w:pPr>
        <w:spacing w:after="480" w:line="377" w:lineRule="atLeast"/>
        <w:ind w:right="-1"/>
        <w:jc w:val="center"/>
        <w:rPr>
          <w:rFonts w:eastAsia="Times New Roman" w:cs="Helvetica"/>
          <w:b/>
          <w:color w:val="383838"/>
          <w:sz w:val="28"/>
          <w:szCs w:val="28"/>
          <w:lang w:eastAsia="ru-RU"/>
        </w:rPr>
      </w:pPr>
      <w:r w:rsidRPr="0054469C">
        <w:rPr>
          <w:rFonts w:eastAsia="Times New Roman" w:cs="Helvetica"/>
          <w:b/>
          <w:color w:val="383838"/>
          <w:sz w:val="28"/>
          <w:szCs w:val="28"/>
          <w:lang w:eastAsia="ru-RU"/>
        </w:rPr>
        <w:t>Краткое о</w:t>
      </w:r>
      <w:r w:rsidR="003844BD" w:rsidRPr="0054469C">
        <w:rPr>
          <w:rFonts w:eastAsia="Times New Roman" w:cs="Helvetica"/>
          <w:b/>
          <w:color w:val="383838"/>
          <w:sz w:val="28"/>
          <w:szCs w:val="28"/>
          <w:lang w:eastAsia="ru-RU"/>
        </w:rPr>
        <w:t xml:space="preserve">писание </w:t>
      </w:r>
      <w:r w:rsidR="00366112" w:rsidRPr="0054469C">
        <w:rPr>
          <w:rFonts w:eastAsia="Times New Roman" w:cs="Helvetica"/>
          <w:b/>
          <w:color w:val="383838"/>
          <w:sz w:val="28"/>
          <w:szCs w:val="28"/>
          <w:lang w:eastAsia="ru-RU"/>
        </w:rPr>
        <w:t xml:space="preserve">предлагаемой </w:t>
      </w:r>
      <w:r w:rsidR="003844BD" w:rsidRPr="0054469C">
        <w:rPr>
          <w:rFonts w:eastAsia="Times New Roman" w:cs="Helvetica"/>
          <w:b/>
          <w:color w:val="383838"/>
          <w:sz w:val="28"/>
          <w:szCs w:val="28"/>
          <w:lang w:eastAsia="ru-RU"/>
        </w:rPr>
        <w:t>реализации правила 2 и 3 руки</w:t>
      </w:r>
    </w:p>
    <w:p w:rsidR="003844BD" w:rsidRPr="00047DEC" w:rsidRDefault="00B90E84" w:rsidP="00213189">
      <w:pPr>
        <w:spacing w:before="240" w:after="240"/>
        <w:jc w:val="both"/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</w:pPr>
      <w:r w:rsidRPr="00047DEC"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 xml:space="preserve">Разделение </w:t>
      </w:r>
      <w:r w:rsidR="00E6456D" w:rsidRPr="00047DEC"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 xml:space="preserve">процедуры создания операции </w:t>
      </w:r>
      <w:r w:rsidRPr="00047DEC"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>на т</w:t>
      </w:r>
      <w:r w:rsidR="009F3733" w:rsidRPr="00047DEC"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 xml:space="preserve">ри этапа обработки </w:t>
      </w:r>
    </w:p>
    <w:p w:rsidR="003844BD" w:rsidRPr="003844BD" w:rsidRDefault="003844BD" w:rsidP="00213189">
      <w:pPr>
        <w:spacing w:after="120"/>
        <w:ind w:firstLine="425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 xml:space="preserve">Согласно требованиям, описанным в документе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«</w:t>
      </w:r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>Спецификация требований к Главной Книге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» (</w:t>
      </w:r>
      <w:r w:rsidR="00BA0737">
        <w:rPr>
          <w:rFonts w:eastAsia="Times New Roman" w:cs="Helvetica"/>
          <w:color w:val="383838"/>
          <w:sz w:val="20"/>
          <w:szCs w:val="20"/>
          <w:lang w:eastAsia="ru-RU"/>
        </w:rPr>
        <w:t xml:space="preserve">имя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файл </w:t>
      </w:r>
      <w:r w:rsidR="00BA0737" w:rsidRPr="00BA0737">
        <w:rPr>
          <w:rFonts w:eastAsia="Times New Roman" w:cs="Helvetica"/>
          <w:color w:val="383838"/>
          <w:sz w:val="20"/>
          <w:szCs w:val="20"/>
          <w:lang w:eastAsia="ru-RU"/>
        </w:rPr>
        <w:t>“</w:t>
      </w:r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>3. RSD_BARS GL_v1.03.docx</w:t>
      </w:r>
      <w:r w:rsidR="00BA0737" w:rsidRPr="00BA0737">
        <w:rPr>
          <w:rFonts w:eastAsia="Times New Roman" w:cs="Helvetica"/>
          <w:color w:val="383838"/>
          <w:sz w:val="20"/>
          <w:szCs w:val="20"/>
          <w:lang w:eastAsia="ru-RU"/>
        </w:rPr>
        <w:t>”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),</w:t>
      </w:r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 xml:space="preserve"> процедура создания </w:t>
      </w:r>
      <w:r w:rsidR="009F3733">
        <w:rPr>
          <w:rFonts w:eastAsia="Times New Roman" w:cs="Helvetica"/>
          <w:color w:val="383838"/>
          <w:sz w:val="20"/>
          <w:szCs w:val="20"/>
          <w:lang w:eastAsia="ru-RU"/>
        </w:rPr>
        <w:t>операции</w:t>
      </w:r>
      <w:r w:rsidR="002309D3">
        <w:rPr>
          <w:rFonts w:eastAsia="Times New Roman" w:cs="Helvetica"/>
          <w:color w:val="383838"/>
          <w:sz w:val="20"/>
          <w:szCs w:val="20"/>
          <w:lang w:eastAsia="ru-RU"/>
        </w:rPr>
        <w:t xml:space="preserve"> должна</w:t>
      </w:r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="00A52781">
        <w:rPr>
          <w:rFonts w:eastAsia="Times New Roman" w:cs="Helvetica"/>
          <w:color w:val="383838"/>
          <w:sz w:val="20"/>
          <w:szCs w:val="20"/>
          <w:lang w:eastAsia="ru-RU"/>
        </w:rPr>
        <w:t>выполнят</w:t>
      </w:r>
      <w:r w:rsidR="002309D3">
        <w:rPr>
          <w:rFonts w:eastAsia="Times New Roman" w:cs="Helvetica"/>
          <w:color w:val="383838"/>
          <w:sz w:val="20"/>
          <w:szCs w:val="20"/>
          <w:lang w:eastAsia="ru-RU"/>
        </w:rPr>
        <w:t>ься в</w:t>
      </w:r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 xml:space="preserve"> 3 </w:t>
      </w:r>
      <w:r w:rsidR="00A52781">
        <w:rPr>
          <w:rFonts w:eastAsia="Times New Roman" w:cs="Helvetica"/>
          <w:color w:val="383838"/>
          <w:sz w:val="20"/>
          <w:szCs w:val="20"/>
          <w:lang w:eastAsia="ru-RU"/>
        </w:rPr>
        <w:t>шаг</w:t>
      </w:r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>а</w:t>
      </w:r>
      <w:r w:rsidR="009F3733" w:rsidRPr="009F3733">
        <w:rPr>
          <w:rFonts w:eastAsia="Times New Roman" w:cs="Helvetica"/>
          <w:color w:val="383838"/>
          <w:sz w:val="20"/>
          <w:szCs w:val="20"/>
          <w:lang w:eastAsia="ru-RU"/>
        </w:rPr>
        <w:t>:</w:t>
      </w:r>
    </w:p>
    <w:p w:rsidR="00E6456D" w:rsidRDefault="003844BD" w:rsidP="00E6456D">
      <w:pPr>
        <w:numPr>
          <w:ilvl w:val="0"/>
          <w:numId w:val="1"/>
        </w:numPr>
        <w:tabs>
          <w:tab w:val="clear" w:pos="720"/>
        </w:tabs>
        <w:spacing w:after="120"/>
        <w:ind w:left="425" w:hanging="357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047DEC">
        <w:rPr>
          <w:rFonts w:eastAsia="Times New Roman" w:cs="Helvetica"/>
          <w:color w:val="383838"/>
          <w:sz w:val="20"/>
          <w:szCs w:val="20"/>
          <w:u w:val="single"/>
          <w:lang w:eastAsia="ru-RU"/>
        </w:rPr>
        <w:t xml:space="preserve">Ввод атрибутов </w:t>
      </w:r>
      <w:r w:rsidR="009F3733" w:rsidRPr="00047DEC">
        <w:rPr>
          <w:rFonts w:eastAsia="Times New Roman" w:cs="Helvetica"/>
          <w:color w:val="383838"/>
          <w:sz w:val="20"/>
          <w:szCs w:val="20"/>
          <w:u w:val="single"/>
          <w:lang w:eastAsia="ru-RU"/>
        </w:rPr>
        <w:t>операции</w:t>
      </w:r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 xml:space="preserve"> (далее </w:t>
      </w:r>
      <w:r w:rsidR="009F3733">
        <w:rPr>
          <w:rFonts w:eastAsia="Times New Roman" w:cs="Helvetica"/>
          <w:color w:val="383838"/>
          <w:sz w:val="20"/>
          <w:szCs w:val="20"/>
          <w:lang w:eastAsia="ru-RU"/>
        </w:rPr>
        <w:t xml:space="preserve">ввод </w:t>
      </w:r>
      <w:del w:id="0" w:author="Фигаровская Наталья Викторовна" w:date="2016-06-21T15:09:00Z">
        <w:r w:rsidRPr="003844BD" w:rsidDel="00AD465A">
          <w:rPr>
            <w:rFonts w:eastAsia="Times New Roman" w:cs="Helvetica"/>
            <w:color w:val="383838"/>
            <w:sz w:val="20"/>
            <w:szCs w:val="20"/>
            <w:lang w:eastAsia="ru-RU"/>
          </w:rPr>
          <w:delText>сообщени</w:delText>
        </w:r>
        <w:r w:rsidR="009F3733" w:rsidDel="00AD465A">
          <w:rPr>
            <w:rFonts w:eastAsia="Times New Roman" w:cs="Helvetica"/>
            <w:color w:val="383838"/>
            <w:sz w:val="20"/>
            <w:szCs w:val="20"/>
            <w:lang w:eastAsia="ru-RU"/>
          </w:rPr>
          <w:delText>я</w:delText>
        </w:r>
      </w:del>
      <w:ins w:id="1" w:author="Фигаровская Наталья Викторовна" w:date="2016-06-21T15:09:00Z">
        <w:r w:rsidR="00AD465A">
          <w:rPr>
            <w:rFonts w:eastAsia="Times New Roman" w:cs="Helvetica"/>
            <w:color w:val="383838"/>
            <w:sz w:val="20"/>
            <w:szCs w:val="20"/>
            <w:lang w:eastAsia="ru-RU"/>
          </w:rPr>
          <w:t>запроса</w:t>
        </w:r>
      </w:ins>
      <w:ins w:id="2" w:author="Фигаровская Наталья Викторовна" w:date="2016-06-27T12:03:00Z">
        <w:r w:rsidR="006A379F">
          <w:rPr>
            <w:rFonts w:eastAsia="Times New Roman" w:cs="Helvetica"/>
            <w:color w:val="383838"/>
            <w:sz w:val="20"/>
            <w:szCs w:val="20"/>
            <w:lang w:eastAsia="ru-RU"/>
          </w:rPr>
          <w:t xml:space="preserve"> на создание операции</w:t>
        </w:r>
      </w:ins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 xml:space="preserve">) и </w:t>
      </w:r>
      <w:r w:rsidRPr="00047DEC">
        <w:rPr>
          <w:rFonts w:eastAsia="Times New Roman" w:cs="Helvetica"/>
          <w:color w:val="383838"/>
          <w:sz w:val="20"/>
          <w:szCs w:val="20"/>
          <w:u w:val="single"/>
          <w:lang w:eastAsia="ru-RU"/>
        </w:rPr>
        <w:t>передача на авторизацию</w:t>
      </w:r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 xml:space="preserve"> (проверку и подпись)</w:t>
      </w:r>
      <w:r w:rsidR="00366112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</w:p>
    <w:p w:rsidR="003844BD" w:rsidRDefault="00366112" w:rsidP="00E6456D">
      <w:pPr>
        <w:spacing w:after="120"/>
        <w:ind w:left="709" w:firstLine="284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="00E6456D">
        <w:rPr>
          <w:rFonts w:eastAsia="Times New Roman" w:cs="Helvetica"/>
          <w:color w:val="383838"/>
          <w:sz w:val="20"/>
          <w:szCs w:val="20"/>
          <w:lang w:eastAsia="ru-RU"/>
        </w:rPr>
        <w:t>В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ключает в себя</w:t>
      </w:r>
    </w:p>
    <w:p w:rsidR="00366112" w:rsidRPr="00366112" w:rsidRDefault="00366112" w:rsidP="00366112">
      <w:pPr>
        <w:pStyle w:val="a3"/>
        <w:numPr>
          <w:ilvl w:val="1"/>
          <w:numId w:val="9"/>
        </w:numPr>
        <w:spacing w:after="0"/>
        <w:jc w:val="both"/>
        <w:rPr>
          <w:rFonts w:eastAsia="Times New Roman" w:cs="Helvetica"/>
          <w:color w:val="383838"/>
          <w:sz w:val="20"/>
          <w:lang w:eastAsia="ru-RU"/>
        </w:rPr>
      </w:pPr>
      <w:r w:rsidRPr="00366112">
        <w:rPr>
          <w:rFonts w:eastAsia="Times New Roman" w:cs="Helvetica"/>
          <w:color w:val="383838"/>
          <w:sz w:val="20"/>
          <w:lang w:eastAsia="ru-RU"/>
        </w:rPr>
        <w:t xml:space="preserve">проверку правильности заполнения атрибутов операции </w:t>
      </w:r>
    </w:p>
    <w:p w:rsidR="00366112" w:rsidRPr="00366112" w:rsidRDefault="00366112" w:rsidP="00366112">
      <w:pPr>
        <w:pStyle w:val="a3"/>
        <w:numPr>
          <w:ilvl w:val="1"/>
          <w:numId w:val="9"/>
        </w:numPr>
        <w:spacing w:after="0"/>
        <w:jc w:val="both"/>
        <w:rPr>
          <w:rFonts w:eastAsia="Times New Roman" w:cs="Helvetica"/>
          <w:color w:val="383838"/>
          <w:sz w:val="20"/>
          <w:lang w:eastAsia="ru-RU"/>
        </w:rPr>
      </w:pPr>
      <w:r w:rsidRPr="00366112">
        <w:rPr>
          <w:rFonts w:eastAsia="Times New Roman" w:cs="Helvetica"/>
          <w:color w:val="383838"/>
          <w:sz w:val="20"/>
          <w:lang w:eastAsia="ru-RU"/>
        </w:rPr>
        <w:t xml:space="preserve">регистрацию </w:t>
      </w:r>
      <w:del w:id="3" w:author="Фигаровская Наталья Викторовна" w:date="2016-06-21T15:09:00Z">
        <w:r w:rsidRPr="00366112" w:rsidDel="00AD465A">
          <w:rPr>
            <w:rFonts w:eastAsia="Times New Roman" w:cs="Helvetica"/>
            <w:color w:val="383838"/>
            <w:sz w:val="20"/>
            <w:lang w:eastAsia="ru-RU"/>
          </w:rPr>
          <w:delText>сообщения</w:delText>
        </w:r>
      </w:del>
      <w:ins w:id="4" w:author="Фигаровская Наталья Викторовна" w:date="2016-06-21T15:09:00Z">
        <w:r w:rsidR="00AD465A">
          <w:rPr>
            <w:rFonts w:eastAsia="Times New Roman" w:cs="Helvetica"/>
            <w:color w:val="383838"/>
            <w:sz w:val="20"/>
            <w:lang w:eastAsia="ru-RU"/>
          </w:rPr>
          <w:t>запроса</w:t>
        </w:r>
      </w:ins>
      <w:r w:rsidRPr="00366112">
        <w:rPr>
          <w:rFonts w:eastAsia="Times New Roman" w:cs="Helvetica"/>
          <w:color w:val="383838"/>
          <w:sz w:val="20"/>
          <w:lang w:eastAsia="ru-RU"/>
        </w:rPr>
        <w:t xml:space="preserve"> в системе </w:t>
      </w:r>
    </w:p>
    <w:p w:rsidR="00366112" w:rsidRPr="00E6456D" w:rsidRDefault="00366112" w:rsidP="00E6456D">
      <w:pPr>
        <w:pStyle w:val="a3"/>
        <w:numPr>
          <w:ilvl w:val="1"/>
          <w:numId w:val="9"/>
        </w:numPr>
        <w:spacing w:after="120"/>
        <w:ind w:left="1434" w:hanging="357"/>
        <w:contextualSpacing w:val="0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E6456D">
        <w:rPr>
          <w:rFonts w:eastAsia="Times New Roman" w:cs="Helvetica"/>
          <w:color w:val="383838"/>
          <w:sz w:val="20"/>
          <w:lang w:eastAsia="ru-RU"/>
        </w:rPr>
        <w:t>перевод в состояние неавторизованной операции</w:t>
      </w:r>
      <w:r w:rsidR="00604247" w:rsidRPr="00604247">
        <w:rPr>
          <w:rFonts w:eastAsia="Times New Roman" w:cs="Helvetica"/>
          <w:color w:val="383838"/>
          <w:sz w:val="20"/>
          <w:lang w:eastAsia="ru-RU"/>
        </w:rPr>
        <w:t xml:space="preserve"> </w:t>
      </w:r>
      <w:r w:rsidR="00604247" w:rsidRPr="00366112">
        <w:rPr>
          <w:rFonts w:eastAsia="Times New Roman" w:cs="Helvetica"/>
          <w:color w:val="383838"/>
          <w:sz w:val="20"/>
          <w:lang w:eastAsia="ru-RU"/>
        </w:rPr>
        <w:t>при успешной проверке</w:t>
      </w:r>
      <w:r w:rsidRPr="00E6456D">
        <w:rPr>
          <w:rFonts w:eastAsia="Times New Roman" w:cs="Helvetica"/>
          <w:color w:val="383838"/>
          <w:sz w:val="20"/>
          <w:lang w:eastAsia="ru-RU"/>
        </w:rPr>
        <w:t xml:space="preserve"> и передач</w:t>
      </w:r>
      <w:r w:rsidR="00604247">
        <w:rPr>
          <w:rFonts w:eastAsia="Times New Roman" w:cs="Helvetica"/>
          <w:color w:val="383838"/>
          <w:sz w:val="20"/>
          <w:lang w:eastAsia="ru-RU"/>
        </w:rPr>
        <w:t>а</w:t>
      </w:r>
      <w:r w:rsidRPr="00E6456D">
        <w:rPr>
          <w:rFonts w:eastAsia="Times New Roman" w:cs="Helvetica"/>
          <w:color w:val="383838"/>
          <w:sz w:val="20"/>
          <w:lang w:eastAsia="ru-RU"/>
        </w:rPr>
        <w:t xml:space="preserve"> </w:t>
      </w:r>
      <w:del w:id="5" w:author="Фигаровская Наталья Викторовна" w:date="2016-06-21T15:09:00Z">
        <w:r w:rsidRPr="00E6456D" w:rsidDel="00AD465A">
          <w:rPr>
            <w:rFonts w:eastAsia="Times New Roman" w:cs="Helvetica"/>
            <w:color w:val="383838"/>
            <w:sz w:val="20"/>
            <w:lang w:eastAsia="ru-RU"/>
          </w:rPr>
          <w:delText>сообщения</w:delText>
        </w:r>
      </w:del>
      <w:ins w:id="6" w:author="Фигаровская Наталья Викторовна" w:date="2016-06-21T15:09:00Z">
        <w:r w:rsidR="00AD465A">
          <w:rPr>
            <w:rFonts w:eastAsia="Times New Roman" w:cs="Helvetica"/>
            <w:color w:val="383838"/>
            <w:sz w:val="20"/>
            <w:lang w:eastAsia="ru-RU"/>
          </w:rPr>
          <w:t>запроса</w:t>
        </w:r>
      </w:ins>
      <w:r w:rsidRPr="00E6456D">
        <w:rPr>
          <w:rFonts w:eastAsia="Times New Roman" w:cs="Helvetica"/>
          <w:color w:val="383838"/>
          <w:sz w:val="20"/>
          <w:lang w:eastAsia="ru-RU"/>
        </w:rPr>
        <w:t xml:space="preserve"> на авторизацию </w:t>
      </w:r>
      <w:bookmarkStart w:id="7" w:name="_GoBack"/>
      <w:bookmarkEnd w:id="7"/>
      <w:r w:rsidRPr="00E6456D">
        <w:rPr>
          <w:rFonts w:eastAsia="Times New Roman" w:cs="Helvetica"/>
          <w:color w:val="383838"/>
          <w:sz w:val="20"/>
          <w:lang w:eastAsia="ru-RU"/>
        </w:rPr>
        <w:t>(подпись)</w:t>
      </w:r>
    </w:p>
    <w:p w:rsidR="00E6456D" w:rsidRPr="00047DEC" w:rsidRDefault="003844BD" w:rsidP="00E6456D">
      <w:pPr>
        <w:numPr>
          <w:ilvl w:val="0"/>
          <w:numId w:val="1"/>
        </w:numPr>
        <w:tabs>
          <w:tab w:val="clear" w:pos="720"/>
        </w:tabs>
        <w:spacing w:after="120"/>
        <w:ind w:left="425" w:hanging="357"/>
        <w:jc w:val="both"/>
        <w:rPr>
          <w:rFonts w:eastAsia="Times New Roman" w:cs="Helvetica"/>
          <w:color w:val="383838"/>
          <w:sz w:val="20"/>
          <w:szCs w:val="20"/>
          <w:u w:val="single"/>
          <w:lang w:eastAsia="ru-RU"/>
        </w:rPr>
      </w:pPr>
      <w:r w:rsidRPr="00047DEC">
        <w:rPr>
          <w:rFonts w:eastAsia="Times New Roman" w:cs="Helvetica"/>
          <w:color w:val="383838"/>
          <w:sz w:val="20"/>
          <w:szCs w:val="20"/>
          <w:u w:val="single"/>
          <w:lang w:eastAsia="ru-RU"/>
        </w:rPr>
        <w:t>Авторизация (далее подпись) </w:t>
      </w:r>
      <w:ins w:id="8" w:author="Фигаровская Наталья Викторовна" w:date="2016-06-27T12:05:00Z">
        <w:r w:rsidR="006A379F">
          <w:rPr>
            <w:rFonts w:eastAsia="Times New Roman" w:cs="Helvetica"/>
            <w:color w:val="383838"/>
            <w:sz w:val="20"/>
            <w:szCs w:val="20"/>
            <w:u w:val="single"/>
            <w:lang w:eastAsia="ru-RU"/>
          </w:rPr>
          <w:t>операци</w:t>
        </w:r>
      </w:ins>
      <w:ins w:id="9" w:author="Фигаровская Наталья Викторовна" w:date="2016-06-27T12:25:00Z">
        <w:r w:rsidR="006138C6">
          <w:rPr>
            <w:rFonts w:eastAsia="Times New Roman" w:cs="Helvetica"/>
            <w:color w:val="383838"/>
            <w:sz w:val="20"/>
            <w:szCs w:val="20"/>
            <w:u w:val="single"/>
            <w:lang w:eastAsia="ru-RU"/>
          </w:rPr>
          <w:t>й</w:t>
        </w:r>
      </w:ins>
      <w:ins w:id="10" w:author="Фигаровская Наталья Викторовна" w:date="2016-06-27T12:05:00Z">
        <w:r w:rsidR="006A379F">
          <w:rPr>
            <w:rFonts w:eastAsia="Times New Roman" w:cs="Helvetica"/>
            <w:color w:val="383838"/>
            <w:sz w:val="20"/>
            <w:szCs w:val="20"/>
            <w:u w:val="single"/>
            <w:lang w:eastAsia="ru-RU"/>
          </w:rPr>
          <w:t xml:space="preserve"> по </w:t>
        </w:r>
      </w:ins>
      <w:del w:id="11" w:author="Фигаровская Наталья Викторовна" w:date="2016-06-27T12:06:00Z">
        <w:r w:rsidRPr="00047DEC" w:rsidDel="006A379F">
          <w:rPr>
            <w:rFonts w:eastAsia="Times New Roman" w:cs="Helvetica"/>
            <w:color w:val="383838"/>
            <w:sz w:val="20"/>
            <w:szCs w:val="20"/>
            <w:u w:val="single"/>
            <w:lang w:eastAsia="ru-RU"/>
          </w:rPr>
          <w:delText xml:space="preserve">переданных </w:delText>
        </w:r>
      </w:del>
      <w:ins w:id="12" w:author="Фигаровская Наталья Викторовна" w:date="2016-06-27T12:06:00Z">
        <w:r w:rsidR="006A379F" w:rsidRPr="00047DEC">
          <w:rPr>
            <w:rFonts w:eastAsia="Times New Roman" w:cs="Helvetica"/>
            <w:color w:val="383838"/>
            <w:sz w:val="20"/>
            <w:szCs w:val="20"/>
            <w:u w:val="single"/>
            <w:lang w:eastAsia="ru-RU"/>
          </w:rPr>
          <w:t>переданны</w:t>
        </w:r>
        <w:r w:rsidR="006A379F">
          <w:rPr>
            <w:rFonts w:eastAsia="Times New Roman" w:cs="Helvetica"/>
            <w:color w:val="383838"/>
            <w:sz w:val="20"/>
            <w:szCs w:val="20"/>
            <w:u w:val="single"/>
            <w:lang w:eastAsia="ru-RU"/>
          </w:rPr>
          <w:t>м</w:t>
        </w:r>
        <w:r w:rsidR="006A379F" w:rsidRPr="00047DEC">
          <w:rPr>
            <w:rFonts w:eastAsia="Times New Roman" w:cs="Helvetica"/>
            <w:color w:val="383838"/>
            <w:sz w:val="20"/>
            <w:szCs w:val="20"/>
            <w:u w:val="single"/>
            <w:lang w:eastAsia="ru-RU"/>
          </w:rPr>
          <w:t xml:space="preserve"> </w:t>
        </w:r>
      </w:ins>
      <w:del w:id="13" w:author="Фигаровская Наталья Викторовна" w:date="2016-06-27T12:02:00Z">
        <w:r w:rsidRPr="00047DEC" w:rsidDel="006A379F">
          <w:rPr>
            <w:rFonts w:eastAsia="Times New Roman" w:cs="Helvetica"/>
            <w:color w:val="383838"/>
            <w:sz w:val="20"/>
            <w:szCs w:val="20"/>
            <w:u w:val="single"/>
            <w:lang w:eastAsia="ru-RU"/>
          </w:rPr>
          <w:delText>сообщений</w:delText>
        </w:r>
        <w:r w:rsidR="00E6456D" w:rsidRPr="00047DEC" w:rsidDel="006A379F">
          <w:rPr>
            <w:rFonts w:eastAsia="Times New Roman" w:cs="Helvetica"/>
            <w:color w:val="383838"/>
            <w:sz w:val="20"/>
            <w:u w:val="single"/>
            <w:lang w:eastAsia="ru-RU"/>
          </w:rPr>
          <w:delText xml:space="preserve"> </w:delText>
        </w:r>
      </w:del>
      <w:ins w:id="14" w:author="Фигаровская Наталья Викторовна" w:date="2016-06-27T12:02:00Z">
        <w:r w:rsidR="006A379F" w:rsidRPr="006A379F">
          <w:rPr>
            <w:rFonts w:eastAsia="Times New Roman" w:cs="Helvetica"/>
            <w:color w:val="383838"/>
            <w:sz w:val="20"/>
            <w:szCs w:val="20"/>
            <w:u w:val="single"/>
            <w:lang w:eastAsia="ru-RU"/>
          </w:rPr>
          <w:t>запрос</w:t>
        </w:r>
      </w:ins>
      <w:ins w:id="15" w:author="Фигаровская Наталья Викторовна" w:date="2016-06-27T12:06:00Z">
        <w:r w:rsidR="006A379F">
          <w:rPr>
            <w:rFonts w:eastAsia="Times New Roman" w:cs="Helvetica"/>
            <w:color w:val="383838"/>
            <w:sz w:val="20"/>
            <w:szCs w:val="20"/>
            <w:u w:val="single"/>
            <w:lang w:eastAsia="ru-RU"/>
          </w:rPr>
          <w:t>ам</w:t>
        </w:r>
      </w:ins>
      <w:ins w:id="16" w:author="Фигаровская Наталья Викторовна" w:date="2016-06-27T12:02:00Z">
        <w:r w:rsidR="006A379F" w:rsidRPr="00047DEC">
          <w:rPr>
            <w:rFonts w:eastAsia="Times New Roman" w:cs="Helvetica"/>
            <w:color w:val="383838"/>
            <w:sz w:val="20"/>
            <w:u w:val="single"/>
            <w:lang w:eastAsia="ru-RU"/>
          </w:rPr>
          <w:t xml:space="preserve"> </w:t>
        </w:r>
      </w:ins>
    </w:p>
    <w:p w:rsidR="003844BD" w:rsidRPr="00E6456D" w:rsidRDefault="00E6456D" w:rsidP="00E6456D">
      <w:pPr>
        <w:spacing w:after="120"/>
        <w:ind w:left="709" w:firstLine="284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E6456D">
        <w:rPr>
          <w:rFonts w:eastAsia="Times New Roman" w:cs="Helvetica"/>
          <w:color w:val="383838"/>
          <w:sz w:val="20"/>
          <w:szCs w:val="20"/>
          <w:lang w:eastAsia="ru-RU"/>
        </w:rPr>
        <w:t>Включает</w:t>
      </w:r>
      <w:r>
        <w:rPr>
          <w:rFonts w:eastAsia="Times New Roman" w:cs="Helvetica"/>
          <w:color w:val="383838"/>
          <w:sz w:val="20"/>
          <w:lang w:eastAsia="ru-RU"/>
        </w:rPr>
        <w:t xml:space="preserve"> в себя</w:t>
      </w:r>
    </w:p>
    <w:p w:rsidR="00E6456D" w:rsidRDefault="00E6456D" w:rsidP="00E6456D">
      <w:pPr>
        <w:numPr>
          <w:ilvl w:val="1"/>
          <w:numId w:val="11"/>
        </w:numPr>
        <w:spacing w:after="0"/>
        <w:jc w:val="both"/>
        <w:rPr>
          <w:rFonts w:eastAsia="Times New Roman" w:cs="Helvetica"/>
          <w:color w:val="383838"/>
          <w:sz w:val="20"/>
          <w:lang w:eastAsia="ru-RU"/>
        </w:rPr>
      </w:pPr>
      <w:r>
        <w:rPr>
          <w:rFonts w:eastAsia="Times New Roman" w:cs="Helvetica"/>
          <w:color w:val="383838"/>
          <w:sz w:val="20"/>
          <w:lang w:eastAsia="ru-RU"/>
        </w:rPr>
        <w:t>визуальный и системный контроль атрибутов операции</w:t>
      </w:r>
    </w:p>
    <w:p w:rsidR="00E6456D" w:rsidRDefault="00E6456D" w:rsidP="00E6456D">
      <w:pPr>
        <w:numPr>
          <w:ilvl w:val="1"/>
          <w:numId w:val="11"/>
        </w:numPr>
        <w:spacing w:after="0"/>
        <w:jc w:val="both"/>
        <w:rPr>
          <w:rFonts w:eastAsia="Times New Roman" w:cs="Helvetica"/>
          <w:color w:val="383838"/>
          <w:sz w:val="20"/>
          <w:lang w:eastAsia="ru-RU"/>
        </w:rPr>
      </w:pPr>
      <w:r>
        <w:rPr>
          <w:rFonts w:eastAsia="Times New Roman" w:cs="Helvetica"/>
          <w:color w:val="383838"/>
          <w:sz w:val="20"/>
          <w:lang w:eastAsia="ru-RU"/>
        </w:rPr>
        <w:t xml:space="preserve">завершение обработки </w:t>
      </w:r>
      <w:del w:id="17" w:author="Фигаровская Наталья Викторовна" w:date="2016-06-27T12:04:00Z">
        <w:r w:rsidDel="006A379F">
          <w:rPr>
            <w:rFonts w:eastAsia="Times New Roman" w:cs="Helvetica"/>
            <w:color w:val="383838"/>
            <w:sz w:val="20"/>
            <w:lang w:eastAsia="ru-RU"/>
          </w:rPr>
          <w:delText xml:space="preserve">сообщений </w:delText>
        </w:r>
      </w:del>
      <w:ins w:id="18" w:author="Фигаровская Наталья Викторовна" w:date="2016-06-27T12:04:00Z">
        <w:r w:rsidR="006A379F">
          <w:rPr>
            <w:rFonts w:eastAsia="Times New Roman" w:cs="Helvetica"/>
            <w:color w:val="383838"/>
            <w:sz w:val="20"/>
            <w:lang w:eastAsia="ru-RU"/>
          </w:rPr>
          <w:t>запросов</w:t>
        </w:r>
        <w:r w:rsidR="006A379F">
          <w:rPr>
            <w:rFonts w:eastAsia="Times New Roman" w:cs="Helvetica"/>
            <w:color w:val="383838"/>
            <w:sz w:val="20"/>
            <w:lang w:eastAsia="ru-RU"/>
          </w:rPr>
          <w:t xml:space="preserve"> </w:t>
        </w:r>
      </w:ins>
      <w:r>
        <w:rPr>
          <w:rFonts w:eastAsia="Times New Roman" w:cs="Helvetica"/>
          <w:color w:val="383838"/>
          <w:sz w:val="20"/>
          <w:lang w:eastAsia="ru-RU"/>
        </w:rPr>
        <w:t>с текущей датой проводки и создание проводок в текущем операционн</w:t>
      </w:r>
      <w:r w:rsidR="00604247">
        <w:rPr>
          <w:rFonts w:eastAsia="Times New Roman" w:cs="Helvetica"/>
          <w:color w:val="383838"/>
          <w:sz w:val="20"/>
          <w:lang w:eastAsia="ru-RU"/>
        </w:rPr>
        <w:t>ом</w:t>
      </w:r>
      <w:r>
        <w:rPr>
          <w:rFonts w:eastAsia="Times New Roman" w:cs="Helvetica"/>
          <w:color w:val="383838"/>
          <w:sz w:val="20"/>
          <w:lang w:eastAsia="ru-RU"/>
        </w:rPr>
        <w:t xml:space="preserve"> дне</w:t>
      </w:r>
    </w:p>
    <w:p w:rsidR="00E6456D" w:rsidRDefault="00E6456D" w:rsidP="00E6456D">
      <w:pPr>
        <w:numPr>
          <w:ilvl w:val="1"/>
          <w:numId w:val="11"/>
        </w:numPr>
        <w:spacing w:after="120"/>
        <w:jc w:val="both"/>
        <w:rPr>
          <w:rFonts w:eastAsia="Times New Roman" w:cs="Helvetica"/>
          <w:color w:val="383838"/>
          <w:sz w:val="20"/>
          <w:lang w:eastAsia="ru-RU"/>
        </w:rPr>
      </w:pPr>
      <w:r>
        <w:rPr>
          <w:rFonts w:eastAsia="Times New Roman" w:cs="Helvetica"/>
          <w:color w:val="383838"/>
          <w:sz w:val="20"/>
          <w:lang w:eastAsia="ru-RU"/>
        </w:rPr>
        <w:t xml:space="preserve">перевод </w:t>
      </w:r>
      <w:del w:id="19" w:author="Фигаровская Наталья Викторовна" w:date="2016-06-21T15:09:00Z">
        <w:r w:rsidDel="00AD465A">
          <w:rPr>
            <w:rFonts w:eastAsia="Times New Roman" w:cs="Helvetica"/>
            <w:color w:val="383838"/>
            <w:sz w:val="20"/>
            <w:lang w:eastAsia="ru-RU"/>
          </w:rPr>
          <w:delText>сообщения</w:delText>
        </w:r>
      </w:del>
      <w:ins w:id="20" w:author="Фигаровская Наталья Викторовна" w:date="2016-06-21T15:09:00Z">
        <w:r w:rsidR="00AD465A">
          <w:rPr>
            <w:rFonts w:eastAsia="Times New Roman" w:cs="Helvetica"/>
            <w:color w:val="383838"/>
            <w:sz w:val="20"/>
            <w:lang w:eastAsia="ru-RU"/>
          </w:rPr>
          <w:t>запроса</w:t>
        </w:r>
      </w:ins>
      <w:r>
        <w:rPr>
          <w:rFonts w:eastAsia="Times New Roman" w:cs="Helvetica"/>
          <w:color w:val="383838"/>
          <w:sz w:val="20"/>
          <w:lang w:eastAsia="ru-RU"/>
        </w:rPr>
        <w:t xml:space="preserve"> с датой проводки в закрытый опер</w:t>
      </w:r>
      <w:r w:rsidR="00A52781">
        <w:rPr>
          <w:rFonts w:eastAsia="Times New Roman" w:cs="Helvetica"/>
          <w:color w:val="383838"/>
          <w:sz w:val="20"/>
          <w:lang w:eastAsia="ru-RU"/>
        </w:rPr>
        <w:t xml:space="preserve">ационный </w:t>
      </w:r>
      <w:r>
        <w:rPr>
          <w:rFonts w:eastAsia="Times New Roman" w:cs="Helvetica"/>
          <w:color w:val="383838"/>
          <w:sz w:val="20"/>
          <w:lang w:eastAsia="ru-RU"/>
        </w:rPr>
        <w:t>день</w:t>
      </w:r>
      <w:r w:rsidR="00A340E9">
        <w:rPr>
          <w:rStyle w:val="a6"/>
          <w:rFonts w:eastAsia="Times New Roman" w:cs="Helvetica"/>
          <w:color w:val="383838"/>
          <w:sz w:val="20"/>
          <w:lang w:eastAsia="ru-RU"/>
        </w:rPr>
        <w:footnoteReference w:id="1"/>
      </w:r>
      <w:r>
        <w:rPr>
          <w:rFonts w:eastAsia="Times New Roman" w:cs="Helvetica"/>
          <w:color w:val="383838"/>
          <w:sz w:val="20"/>
          <w:lang w:eastAsia="ru-RU"/>
        </w:rPr>
        <w:t xml:space="preserve"> в состояние ожидания подтверждения даты проводки (далее подтверждение архивной даты или прошлой даты)</w:t>
      </w:r>
    </w:p>
    <w:p w:rsidR="00A52781" w:rsidRPr="00047DEC" w:rsidRDefault="00A52781" w:rsidP="00E6456D">
      <w:pPr>
        <w:numPr>
          <w:ilvl w:val="0"/>
          <w:numId w:val="1"/>
        </w:numPr>
        <w:tabs>
          <w:tab w:val="clear" w:pos="720"/>
        </w:tabs>
        <w:spacing w:after="120"/>
        <w:ind w:left="425" w:hanging="357"/>
        <w:jc w:val="both"/>
        <w:rPr>
          <w:rFonts w:eastAsia="Times New Roman" w:cs="Helvetica"/>
          <w:color w:val="383838"/>
          <w:sz w:val="20"/>
          <w:szCs w:val="20"/>
          <w:u w:val="single"/>
          <w:lang w:eastAsia="ru-RU"/>
        </w:rPr>
      </w:pPr>
      <w:r w:rsidRPr="00047DEC">
        <w:rPr>
          <w:rFonts w:eastAsia="Times New Roman" w:cs="Helvetica"/>
          <w:color w:val="383838"/>
          <w:sz w:val="20"/>
          <w:szCs w:val="20"/>
          <w:u w:val="single"/>
          <w:lang w:eastAsia="ru-RU"/>
        </w:rPr>
        <w:t>По</w:t>
      </w:r>
      <w:r w:rsidR="003844BD" w:rsidRPr="00047DEC">
        <w:rPr>
          <w:rFonts w:eastAsia="Times New Roman" w:cs="Helvetica"/>
          <w:color w:val="383838"/>
          <w:sz w:val="20"/>
          <w:szCs w:val="20"/>
          <w:u w:val="single"/>
          <w:lang w:eastAsia="ru-RU"/>
        </w:rPr>
        <w:t>дтверждение или отказ от подтверждения архивной даты</w:t>
      </w:r>
    </w:p>
    <w:p w:rsidR="00A52781" w:rsidRDefault="00A52781" w:rsidP="00A52781">
      <w:pPr>
        <w:spacing w:after="120"/>
        <w:ind w:left="709" w:firstLine="284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A52781">
        <w:rPr>
          <w:rFonts w:eastAsia="Times New Roman" w:cs="Helvetica"/>
          <w:color w:val="383838"/>
          <w:sz w:val="20"/>
          <w:lang w:eastAsia="ru-RU"/>
        </w:rPr>
        <w:t>Включает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в себя</w:t>
      </w:r>
    </w:p>
    <w:p w:rsidR="00A52781" w:rsidRDefault="00A52781" w:rsidP="00A52781">
      <w:pPr>
        <w:numPr>
          <w:ilvl w:val="1"/>
          <w:numId w:val="11"/>
        </w:numPr>
        <w:spacing w:after="0"/>
        <w:jc w:val="both"/>
        <w:rPr>
          <w:rFonts w:eastAsia="Times New Roman" w:cs="Helvetica"/>
          <w:color w:val="383838"/>
          <w:sz w:val="20"/>
          <w:lang w:eastAsia="ru-RU"/>
        </w:rPr>
      </w:pPr>
      <w:r>
        <w:rPr>
          <w:rFonts w:eastAsia="Times New Roman" w:cs="Helvetica"/>
          <w:color w:val="383838"/>
          <w:sz w:val="20"/>
          <w:lang w:eastAsia="ru-RU"/>
        </w:rPr>
        <w:t xml:space="preserve">завершение обработки </w:t>
      </w:r>
      <w:del w:id="21" w:author="Фигаровская Наталья Викторовна" w:date="2016-06-21T15:10:00Z">
        <w:r w:rsidDel="00AD465A">
          <w:rPr>
            <w:rFonts w:eastAsia="Times New Roman" w:cs="Helvetica"/>
            <w:color w:val="383838"/>
            <w:sz w:val="20"/>
            <w:lang w:eastAsia="ru-RU"/>
          </w:rPr>
          <w:delText>сообщения</w:delText>
        </w:r>
      </w:del>
      <w:ins w:id="22" w:author="Фигаровская Наталья Викторовна" w:date="2016-06-21T15:10:00Z">
        <w:r w:rsidR="00AD465A">
          <w:rPr>
            <w:rFonts w:eastAsia="Times New Roman" w:cs="Helvetica"/>
            <w:color w:val="383838"/>
            <w:sz w:val="20"/>
            <w:lang w:eastAsia="ru-RU"/>
          </w:rPr>
          <w:t>запроса</w:t>
        </w:r>
      </w:ins>
      <w:r>
        <w:rPr>
          <w:rFonts w:eastAsia="Times New Roman" w:cs="Helvetica"/>
          <w:color w:val="383838"/>
          <w:sz w:val="20"/>
          <w:lang w:eastAsia="ru-RU"/>
        </w:rPr>
        <w:t xml:space="preserve"> и создание проводок </w:t>
      </w:r>
    </w:p>
    <w:p w:rsidR="00A52781" w:rsidRPr="00A52781" w:rsidRDefault="00A52781" w:rsidP="00A52781">
      <w:pPr>
        <w:pStyle w:val="a3"/>
        <w:numPr>
          <w:ilvl w:val="0"/>
          <w:numId w:val="12"/>
        </w:numPr>
        <w:spacing w:after="120"/>
        <w:ind w:left="2268"/>
        <w:jc w:val="both"/>
        <w:rPr>
          <w:rFonts w:eastAsia="Times New Roman" w:cs="Helvetica"/>
          <w:color w:val="383838"/>
          <w:sz w:val="20"/>
          <w:lang w:eastAsia="ru-RU"/>
        </w:rPr>
      </w:pPr>
      <w:r w:rsidRPr="00A52781">
        <w:rPr>
          <w:rFonts w:eastAsia="Times New Roman" w:cs="Helvetica"/>
          <w:color w:val="383838"/>
          <w:sz w:val="20"/>
          <w:lang w:eastAsia="ru-RU"/>
        </w:rPr>
        <w:t>в закрытый или</w:t>
      </w:r>
    </w:p>
    <w:p w:rsidR="00A52781" w:rsidRPr="00A52781" w:rsidRDefault="00A52781" w:rsidP="004030C3">
      <w:pPr>
        <w:pStyle w:val="a3"/>
        <w:numPr>
          <w:ilvl w:val="0"/>
          <w:numId w:val="12"/>
        </w:numPr>
        <w:spacing w:after="240"/>
        <w:ind w:left="2268" w:hanging="357"/>
        <w:contextualSpacing w:val="0"/>
        <w:jc w:val="both"/>
        <w:rPr>
          <w:rFonts w:eastAsia="Times New Roman" w:cs="Helvetica"/>
          <w:color w:val="383838"/>
          <w:sz w:val="20"/>
          <w:lang w:eastAsia="ru-RU"/>
        </w:rPr>
      </w:pPr>
      <w:r w:rsidRPr="00A52781">
        <w:rPr>
          <w:rFonts w:eastAsia="Times New Roman" w:cs="Helvetica"/>
          <w:color w:val="383838"/>
          <w:sz w:val="20"/>
          <w:lang w:eastAsia="ru-RU"/>
        </w:rPr>
        <w:t>текущий операционный день.</w:t>
      </w:r>
    </w:p>
    <w:p w:rsidR="005E64C0" w:rsidRDefault="0054469C" w:rsidP="005A47CE">
      <w:pPr>
        <w:spacing w:before="120" w:after="120"/>
        <w:ind w:firstLine="425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При данном разделении процедуры создания операции на отдельные шаги обработки реализуется </w:t>
      </w:r>
      <w:r w:rsidR="005E64C0">
        <w:rPr>
          <w:rFonts w:eastAsia="Times New Roman" w:cs="Helvetica"/>
          <w:color w:val="383838"/>
          <w:sz w:val="20"/>
          <w:szCs w:val="20"/>
          <w:lang w:eastAsia="ru-RU"/>
        </w:rPr>
        <w:t>основно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е</w:t>
      </w:r>
      <w:r w:rsidR="005E64C0">
        <w:rPr>
          <w:rFonts w:eastAsia="Times New Roman" w:cs="Helvetica"/>
          <w:color w:val="383838"/>
          <w:sz w:val="20"/>
          <w:szCs w:val="20"/>
          <w:lang w:eastAsia="ru-RU"/>
        </w:rPr>
        <w:t xml:space="preserve"> требовани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е</w:t>
      </w:r>
      <w:r w:rsidR="005E64C0">
        <w:rPr>
          <w:rFonts w:eastAsia="Times New Roman" w:cs="Helvetica"/>
          <w:color w:val="383838"/>
          <w:sz w:val="20"/>
          <w:szCs w:val="20"/>
          <w:lang w:eastAsia="ru-RU"/>
        </w:rPr>
        <w:t xml:space="preserve"> – операции ввода и подписи (авторизации) сообщений должны выполнять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ся</w:t>
      </w:r>
      <w:r w:rsidR="005E64C0">
        <w:rPr>
          <w:rFonts w:eastAsia="Times New Roman" w:cs="Helvetica"/>
          <w:color w:val="383838"/>
          <w:sz w:val="20"/>
          <w:szCs w:val="20"/>
          <w:lang w:eastAsia="ru-RU"/>
        </w:rPr>
        <w:t xml:space="preserve"> разны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ми</w:t>
      </w:r>
      <w:r w:rsidR="005E64C0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="005A47CE">
        <w:rPr>
          <w:rFonts w:eastAsia="Times New Roman" w:cs="Helvetica"/>
          <w:color w:val="383838"/>
          <w:sz w:val="20"/>
          <w:szCs w:val="20"/>
          <w:lang w:eastAsia="ru-RU"/>
        </w:rPr>
        <w:t xml:space="preserve">сотрудниками, т.е. </w:t>
      </w:r>
      <w:r w:rsidR="005E64C0">
        <w:rPr>
          <w:rFonts w:eastAsia="Times New Roman" w:cs="Helvetica"/>
          <w:color w:val="383838"/>
          <w:sz w:val="20"/>
          <w:szCs w:val="20"/>
          <w:lang w:eastAsia="ru-RU"/>
        </w:rPr>
        <w:t>по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л</w:t>
      </w:r>
      <w:r w:rsidR="005E64C0">
        <w:rPr>
          <w:rFonts w:eastAsia="Times New Roman" w:cs="Helvetica"/>
          <w:color w:val="383838"/>
          <w:sz w:val="20"/>
          <w:szCs w:val="20"/>
          <w:lang w:eastAsia="ru-RU"/>
        </w:rPr>
        <w:t>ьзова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телями</w:t>
      </w:r>
      <w:r w:rsidR="005A47CE">
        <w:rPr>
          <w:rFonts w:eastAsia="Times New Roman" w:cs="Helvetica"/>
          <w:color w:val="383838"/>
          <w:sz w:val="20"/>
          <w:szCs w:val="20"/>
          <w:lang w:eastAsia="ru-RU"/>
        </w:rPr>
        <w:t>, авторизовавшимися в системе с разными логинами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.</w:t>
      </w:r>
    </w:p>
    <w:p w:rsidR="004030C3" w:rsidRDefault="004030C3" w:rsidP="005A47CE">
      <w:pPr>
        <w:spacing w:before="120" w:after="120"/>
        <w:ind w:firstLine="425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4030C3">
        <w:rPr>
          <w:rFonts w:eastAsia="Times New Roman" w:cs="Helvetica"/>
          <w:color w:val="383838"/>
          <w:sz w:val="20"/>
          <w:szCs w:val="20"/>
          <w:lang w:eastAsia="ru-RU"/>
        </w:rPr>
        <w:t>Данн</w:t>
      </w:r>
      <w:r w:rsidR="00A533C9">
        <w:rPr>
          <w:rFonts w:eastAsia="Times New Roman" w:cs="Helvetica"/>
          <w:color w:val="383838"/>
          <w:sz w:val="20"/>
          <w:szCs w:val="20"/>
          <w:lang w:eastAsia="ru-RU"/>
        </w:rPr>
        <w:t>ое требование распространяется</w:t>
      </w:r>
      <w:r w:rsidRPr="004030C3">
        <w:rPr>
          <w:rFonts w:eastAsia="Times New Roman" w:cs="Helvetica"/>
          <w:color w:val="383838"/>
          <w:sz w:val="20"/>
          <w:szCs w:val="20"/>
          <w:lang w:eastAsia="ru-RU"/>
        </w:rPr>
        <w:t xml:space="preserve"> как </w:t>
      </w:r>
      <w:r w:rsidR="00A533C9">
        <w:rPr>
          <w:rFonts w:eastAsia="Times New Roman" w:cs="Helvetica"/>
          <w:color w:val="383838"/>
          <w:sz w:val="20"/>
          <w:szCs w:val="20"/>
          <w:lang w:eastAsia="ru-RU"/>
        </w:rPr>
        <w:t>на</w:t>
      </w:r>
      <w:r w:rsidRPr="004030C3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del w:id="23" w:author="Фигаровская Наталья Викторовна" w:date="2016-06-21T15:10:00Z">
        <w:r w:rsidRPr="004030C3" w:rsidDel="00AD465A">
          <w:rPr>
            <w:rFonts w:eastAsia="Times New Roman" w:cs="Helvetica"/>
            <w:color w:val="383838"/>
            <w:sz w:val="20"/>
            <w:szCs w:val="20"/>
            <w:lang w:eastAsia="ru-RU"/>
          </w:rPr>
          <w:delText>сообщения</w:delText>
        </w:r>
      </w:del>
      <w:ins w:id="24" w:author="Фигаровская Наталья Викторовна" w:date="2016-06-21T15:10:00Z">
        <w:r w:rsidR="00AD465A">
          <w:rPr>
            <w:rFonts w:eastAsia="Times New Roman" w:cs="Helvetica"/>
            <w:color w:val="383838"/>
            <w:sz w:val="20"/>
            <w:szCs w:val="20"/>
            <w:lang w:eastAsia="ru-RU"/>
          </w:rPr>
          <w:t>запросы</w:t>
        </w:r>
      </w:ins>
      <w:r w:rsidRPr="004030C3">
        <w:rPr>
          <w:rFonts w:eastAsia="Times New Roman" w:cs="Helvetica"/>
          <w:color w:val="383838"/>
          <w:sz w:val="20"/>
          <w:szCs w:val="20"/>
          <w:lang w:eastAsia="ru-RU"/>
        </w:rPr>
        <w:t>, введенны</w:t>
      </w:r>
      <w:r w:rsidR="00A533C9">
        <w:rPr>
          <w:rFonts w:eastAsia="Times New Roman" w:cs="Helvetica"/>
          <w:color w:val="383838"/>
          <w:sz w:val="20"/>
          <w:szCs w:val="20"/>
          <w:lang w:eastAsia="ru-RU"/>
        </w:rPr>
        <w:t>е</w:t>
      </w:r>
      <w:r w:rsidRPr="004030C3">
        <w:rPr>
          <w:rFonts w:eastAsia="Times New Roman" w:cs="Helvetica"/>
          <w:color w:val="383838"/>
          <w:sz w:val="20"/>
          <w:szCs w:val="20"/>
          <w:lang w:eastAsia="ru-RU"/>
        </w:rPr>
        <w:t xml:space="preserve"> вручную, так и </w:t>
      </w:r>
      <w:r w:rsidR="00A533C9">
        <w:rPr>
          <w:rFonts w:eastAsia="Times New Roman" w:cs="Helvetica"/>
          <w:color w:val="383838"/>
          <w:sz w:val="20"/>
          <w:szCs w:val="20"/>
          <w:lang w:eastAsia="ru-RU"/>
        </w:rPr>
        <w:t>на</w:t>
      </w:r>
      <w:r w:rsidRPr="004030C3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del w:id="25" w:author="Фигаровская Наталья Викторовна" w:date="2016-06-21T15:11:00Z">
        <w:r w:rsidRPr="004030C3" w:rsidDel="00AD465A">
          <w:rPr>
            <w:rFonts w:eastAsia="Times New Roman" w:cs="Helvetica"/>
            <w:color w:val="383838"/>
            <w:sz w:val="20"/>
            <w:szCs w:val="20"/>
            <w:lang w:eastAsia="ru-RU"/>
          </w:rPr>
          <w:delText>сообщения</w:delText>
        </w:r>
      </w:del>
      <w:ins w:id="26" w:author="Фигаровская Наталья Викторовна" w:date="2016-06-21T15:11:00Z">
        <w:r w:rsidR="00AD465A">
          <w:rPr>
            <w:rFonts w:eastAsia="Times New Roman" w:cs="Helvetica"/>
            <w:color w:val="383838"/>
            <w:sz w:val="20"/>
            <w:szCs w:val="20"/>
            <w:lang w:eastAsia="ru-RU"/>
          </w:rPr>
          <w:t>запросы</w:t>
        </w:r>
      </w:ins>
      <w:r w:rsidRPr="004030C3">
        <w:rPr>
          <w:rFonts w:eastAsia="Times New Roman" w:cs="Helvetica"/>
          <w:color w:val="383838"/>
          <w:sz w:val="20"/>
          <w:szCs w:val="20"/>
          <w:lang w:eastAsia="ru-RU"/>
        </w:rPr>
        <w:t>, загруженны</w:t>
      </w:r>
      <w:r w:rsidR="00A533C9">
        <w:rPr>
          <w:rFonts w:eastAsia="Times New Roman" w:cs="Helvetica"/>
          <w:color w:val="383838"/>
          <w:sz w:val="20"/>
          <w:szCs w:val="20"/>
          <w:lang w:eastAsia="ru-RU"/>
        </w:rPr>
        <w:t>е</w:t>
      </w:r>
      <w:r w:rsidRPr="004030C3">
        <w:rPr>
          <w:rFonts w:eastAsia="Times New Roman" w:cs="Helvetica"/>
          <w:color w:val="383838"/>
          <w:sz w:val="20"/>
          <w:szCs w:val="20"/>
          <w:lang w:eastAsia="ru-RU"/>
        </w:rPr>
        <w:t xml:space="preserve"> из файла.</w:t>
      </w:r>
    </w:p>
    <w:p w:rsidR="00A533C9" w:rsidRPr="009F3733" w:rsidRDefault="00A533C9" w:rsidP="00A533C9">
      <w:pPr>
        <w:spacing w:before="240" w:after="120"/>
        <w:ind w:firstLine="425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 xml:space="preserve">Для выполнения каждого шага обработки </w:t>
      </w:r>
      <w:del w:id="27" w:author="Фигаровская Наталья Викторовна" w:date="2016-06-21T15:11:00Z">
        <w:r w:rsidRPr="003844BD" w:rsidDel="00AD465A">
          <w:rPr>
            <w:rFonts w:eastAsia="Times New Roman" w:cs="Helvetica"/>
            <w:color w:val="383838"/>
            <w:sz w:val="20"/>
            <w:szCs w:val="20"/>
            <w:lang w:eastAsia="ru-RU"/>
          </w:rPr>
          <w:delText>сообщения</w:delText>
        </w:r>
      </w:del>
      <w:ins w:id="28" w:author="Фигаровская Наталья Викторовна" w:date="2016-06-21T15:11:00Z">
        <w:r w:rsidR="00AD465A">
          <w:rPr>
            <w:rFonts w:eastAsia="Times New Roman" w:cs="Helvetica"/>
            <w:color w:val="383838"/>
            <w:sz w:val="20"/>
            <w:szCs w:val="20"/>
            <w:lang w:eastAsia="ru-RU"/>
          </w:rPr>
          <w:t>запроса</w:t>
        </w:r>
      </w:ins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 xml:space="preserve"> отводится своя роль</w:t>
      </w:r>
      <w:r w:rsidRPr="009F3733">
        <w:rPr>
          <w:rFonts w:eastAsia="Times New Roman" w:cs="Helvetica"/>
          <w:color w:val="383838"/>
          <w:sz w:val="20"/>
          <w:szCs w:val="20"/>
          <w:lang w:eastAsia="ru-RU"/>
        </w:rPr>
        <w:t>:</w:t>
      </w:r>
    </w:p>
    <w:p w:rsidR="00A533C9" w:rsidRPr="009F3733" w:rsidRDefault="00A533C9" w:rsidP="00A533C9">
      <w:pPr>
        <w:pStyle w:val="a3"/>
        <w:numPr>
          <w:ilvl w:val="0"/>
          <w:numId w:val="3"/>
        </w:numPr>
        <w:spacing w:after="120"/>
        <w:ind w:left="1560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9F3733">
        <w:rPr>
          <w:rFonts w:eastAsia="Times New Roman" w:cs="Helvetica"/>
          <w:color w:val="383838"/>
          <w:sz w:val="20"/>
          <w:szCs w:val="20"/>
          <w:lang w:eastAsia="ru-RU"/>
        </w:rPr>
        <w:t>для шага 1 - роль 1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-й</w:t>
      </w:r>
      <w:r w:rsidRPr="009F3733">
        <w:rPr>
          <w:rFonts w:eastAsia="Times New Roman" w:cs="Helvetica"/>
          <w:color w:val="383838"/>
          <w:sz w:val="20"/>
          <w:szCs w:val="20"/>
          <w:lang w:eastAsia="ru-RU"/>
        </w:rPr>
        <w:t xml:space="preserve"> рук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и</w:t>
      </w:r>
    </w:p>
    <w:p w:rsidR="00A533C9" w:rsidRPr="009F3733" w:rsidRDefault="00A533C9" w:rsidP="00A533C9">
      <w:pPr>
        <w:pStyle w:val="a3"/>
        <w:numPr>
          <w:ilvl w:val="0"/>
          <w:numId w:val="3"/>
        </w:numPr>
        <w:spacing w:after="120"/>
        <w:ind w:left="1560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9F3733">
        <w:rPr>
          <w:rFonts w:eastAsia="Times New Roman" w:cs="Helvetica"/>
          <w:color w:val="383838"/>
          <w:sz w:val="20"/>
          <w:szCs w:val="20"/>
          <w:lang w:eastAsia="ru-RU"/>
        </w:rPr>
        <w:t>для шага 2 - роль 2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-й</w:t>
      </w:r>
      <w:r w:rsidRPr="009F3733">
        <w:rPr>
          <w:rFonts w:eastAsia="Times New Roman" w:cs="Helvetica"/>
          <w:color w:val="383838"/>
          <w:sz w:val="20"/>
          <w:szCs w:val="20"/>
          <w:lang w:eastAsia="ru-RU"/>
        </w:rPr>
        <w:t xml:space="preserve"> рук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и</w:t>
      </w:r>
    </w:p>
    <w:p w:rsidR="00A533C9" w:rsidRPr="009F3733" w:rsidRDefault="00A533C9" w:rsidP="00A533C9">
      <w:pPr>
        <w:pStyle w:val="a3"/>
        <w:numPr>
          <w:ilvl w:val="0"/>
          <w:numId w:val="3"/>
        </w:numPr>
        <w:spacing w:after="120"/>
        <w:ind w:left="1560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9F3733">
        <w:rPr>
          <w:rFonts w:eastAsia="Times New Roman" w:cs="Helvetica"/>
          <w:color w:val="383838"/>
          <w:sz w:val="20"/>
          <w:szCs w:val="20"/>
          <w:lang w:eastAsia="ru-RU"/>
        </w:rPr>
        <w:t>для шага 3 -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Pr="009F3733">
        <w:rPr>
          <w:rFonts w:eastAsia="Times New Roman" w:cs="Helvetica"/>
          <w:color w:val="383838"/>
          <w:sz w:val="20"/>
          <w:szCs w:val="20"/>
          <w:lang w:eastAsia="ru-RU"/>
        </w:rPr>
        <w:t>роль 3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-й</w:t>
      </w:r>
      <w:r w:rsidRPr="009F3733">
        <w:rPr>
          <w:rFonts w:eastAsia="Times New Roman" w:cs="Helvetica"/>
          <w:color w:val="383838"/>
          <w:sz w:val="20"/>
          <w:szCs w:val="20"/>
          <w:lang w:eastAsia="ru-RU"/>
        </w:rPr>
        <w:t xml:space="preserve"> рук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и</w:t>
      </w:r>
    </w:p>
    <w:p w:rsidR="00B90E84" w:rsidRPr="00047DEC" w:rsidRDefault="00366112" w:rsidP="004030C3">
      <w:pPr>
        <w:spacing w:before="360" w:after="240"/>
        <w:jc w:val="both"/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</w:pPr>
      <w:r w:rsidRPr="00047DEC"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>Допустимые</w:t>
      </w:r>
      <w:r w:rsidR="00B90E84" w:rsidRPr="00047DEC"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 xml:space="preserve"> ф</w:t>
      </w:r>
      <w:r w:rsidR="003844BD" w:rsidRPr="00047DEC"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>ункции</w:t>
      </w:r>
      <w:r w:rsidR="0042643F" w:rsidRPr="00047DEC"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 xml:space="preserve"> пользователей</w:t>
      </w:r>
      <w:r w:rsidR="00B90E84" w:rsidRPr="00047DEC"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 xml:space="preserve"> по шагам обработки</w:t>
      </w:r>
      <w:r w:rsidR="00A533C9"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 xml:space="preserve"> (ролям)</w:t>
      </w:r>
    </w:p>
    <w:p w:rsidR="009F3733" w:rsidRPr="00B90E84" w:rsidRDefault="009F3733" w:rsidP="002309D3">
      <w:pPr>
        <w:numPr>
          <w:ilvl w:val="0"/>
          <w:numId w:val="13"/>
        </w:numPr>
        <w:tabs>
          <w:tab w:val="clear" w:pos="720"/>
        </w:tabs>
        <w:spacing w:after="120"/>
        <w:ind w:left="709" w:hanging="633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</w:p>
    <w:p w:rsidR="009F3733" w:rsidRPr="00B90E84" w:rsidRDefault="003844BD" w:rsidP="00213189">
      <w:pPr>
        <w:pStyle w:val="a3"/>
        <w:numPr>
          <w:ilvl w:val="0"/>
          <w:numId w:val="5"/>
        </w:numPr>
        <w:spacing w:after="0"/>
        <w:ind w:left="1418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B90E84">
        <w:rPr>
          <w:rFonts w:eastAsia="Times New Roman" w:cs="Helvetica"/>
          <w:color w:val="383838"/>
          <w:sz w:val="20"/>
          <w:szCs w:val="20"/>
          <w:lang w:eastAsia="ru-RU"/>
        </w:rPr>
        <w:t>Ввод</w:t>
      </w:r>
    </w:p>
    <w:p w:rsidR="009F3733" w:rsidRPr="00B90E84" w:rsidRDefault="003844BD" w:rsidP="00213189">
      <w:pPr>
        <w:pStyle w:val="a3"/>
        <w:numPr>
          <w:ilvl w:val="0"/>
          <w:numId w:val="5"/>
        </w:numPr>
        <w:spacing w:after="0"/>
        <w:ind w:left="1418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B90E84">
        <w:rPr>
          <w:rFonts w:eastAsia="Times New Roman" w:cs="Helvetica"/>
          <w:color w:val="383838"/>
          <w:sz w:val="20"/>
          <w:szCs w:val="20"/>
          <w:lang w:eastAsia="ru-RU"/>
        </w:rPr>
        <w:t>Редактирование</w:t>
      </w:r>
    </w:p>
    <w:p w:rsidR="009F3733" w:rsidRPr="00B90E84" w:rsidRDefault="003844BD" w:rsidP="00213189">
      <w:pPr>
        <w:pStyle w:val="a3"/>
        <w:numPr>
          <w:ilvl w:val="0"/>
          <w:numId w:val="5"/>
        </w:numPr>
        <w:spacing w:after="0"/>
        <w:ind w:left="1418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B90E84">
        <w:rPr>
          <w:rFonts w:eastAsia="Times New Roman" w:cs="Helvetica"/>
          <w:color w:val="383838"/>
          <w:sz w:val="20"/>
          <w:szCs w:val="20"/>
          <w:lang w:eastAsia="ru-RU"/>
        </w:rPr>
        <w:t>Удаление</w:t>
      </w:r>
    </w:p>
    <w:p w:rsidR="009F3733" w:rsidRPr="00B90E84" w:rsidRDefault="003844BD" w:rsidP="00213189">
      <w:pPr>
        <w:pStyle w:val="a3"/>
        <w:numPr>
          <w:ilvl w:val="0"/>
          <w:numId w:val="5"/>
        </w:numPr>
        <w:spacing w:after="120"/>
        <w:ind w:left="1417" w:hanging="357"/>
        <w:contextualSpacing w:val="0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B90E84">
        <w:rPr>
          <w:rFonts w:eastAsia="Times New Roman" w:cs="Helvetica"/>
          <w:color w:val="383838"/>
          <w:sz w:val="20"/>
          <w:szCs w:val="20"/>
          <w:lang w:eastAsia="ru-RU"/>
        </w:rPr>
        <w:t>Передача на подпись</w:t>
      </w:r>
    </w:p>
    <w:p w:rsidR="009F3733" w:rsidRDefault="009F3733" w:rsidP="005A47CE">
      <w:pPr>
        <w:keepNext/>
        <w:numPr>
          <w:ilvl w:val="0"/>
          <w:numId w:val="13"/>
        </w:numPr>
        <w:tabs>
          <w:tab w:val="clear" w:pos="720"/>
        </w:tabs>
        <w:spacing w:after="120"/>
        <w:ind w:left="709" w:hanging="635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</w:p>
    <w:p w:rsidR="009F3733" w:rsidRPr="005E3949" w:rsidDel="00AD465A" w:rsidRDefault="003844BD" w:rsidP="00213189">
      <w:pPr>
        <w:pStyle w:val="a3"/>
        <w:numPr>
          <w:ilvl w:val="0"/>
          <w:numId w:val="5"/>
        </w:numPr>
        <w:spacing w:after="0"/>
        <w:ind w:left="1418"/>
        <w:jc w:val="both"/>
        <w:rPr>
          <w:del w:id="29" w:author="Фигаровская Наталья Викторовна" w:date="2016-06-21T15:08:00Z"/>
          <w:rFonts w:eastAsia="Times New Roman" w:cs="Helvetica"/>
          <w:b/>
          <w:color w:val="383838"/>
          <w:lang w:eastAsia="ru-RU"/>
        </w:rPr>
      </w:pPr>
      <w:del w:id="30" w:author="Фигаровская Наталья Викторовна" w:date="2016-06-21T15:08:00Z">
        <w:r w:rsidRPr="003844BD" w:rsidDel="00AD465A">
          <w:rPr>
            <w:rFonts w:eastAsia="Times New Roman" w:cs="Helvetica"/>
            <w:color w:val="383838"/>
            <w:sz w:val="20"/>
            <w:szCs w:val="20"/>
            <w:lang w:eastAsia="ru-RU"/>
          </w:rPr>
          <w:delText>Редактирование незначимых полей</w:delText>
        </w:r>
      </w:del>
    </w:p>
    <w:p w:rsidR="00B90E84" w:rsidRDefault="00B90E84" w:rsidP="00213189">
      <w:pPr>
        <w:pStyle w:val="a3"/>
        <w:numPr>
          <w:ilvl w:val="0"/>
          <w:numId w:val="5"/>
        </w:numPr>
        <w:spacing w:after="0"/>
        <w:ind w:left="1418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 xml:space="preserve">Возврат на предыдущий шаг обработки для исправления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возможны</w:t>
      </w:r>
      <w:r w:rsidR="00BA0737">
        <w:rPr>
          <w:rFonts w:eastAsia="Times New Roman" w:cs="Helvetica"/>
          <w:color w:val="383838"/>
          <w:sz w:val="20"/>
          <w:szCs w:val="20"/>
          <w:lang w:eastAsia="ru-RU"/>
        </w:rPr>
        <w:t>х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ошибок</w:t>
      </w:r>
    </w:p>
    <w:p w:rsidR="009F3733" w:rsidRDefault="003844BD" w:rsidP="00213189">
      <w:pPr>
        <w:pStyle w:val="a3"/>
        <w:numPr>
          <w:ilvl w:val="0"/>
          <w:numId w:val="5"/>
        </w:numPr>
        <w:spacing w:after="0"/>
        <w:ind w:left="1418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>Подпись с завершением обработки и формированием провод</w:t>
      </w:r>
      <w:r w:rsidR="00BA0737">
        <w:rPr>
          <w:rFonts w:eastAsia="Times New Roman" w:cs="Helvetica"/>
          <w:color w:val="383838"/>
          <w:sz w:val="20"/>
          <w:szCs w:val="20"/>
          <w:lang w:eastAsia="ru-RU"/>
        </w:rPr>
        <w:t>о</w:t>
      </w:r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>к в текущий день</w:t>
      </w:r>
    </w:p>
    <w:p w:rsidR="00F92819" w:rsidRPr="005E3949" w:rsidRDefault="003844BD" w:rsidP="005E3949">
      <w:pPr>
        <w:pStyle w:val="a3"/>
        <w:numPr>
          <w:ilvl w:val="0"/>
          <w:numId w:val="5"/>
        </w:numPr>
        <w:spacing w:after="120"/>
        <w:ind w:left="1417" w:hanging="357"/>
        <w:contextualSpacing w:val="0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>Передача на подтверждение сообщений с прошлой (архивной) датой валютирования</w:t>
      </w:r>
    </w:p>
    <w:p w:rsidR="003844BD" w:rsidRPr="003844BD" w:rsidRDefault="003844BD" w:rsidP="002309D3">
      <w:pPr>
        <w:numPr>
          <w:ilvl w:val="0"/>
          <w:numId w:val="13"/>
        </w:numPr>
        <w:tabs>
          <w:tab w:val="clear" w:pos="720"/>
        </w:tabs>
        <w:spacing w:after="120"/>
        <w:ind w:left="709" w:hanging="633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</w:p>
    <w:p w:rsidR="00B90E84" w:rsidRDefault="00B90E84" w:rsidP="00213189">
      <w:pPr>
        <w:pStyle w:val="a3"/>
        <w:numPr>
          <w:ilvl w:val="0"/>
          <w:numId w:val="5"/>
        </w:numPr>
        <w:spacing w:after="0"/>
        <w:ind w:left="1418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 xml:space="preserve">Возврат на предыдущий шаг обработки для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возможн</w:t>
      </w:r>
      <w:r w:rsidR="0042643F">
        <w:rPr>
          <w:rFonts w:eastAsia="Times New Roman" w:cs="Helvetica"/>
          <w:color w:val="383838"/>
          <w:sz w:val="20"/>
          <w:szCs w:val="20"/>
          <w:lang w:eastAsia="ru-RU"/>
        </w:rPr>
        <w:t>ого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="0042643F">
        <w:rPr>
          <w:rFonts w:eastAsia="Times New Roman" w:cs="Helvetica"/>
          <w:color w:val="383838"/>
          <w:sz w:val="20"/>
          <w:szCs w:val="20"/>
          <w:lang w:eastAsia="ru-RU"/>
        </w:rPr>
        <w:t>удаления или редактирования</w:t>
      </w:r>
    </w:p>
    <w:p w:rsidR="0042643F" w:rsidRDefault="0042643F" w:rsidP="00213189">
      <w:pPr>
        <w:pStyle w:val="a3"/>
        <w:numPr>
          <w:ilvl w:val="0"/>
          <w:numId w:val="5"/>
        </w:numPr>
        <w:spacing w:after="0"/>
        <w:ind w:left="1418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>З</w:t>
      </w:r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>авершение обработки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del w:id="31" w:author="Фигаровская Наталья Викторовна" w:date="2016-06-21T15:11:00Z">
        <w:r w:rsidDel="00AD465A">
          <w:rPr>
            <w:rFonts w:eastAsia="Times New Roman" w:cs="Helvetica"/>
            <w:color w:val="383838"/>
            <w:sz w:val="20"/>
            <w:szCs w:val="20"/>
            <w:lang w:eastAsia="ru-RU"/>
          </w:rPr>
          <w:delText>сообщения</w:delText>
        </w:r>
      </w:del>
      <w:ins w:id="32" w:author="Фигаровская Наталья Викторовна" w:date="2016-06-21T15:11:00Z">
        <w:r w:rsidR="00AD465A">
          <w:rPr>
            <w:rFonts w:eastAsia="Times New Roman" w:cs="Helvetica"/>
            <w:color w:val="383838"/>
            <w:sz w:val="20"/>
            <w:szCs w:val="20"/>
            <w:lang w:eastAsia="ru-RU"/>
          </w:rPr>
          <w:t>запроса</w:t>
        </w:r>
      </w:ins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="00CC2872">
        <w:rPr>
          <w:rFonts w:eastAsia="Times New Roman" w:cs="Helvetica"/>
          <w:color w:val="383838"/>
          <w:sz w:val="20"/>
          <w:szCs w:val="20"/>
          <w:lang w:eastAsia="ru-RU"/>
        </w:rPr>
        <w:t>и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создание операции </w:t>
      </w:r>
      <w:r w:rsidR="00CC2872">
        <w:rPr>
          <w:rFonts w:eastAsia="Times New Roman" w:cs="Helvetica"/>
          <w:color w:val="383838"/>
          <w:sz w:val="20"/>
          <w:szCs w:val="20"/>
          <w:lang w:eastAsia="ru-RU"/>
        </w:rPr>
        <w:t>с</w:t>
      </w:r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 xml:space="preserve"> проводк</w:t>
      </w:r>
      <w:r w:rsidR="00CC2872">
        <w:rPr>
          <w:rFonts w:eastAsia="Times New Roman" w:cs="Helvetica"/>
          <w:color w:val="383838"/>
          <w:sz w:val="20"/>
          <w:szCs w:val="20"/>
          <w:lang w:eastAsia="ru-RU"/>
        </w:rPr>
        <w:t>ами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по ней</w:t>
      </w:r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 xml:space="preserve"> в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архивный</w:t>
      </w:r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 xml:space="preserve"> день</w:t>
      </w:r>
    </w:p>
    <w:p w:rsidR="00B90E84" w:rsidRDefault="0042643F" w:rsidP="00734FA9">
      <w:pPr>
        <w:pStyle w:val="a3"/>
        <w:numPr>
          <w:ilvl w:val="0"/>
          <w:numId w:val="5"/>
        </w:numPr>
        <w:spacing w:after="120"/>
        <w:ind w:left="1417" w:hanging="357"/>
        <w:contextualSpacing w:val="0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>Отказ от подтверждения архивной даты и з</w:t>
      </w:r>
      <w:r w:rsidR="00B90E84" w:rsidRPr="003844BD">
        <w:rPr>
          <w:rFonts w:eastAsia="Times New Roman" w:cs="Helvetica"/>
          <w:color w:val="383838"/>
          <w:sz w:val="20"/>
          <w:szCs w:val="20"/>
          <w:lang w:eastAsia="ru-RU"/>
        </w:rPr>
        <w:t xml:space="preserve">авершение обработки </w:t>
      </w:r>
      <w:del w:id="33" w:author="Фигаровская Наталья Викторовна" w:date="2016-06-21T15:11:00Z">
        <w:r w:rsidDel="00AD465A">
          <w:rPr>
            <w:rFonts w:eastAsia="Times New Roman" w:cs="Helvetica"/>
            <w:color w:val="383838"/>
            <w:sz w:val="20"/>
            <w:szCs w:val="20"/>
            <w:lang w:eastAsia="ru-RU"/>
          </w:rPr>
          <w:delText>сообщения</w:delText>
        </w:r>
      </w:del>
      <w:ins w:id="34" w:author="Фигаровская Наталья Викторовна" w:date="2016-06-21T15:11:00Z">
        <w:r w:rsidR="00AD465A">
          <w:rPr>
            <w:rFonts w:eastAsia="Times New Roman" w:cs="Helvetica"/>
            <w:color w:val="383838"/>
            <w:sz w:val="20"/>
            <w:szCs w:val="20"/>
            <w:lang w:eastAsia="ru-RU"/>
          </w:rPr>
          <w:t>запроса</w:t>
        </w:r>
      </w:ins>
      <w:r w:rsidRPr="003844BD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с созданием </w:t>
      </w:r>
      <w:r w:rsidR="00B90E84">
        <w:rPr>
          <w:rFonts w:eastAsia="Times New Roman" w:cs="Helvetica"/>
          <w:color w:val="383838"/>
          <w:sz w:val="20"/>
          <w:szCs w:val="20"/>
          <w:lang w:eastAsia="ru-RU"/>
        </w:rPr>
        <w:t xml:space="preserve">операции </w:t>
      </w:r>
      <w:r w:rsidR="00B90E84" w:rsidRPr="003844BD">
        <w:rPr>
          <w:rFonts w:eastAsia="Times New Roman" w:cs="Helvetica"/>
          <w:color w:val="383838"/>
          <w:sz w:val="20"/>
          <w:szCs w:val="20"/>
          <w:lang w:eastAsia="ru-RU"/>
        </w:rPr>
        <w:t>и провод</w:t>
      </w:r>
      <w:r w:rsidR="00B90E84">
        <w:rPr>
          <w:rFonts w:eastAsia="Times New Roman" w:cs="Helvetica"/>
          <w:color w:val="383838"/>
          <w:sz w:val="20"/>
          <w:szCs w:val="20"/>
          <w:lang w:eastAsia="ru-RU"/>
        </w:rPr>
        <w:t>о</w:t>
      </w:r>
      <w:r w:rsidR="00B90E84" w:rsidRPr="003844BD">
        <w:rPr>
          <w:rFonts w:eastAsia="Times New Roman" w:cs="Helvetica"/>
          <w:color w:val="383838"/>
          <w:sz w:val="20"/>
          <w:szCs w:val="20"/>
          <w:lang w:eastAsia="ru-RU"/>
        </w:rPr>
        <w:t>к</w:t>
      </w:r>
      <w:r w:rsidR="00B90E84">
        <w:rPr>
          <w:rFonts w:eastAsia="Times New Roman" w:cs="Helvetica"/>
          <w:color w:val="383838"/>
          <w:sz w:val="20"/>
          <w:szCs w:val="20"/>
          <w:lang w:eastAsia="ru-RU"/>
        </w:rPr>
        <w:t xml:space="preserve"> по ней</w:t>
      </w:r>
      <w:r w:rsidR="00B90E84" w:rsidRPr="003844BD">
        <w:rPr>
          <w:rFonts w:eastAsia="Times New Roman" w:cs="Helvetica"/>
          <w:color w:val="383838"/>
          <w:sz w:val="20"/>
          <w:szCs w:val="20"/>
          <w:lang w:eastAsia="ru-RU"/>
        </w:rPr>
        <w:t xml:space="preserve"> в текущий день</w:t>
      </w:r>
    </w:p>
    <w:p w:rsidR="00BC385F" w:rsidRPr="00047DEC" w:rsidRDefault="00BC385F" w:rsidP="00BC385F">
      <w:pPr>
        <w:spacing w:before="360" w:after="240"/>
        <w:jc w:val="both"/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</w:pPr>
      <w:r w:rsidRPr="00047DEC"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 xml:space="preserve">Особенности </w:t>
      </w:r>
      <w:r w:rsidR="00D120B9"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 xml:space="preserve">обработки сообщений </w:t>
      </w:r>
      <w:r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>ручного ввода</w:t>
      </w:r>
    </w:p>
    <w:p w:rsidR="00BC385F" w:rsidRPr="004F7E91" w:rsidRDefault="00BC385F" w:rsidP="00BC385F">
      <w:pPr>
        <w:spacing w:after="120"/>
        <w:ind w:firstLine="426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B2056B">
        <w:rPr>
          <w:sz w:val="20"/>
          <w:szCs w:val="20"/>
        </w:rPr>
        <w:t xml:space="preserve">При запуске процедуры завершения обработки </w:t>
      </w:r>
      <w:del w:id="35" w:author="Фигаровская Наталья Викторовна" w:date="2016-06-21T15:11:00Z">
        <w:r w:rsidRPr="00B2056B" w:rsidDel="00AD465A">
          <w:rPr>
            <w:sz w:val="20"/>
            <w:szCs w:val="20"/>
          </w:rPr>
          <w:delText>сообщения</w:delText>
        </w:r>
      </w:del>
      <w:ins w:id="36" w:author="Фигаровская Наталья Викторовна" w:date="2016-06-21T15:11:00Z">
        <w:r w:rsidR="00AD465A">
          <w:rPr>
            <w:sz w:val="20"/>
            <w:szCs w:val="20"/>
          </w:rPr>
          <w:t>запроса</w:t>
        </w:r>
      </w:ins>
      <w:r w:rsidRPr="00B2056B">
        <w:rPr>
          <w:sz w:val="20"/>
          <w:szCs w:val="20"/>
        </w:rPr>
        <w:t xml:space="preserve"> с созданием проводок</w:t>
      </w:r>
      <w:r>
        <w:rPr>
          <w:sz w:val="20"/>
          <w:szCs w:val="20"/>
        </w:rPr>
        <w:t xml:space="preserve"> на шаге 2 или шаге 3 предполагается использование сервиса </w:t>
      </w:r>
      <w:proofErr w:type="spellStart"/>
      <w:r w:rsidRPr="00CD7813">
        <w:rPr>
          <w:rFonts w:eastAsia="Times New Roman" w:cs="Helvetica"/>
          <w:color w:val="383838"/>
          <w:sz w:val="20"/>
          <w:szCs w:val="20"/>
          <w:lang w:eastAsia="ru-RU"/>
        </w:rPr>
        <w:t>SCASAMovementCreate</w:t>
      </w:r>
      <w:proofErr w:type="spellEnd"/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для проверки доступного остатка и в случае положительного ответа создания </w:t>
      </w:r>
      <w:r w:rsidRPr="00CD7813">
        <w:rPr>
          <w:rFonts w:eastAsia="Times New Roman" w:cs="Helvetica"/>
          <w:color w:val="383838"/>
          <w:sz w:val="20"/>
          <w:szCs w:val="20"/>
          <w:lang w:eastAsia="ru-RU"/>
        </w:rPr>
        <w:t xml:space="preserve">движения по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контролируемому </w:t>
      </w:r>
      <w:r w:rsidRPr="00CD7813">
        <w:rPr>
          <w:rFonts w:eastAsia="Times New Roman" w:cs="Helvetica"/>
          <w:color w:val="383838"/>
          <w:sz w:val="20"/>
          <w:szCs w:val="20"/>
          <w:lang w:eastAsia="ru-RU"/>
        </w:rPr>
        <w:t>счёту в АБС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Pr="00366AC3">
        <w:rPr>
          <w:rFonts w:eastAsia="Times New Roman" w:cs="Helvetica"/>
          <w:color w:val="383838"/>
          <w:sz w:val="20"/>
          <w:szCs w:val="20"/>
          <w:lang w:eastAsia="ru-RU"/>
        </w:rPr>
        <w:t>MIDAS или FCC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и завершение обработки </w:t>
      </w:r>
      <w:del w:id="37" w:author="Фигаровская Наталья Викторовна" w:date="2016-06-21T15:11:00Z">
        <w:r w:rsidDel="00AD465A">
          <w:rPr>
            <w:rFonts w:eastAsia="Times New Roman" w:cs="Helvetica"/>
            <w:color w:val="383838"/>
            <w:sz w:val="20"/>
            <w:szCs w:val="20"/>
            <w:lang w:eastAsia="ru-RU"/>
          </w:rPr>
          <w:delText>сообщения</w:delText>
        </w:r>
      </w:del>
      <w:ins w:id="38" w:author="Фигаровская Наталья Викторовна" w:date="2016-06-21T15:11:00Z">
        <w:r w:rsidR="00AD465A">
          <w:rPr>
            <w:rFonts w:eastAsia="Times New Roman" w:cs="Helvetica"/>
            <w:color w:val="383838"/>
            <w:sz w:val="20"/>
            <w:szCs w:val="20"/>
            <w:lang w:eastAsia="ru-RU"/>
          </w:rPr>
          <w:t>запроса</w:t>
        </w:r>
      </w:ins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с созданием проводок в </w:t>
      </w:r>
      <w:r>
        <w:rPr>
          <w:rFonts w:eastAsia="Times New Roman" w:cs="Helvetica"/>
          <w:color w:val="383838"/>
          <w:sz w:val="20"/>
          <w:szCs w:val="20"/>
          <w:lang w:val="en-US" w:eastAsia="ru-RU"/>
        </w:rPr>
        <w:t>BARS</w:t>
      </w:r>
      <w:r w:rsidRPr="00D20B5D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>
        <w:rPr>
          <w:rFonts w:eastAsia="Times New Roman" w:cs="Helvetica"/>
          <w:color w:val="383838"/>
          <w:sz w:val="20"/>
          <w:szCs w:val="20"/>
          <w:lang w:val="en-US" w:eastAsia="ru-RU"/>
        </w:rPr>
        <w:t>GL</w:t>
      </w:r>
      <w:r w:rsidR="004F7E91">
        <w:rPr>
          <w:rFonts w:eastAsia="Times New Roman" w:cs="Helvetica"/>
          <w:color w:val="383838"/>
          <w:sz w:val="20"/>
          <w:szCs w:val="20"/>
          <w:lang w:eastAsia="ru-RU"/>
        </w:rPr>
        <w:t>.</w:t>
      </w:r>
    </w:p>
    <w:p w:rsidR="006D39F1" w:rsidRPr="00047DEC" w:rsidRDefault="006D39F1" w:rsidP="00A533C9">
      <w:pPr>
        <w:spacing w:before="360" w:after="240"/>
        <w:jc w:val="both"/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</w:pPr>
      <w:r w:rsidRPr="00047DEC"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>Особенности пакетной загрузки</w:t>
      </w:r>
    </w:p>
    <w:p w:rsidR="00CD7813" w:rsidRPr="006D39F1" w:rsidRDefault="00CD7813" w:rsidP="00CD7813">
      <w:pPr>
        <w:pStyle w:val="a3"/>
        <w:numPr>
          <w:ilvl w:val="0"/>
          <w:numId w:val="8"/>
        </w:numPr>
        <w:spacing w:after="120"/>
        <w:ind w:left="425" w:hanging="357"/>
        <w:contextualSpacing w:val="0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sz w:val="20"/>
          <w:szCs w:val="20"/>
        </w:rPr>
        <w:t>Накладываются ограничения на пакет</w:t>
      </w:r>
    </w:p>
    <w:p w:rsidR="00CD7813" w:rsidRDefault="00CD7813" w:rsidP="00CD7813">
      <w:pPr>
        <w:pStyle w:val="a3"/>
        <w:numPr>
          <w:ilvl w:val="0"/>
          <w:numId w:val="5"/>
        </w:numPr>
        <w:spacing w:after="0"/>
        <w:ind w:left="1418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пакет не должен содержать </w:t>
      </w:r>
      <w:del w:id="39" w:author="Фигаровская Наталья Викторовна" w:date="2016-06-21T15:11:00Z">
        <w:r w:rsidDel="00AD465A">
          <w:rPr>
            <w:rFonts w:eastAsia="Times New Roman" w:cs="Helvetica"/>
            <w:color w:val="383838"/>
            <w:sz w:val="20"/>
            <w:szCs w:val="20"/>
            <w:lang w:eastAsia="ru-RU"/>
          </w:rPr>
          <w:delText>сообщения</w:delText>
        </w:r>
      </w:del>
      <w:ins w:id="40" w:author="Фигаровская Наталья Викторовна" w:date="2016-06-21T15:11:00Z">
        <w:r w:rsidR="00AD465A">
          <w:rPr>
            <w:rFonts w:eastAsia="Times New Roman" w:cs="Helvetica"/>
            <w:color w:val="383838"/>
            <w:sz w:val="20"/>
            <w:szCs w:val="20"/>
            <w:lang w:eastAsia="ru-RU"/>
          </w:rPr>
          <w:t>запрос</w:t>
        </w:r>
      </w:ins>
      <w:ins w:id="41" w:author="Фигаровская Наталья Викторовна" w:date="2016-06-21T15:12:00Z">
        <w:r w:rsidR="00AD465A">
          <w:rPr>
            <w:rFonts w:eastAsia="Times New Roman" w:cs="Helvetica"/>
            <w:color w:val="383838"/>
            <w:sz w:val="20"/>
            <w:szCs w:val="20"/>
            <w:lang w:eastAsia="ru-RU"/>
          </w:rPr>
          <w:t>ы</w:t>
        </w:r>
      </w:ins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с разными датами проводки</w:t>
      </w:r>
    </w:p>
    <w:p w:rsidR="00CD7813" w:rsidRDefault="00CD7813" w:rsidP="00CD7813">
      <w:pPr>
        <w:pStyle w:val="a3"/>
        <w:numPr>
          <w:ilvl w:val="0"/>
          <w:numId w:val="5"/>
        </w:numPr>
        <w:spacing w:after="120"/>
        <w:ind w:left="1417" w:hanging="357"/>
        <w:contextualSpacing w:val="0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пакет не должен включать </w:t>
      </w:r>
      <w:del w:id="42" w:author="Фигаровская Наталья Викторовна" w:date="2016-06-21T15:12:00Z">
        <w:r w:rsidDel="00AD465A">
          <w:rPr>
            <w:rFonts w:eastAsia="Times New Roman" w:cs="Helvetica"/>
            <w:color w:val="383838"/>
            <w:sz w:val="20"/>
            <w:szCs w:val="20"/>
            <w:lang w:eastAsia="ru-RU"/>
          </w:rPr>
          <w:delText>сообщения</w:delText>
        </w:r>
      </w:del>
      <w:ins w:id="43" w:author="Фигаровская Наталья Викторовна" w:date="2016-06-21T15:12:00Z">
        <w:r w:rsidR="00AD465A">
          <w:rPr>
            <w:rFonts w:eastAsia="Times New Roman" w:cs="Helvetica"/>
            <w:color w:val="383838"/>
            <w:sz w:val="20"/>
            <w:szCs w:val="20"/>
            <w:lang w:eastAsia="ru-RU"/>
          </w:rPr>
          <w:t>запросы</w:t>
        </w:r>
      </w:ins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с операциями по </w:t>
      </w:r>
      <w:del w:id="44" w:author="Фигаровская Наталья Викторовна" w:date="2016-06-21T15:00:00Z">
        <w:r w:rsidDel="00464BA4">
          <w:rPr>
            <w:rFonts w:eastAsia="Times New Roman" w:cs="Helvetica"/>
            <w:color w:val="383838"/>
            <w:sz w:val="20"/>
            <w:szCs w:val="20"/>
            <w:lang w:eastAsia="ru-RU"/>
          </w:rPr>
          <w:delText>контролируемым и неконтролируемым счетам</w:delText>
        </w:r>
        <w:r w:rsidRPr="00BE29D5" w:rsidDel="00464BA4">
          <w:rPr>
            <w:rFonts w:eastAsia="Times New Roman" w:cs="Helvetica"/>
            <w:color w:val="383838"/>
            <w:sz w:val="20"/>
            <w:szCs w:val="20"/>
            <w:lang w:eastAsia="ru-RU"/>
          </w:rPr>
          <w:delText xml:space="preserve"> </w:delText>
        </w:r>
        <w:r w:rsidDel="00464BA4">
          <w:rPr>
            <w:rFonts w:eastAsia="Times New Roman" w:cs="Helvetica"/>
            <w:color w:val="383838"/>
            <w:sz w:val="20"/>
            <w:szCs w:val="20"/>
            <w:lang w:eastAsia="ru-RU"/>
          </w:rPr>
          <w:delText>одновременно.</w:delText>
        </w:r>
      </w:del>
      <w:ins w:id="45" w:author="Фигаровская Наталья Викторовна" w:date="2016-06-21T15:00:00Z">
        <w:r w:rsidR="00464BA4">
          <w:rPr>
            <w:rFonts w:eastAsia="Times New Roman" w:cs="Helvetica"/>
            <w:color w:val="383838"/>
            <w:sz w:val="20"/>
            <w:szCs w:val="20"/>
            <w:lang w:eastAsia="ru-RU"/>
          </w:rPr>
          <w:t xml:space="preserve">счетам, открытым в филиалах, не доступных для </w:t>
        </w:r>
      </w:ins>
      <w:ins w:id="46" w:author="Фигаровская Наталья Викторовна" w:date="2016-06-21T15:03:00Z">
        <w:r w:rsidR="00464BA4">
          <w:rPr>
            <w:rFonts w:eastAsia="Times New Roman" w:cs="Helvetica"/>
            <w:color w:val="383838"/>
            <w:sz w:val="20"/>
            <w:szCs w:val="20"/>
            <w:lang w:eastAsia="ru-RU"/>
          </w:rPr>
          <w:t xml:space="preserve">работы </w:t>
        </w:r>
      </w:ins>
      <w:ins w:id="47" w:author="Фигаровская Наталья Викторовна" w:date="2016-06-21T15:00:00Z">
        <w:r w:rsidR="00464BA4">
          <w:rPr>
            <w:rFonts w:eastAsia="Times New Roman" w:cs="Helvetica"/>
            <w:color w:val="383838"/>
            <w:sz w:val="20"/>
            <w:szCs w:val="20"/>
            <w:lang w:eastAsia="ru-RU"/>
          </w:rPr>
          <w:t xml:space="preserve">пользователю, </w:t>
        </w:r>
      </w:ins>
      <w:ins w:id="48" w:author="Фигаровская Наталья Викторовна" w:date="2016-06-21T15:02:00Z">
        <w:r w:rsidR="00464BA4">
          <w:rPr>
            <w:rFonts w:eastAsia="Times New Roman" w:cs="Helvetica"/>
            <w:color w:val="383838"/>
            <w:sz w:val="20"/>
            <w:szCs w:val="20"/>
            <w:lang w:eastAsia="ru-RU"/>
          </w:rPr>
          <w:t>выполняюще</w:t>
        </w:r>
      </w:ins>
      <w:ins w:id="49" w:author="Фигаровская Наталья Викторовна" w:date="2016-06-21T15:03:00Z">
        <w:r w:rsidR="00464BA4">
          <w:rPr>
            <w:rFonts w:eastAsia="Times New Roman" w:cs="Helvetica"/>
            <w:color w:val="383838"/>
            <w:sz w:val="20"/>
            <w:szCs w:val="20"/>
            <w:lang w:eastAsia="ru-RU"/>
          </w:rPr>
          <w:t>му</w:t>
        </w:r>
      </w:ins>
      <w:ins w:id="50" w:author="Фигаровская Наталья Викторовна" w:date="2016-06-21T15:02:00Z">
        <w:r w:rsidR="00464BA4">
          <w:rPr>
            <w:rFonts w:eastAsia="Times New Roman" w:cs="Helvetica"/>
            <w:color w:val="383838"/>
            <w:sz w:val="20"/>
            <w:szCs w:val="20"/>
            <w:lang w:eastAsia="ru-RU"/>
          </w:rPr>
          <w:t xml:space="preserve"> загрузку пакета</w:t>
        </w:r>
      </w:ins>
    </w:p>
    <w:p w:rsidR="00CD7813" w:rsidRDefault="00CD7813" w:rsidP="006D39F1">
      <w:pPr>
        <w:pStyle w:val="a3"/>
        <w:numPr>
          <w:ilvl w:val="0"/>
          <w:numId w:val="8"/>
        </w:numPr>
        <w:spacing w:after="120"/>
        <w:ind w:left="425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Ограничения на обработку сообщений пакета</w:t>
      </w:r>
    </w:p>
    <w:p w:rsidR="00BC385F" w:rsidRDefault="00CD7813" w:rsidP="00BC385F">
      <w:pPr>
        <w:pStyle w:val="a3"/>
        <w:numPr>
          <w:ilvl w:val="0"/>
          <w:numId w:val="5"/>
        </w:numPr>
        <w:spacing w:after="0"/>
        <w:ind w:left="1417" w:hanging="357"/>
        <w:contextualSpacing w:val="0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при обработке сообщений, содержащих </w:t>
      </w:r>
      <w:r w:rsidR="00366AC3">
        <w:rPr>
          <w:rFonts w:eastAsia="Times New Roman" w:cs="Helvetica"/>
          <w:color w:val="383838"/>
          <w:sz w:val="20"/>
          <w:szCs w:val="20"/>
          <w:lang w:eastAsia="ru-RU"/>
        </w:rPr>
        <w:t xml:space="preserve">контролируемые счета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по дебету</w:t>
      </w:r>
      <w:r w:rsidR="00366AC3">
        <w:rPr>
          <w:rFonts w:eastAsia="Times New Roman" w:cs="Helvetica"/>
          <w:color w:val="383838"/>
          <w:sz w:val="20"/>
          <w:szCs w:val="20"/>
          <w:lang w:eastAsia="ru-RU"/>
        </w:rPr>
        <w:t xml:space="preserve"> операции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, н</w:t>
      </w:r>
      <w:r w:rsidRPr="00CD7813">
        <w:rPr>
          <w:rFonts w:eastAsia="Times New Roman" w:cs="Helvetica"/>
          <w:color w:val="383838"/>
          <w:sz w:val="20"/>
          <w:szCs w:val="20"/>
          <w:lang w:eastAsia="ru-RU"/>
        </w:rPr>
        <w:t xml:space="preserve">е используется сервис </w:t>
      </w:r>
      <w:proofErr w:type="spellStart"/>
      <w:r w:rsidRPr="00CD7813">
        <w:rPr>
          <w:rFonts w:eastAsia="Times New Roman" w:cs="Helvetica"/>
          <w:color w:val="383838"/>
          <w:sz w:val="20"/>
          <w:szCs w:val="20"/>
          <w:lang w:eastAsia="ru-RU"/>
        </w:rPr>
        <w:t>SCASAMovementCreate</w:t>
      </w:r>
      <w:proofErr w:type="spellEnd"/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для </w:t>
      </w:r>
      <w:r w:rsidRPr="00CD7813">
        <w:rPr>
          <w:rFonts w:eastAsia="Times New Roman" w:cs="Helvetica"/>
          <w:color w:val="383838"/>
          <w:sz w:val="20"/>
          <w:szCs w:val="20"/>
          <w:lang w:eastAsia="ru-RU"/>
        </w:rPr>
        <w:t xml:space="preserve">создания движения по </w:t>
      </w:r>
      <w:r w:rsidR="00B2056B">
        <w:rPr>
          <w:rFonts w:eastAsia="Times New Roman" w:cs="Helvetica"/>
          <w:color w:val="383838"/>
          <w:sz w:val="20"/>
          <w:szCs w:val="20"/>
          <w:lang w:eastAsia="ru-RU"/>
        </w:rPr>
        <w:t>контролируемому (клиентскому)</w:t>
      </w:r>
      <w:r w:rsidRPr="00CD7813">
        <w:rPr>
          <w:rFonts w:eastAsia="Times New Roman" w:cs="Helvetica"/>
          <w:color w:val="383838"/>
          <w:sz w:val="20"/>
          <w:szCs w:val="20"/>
          <w:lang w:eastAsia="ru-RU"/>
        </w:rPr>
        <w:t xml:space="preserve"> счёту в АБС</w:t>
      </w:r>
      <w:r w:rsidR="00366AC3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="00366AC3" w:rsidRPr="00366AC3">
        <w:rPr>
          <w:rFonts w:eastAsia="Times New Roman" w:cs="Helvetica"/>
          <w:color w:val="383838"/>
          <w:sz w:val="20"/>
          <w:szCs w:val="20"/>
          <w:lang w:eastAsia="ru-RU"/>
        </w:rPr>
        <w:t>MIDAS или FCC</w:t>
      </w:r>
      <w:r w:rsidR="00AD0F54">
        <w:rPr>
          <w:rFonts w:eastAsia="Times New Roman" w:cs="Helvetica"/>
          <w:color w:val="383838"/>
          <w:sz w:val="20"/>
          <w:szCs w:val="20"/>
          <w:lang w:eastAsia="ru-RU"/>
        </w:rPr>
        <w:t xml:space="preserve">. </w:t>
      </w:r>
    </w:p>
    <w:p w:rsidR="00CD7813" w:rsidRPr="00CD7813" w:rsidRDefault="00AD0F54" w:rsidP="00BC385F">
      <w:pPr>
        <w:pStyle w:val="a3"/>
        <w:spacing w:after="120"/>
        <w:ind w:left="1417" w:firstLine="426"/>
        <w:contextualSpacing w:val="0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Такая </w:t>
      </w:r>
      <w:r w:rsidR="00BC385F">
        <w:rPr>
          <w:rFonts w:eastAsia="Times New Roman" w:cs="Helvetica"/>
          <w:color w:val="383838"/>
          <w:sz w:val="20"/>
          <w:szCs w:val="20"/>
          <w:lang w:eastAsia="ru-RU"/>
        </w:rPr>
        <w:t>особенность вызвана</w:t>
      </w:r>
      <w:r w:rsidR="00366AC3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="00BC385F">
        <w:rPr>
          <w:rFonts w:eastAsia="Times New Roman" w:cs="Helvetica"/>
          <w:color w:val="383838"/>
          <w:sz w:val="20"/>
          <w:szCs w:val="20"/>
          <w:lang w:eastAsia="ru-RU"/>
        </w:rPr>
        <w:t xml:space="preserve">необходимостью выполнения операции в </w:t>
      </w:r>
      <w:r w:rsidR="00BC385F">
        <w:rPr>
          <w:rFonts w:eastAsia="Times New Roman" w:cs="Helvetica"/>
          <w:color w:val="383838"/>
          <w:sz w:val="20"/>
          <w:szCs w:val="20"/>
          <w:lang w:val="en-US" w:eastAsia="ru-RU"/>
        </w:rPr>
        <w:t>BARS</w:t>
      </w:r>
      <w:r w:rsidR="00BC385F" w:rsidRPr="00BC385F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="00BC385F">
        <w:rPr>
          <w:rFonts w:eastAsia="Times New Roman" w:cs="Helvetica"/>
          <w:color w:val="383838"/>
          <w:sz w:val="20"/>
          <w:szCs w:val="20"/>
          <w:lang w:val="en-US" w:eastAsia="ru-RU"/>
        </w:rPr>
        <w:t>GL</w:t>
      </w:r>
      <w:r w:rsidR="00BC385F" w:rsidRPr="00BC385F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="00BC385F">
        <w:rPr>
          <w:rFonts w:eastAsia="Times New Roman" w:cs="Helvetica"/>
          <w:color w:val="383838"/>
          <w:sz w:val="20"/>
          <w:szCs w:val="20"/>
          <w:lang w:eastAsia="ru-RU"/>
        </w:rPr>
        <w:t xml:space="preserve">без создания проводок в АБС, поскольку </w:t>
      </w:r>
      <w:r w:rsidR="00366AC3">
        <w:rPr>
          <w:rFonts w:eastAsia="Times New Roman" w:cs="Helvetica"/>
          <w:color w:val="383838"/>
          <w:sz w:val="20"/>
          <w:szCs w:val="20"/>
          <w:lang w:eastAsia="ru-RU"/>
        </w:rPr>
        <w:t>проводка</w:t>
      </w:r>
      <w:r w:rsidR="00BC385F">
        <w:rPr>
          <w:rFonts w:eastAsia="Times New Roman" w:cs="Helvetica"/>
          <w:color w:val="383838"/>
          <w:sz w:val="20"/>
          <w:szCs w:val="20"/>
          <w:lang w:eastAsia="ru-RU"/>
        </w:rPr>
        <w:t xml:space="preserve">, созданная </w:t>
      </w:r>
      <w:r w:rsidR="00366AC3">
        <w:rPr>
          <w:rFonts w:eastAsia="Times New Roman" w:cs="Helvetica"/>
          <w:color w:val="383838"/>
          <w:sz w:val="20"/>
          <w:szCs w:val="20"/>
          <w:lang w:eastAsia="ru-RU"/>
        </w:rPr>
        <w:t>в АБС</w:t>
      </w:r>
      <w:r w:rsidR="00BC385F">
        <w:rPr>
          <w:rFonts w:eastAsia="Times New Roman" w:cs="Helvetica"/>
          <w:color w:val="383838"/>
          <w:sz w:val="20"/>
          <w:szCs w:val="20"/>
          <w:lang w:eastAsia="ru-RU"/>
        </w:rPr>
        <w:t>,</w:t>
      </w:r>
      <w:r w:rsidR="00366AC3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="00BC385F">
        <w:rPr>
          <w:rFonts w:eastAsia="Times New Roman" w:cs="Helvetica"/>
          <w:color w:val="383838"/>
          <w:sz w:val="20"/>
          <w:szCs w:val="20"/>
          <w:lang w:eastAsia="ru-RU"/>
        </w:rPr>
        <w:t xml:space="preserve">по каким-то причинам может </w:t>
      </w:r>
      <w:r w:rsidR="00366AC3">
        <w:rPr>
          <w:rFonts w:eastAsia="Times New Roman" w:cs="Helvetica"/>
          <w:color w:val="383838"/>
          <w:sz w:val="20"/>
          <w:szCs w:val="20"/>
          <w:lang w:eastAsia="ru-RU"/>
        </w:rPr>
        <w:t xml:space="preserve">через AE в </w:t>
      </w:r>
      <w:r w:rsidR="00366AC3">
        <w:rPr>
          <w:rFonts w:eastAsia="Times New Roman" w:cs="Helvetica"/>
          <w:color w:val="383838"/>
          <w:sz w:val="20"/>
          <w:szCs w:val="20"/>
          <w:lang w:val="en-US" w:eastAsia="ru-RU"/>
        </w:rPr>
        <w:t>BARS</w:t>
      </w:r>
      <w:r w:rsidR="00366AC3" w:rsidRPr="00366AC3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="00366AC3">
        <w:rPr>
          <w:rFonts w:eastAsia="Times New Roman" w:cs="Helvetica"/>
          <w:color w:val="383838"/>
          <w:sz w:val="20"/>
          <w:szCs w:val="20"/>
          <w:lang w:val="en-US" w:eastAsia="ru-RU"/>
        </w:rPr>
        <w:t>GL</w:t>
      </w:r>
      <w:r w:rsidR="00366AC3" w:rsidRPr="00366AC3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="00366AC3">
        <w:rPr>
          <w:rFonts w:eastAsia="Times New Roman" w:cs="Helvetica"/>
          <w:color w:val="383838"/>
          <w:sz w:val="20"/>
          <w:szCs w:val="20"/>
          <w:lang w:eastAsia="ru-RU"/>
        </w:rPr>
        <w:t>не поступи</w:t>
      </w:r>
      <w:r w:rsidR="00BC385F">
        <w:rPr>
          <w:rFonts w:eastAsia="Times New Roman" w:cs="Helvetica"/>
          <w:color w:val="383838"/>
          <w:sz w:val="20"/>
          <w:szCs w:val="20"/>
          <w:lang w:eastAsia="ru-RU"/>
        </w:rPr>
        <w:t>ть</w:t>
      </w:r>
      <w:r w:rsidR="00366AC3">
        <w:rPr>
          <w:rFonts w:eastAsia="Times New Roman" w:cs="Helvetica"/>
          <w:color w:val="383838"/>
          <w:sz w:val="20"/>
          <w:szCs w:val="20"/>
          <w:lang w:eastAsia="ru-RU"/>
        </w:rPr>
        <w:t xml:space="preserve">. </w:t>
      </w:r>
    </w:p>
    <w:p w:rsidR="006D39F1" w:rsidRPr="006D39F1" w:rsidRDefault="00101ABB" w:rsidP="006D39F1">
      <w:pPr>
        <w:pStyle w:val="a3"/>
        <w:numPr>
          <w:ilvl w:val="0"/>
          <w:numId w:val="8"/>
        </w:numPr>
        <w:spacing w:after="120"/>
        <w:ind w:left="425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Не допускается</w:t>
      </w:r>
      <w:r w:rsidR="006D39F1" w:rsidRPr="006D39F1">
        <w:rPr>
          <w:sz w:val="20"/>
          <w:szCs w:val="20"/>
        </w:rPr>
        <w:t>:</w:t>
      </w:r>
    </w:p>
    <w:p w:rsidR="006D39F1" w:rsidRPr="00D67406" w:rsidRDefault="00101ABB" w:rsidP="00734FA9">
      <w:pPr>
        <w:pStyle w:val="a3"/>
        <w:numPr>
          <w:ilvl w:val="0"/>
          <w:numId w:val="5"/>
        </w:numPr>
        <w:spacing w:after="0"/>
        <w:ind w:left="1418"/>
        <w:jc w:val="both"/>
        <w:rPr>
          <w:sz w:val="20"/>
          <w:szCs w:val="20"/>
        </w:rPr>
      </w:pPr>
      <w:r>
        <w:rPr>
          <w:sz w:val="20"/>
          <w:szCs w:val="20"/>
        </w:rPr>
        <w:t>редактирование сообщений пакета</w:t>
      </w:r>
    </w:p>
    <w:p w:rsidR="00647DA1" w:rsidRDefault="00101ABB" w:rsidP="00647DA1">
      <w:pPr>
        <w:pStyle w:val="a3"/>
        <w:numPr>
          <w:ilvl w:val="0"/>
          <w:numId w:val="5"/>
        </w:numPr>
        <w:spacing w:after="0"/>
        <w:ind w:left="1417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возврат </w:t>
      </w:r>
      <w:r w:rsidR="00777CEF" w:rsidRPr="003844BD">
        <w:rPr>
          <w:rFonts w:eastAsia="Times New Roman" w:cs="Helvetica"/>
          <w:color w:val="383838"/>
          <w:sz w:val="20"/>
          <w:szCs w:val="20"/>
          <w:lang w:eastAsia="ru-RU"/>
        </w:rPr>
        <w:t>на предыдущий шаг обработки</w:t>
      </w:r>
      <w:r w:rsidR="00777C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шага </w:t>
      </w:r>
      <w:r w:rsidR="00072602">
        <w:rPr>
          <w:sz w:val="20"/>
          <w:szCs w:val="20"/>
        </w:rPr>
        <w:t xml:space="preserve">2 - </w:t>
      </w:r>
      <w:r w:rsidR="00832E86">
        <w:rPr>
          <w:sz w:val="20"/>
          <w:szCs w:val="20"/>
        </w:rPr>
        <w:t xml:space="preserve">подписи </w:t>
      </w:r>
      <w:r>
        <w:rPr>
          <w:sz w:val="20"/>
          <w:szCs w:val="20"/>
        </w:rPr>
        <w:t>(</w:t>
      </w:r>
      <w:r w:rsidR="00832E86">
        <w:rPr>
          <w:sz w:val="20"/>
          <w:szCs w:val="20"/>
        </w:rPr>
        <w:t>авторизации</w:t>
      </w:r>
      <w:r>
        <w:rPr>
          <w:sz w:val="20"/>
          <w:szCs w:val="20"/>
        </w:rPr>
        <w:t>)</w:t>
      </w:r>
      <w:r w:rsidR="00072602">
        <w:rPr>
          <w:sz w:val="20"/>
          <w:szCs w:val="20"/>
        </w:rPr>
        <w:t>,</w:t>
      </w:r>
      <w:r>
        <w:rPr>
          <w:sz w:val="20"/>
          <w:szCs w:val="20"/>
        </w:rPr>
        <w:t xml:space="preserve"> на шаг </w:t>
      </w:r>
      <w:r w:rsidR="00072602">
        <w:rPr>
          <w:sz w:val="20"/>
          <w:szCs w:val="20"/>
        </w:rPr>
        <w:t xml:space="preserve">1 - </w:t>
      </w:r>
      <w:r>
        <w:rPr>
          <w:sz w:val="20"/>
          <w:szCs w:val="20"/>
        </w:rPr>
        <w:t>ввода и подготовки</w:t>
      </w:r>
      <w:r w:rsidR="00890FFE">
        <w:rPr>
          <w:sz w:val="20"/>
          <w:szCs w:val="20"/>
        </w:rPr>
        <w:t xml:space="preserve"> </w:t>
      </w:r>
      <w:r w:rsidR="004030C3">
        <w:rPr>
          <w:sz w:val="20"/>
          <w:szCs w:val="20"/>
        </w:rPr>
        <w:t>сообщений</w:t>
      </w:r>
      <w:r w:rsidR="00647DA1">
        <w:rPr>
          <w:sz w:val="20"/>
          <w:szCs w:val="20"/>
        </w:rPr>
        <w:t>.</w:t>
      </w:r>
    </w:p>
    <w:p w:rsidR="006D39F1" w:rsidRPr="00D67406" w:rsidRDefault="00647DA1" w:rsidP="00647DA1">
      <w:pPr>
        <w:pStyle w:val="a3"/>
        <w:spacing w:after="120"/>
        <w:ind w:left="1417" w:firstLine="426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Д</w:t>
      </w:r>
      <w:r w:rsidR="00072602">
        <w:rPr>
          <w:sz w:val="20"/>
          <w:szCs w:val="20"/>
        </w:rPr>
        <w:t xml:space="preserve">анная функция допустима </w:t>
      </w:r>
      <w:r w:rsidR="00DE3B33">
        <w:rPr>
          <w:sz w:val="20"/>
          <w:szCs w:val="20"/>
        </w:rPr>
        <w:t xml:space="preserve">только </w:t>
      </w:r>
      <w:r w:rsidR="00777CEF">
        <w:rPr>
          <w:sz w:val="20"/>
          <w:szCs w:val="20"/>
        </w:rPr>
        <w:t>на шаге 3</w:t>
      </w:r>
      <w:r>
        <w:rPr>
          <w:sz w:val="20"/>
          <w:szCs w:val="20"/>
        </w:rPr>
        <w:t xml:space="preserve"> для возможности на шаге 2 выгрузить в </w:t>
      </w:r>
      <w:r>
        <w:rPr>
          <w:sz w:val="20"/>
          <w:szCs w:val="20"/>
          <w:lang w:val="en-US"/>
        </w:rPr>
        <w:t>Excel</w:t>
      </w:r>
      <w:r w:rsidRPr="00647DA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 </w:t>
      </w:r>
      <w:r w:rsidRPr="00647DA1">
        <w:rPr>
          <w:sz w:val="20"/>
          <w:szCs w:val="20"/>
        </w:rPr>
        <w:t>сообщени</w:t>
      </w:r>
      <w:r w:rsidR="00B2649A">
        <w:rPr>
          <w:sz w:val="20"/>
          <w:szCs w:val="20"/>
        </w:rPr>
        <w:t>й</w:t>
      </w:r>
      <w:r>
        <w:rPr>
          <w:sz w:val="20"/>
          <w:szCs w:val="20"/>
        </w:rPr>
        <w:t>, не подтвержденны</w:t>
      </w:r>
      <w:r w:rsidR="00B2649A">
        <w:rPr>
          <w:sz w:val="20"/>
          <w:szCs w:val="20"/>
        </w:rPr>
        <w:t>х</w:t>
      </w:r>
      <w:r>
        <w:rPr>
          <w:sz w:val="20"/>
          <w:szCs w:val="20"/>
        </w:rPr>
        <w:t xml:space="preserve"> и</w:t>
      </w:r>
      <w:r w:rsidR="00B2649A">
        <w:rPr>
          <w:sz w:val="20"/>
          <w:szCs w:val="20"/>
        </w:rPr>
        <w:t>ли</w:t>
      </w:r>
      <w:r>
        <w:rPr>
          <w:sz w:val="20"/>
          <w:szCs w:val="20"/>
        </w:rPr>
        <w:t xml:space="preserve"> не обработанны</w:t>
      </w:r>
      <w:r w:rsidR="00B2649A">
        <w:rPr>
          <w:sz w:val="20"/>
          <w:szCs w:val="20"/>
        </w:rPr>
        <w:t>х</w:t>
      </w:r>
      <w:r>
        <w:rPr>
          <w:sz w:val="20"/>
          <w:szCs w:val="20"/>
        </w:rPr>
        <w:t xml:space="preserve"> из-за системных ошибок при выполнении процедуры создания операции и проводок</w:t>
      </w:r>
      <w:r w:rsidRPr="00647DA1">
        <w:rPr>
          <w:sz w:val="20"/>
          <w:szCs w:val="20"/>
        </w:rPr>
        <w:t xml:space="preserve"> </w:t>
      </w:r>
      <w:r>
        <w:rPr>
          <w:sz w:val="20"/>
          <w:szCs w:val="20"/>
        </w:rPr>
        <w:t>на шаге 3</w:t>
      </w:r>
      <w:r w:rsidR="00B2649A">
        <w:rPr>
          <w:sz w:val="20"/>
          <w:szCs w:val="20"/>
        </w:rPr>
        <w:t xml:space="preserve"> (при подтверждении даты проводки)</w:t>
      </w:r>
    </w:p>
    <w:p w:rsidR="006D39F1" w:rsidRDefault="006D39F1" w:rsidP="006D39F1">
      <w:pPr>
        <w:pStyle w:val="a3"/>
        <w:numPr>
          <w:ilvl w:val="0"/>
          <w:numId w:val="8"/>
        </w:numPr>
        <w:spacing w:after="120"/>
        <w:ind w:left="425" w:hanging="357"/>
        <w:contextualSpacing w:val="0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>Изменяется функция удаления</w:t>
      </w:r>
      <w:r w:rsidR="00047DEC" w:rsidRPr="00047DEC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="00047DEC">
        <w:rPr>
          <w:rFonts w:eastAsia="Times New Roman" w:cs="Helvetica"/>
          <w:color w:val="383838"/>
          <w:sz w:val="20"/>
          <w:szCs w:val="20"/>
          <w:lang w:eastAsia="ru-RU"/>
        </w:rPr>
        <w:t xml:space="preserve">на шаге </w:t>
      </w:r>
      <w:r w:rsidR="00890FFE">
        <w:rPr>
          <w:rFonts w:eastAsia="Times New Roman" w:cs="Helvetica"/>
          <w:color w:val="383838"/>
          <w:sz w:val="20"/>
          <w:szCs w:val="20"/>
          <w:lang w:eastAsia="ru-RU"/>
        </w:rPr>
        <w:t>2</w:t>
      </w:r>
    </w:p>
    <w:p w:rsidR="006D39F1" w:rsidRPr="006D39F1" w:rsidRDefault="00734FA9" w:rsidP="00734FA9">
      <w:pPr>
        <w:pStyle w:val="a3"/>
        <w:numPr>
          <w:ilvl w:val="0"/>
          <w:numId w:val="5"/>
        </w:numPr>
        <w:spacing w:after="120"/>
        <w:ind w:left="1417" w:hanging="357"/>
        <w:contextualSpacing w:val="0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>м</w:t>
      </w:r>
      <w:r w:rsidR="006D39F1">
        <w:rPr>
          <w:rFonts w:eastAsia="Times New Roman" w:cs="Helvetica"/>
          <w:color w:val="383838"/>
          <w:sz w:val="20"/>
          <w:szCs w:val="20"/>
          <w:lang w:eastAsia="ru-RU"/>
        </w:rPr>
        <w:t xml:space="preserve">ожно удалять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только </w:t>
      </w:r>
      <w:r w:rsidR="006D39F1">
        <w:rPr>
          <w:rFonts w:eastAsia="Times New Roman" w:cs="Helvetica"/>
          <w:color w:val="383838"/>
          <w:sz w:val="20"/>
          <w:szCs w:val="20"/>
          <w:lang w:eastAsia="ru-RU"/>
        </w:rPr>
        <w:t xml:space="preserve">пакет,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по которому </w:t>
      </w:r>
      <w:r w:rsidR="006D39F1">
        <w:rPr>
          <w:rFonts w:eastAsia="Times New Roman" w:cs="Helvetica"/>
          <w:color w:val="383838"/>
          <w:sz w:val="20"/>
          <w:szCs w:val="20"/>
          <w:lang w:eastAsia="ru-RU"/>
        </w:rPr>
        <w:t xml:space="preserve">все </w:t>
      </w:r>
      <w:del w:id="51" w:author="Фигаровская Наталья Викторовна" w:date="2016-06-21T15:12:00Z">
        <w:r w:rsidR="006D39F1" w:rsidDel="00AD465A">
          <w:rPr>
            <w:rFonts w:eastAsia="Times New Roman" w:cs="Helvetica"/>
            <w:color w:val="383838"/>
            <w:sz w:val="20"/>
            <w:szCs w:val="20"/>
            <w:lang w:eastAsia="ru-RU"/>
          </w:rPr>
          <w:delText>сообщения</w:delText>
        </w:r>
      </w:del>
      <w:ins w:id="52" w:author="Фигаровская Наталья Викторовна" w:date="2016-06-21T15:12:00Z">
        <w:r w:rsidR="00AD465A">
          <w:rPr>
            <w:rFonts w:eastAsia="Times New Roman" w:cs="Helvetica"/>
            <w:color w:val="383838"/>
            <w:sz w:val="20"/>
            <w:szCs w:val="20"/>
            <w:lang w:eastAsia="ru-RU"/>
          </w:rPr>
          <w:t>запросы</w:t>
        </w:r>
      </w:ins>
      <w:r w:rsidR="006D39F1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="006A4364">
        <w:rPr>
          <w:rFonts w:eastAsia="Times New Roman" w:cs="Helvetica"/>
          <w:color w:val="383838"/>
          <w:sz w:val="20"/>
          <w:szCs w:val="20"/>
          <w:lang w:eastAsia="ru-RU"/>
        </w:rPr>
        <w:t>не подписаны (не авторизованы)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, т.е</w:t>
      </w:r>
      <w:r w:rsidR="006A4364">
        <w:rPr>
          <w:rFonts w:eastAsia="Times New Roman" w:cs="Helvetica"/>
          <w:color w:val="383838"/>
          <w:sz w:val="20"/>
          <w:szCs w:val="20"/>
          <w:lang w:eastAsia="ru-RU"/>
        </w:rPr>
        <w:t>.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не созданы проводки ни по одному сообщению пакета</w:t>
      </w:r>
      <w:r w:rsidR="006D39F1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</w:p>
    <w:p w:rsidR="006D39F1" w:rsidRPr="006D39F1" w:rsidRDefault="006D39F1" w:rsidP="006D39F1">
      <w:pPr>
        <w:pStyle w:val="a3"/>
        <w:numPr>
          <w:ilvl w:val="0"/>
          <w:numId w:val="8"/>
        </w:numPr>
        <w:spacing w:after="120"/>
        <w:ind w:left="425" w:hanging="357"/>
        <w:contextualSpacing w:val="0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sz w:val="20"/>
          <w:szCs w:val="20"/>
        </w:rPr>
        <w:t>Добавляется функция</w:t>
      </w:r>
      <w:r w:rsidR="00890FFE">
        <w:rPr>
          <w:rFonts w:eastAsia="Times New Roman" w:cs="Helvetica"/>
          <w:color w:val="383838"/>
          <w:sz w:val="20"/>
          <w:szCs w:val="20"/>
          <w:lang w:eastAsia="ru-RU"/>
        </w:rPr>
        <w:t xml:space="preserve"> на шаге 2</w:t>
      </w:r>
    </w:p>
    <w:p w:rsidR="006D39F1" w:rsidRDefault="006D39F1" w:rsidP="00734FA9">
      <w:pPr>
        <w:pStyle w:val="a3"/>
        <w:numPr>
          <w:ilvl w:val="0"/>
          <w:numId w:val="5"/>
        </w:numPr>
        <w:spacing w:after="120"/>
        <w:ind w:left="1417" w:hanging="357"/>
        <w:contextualSpacing w:val="0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734FA9">
        <w:rPr>
          <w:rFonts w:eastAsia="Times New Roman" w:cs="Helvetica"/>
          <w:color w:val="383838"/>
          <w:sz w:val="20"/>
          <w:szCs w:val="20"/>
          <w:lang w:eastAsia="ru-RU"/>
        </w:rPr>
        <w:t>Выгрузка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в </w:t>
      </w:r>
      <w:r>
        <w:rPr>
          <w:rFonts w:eastAsia="Times New Roman" w:cs="Helvetica"/>
          <w:color w:val="383838"/>
          <w:sz w:val="20"/>
          <w:szCs w:val="20"/>
          <w:lang w:val="en-US" w:eastAsia="ru-RU"/>
        </w:rPr>
        <w:t>Excel</w:t>
      </w:r>
      <w:r w:rsidRPr="00D67406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файл</w:t>
      </w:r>
      <w:r w:rsidRPr="00D67406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="00B2649A">
        <w:rPr>
          <w:rFonts w:eastAsia="Times New Roman" w:cs="Helvetica"/>
          <w:color w:val="383838"/>
          <w:sz w:val="20"/>
          <w:szCs w:val="20"/>
          <w:lang w:eastAsia="ru-RU"/>
        </w:rPr>
        <w:t>необработанных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сообщений пакетной загрузки, возникших при создании операции и проводок по ней </w:t>
      </w:r>
      <w:r w:rsidR="00B2649A">
        <w:rPr>
          <w:rFonts w:eastAsia="Times New Roman" w:cs="Helvetica"/>
          <w:color w:val="383838"/>
          <w:sz w:val="20"/>
          <w:szCs w:val="20"/>
          <w:lang w:eastAsia="ru-RU"/>
        </w:rPr>
        <w:t xml:space="preserve">или отказанные сотрудником </w:t>
      </w:r>
      <w:proofErr w:type="spellStart"/>
      <w:r w:rsidR="00B2649A">
        <w:rPr>
          <w:rFonts w:eastAsia="Times New Roman" w:cs="Helvetica"/>
          <w:color w:val="383838"/>
          <w:sz w:val="20"/>
          <w:szCs w:val="20"/>
          <w:lang w:eastAsia="ru-RU"/>
        </w:rPr>
        <w:t>ДБУиО</w:t>
      </w:r>
      <w:proofErr w:type="spellEnd"/>
      <w:r w:rsidR="00B2649A">
        <w:rPr>
          <w:rFonts w:eastAsia="Times New Roman" w:cs="Helvetica"/>
          <w:color w:val="383838"/>
          <w:sz w:val="20"/>
          <w:szCs w:val="20"/>
          <w:lang w:eastAsia="ru-RU"/>
        </w:rPr>
        <w:t xml:space="preserve"> при подтверждении даты проводки</w:t>
      </w:r>
    </w:p>
    <w:p w:rsidR="000E051C" w:rsidRPr="00047DEC" w:rsidRDefault="00B2056B" w:rsidP="00AD0F54">
      <w:pPr>
        <w:keepNext/>
        <w:spacing w:before="360" w:after="240"/>
        <w:jc w:val="both"/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</w:pPr>
      <w:r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lastRenderedPageBreak/>
        <w:t>П</w:t>
      </w:r>
      <w:r w:rsidR="000E051C" w:rsidRPr="00047DEC"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>роведени</w:t>
      </w:r>
      <w:r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>е</w:t>
      </w:r>
      <w:r w:rsidR="000E051C" w:rsidRPr="00047DEC"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 xml:space="preserve"> операций в прошлые даты</w:t>
      </w:r>
    </w:p>
    <w:p w:rsidR="00213189" w:rsidRDefault="000E051C" w:rsidP="00213189">
      <w:pPr>
        <w:spacing w:after="0"/>
        <w:ind w:firstLine="426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Помимо реализации правила 3-ей руки в систему добавлена функция проверки глубины архива, выраженная в количестве </w:t>
      </w:r>
      <w:r w:rsidR="00897F4D" w:rsidRPr="00897F4D">
        <w:rPr>
          <w:rFonts w:eastAsia="Times New Roman" w:cs="Helvetica"/>
          <w:color w:val="383838"/>
          <w:sz w:val="20"/>
          <w:szCs w:val="20"/>
          <w:lang w:eastAsia="ru-RU"/>
        </w:rPr>
        <w:t xml:space="preserve">рабочих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дней, доступных пользователю для </w:t>
      </w:r>
      <w:r w:rsidR="00603601">
        <w:rPr>
          <w:rFonts w:eastAsia="Times New Roman" w:cs="Helvetica"/>
          <w:color w:val="383838"/>
          <w:sz w:val="20"/>
          <w:szCs w:val="20"/>
          <w:lang w:eastAsia="ru-RU"/>
        </w:rPr>
        <w:t>выполнения проводок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и редактирования </w:t>
      </w:r>
      <w:r w:rsidR="00B2649A">
        <w:rPr>
          <w:rFonts w:eastAsia="Times New Roman" w:cs="Helvetica"/>
          <w:color w:val="383838"/>
          <w:sz w:val="20"/>
          <w:szCs w:val="20"/>
          <w:lang w:eastAsia="ru-RU"/>
        </w:rPr>
        <w:t xml:space="preserve">проводок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в закрытых операционных днях. </w:t>
      </w:r>
    </w:p>
    <w:p w:rsidR="000E051C" w:rsidRDefault="00213189" w:rsidP="00213189">
      <w:pPr>
        <w:keepNext/>
        <w:spacing w:after="0"/>
        <w:ind w:firstLine="425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>Дата</w:t>
      </w:r>
      <w:r w:rsidR="00B2649A">
        <w:rPr>
          <w:rFonts w:eastAsia="Times New Roman" w:cs="Helvetica"/>
          <w:color w:val="383838"/>
          <w:sz w:val="20"/>
          <w:szCs w:val="20"/>
          <w:lang w:eastAsia="ru-RU"/>
        </w:rPr>
        <w:t xml:space="preserve"> (расчетная дата)</w:t>
      </w:r>
      <w:r w:rsidR="003A1CA1">
        <w:rPr>
          <w:rFonts w:eastAsia="Times New Roman" w:cs="Helvetica"/>
          <w:color w:val="383838"/>
          <w:sz w:val="20"/>
          <w:szCs w:val="20"/>
          <w:lang w:eastAsia="ru-RU"/>
        </w:rPr>
        <w:t xml:space="preserve">, начиная с которой пользователь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может</w:t>
      </w:r>
      <w:r w:rsidR="003A1CA1">
        <w:rPr>
          <w:rFonts w:eastAsia="Times New Roman" w:cs="Helvetica"/>
          <w:color w:val="383838"/>
          <w:sz w:val="20"/>
          <w:szCs w:val="20"/>
          <w:lang w:eastAsia="ru-RU"/>
        </w:rPr>
        <w:t xml:space="preserve"> выполнять действия, изменяющие состояние баланса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, рассчитывается по формуле</w:t>
      </w:r>
      <w:r w:rsidRPr="00213189">
        <w:rPr>
          <w:rFonts w:eastAsia="Times New Roman" w:cs="Helvetica"/>
          <w:color w:val="383838"/>
          <w:sz w:val="20"/>
          <w:szCs w:val="20"/>
          <w:lang w:eastAsia="ru-RU"/>
        </w:rPr>
        <w:t>:</w:t>
      </w:r>
      <w:r w:rsidR="003A1CA1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</w:p>
    <w:p w:rsidR="00213189" w:rsidRPr="00213189" w:rsidRDefault="00213189" w:rsidP="00890FFE">
      <w:pPr>
        <w:spacing w:after="120"/>
        <w:ind w:left="6521" w:hanging="4536"/>
        <w:jc w:val="both"/>
        <w:rPr>
          <w:rFonts w:asciiTheme="majorHAnsi" w:eastAsia="Times New Roman" w:hAnsiTheme="majorHAnsi" w:cs="Helvetica"/>
          <w:color w:val="383838"/>
          <w:sz w:val="18"/>
          <w:szCs w:val="18"/>
          <w:lang w:eastAsia="ru-RU"/>
        </w:rPr>
      </w:pPr>
      <w:r w:rsidRPr="00213189">
        <w:rPr>
          <w:rFonts w:asciiTheme="majorHAnsi" w:eastAsia="Times New Roman" w:hAnsiTheme="majorHAnsi" w:cs="Helvetica"/>
          <w:color w:val="383838"/>
          <w:sz w:val="18"/>
          <w:szCs w:val="18"/>
          <w:lang w:eastAsia="ru-RU"/>
        </w:rPr>
        <w:t xml:space="preserve">Расчетная дата = дата текущего ОД – количество рабочих дней, указанных в настройке </w:t>
      </w:r>
      <w:r w:rsidR="00890FFE" w:rsidRPr="00213189">
        <w:rPr>
          <w:rFonts w:asciiTheme="majorHAnsi" w:eastAsia="Times New Roman" w:hAnsiTheme="majorHAnsi" w:cs="Helvetica"/>
          <w:color w:val="383838"/>
          <w:sz w:val="18"/>
          <w:szCs w:val="18"/>
          <w:lang w:eastAsia="ru-RU"/>
        </w:rPr>
        <w:t xml:space="preserve">пользователя </w:t>
      </w:r>
      <w:r w:rsidRPr="00213189">
        <w:rPr>
          <w:rFonts w:asciiTheme="majorHAnsi" w:eastAsia="Times New Roman" w:hAnsiTheme="majorHAnsi" w:cs="Helvetica"/>
          <w:color w:val="383838"/>
          <w:sz w:val="18"/>
          <w:szCs w:val="18"/>
          <w:lang w:eastAsia="ru-RU"/>
        </w:rPr>
        <w:t xml:space="preserve">прав доступа </w:t>
      </w:r>
      <w:r w:rsidR="00890FFE">
        <w:rPr>
          <w:rFonts w:asciiTheme="majorHAnsi" w:eastAsia="Times New Roman" w:hAnsiTheme="majorHAnsi" w:cs="Helvetica"/>
          <w:color w:val="383838"/>
          <w:sz w:val="18"/>
          <w:szCs w:val="18"/>
          <w:lang w:eastAsia="ru-RU"/>
        </w:rPr>
        <w:t>к архиву</w:t>
      </w:r>
    </w:p>
    <w:p w:rsidR="00CC2872" w:rsidRDefault="000E051C" w:rsidP="00213189">
      <w:pPr>
        <w:spacing w:after="120"/>
        <w:ind w:firstLine="425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>Проверка на наличие права работы в закрытом операционном дне выполняется</w:t>
      </w:r>
      <w:r w:rsidR="00CC2872" w:rsidRPr="00CC2872">
        <w:rPr>
          <w:rFonts w:eastAsia="Times New Roman" w:cs="Helvetica"/>
          <w:color w:val="383838"/>
          <w:sz w:val="20"/>
          <w:szCs w:val="20"/>
          <w:lang w:eastAsia="ru-RU"/>
        </w:rPr>
        <w:t xml:space="preserve"> при попытке сохранить </w:t>
      </w:r>
      <w:del w:id="53" w:author="Фигаровская Наталья Викторовна" w:date="2016-06-21T15:15:00Z">
        <w:r w:rsidR="00CC2872" w:rsidRPr="00CC2872" w:rsidDel="00AD465A">
          <w:rPr>
            <w:rFonts w:eastAsia="Times New Roman" w:cs="Helvetica"/>
            <w:color w:val="383838"/>
            <w:sz w:val="20"/>
            <w:szCs w:val="20"/>
            <w:lang w:eastAsia="ru-RU"/>
          </w:rPr>
          <w:delText>сообщение</w:delText>
        </w:r>
      </w:del>
      <w:ins w:id="54" w:author="Фигаровская Наталья Викторовна" w:date="2016-06-21T15:15:00Z">
        <w:r w:rsidR="00AD465A">
          <w:rPr>
            <w:rFonts w:eastAsia="Times New Roman" w:cs="Helvetica"/>
            <w:color w:val="383838"/>
            <w:sz w:val="20"/>
            <w:szCs w:val="20"/>
            <w:lang w:eastAsia="ru-RU"/>
          </w:rPr>
          <w:t>запрос</w:t>
        </w:r>
      </w:ins>
      <w:r w:rsidR="00CC2872" w:rsidRPr="00CC2872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="00CC2872">
        <w:rPr>
          <w:rFonts w:eastAsia="Times New Roman" w:cs="Helvetica"/>
          <w:color w:val="383838"/>
          <w:sz w:val="20"/>
          <w:szCs w:val="20"/>
          <w:lang w:eastAsia="ru-RU"/>
        </w:rPr>
        <w:t xml:space="preserve">или </w:t>
      </w:r>
      <w:r w:rsidR="007D03C3">
        <w:rPr>
          <w:rFonts w:eastAsia="Times New Roman" w:cs="Helvetica"/>
          <w:color w:val="383838"/>
          <w:sz w:val="20"/>
          <w:szCs w:val="20"/>
          <w:lang w:eastAsia="ru-RU"/>
        </w:rPr>
        <w:t>операцию</w:t>
      </w:r>
      <w:r w:rsidR="00CC2872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="00CC2872" w:rsidRPr="00CC2872">
        <w:rPr>
          <w:rFonts w:eastAsia="Times New Roman" w:cs="Helvetica"/>
          <w:color w:val="383838"/>
          <w:sz w:val="20"/>
          <w:szCs w:val="20"/>
          <w:lang w:eastAsia="ru-RU"/>
        </w:rPr>
        <w:t>с датой проводки, не совпадающей с датой текущего опер</w:t>
      </w:r>
      <w:r w:rsidR="00603601">
        <w:rPr>
          <w:rFonts w:eastAsia="Times New Roman" w:cs="Helvetica"/>
          <w:color w:val="383838"/>
          <w:sz w:val="20"/>
          <w:szCs w:val="20"/>
          <w:lang w:eastAsia="ru-RU"/>
        </w:rPr>
        <w:t xml:space="preserve">ационного </w:t>
      </w:r>
      <w:r w:rsidR="00CC2872" w:rsidRPr="00CC2872">
        <w:rPr>
          <w:rFonts w:eastAsia="Times New Roman" w:cs="Helvetica"/>
          <w:color w:val="383838"/>
          <w:sz w:val="20"/>
          <w:szCs w:val="20"/>
          <w:lang w:eastAsia="ru-RU"/>
        </w:rPr>
        <w:t>дня</w:t>
      </w:r>
      <w:r w:rsidR="007D03C3">
        <w:rPr>
          <w:rFonts w:eastAsia="Times New Roman" w:cs="Helvetica"/>
          <w:color w:val="383838"/>
          <w:sz w:val="20"/>
          <w:szCs w:val="20"/>
          <w:lang w:eastAsia="ru-RU"/>
        </w:rPr>
        <w:t xml:space="preserve"> соответственно</w:t>
      </w:r>
    </w:p>
    <w:p w:rsidR="00CC2872" w:rsidRDefault="007D03C3" w:rsidP="00213189">
      <w:pPr>
        <w:pStyle w:val="a3"/>
        <w:numPr>
          <w:ilvl w:val="0"/>
          <w:numId w:val="6"/>
        </w:numPr>
        <w:spacing w:after="0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>при вводе</w:t>
      </w:r>
      <w:r w:rsidRPr="00603601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del w:id="55" w:author="Фигаровская Наталья Викторовна" w:date="2016-06-21T15:13:00Z">
        <w:r w:rsidDel="00AD465A">
          <w:rPr>
            <w:rFonts w:eastAsia="Times New Roman" w:cs="Helvetica"/>
            <w:color w:val="383838"/>
            <w:sz w:val="20"/>
            <w:szCs w:val="20"/>
            <w:lang w:eastAsia="ru-RU"/>
          </w:rPr>
          <w:delText>сообщения</w:delText>
        </w:r>
      </w:del>
      <w:ins w:id="56" w:author="Фигаровская Наталья Викторовна" w:date="2016-06-21T15:13:00Z">
        <w:r w:rsidR="00AD465A">
          <w:rPr>
            <w:rFonts w:eastAsia="Times New Roman" w:cs="Helvetica"/>
            <w:color w:val="383838"/>
            <w:sz w:val="20"/>
            <w:szCs w:val="20"/>
            <w:lang w:eastAsia="ru-RU"/>
          </w:rPr>
          <w:t>запроса</w:t>
        </w:r>
      </w:ins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(</w:t>
      </w:r>
      <w:r w:rsidR="000E051C" w:rsidRPr="00CC2872">
        <w:rPr>
          <w:rFonts w:eastAsia="Times New Roman" w:cs="Helvetica"/>
          <w:color w:val="383838"/>
          <w:sz w:val="20"/>
          <w:szCs w:val="20"/>
          <w:lang w:eastAsia="ru-RU"/>
        </w:rPr>
        <w:t>на 1-ом шаге обработки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)</w:t>
      </w:r>
      <w:r w:rsidR="00CC2872" w:rsidRPr="00CC2872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="00890FFE">
        <w:rPr>
          <w:rFonts w:eastAsia="Times New Roman" w:cs="Helvetica"/>
          <w:color w:val="383838"/>
          <w:sz w:val="20"/>
          <w:szCs w:val="20"/>
          <w:lang w:eastAsia="ru-RU"/>
        </w:rPr>
        <w:t>и</w:t>
      </w:r>
    </w:p>
    <w:p w:rsidR="003844BD" w:rsidRPr="00CC2872" w:rsidRDefault="00CC2872" w:rsidP="00213189">
      <w:pPr>
        <w:pStyle w:val="a3"/>
        <w:numPr>
          <w:ilvl w:val="0"/>
          <w:numId w:val="6"/>
        </w:numPr>
        <w:spacing w:after="120"/>
        <w:ind w:left="1190" w:hanging="357"/>
        <w:contextualSpacing w:val="0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CC2872">
        <w:rPr>
          <w:rFonts w:eastAsia="Times New Roman" w:cs="Helvetica"/>
          <w:color w:val="383838"/>
          <w:sz w:val="20"/>
          <w:szCs w:val="20"/>
          <w:lang w:eastAsia="ru-RU"/>
        </w:rPr>
        <w:t>при редактировании и подавлении проводок</w:t>
      </w:r>
      <w:r w:rsidR="000E051C" w:rsidRPr="00CC2872">
        <w:rPr>
          <w:rFonts w:eastAsia="Times New Roman" w:cs="Helvetica"/>
          <w:color w:val="383838"/>
          <w:sz w:val="20"/>
          <w:szCs w:val="20"/>
          <w:lang w:eastAsia="ru-RU"/>
        </w:rPr>
        <w:t>.</w:t>
      </w:r>
    </w:p>
    <w:p w:rsidR="00072602" w:rsidRPr="00072602" w:rsidRDefault="00072602" w:rsidP="00072602">
      <w:pPr>
        <w:spacing w:before="240" w:after="240"/>
        <w:jc w:val="both"/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</w:pPr>
      <w:r w:rsidRPr="00072602"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>Изменение процедуры закрытия операционного дня</w:t>
      </w:r>
    </w:p>
    <w:p w:rsidR="00832E86" w:rsidRDefault="00832E86" w:rsidP="00072602">
      <w:pPr>
        <w:spacing w:after="0"/>
        <w:ind w:firstLine="426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В процедуру закрытия операционного дня </w:t>
      </w:r>
      <w:r w:rsidR="007D03C3">
        <w:rPr>
          <w:sz w:val="20"/>
          <w:szCs w:val="20"/>
        </w:rPr>
        <w:t xml:space="preserve">перед запуском глобальных учетных процедур </w:t>
      </w:r>
      <w:r w:rsidR="007D03C3">
        <w:rPr>
          <w:rFonts w:eastAsia="Times New Roman" w:cs="Helvetica"/>
          <w:color w:val="383838"/>
          <w:sz w:val="20"/>
          <w:szCs w:val="20"/>
          <w:lang w:eastAsia="ru-RU"/>
        </w:rPr>
        <w:t>добавля</w:t>
      </w:r>
      <w:r w:rsidR="00525AC2">
        <w:rPr>
          <w:rFonts w:eastAsia="Times New Roman" w:cs="Helvetica"/>
          <w:color w:val="383838"/>
          <w:sz w:val="20"/>
          <w:szCs w:val="20"/>
          <w:lang w:eastAsia="ru-RU"/>
        </w:rPr>
        <w:t>е</w:t>
      </w:r>
      <w:r w:rsidR="007D03C3">
        <w:rPr>
          <w:rFonts w:eastAsia="Times New Roman" w:cs="Helvetica"/>
          <w:color w:val="383838"/>
          <w:sz w:val="20"/>
          <w:szCs w:val="20"/>
          <w:lang w:eastAsia="ru-RU"/>
        </w:rPr>
        <w:t xml:space="preserve">тся </w:t>
      </w:r>
      <w:r w:rsidR="007D03C3">
        <w:rPr>
          <w:sz w:val="20"/>
          <w:szCs w:val="20"/>
        </w:rPr>
        <w:t>вызов процедур</w:t>
      </w:r>
      <w:r w:rsidRPr="00832E86">
        <w:rPr>
          <w:rFonts w:eastAsia="Times New Roman" w:cs="Helvetica"/>
          <w:color w:val="383838"/>
          <w:sz w:val="20"/>
          <w:szCs w:val="20"/>
          <w:lang w:eastAsia="ru-RU"/>
        </w:rPr>
        <w:t>: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</w:p>
    <w:p w:rsidR="00832E86" w:rsidRDefault="00832E86" w:rsidP="00E74202">
      <w:pPr>
        <w:pStyle w:val="a3"/>
        <w:numPr>
          <w:ilvl w:val="0"/>
          <w:numId w:val="14"/>
        </w:numPr>
        <w:spacing w:after="0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 w:rsidRPr="00832E86">
        <w:rPr>
          <w:rFonts w:eastAsia="Times New Roman" w:cs="Helvetica"/>
          <w:color w:val="383838"/>
          <w:sz w:val="20"/>
          <w:szCs w:val="20"/>
          <w:lang w:eastAsia="ru-RU"/>
        </w:rPr>
        <w:t>удаления всех неподписанных (неавторизованных)</w:t>
      </w:r>
      <w:r w:rsidR="007D03C3">
        <w:rPr>
          <w:rFonts w:eastAsia="Times New Roman" w:cs="Helvetica"/>
          <w:color w:val="383838"/>
          <w:sz w:val="20"/>
          <w:szCs w:val="20"/>
          <w:lang w:eastAsia="ru-RU"/>
        </w:rPr>
        <w:t xml:space="preserve"> за текущий день </w:t>
      </w:r>
      <w:r w:rsidRPr="00832E86">
        <w:rPr>
          <w:rFonts w:eastAsia="Times New Roman" w:cs="Helvetica"/>
          <w:color w:val="383838"/>
          <w:sz w:val="20"/>
          <w:szCs w:val="20"/>
          <w:lang w:eastAsia="ru-RU"/>
        </w:rPr>
        <w:t>сообщений и</w:t>
      </w:r>
    </w:p>
    <w:p w:rsidR="00832E86" w:rsidRPr="00832E86" w:rsidRDefault="00525AC2" w:rsidP="00E74202">
      <w:pPr>
        <w:pStyle w:val="a3"/>
        <w:numPr>
          <w:ilvl w:val="0"/>
          <w:numId w:val="14"/>
        </w:numPr>
        <w:spacing w:after="0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sz w:val="20"/>
        </w:rPr>
        <w:t xml:space="preserve">завершения обработки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сообщений с неподтвержденной архивной датой проводки</w:t>
      </w:r>
      <w:r>
        <w:rPr>
          <w:sz w:val="20"/>
        </w:rPr>
        <w:t xml:space="preserve"> с созданием операций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и формированием проводок</w:t>
      </w:r>
      <w:r>
        <w:rPr>
          <w:sz w:val="20"/>
        </w:rPr>
        <w:t xml:space="preserve"> с датой проводки равной текущему закрываемому операционному дню</w:t>
      </w:r>
      <w:r w:rsidR="007D03C3">
        <w:rPr>
          <w:rFonts w:eastAsia="Times New Roman" w:cs="Helvetica"/>
          <w:color w:val="383838"/>
          <w:sz w:val="20"/>
          <w:szCs w:val="20"/>
          <w:lang w:eastAsia="ru-RU"/>
        </w:rPr>
        <w:t>.</w:t>
      </w:r>
    </w:p>
    <w:p w:rsidR="00603601" w:rsidRPr="00890FFE" w:rsidRDefault="008B67B0" w:rsidP="00890FFE">
      <w:pPr>
        <w:spacing w:before="240" w:after="240"/>
        <w:jc w:val="both"/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</w:pPr>
      <w:r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>Предлагаемая</w:t>
      </w:r>
      <w:r w:rsidR="00603601" w:rsidRPr="00890FFE"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 xml:space="preserve"> реализаци</w:t>
      </w:r>
      <w:r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>я</w:t>
      </w:r>
      <w:r w:rsidR="005A47CE">
        <w:rPr>
          <w:rFonts w:eastAsia="Times New Roman" w:cs="Helvetica"/>
          <w:b/>
          <w:color w:val="1F4E79" w:themeColor="accent1" w:themeShade="80"/>
          <w:spacing w:val="20"/>
          <w:u w:val="single"/>
          <w:lang w:eastAsia="ru-RU"/>
        </w:rPr>
        <w:t xml:space="preserve"> интерфейса</w:t>
      </w:r>
    </w:p>
    <w:p w:rsidR="008B67B0" w:rsidRDefault="008B67B0" w:rsidP="008B67B0">
      <w:pPr>
        <w:spacing w:after="0"/>
        <w:ind w:firstLine="426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>Для каждого способа ввода атрибутов операции (ручного и пакетного) отводится своя экранная форма, открываемая через связанные с данными формами пункты меню.</w:t>
      </w:r>
    </w:p>
    <w:p w:rsidR="008B67B0" w:rsidRDefault="008B67B0" w:rsidP="008B67B0">
      <w:pPr>
        <w:spacing w:after="0"/>
        <w:ind w:firstLine="426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В каждой форме доступны только необработанные в текущем операционном дне </w:t>
      </w:r>
      <w:del w:id="57" w:author="Фигаровская Наталья Викторовна" w:date="2016-06-21T15:13:00Z">
        <w:r w:rsidDel="00AD465A">
          <w:rPr>
            <w:rFonts w:eastAsia="Times New Roman" w:cs="Helvetica"/>
            <w:color w:val="383838"/>
            <w:sz w:val="20"/>
            <w:szCs w:val="20"/>
            <w:lang w:eastAsia="ru-RU"/>
          </w:rPr>
          <w:delText>сообщения</w:delText>
        </w:r>
      </w:del>
      <w:ins w:id="58" w:author="Фигаровская Наталья Викторовна" w:date="2016-06-21T15:13:00Z">
        <w:r w:rsidR="00AD465A">
          <w:rPr>
            <w:rFonts w:eastAsia="Times New Roman" w:cs="Helvetica"/>
            <w:color w:val="383838"/>
            <w:sz w:val="20"/>
            <w:szCs w:val="20"/>
            <w:lang w:eastAsia="ru-RU"/>
          </w:rPr>
          <w:t>запросы</w:t>
        </w:r>
      </w:ins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. Данные формы </w:t>
      </w:r>
      <w:r w:rsidR="005E64C0">
        <w:rPr>
          <w:rFonts w:eastAsia="Times New Roman" w:cs="Helvetica"/>
          <w:color w:val="383838"/>
          <w:sz w:val="20"/>
          <w:szCs w:val="20"/>
          <w:lang w:eastAsia="ru-RU"/>
        </w:rPr>
        <w:t>необходимы для прохождения регистрации неавторизованных операций с последующим созданием операций и формированием проводок по ним, доступ к которым возможен через существующие формы «Операции» и «Проводки».</w:t>
      </w:r>
    </w:p>
    <w:p w:rsidR="005D6F0E" w:rsidRDefault="005A47CE" w:rsidP="008B67B0">
      <w:pPr>
        <w:spacing w:after="0"/>
        <w:ind w:firstLine="426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При открытии форм </w:t>
      </w:r>
      <w:r w:rsidR="00E21C1F">
        <w:rPr>
          <w:rFonts w:eastAsia="Times New Roman" w:cs="Helvetica"/>
          <w:color w:val="383838"/>
          <w:sz w:val="20"/>
          <w:szCs w:val="20"/>
          <w:lang w:eastAsia="ru-RU"/>
        </w:rPr>
        <w:t xml:space="preserve">ввода и обработки сообщений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запрашивается выбор шага обработки. </w:t>
      </w:r>
      <w:r w:rsidR="00E21C1F">
        <w:rPr>
          <w:rFonts w:eastAsia="Times New Roman" w:cs="Helvetica"/>
          <w:color w:val="383838"/>
          <w:sz w:val="20"/>
          <w:szCs w:val="20"/>
          <w:lang w:eastAsia="ru-RU"/>
        </w:rPr>
        <w:t xml:space="preserve">Каждому шагу соответствует свой набор доступных кнопок, связанных с функциями, описанными выше. При этом в зависимости от права доступа </w:t>
      </w:r>
      <w:r w:rsidR="005D6F0E">
        <w:rPr>
          <w:rFonts w:eastAsia="Times New Roman" w:cs="Helvetica"/>
          <w:color w:val="383838"/>
          <w:sz w:val="20"/>
          <w:szCs w:val="20"/>
          <w:lang w:eastAsia="ru-RU"/>
        </w:rPr>
        <w:t>зарегистрированного</w:t>
      </w:r>
      <w:r w:rsidR="00E21C1F">
        <w:rPr>
          <w:rFonts w:eastAsia="Times New Roman" w:cs="Helvetica"/>
          <w:color w:val="383838"/>
          <w:sz w:val="20"/>
          <w:szCs w:val="20"/>
          <w:lang w:eastAsia="ru-RU"/>
        </w:rPr>
        <w:t xml:space="preserve"> пользователя</w:t>
      </w:r>
      <w:r w:rsidR="004A3CE9">
        <w:rPr>
          <w:rFonts w:eastAsia="Times New Roman" w:cs="Helvetica"/>
          <w:color w:val="383838"/>
          <w:sz w:val="20"/>
          <w:szCs w:val="20"/>
          <w:lang w:eastAsia="ru-RU"/>
        </w:rPr>
        <w:t xml:space="preserve"> - его</w:t>
      </w:r>
      <w:r w:rsidR="00E21C1F">
        <w:rPr>
          <w:rFonts w:eastAsia="Times New Roman" w:cs="Helvetica"/>
          <w:color w:val="383838"/>
          <w:sz w:val="20"/>
          <w:szCs w:val="20"/>
          <w:lang w:eastAsia="ru-RU"/>
        </w:rPr>
        <w:t xml:space="preserve"> роли</w:t>
      </w:r>
      <w:r w:rsidR="004A3CE9">
        <w:rPr>
          <w:rFonts w:eastAsia="Times New Roman" w:cs="Helvetica"/>
          <w:color w:val="383838"/>
          <w:sz w:val="20"/>
          <w:szCs w:val="20"/>
          <w:lang w:eastAsia="ru-RU"/>
        </w:rPr>
        <w:t>,</w:t>
      </w:r>
      <w:r w:rsidR="00E21C1F">
        <w:rPr>
          <w:rFonts w:eastAsia="Times New Roman" w:cs="Helvetica"/>
          <w:color w:val="383838"/>
          <w:sz w:val="20"/>
          <w:szCs w:val="20"/>
          <w:lang w:eastAsia="ru-RU"/>
        </w:rPr>
        <w:t xml:space="preserve"> будут доступны только те кнопки, функции которых </w:t>
      </w:r>
      <w:r w:rsidR="005D6F0E">
        <w:rPr>
          <w:rFonts w:eastAsia="Times New Roman" w:cs="Helvetica"/>
          <w:color w:val="383838"/>
          <w:sz w:val="20"/>
          <w:szCs w:val="20"/>
          <w:lang w:eastAsia="ru-RU"/>
        </w:rPr>
        <w:t>соответствуют</w:t>
      </w:r>
      <w:r w:rsidR="004A3CE9">
        <w:rPr>
          <w:rFonts w:eastAsia="Times New Roman" w:cs="Helvetica"/>
          <w:color w:val="383838"/>
          <w:sz w:val="20"/>
          <w:szCs w:val="20"/>
          <w:lang w:eastAsia="ru-RU"/>
        </w:rPr>
        <w:t xml:space="preserve"> данной</w:t>
      </w:r>
      <w:r w:rsidR="005D6F0E">
        <w:rPr>
          <w:rFonts w:eastAsia="Times New Roman" w:cs="Helvetica"/>
          <w:color w:val="383838"/>
          <w:sz w:val="20"/>
          <w:szCs w:val="20"/>
          <w:lang w:eastAsia="ru-RU"/>
        </w:rPr>
        <w:t xml:space="preserve"> роли.</w:t>
      </w:r>
    </w:p>
    <w:p w:rsidR="00E21C1F" w:rsidRDefault="004A3CE9" w:rsidP="008B67B0">
      <w:pPr>
        <w:spacing w:after="0"/>
        <w:ind w:firstLine="426"/>
        <w:jc w:val="both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>Таким образом,</w:t>
      </w:r>
      <w:r w:rsidR="005D6F0E">
        <w:rPr>
          <w:rFonts w:eastAsia="Times New Roman" w:cs="Helvetica"/>
          <w:color w:val="383838"/>
          <w:sz w:val="20"/>
          <w:szCs w:val="20"/>
          <w:lang w:eastAsia="ru-RU"/>
        </w:rPr>
        <w:t xml:space="preserve"> пользователь</w:t>
      </w:r>
      <w:r w:rsidR="00897F4D">
        <w:rPr>
          <w:rFonts w:eastAsia="Times New Roman" w:cs="Helvetica"/>
          <w:color w:val="383838"/>
          <w:sz w:val="20"/>
          <w:szCs w:val="20"/>
          <w:lang w:eastAsia="ru-RU"/>
        </w:rPr>
        <w:t xml:space="preserve"> с ролью «1-я рука»</w:t>
      </w:r>
      <w:r w:rsidR="005D6F0E">
        <w:rPr>
          <w:rFonts w:eastAsia="Times New Roman" w:cs="Helvetica"/>
          <w:color w:val="383838"/>
          <w:sz w:val="20"/>
          <w:szCs w:val="20"/>
          <w:lang w:eastAsia="ru-RU"/>
        </w:rPr>
        <w:t xml:space="preserve">, создавший </w:t>
      </w:r>
      <w:del w:id="59" w:author="Фигаровская Наталья Викторовна" w:date="2016-06-21T15:15:00Z">
        <w:r w:rsidR="005D6F0E" w:rsidDel="00AD465A">
          <w:rPr>
            <w:rFonts w:eastAsia="Times New Roman" w:cs="Helvetica"/>
            <w:color w:val="383838"/>
            <w:sz w:val="20"/>
            <w:szCs w:val="20"/>
            <w:lang w:eastAsia="ru-RU"/>
          </w:rPr>
          <w:delText>сообщение</w:delText>
        </w:r>
      </w:del>
      <w:ins w:id="60" w:author="Фигаровская Наталья Викторовна" w:date="2016-06-21T15:15:00Z">
        <w:r w:rsidR="00AD465A">
          <w:rPr>
            <w:rFonts w:eastAsia="Times New Roman" w:cs="Helvetica"/>
            <w:color w:val="383838"/>
            <w:sz w:val="20"/>
            <w:szCs w:val="20"/>
            <w:lang w:eastAsia="ru-RU"/>
          </w:rPr>
          <w:t>запрос</w:t>
        </w:r>
      </w:ins>
      <w:r w:rsidR="00897F4D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на шаге 1</w:t>
      </w:r>
      <w:r w:rsidR="005D6F0E">
        <w:rPr>
          <w:rFonts w:eastAsia="Times New Roman" w:cs="Helvetica"/>
          <w:color w:val="383838"/>
          <w:sz w:val="20"/>
          <w:szCs w:val="20"/>
          <w:lang w:eastAsia="ru-RU"/>
        </w:rPr>
        <w:t xml:space="preserve">, может проследить за изменением статуса </w:t>
      </w:r>
      <w:del w:id="61" w:author="Фигаровская Наталья Викторовна" w:date="2016-06-21T15:13:00Z">
        <w:r w:rsidR="005D6F0E" w:rsidDel="00AD465A">
          <w:rPr>
            <w:rFonts w:eastAsia="Times New Roman" w:cs="Helvetica"/>
            <w:color w:val="383838"/>
            <w:sz w:val="20"/>
            <w:szCs w:val="20"/>
            <w:lang w:eastAsia="ru-RU"/>
          </w:rPr>
          <w:delText>сообщения</w:delText>
        </w:r>
      </w:del>
      <w:ins w:id="62" w:author="Фигаровская Наталья Викторовна" w:date="2016-06-21T15:13:00Z">
        <w:r w:rsidR="00AD465A">
          <w:rPr>
            <w:rFonts w:eastAsia="Times New Roman" w:cs="Helvetica"/>
            <w:color w:val="383838"/>
            <w:sz w:val="20"/>
            <w:szCs w:val="20"/>
            <w:lang w:eastAsia="ru-RU"/>
          </w:rPr>
          <w:t>запроса</w:t>
        </w:r>
      </w:ins>
      <w:r w:rsidR="005D6F0E">
        <w:rPr>
          <w:rFonts w:eastAsia="Times New Roman" w:cs="Helvetica"/>
          <w:color w:val="383838"/>
          <w:sz w:val="20"/>
          <w:szCs w:val="20"/>
          <w:lang w:eastAsia="ru-RU"/>
        </w:rPr>
        <w:t xml:space="preserve"> на любом</w:t>
      </w:r>
      <w:r w:rsidR="00897F4D">
        <w:rPr>
          <w:rFonts w:eastAsia="Times New Roman" w:cs="Helvetica"/>
          <w:color w:val="383838"/>
          <w:sz w:val="20"/>
          <w:szCs w:val="20"/>
          <w:lang w:eastAsia="ru-RU"/>
        </w:rPr>
        <w:t xml:space="preserve"> другом</w:t>
      </w:r>
      <w:r w:rsidR="005D6F0E">
        <w:rPr>
          <w:rFonts w:eastAsia="Times New Roman" w:cs="Helvetica"/>
          <w:color w:val="383838"/>
          <w:sz w:val="20"/>
          <w:szCs w:val="20"/>
          <w:lang w:eastAsia="ru-RU"/>
        </w:rPr>
        <w:t xml:space="preserve"> шаге обработки </w:t>
      </w:r>
      <w:del w:id="63" w:author="Фигаровская Наталья Викторовна" w:date="2016-06-21T15:13:00Z">
        <w:r w:rsidR="005D6F0E" w:rsidDel="00AD465A">
          <w:rPr>
            <w:rFonts w:eastAsia="Times New Roman" w:cs="Helvetica"/>
            <w:color w:val="383838"/>
            <w:sz w:val="20"/>
            <w:szCs w:val="20"/>
            <w:lang w:eastAsia="ru-RU"/>
          </w:rPr>
          <w:delText>сообщения</w:delText>
        </w:r>
      </w:del>
      <w:ins w:id="64" w:author="Фигаровская Наталья Викторовна" w:date="2016-06-21T15:13:00Z">
        <w:r w:rsidR="00AD465A">
          <w:rPr>
            <w:rFonts w:eastAsia="Times New Roman" w:cs="Helvetica"/>
            <w:color w:val="383838"/>
            <w:sz w:val="20"/>
            <w:szCs w:val="20"/>
            <w:lang w:eastAsia="ru-RU"/>
          </w:rPr>
          <w:t>запроса</w:t>
        </w:r>
      </w:ins>
      <w:r w:rsidR="005D6F0E">
        <w:rPr>
          <w:rFonts w:eastAsia="Times New Roman" w:cs="Helvetica"/>
          <w:color w:val="383838"/>
          <w:sz w:val="20"/>
          <w:szCs w:val="20"/>
          <w:lang w:eastAsia="ru-RU"/>
        </w:rPr>
        <w:t xml:space="preserve"> без возможности влияния на изменение состояния </w:t>
      </w:r>
      <w:del w:id="65" w:author="Фигаровская Наталья Викторовна" w:date="2016-06-21T15:14:00Z">
        <w:r w:rsidR="005D6F0E" w:rsidDel="00AD465A">
          <w:rPr>
            <w:rFonts w:eastAsia="Times New Roman" w:cs="Helvetica"/>
            <w:color w:val="383838"/>
            <w:sz w:val="20"/>
            <w:szCs w:val="20"/>
            <w:lang w:eastAsia="ru-RU"/>
          </w:rPr>
          <w:delText>сообщения</w:delText>
        </w:r>
      </w:del>
      <w:ins w:id="66" w:author="Фигаровская Наталья Викторовна" w:date="2016-06-21T15:14:00Z">
        <w:r w:rsidR="00AD465A">
          <w:rPr>
            <w:rFonts w:eastAsia="Times New Roman" w:cs="Helvetica"/>
            <w:color w:val="383838"/>
            <w:sz w:val="20"/>
            <w:szCs w:val="20"/>
            <w:lang w:eastAsia="ru-RU"/>
          </w:rPr>
          <w:t>запроса</w:t>
        </w:r>
      </w:ins>
      <w:r w:rsidR="005D6F0E">
        <w:rPr>
          <w:rFonts w:eastAsia="Times New Roman" w:cs="Helvetica"/>
          <w:color w:val="383838"/>
          <w:sz w:val="20"/>
          <w:szCs w:val="20"/>
          <w:lang w:eastAsia="ru-RU"/>
        </w:rPr>
        <w:t xml:space="preserve"> из-за недоступности соответствующих</w:t>
      </w:r>
      <w:r w:rsidR="00787CDD">
        <w:rPr>
          <w:rFonts w:eastAsia="Times New Roman" w:cs="Helvetica"/>
          <w:color w:val="383838"/>
          <w:sz w:val="20"/>
          <w:szCs w:val="20"/>
          <w:lang w:eastAsia="ru-RU"/>
        </w:rPr>
        <w:t xml:space="preserve"> данным</w:t>
      </w:r>
      <w:r w:rsidR="005D6F0E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шагам </w:t>
      </w:r>
      <w:r w:rsidR="005D6F0E">
        <w:rPr>
          <w:rFonts w:eastAsia="Times New Roman" w:cs="Helvetica"/>
          <w:color w:val="383838"/>
          <w:sz w:val="20"/>
          <w:szCs w:val="20"/>
          <w:lang w:eastAsia="ru-RU"/>
        </w:rPr>
        <w:t>кнопок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.</w:t>
      </w:r>
    </w:p>
    <w:p w:rsidR="00F504AA" w:rsidRDefault="00F504AA" w:rsidP="00213189">
      <w:pPr>
        <w:jc w:val="both"/>
        <w:rPr>
          <w:sz w:val="20"/>
          <w:szCs w:val="20"/>
        </w:rPr>
      </w:pPr>
    </w:p>
    <w:p w:rsidR="00603601" w:rsidRDefault="00603601" w:rsidP="00213189">
      <w:pPr>
        <w:jc w:val="both"/>
        <w:rPr>
          <w:sz w:val="20"/>
          <w:szCs w:val="20"/>
        </w:rPr>
      </w:pPr>
    </w:p>
    <w:sectPr w:rsidR="00603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F6D" w:rsidRDefault="00982F6D" w:rsidP="00F92819">
      <w:pPr>
        <w:spacing w:after="0" w:line="240" w:lineRule="auto"/>
      </w:pPr>
      <w:r>
        <w:separator/>
      </w:r>
    </w:p>
  </w:endnote>
  <w:endnote w:type="continuationSeparator" w:id="0">
    <w:p w:rsidR="00982F6D" w:rsidRDefault="00982F6D" w:rsidP="00F92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F6D" w:rsidRDefault="00982F6D" w:rsidP="00F92819">
      <w:pPr>
        <w:spacing w:after="0" w:line="240" w:lineRule="auto"/>
      </w:pPr>
      <w:r>
        <w:separator/>
      </w:r>
    </w:p>
  </w:footnote>
  <w:footnote w:type="continuationSeparator" w:id="0">
    <w:p w:rsidR="00982F6D" w:rsidRDefault="00982F6D" w:rsidP="00F92819">
      <w:pPr>
        <w:spacing w:after="0" w:line="240" w:lineRule="auto"/>
      </w:pPr>
      <w:r>
        <w:continuationSeparator/>
      </w:r>
    </w:p>
  </w:footnote>
  <w:footnote w:id="1">
    <w:p w:rsidR="00A340E9" w:rsidRPr="00A340E9" w:rsidRDefault="00A340E9">
      <w:pPr>
        <w:pStyle w:val="a4"/>
      </w:pPr>
      <w:r>
        <w:rPr>
          <w:rStyle w:val="a6"/>
        </w:rPr>
        <w:footnoteRef/>
      </w:r>
      <w:r w:rsidR="00EB096A">
        <w:t xml:space="preserve"> </w:t>
      </w:r>
      <w:r w:rsidR="00CF3AA8">
        <w:t>Д</w:t>
      </w:r>
      <w:r w:rsidR="00EB096A">
        <w:t xml:space="preserve">ля </w:t>
      </w:r>
      <w:r>
        <w:t xml:space="preserve">сообщений, введенных вручную или </w:t>
      </w:r>
      <w:r w:rsidR="00EB096A">
        <w:t>загруженных из файла,</w:t>
      </w:r>
      <w:r w:rsidR="00EB096A" w:rsidRPr="00EB096A">
        <w:t xml:space="preserve"> </w:t>
      </w:r>
      <w:r w:rsidR="00C02C67">
        <w:t>под</w:t>
      </w:r>
      <w:r w:rsidR="00CF3AA8">
        <w:t xml:space="preserve"> </w:t>
      </w:r>
      <w:r w:rsidR="00EB096A">
        <w:t>закрытым операционным</w:t>
      </w:r>
      <w:r w:rsidR="00EB096A" w:rsidRPr="00A340E9">
        <w:t xml:space="preserve"> д</w:t>
      </w:r>
      <w:r w:rsidR="00EB096A">
        <w:t xml:space="preserve">нем </w:t>
      </w:r>
      <w:r w:rsidR="00C02C67">
        <w:t>понимаем</w:t>
      </w:r>
      <w:r w:rsidR="00EB096A">
        <w:t xml:space="preserve"> любой прошедший относительно текущего </w:t>
      </w:r>
      <w:r w:rsidR="00C02C67">
        <w:t>операционный день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21C0"/>
    <w:multiLevelType w:val="hybridMultilevel"/>
    <w:tmpl w:val="E04C5D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7EA512A"/>
    <w:multiLevelType w:val="hybridMultilevel"/>
    <w:tmpl w:val="E438D04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B9E4E2E"/>
    <w:multiLevelType w:val="hybridMultilevel"/>
    <w:tmpl w:val="E9DC3856"/>
    <w:lvl w:ilvl="0" w:tplc="5A107E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347CD"/>
    <w:multiLevelType w:val="hybridMultilevel"/>
    <w:tmpl w:val="84B80EA4"/>
    <w:lvl w:ilvl="0" w:tplc="5A107E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F07A6"/>
    <w:multiLevelType w:val="multilevel"/>
    <w:tmpl w:val="2FE8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63040C6"/>
    <w:multiLevelType w:val="multilevel"/>
    <w:tmpl w:val="4A2E2FBA"/>
    <w:lvl w:ilvl="0">
      <w:start w:val="1"/>
      <w:numFmt w:val="decimal"/>
      <w:lvlText w:val="%1 шаг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143F08"/>
    <w:multiLevelType w:val="hybridMultilevel"/>
    <w:tmpl w:val="C4381B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1A47706"/>
    <w:multiLevelType w:val="multilevel"/>
    <w:tmpl w:val="4A2E2FBA"/>
    <w:lvl w:ilvl="0">
      <w:start w:val="1"/>
      <w:numFmt w:val="decimal"/>
      <w:lvlText w:val="%1 шаг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7405B"/>
    <w:multiLevelType w:val="multilevel"/>
    <w:tmpl w:val="3D5C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F60FC9"/>
    <w:multiLevelType w:val="multilevel"/>
    <w:tmpl w:val="AB1A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74CCE"/>
    <w:multiLevelType w:val="hybridMultilevel"/>
    <w:tmpl w:val="89480FC4"/>
    <w:lvl w:ilvl="0" w:tplc="E5F4428C">
      <w:start w:val="1"/>
      <w:numFmt w:val="bullet"/>
      <w:lvlText w:val=""/>
      <w:lvlJc w:val="left"/>
      <w:pPr>
        <w:ind w:left="10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1" w15:restartNumberingAfterBreak="0">
    <w:nsid w:val="601425C3"/>
    <w:multiLevelType w:val="multilevel"/>
    <w:tmpl w:val="D274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970F47"/>
    <w:multiLevelType w:val="hybridMultilevel"/>
    <w:tmpl w:val="A59CBEFC"/>
    <w:lvl w:ilvl="0" w:tplc="041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3" w15:restartNumberingAfterBreak="0">
    <w:nsid w:val="7CCD0F43"/>
    <w:multiLevelType w:val="hybridMultilevel"/>
    <w:tmpl w:val="5E8A3F8E"/>
    <w:lvl w:ilvl="0" w:tplc="E5F442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12"/>
  </w:num>
  <w:num w:numId="7">
    <w:abstractNumId w:val="3"/>
  </w:num>
  <w:num w:numId="8">
    <w:abstractNumId w:val="6"/>
  </w:num>
  <w:num w:numId="9">
    <w:abstractNumId w:val="11"/>
  </w:num>
  <w:num w:numId="10">
    <w:abstractNumId w:val="4"/>
  </w:num>
  <w:num w:numId="11">
    <w:abstractNumId w:val="8"/>
  </w:num>
  <w:num w:numId="12">
    <w:abstractNumId w:val="10"/>
  </w:num>
  <w:num w:numId="13">
    <w:abstractNumId w:val="5"/>
  </w:num>
  <w:num w:numId="14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Фигаровская Наталья Викторовна">
    <w15:presenceInfo w15:providerId="AD" w15:userId="S-1-5-21-2256904374-1051893898-125531477-82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BD"/>
    <w:rsid w:val="00047D68"/>
    <w:rsid w:val="00047DEC"/>
    <w:rsid w:val="00072602"/>
    <w:rsid w:val="000E051C"/>
    <w:rsid w:val="00101ABB"/>
    <w:rsid w:val="00213189"/>
    <w:rsid w:val="002309D3"/>
    <w:rsid w:val="00366112"/>
    <w:rsid w:val="00366AC3"/>
    <w:rsid w:val="003844BD"/>
    <w:rsid w:val="003A1CA1"/>
    <w:rsid w:val="004030C3"/>
    <w:rsid w:val="0042643F"/>
    <w:rsid w:val="00464BA4"/>
    <w:rsid w:val="004A3CE9"/>
    <w:rsid w:val="004F7E91"/>
    <w:rsid w:val="00525AC2"/>
    <w:rsid w:val="0054469C"/>
    <w:rsid w:val="005A47CE"/>
    <w:rsid w:val="005D6F0E"/>
    <w:rsid w:val="005E3949"/>
    <w:rsid w:val="005E64C0"/>
    <w:rsid w:val="00603601"/>
    <w:rsid w:val="00604247"/>
    <w:rsid w:val="006138C6"/>
    <w:rsid w:val="00647DA1"/>
    <w:rsid w:val="006A379F"/>
    <w:rsid w:val="006A4364"/>
    <w:rsid w:val="006D39F1"/>
    <w:rsid w:val="00734FA9"/>
    <w:rsid w:val="00777CEF"/>
    <w:rsid w:val="00787CDD"/>
    <w:rsid w:val="007D03C3"/>
    <w:rsid w:val="00832E86"/>
    <w:rsid w:val="00890FFE"/>
    <w:rsid w:val="00897F4D"/>
    <w:rsid w:val="008B67B0"/>
    <w:rsid w:val="00982F6D"/>
    <w:rsid w:val="009F3733"/>
    <w:rsid w:val="00A340E9"/>
    <w:rsid w:val="00A52781"/>
    <w:rsid w:val="00A533C9"/>
    <w:rsid w:val="00A66D91"/>
    <w:rsid w:val="00AD0F54"/>
    <w:rsid w:val="00AD465A"/>
    <w:rsid w:val="00B0015B"/>
    <w:rsid w:val="00B2056B"/>
    <w:rsid w:val="00B25026"/>
    <w:rsid w:val="00B2649A"/>
    <w:rsid w:val="00B41ACD"/>
    <w:rsid w:val="00B5299A"/>
    <w:rsid w:val="00B90E84"/>
    <w:rsid w:val="00BA0737"/>
    <w:rsid w:val="00BC385F"/>
    <w:rsid w:val="00BE29D5"/>
    <w:rsid w:val="00BF7B09"/>
    <w:rsid w:val="00C02C67"/>
    <w:rsid w:val="00CC2872"/>
    <w:rsid w:val="00CD7813"/>
    <w:rsid w:val="00CF3AA8"/>
    <w:rsid w:val="00D120B9"/>
    <w:rsid w:val="00D20B5D"/>
    <w:rsid w:val="00D67406"/>
    <w:rsid w:val="00DE3B33"/>
    <w:rsid w:val="00E21C1F"/>
    <w:rsid w:val="00E46073"/>
    <w:rsid w:val="00E6456D"/>
    <w:rsid w:val="00EB096A"/>
    <w:rsid w:val="00EE34F8"/>
    <w:rsid w:val="00F504AA"/>
    <w:rsid w:val="00F92819"/>
    <w:rsid w:val="00F9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DDF73-0DC9-422F-BC58-5BF51B52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844BD"/>
  </w:style>
  <w:style w:type="paragraph" w:styleId="a3">
    <w:name w:val="List Paragraph"/>
    <w:basedOn w:val="a"/>
    <w:uiPriority w:val="34"/>
    <w:qFormat/>
    <w:rsid w:val="009F373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F92819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92819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F92819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6A3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A37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2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BCFFF-DB38-4602-866A-5D7E27BA8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2</cp:revision>
  <dcterms:created xsi:type="dcterms:W3CDTF">2016-07-01T16:38:00Z</dcterms:created>
  <dcterms:modified xsi:type="dcterms:W3CDTF">2016-07-01T16:38:00Z</dcterms:modified>
</cp:coreProperties>
</file>