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528" w:rsidRDefault="00E82528" w:rsidP="00927AA3">
      <w:pPr>
        <w:pStyle w:val="a4"/>
        <w:numPr>
          <w:ilvl w:val="0"/>
          <w:numId w:val="0"/>
        </w:numPr>
        <w:jc w:val="center"/>
        <w:rPr>
          <w:b/>
          <w:bCs/>
          <w:smallCaps/>
          <w:color w:val="1F4E79"/>
        </w:rPr>
      </w:pPr>
      <w:r w:rsidRPr="008B1993">
        <w:rPr>
          <w:b/>
          <w:bCs/>
          <w:smallCaps/>
          <w:color w:val="1F4E79"/>
        </w:rPr>
        <w:t>Требования к интерфейсу работы со списком входящих сообщений AE</w:t>
      </w:r>
    </w:p>
    <w:p w:rsidR="00952E8E" w:rsidRPr="008B73B8" w:rsidRDefault="008B73B8" w:rsidP="00952E8E">
      <w:proofErr w:type="spellStart"/>
      <w:r>
        <w:rPr>
          <w:lang w:val="en-US"/>
        </w:rPr>
        <w:t>Задачи</w:t>
      </w:r>
      <w:proofErr w:type="spellEnd"/>
    </w:p>
    <w:p w:rsidR="00E82528" w:rsidRDefault="00E82528" w:rsidP="006474C7">
      <w:pPr>
        <w:pStyle w:val="a3"/>
        <w:numPr>
          <w:ilvl w:val="0"/>
          <w:numId w:val="16"/>
        </w:numPr>
        <w:tabs>
          <w:tab w:val="clear" w:pos="1080"/>
          <w:tab w:val="num" w:pos="-1980"/>
        </w:tabs>
        <w:ind w:left="426"/>
      </w:pPr>
      <w:r>
        <w:t xml:space="preserve">Добавить пункт меню «Входящие сообщения АЕ» </w:t>
      </w:r>
      <w:r w:rsidRPr="00FF7EC1">
        <w:t xml:space="preserve">во вкладку </w:t>
      </w:r>
      <w:r w:rsidR="00C41C17">
        <w:t>«Система»</w:t>
      </w:r>
    </w:p>
    <w:p w:rsidR="00E82528" w:rsidRDefault="00952E8E" w:rsidP="006474C7">
      <w:pPr>
        <w:pStyle w:val="a3"/>
        <w:numPr>
          <w:ilvl w:val="0"/>
          <w:numId w:val="16"/>
        </w:numPr>
        <w:tabs>
          <w:tab w:val="clear" w:pos="1080"/>
          <w:tab w:val="num" w:pos="-1980"/>
        </w:tabs>
        <w:ind w:left="426"/>
      </w:pPr>
      <w:r>
        <w:t>Разработать</w:t>
      </w:r>
      <w:r w:rsidR="00E82528">
        <w:t xml:space="preserve"> форму</w:t>
      </w:r>
      <w:r w:rsidR="007B4D47">
        <w:t xml:space="preserve">, выводящую на экран список входящих сообщений для регистрации проводок </w:t>
      </w:r>
      <w:r w:rsidR="007B4D47">
        <w:rPr>
          <w:lang w:val="en-US"/>
        </w:rPr>
        <w:t>AE</w:t>
      </w:r>
      <w:r w:rsidR="00E82528">
        <w:t>.</w:t>
      </w:r>
    </w:p>
    <w:p w:rsidR="00952E8E" w:rsidRDefault="00952E8E" w:rsidP="00952E8E">
      <w:pPr>
        <w:pStyle w:val="a3"/>
      </w:pPr>
    </w:p>
    <w:p w:rsidR="00952E8E" w:rsidRDefault="00952E8E" w:rsidP="008B73B8">
      <w:pPr>
        <w:pStyle w:val="a3"/>
        <w:ind w:left="0"/>
        <w:rPr>
          <w:lang w:val="en-US"/>
        </w:rPr>
      </w:pPr>
      <w:r>
        <w:t>Требования к форме</w:t>
      </w:r>
      <w:r>
        <w:rPr>
          <w:lang w:val="en-US"/>
        </w:rPr>
        <w:t>:</w:t>
      </w:r>
    </w:p>
    <w:p w:rsidR="00952E8E" w:rsidRPr="00952E8E" w:rsidRDefault="00952E8E" w:rsidP="006474C7">
      <w:pPr>
        <w:pStyle w:val="a3"/>
        <w:ind w:left="426"/>
        <w:rPr>
          <w:lang w:val="en-US"/>
        </w:rPr>
      </w:pPr>
    </w:p>
    <w:p w:rsidR="00133118" w:rsidRDefault="00133118" w:rsidP="006474C7">
      <w:pPr>
        <w:pStyle w:val="a3"/>
        <w:numPr>
          <w:ilvl w:val="0"/>
          <w:numId w:val="21"/>
        </w:numPr>
        <w:tabs>
          <w:tab w:val="clear" w:pos="1080"/>
        </w:tabs>
        <w:ind w:left="426"/>
      </w:pPr>
      <w:r>
        <w:t>Заголовок формы</w:t>
      </w:r>
      <w:r w:rsidRPr="00133118">
        <w:t xml:space="preserve">: </w:t>
      </w:r>
      <w:r>
        <w:t>«Входящие сообщения АЕ»</w:t>
      </w:r>
    </w:p>
    <w:p w:rsidR="00C41C17" w:rsidRDefault="00C41C17" w:rsidP="006474C7">
      <w:pPr>
        <w:pStyle w:val="a3"/>
        <w:numPr>
          <w:ilvl w:val="0"/>
          <w:numId w:val="21"/>
        </w:numPr>
        <w:tabs>
          <w:tab w:val="clear" w:pos="1080"/>
        </w:tabs>
        <w:ind w:left="426"/>
      </w:pPr>
      <w:r>
        <w:t>Тип форм</w:t>
      </w:r>
      <w:r>
        <w:rPr>
          <w:lang w:val="en-US"/>
        </w:rPr>
        <w:t>:</w:t>
      </w:r>
      <w:r>
        <w:t xml:space="preserve"> вывод записей списком</w:t>
      </w:r>
    </w:p>
    <w:p w:rsidR="00133118" w:rsidRDefault="00952E8E" w:rsidP="006474C7">
      <w:pPr>
        <w:pStyle w:val="a3"/>
        <w:numPr>
          <w:ilvl w:val="0"/>
          <w:numId w:val="21"/>
        </w:numPr>
        <w:tabs>
          <w:tab w:val="clear" w:pos="1080"/>
        </w:tabs>
        <w:ind w:left="426"/>
      </w:pPr>
      <w:r w:rsidRPr="00952E8E">
        <w:t xml:space="preserve">Форма содержит поля таблиц </w:t>
      </w:r>
      <w:r w:rsidRPr="00E6778A">
        <w:t>GL</w:t>
      </w:r>
      <w:r w:rsidRPr="00692026">
        <w:t>_</w:t>
      </w:r>
      <w:r w:rsidRPr="00E6778A">
        <w:t>ETLPST</w:t>
      </w:r>
      <w:r>
        <w:t xml:space="preserve"> и </w:t>
      </w:r>
      <w:r w:rsidRPr="00E6778A">
        <w:t>GL</w:t>
      </w:r>
      <w:r w:rsidRPr="00B35A02">
        <w:t>_</w:t>
      </w:r>
      <w:r w:rsidRPr="00E6778A">
        <w:t>ETLPKG</w:t>
      </w:r>
      <w:r>
        <w:t xml:space="preserve">. Таблицы связаны </w:t>
      </w:r>
      <w:r w:rsidRPr="00E6778A">
        <w:t>по полю ID_PKG</w:t>
      </w:r>
      <w:r>
        <w:t xml:space="preserve"> </w:t>
      </w:r>
    </w:p>
    <w:p w:rsidR="00C41C17" w:rsidRDefault="00C41C17" w:rsidP="006474C7">
      <w:pPr>
        <w:pStyle w:val="a3"/>
        <w:numPr>
          <w:ilvl w:val="0"/>
          <w:numId w:val="21"/>
        </w:numPr>
        <w:tabs>
          <w:tab w:val="clear" w:pos="1080"/>
        </w:tabs>
        <w:ind w:left="426"/>
      </w:pPr>
      <w:r>
        <w:t>Включить</w:t>
      </w:r>
      <w:r w:rsidRPr="00C41C17">
        <w:t xml:space="preserve"> </w:t>
      </w:r>
      <w:r>
        <w:t>стандартные функции фильтра и просмотра</w:t>
      </w:r>
      <w:r w:rsidR="006474C7">
        <w:t xml:space="preserve"> отдельной записи</w:t>
      </w:r>
    </w:p>
    <w:p w:rsidR="00952E8E" w:rsidRDefault="00952E8E" w:rsidP="006474C7">
      <w:pPr>
        <w:pStyle w:val="a3"/>
        <w:numPr>
          <w:ilvl w:val="0"/>
          <w:numId w:val="21"/>
        </w:numPr>
        <w:tabs>
          <w:tab w:val="clear" w:pos="1080"/>
        </w:tabs>
        <w:ind w:left="426"/>
      </w:pPr>
      <w:r>
        <w:t xml:space="preserve">Название колонок и порядок вывода </w:t>
      </w:r>
      <w:r w:rsidR="006474C7">
        <w:t xml:space="preserve">в список </w:t>
      </w:r>
      <w:r>
        <w:t>указаны ниже</w:t>
      </w:r>
      <w:r w:rsidR="006474C7" w:rsidRPr="006474C7">
        <w:t>:</w:t>
      </w:r>
    </w:p>
    <w:p w:rsidR="00C41C17" w:rsidRDefault="00C41C17" w:rsidP="006474C7">
      <w:pPr>
        <w:pStyle w:val="a3"/>
        <w:ind w:left="1080"/>
      </w:pPr>
    </w:p>
    <w:tbl>
      <w:tblPr>
        <w:tblpPr w:leftFromText="180" w:rightFromText="180" w:vertAnchor="text" w:horzAnchor="margin" w:tblpX="108" w:tblpY="100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1701"/>
        <w:gridCol w:w="1701"/>
        <w:gridCol w:w="1384"/>
        <w:gridCol w:w="4144"/>
      </w:tblGrid>
      <w:tr w:rsidR="007B4D47" w:rsidRPr="00B746DF" w:rsidTr="007B4D47">
        <w:trPr>
          <w:cantSplit/>
          <w:tblHeader/>
        </w:trPr>
        <w:tc>
          <w:tcPr>
            <w:tcW w:w="534" w:type="dxa"/>
            <w:shd w:val="clear" w:color="auto" w:fill="D9D9D9"/>
          </w:tcPr>
          <w:p w:rsidR="007B4D47" w:rsidRPr="00952E8E" w:rsidRDefault="007B4D47" w:rsidP="007B4D47">
            <w:pPr>
              <w:spacing w:after="0" w:line="240" w:lineRule="auto"/>
              <w:jc w:val="center"/>
              <w:rPr>
                <w:rFonts w:ascii="Times New Roman" w:eastAsia="Batang" w:hAnsi="Times New Roman"/>
                <w:b/>
                <w:sz w:val="18"/>
                <w:szCs w:val="18"/>
              </w:rPr>
            </w:pPr>
            <w:r>
              <w:rPr>
                <w:rFonts w:ascii="Times New Roman" w:eastAsia="Batang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1701" w:type="dxa"/>
            <w:shd w:val="clear" w:color="auto" w:fill="D9D9D9"/>
          </w:tcPr>
          <w:p w:rsidR="007B4D47" w:rsidRPr="00B746DF" w:rsidRDefault="007B4D47" w:rsidP="007B4D47">
            <w:pPr>
              <w:spacing w:after="0" w:line="240" w:lineRule="auto"/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1701" w:type="dxa"/>
            <w:shd w:val="clear" w:color="auto" w:fill="D9D9D9"/>
          </w:tcPr>
          <w:p w:rsidR="007B4D47" w:rsidRPr="00B746DF" w:rsidRDefault="007B4D47" w:rsidP="007B4D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1384" w:type="dxa"/>
            <w:shd w:val="clear" w:color="auto" w:fill="D9D9D9"/>
            <w:vAlign w:val="center"/>
          </w:tcPr>
          <w:p w:rsidR="007B4D47" w:rsidRPr="00B746DF" w:rsidRDefault="007B4D47" w:rsidP="007B4D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Таблица</w:t>
            </w:r>
          </w:p>
        </w:tc>
        <w:tc>
          <w:tcPr>
            <w:tcW w:w="4144" w:type="dxa"/>
            <w:shd w:val="clear" w:color="auto" w:fill="D9D9D9"/>
          </w:tcPr>
          <w:p w:rsidR="007B4D47" w:rsidRPr="00B746DF" w:rsidRDefault="007B4D47" w:rsidP="007B4D47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Комментарий</w:t>
            </w:r>
          </w:p>
        </w:tc>
      </w:tr>
      <w:tr w:rsidR="007B4D47" w:rsidRPr="00B746DF" w:rsidTr="007B4D47">
        <w:trPr>
          <w:cantSplit/>
          <w:trHeight w:val="419"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7B4D47" w:rsidRPr="0048229D" w:rsidRDefault="007B4D47" w:rsidP="007B4D4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  <w:lang w:val="en-US"/>
              </w:rPr>
              <w:t xml:space="preserve">ID </w:t>
            </w:r>
            <w:r>
              <w:rPr>
                <w:rFonts w:eastAsia="Batang"/>
                <w:sz w:val="20"/>
                <w:szCs w:val="20"/>
              </w:rPr>
              <w:t>пакета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ID_PKG</w:t>
            </w:r>
          </w:p>
        </w:tc>
        <w:tc>
          <w:tcPr>
            <w:tcW w:w="1384" w:type="dxa"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GL_ETLPST</w:t>
            </w: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Ссылка на пакет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GL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ETLPKG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.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PKG</w:t>
            </w:r>
          </w:p>
        </w:tc>
      </w:tr>
      <w:tr w:rsidR="007B4D47" w:rsidRPr="00B746DF" w:rsidTr="007B4D47">
        <w:trPr>
          <w:cantSplit/>
          <w:trHeight w:val="419"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2</w:t>
            </w:r>
          </w:p>
        </w:tc>
        <w:tc>
          <w:tcPr>
            <w:tcW w:w="1701" w:type="dxa"/>
          </w:tcPr>
          <w:p w:rsidR="007B4D47" w:rsidRPr="00B746DF" w:rsidRDefault="007B4D47" w:rsidP="007B4D47">
            <w:pPr>
              <w:spacing w:before="120" w:after="0" w:line="240" w:lineRule="auto"/>
              <w:ind w:left="34" w:firstLine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Дата пакета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DT_LOAD</w:t>
            </w:r>
          </w:p>
        </w:tc>
        <w:tc>
          <w:tcPr>
            <w:tcW w:w="1384" w:type="dxa"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GL_ETLPKG</w:t>
            </w: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формирования</w:t>
            </w:r>
            <w:proofErr w:type="spellEnd"/>
          </w:p>
        </w:tc>
      </w:tr>
      <w:tr w:rsidR="007B4D47" w:rsidRPr="00B746DF" w:rsidTr="007B4D47">
        <w:trPr>
          <w:cantSplit/>
          <w:trHeight w:val="419"/>
        </w:trPr>
        <w:tc>
          <w:tcPr>
            <w:tcW w:w="534" w:type="dxa"/>
          </w:tcPr>
          <w:p w:rsidR="007B4D47" w:rsidRPr="00952E8E" w:rsidRDefault="007B4D47" w:rsidP="007B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3</w:t>
            </w:r>
          </w:p>
        </w:tc>
        <w:tc>
          <w:tcPr>
            <w:tcW w:w="1701" w:type="dxa"/>
          </w:tcPr>
          <w:p w:rsidR="007B4D47" w:rsidRPr="00B746DF" w:rsidRDefault="007B4D47" w:rsidP="007B4D4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Статус сообщения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ECODE</w:t>
            </w:r>
          </w:p>
        </w:tc>
        <w:tc>
          <w:tcPr>
            <w:tcW w:w="1384" w:type="dxa"/>
            <w:vMerge w:val="restart"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GL_ETLPST</w:t>
            </w:r>
          </w:p>
        </w:tc>
        <w:tc>
          <w:tcPr>
            <w:tcW w:w="4144" w:type="dxa"/>
          </w:tcPr>
          <w:p w:rsidR="007B4D47" w:rsidRPr="00CF5928" w:rsidRDefault="007B4D47" w:rsidP="007B4D4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Код ошибки по классификации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GL</w:t>
            </w:r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4</w:t>
            </w:r>
          </w:p>
        </w:tc>
        <w:tc>
          <w:tcPr>
            <w:tcW w:w="1701" w:type="dxa"/>
          </w:tcPr>
          <w:p w:rsidR="007B4D47" w:rsidRPr="00B911AD" w:rsidRDefault="007B4D47" w:rsidP="00B911AD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  <w:rPrChange w:id="0" w:author="Morozov" w:date="2015-10-14T14:41:00Z">
                  <w:rPr>
                    <w:rFonts w:eastAsia="Batang"/>
                    <w:sz w:val="20"/>
                    <w:szCs w:val="20"/>
                  </w:rPr>
                </w:rPrChange>
              </w:rPr>
            </w:pPr>
            <w:r>
              <w:rPr>
                <w:rFonts w:eastAsia="Batang"/>
                <w:sz w:val="20"/>
                <w:szCs w:val="20"/>
                <w:lang w:val="en-US"/>
              </w:rPr>
              <w:t>ID</w:t>
            </w:r>
            <w:r>
              <w:rPr>
                <w:rFonts w:eastAsia="Batang"/>
                <w:sz w:val="20"/>
                <w:szCs w:val="20"/>
              </w:rPr>
              <w:t xml:space="preserve"> </w:t>
            </w:r>
            <w:del w:id="1" w:author="Morozov" w:date="2015-10-14T14:41:00Z">
              <w:r w:rsidDel="00B911AD">
                <w:rPr>
                  <w:rFonts w:eastAsia="Batang"/>
                  <w:sz w:val="20"/>
                  <w:szCs w:val="20"/>
                </w:rPr>
                <w:delText>проводки</w:delText>
              </w:r>
            </w:del>
            <w:ins w:id="2" w:author="Morozov" w:date="2015-10-14T14:44:00Z">
              <w:r w:rsidR="00B911AD">
                <w:rPr>
                  <w:rFonts w:eastAsia="Batang"/>
                  <w:sz w:val="20"/>
                  <w:szCs w:val="20"/>
                </w:rPr>
                <w:t>сообщения</w:t>
              </w:r>
            </w:ins>
            <w:ins w:id="3" w:author="Morozov" w:date="2015-10-14T14:41:00Z">
              <w:r w:rsidR="00B911AD">
                <w:rPr>
                  <w:rFonts w:eastAsia="Batang"/>
                  <w:sz w:val="20"/>
                  <w:szCs w:val="20"/>
                </w:rPr>
                <w:t xml:space="preserve"> </w:t>
              </w:r>
              <w:r w:rsidR="00B911AD">
                <w:rPr>
                  <w:rFonts w:eastAsia="Batang"/>
                  <w:sz w:val="20"/>
                  <w:szCs w:val="20"/>
                  <w:lang w:val="en-US"/>
                </w:rPr>
                <w:t>AE</w:t>
              </w:r>
            </w:ins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ID_PST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Идентификатор проводки (операции) в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AE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PostingID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7B4D47" w:rsidRPr="00927AA3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7B4D47" w:rsidRPr="00B911AD" w:rsidRDefault="007B4D47" w:rsidP="00B911AD">
            <w:pPr>
              <w:spacing w:before="120" w:after="0" w:line="240" w:lineRule="auto"/>
              <w:rPr>
                <w:rFonts w:eastAsia="Batang"/>
                <w:sz w:val="20"/>
                <w:szCs w:val="20"/>
                <w:lang w:val="en-US"/>
                <w:rPrChange w:id="4" w:author="Morozov" w:date="2015-10-14T14:41:00Z">
                  <w:rPr>
                    <w:rFonts w:eastAsia="Batang"/>
                    <w:sz w:val="20"/>
                    <w:szCs w:val="20"/>
                  </w:rPr>
                </w:rPrChange>
              </w:rPr>
            </w:pPr>
            <w:r>
              <w:rPr>
                <w:rFonts w:eastAsia="Batang"/>
                <w:sz w:val="20"/>
                <w:szCs w:val="20"/>
              </w:rPr>
              <w:t xml:space="preserve"> Источник </w:t>
            </w:r>
            <w:ins w:id="5" w:author="Morozov" w:date="2015-10-14T14:45:00Z">
              <w:r w:rsidR="00B911AD">
                <w:rPr>
                  <w:rFonts w:eastAsia="Batang"/>
                  <w:sz w:val="20"/>
                  <w:szCs w:val="20"/>
                </w:rPr>
                <w:t>операции</w:t>
              </w:r>
            </w:ins>
            <w:del w:id="6" w:author="Morozov" w:date="2015-10-14T14:41:00Z">
              <w:r w:rsidDel="00B911AD">
                <w:rPr>
                  <w:rFonts w:eastAsia="Batang"/>
                  <w:sz w:val="20"/>
                  <w:szCs w:val="20"/>
                </w:rPr>
                <w:delText>проводки</w:delText>
              </w:r>
            </w:del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SRC_PST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Источник проводки, обычно система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SourceOfPosting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7B4D47" w:rsidRPr="00927AA3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6</w:t>
            </w:r>
          </w:p>
        </w:tc>
        <w:tc>
          <w:tcPr>
            <w:tcW w:w="1701" w:type="dxa"/>
          </w:tcPr>
          <w:p w:rsidR="007B4D47" w:rsidRPr="001D63C6" w:rsidRDefault="007B4D47" w:rsidP="007B4D47">
            <w:pPr>
              <w:spacing w:before="120" w:after="0" w:line="240" w:lineRule="auto"/>
              <w:ind w:left="34" w:firstLine="34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proofErr w:type="spellStart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валютирования</w:t>
            </w:r>
            <w:proofErr w:type="spellEnd"/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VDATE</w:t>
            </w:r>
            <w:bookmarkStart w:id="7" w:name="_GoBack"/>
            <w:bookmarkEnd w:id="7"/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валютирования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ValueDate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7</w:t>
            </w:r>
          </w:p>
        </w:tc>
        <w:tc>
          <w:tcPr>
            <w:tcW w:w="1701" w:type="dxa"/>
          </w:tcPr>
          <w:p w:rsidR="007B4D47" w:rsidRPr="00927AA3" w:rsidRDefault="007B4D47" w:rsidP="007B4D4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  <w:r w:rsidRPr="00B746DF">
              <w:rPr>
                <w:rFonts w:eastAsia="Batang"/>
                <w:sz w:val="20"/>
                <w:szCs w:val="20"/>
                <w:lang w:val="en-US"/>
              </w:rPr>
              <w:t>ID</w:t>
            </w:r>
            <w:r w:rsidRPr="00927AA3">
              <w:rPr>
                <w:rFonts w:eastAsia="Batang"/>
                <w:sz w:val="20"/>
                <w:szCs w:val="20"/>
                <w:lang w:val="en-US"/>
              </w:rPr>
              <w:t xml:space="preserve"> </w:t>
            </w:r>
            <w:r w:rsidRPr="00B746DF">
              <w:rPr>
                <w:rFonts w:eastAsia="Batang"/>
                <w:sz w:val="20"/>
                <w:szCs w:val="20"/>
              </w:rPr>
              <w:t>сделки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DEAL_ID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Идентификатор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операции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сделки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DealID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B911AD" w:rsidRPr="00B746DF" w:rsidTr="007B4D47">
        <w:trPr>
          <w:cantSplit/>
          <w:ins w:id="8" w:author="Morozov" w:date="2015-10-14T14:45:00Z"/>
        </w:trPr>
        <w:tc>
          <w:tcPr>
            <w:tcW w:w="534" w:type="dxa"/>
          </w:tcPr>
          <w:p w:rsidR="00B911AD" w:rsidRDefault="00B911AD" w:rsidP="007B4D47">
            <w:pPr>
              <w:spacing w:before="120" w:after="0" w:line="240" w:lineRule="auto"/>
              <w:ind w:left="34"/>
              <w:rPr>
                <w:ins w:id="9" w:author="Morozov" w:date="2015-10-14T14:45:00Z"/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1701" w:type="dxa"/>
          </w:tcPr>
          <w:p w:rsidR="00B911AD" w:rsidRPr="00D83908" w:rsidRDefault="00B911AD" w:rsidP="007B4D47">
            <w:pPr>
              <w:spacing w:before="120" w:after="0" w:line="240" w:lineRule="auto"/>
              <w:ind w:left="34" w:firstLine="34"/>
              <w:rPr>
                <w:ins w:id="10" w:author="Morozov" w:date="2015-10-14T14:45:00Z"/>
                <w:rFonts w:eastAsia="Batang"/>
                <w:sz w:val="20"/>
                <w:szCs w:val="20"/>
              </w:rPr>
            </w:pPr>
            <w:ins w:id="11" w:author="Morozov" w:date="2015-10-14T14:45:00Z">
              <w:r>
                <w:rPr>
                  <w:rFonts w:eastAsia="Batang"/>
                  <w:sz w:val="20"/>
                  <w:szCs w:val="20"/>
                  <w:lang w:val="en-US"/>
                </w:rPr>
                <w:t xml:space="preserve">ID </w:t>
              </w:r>
            </w:ins>
            <w:ins w:id="12" w:author="Morozov" w:date="2015-10-14T14:56:00Z">
              <w:r w:rsidR="00D83908">
                <w:rPr>
                  <w:rFonts w:eastAsia="Batang"/>
                  <w:sz w:val="20"/>
                  <w:szCs w:val="20"/>
                </w:rPr>
                <w:t>платежа</w:t>
              </w:r>
            </w:ins>
          </w:p>
        </w:tc>
        <w:tc>
          <w:tcPr>
            <w:tcW w:w="1701" w:type="dxa"/>
          </w:tcPr>
          <w:p w:rsidR="00B911AD" w:rsidRPr="00CF5928" w:rsidRDefault="00D83908" w:rsidP="007B4D47">
            <w:pPr>
              <w:spacing w:before="120" w:after="0" w:line="240" w:lineRule="auto"/>
              <w:ind w:firstLine="34"/>
              <w:rPr>
                <w:ins w:id="13" w:author="Morozov" w:date="2015-10-14T14:45:00Z"/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ins w:id="14" w:author="Morozov" w:date="2015-10-14T14:57:00Z">
              <w:r>
                <w:rPr>
                  <w:rFonts w:ascii="Times New Roman" w:eastAsia="Batang" w:hAnsi="Times New Roman" w:cs="Calibri"/>
                  <w:sz w:val="20"/>
                  <w:szCs w:val="20"/>
                  <w:lang w:val="en-US"/>
                </w:rPr>
                <w:t>PMT_REF</w:t>
              </w:r>
            </w:ins>
          </w:p>
        </w:tc>
        <w:tc>
          <w:tcPr>
            <w:tcW w:w="1384" w:type="dxa"/>
            <w:vMerge/>
            <w:vAlign w:val="center"/>
          </w:tcPr>
          <w:p w:rsidR="00B911AD" w:rsidRPr="0048229D" w:rsidRDefault="00B911AD" w:rsidP="007B4D47">
            <w:pPr>
              <w:spacing w:before="120" w:after="0" w:line="240" w:lineRule="auto"/>
              <w:ind w:firstLine="33"/>
              <w:jc w:val="center"/>
              <w:rPr>
                <w:ins w:id="15" w:author="Morozov" w:date="2015-10-14T14:45:00Z"/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B911AD" w:rsidRPr="00D83908" w:rsidRDefault="00D83908" w:rsidP="007B4D47">
            <w:pPr>
              <w:spacing w:before="120" w:after="0" w:line="240" w:lineRule="auto"/>
              <w:rPr>
                <w:ins w:id="16" w:author="Morozov" w:date="2015-10-14T14:45:00Z"/>
                <w:rFonts w:ascii="Times New Roman" w:eastAsia="Batang" w:hAnsi="Times New Roman" w:cs="Calibri"/>
                <w:sz w:val="20"/>
                <w:szCs w:val="20"/>
              </w:rPr>
            </w:pPr>
            <w:ins w:id="17" w:author="Morozov" w:date="2015-10-14T14:57:00Z">
              <w:r>
                <w:rPr>
                  <w:rFonts w:ascii="Times New Roman" w:eastAsia="Batang" w:hAnsi="Times New Roman" w:cs="Calibri"/>
                  <w:sz w:val="20"/>
                  <w:szCs w:val="20"/>
                </w:rPr>
                <w:t>Идентификатор платежа</w:t>
              </w:r>
            </w:ins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8</w:t>
            </w:r>
          </w:p>
        </w:tc>
        <w:tc>
          <w:tcPr>
            <w:tcW w:w="1701" w:type="dxa"/>
          </w:tcPr>
          <w:p w:rsidR="007B4D47" w:rsidRPr="00927AA3" w:rsidRDefault="007B4D47" w:rsidP="007B4D4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  <w:r w:rsidRPr="00B746DF">
              <w:rPr>
                <w:rFonts w:eastAsia="Batang"/>
                <w:sz w:val="20"/>
                <w:szCs w:val="20"/>
              </w:rPr>
              <w:t>Счет</w:t>
            </w:r>
            <w:r w:rsidRPr="00927AA3">
              <w:rPr>
                <w:rFonts w:eastAsia="Batang"/>
                <w:sz w:val="20"/>
                <w:szCs w:val="20"/>
                <w:lang w:val="en-US"/>
              </w:rPr>
              <w:t xml:space="preserve"> </w:t>
            </w:r>
            <w:r w:rsidRPr="00B746DF">
              <w:rPr>
                <w:rFonts w:eastAsia="Batang"/>
                <w:sz w:val="20"/>
                <w:szCs w:val="20"/>
              </w:rPr>
              <w:t>Дебета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AC_DR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CF5928" w:rsidRDefault="007B4D47" w:rsidP="007B4D4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 xml:space="preserve">Счёт </w:t>
            </w:r>
            <w:proofErr w:type="spellStart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Дб</w:t>
            </w:r>
            <w:proofErr w:type="spellEnd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 xml:space="preserve"> в формате ЦБ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RASAccountDR</w:t>
            </w:r>
            <w:proofErr w:type="spellEnd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9</w:t>
            </w:r>
          </w:p>
        </w:tc>
        <w:tc>
          <w:tcPr>
            <w:tcW w:w="1701" w:type="dxa"/>
          </w:tcPr>
          <w:p w:rsidR="007B4D47" w:rsidRPr="00B746DF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Атрибуты счета Дебета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ACCKEY_DR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Набор основных и дополнит</w:t>
            </w:r>
            <w:r>
              <w:rPr>
                <w:rFonts w:ascii="Times New Roman" w:eastAsia="Batang" w:hAnsi="Times New Roman" w:cs="Calibri"/>
                <w:sz w:val="20"/>
                <w:szCs w:val="20"/>
              </w:rPr>
              <w:t xml:space="preserve">ельных атрибутов счета Дебета. </w:t>
            </w:r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7B4D47" w:rsidRPr="00B746DF" w:rsidRDefault="007B4D47" w:rsidP="007B4D47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 w:rsidRPr="00B746DF">
              <w:rPr>
                <w:rFonts w:eastAsia="Batang"/>
                <w:sz w:val="20"/>
                <w:szCs w:val="20"/>
              </w:rPr>
              <w:t>Счет Кредита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AC_CR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CF5928" w:rsidRDefault="007B4D47" w:rsidP="007B4D4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Счёт Кд в формате ЦБ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RASAccountCR</w:t>
            </w:r>
            <w:proofErr w:type="spellEnd"/>
            <w:r w:rsidRPr="00CF5928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11</w:t>
            </w:r>
          </w:p>
        </w:tc>
        <w:tc>
          <w:tcPr>
            <w:tcW w:w="1701" w:type="dxa"/>
          </w:tcPr>
          <w:p w:rsidR="007B4D47" w:rsidRPr="00B746DF" w:rsidRDefault="007B4D47" w:rsidP="007B4D47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Атрибуты счета Кредита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ACCKEY_CR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Набор основных и дополнительных атрибутов счета Кредита.</w:t>
            </w:r>
          </w:p>
        </w:tc>
      </w:tr>
      <w:tr w:rsidR="007B4D47" w:rsidRPr="00B746DF" w:rsidTr="007B4D47">
        <w:trPr>
          <w:cantSplit/>
        </w:trPr>
        <w:tc>
          <w:tcPr>
            <w:tcW w:w="534" w:type="dxa"/>
          </w:tcPr>
          <w:p w:rsidR="007B4D47" w:rsidRPr="00952E8E" w:rsidRDefault="007B4D47" w:rsidP="007B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12</w:t>
            </w:r>
          </w:p>
        </w:tc>
        <w:tc>
          <w:tcPr>
            <w:tcW w:w="1701" w:type="dxa"/>
          </w:tcPr>
          <w:p w:rsidR="007B4D47" w:rsidRPr="00B746DF" w:rsidRDefault="007B4D47" w:rsidP="007B4D47">
            <w:pPr>
              <w:spacing w:before="120" w:after="0" w:line="240" w:lineRule="auto"/>
              <w:ind w:left="34"/>
              <w:rPr>
                <w:rFonts w:eastAsia="Batang"/>
                <w:sz w:val="20"/>
                <w:szCs w:val="20"/>
              </w:rPr>
            </w:pPr>
            <w:r w:rsidRPr="00B746DF">
              <w:rPr>
                <w:rFonts w:eastAsia="Batang"/>
                <w:sz w:val="20"/>
                <w:szCs w:val="20"/>
              </w:rPr>
              <w:t>Описание ошибки</w:t>
            </w:r>
          </w:p>
        </w:tc>
        <w:tc>
          <w:tcPr>
            <w:tcW w:w="1701" w:type="dxa"/>
          </w:tcPr>
          <w:p w:rsidR="007B4D47" w:rsidRPr="00CF5928" w:rsidRDefault="007B4D47" w:rsidP="007B4D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F5928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EMSG</w:t>
            </w:r>
          </w:p>
        </w:tc>
        <w:tc>
          <w:tcPr>
            <w:tcW w:w="1384" w:type="dxa"/>
            <w:vMerge/>
            <w:vAlign w:val="center"/>
          </w:tcPr>
          <w:p w:rsidR="007B4D47" w:rsidRPr="0048229D" w:rsidRDefault="007B4D47" w:rsidP="007B4D47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4144" w:type="dxa"/>
          </w:tcPr>
          <w:p w:rsidR="007B4D47" w:rsidRPr="00B746DF" w:rsidRDefault="007B4D47" w:rsidP="007B4D4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валидации</w:t>
            </w:r>
            <w:proofErr w:type="spellEnd"/>
          </w:p>
        </w:tc>
      </w:tr>
    </w:tbl>
    <w:p w:rsidR="007B4D47" w:rsidRDefault="00133118" w:rsidP="00133118">
      <w:pPr>
        <w:pStyle w:val="a3"/>
      </w:pPr>
      <w:r>
        <w:t xml:space="preserve"> </w:t>
      </w:r>
    </w:p>
    <w:p w:rsidR="007B4D47" w:rsidRDefault="007B4D47" w:rsidP="00133118">
      <w:pPr>
        <w:pStyle w:val="a3"/>
      </w:pPr>
    </w:p>
    <w:p w:rsidR="007B4D47" w:rsidRDefault="007B4D47" w:rsidP="007B4D47">
      <w:pPr>
        <w:pStyle w:val="a3"/>
        <w:ind w:left="0"/>
        <w:sectPr w:rsidR="007B4D47" w:rsidSect="007B4D47">
          <w:pgSz w:w="11906" w:h="16838"/>
          <w:pgMar w:top="1134" w:right="1133" w:bottom="1134" w:left="1276" w:header="708" w:footer="708" w:gutter="0"/>
          <w:cols w:space="708"/>
          <w:docGrid w:linePitch="360"/>
        </w:sectPr>
      </w:pPr>
    </w:p>
    <w:p w:rsidR="00133118" w:rsidRDefault="00133118" w:rsidP="007B4D47">
      <w:pPr>
        <w:pStyle w:val="a3"/>
        <w:ind w:left="0"/>
      </w:pPr>
    </w:p>
    <w:p w:rsidR="00133118" w:rsidRDefault="00133118" w:rsidP="007B4D47">
      <w:pPr>
        <w:pStyle w:val="a9"/>
        <w:framePr w:hSpace="180" w:wrap="around" w:vAnchor="text" w:hAnchor="page" w:x="13411" w:y="352"/>
      </w:pPr>
      <w:r>
        <w:t xml:space="preserve">Разработочная таблица </w:t>
      </w:r>
      <w:r w:rsidR="00D83908">
        <w:fldChar w:fldCharType="begin"/>
      </w:r>
      <w:r w:rsidR="00D83908">
        <w:instrText xml:space="preserve"> SEQ Разработочная_таблица \* ARABIC </w:instrText>
      </w:r>
      <w:r w:rsidR="00D83908">
        <w:fldChar w:fldCharType="separate"/>
      </w:r>
      <w:r w:rsidR="007B4D47">
        <w:rPr>
          <w:noProof/>
        </w:rPr>
        <w:t>1</w:t>
      </w:r>
      <w:r w:rsidR="00D83908">
        <w:rPr>
          <w:noProof/>
        </w:rPr>
        <w:fldChar w:fldCharType="end"/>
      </w:r>
    </w:p>
    <w:p w:rsidR="00133118" w:rsidRDefault="00133118" w:rsidP="007B4D47">
      <w:pPr>
        <w:pStyle w:val="a3"/>
        <w:ind w:left="0"/>
      </w:pPr>
    </w:p>
    <w:tbl>
      <w:tblPr>
        <w:tblpPr w:leftFromText="180" w:rightFromText="180" w:vertAnchor="text" w:horzAnchor="margin" w:tblpXSpec="center" w:tblpY="655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1"/>
        <w:gridCol w:w="1701"/>
        <w:gridCol w:w="1701"/>
        <w:gridCol w:w="1129"/>
        <w:gridCol w:w="992"/>
        <w:gridCol w:w="7631"/>
      </w:tblGrid>
      <w:tr w:rsidR="00A44B01" w:rsidRPr="00B746DF" w:rsidTr="007B4D47">
        <w:trPr>
          <w:cantSplit/>
          <w:tblHeader/>
        </w:trPr>
        <w:tc>
          <w:tcPr>
            <w:tcW w:w="1271" w:type="dxa"/>
            <w:shd w:val="clear" w:color="auto" w:fill="D9D9D9"/>
          </w:tcPr>
          <w:p w:rsidR="00A44B01" w:rsidRPr="00B746DF" w:rsidRDefault="00A44B01" w:rsidP="00A50B8A">
            <w:pPr>
              <w:spacing w:after="0" w:line="240" w:lineRule="auto"/>
              <w:ind w:left="171" w:hanging="171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Таблица</w:t>
            </w:r>
          </w:p>
        </w:tc>
        <w:tc>
          <w:tcPr>
            <w:tcW w:w="1701" w:type="dxa"/>
            <w:shd w:val="clear" w:color="auto" w:fill="D9D9D9"/>
          </w:tcPr>
          <w:p w:rsidR="00A44B01" w:rsidRPr="00B746DF" w:rsidRDefault="00A44B01" w:rsidP="00A50B8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поля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r w:rsidRPr="00B746DF">
              <w:rPr>
                <w:rFonts w:ascii="Times New Roman" w:eastAsia="Batang" w:hAnsi="Times New Roman"/>
                <w:b/>
                <w:sz w:val="18"/>
                <w:szCs w:val="18"/>
              </w:rPr>
              <w:t xml:space="preserve"> в таблице</w:t>
            </w:r>
          </w:p>
        </w:tc>
        <w:tc>
          <w:tcPr>
            <w:tcW w:w="1701" w:type="dxa"/>
            <w:shd w:val="clear" w:color="auto" w:fill="D9D9D9"/>
          </w:tcPr>
          <w:p w:rsidR="00A44B01" w:rsidRPr="00B746DF" w:rsidRDefault="00A44B01" w:rsidP="00A50B8A">
            <w:pPr>
              <w:spacing w:after="0" w:line="240" w:lineRule="auto"/>
              <w:ind w:left="34"/>
              <w:jc w:val="center"/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Название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поля</w:t>
            </w:r>
            <w:proofErr w:type="spellEnd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 xml:space="preserve">  в </w:t>
            </w:r>
            <w:proofErr w:type="spellStart"/>
            <w:r w:rsidRPr="00B746DF">
              <w:rPr>
                <w:rFonts w:ascii="Times New Roman" w:eastAsia="Batang" w:hAnsi="Times New Roman"/>
                <w:b/>
                <w:sz w:val="18"/>
                <w:szCs w:val="18"/>
                <w:lang w:val="en-US"/>
              </w:rPr>
              <w:t>форме</w:t>
            </w:r>
            <w:proofErr w:type="spellEnd"/>
          </w:p>
        </w:tc>
        <w:tc>
          <w:tcPr>
            <w:tcW w:w="1129" w:type="dxa"/>
            <w:shd w:val="clear" w:color="auto" w:fill="D9D9D9"/>
          </w:tcPr>
          <w:p w:rsidR="00A44B01" w:rsidRPr="00B746DF" w:rsidRDefault="00A44B01" w:rsidP="00A50B8A">
            <w:pPr>
              <w:spacing w:after="0" w:line="240" w:lineRule="auto"/>
              <w:ind w:left="171" w:hanging="171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Видимость</w:t>
            </w:r>
          </w:p>
        </w:tc>
        <w:tc>
          <w:tcPr>
            <w:tcW w:w="992" w:type="dxa"/>
            <w:shd w:val="clear" w:color="auto" w:fill="D9D9D9"/>
          </w:tcPr>
          <w:p w:rsidR="00A44B01" w:rsidRPr="00B746DF" w:rsidRDefault="00A44B01" w:rsidP="00A50B8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Порядок вывода</w:t>
            </w:r>
          </w:p>
        </w:tc>
        <w:tc>
          <w:tcPr>
            <w:tcW w:w="7631" w:type="dxa"/>
            <w:shd w:val="clear" w:color="auto" w:fill="D9D9D9"/>
          </w:tcPr>
          <w:p w:rsidR="00A44B01" w:rsidRPr="00B746DF" w:rsidRDefault="00A44B01" w:rsidP="00A50B8A">
            <w:pPr>
              <w:spacing w:after="0" w:line="240" w:lineRule="auto"/>
              <w:jc w:val="center"/>
              <w:rPr>
                <w:rFonts w:eastAsia="Batang"/>
                <w:b/>
                <w:sz w:val="18"/>
                <w:szCs w:val="18"/>
              </w:rPr>
            </w:pPr>
            <w:r w:rsidRPr="00B746DF">
              <w:rPr>
                <w:rFonts w:eastAsia="Batang"/>
                <w:b/>
                <w:sz w:val="18"/>
                <w:szCs w:val="18"/>
              </w:rPr>
              <w:t>Комментарий</w:t>
            </w:r>
          </w:p>
        </w:tc>
      </w:tr>
      <w:tr w:rsidR="00A44B01" w:rsidRPr="00B746DF" w:rsidTr="007B4D47">
        <w:trPr>
          <w:cantSplit/>
          <w:trHeight w:val="419"/>
        </w:trPr>
        <w:tc>
          <w:tcPr>
            <w:tcW w:w="1271" w:type="dxa"/>
            <w:vMerge w:val="restart"/>
            <w:vAlign w:val="center"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GL_ETLPST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Первичный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ключ</w:t>
            </w:r>
            <w:proofErr w:type="spellEnd"/>
          </w:p>
        </w:tc>
      </w:tr>
      <w:tr w:rsidR="00A44B01" w:rsidRPr="00B746DF" w:rsidTr="007B4D47">
        <w:trPr>
          <w:cantSplit/>
          <w:trHeight w:val="419"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ID_PST</w:t>
            </w:r>
          </w:p>
        </w:tc>
        <w:tc>
          <w:tcPr>
            <w:tcW w:w="1701" w:type="dxa"/>
          </w:tcPr>
          <w:p w:rsidR="00A44B01" w:rsidRPr="0048229D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  <w:lang w:val="en-US"/>
              </w:rPr>
              <w:t>ID</w:t>
            </w:r>
            <w:r>
              <w:rPr>
                <w:rFonts w:eastAsia="Batang"/>
                <w:sz w:val="20"/>
                <w:szCs w:val="20"/>
              </w:rPr>
              <w:t xml:space="preserve"> проводки</w:t>
            </w:r>
          </w:p>
        </w:tc>
        <w:tc>
          <w:tcPr>
            <w:tcW w:w="1129" w:type="dxa"/>
          </w:tcPr>
          <w:p w:rsidR="00A44B01" w:rsidRPr="00C312EE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4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Идентификатор проводки (операции) в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AE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PostingID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746DF" w:rsidTr="007B4D47">
        <w:trPr>
          <w:cantSplit/>
          <w:trHeight w:val="419"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C312EE" w:rsidRDefault="00A44B01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highlight w:val="yellow"/>
                <w:lang w:val="en-US"/>
              </w:rPr>
            </w:pPr>
            <w:r w:rsidRPr="00C312EE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ID_PKG</w:t>
            </w:r>
          </w:p>
        </w:tc>
        <w:tc>
          <w:tcPr>
            <w:tcW w:w="1701" w:type="dxa"/>
          </w:tcPr>
          <w:p w:rsidR="00A44B01" w:rsidRPr="0048229D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  <w:lang w:val="en-US"/>
              </w:rPr>
              <w:t xml:space="preserve">ID </w:t>
            </w:r>
            <w:r>
              <w:rPr>
                <w:rFonts w:eastAsia="Batang"/>
                <w:sz w:val="20"/>
                <w:szCs w:val="20"/>
              </w:rPr>
              <w:t>пакета</w:t>
            </w:r>
          </w:p>
        </w:tc>
        <w:tc>
          <w:tcPr>
            <w:tcW w:w="1129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1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Ссылка на пакет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GL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ETLPKG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.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PKG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 w:cs="Calibri"/>
                <w:sz w:val="20"/>
                <w:szCs w:val="20"/>
                <w:highlight w:val="yellow"/>
                <w:lang w:val="en-US"/>
              </w:rPr>
              <w:t>SRC_PST</w:t>
            </w:r>
          </w:p>
        </w:tc>
        <w:tc>
          <w:tcPr>
            <w:tcW w:w="1701" w:type="dxa"/>
          </w:tcPr>
          <w:p w:rsidR="00A44B01" w:rsidRPr="0048229D" w:rsidRDefault="00A44B01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 xml:space="preserve"> Источник проводки</w:t>
            </w:r>
          </w:p>
        </w:tc>
        <w:tc>
          <w:tcPr>
            <w:tcW w:w="1129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5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Источник проводки, обычно система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SourceOfPosting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927AA3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EVT_ID</w:t>
            </w:r>
          </w:p>
        </w:tc>
        <w:tc>
          <w:tcPr>
            <w:tcW w:w="1701" w:type="dxa"/>
          </w:tcPr>
          <w:p w:rsidR="00A44B01" w:rsidRPr="00927AA3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927AA3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Идентификатор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учётного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события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EventID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A44B01" w:rsidRPr="00927AA3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C312EE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highlight w:val="yellow"/>
                <w:lang w:val="en-US"/>
              </w:rPr>
            </w:pPr>
            <w:r w:rsidRPr="00C312EE">
              <w:rPr>
                <w:rFonts w:ascii="Times New Roman" w:eastAsia="Batang" w:hAnsi="Times New Roman" w:cs="Calibri"/>
                <w:sz w:val="20"/>
                <w:szCs w:val="20"/>
                <w:highlight w:val="yellow"/>
                <w:lang w:val="en-US"/>
              </w:rPr>
              <w:t>DEAL_ID</w:t>
            </w:r>
          </w:p>
        </w:tc>
        <w:tc>
          <w:tcPr>
            <w:tcW w:w="1701" w:type="dxa"/>
          </w:tcPr>
          <w:p w:rsidR="00A44B01" w:rsidRPr="00927AA3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  <w:r w:rsidRPr="00B746DF">
              <w:rPr>
                <w:rFonts w:eastAsia="Batang"/>
                <w:sz w:val="20"/>
                <w:szCs w:val="20"/>
                <w:lang w:val="en-US"/>
              </w:rPr>
              <w:t>ID</w:t>
            </w:r>
            <w:r w:rsidRPr="00927AA3">
              <w:rPr>
                <w:rFonts w:eastAsia="Batang"/>
                <w:sz w:val="20"/>
                <w:szCs w:val="20"/>
                <w:lang w:val="en-US"/>
              </w:rPr>
              <w:t xml:space="preserve"> </w:t>
            </w:r>
            <w:r w:rsidRPr="00B746DF">
              <w:rPr>
                <w:rFonts w:eastAsia="Batang"/>
                <w:sz w:val="20"/>
                <w:szCs w:val="20"/>
              </w:rPr>
              <w:t>сделки</w:t>
            </w: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7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Идентификатор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операции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сделки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DealID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CHNL_NAME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Имя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канала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ChannelName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PMT_REF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Идентификатор платежа в системе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PaymentRef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highlight w:val="yellow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DEPT_ID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Код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департамента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.</w:t>
            </w:r>
            <w:proofErr w:type="gramEnd"/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 w:cs="Calibri"/>
                <w:sz w:val="20"/>
                <w:szCs w:val="20"/>
                <w:highlight w:val="yellow"/>
                <w:lang w:val="en-US"/>
              </w:rPr>
              <w:t>VDATE</w:t>
            </w:r>
          </w:p>
        </w:tc>
        <w:tc>
          <w:tcPr>
            <w:tcW w:w="1701" w:type="dxa"/>
          </w:tcPr>
          <w:p w:rsidR="00A44B01" w:rsidRPr="001D63C6" w:rsidRDefault="00A44B01" w:rsidP="00A50B8A">
            <w:pPr>
              <w:spacing w:before="120" w:after="0" w:line="240" w:lineRule="auto"/>
              <w:ind w:left="34" w:firstLine="34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proofErr w:type="spellStart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D63C6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валютирования</w:t>
            </w:r>
            <w:proofErr w:type="spellEnd"/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6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валютирования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ValueDate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C312EE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highlight w:val="yellow"/>
                <w:lang w:val="en-US"/>
              </w:rPr>
            </w:pPr>
            <w:r w:rsidRPr="00DC1627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OTS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Метка времени операции породившей проводку в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AE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OperationTimestamp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NRT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Описание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на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латинице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(Narrative).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RNRTL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Русское описание (до 300 знаков)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RusNarrativeLong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RNRTS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Русское описание (до 100 знаков)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RusNarrativeShort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STRN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Признак операции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сторно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. Возможные значения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Y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,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N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Storno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927AA3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STRN_REF</w:t>
            </w:r>
          </w:p>
        </w:tc>
        <w:tc>
          <w:tcPr>
            <w:tcW w:w="1701" w:type="dxa"/>
          </w:tcPr>
          <w:p w:rsidR="00A44B01" w:rsidRPr="000C1054" w:rsidRDefault="00A44B01" w:rsidP="00A50B8A">
            <w:pPr>
              <w:spacing w:before="120" w:after="0" w:line="240" w:lineRule="auto"/>
              <w:ind w:left="66" w:firstLine="2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927AA3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183E5B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Ссылка</w:t>
            </w:r>
            <w:r w:rsidRPr="00183E5B">
              <w:rPr>
                <w:rFonts w:ascii="Times New Roman" w:eastAsia="Batang" w:hAnsi="Times New Roman" w:cs="Calibri"/>
                <w:sz w:val="20"/>
                <w:szCs w:val="20"/>
              </w:rPr>
              <w:t xml:space="preserve">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на</w:t>
            </w:r>
            <w:r w:rsidRPr="00183E5B">
              <w:rPr>
                <w:rFonts w:ascii="Times New Roman" w:eastAsia="Batang" w:hAnsi="Times New Roman" w:cs="Calibri"/>
                <w:sz w:val="20"/>
                <w:szCs w:val="20"/>
              </w:rPr>
              <w:t xml:space="preserve">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сторнируемое</w:t>
            </w:r>
            <w:r w:rsidRPr="00183E5B">
              <w:rPr>
                <w:rFonts w:ascii="Times New Roman" w:eastAsia="Batang" w:hAnsi="Times New Roman" w:cs="Calibri"/>
                <w:sz w:val="20"/>
                <w:szCs w:val="20"/>
              </w:rPr>
              <w:t xml:space="preserve">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учетное</w:t>
            </w:r>
            <w:r w:rsidRPr="00183E5B">
              <w:rPr>
                <w:rFonts w:ascii="Times New Roman" w:eastAsia="Batang" w:hAnsi="Times New Roman" w:cs="Calibri"/>
                <w:sz w:val="20"/>
                <w:szCs w:val="20"/>
              </w:rPr>
              <w:t xml:space="preserve"> </w:t>
            </w:r>
            <w:proofErr w:type="gram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событие</w:t>
            </w:r>
            <w:r w:rsidRPr="00183E5B">
              <w:rPr>
                <w:rFonts w:ascii="Times New Roman" w:eastAsia="Batang" w:hAnsi="Times New Roman" w:cs="Calibri"/>
                <w:sz w:val="20"/>
                <w:szCs w:val="20"/>
              </w:rPr>
              <w:t xml:space="preserve"> 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EVT</w:t>
            </w:r>
            <w:proofErr w:type="gramEnd"/>
            <w:r w:rsidRPr="00183E5B">
              <w:rPr>
                <w:rFonts w:ascii="Times New Roman" w:eastAsia="Batang" w:hAnsi="Times New Roman" w:cs="Calibri"/>
                <w:sz w:val="20"/>
                <w:szCs w:val="20"/>
              </w:rPr>
              <w:t>_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ID</w:t>
            </w:r>
          </w:p>
        </w:tc>
      </w:tr>
      <w:tr w:rsidR="00A44B01" w:rsidRPr="00A44B01" w:rsidTr="007B4D47">
        <w:trPr>
          <w:cantSplit/>
        </w:trPr>
        <w:tc>
          <w:tcPr>
            <w:tcW w:w="1271" w:type="dxa"/>
            <w:vMerge/>
          </w:tcPr>
          <w:p w:rsidR="00A44B01" w:rsidRPr="00183E5B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 w:cs="Calibri"/>
                <w:sz w:val="20"/>
                <w:szCs w:val="20"/>
                <w:highlight w:val="yellow"/>
                <w:lang w:val="en-US"/>
              </w:rPr>
              <w:t>AC_DR</w:t>
            </w:r>
          </w:p>
        </w:tc>
        <w:tc>
          <w:tcPr>
            <w:tcW w:w="1701" w:type="dxa"/>
          </w:tcPr>
          <w:p w:rsidR="00A44B01" w:rsidRPr="00927AA3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  <w:r w:rsidRPr="00B746DF">
              <w:rPr>
                <w:rFonts w:eastAsia="Batang"/>
                <w:sz w:val="20"/>
                <w:szCs w:val="20"/>
              </w:rPr>
              <w:t>Счет</w:t>
            </w:r>
            <w:r w:rsidRPr="00927AA3">
              <w:rPr>
                <w:rFonts w:eastAsia="Batang"/>
                <w:sz w:val="20"/>
                <w:szCs w:val="20"/>
                <w:lang w:val="en-US"/>
              </w:rPr>
              <w:t xml:space="preserve"> </w:t>
            </w:r>
            <w:r w:rsidRPr="00B746DF">
              <w:rPr>
                <w:rFonts w:eastAsia="Batang"/>
                <w:sz w:val="20"/>
                <w:szCs w:val="20"/>
              </w:rPr>
              <w:t>Дебета</w:t>
            </w:r>
          </w:p>
        </w:tc>
        <w:tc>
          <w:tcPr>
            <w:tcW w:w="1129" w:type="dxa"/>
          </w:tcPr>
          <w:p w:rsidR="00A44B01" w:rsidRPr="00927AA3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 w:rsidRPr="00927AA3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8</w:t>
            </w:r>
          </w:p>
        </w:tc>
        <w:tc>
          <w:tcPr>
            <w:tcW w:w="7631" w:type="dxa"/>
          </w:tcPr>
          <w:p w:rsidR="00A44B01" w:rsidRPr="00A44B01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A44B01">
              <w:rPr>
                <w:rFonts w:ascii="Times New Roman" w:eastAsia="Batang" w:hAnsi="Times New Roman" w:cs="Calibri"/>
                <w:sz w:val="20"/>
                <w:szCs w:val="20"/>
              </w:rPr>
              <w:t xml:space="preserve">Счёт </w:t>
            </w:r>
            <w:proofErr w:type="spellStart"/>
            <w:r w:rsidRPr="00A44B01">
              <w:rPr>
                <w:rFonts w:ascii="Times New Roman" w:eastAsia="Batang" w:hAnsi="Times New Roman" w:cs="Calibri"/>
                <w:sz w:val="20"/>
                <w:szCs w:val="20"/>
              </w:rPr>
              <w:t>Дб</w:t>
            </w:r>
            <w:proofErr w:type="spellEnd"/>
            <w:r w:rsidRPr="00A44B01">
              <w:rPr>
                <w:rFonts w:ascii="Times New Roman" w:eastAsia="Batang" w:hAnsi="Times New Roman" w:cs="Calibri"/>
                <w:sz w:val="20"/>
                <w:szCs w:val="20"/>
              </w:rPr>
              <w:t xml:space="preserve"> в формате ЦБ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RASAccountDR</w:t>
            </w:r>
            <w:proofErr w:type="spellEnd"/>
            <w:r w:rsidRPr="00A44B01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911AD" w:rsidTr="007B4D47">
        <w:trPr>
          <w:cantSplit/>
        </w:trPr>
        <w:tc>
          <w:tcPr>
            <w:tcW w:w="1271" w:type="dxa"/>
            <w:vMerge/>
          </w:tcPr>
          <w:p w:rsidR="00A44B01" w:rsidRPr="00A44B01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7B4D47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CCY_DR</w:t>
            </w:r>
          </w:p>
        </w:tc>
        <w:tc>
          <w:tcPr>
            <w:tcW w:w="1701" w:type="dxa"/>
          </w:tcPr>
          <w:p w:rsidR="00A44B01" w:rsidRPr="00927AA3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927AA3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Буквенный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код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валюты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счета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Дб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CurrencyDR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) –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ссылка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на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CURRENCY.GLCCY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AMT_DR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Сумма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Дб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проводки в валюте счёта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Дб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AmountDR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).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Мажорные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единицы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Неотрицательная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AMTRU_DR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Сумма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Дб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 проводки в рублях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AmountRubDR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).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Мажорные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единицы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Неотрицательная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.</w:t>
            </w:r>
          </w:p>
        </w:tc>
      </w:tr>
      <w:tr w:rsidR="00A44B01" w:rsidRPr="00A44B01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 w:cs="Calibri"/>
                <w:sz w:val="20"/>
                <w:szCs w:val="20"/>
                <w:highlight w:val="yellow"/>
                <w:lang w:val="en-US"/>
              </w:rPr>
              <w:t>AC_CR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 w:rsidRPr="00B746DF">
              <w:rPr>
                <w:rFonts w:eastAsia="Batang"/>
                <w:sz w:val="20"/>
                <w:szCs w:val="20"/>
              </w:rPr>
              <w:t>Счет Кредита</w:t>
            </w:r>
          </w:p>
        </w:tc>
        <w:tc>
          <w:tcPr>
            <w:tcW w:w="1129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10</w:t>
            </w:r>
          </w:p>
        </w:tc>
        <w:tc>
          <w:tcPr>
            <w:tcW w:w="7631" w:type="dxa"/>
          </w:tcPr>
          <w:p w:rsidR="00A44B01" w:rsidRPr="00A44B01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A44B01">
              <w:rPr>
                <w:rFonts w:ascii="Times New Roman" w:eastAsia="Batang" w:hAnsi="Times New Roman" w:cs="Calibri"/>
                <w:sz w:val="20"/>
                <w:szCs w:val="20"/>
              </w:rPr>
              <w:t>Счёт Кд в формате ЦБ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RASAccountCR</w:t>
            </w:r>
            <w:proofErr w:type="spellEnd"/>
            <w:r w:rsidRPr="00A44B01">
              <w:rPr>
                <w:rFonts w:ascii="Times New Roman" w:eastAsia="Batang" w:hAnsi="Times New Roman" w:cs="Calibri"/>
                <w:sz w:val="20"/>
                <w:szCs w:val="20"/>
              </w:rPr>
              <w:t>)</w:t>
            </w:r>
          </w:p>
        </w:tc>
      </w:tr>
      <w:tr w:rsidR="00A44B01" w:rsidRPr="00B746DF" w:rsidTr="007B4D47">
        <w:trPr>
          <w:cantSplit/>
          <w:trHeight w:val="598"/>
        </w:trPr>
        <w:tc>
          <w:tcPr>
            <w:tcW w:w="1271" w:type="dxa"/>
            <w:vMerge/>
          </w:tcPr>
          <w:p w:rsidR="00A44B01" w:rsidRPr="00A44B01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CCY_CR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Валюта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счета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Кд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CurrencyCR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)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AMT_CR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Сумма Кд проводки в валюте счёта Кд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AmountCR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). Мажорные единицы. Неотрицательная.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AMTRU_CR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Сумма Кд проводки в рублях (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AmountRubCR</w:t>
            </w:r>
            <w:proofErr w:type="spellEnd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). Мажорные единицы. Неотрицательная.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FAN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Признак веерной проводки. Возможные значения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Y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,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N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PAR_RF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7B4D47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Ссылка на родительскую операцию. 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ECODE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eastAsia="Batang"/>
                <w:sz w:val="20"/>
                <w:szCs w:val="20"/>
              </w:rPr>
            </w:pPr>
            <w:r>
              <w:rPr>
                <w:rFonts w:eastAsia="Batang"/>
                <w:sz w:val="20"/>
                <w:szCs w:val="20"/>
              </w:rPr>
              <w:t>Статус сообщения</w:t>
            </w: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3</w:t>
            </w:r>
          </w:p>
        </w:tc>
        <w:tc>
          <w:tcPr>
            <w:tcW w:w="7631" w:type="dxa"/>
          </w:tcPr>
          <w:p w:rsidR="00A44B01" w:rsidRPr="00B911AD" w:rsidRDefault="00A44B01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  <w:rPrChange w:id="18" w:author="Morozov" w:date="2015-10-14T14:41:00Z">
                  <w:rPr>
                    <w:rFonts w:ascii="Times New Roman" w:eastAsia="Batang" w:hAnsi="Times New Roman" w:cs="Calibri"/>
                    <w:sz w:val="20"/>
                    <w:szCs w:val="20"/>
                    <w:lang w:val="en-US"/>
                  </w:rPr>
                </w:rPrChange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Код ошибки по классификации </w:t>
            </w:r>
            <w:r w:rsidRPr="00B746DF"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  <w:t>GL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eastAsia="Batang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0" w:line="240" w:lineRule="auto"/>
              <w:ind w:firstLine="34"/>
              <w:rPr>
                <w:rFonts w:eastAsia="Batang" w:cs="Calibri"/>
                <w:sz w:val="20"/>
                <w:szCs w:val="20"/>
                <w:lang w:val="en-US"/>
              </w:rPr>
            </w:pPr>
            <w:r w:rsidRPr="00C312EE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EMSG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/>
              <w:rPr>
                <w:rFonts w:eastAsia="Batang"/>
                <w:sz w:val="20"/>
                <w:szCs w:val="20"/>
              </w:rPr>
            </w:pPr>
            <w:r w:rsidRPr="00B746DF">
              <w:rPr>
                <w:rFonts w:eastAsia="Batang"/>
                <w:sz w:val="20"/>
                <w:szCs w:val="20"/>
              </w:rPr>
              <w:t>Описание ошибки</w:t>
            </w: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12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eastAsia="Batang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Заполняется в случае ошибки предварительной </w:t>
            </w:r>
            <w:proofErr w:type="spellStart"/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валидации</w:t>
            </w:r>
            <w:proofErr w:type="spellEnd"/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ascii="Times New Roman" w:eastAsia="Batang" w:hAnsi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DC1627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ACCKEY_DR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Атрибуты счета Дебета</w:t>
            </w: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9</w:t>
            </w:r>
          </w:p>
        </w:tc>
        <w:tc>
          <w:tcPr>
            <w:tcW w:w="7631" w:type="dxa"/>
          </w:tcPr>
          <w:p w:rsidR="00A44B01" w:rsidRPr="00B746DF" w:rsidRDefault="00A44B01" w:rsidP="007B4D47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 xml:space="preserve">Набор основных и дополнительных атрибутов счета Дебета. 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ascii="Times New Roman" w:eastAsia="Batang" w:hAnsi="Times New Roman"/>
                <w:sz w:val="18"/>
                <w:szCs w:val="18"/>
              </w:rPr>
            </w:pP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DC1627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ACCKEY_CR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Атрибуты счета Кредита</w:t>
            </w: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>
              <w:rPr>
                <w:rFonts w:ascii="Times New Roman" w:eastAsia="Batang" w:hAnsi="Times New Roman" w:cs="Calibri"/>
                <w:sz w:val="20"/>
                <w:szCs w:val="20"/>
              </w:rPr>
              <w:t>11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Набор основных и дополнительных атрибутов счета Кредита.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 w:val="restart"/>
            <w:vAlign w:val="center"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ascii="Times New Roman" w:eastAsia="Batang" w:hAnsi="Times New Roman"/>
                <w:sz w:val="18"/>
                <w:szCs w:val="18"/>
                <w:lang w:val="en-US"/>
              </w:rPr>
            </w:pPr>
            <w:r w:rsidRPr="00B746DF">
              <w:rPr>
                <w:rFonts w:ascii="Times New Roman" w:eastAsia="Batang" w:hAnsi="Times New Roman"/>
                <w:sz w:val="18"/>
                <w:szCs w:val="18"/>
                <w:lang w:val="en-US"/>
              </w:rPr>
              <w:t>GL_ETLPKG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DC1627">
              <w:rPr>
                <w:rFonts w:ascii="Times New Roman" w:eastAsia="Batang" w:hAnsi="Times New Roman"/>
                <w:sz w:val="20"/>
                <w:szCs w:val="20"/>
                <w:highlight w:val="yellow"/>
                <w:lang w:val="en-US"/>
              </w:rPr>
              <w:t>DT_LOAD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ascii="Times New Roman" w:eastAsia="Batang" w:hAnsi="Times New Roman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>Дата пакета</w:t>
            </w: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 w:cs="Calibri"/>
                <w:sz w:val="20"/>
                <w:szCs w:val="20"/>
              </w:rPr>
              <w:t>+</w:t>
            </w:r>
          </w:p>
        </w:tc>
        <w:tc>
          <w:tcPr>
            <w:tcW w:w="992" w:type="dxa"/>
          </w:tcPr>
          <w:p w:rsidR="00A44B01" w:rsidRPr="0048229D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</w:rPr>
            </w:pPr>
            <w:r>
              <w:rPr>
                <w:rFonts w:ascii="Times New Roman" w:eastAsia="Batang" w:hAnsi="Times New Roman"/>
                <w:sz w:val="20"/>
                <w:szCs w:val="20"/>
              </w:rPr>
              <w:t>2</w:t>
            </w: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Дата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формирования</w:t>
            </w:r>
            <w:proofErr w:type="spellEnd"/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ascii="Times New Roman" w:eastAsia="Batang" w:hAnsi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4B01" w:rsidRPr="00B746DF" w:rsidRDefault="00A44B01" w:rsidP="00A50B8A">
            <w:pPr>
              <w:spacing w:after="0" w:line="240" w:lineRule="auto"/>
              <w:ind w:firstLine="34"/>
              <w:rPr>
                <w:rFonts w:eastAsia="Batang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DT_PRC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Дата окончания обработки. Устанавливается в момент установки статуса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PROCESSED</w:t>
            </w:r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ascii="Times New Roman" w:eastAsia="Batang" w:hAnsi="Times New Roman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STATE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</w:tcPr>
          <w:p w:rsidR="00A44B01" w:rsidRPr="00B746DF" w:rsidRDefault="00A44B01" w:rsidP="00A50B8A">
            <w:pPr>
              <w:spacing w:before="120" w:after="0" w:line="240" w:lineRule="auto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Состояние пакета. Возможные значения: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INPROGRESS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,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LOADED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,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PROCESSED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,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ERROR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. Для обработки выбираются только со статусом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LOADED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. После разбора пакета для последующей обработки фоновый процесс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BarsGL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 устанавливает статус </w:t>
            </w: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PROCESSED</w:t>
            </w:r>
            <w:r w:rsidRPr="00B746DF">
              <w:rPr>
                <w:rFonts w:ascii="Times New Roman" w:eastAsia="Batang" w:hAnsi="Times New Roman"/>
                <w:sz w:val="20"/>
                <w:szCs w:val="20"/>
              </w:rPr>
              <w:t xml:space="preserve">.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Состояние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пакета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LOADED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устанавливает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только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система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проводящая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выгрузку</w:t>
            </w:r>
            <w:proofErr w:type="spellEnd"/>
          </w:p>
        </w:tc>
      </w:tr>
      <w:tr w:rsidR="00A44B01" w:rsidRPr="00B746DF" w:rsidTr="007B4D47">
        <w:trPr>
          <w:cantSplit/>
        </w:trPr>
        <w:tc>
          <w:tcPr>
            <w:tcW w:w="1271" w:type="dxa"/>
            <w:vMerge/>
          </w:tcPr>
          <w:p w:rsidR="00A44B01" w:rsidRPr="00B746DF" w:rsidRDefault="00A44B01" w:rsidP="00A50B8A">
            <w:pPr>
              <w:spacing w:before="120" w:after="0" w:line="240" w:lineRule="auto"/>
              <w:ind w:left="171" w:hanging="171"/>
              <w:rPr>
                <w:rFonts w:ascii="Times New Roman" w:eastAsia="Batang" w:hAnsi="Times New Roman"/>
                <w:sz w:val="18"/>
                <w:szCs w:val="1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A44B01" w:rsidRPr="00B746DF" w:rsidRDefault="00A44B01" w:rsidP="00A50B8A">
            <w:pPr>
              <w:spacing w:before="120" w:after="0" w:line="240" w:lineRule="auto"/>
              <w:ind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701" w:type="dxa"/>
          </w:tcPr>
          <w:p w:rsidR="00A44B01" w:rsidRPr="00B746DF" w:rsidRDefault="00A44B01" w:rsidP="00A50B8A">
            <w:pPr>
              <w:spacing w:before="120" w:after="0" w:line="240" w:lineRule="auto"/>
              <w:ind w:left="34" w:firstLine="34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1129" w:type="dxa"/>
          </w:tcPr>
          <w:p w:rsidR="00A44B01" w:rsidRPr="00B746DF" w:rsidRDefault="00A44B01" w:rsidP="00A50B8A">
            <w:pPr>
              <w:spacing w:before="120" w:after="0" w:line="240" w:lineRule="auto"/>
              <w:ind w:firstLine="33"/>
              <w:jc w:val="center"/>
              <w:rPr>
                <w:rFonts w:ascii="Times New Roman" w:eastAsia="Batang" w:hAnsi="Times New Roman" w:cs="Calibri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A44B01" w:rsidRPr="00B746DF" w:rsidRDefault="00A44B01" w:rsidP="00A50B8A">
            <w:pPr>
              <w:spacing w:before="120" w:after="0" w:line="240" w:lineRule="auto"/>
              <w:ind w:firstLine="720"/>
              <w:jc w:val="center"/>
              <w:rPr>
                <w:rFonts w:ascii="Times New Roman" w:eastAsia="Batang" w:hAnsi="Times New Roman"/>
                <w:sz w:val="20"/>
                <w:szCs w:val="20"/>
                <w:lang w:val="en-US"/>
              </w:rPr>
            </w:pPr>
          </w:p>
        </w:tc>
        <w:tc>
          <w:tcPr>
            <w:tcW w:w="7631" w:type="dxa"/>
            <w:vAlign w:val="center"/>
          </w:tcPr>
          <w:p w:rsidR="00A44B01" w:rsidRPr="00B746DF" w:rsidRDefault="00A44B01" w:rsidP="00133118">
            <w:pPr>
              <w:keepNext/>
              <w:spacing w:after="0" w:line="240" w:lineRule="auto"/>
              <w:rPr>
                <w:rFonts w:eastAsia="Batang"/>
                <w:sz w:val="20"/>
                <w:szCs w:val="20"/>
                <w:lang w:val="en-US"/>
              </w:rPr>
            </w:pP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Сообщение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о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результатах</w:t>
            </w:r>
            <w:proofErr w:type="spellEnd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746DF">
              <w:rPr>
                <w:rFonts w:ascii="Times New Roman" w:eastAsia="Batang" w:hAnsi="Times New Roman"/>
                <w:sz w:val="20"/>
                <w:szCs w:val="20"/>
                <w:lang w:val="en-US"/>
              </w:rPr>
              <w:t>обработки</w:t>
            </w:r>
            <w:proofErr w:type="spellEnd"/>
          </w:p>
        </w:tc>
      </w:tr>
    </w:tbl>
    <w:p w:rsidR="00CF5928" w:rsidRPr="007D42E6" w:rsidRDefault="00CF5928"/>
    <w:sectPr w:rsidR="00CF5928" w:rsidRPr="007D42E6" w:rsidSect="007B4D47">
      <w:pgSz w:w="16838" w:h="11906" w:orient="landscape"/>
      <w:pgMar w:top="1134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22CC"/>
    <w:multiLevelType w:val="hybridMultilevel"/>
    <w:tmpl w:val="6A1877E0"/>
    <w:lvl w:ilvl="0" w:tplc="0419000F">
      <w:start w:val="1"/>
      <w:numFmt w:val="decimal"/>
      <w:lvlText w:val="%1."/>
      <w:lvlJc w:val="left"/>
      <w:pPr>
        <w:ind w:left="1512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  <w:rPr>
        <w:rFonts w:cs="Times New Roman"/>
      </w:rPr>
    </w:lvl>
  </w:abstractNum>
  <w:abstractNum w:abstractNumId="1" w15:restartNumberingAfterBreak="0">
    <w:nsid w:val="01664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08D15A3F"/>
    <w:multiLevelType w:val="hybridMultilevel"/>
    <w:tmpl w:val="E1A8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D6B39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0ECE1928"/>
    <w:multiLevelType w:val="hybridMultilevel"/>
    <w:tmpl w:val="8A626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541CE"/>
    <w:multiLevelType w:val="multilevel"/>
    <w:tmpl w:val="7700970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23534F3E"/>
    <w:multiLevelType w:val="hybridMultilevel"/>
    <w:tmpl w:val="64905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97011"/>
    <w:multiLevelType w:val="hybridMultilevel"/>
    <w:tmpl w:val="2FBA74D0"/>
    <w:lvl w:ilvl="0" w:tplc="5A107EC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CFD15F7"/>
    <w:multiLevelType w:val="hybridMultilevel"/>
    <w:tmpl w:val="A91C4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8381C"/>
    <w:multiLevelType w:val="hybridMultilevel"/>
    <w:tmpl w:val="D22C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D006E"/>
    <w:multiLevelType w:val="hybridMultilevel"/>
    <w:tmpl w:val="D22C99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17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2" w15:restartNumberingAfterBreak="0">
    <w:nsid w:val="4DCA0175"/>
    <w:multiLevelType w:val="hybridMultilevel"/>
    <w:tmpl w:val="4266A6E2"/>
    <w:lvl w:ilvl="0" w:tplc="0419000F">
      <w:start w:val="1"/>
      <w:numFmt w:val="decimal"/>
      <w:lvlText w:val="%1."/>
      <w:lvlJc w:val="left"/>
      <w:pPr>
        <w:ind w:left="1512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21A7AD7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4" w15:restartNumberingAfterBreak="0">
    <w:nsid w:val="53604F42"/>
    <w:multiLevelType w:val="hybridMultilevel"/>
    <w:tmpl w:val="A1FA756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D314E"/>
    <w:multiLevelType w:val="multilevel"/>
    <w:tmpl w:val="B28E74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6" w15:restartNumberingAfterBreak="0">
    <w:nsid w:val="57883CB3"/>
    <w:multiLevelType w:val="hybridMultilevel"/>
    <w:tmpl w:val="5212FB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 w15:restartNumberingAfterBreak="0">
    <w:nsid w:val="5F7A0ACF"/>
    <w:multiLevelType w:val="hybridMultilevel"/>
    <w:tmpl w:val="92ECFA32"/>
    <w:lvl w:ilvl="0" w:tplc="0419000F">
      <w:start w:val="1"/>
      <w:numFmt w:val="decimal"/>
      <w:lvlText w:val="%1."/>
      <w:lvlJc w:val="left"/>
      <w:pPr>
        <w:ind w:left="754" w:hanging="360"/>
      </w:p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 w15:restartNumberingAfterBreak="0">
    <w:nsid w:val="618C7CC5"/>
    <w:multiLevelType w:val="hybridMultilevel"/>
    <w:tmpl w:val="AB50B21A"/>
    <w:lvl w:ilvl="0" w:tplc="5A107ECC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752F69C0"/>
    <w:multiLevelType w:val="hybridMultilevel"/>
    <w:tmpl w:val="63CA9CEC"/>
    <w:lvl w:ilvl="0" w:tplc="5A107EC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FD1BE6"/>
    <w:multiLevelType w:val="hybridMultilevel"/>
    <w:tmpl w:val="FC249A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4"/>
  </w:num>
  <w:num w:numId="3">
    <w:abstractNumId w:val="10"/>
  </w:num>
  <w:num w:numId="4">
    <w:abstractNumId w:val="9"/>
  </w:num>
  <w:num w:numId="5">
    <w:abstractNumId w:val="2"/>
  </w:num>
  <w:num w:numId="6">
    <w:abstractNumId w:val="20"/>
  </w:num>
  <w:num w:numId="7">
    <w:abstractNumId w:val="11"/>
  </w:num>
  <w:num w:numId="8">
    <w:abstractNumId w:val="15"/>
  </w:num>
  <w:num w:numId="9">
    <w:abstractNumId w:val="6"/>
  </w:num>
  <w:num w:numId="10">
    <w:abstractNumId w:val="19"/>
  </w:num>
  <w:num w:numId="11">
    <w:abstractNumId w:val="18"/>
  </w:num>
  <w:num w:numId="12">
    <w:abstractNumId w:val="12"/>
  </w:num>
  <w:num w:numId="13">
    <w:abstractNumId w:val="7"/>
  </w:num>
  <w:num w:numId="14">
    <w:abstractNumId w:val="0"/>
  </w:num>
  <w:num w:numId="15">
    <w:abstractNumId w:val="5"/>
  </w:num>
  <w:num w:numId="16">
    <w:abstractNumId w:val="3"/>
  </w:num>
  <w:num w:numId="17">
    <w:abstractNumId w:val="1"/>
  </w:num>
  <w:num w:numId="18">
    <w:abstractNumId w:val="17"/>
  </w:num>
  <w:num w:numId="19">
    <w:abstractNumId w:val="4"/>
  </w:num>
  <w:num w:numId="20">
    <w:abstractNumId w:val="16"/>
  </w:num>
  <w:num w:numId="21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rozov">
    <w15:presenceInfo w15:providerId="None" w15:userId="Moroz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E6"/>
    <w:rsid w:val="00035A56"/>
    <w:rsid w:val="00042D9B"/>
    <w:rsid w:val="000B17DA"/>
    <w:rsid w:val="000C1054"/>
    <w:rsid w:val="001109D5"/>
    <w:rsid w:val="0012618F"/>
    <w:rsid w:val="0012755F"/>
    <w:rsid w:val="00133118"/>
    <w:rsid w:val="00176E72"/>
    <w:rsid w:val="00183E5B"/>
    <w:rsid w:val="001A742C"/>
    <w:rsid w:val="001D63C6"/>
    <w:rsid w:val="0023567D"/>
    <w:rsid w:val="00237319"/>
    <w:rsid w:val="00256285"/>
    <w:rsid w:val="002A0BC3"/>
    <w:rsid w:val="002E41AA"/>
    <w:rsid w:val="002E6675"/>
    <w:rsid w:val="00315997"/>
    <w:rsid w:val="00331A08"/>
    <w:rsid w:val="0037324E"/>
    <w:rsid w:val="003E2123"/>
    <w:rsid w:val="00410325"/>
    <w:rsid w:val="00434E65"/>
    <w:rsid w:val="00450AD3"/>
    <w:rsid w:val="0046098E"/>
    <w:rsid w:val="00464B03"/>
    <w:rsid w:val="0048229D"/>
    <w:rsid w:val="004E6E19"/>
    <w:rsid w:val="00516B74"/>
    <w:rsid w:val="005643CA"/>
    <w:rsid w:val="005815BE"/>
    <w:rsid w:val="0058250E"/>
    <w:rsid w:val="005D73DD"/>
    <w:rsid w:val="005F0B24"/>
    <w:rsid w:val="006474C7"/>
    <w:rsid w:val="00692026"/>
    <w:rsid w:val="006A5571"/>
    <w:rsid w:val="006B0208"/>
    <w:rsid w:val="007336FC"/>
    <w:rsid w:val="00774CA2"/>
    <w:rsid w:val="007B4D47"/>
    <w:rsid w:val="007D42E6"/>
    <w:rsid w:val="007E3753"/>
    <w:rsid w:val="008669A0"/>
    <w:rsid w:val="008A4C23"/>
    <w:rsid w:val="008B1993"/>
    <w:rsid w:val="008B73B8"/>
    <w:rsid w:val="00907EF9"/>
    <w:rsid w:val="00927AA3"/>
    <w:rsid w:val="00952E8E"/>
    <w:rsid w:val="00971E5E"/>
    <w:rsid w:val="009D5289"/>
    <w:rsid w:val="009E2052"/>
    <w:rsid w:val="00A0581B"/>
    <w:rsid w:val="00A44B01"/>
    <w:rsid w:val="00AB4A35"/>
    <w:rsid w:val="00AF4055"/>
    <w:rsid w:val="00B16263"/>
    <w:rsid w:val="00B26C21"/>
    <w:rsid w:val="00B35A02"/>
    <w:rsid w:val="00B632F8"/>
    <w:rsid w:val="00B746DF"/>
    <w:rsid w:val="00B911AD"/>
    <w:rsid w:val="00BF24FA"/>
    <w:rsid w:val="00C312EE"/>
    <w:rsid w:val="00C365EB"/>
    <w:rsid w:val="00C41A29"/>
    <w:rsid w:val="00C41C17"/>
    <w:rsid w:val="00C676DF"/>
    <w:rsid w:val="00C72D6B"/>
    <w:rsid w:val="00C81E91"/>
    <w:rsid w:val="00CB6946"/>
    <w:rsid w:val="00CF5928"/>
    <w:rsid w:val="00D01D7C"/>
    <w:rsid w:val="00D0449B"/>
    <w:rsid w:val="00D06067"/>
    <w:rsid w:val="00D3002B"/>
    <w:rsid w:val="00D37F49"/>
    <w:rsid w:val="00D83908"/>
    <w:rsid w:val="00D96CCC"/>
    <w:rsid w:val="00DB100F"/>
    <w:rsid w:val="00DB470B"/>
    <w:rsid w:val="00DB7A84"/>
    <w:rsid w:val="00DC1627"/>
    <w:rsid w:val="00E0098F"/>
    <w:rsid w:val="00E1509C"/>
    <w:rsid w:val="00E6778A"/>
    <w:rsid w:val="00E82528"/>
    <w:rsid w:val="00E83BFE"/>
    <w:rsid w:val="00EE1CF7"/>
    <w:rsid w:val="00F31FE7"/>
    <w:rsid w:val="00F869D8"/>
    <w:rsid w:val="00FB6491"/>
    <w:rsid w:val="00FF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452AF1-709E-4728-A4A8-DFCA1C71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50E"/>
    <w:pPr>
      <w:spacing w:after="160" w:line="259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E1CF7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EE1CF7"/>
    <w:rPr>
      <w:rFonts w:ascii="Calibri Light" w:hAnsi="Calibri Light" w:cs="Times New Roman"/>
      <w:color w:val="2E74B5"/>
      <w:sz w:val="32"/>
      <w:szCs w:val="32"/>
    </w:rPr>
  </w:style>
  <w:style w:type="paragraph" w:styleId="a3">
    <w:name w:val="List Paragraph"/>
    <w:basedOn w:val="a"/>
    <w:uiPriority w:val="99"/>
    <w:qFormat/>
    <w:rsid w:val="007D42E6"/>
    <w:pPr>
      <w:ind w:left="720"/>
      <w:contextualSpacing/>
    </w:pPr>
  </w:style>
  <w:style w:type="paragraph" w:styleId="a4">
    <w:name w:val="Subtitle"/>
    <w:basedOn w:val="a"/>
    <w:next w:val="a"/>
    <w:link w:val="a5"/>
    <w:uiPriority w:val="99"/>
    <w:qFormat/>
    <w:rsid w:val="009D5289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a5">
    <w:name w:val="Подзаголовок Знак"/>
    <w:basedOn w:val="a0"/>
    <w:link w:val="a4"/>
    <w:uiPriority w:val="99"/>
    <w:locked/>
    <w:rsid w:val="009D5289"/>
    <w:rPr>
      <w:rFonts w:eastAsia="Times New Roman" w:cs="Times New Roman"/>
      <w:color w:val="5A5A5A"/>
      <w:spacing w:val="15"/>
    </w:rPr>
  </w:style>
  <w:style w:type="character" w:styleId="a6">
    <w:name w:val="Intense Reference"/>
    <w:basedOn w:val="a0"/>
    <w:uiPriority w:val="99"/>
    <w:qFormat/>
    <w:rsid w:val="00D0449B"/>
    <w:rPr>
      <w:rFonts w:cs="Times New Roman"/>
      <w:b/>
      <w:bCs/>
      <w:smallCaps/>
      <w:color w:val="5B9BD5"/>
      <w:spacing w:val="5"/>
    </w:rPr>
  </w:style>
  <w:style w:type="character" w:styleId="a7">
    <w:name w:val="Intense Emphasis"/>
    <w:basedOn w:val="a0"/>
    <w:uiPriority w:val="99"/>
    <w:qFormat/>
    <w:rsid w:val="00331A08"/>
    <w:rPr>
      <w:rFonts w:cs="Times New Roman"/>
      <w:i/>
      <w:iCs/>
      <w:color w:val="5B9BD5"/>
    </w:rPr>
  </w:style>
  <w:style w:type="table" w:styleId="a8">
    <w:name w:val="Table Grid"/>
    <w:basedOn w:val="a1"/>
    <w:uiPriority w:val="99"/>
    <w:rsid w:val="00464B03"/>
    <w:pPr>
      <w:spacing w:before="120"/>
      <w:ind w:firstLine="720"/>
    </w:pPr>
    <w:rPr>
      <w:rFonts w:ascii="Times New Roman" w:eastAsia="Batang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semiHidden/>
    <w:unhideWhenUsed/>
    <w:qFormat/>
    <w:locked/>
    <w:rsid w:val="00133118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11A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32544-9A80-470D-AA8A-79A82B8BE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пользовательскому интерфейсу и изменению существующего функционала в BARS GL</vt:lpstr>
    </vt:vector>
  </TitlesOfParts>
  <Company/>
  <LinksUpToDate>false</LinksUpToDate>
  <CharactersWithSpaces>4173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пользовательскому интерфейсу и изменению существующего функционала в BARS GL</dc:title>
  <dc:subject/>
  <dc:creator>Фигаровская Наталья Викторовна</dc:creator>
  <cp:keywords/>
  <dc:description/>
  <cp:lastModifiedBy>Morozov</cp:lastModifiedBy>
  <cp:revision>4</cp:revision>
  <dcterms:created xsi:type="dcterms:W3CDTF">2015-10-14T11:40:00Z</dcterms:created>
  <dcterms:modified xsi:type="dcterms:W3CDTF">2015-10-14T12:02:00Z</dcterms:modified>
</cp:coreProperties>
</file>