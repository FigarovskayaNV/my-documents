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FD468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64446143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2E542C1F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6E2D6080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</w:rPr>
      </w:pPr>
    </w:p>
    <w:p w14:paraId="5DDBF407" w14:textId="77777777" w:rsidR="00EC3B85" w:rsidRDefault="00EC3B85">
      <w:pPr>
        <w:tabs>
          <w:tab w:val="left" w:pos="1399"/>
        </w:tabs>
        <w:rPr>
          <w:rFonts w:ascii="Arial" w:hAnsi="Arial" w:cs="Arial"/>
          <w:sz w:val="20"/>
          <w:szCs w:val="20"/>
          <w:lang w:val="en-GB"/>
        </w:rPr>
      </w:pPr>
    </w:p>
    <w:p w14:paraId="5A2D8F2D" w14:textId="77777777" w:rsidR="00EC3B85" w:rsidRPr="009D02AF" w:rsidRDefault="00EC3B85">
      <w:pPr>
        <w:rPr>
          <w:rFonts w:ascii="Times New Roman" w:hAnsi="Times New Roman" w:cs="Times New Roman"/>
          <w:lang w:val="en-US"/>
        </w:rPr>
      </w:pPr>
    </w:p>
    <w:p w14:paraId="20DA9B00" w14:textId="77777777" w:rsidR="00EC3B85" w:rsidRPr="009D02AF" w:rsidRDefault="00EC3B85">
      <w:pPr>
        <w:rPr>
          <w:rFonts w:ascii="Times New Roman" w:hAnsi="Times New Roman" w:cs="Times New Roman"/>
          <w:lang w:val="en-US"/>
        </w:rPr>
      </w:pPr>
    </w:p>
    <w:p w14:paraId="7D7906D1" w14:textId="77777777" w:rsidR="00EC3B85" w:rsidRDefault="00EC3B85">
      <w:pPr>
        <w:rPr>
          <w:rFonts w:ascii="Arial" w:hAnsi="Arial" w:cs="Arial"/>
          <w:lang w:val="et-EE"/>
        </w:rPr>
      </w:pPr>
    </w:p>
    <w:p w14:paraId="27078C7E" w14:textId="77777777" w:rsidR="00EC3B85" w:rsidRDefault="00EC3B85">
      <w:pPr>
        <w:rPr>
          <w:rFonts w:ascii="Times New Roman" w:hAnsi="Times New Roman" w:cs="Times New Roman"/>
          <w:b/>
          <w:bCs/>
          <w:color w:val="00338D"/>
          <w:sz w:val="48"/>
          <w:szCs w:val="48"/>
          <w:lang w:val="en-US"/>
        </w:rPr>
      </w:pPr>
    </w:p>
    <w:p w14:paraId="27BC70DE" w14:textId="77777777" w:rsidR="006920DE" w:rsidRPr="006920DE" w:rsidRDefault="00387593" w:rsidP="006920DE">
      <w:pPr>
        <w:pStyle w:val="Contents"/>
        <w:jc w:val="right"/>
        <w:rPr>
          <w:rFonts w:ascii="Calibri" w:hAnsi="Calibri" w:cs="Calibri"/>
          <w:b/>
          <w:bCs/>
          <w:color w:val="990000"/>
          <w:kern w:val="2"/>
          <w:sz w:val="40"/>
          <w:szCs w:val="40"/>
          <w:lang w:val="ru-RU"/>
        </w:rPr>
      </w:pPr>
      <w:r w:rsidRPr="006920DE">
        <w:rPr>
          <w:rFonts w:ascii="Calibri" w:hAnsi="Calibri" w:cs="Calibri"/>
          <w:b/>
          <w:bCs/>
          <w:color w:val="990000"/>
          <w:kern w:val="2"/>
          <w:sz w:val="40"/>
          <w:szCs w:val="40"/>
          <w:lang w:val="ru-RU"/>
        </w:rPr>
        <w:t xml:space="preserve">Функциональная </w:t>
      </w:r>
      <w:r w:rsidR="00A55D81" w:rsidRPr="006920DE">
        <w:rPr>
          <w:rFonts w:ascii="Calibri" w:hAnsi="Calibri" w:cs="Calibri"/>
          <w:b/>
          <w:bCs/>
          <w:color w:val="990000"/>
          <w:kern w:val="2"/>
          <w:sz w:val="40"/>
          <w:szCs w:val="40"/>
          <w:lang w:val="ru-RU"/>
        </w:rPr>
        <w:t xml:space="preserve">Спецификация </w:t>
      </w:r>
    </w:p>
    <w:p w14:paraId="67A58E52" w14:textId="5B03AEA3" w:rsidR="00EC3B85" w:rsidRPr="006920DE" w:rsidRDefault="00BA2507" w:rsidP="006920DE">
      <w:pPr>
        <w:pStyle w:val="Contents"/>
        <w:rPr>
          <w:rFonts w:ascii="Calibri" w:hAnsi="Calibri" w:cs="Calibri"/>
          <w:color w:val="990000"/>
          <w:kern w:val="2"/>
          <w:sz w:val="44"/>
          <w:szCs w:val="44"/>
          <w:lang w:val="ru-RU"/>
        </w:rPr>
      </w:pPr>
      <w:r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>Разработка функциональности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BARS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GL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для учета по техническим счетам, открытым в разрезе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Accounting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  <w:lang w:val="ru-RU"/>
        </w:rPr>
        <w:t xml:space="preserve"> </w:t>
      </w:r>
      <w:r w:rsidR="006920DE" w:rsidRPr="006920DE">
        <w:rPr>
          <w:rFonts w:ascii="Calibri" w:hAnsi="Calibri" w:cs="Calibri"/>
          <w:b/>
          <w:bCs/>
          <w:color w:val="990000"/>
          <w:kern w:val="2"/>
          <w:sz w:val="44"/>
          <w:szCs w:val="44"/>
        </w:rPr>
        <w:t>Type</w:t>
      </w:r>
    </w:p>
    <w:p w14:paraId="3CCF35B4" w14:textId="77777777" w:rsidR="00EC3B85" w:rsidRPr="009551DC" w:rsidRDefault="00EC3B85">
      <w:pPr>
        <w:pStyle w:val="DocumentTitle"/>
        <w:spacing w:before="0"/>
        <w:ind w:left="0"/>
        <w:jc w:val="both"/>
        <w:rPr>
          <w:rFonts w:ascii="Calibri" w:hAnsi="Calibri" w:cs="Calibri"/>
          <w:color w:val="990000"/>
          <w:kern w:val="2"/>
          <w:sz w:val="24"/>
          <w:szCs w:val="24"/>
          <w:lang w:val="ru-RU"/>
        </w:rPr>
      </w:pPr>
    </w:p>
    <w:p w14:paraId="744C0085" w14:textId="77777777" w:rsidR="00EC3B85" w:rsidRPr="009551DC" w:rsidRDefault="00EC3B85">
      <w:pPr>
        <w:pStyle w:val="TableMedium"/>
        <w:spacing w:line="312" w:lineRule="auto"/>
        <w:ind w:left="4320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22BCEF1F" w14:textId="77777777" w:rsidR="00EC3B85" w:rsidRPr="009551DC" w:rsidRDefault="00EC3B85">
      <w:pPr>
        <w:pStyle w:val="TableMedium"/>
        <w:spacing w:line="312" w:lineRule="auto"/>
        <w:rPr>
          <w:rFonts w:ascii="Calibri" w:hAnsi="Calibri" w:cs="Calibri"/>
          <w:b/>
          <w:bCs/>
          <w:color w:val="990000"/>
          <w:kern w:val="2"/>
          <w:sz w:val="20"/>
          <w:szCs w:val="20"/>
          <w:lang w:val="ru-RU"/>
        </w:rPr>
      </w:pPr>
    </w:p>
    <w:p w14:paraId="43FD976F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72A760C0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1A37A761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641CF101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4556991E" w14:textId="77777777" w:rsidR="00095FD9" w:rsidRPr="009551DC" w:rsidRDefault="00095FD9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</w:p>
    <w:p w14:paraId="263CE100" w14:textId="71B0BFBB" w:rsidR="00EC3B85" w:rsidRPr="005703D8" w:rsidRDefault="00095CFC" w:rsidP="00095FD9">
      <w:pPr>
        <w:pStyle w:val="DocumentTitle"/>
        <w:ind w:left="0"/>
        <w:jc w:val="center"/>
        <w:rPr>
          <w:rFonts w:ascii="Calibri" w:hAnsi="Calibri" w:cs="Calibri"/>
          <w:color w:val="990000"/>
          <w:kern w:val="2"/>
          <w:sz w:val="20"/>
          <w:szCs w:val="20"/>
          <w:lang w:val="ru-RU"/>
        </w:rPr>
      </w:pPr>
      <w:r>
        <w:rPr>
          <w:rFonts w:ascii="Calibri" w:hAnsi="Calibri" w:cs="Calibri"/>
          <w:color w:val="990000"/>
          <w:kern w:val="2"/>
          <w:sz w:val="20"/>
          <w:szCs w:val="20"/>
          <w:lang w:val="en-US"/>
        </w:rPr>
        <w:t>March</w:t>
      </w:r>
      <w:r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 xml:space="preserve"> </w:t>
      </w:r>
      <w:r w:rsidR="00EC3B85"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201</w:t>
      </w:r>
      <w:r w:rsidR="00BA2507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7</w:t>
      </w:r>
      <w:r w:rsidR="00EC3B85"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 xml:space="preserve">, </w:t>
      </w:r>
      <w:r w:rsidR="00EC3B85">
        <w:rPr>
          <w:rFonts w:ascii="Calibri" w:hAnsi="Calibri" w:cs="Calibri"/>
          <w:color w:val="990000"/>
          <w:kern w:val="2"/>
          <w:sz w:val="20"/>
          <w:szCs w:val="20"/>
        </w:rPr>
        <w:t>v</w:t>
      </w:r>
      <w:r w:rsidR="00EC3B85" w:rsidRPr="009551DC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1.</w:t>
      </w:r>
      <w:r w:rsidR="00911A21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0</w:t>
      </w:r>
      <w:r w:rsidR="00BA2507">
        <w:rPr>
          <w:rFonts w:ascii="Calibri" w:hAnsi="Calibri" w:cs="Calibri"/>
          <w:color w:val="990000"/>
          <w:kern w:val="2"/>
          <w:sz w:val="20"/>
          <w:szCs w:val="20"/>
          <w:lang w:val="ru-RU"/>
        </w:rPr>
        <w:t>0</w:t>
      </w:r>
    </w:p>
    <w:p w14:paraId="1625B84C" w14:textId="30BB892F" w:rsidR="00905638" w:rsidRPr="006920DE" w:rsidRDefault="00905638" w:rsidP="00166928">
      <w:pPr>
        <w:pStyle w:val="a3"/>
        <w:rPr>
          <w:rFonts w:ascii="Times New Roman" w:hAnsi="Times New Roman" w:cs="Times New Roman"/>
          <w:u w:val="single"/>
        </w:rPr>
      </w:pPr>
      <w:r w:rsidRPr="009551DC">
        <w:rPr>
          <w:rFonts w:ascii="Times New Roman" w:hAnsi="Times New Roman" w:cs="Times New Roman"/>
          <w:u w:val="single"/>
        </w:rPr>
        <w:br w:type="page"/>
      </w:r>
      <w:r w:rsidR="00166928" w:rsidRPr="00F53850">
        <w:lastRenderedPageBreak/>
        <w:t xml:space="preserve"> </w:t>
      </w:r>
    </w:p>
    <w:p w14:paraId="401C04AA" w14:textId="77777777" w:rsidR="00E35BA5" w:rsidRPr="006920DE" w:rsidRDefault="00E35BA5">
      <w:pPr>
        <w:rPr>
          <w:rFonts w:ascii="Times New Roman" w:hAnsi="Times New Roman" w:cs="Times New Roman"/>
          <w:u w:val="single"/>
        </w:rPr>
      </w:pPr>
    </w:p>
    <w:p w14:paraId="0DEBCB6C" w14:textId="77777777" w:rsidR="00EC3B85" w:rsidRPr="005509E5" w:rsidRDefault="00EC3B85">
      <w:pPr>
        <w:pStyle w:val="7F164CA3BF9C4373845ECB452A5D9922"/>
        <w:rPr>
          <w:rFonts w:ascii="Times New Roman" w:hAnsi="Times New Roman" w:cs="Times New Roman"/>
          <w:sz w:val="32"/>
          <w:szCs w:val="32"/>
          <w:u w:val="single"/>
        </w:rPr>
      </w:pPr>
      <w:r w:rsidRPr="005509E5">
        <w:rPr>
          <w:rFonts w:ascii="Times New Roman" w:hAnsi="Times New Roman" w:cs="Times New Roman"/>
          <w:sz w:val="32"/>
          <w:szCs w:val="32"/>
          <w:u w:val="single"/>
        </w:rPr>
        <w:t>Содержание</w:t>
      </w:r>
      <w:r w:rsidR="005509E5">
        <w:rPr>
          <w:rFonts w:ascii="Times New Roman" w:hAnsi="Times New Roman" w:cs="Times New Roman"/>
          <w:sz w:val="32"/>
          <w:szCs w:val="32"/>
          <w:u w:val="single"/>
        </w:rPr>
        <w:t xml:space="preserve"> документа</w:t>
      </w:r>
    </w:p>
    <w:sdt>
      <w:sdtPr>
        <w:rPr>
          <w:b/>
          <w:bCs/>
        </w:rPr>
        <w:id w:val="-18210252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BE7E4D6" w14:textId="25B7D2D5" w:rsidR="00106AEF" w:rsidRDefault="00106AEF" w:rsidP="0037019D"/>
        <w:p w14:paraId="20897820" w14:textId="77777777" w:rsidR="00F91DEF" w:rsidRDefault="00106AEF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81691" w:history="1">
            <w:r w:rsidR="00F91DEF" w:rsidRPr="004A1129">
              <w:rPr>
                <w:rStyle w:val="af"/>
                <w:noProof/>
              </w:rPr>
              <w:t>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Введение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_Toc477281691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5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54D21BAC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2" w:history="1">
            <w:r w:rsidR="00F91DEF" w:rsidRPr="004A1129">
              <w:rPr>
                <w:rStyle w:val="af"/>
                <w:noProof/>
              </w:rPr>
              <w:t>1.1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Назначение документа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_Toc477281692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5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1B7C6A3B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3" w:history="1">
            <w:r w:rsidR="00F91DEF" w:rsidRPr="004A1129">
              <w:rPr>
                <w:rStyle w:val="af"/>
                <w:noProof/>
              </w:rPr>
              <w:t>1.2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Ссылки на используемые документы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_Toc477281693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5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0F041D9F" w14:textId="77777777" w:rsidR="00F91DEF" w:rsidRDefault="00A232B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4" w:history="1">
            <w:r w:rsidR="00F91DEF" w:rsidRPr="004A1129">
              <w:rPr>
                <w:rStyle w:val="af"/>
                <w:noProof/>
              </w:rPr>
              <w:t>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Описание требований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_Toc477281694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6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2BF11B7A" w14:textId="77777777" w:rsidR="00F91DEF" w:rsidRDefault="00A232B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5" w:history="1">
            <w:r w:rsidR="00F91DEF" w:rsidRPr="004A1129">
              <w:rPr>
                <w:rStyle w:val="af"/>
                <w:noProof/>
              </w:rPr>
              <w:t>3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Описание концепции реализации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_Toc477281695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9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5BB7F26F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6" w:history="1">
            <w:r w:rsidR="00F91DEF" w:rsidRPr="004A1129">
              <w:rPr>
                <w:rStyle w:val="af"/>
                <w:noProof/>
              </w:rPr>
              <w:t>3.1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Краткое описание концепции реализации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_Toc477281696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9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ADC615E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7" w:history="1">
            <w:r w:rsidR="00F91DEF" w:rsidRPr="004A1129">
              <w:rPr>
                <w:rStyle w:val="af"/>
                <w:noProof/>
              </w:rPr>
              <w:t>3.2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Загрузка сообщений </w:t>
            </w:r>
            <w:r w:rsidR="00F91DEF" w:rsidRPr="004A1129">
              <w:rPr>
                <w:rStyle w:val="af"/>
                <w:noProof/>
                <w:lang w:val="en-US"/>
              </w:rPr>
              <w:t>AE</w:t>
            </w:r>
            <w:r w:rsidR="00F91DEF" w:rsidRPr="004A1129">
              <w:rPr>
                <w:rStyle w:val="af"/>
                <w:noProof/>
              </w:rPr>
              <w:t xml:space="preserve">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_Toc477281697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3903335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8" w:history="1">
            <w:r w:rsidR="00F91DEF" w:rsidRPr="004A1129">
              <w:rPr>
                <w:rStyle w:val="af"/>
                <w:noProof/>
              </w:rPr>
              <w:t>3.2.1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Требования к сообщениям </w:t>
            </w:r>
            <w:r w:rsidR="00F91DEF" w:rsidRPr="004A1129">
              <w:rPr>
                <w:rStyle w:val="af"/>
                <w:noProof/>
                <w:lang w:val="en-US"/>
              </w:rPr>
              <w:t>AE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_Toc477281698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E094CD9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699" w:history="1">
            <w:r w:rsidR="00F91DEF" w:rsidRPr="004A1129">
              <w:rPr>
                <w:rStyle w:val="af"/>
                <w:noProof/>
              </w:rPr>
              <w:t>3.2.2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Настройка </w:t>
            </w:r>
            <w:r w:rsidR="00F91DEF" w:rsidRPr="004A1129">
              <w:rPr>
                <w:rStyle w:val="af"/>
                <w:noProof/>
                <w:lang w:val="en-US"/>
              </w:rPr>
              <w:t>Accounting</w:t>
            </w:r>
            <w:r w:rsidR="00F91DEF" w:rsidRPr="004A1129">
              <w:rPr>
                <w:rStyle w:val="af"/>
                <w:noProof/>
              </w:rPr>
              <w:t xml:space="preserve"> </w:t>
            </w:r>
            <w:r w:rsidR="00F91DEF" w:rsidRPr="004A1129">
              <w:rPr>
                <w:rStyle w:val="af"/>
                <w:noProof/>
                <w:lang w:val="en-US"/>
              </w:rPr>
              <w:t>Type</w:t>
            </w:r>
            <w:r w:rsidR="00F91DEF" w:rsidRPr="004A1129">
              <w:rPr>
                <w:rStyle w:val="af"/>
                <w:noProof/>
              </w:rPr>
              <w:t xml:space="preserve"> и балансовых счетов 2 порядка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_Toc477281699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05D5FD73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0" w:history="1">
            <w:r w:rsidR="00F91DEF" w:rsidRPr="004A1129">
              <w:rPr>
                <w:rStyle w:val="af"/>
                <w:noProof/>
              </w:rPr>
              <w:t>3.2.3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Определение счета по ключу счета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_Toc477281700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11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7D68C55E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1" w:history="1">
            <w:r w:rsidR="00F91DEF" w:rsidRPr="004A1129">
              <w:rPr>
                <w:rStyle w:val="af"/>
                <w:noProof/>
              </w:rPr>
              <w:t>3.2.4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Формирование проводок по сообщениям </w:t>
            </w:r>
            <w:r w:rsidR="00F91DEF" w:rsidRPr="004A1129">
              <w:rPr>
                <w:rStyle w:val="af"/>
                <w:noProof/>
                <w:lang w:val="en-US"/>
              </w:rPr>
              <w:t>AE</w:t>
            </w:r>
            <w:r w:rsidR="00F91DEF" w:rsidRPr="004A1129">
              <w:rPr>
                <w:rStyle w:val="af"/>
                <w:noProof/>
              </w:rPr>
              <w:t xml:space="preserve">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_Toc477281701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12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768A7E0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2" w:history="1">
            <w:r w:rsidR="00F91DEF" w:rsidRPr="004A1129">
              <w:rPr>
                <w:rStyle w:val="af"/>
                <w:noProof/>
              </w:rPr>
              <w:t>3.3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Остатки и обороты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_Toc477281702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13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44FD189D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3" w:history="1">
            <w:r w:rsidR="00F91DEF" w:rsidRPr="004A1129">
              <w:rPr>
                <w:rStyle w:val="af"/>
                <w:noProof/>
                <w:lang w:val="en-US"/>
              </w:rPr>
              <w:t>3.4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Выгрузка в </w:t>
            </w:r>
            <w:r w:rsidR="00F91DEF" w:rsidRPr="004A1129">
              <w:rPr>
                <w:rStyle w:val="af"/>
                <w:noProof/>
                <w:lang w:val="en-US"/>
              </w:rPr>
              <w:t>BARS REP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_Toc477281703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13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CA60984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4" w:history="1">
            <w:r w:rsidR="00F91DEF" w:rsidRPr="004A1129">
              <w:rPr>
                <w:rStyle w:val="af"/>
                <w:noProof/>
              </w:rPr>
              <w:t>3.5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Ручные операции</w:t>
            </w:r>
            <w:r w:rsidR="00F91DEF" w:rsidRPr="004A1129">
              <w:rPr>
                <w:rStyle w:val="af"/>
                <w:noProof/>
                <w:lang w:val="en-US"/>
              </w:rPr>
              <w:t xml:space="preserve"> </w:t>
            </w:r>
            <w:r w:rsidR="00F91DEF" w:rsidRPr="004A1129">
              <w:rPr>
                <w:rStyle w:val="af"/>
                <w:noProof/>
              </w:rPr>
              <w:t>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_Toc477281704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13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48C7D58F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5" w:history="1">
            <w:r w:rsidR="00F91DEF" w:rsidRPr="004A1129">
              <w:rPr>
                <w:rStyle w:val="af"/>
                <w:noProof/>
              </w:rPr>
              <w:t>3.5.1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Изменение существующих экранных форм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_Toc477281705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13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558A92A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6" w:history="1">
            <w:r w:rsidR="00F91DEF" w:rsidRPr="004A1129">
              <w:rPr>
                <w:rStyle w:val="af"/>
                <w:noProof/>
              </w:rPr>
              <w:t>3.5.2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Разработка экранных форм для операций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_Toc477281706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14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255E7E69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7" w:history="1">
            <w:r w:rsidR="00F91DEF" w:rsidRPr="004A1129">
              <w:rPr>
                <w:rStyle w:val="af"/>
                <w:noProof/>
              </w:rPr>
              <w:t>3.6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Закрытие остатков на технических счетах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_Toc477281707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14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52446EE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8" w:history="1">
            <w:r w:rsidR="00F91DEF" w:rsidRPr="004A1129">
              <w:rPr>
                <w:rStyle w:val="af"/>
                <w:noProof/>
                <w:lang w:val="en-US"/>
              </w:rPr>
              <w:t>3.7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Выгрузка в </w:t>
            </w:r>
            <w:r w:rsidR="00F91DEF" w:rsidRPr="004A1129">
              <w:rPr>
                <w:rStyle w:val="af"/>
                <w:noProof/>
                <w:lang w:val="en-US"/>
              </w:rPr>
              <w:t>DWH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_Toc477281708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15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4BC1E88F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09" w:history="1">
            <w:r w:rsidR="00F91DEF" w:rsidRPr="004A1129">
              <w:rPr>
                <w:rStyle w:val="af"/>
                <w:noProof/>
              </w:rPr>
              <w:t>3.8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Исключение технических счетов из отчетов </w:t>
            </w:r>
            <w:r w:rsidR="00F91DEF" w:rsidRPr="004A1129">
              <w:rPr>
                <w:rStyle w:val="af"/>
                <w:noProof/>
                <w:lang w:val="en-US"/>
              </w:rPr>
              <w:t>BARS</w:t>
            </w:r>
            <w:r w:rsidR="00F91DEF" w:rsidRPr="004A1129">
              <w:rPr>
                <w:rStyle w:val="af"/>
                <w:noProof/>
              </w:rPr>
              <w:t xml:space="preserve"> </w:t>
            </w:r>
            <w:r w:rsidR="00F91DEF" w:rsidRPr="004A1129">
              <w:rPr>
                <w:rStyle w:val="af"/>
                <w:noProof/>
                <w:lang w:val="en-US"/>
              </w:rPr>
              <w:t>GL</w:t>
            </w:r>
            <w:r w:rsidR="00F91DEF" w:rsidRPr="004A1129">
              <w:rPr>
                <w:rStyle w:val="af"/>
                <w:noProof/>
              </w:rPr>
              <w:t xml:space="preserve"> и </w:t>
            </w:r>
            <w:r w:rsidR="00F91DEF" w:rsidRPr="004A1129">
              <w:rPr>
                <w:rStyle w:val="af"/>
                <w:noProof/>
                <w:lang w:val="en-US"/>
              </w:rPr>
              <w:t>BARS</w:t>
            </w:r>
            <w:r w:rsidR="00F91DEF" w:rsidRPr="004A1129">
              <w:rPr>
                <w:rStyle w:val="af"/>
                <w:noProof/>
              </w:rPr>
              <w:t xml:space="preserve"> </w:t>
            </w:r>
            <w:r w:rsidR="00F91DEF" w:rsidRPr="004A1129">
              <w:rPr>
                <w:rStyle w:val="af"/>
                <w:noProof/>
                <w:lang w:val="en-US"/>
              </w:rPr>
              <w:t>REP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_Toc477281709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16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69039674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0" w:history="1">
            <w:r w:rsidR="00F91DEF" w:rsidRPr="004A1129">
              <w:rPr>
                <w:rStyle w:val="af"/>
                <w:noProof/>
              </w:rPr>
              <w:t>3.9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Формирование отчетов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_Toc477281710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16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49AFDE8B" w14:textId="77777777" w:rsidR="00F91DEF" w:rsidRDefault="00A232B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1" w:history="1">
            <w:r w:rsidR="00F91DEF" w:rsidRPr="004A1129">
              <w:rPr>
                <w:rStyle w:val="af"/>
                <w:noProof/>
              </w:rPr>
              <w:t>4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Функциональные требования по доработке </w:t>
            </w:r>
            <w:r w:rsidR="00F91DEF" w:rsidRPr="004A1129">
              <w:rPr>
                <w:rStyle w:val="af"/>
                <w:noProof/>
                <w:lang w:val="en-US"/>
              </w:rPr>
              <w:t>BARS</w:t>
            </w:r>
            <w:r w:rsidR="00F91DEF" w:rsidRPr="004A1129">
              <w:rPr>
                <w:rStyle w:val="af"/>
                <w:noProof/>
              </w:rPr>
              <w:t xml:space="preserve"> </w:t>
            </w:r>
            <w:r w:rsidR="00F91DEF" w:rsidRPr="004A1129">
              <w:rPr>
                <w:rStyle w:val="af"/>
                <w:noProof/>
                <w:lang w:val="en-US"/>
              </w:rPr>
              <w:t>GL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_Toc477281711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17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7AF964BE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2" w:history="1">
            <w:r w:rsidR="00F91DEF" w:rsidRPr="004A1129">
              <w:rPr>
                <w:rStyle w:val="af"/>
                <w:noProof/>
              </w:rPr>
              <w:t>4.1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Изменение структуры данных – таблица </w:t>
            </w:r>
            <w:r w:rsidR="00F91DEF" w:rsidRPr="004A1129">
              <w:rPr>
                <w:rStyle w:val="af"/>
                <w:noProof/>
                <w:lang w:val="en-US"/>
              </w:rPr>
              <w:t>GL</w:t>
            </w:r>
            <w:r w:rsidR="00F91DEF" w:rsidRPr="004A1129">
              <w:rPr>
                <w:rStyle w:val="af"/>
                <w:noProof/>
              </w:rPr>
              <w:t>_</w:t>
            </w:r>
            <w:r w:rsidR="00F91DEF" w:rsidRPr="004A1129">
              <w:rPr>
                <w:rStyle w:val="af"/>
                <w:noProof/>
                <w:lang w:val="en-US"/>
              </w:rPr>
              <w:t>ACTNAME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_Toc477281712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17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4C9ABC97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3" w:history="1">
            <w:r w:rsidR="00F91DEF" w:rsidRPr="004A1129">
              <w:rPr>
                <w:rStyle w:val="af"/>
                <w:noProof/>
              </w:rPr>
              <w:t>4.2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Настройка </w:t>
            </w:r>
            <w:r w:rsidR="00F91DEF" w:rsidRPr="004A1129">
              <w:rPr>
                <w:rStyle w:val="af"/>
                <w:noProof/>
                <w:lang w:val="en-US"/>
              </w:rPr>
              <w:t>Accounting</w:t>
            </w:r>
            <w:r w:rsidR="00F91DEF" w:rsidRPr="004A1129">
              <w:rPr>
                <w:rStyle w:val="af"/>
                <w:noProof/>
              </w:rPr>
              <w:t xml:space="preserve"> </w:t>
            </w:r>
            <w:r w:rsidR="00F91DEF" w:rsidRPr="004A1129">
              <w:rPr>
                <w:rStyle w:val="af"/>
                <w:noProof/>
                <w:lang w:val="en-US"/>
              </w:rPr>
              <w:t>Type</w:t>
            </w:r>
            <w:r w:rsidR="00F91DEF" w:rsidRPr="004A1129">
              <w:rPr>
                <w:rStyle w:val="af"/>
                <w:noProof/>
              </w:rPr>
              <w:t xml:space="preserve"> для технических счетов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_Toc477281713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17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6741D886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4" w:history="1">
            <w:r w:rsidR="00F91DEF" w:rsidRPr="004A1129">
              <w:rPr>
                <w:rStyle w:val="af"/>
                <w:noProof/>
              </w:rPr>
              <w:t>4.3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Загрузка сообщений </w:t>
            </w:r>
            <w:r w:rsidR="00F91DEF" w:rsidRPr="004A1129">
              <w:rPr>
                <w:rStyle w:val="af"/>
                <w:noProof/>
                <w:lang w:val="en-US"/>
              </w:rPr>
              <w:t>AE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_Toc477281714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18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641C8D8E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5" w:history="1">
            <w:r w:rsidR="00F91DEF" w:rsidRPr="004A1129">
              <w:rPr>
                <w:rStyle w:val="af"/>
                <w:noProof/>
              </w:rPr>
              <w:t>4.3.1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Принципы формирования сообщений </w:t>
            </w:r>
            <w:r w:rsidR="00F91DEF" w:rsidRPr="004A1129">
              <w:rPr>
                <w:rStyle w:val="af"/>
                <w:noProof/>
                <w:lang w:val="en-US"/>
              </w:rPr>
              <w:t>AE</w:t>
            </w:r>
            <w:r w:rsidR="00F91DEF" w:rsidRPr="004A1129">
              <w:rPr>
                <w:rStyle w:val="af"/>
                <w:noProof/>
              </w:rPr>
              <w:t xml:space="preserve"> по загрузке проводок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_Toc477281715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18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66F6A9C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6" w:history="1">
            <w:r w:rsidR="00F91DEF" w:rsidRPr="004A1129">
              <w:rPr>
                <w:rStyle w:val="af"/>
                <w:noProof/>
              </w:rPr>
              <w:t>4.3.2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Принципы обработки сообщений о проводках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_Toc477281716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19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6B59BD55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7" w:history="1">
            <w:r w:rsidR="00F91DEF" w:rsidRPr="004A1129">
              <w:rPr>
                <w:rStyle w:val="af"/>
                <w:noProof/>
              </w:rPr>
              <w:t>4.3.3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Проверка сообщений </w:t>
            </w:r>
            <w:r w:rsidR="00F91DEF" w:rsidRPr="004A1129">
              <w:rPr>
                <w:rStyle w:val="af"/>
                <w:noProof/>
                <w:lang w:val="en-US"/>
              </w:rPr>
              <w:t>AE</w:t>
            </w:r>
            <w:r w:rsidR="00F91DEF" w:rsidRPr="004A1129">
              <w:rPr>
                <w:rStyle w:val="af"/>
                <w:noProof/>
              </w:rPr>
              <w:t xml:space="preserve">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_Toc477281717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19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6CC15DD6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8" w:history="1">
            <w:r w:rsidR="00F91DEF" w:rsidRPr="004A1129">
              <w:rPr>
                <w:rStyle w:val="af"/>
                <w:noProof/>
              </w:rPr>
              <w:t>4.3.4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Определение счетов Дб и Кр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_Toc477281718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20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5139D39A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19" w:history="1">
            <w:r w:rsidR="00F91DEF" w:rsidRPr="004A1129">
              <w:rPr>
                <w:rStyle w:val="af"/>
                <w:noProof/>
              </w:rPr>
              <w:t>4.3.5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Регистрация проводок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_Toc477281719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25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2779456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0" w:history="1">
            <w:r w:rsidR="00F91DEF" w:rsidRPr="004A1129">
              <w:rPr>
                <w:rStyle w:val="af"/>
                <w:noProof/>
              </w:rPr>
              <w:t>4.4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Остатки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_Toc477281720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29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0827578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1" w:history="1">
            <w:r w:rsidR="00F91DEF" w:rsidRPr="004A1129">
              <w:rPr>
                <w:rStyle w:val="af"/>
                <w:noProof/>
              </w:rPr>
              <w:t>4.4.1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Таблица остатков и оборотов– </w:t>
            </w:r>
            <w:r w:rsidR="00F91DEF" w:rsidRPr="004A1129">
              <w:rPr>
                <w:rStyle w:val="af"/>
                <w:noProof/>
                <w:lang w:val="en-US"/>
              </w:rPr>
              <w:t>GL</w:t>
            </w:r>
            <w:r w:rsidR="00F91DEF" w:rsidRPr="004A1129">
              <w:rPr>
                <w:rStyle w:val="af"/>
                <w:noProof/>
              </w:rPr>
              <w:t>_</w:t>
            </w:r>
            <w:r w:rsidR="00F91DEF" w:rsidRPr="004A1129">
              <w:rPr>
                <w:rStyle w:val="af"/>
                <w:noProof/>
                <w:lang w:val="en-US"/>
              </w:rPr>
              <w:t>BTTH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_Toc477281721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29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17E14859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2" w:history="1">
            <w:r w:rsidR="00F91DEF" w:rsidRPr="004A1129">
              <w:rPr>
                <w:rStyle w:val="af"/>
                <w:noProof/>
              </w:rPr>
              <w:t>4.4.2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Заполнение таблицы остатков и оборотов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_Toc477281722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29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8A14A4F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3" w:history="1">
            <w:r w:rsidR="00F91DEF" w:rsidRPr="004A1129">
              <w:rPr>
                <w:rStyle w:val="af"/>
                <w:noProof/>
                <w:lang w:val="en-US"/>
              </w:rPr>
              <w:t>4.5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Выгрузка в </w:t>
            </w:r>
            <w:r w:rsidR="00F91DEF" w:rsidRPr="004A1129">
              <w:rPr>
                <w:rStyle w:val="af"/>
                <w:noProof/>
                <w:lang w:val="en-US"/>
              </w:rPr>
              <w:t>DWH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_Toc477281723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30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1EAC9995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4" w:history="1">
            <w:r w:rsidR="00F91DEF" w:rsidRPr="004A1129">
              <w:rPr>
                <w:rStyle w:val="af"/>
                <w:noProof/>
                <w:lang w:val="en-US"/>
              </w:rPr>
              <w:t>4.5.1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Выгрузка счетов в </w:t>
            </w:r>
            <w:r w:rsidR="00F91DEF" w:rsidRPr="004A1129">
              <w:rPr>
                <w:rStyle w:val="af"/>
                <w:noProof/>
                <w:lang w:val="en-US"/>
              </w:rPr>
              <w:t>DWH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_Toc477281724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30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5E8CBDA5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5" w:history="1">
            <w:r w:rsidR="00F91DEF" w:rsidRPr="004A1129">
              <w:rPr>
                <w:rStyle w:val="af"/>
                <w:noProof/>
              </w:rPr>
              <w:t>4.5.2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Выгрузка проводок в </w:t>
            </w:r>
            <w:r w:rsidR="00F91DEF" w:rsidRPr="004A1129">
              <w:rPr>
                <w:rStyle w:val="af"/>
                <w:noProof/>
                <w:lang w:val="en-US"/>
              </w:rPr>
              <w:t>DWH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_Toc477281725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31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58545EF2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6" w:history="1">
            <w:r w:rsidR="00F91DEF" w:rsidRPr="004A1129">
              <w:rPr>
                <w:rStyle w:val="af"/>
                <w:noProof/>
                <w:lang w:val="en-US"/>
              </w:rPr>
              <w:t>4.5.3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 xml:space="preserve">Выгрузка остатков в </w:t>
            </w:r>
            <w:r w:rsidR="00F91DEF" w:rsidRPr="004A1129">
              <w:rPr>
                <w:rStyle w:val="af"/>
                <w:noProof/>
                <w:lang w:val="en-US"/>
              </w:rPr>
              <w:t>DWH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_Toc477281726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33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7CB5B5B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7" w:history="1">
            <w:r w:rsidR="00F91DEF" w:rsidRPr="004A1129">
              <w:rPr>
                <w:rStyle w:val="af"/>
                <w:noProof/>
              </w:rPr>
              <w:t>4.6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Закрытие остатков на технических счетах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_Toc477281727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34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0F7C8C0D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8" w:history="1">
            <w:r w:rsidR="00F91DEF" w:rsidRPr="004A1129">
              <w:rPr>
                <w:rStyle w:val="af"/>
                <w:noProof/>
              </w:rPr>
              <w:t>4.6.1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Краткое описание алгоритма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_Toc477281728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34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381587F8" w14:textId="77777777" w:rsidR="00F91DEF" w:rsidRDefault="00A232B3">
          <w:pPr>
            <w:pStyle w:val="3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29" w:history="1">
            <w:r w:rsidR="00F91DEF" w:rsidRPr="004A1129">
              <w:rPr>
                <w:rStyle w:val="af"/>
                <w:noProof/>
              </w:rPr>
              <w:t>4.6.2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Детализация алгоритма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_Toc477281729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35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2D0E063E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30" w:history="1">
            <w:r w:rsidR="00F91DEF" w:rsidRPr="004A1129">
              <w:rPr>
                <w:rStyle w:val="af"/>
                <w:noProof/>
              </w:rPr>
              <w:t>4.7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Ручные операции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_Toc477281730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40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0E124780" w14:textId="77777777" w:rsidR="00F91DEF" w:rsidRDefault="00A232B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7281731" w:history="1">
            <w:r w:rsidR="00F91DEF" w:rsidRPr="004A1129">
              <w:rPr>
                <w:rStyle w:val="af"/>
                <w:noProof/>
              </w:rPr>
              <w:t>4.8</w:t>
            </w:r>
            <w:r w:rsidR="00F91D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91DEF" w:rsidRPr="004A1129">
              <w:rPr>
                <w:rStyle w:val="af"/>
                <w:noProof/>
              </w:rPr>
              <w:t>Формирование отчетов по техническим счетам</w:t>
            </w:r>
            <w:r w:rsidR="00F91DEF">
              <w:rPr>
                <w:noProof/>
                <w:webHidden/>
              </w:rPr>
              <w:tab/>
            </w:r>
            <w:r w:rsidR="00F91DEF">
              <w:rPr>
                <w:noProof/>
                <w:webHidden/>
              </w:rPr>
              <w:fldChar w:fldCharType="begin"/>
            </w:r>
            <w:r w:rsidR="00F91DEF">
              <w:rPr>
                <w:noProof/>
                <w:webHidden/>
              </w:rPr>
              <w:instrText xml:space="preserve"> PAGEREF _Toc477281731 \h </w:instrText>
            </w:r>
            <w:r w:rsidR="00F91DEF">
              <w:rPr>
                <w:noProof/>
                <w:webHidden/>
              </w:rPr>
            </w:r>
            <w:r w:rsidR="00F91DEF">
              <w:rPr>
                <w:noProof/>
                <w:webHidden/>
              </w:rPr>
              <w:fldChar w:fldCharType="separate"/>
            </w:r>
            <w:r w:rsidR="00F91DEF">
              <w:rPr>
                <w:noProof/>
                <w:webHidden/>
              </w:rPr>
              <w:t>40</w:t>
            </w:r>
            <w:r w:rsidR="00F91DEF">
              <w:rPr>
                <w:noProof/>
                <w:webHidden/>
              </w:rPr>
              <w:fldChar w:fldCharType="end"/>
            </w:r>
          </w:hyperlink>
        </w:p>
        <w:p w14:paraId="4A42C38D" w14:textId="7D3C95D1" w:rsidR="00106AEF" w:rsidRDefault="00106AEF">
          <w:r>
            <w:rPr>
              <w:b/>
              <w:bCs/>
            </w:rPr>
            <w:fldChar w:fldCharType="end"/>
          </w:r>
        </w:p>
      </w:sdtContent>
    </w:sdt>
    <w:p w14:paraId="42068132" w14:textId="6539B319" w:rsidR="0041294B" w:rsidRPr="0041294B" w:rsidRDefault="0041294B" w:rsidP="0041294B">
      <w:pPr>
        <w:rPr>
          <w:lang w:val="en-US"/>
        </w:rPr>
      </w:pPr>
    </w:p>
    <w:p w14:paraId="5957DEDB" w14:textId="77777777" w:rsidR="0041294B" w:rsidRPr="0041294B" w:rsidRDefault="0041294B" w:rsidP="0041294B">
      <w:pPr>
        <w:rPr>
          <w:lang w:val="en-US"/>
        </w:rPr>
      </w:pPr>
    </w:p>
    <w:p w14:paraId="5E2BC71B" w14:textId="26873E78" w:rsidR="0041294B" w:rsidRDefault="0041294B" w:rsidP="0041294B">
      <w:pPr>
        <w:pStyle w:val="a3"/>
        <w:tabs>
          <w:tab w:val="left" w:pos="2700"/>
        </w:tabs>
        <w:rPr>
          <w:lang w:val="en-US"/>
        </w:rPr>
      </w:pPr>
      <w:r>
        <w:rPr>
          <w:lang w:val="en-US"/>
        </w:rPr>
        <w:tab/>
      </w:r>
    </w:p>
    <w:p w14:paraId="67F2F37E" w14:textId="77777777" w:rsidR="005509E5" w:rsidRPr="00552BC1" w:rsidRDefault="00EC3B85" w:rsidP="005509E5">
      <w:pPr>
        <w:pStyle w:val="a3"/>
        <w:rPr>
          <w:rStyle w:val="afc"/>
        </w:rPr>
      </w:pPr>
      <w:r w:rsidRPr="0041294B">
        <w:rPr>
          <w:lang w:val="en-US"/>
        </w:rPr>
        <w:br w:type="page"/>
      </w:r>
      <w:bookmarkStart w:id="0" w:name="_Toc355694814"/>
      <w:r w:rsidR="005509E5" w:rsidRPr="00552BC1">
        <w:rPr>
          <w:rStyle w:val="afc"/>
        </w:rPr>
        <w:lastRenderedPageBreak/>
        <w:t>История</w:t>
      </w:r>
      <w:r w:rsidR="005509E5">
        <w:rPr>
          <w:rStyle w:val="afc"/>
        </w:rPr>
        <w:t xml:space="preserve"> </w:t>
      </w:r>
      <w:r w:rsidR="005509E5" w:rsidRPr="00552BC1">
        <w:rPr>
          <w:rStyle w:val="afc"/>
        </w:rPr>
        <w:t>изменения</w:t>
      </w:r>
      <w:r w:rsidR="005509E5">
        <w:rPr>
          <w:rStyle w:val="afc"/>
        </w:rPr>
        <w:t xml:space="preserve"> </w:t>
      </w:r>
      <w:r w:rsidR="005509E5" w:rsidRPr="00552BC1">
        <w:rPr>
          <w:rStyle w:val="afc"/>
        </w:rPr>
        <w:t>документа</w:t>
      </w:r>
    </w:p>
    <w:p w14:paraId="71B1BD78" w14:textId="77777777" w:rsidR="005509E5" w:rsidRPr="00B517D0" w:rsidRDefault="005509E5" w:rsidP="00550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2366"/>
        <w:gridCol w:w="2358"/>
        <w:gridCol w:w="2822"/>
      </w:tblGrid>
      <w:tr w:rsidR="005509E5" w:rsidRPr="00672480" w14:paraId="3F459125" w14:textId="77777777" w:rsidTr="000D2669">
        <w:trPr>
          <w:trHeight w:val="909"/>
        </w:trPr>
        <w:tc>
          <w:tcPr>
            <w:tcW w:w="2366" w:type="dxa"/>
            <w:shd w:val="clear" w:color="auto" w:fill="E0E0E0"/>
            <w:vAlign w:val="center"/>
          </w:tcPr>
          <w:p w14:paraId="4ABE99EE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Дата изменения</w:t>
            </w:r>
          </w:p>
        </w:tc>
        <w:tc>
          <w:tcPr>
            <w:tcW w:w="2366" w:type="dxa"/>
            <w:shd w:val="clear" w:color="auto" w:fill="E0E0E0"/>
            <w:vAlign w:val="center"/>
          </w:tcPr>
          <w:p w14:paraId="0D242AB0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Фамилия И.О.</w:t>
            </w:r>
          </w:p>
        </w:tc>
        <w:tc>
          <w:tcPr>
            <w:tcW w:w="2358" w:type="dxa"/>
            <w:shd w:val="clear" w:color="auto" w:fill="E0E0E0"/>
            <w:vAlign w:val="center"/>
          </w:tcPr>
          <w:p w14:paraId="3F8652A4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Версия</w:t>
            </w:r>
          </w:p>
        </w:tc>
        <w:tc>
          <w:tcPr>
            <w:tcW w:w="2822" w:type="dxa"/>
            <w:shd w:val="clear" w:color="auto" w:fill="E0E0E0"/>
            <w:vAlign w:val="center"/>
          </w:tcPr>
          <w:p w14:paraId="1F1D39F8" w14:textId="77777777" w:rsidR="005509E5" w:rsidRPr="00672480" w:rsidRDefault="005509E5" w:rsidP="000D2669">
            <w:pPr>
              <w:rPr>
                <w:b/>
              </w:rPr>
            </w:pPr>
            <w:r w:rsidRPr="00672480">
              <w:rPr>
                <w:b/>
              </w:rPr>
              <w:t>Описание изменений</w:t>
            </w:r>
          </w:p>
        </w:tc>
      </w:tr>
      <w:tr w:rsidR="005509E5" w14:paraId="3699BABB" w14:textId="77777777" w:rsidTr="000D2669">
        <w:tc>
          <w:tcPr>
            <w:tcW w:w="2366" w:type="dxa"/>
          </w:tcPr>
          <w:p w14:paraId="6ADE1F2A" w14:textId="24B851F3" w:rsidR="005509E5" w:rsidRPr="00B36E28" w:rsidRDefault="00BA2507" w:rsidP="000D2669">
            <w:r>
              <w:t>14.03.2017</w:t>
            </w:r>
          </w:p>
        </w:tc>
        <w:tc>
          <w:tcPr>
            <w:tcW w:w="2366" w:type="dxa"/>
          </w:tcPr>
          <w:p w14:paraId="665E8F95" w14:textId="4E2C8D73" w:rsidR="005509E5" w:rsidRPr="007822AE" w:rsidRDefault="00BA2507" w:rsidP="000D2669">
            <w:r>
              <w:t>Морозов С.</w:t>
            </w:r>
          </w:p>
        </w:tc>
        <w:tc>
          <w:tcPr>
            <w:tcW w:w="2358" w:type="dxa"/>
          </w:tcPr>
          <w:p w14:paraId="54B734C0" w14:textId="1E3B5B22" w:rsidR="005509E5" w:rsidRPr="0030175F" w:rsidRDefault="00BA2507" w:rsidP="000D2669">
            <w:r>
              <w:t>1.00</w:t>
            </w:r>
          </w:p>
        </w:tc>
        <w:tc>
          <w:tcPr>
            <w:tcW w:w="2822" w:type="dxa"/>
          </w:tcPr>
          <w:p w14:paraId="136F79A0" w14:textId="6623DF79" w:rsidR="005509E5" w:rsidRPr="0030175F" w:rsidRDefault="00BA2507" w:rsidP="000D2669">
            <w:r>
              <w:t>Первая версия</w:t>
            </w:r>
          </w:p>
        </w:tc>
      </w:tr>
      <w:tr w:rsidR="00095CFC" w:rsidRPr="00CF79A5" w14:paraId="6C4CBD72" w14:textId="77777777" w:rsidTr="000D2669">
        <w:trPr>
          <w:trHeight w:val="201"/>
        </w:trPr>
        <w:tc>
          <w:tcPr>
            <w:tcW w:w="2366" w:type="dxa"/>
          </w:tcPr>
          <w:p w14:paraId="429D55F9" w14:textId="19651613" w:rsidR="00095CFC" w:rsidRPr="00F74E3E" w:rsidRDefault="00095CFC" w:rsidP="00095CFC"/>
        </w:tc>
        <w:tc>
          <w:tcPr>
            <w:tcW w:w="2366" w:type="dxa"/>
          </w:tcPr>
          <w:p w14:paraId="28F81A95" w14:textId="6082EA58" w:rsidR="00095CFC" w:rsidRPr="00702647" w:rsidRDefault="00095CFC" w:rsidP="00095CFC"/>
        </w:tc>
        <w:tc>
          <w:tcPr>
            <w:tcW w:w="2358" w:type="dxa"/>
          </w:tcPr>
          <w:p w14:paraId="512099E6" w14:textId="04EBAE1B" w:rsidR="00095CFC" w:rsidRPr="004D0051" w:rsidRDefault="00095CFC" w:rsidP="00095CFC">
            <w:pPr>
              <w:rPr>
                <w:lang w:val="en-US"/>
              </w:rPr>
            </w:pPr>
          </w:p>
        </w:tc>
        <w:tc>
          <w:tcPr>
            <w:tcW w:w="2822" w:type="dxa"/>
          </w:tcPr>
          <w:p w14:paraId="6ABCE93D" w14:textId="3CD5BF4B" w:rsidR="00095CFC" w:rsidRPr="00F74E3E" w:rsidRDefault="00095CFC" w:rsidP="00095CFC"/>
        </w:tc>
      </w:tr>
      <w:tr w:rsidR="00095CFC" w:rsidRPr="00CF79A5" w14:paraId="761E71DE" w14:textId="77777777" w:rsidTr="000D2669">
        <w:trPr>
          <w:trHeight w:val="201"/>
        </w:trPr>
        <w:tc>
          <w:tcPr>
            <w:tcW w:w="2366" w:type="dxa"/>
          </w:tcPr>
          <w:p w14:paraId="259D92F1" w14:textId="6C521A02" w:rsidR="00095CFC" w:rsidRDefault="00095CFC" w:rsidP="00095CFC"/>
        </w:tc>
        <w:tc>
          <w:tcPr>
            <w:tcW w:w="2366" w:type="dxa"/>
          </w:tcPr>
          <w:p w14:paraId="291AE97D" w14:textId="0BE1B10E" w:rsidR="00095CFC" w:rsidRDefault="00095CFC" w:rsidP="00095CFC"/>
        </w:tc>
        <w:tc>
          <w:tcPr>
            <w:tcW w:w="2358" w:type="dxa"/>
          </w:tcPr>
          <w:p w14:paraId="087C3442" w14:textId="2DC8D009" w:rsidR="00095CFC" w:rsidRDefault="00095CFC" w:rsidP="00095CFC"/>
        </w:tc>
        <w:tc>
          <w:tcPr>
            <w:tcW w:w="2822" w:type="dxa"/>
          </w:tcPr>
          <w:p w14:paraId="1FED8545" w14:textId="27BD8CA1" w:rsidR="00095CFC" w:rsidRDefault="00095CFC" w:rsidP="00095CFC"/>
        </w:tc>
      </w:tr>
      <w:tr w:rsidR="00095CFC" w:rsidRPr="00CF79A5" w14:paraId="1D4A795E" w14:textId="77777777" w:rsidTr="000D2669">
        <w:trPr>
          <w:trHeight w:val="201"/>
        </w:trPr>
        <w:tc>
          <w:tcPr>
            <w:tcW w:w="2366" w:type="dxa"/>
          </w:tcPr>
          <w:p w14:paraId="00626FB0" w14:textId="396929A0" w:rsidR="00095CFC" w:rsidRPr="00B36E28" w:rsidRDefault="00095CFC" w:rsidP="00095CFC"/>
        </w:tc>
        <w:tc>
          <w:tcPr>
            <w:tcW w:w="2366" w:type="dxa"/>
          </w:tcPr>
          <w:p w14:paraId="5B6374A6" w14:textId="7D3A1CA0" w:rsidR="00095CFC" w:rsidRPr="0041294B" w:rsidRDefault="00095CFC" w:rsidP="00095CFC"/>
        </w:tc>
        <w:tc>
          <w:tcPr>
            <w:tcW w:w="2358" w:type="dxa"/>
          </w:tcPr>
          <w:p w14:paraId="117EE99D" w14:textId="77406A47" w:rsidR="00095CFC" w:rsidRDefault="00095CFC" w:rsidP="00095CFC"/>
        </w:tc>
        <w:tc>
          <w:tcPr>
            <w:tcW w:w="2822" w:type="dxa"/>
          </w:tcPr>
          <w:p w14:paraId="4CD4DDB6" w14:textId="24BCBA36" w:rsidR="00095CFC" w:rsidRPr="0041294B" w:rsidRDefault="00095CFC" w:rsidP="00095CFC"/>
        </w:tc>
      </w:tr>
    </w:tbl>
    <w:p w14:paraId="570CBB05" w14:textId="77777777" w:rsidR="005509E5" w:rsidRDefault="005509E5" w:rsidP="005509E5"/>
    <w:p w14:paraId="1E6F8B5B" w14:textId="77777777" w:rsidR="005509E5" w:rsidRDefault="005509E5" w:rsidP="005509E5">
      <w:r>
        <w:br w:type="page"/>
      </w:r>
    </w:p>
    <w:p w14:paraId="283A964D" w14:textId="4F026211" w:rsidR="00CA41F5" w:rsidRDefault="00CA41F5" w:rsidP="00BE59B9">
      <w:pPr>
        <w:pStyle w:val="1"/>
      </w:pPr>
      <w:bookmarkStart w:id="1" w:name="_Toc412045052"/>
      <w:bookmarkStart w:id="2" w:name="_Toc477281691"/>
      <w:bookmarkEnd w:id="0"/>
      <w:r>
        <w:lastRenderedPageBreak/>
        <w:t>Введение</w:t>
      </w:r>
      <w:bookmarkEnd w:id="1"/>
      <w:bookmarkEnd w:id="2"/>
    </w:p>
    <w:p w14:paraId="1F07B73E" w14:textId="060D87EA" w:rsidR="0037019D" w:rsidRPr="0037019D" w:rsidRDefault="0037019D" w:rsidP="0037019D">
      <w:pPr>
        <w:pStyle w:val="2"/>
      </w:pPr>
      <w:bookmarkStart w:id="3" w:name="_Toc477281692"/>
      <w:r>
        <w:t>Назначение документа</w:t>
      </w:r>
      <w:bookmarkEnd w:id="3"/>
    </w:p>
    <w:p w14:paraId="42E78F2C" w14:textId="683A06D8" w:rsidR="0037019D" w:rsidRPr="00F232D8" w:rsidRDefault="00F232D8" w:rsidP="00CA41F5">
      <w:r>
        <w:t xml:space="preserve">Данный документ описывает требования и к </w:t>
      </w:r>
      <w:r>
        <w:rPr>
          <w:lang w:val="en-US"/>
        </w:rPr>
        <w:t>BARS</w:t>
      </w:r>
      <w:r w:rsidRPr="00F232D8">
        <w:t xml:space="preserve"> </w:t>
      </w:r>
      <w:r>
        <w:rPr>
          <w:lang w:val="en-US"/>
        </w:rPr>
        <w:t>GL</w:t>
      </w:r>
      <w:r w:rsidRPr="00F232D8">
        <w:t xml:space="preserve"> </w:t>
      </w:r>
      <w:r>
        <w:t xml:space="preserve">и спецификации по доработке </w:t>
      </w:r>
      <w:r>
        <w:rPr>
          <w:lang w:val="en-US"/>
        </w:rPr>
        <w:t>BARS</w:t>
      </w:r>
      <w:r w:rsidRPr="00F232D8">
        <w:t xml:space="preserve"> </w:t>
      </w:r>
      <w:r>
        <w:rPr>
          <w:lang w:val="en-US"/>
        </w:rPr>
        <w:t>GL</w:t>
      </w:r>
      <w:r w:rsidRPr="00F232D8">
        <w:t xml:space="preserve"> </w:t>
      </w:r>
      <w:r>
        <w:t xml:space="preserve">для ведения бухгалтерского учета по техническим счетам, открытым в разрезе </w:t>
      </w:r>
      <w:r>
        <w:rPr>
          <w:lang w:val="en-US"/>
        </w:rPr>
        <w:t>Accounting</w:t>
      </w:r>
      <w:r w:rsidRPr="00F232D8">
        <w:t xml:space="preserve"> </w:t>
      </w:r>
      <w:r>
        <w:rPr>
          <w:lang w:val="en-US"/>
        </w:rPr>
        <w:t>Type</w:t>
      </w:r>
      <w:r>
        <w:t>,</w:t>
      </w:r>
      <w:r w:rsidRPr="00F232D8">
        <w:t xml:space="preserve"> </w:t>
      </w:r>
      <w:r>
        <w:t>без привязки к плану счетов ЦБР.</w:t>
      </w:r>
    </w:p>
    <w:p w14:paraId="0219F32F" w14:textId="15258BA0" w:rsidR="0037019D" w:rsidRPr="00D63A75" w:rsidRDefault="0037019D" w:rsidP="0037019D">
      <w:pPr>
        <w:pStyle w:val="2"/>
        <w:keepLines w:val="0"/>
        <w:tabs>
          <w:tab w:val="num" w:pos="576"/>
        </w:tabs>
        <w:spacing w:before="240" w:after="60"/>
        <w:ind w:left="578" w:hanging="578"/>
      </w:pPr>
      <w:bookmarkStart w:id="4" w:name="_Toc316647380"/>
      <w:bookmarkStart w:id="5" w:name="_Toc392608359"/>
      <w:bookmarkStart w:id="6" w:name="_Toc394939962"/>
      <w:bookmarkStart w:id="7" w:name="_Ref474239749"/>
      <w:bookmarkStart w:id="8" w:name="_Toc477281693"/>
      <w:r w:rsidRPr="00D63A75">
        <w:t>Ссылки</w:t>
      </w:r>
      <w:bookmarkEnd w:id="4"/>
      <w:bookmarkEnd w:id="5"/>
      <w:bookmarkEnd w:id="6"/>
      <w:r w:rsidR="00F232D8">
        <w:t xml:space="preserve"> на используемые документы</w:t>
      </w:r>
      <w:bookmarkEnd w:id="7"/>
      <w:bookmarkEnd w:id="8"/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3468"/>
        <w:gridCol w:w="992"/>
        <w:gridCol w:w="1300"/>
        <w:gridCol w:w="3945"/>
      </w:tblGrid>
      <w:tr w:rsidR="0037019D" w:rsidRPr="0030175F" w14:paraId="79B3BB89" w14:textId="77777777" w:rsidTr="0037019D">
        <w:trPr>
          <w:trHeight w:val="651"/>
        </w:trPr>
        <w:tc>
          <w:tcPr>
            <w:tcW w:w="468" w:type="dxa"/>
            <w:shd w:val="clear" w:color="auto" w:fill="E0E0E0"/>
            <w:vAlign w:val="center"/>
          </w:tcPr>
          <w:p w14:paraId="389304F4" w14:textId="77777777" w:rsidR="0037019D" w:rsidRPr="0089409E" w:rsidRDefault="0037019D" w:rsidP="0037019D">
            <w:pPr>
              <w:rPr>
                <w:b/>
                <w:bCs/>
              </w:rPr>
            </w:pPr>
            <w:r w:rsidRPr="0089409E">
              <w:rPr>
                <w:b/>
                <w:bCs/>
              </w:rPr>
              <w:t>№</w:t>
            </w:r>
          </w:p>
        </w:tc>
        <w:tc>
          <w:tcPr>
            <w:tcW w:w="3468" w:type="dxa"/>
            <w:shd w:val="clear" w:color="auto" w:fill="E0E0E0"/>
            <w:vAlign w:val="center"/>
          </w:tcPr>
          <w:p w14:paraId="7B31C4EE" w14:textId="77777777" w:rsidR="0037019D" w:rsidRPr="0089409E" w:rsidRDefault="0037019D" w:rsidP="0037019D">
            <w:pPr>
              <w:rPr>
                <w:b/>
                <w:bCs/>
              </w:rPr>
            </w:pPr>
            <w:r w:rsidRPr="0089409E">
              <w:rPr>
                <w:b/>
                <w:bCs/>
              </w:rPr>
              <w:t>Наименование</w:t>
            </w:r>
            <w:r>
              <w:rPr>
                <w:b/>
                <w:bCs/>
              </w:rPr>
              <w:t xml:space="preserve"> </w:t>
            </w:r>
            <w:r w:rsidRPr="0089409E">
              <w:rPr>
                <w:b/>
                <w:bCs/>
              </w:rPr>
              <w:t>документа</w:t>
            </w:r>
          </w:p>
        </w:tc>
        <w:tc>
          <w:tcPr>
            <w:tcW w:w="992" w:type="dxa"/>
            <w:shd w:val="clear" w:color="auto" w:fill="E0E0E0"/>
            <w:vAlign w:val="center"/>
          </w:tcPr>
          <w:p w14:paraId="3F5CC975" w14:textId="77777777" w:rsidR="0037019D" w:rsidRPr="0089409E" w:rsidRDefault="0037019D" w:rsidP="0037019D">
            <w:pPr>
              <w:rPr>
                <w:b/>
                <w:bCs/>
              </w:rPr>
            </w:pPr>
            <w:r w:rsidRPr="0089409E">
              <w:rPr>
                <w:b/>
                <w:bCs/>
              </w:rPr>
              <w:t>Версия</w:t>
            </w:r>
          </w:p>
        </w:tc>
        <w:tc>
          <w:tcPr>
            <w:tcW w:w="1300" w:type="dxa"/>
            <w:shd w:val="clear" w:color="auto" w:fill="E0E0E0"/>
            <w:vAlign w:val="center"/>
          </w:tcPr>
          <w:p w14:paraId="65A97607" w14:textId="77777777" w:rsidR="0037019D" w:rsidRPr="0089409E" w:rsidRDefault="0037019D" w:rsidP="0037019D">
            <w:pPr>
              <w:jc w:val="center"/>
              <w:rPr>
                <w:b/>
                <w:bCs/>
              </w:rPr>
            </w:pPr>
            <w:r w:rsidRPr="0089409E">
              <w:rPr>
                <w:b/>
                <w:bCs/>
              </w:rPr>
              <w:t>Дата</w:t>
            </w:r>
          </w:p>
        </w:tc>
        <w:tc>
          <w:tcPr>
            <w:tcW w:w="3945" w:type="dxa"/>
            <w:shd w:val="clear" w:color="auto" w:fill="E0E0E0"/>
            <w:vAlign w:val="center"/>
          </w:tcPr>
          <w:p w14:paraId="3121D34B" w14:textId="77777777" w:rsidR="0037019D" w:rsidRPr="0089409E" w:rsidRDefault="0037019D" w:rsidP="0037019D">
            <w:pPr>
              <w:jc w:val="center"/>
              <w:rPr>
                <w:b/>
                <w:bCs/>
              </w:rPr>
            </w:pPr>
            <w:proofErr w:type="spellStart"/>
            <w:r w:rsidRPr="0089409E">
              <w:rPr>
                <w:b/>
                <w:bCs/>
              </w:rPr>
              <w:t>Имяфайла</w:t>
            </w:r>
            <w:proofErr w:type="spellEnd"/>
          </w:p>
        </w:tc>
      </w:tr>
      <w:tr w:rsidR="0037019D" w:rsidRPr="002C3ABE" w14:paraId="6CE36F31" w14:textId="77777777" w:rsidTr="0037019D">
        <w:tc>
          <w:tcPr>
            <w:tcW w:w="468" w:type="dxa"/>
          </w:tcPr>
          <w:p w14:paraId="7F2E680F" w14:textId="77777777" w:rsidR="0037019D" w:rsidRDefault="0037019D" w:rsidP="003610BC">
            <w:pPr>
              <w:pStyle w:val="a3"/>
              <w:numPr>
                <w:ilvl w:val="0"/>
                <w:numId w:val="3"/>
              </w:numPr>
              <w:contextualSpacing/>
            </w:pPr>
          </w:p>
        </w:tc>
        <w:tc>
          <w:tcPr>
            <w:tcW w:w="3468" w:type="dxa"/>
          </w:tcPr>
          <w:p w14:paraId="67307B35" w14:textId="7AD70448" w:rsidR="0037019D" w:rsidRPr="007822AE" w:rsidRDefault="00D76DAB" w:rsidP="00D76DAB">
            <w:pPr>
              <w:keepNext/>
              <w:rPr>
                <w:lang w:val="en-US"/>
              </w:rPr>
            </w:pPr>
            <w:proofErr w:type="spellStart"/>
            <w:r w:rsidRPr="00D76DAB">
              <w:rPr>
                <w:lang w:val="en-US"/>
              </w:rPr>
              <w:t>Бухгалтерский</w:t>
            </w:r>
            <w:proofErr w:type="spellEnd"/>
            <w:r w:rsidRPr="00D76DAB">
              <w:rPr>
                <w:lang w:val="en-US"/>
              </w:rPr>
              <w:t xml:space="preserve"> </w:t>
            </w:r>
            <w:proofErr w:type="spellStart"/>
            <w:r w:rsidRPr="00D76DAB">
              <w:rPr>
                <w:lang w:val="en-US"/>
              </w:rPr>
              <w:t>учет</w:t>
            </w:r>
            <w:proofErr w:type="spellEnd"/>
            <w:r w:rsidRPr="00D76DAB">
              <w:rPr>
                <w:lang w:val="en-US"/>
              </w:rPr>
              <w:t xml:space="preserve"> FX OPTIONS</w:t>
            </w:r>
          </w:p>
        </w:tc>
        <w:tc>
          <w:tcPr>
            <w:tcW w:w="992" w:type="dxa"/>
          </w:tcPr>
          <w:p w14:paraId="49F39DFC" w14:textId="434F63EB" w:rsidR="0037019D" w:rsidRPr="00D76DAB" w:rsidRDefault="00D76DAB" w:rsidP="0037019D">
            <w:r>
              <w:t>2</w:t>
            </w:r>
          </w:p>
        </w:tc>
        <w:tc>
          <w:tcPr>
            <w:tcW w:w="1300" w:type="dxa"/>
          </w:tcPr>
          <w:p w14:paraId="22009E72" w14:textId="1F132EB2" w:rsidR="0037019D" w:rsidRPr="00234FC8" w:rsidRDefault="00D76DAB" w:rsidP="0037019D">
            <w:r>
              <w:t>Ноябрь 2016</w:t>
            </w:r>
          </w:p>
        </w:tc>
        <w:tc>
          <w:tcPr>
            <w:tcW w:w="3945" w:type="dxa"/>
          </w:tcPr>
          <w:p w14:paraId="0CCB4359" w14:textId="07E982DA" w:rsidR="0037019D" w:rsidRPr="0009530F" w:rsidRDefault="00D76DAB" w:rsidP="0037019D">
            <w:pPr>
              <w:keepNext/>
              <w:rPr>
                <w:lang w:val="en-US"/>
              </w:rPr>
            </w:pPr>
            <w:r w:rsidRPr="00D76DAB">
              <w:rPr>
                <w:lang w:val="en-US"/>
              </w:rPr>
              <w:t>"Accounting BRD_SLOT_0_FX Options_22.11.2016.docx"</w:t>
            </w:r>
          </w:p>
        </w:tc>
      </w:tr>
      <w:tr w:rsidR="00F232D8" w:rsidRPr="002C3ABE" w14:paraId="2C58C90F" w14:textId="77777777" w:rsidTr="0037019D">
        <w:tc>
          <w:tcPr>
            <w:tcW w:w="468" w:type="dxa"/>
          </w:tcPr>
          <w:p w14:paraId="6C2D9E0A" w14:textId="77777777" w:rsidR="00F232D8" w:rsidRPr="0009530F" w:rsidRDefault="00F232D8" w:rsidP="00F232D8">
            <w:pPr>
              <w:pStyle w:val="a3"/>
              <w:numPr>
                <w:ilvl w:val="0"/>
                <w:numId w:val="3"/>
              </w:numPr>
              <w:contextualSpacing/>
              <w:rPr>
                <w:lang w:val="en-US"/>
              </w:rPr>
            </w:pPr>
          </w:p>
        </w:tc>
        <w:tc>
          <w:tcPr>
            <w:tcW w:w="3468" w:type="dxa"/>
          </w:tcPr>
          <w:p w14:paraId="2D14CD8F" w14:textId="5AC87277" w:rsidR="00F232D8" w:rsidRPr="00FD71C4" w:rsidRDefault="00F232D8" w:rsidP="00F232D8">
            <w:pPr>
              <w:keepNext/>
            </w:pPr>
            <w:r w:rsidRPr="00FD71C4">
              <w:t xml:space="preserve">Бухгалтерский учет собственных и клиентских сделок </w:t>
            </w:r>
            <w:r w:rsidRPr="00D76DAB">
              <w:rPr>
                <w:lang w:val="en-US"/>
              </w:rPr>
              <w:t>FX</w:t>
            </w:r>
            <w:r w:rsidRPr="00FD71C4">
              <w:t xml:space="preserve"> </w:t>
            </w:r>
            <w:r w:rsidRPr="00D76DAB">
              <w:rPr>
                <w:lang w:val="en-US"/>
              </w:rPr>
              <w:t>SPOT</w:t>
            </w:r>
          </w:p>
        </w:tc>
        <w:tc>
          <w:tcPr>
            <w:tcW w:w="992" w:type="dxa"/>
          </w:tcPr>
          <w:p w14:paraId="121EBE65" w14:textId="22E97269" w:rsidR="00F232D8" w:rsidRPr="00D76DAB" w:rsidRDefault="00F232D8" w:rsidP="00F232D8">
            <w:r>
              <w:t>2</w:t>
            </w:r>
          </w:p>
        </w:tc>
        <w:tc>
          <w:tcPr>
            <w:tcW w:w="1300" w:type="dxa"/>
          </w:tcPr>
          <w:p w14:paraId="407ADB32" w14:textId="70D6EA67" w:rsidR="00F232D8" w:rsidRPr="00D76DAB" w:rsidRDefault="00F232D8" w:rsidP="00F232D8">
            <w:r>
              <w:t>Ноябрь 2016</w:t>
            </w:r>
          </w:p>
        </w:tc>
        <w:tc>
          <w:tcPr>
            <w:tcW w:w="3945" w:type="dxa"/>
          </w:tcPr>
          <w:p w14:paraId="4437D0F9" w14:textId="7A53C628" w:rsidR="00F232D8" w:rsidRPr="00D76DAB" w:rsidRDefault="00F232D8" w:rsidP="00F232D8">
            <w:pPr>
              <w:keepNext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76DAB">
              <w:rPr>
                <w:rFonts w:ascii="Arial" w:hAnsi="Arial" w:cs="Arial"/>
                <w:sz w:val="20"/>
                <w:szCs w:val="20"/>
                <w:lang w:val="en-US"/>
              </w:rPr>
              <w:t>"Accounting BRD_SLOT_0_FX SPOT_22.11.2016.docx"</w:t>
            </w:r>
          </w:p>
        </w:tc>
      </w:tr>
      <w:tr w:rsidR="00F232D8" w:rsidRPr="002C3ABE" w14:paraId="169541FD" w14:textId="77777777" w:rsidTr="0037019D">
        <w:tc>
          <w:tcPr>
            <w:tcW w:w="468" w:type="dxa"/>
          </w:tcPr>
          <w:p w14:paraId="65260DCD" w14:textId="77777777" w:rsidR="00F232D8" w:rsidRPr="0009530F" w:rsidRDefault="00F232D8" w:rsidP="00F232D8">
            <w:pPr>
              <w:pStyle w:val="a3"/>
              <w:numPr>
                <w:ilvl w:val="0"/>
                <w:numId w:val="3"/>
              </w:numPr>
              <w:contextualSpacing/>
              <w:rPr>
                <w:lang w:val="en-US"/>
              </w:rPr>
            </w:pPr>
          </w:p>
        </w:tc>
        <w:tc>
          <w:tcPr>
            <w:tcW w:w="3468" w:type="dxa"/>
          </w:tcPr>
          <w:p w14:paraId="7FEC6B01" w14:textId="24DA3783" w:rsidR="00F232D8" w:rsidRPr="00FD71C4" w:rsidRDefault="00F232D8" w:rsidP="00F232D8">
            <w:pPr>
              <w:keepNext/>
            </w:pPr>
            <w:r w:rsidRPr="00FD71C4">
              <w:t xml:space="preserve">Спецификация бизнес-требований по бухгалтерскому учету депозитов крупных корпоративных клиентов (в том числе </w:t>
            </w:r>
            <w:proofErr w:type="spellStart"/>
            <w:r w:rsidRPr="00FD71C4">
              <w:t>бивалютных</w:t>
            </w:r>
            <w:proofErr w:type="spellEnd"/>
            <w:r w:rsidRPr="00FD71C4">
              <w:t xml:space="preserve"> депозитов), межбанковских кредитов и депозитов, операционный учет которых организован в системе </w:t>
            </w:r>
            <w:r w:rsidRPr="00D76DAB">
              <w:rPr>
                <w:lang w:val="en-US"/>
              </w:rPr>
              <w:t>K</w:t>
            </w:r>
            <w:r w:rsidRPr="00FD71C4">
              <w:t>+</w:t>
            </w:r>
            <w:r w:rsidRPr="00D76DAB">
              <w:rPr>
                <w:lang w:val="en-US"/>
              </w:rPr>
              <w:t>TP</w:t>
            </w:r>
          </w:p>
        </w:tc>
        <w:tc>
          <w:tcPr>
            <w:tcW w:w="992" w:type="dxa"/>
          </w:tcPr>
          <w:p w14:paraId="2BD1F708" w14:textId="337FC68B" w:rsidR="00F232D8" w:rsidRPr="00D76DAB" w:rsidRDefault="00F232D8" w:rsidP="00F232D8">
            <w:r>
              <w:t>2</w:t>
            </w:r>
          </w:p>
        </w:tc>
        <w:tc>
          <w:tcPr>
            <w:tcW w:w="1300" w:type="dxa"/>
          </w:tcPr>
          <w:p w14:paraId="30FEB683" w14:textId="47F09A50" w:rsidR="00F232D8" w:rsidRPr="00D76DAB" w:rsidRDefault="00F232D8" w:rsidP="00F232D8">
            <w:r>
              <w:t>Ноябрь 2016</w:t>
            </w:r>
          </w:p>
        </w:tc>
        <w:tc>
          <w:tcPr>
            <w:tcW w:w="3945" w:type="dxa"/>
          </w:tcPr>
          <w:p w14:paraId="36AC99CE" w14:textId="7A980A8A" w:rsidR="00F232D8" w:rsidRPr="006743B2" w:rsidRDefault="00F232D8" w:rsidP="00F232D8">
            <w:pPr>
              <w:keepNext/>
              <w:rPr>
                <w:lang w:val="en-US"/>
              </w:rPr>
            </w:pPr>
            <w:r w:rsidRPr="00D76DAB">
              <w:rPr>
                <w:lang w:val="en-US"/>
              </w:rPr>
              <w:t>"Accounting BRD_SLOT_3_DCD_22.11.2016.docx"</w:t>
            </w:r>
          </w:p>
        </w:tc>
      </w:tr>
      <w:tr w:rsidR="00F232D8" w:rsidRPr="002C3ABE" w14:paraId="57E99DA3" w14:textId="77777777" w:rsidTr="0037019D">
        <w:tc>
          <w:tcPr>
            <w:tcW w:w="468" w:type="dxa"/>
          </w:tcPr>
          <w:p w14:paraId="579D1E21" w14:textId="77777777" w:rsidR="00F232D8" w:rsidRPr="0009530F" w:rsidRDefault="00F232D8" w:rsidP="00F232D8">
            <w:pPr>
              <w:pStyle w:val="a3"/>
              <w:numPr>
                <w:ilvl w:val="0"/>
                <w:numId w:val="3"/>
              </w:numPr>
              <w:contextualSpacing/>
              <w:rPr>
                <w:lang w:val="en-US"/>
              </w:rPr>
            </w:pPr>
          </w:p>
        </w:tc>
        <w:tc>
          <w:tcPr>
            <w:tcW w:w="3468" w:type="dxa"/>
          </w:tcPr>
          <w:p w14:paraId="4199CFA6" w14:textId="13ED2593" w:rsidR="00F232D8" w:rsidRPr="00FD71C4" w:rsidRDefault="00F232D8" w:rsidP="00F232D8">
            <w:pPr>
              <w:keepNext/>
            </w:pPr>
            <w:r w:rsidRPr="00FD71C4">
              <w:t xml:space="preserve">Бухгалтерский учет процентных опционов </w:t>
            </w:r>
            <w:r w:rsidRPr="00D76DAB">
              <w:rPr>
                <w:lang w:val="en-US"/>
              </w:rPr>
              <w:t>CAP</w:t>
            </w:r>
            <w:r w:rsidRPr="00FD71C4">
              <w:t xml:space="preserve">, </w:t>
            </w:r>
            <w:r w:rsidRPr="00D76DAB">
              <w:rPr>
                <w:lang w:val="en-US"/>
              </w:rPr>
              <w:t>FLOOR</w:t>
            </w:r>
            <w:r w:rsidRPr="00FD71C4">
              <w:t xml:space="preserve">, </w:t>
            </w:r>
            <w:r w:rsidRPr="00D76DAB">
              <w:rPr>
                <w:lang w:val="en-US"/>
              </w:rPr>
              <w:t>COLLAR</w:t>
            </w:r>
          </w:p>
        </w:tc>
        <w:tc>
          <w:tcPr>
            <w:tcW w:w="992" w:type="dxa"/>
          </w:tcPr>
          <w:p w14:paraId="44BFF037" w14:textId="7C239DED" w:rsidR="00F232D8" w:rsidRPr="00D76DAB" w:rsidRDefault="00F232D8" w:rsidP="00F232D8">
            <w:r>
              <w:t>2</w:t>
            </w:r>
          </w:p>
        </w:tc>
        <w:tc>
          <w:tcPr>
            <w:tcW w:w="1300" w:type="dxa"/>
          </w:tcPr>
          <w:p w14:paraId="126F50D0" w14:textId="7D6E88E0" w:rsidR="00F232D8" w:rsidRPr="00D76DAB" w:rsidRDefault="00F232D8" w:rsidP="00F232D8">
            <w:r>
              <w:t>Ноябрь 2016</w:t>
            </w:r>
          </w:p>
        </w:tc>
        <w:tc>
          <w:tcPr>
            <w:tcW w:w="3945" w:type="dxa"/>
          </w:tcPr>
          <w:p w14:paraId="537C0571" w14:textId="6F2B8B8D" w:rsidR="00F232D8" w:rsidRPr="0037019D" w:rsidRDefault="00F232D8" w:rsidP="00F232D8">
            <w:pPr>
              <w:keepNext/>
              <w:rPr>
                <w:lang w:val="en-US"/>
              </w:rPr>
            </w:pPr>
            <w:r w:rsidRPr="00D76DAB">
              <w:rPr>
                <w:lang w:val="en-US"/>
              </w:rPr>
              <w:t>"Accounting BRD_SLOT_5_ CAP&amp;FLOOR_22.11.2016.docx"</w:t>
            </w:r>
          </w:p>
        </w:tc>
      </w:tr>
      <w:tr w:rsidR="00F232D8" w:rsidRPr="002C3ABE" w14:paraId="5752D023" w14:textId="77777777" w:rsidTr="0037019D">
        <w:tc>
          <w:tcPr>
            <w:tcW w:w="468" w:type="dxa"/>
          </w:tcPr>
          <w:p w14:paraId="77114BB1" w14:textId="77777777" w:rsidR="00F232D8" w:rsidRPr="0037019D" w:rsidRDefault="00F232D8" w:rsidP="00F232D8">
            <w:pPr>
              <w:pStyle w:val="a3"/>
              <w:numPr>
                <w:ilvl w:val="0"/>
                <w:numId w:val="3"/>
              </w:numPr>
              <w:contextualSpacing/>
              <w:rPr>
                <w:lang w:val="en-US"/>
              </w:rPr>
            </w:pPr>
          </w:p>
        </w:tc>
        <w:tc>
          <w:tcPr>
            <w:tcW w:w="3468" w:type="dxa"/>
          </w:tcPr>
          <w:p w14:paraId="6D91BBC3" w14:textId="17F2FBD4" w:rsidR="00F232D8" w:rsidRPr="00D76DAB" w:rsidRDefault="00F232D8" w:rsidP="00F232D8">
            <w:pPr>
              <w:keepNext/>
              <w:rPr>
                <w:lang w:val="en-US"/>
              </w:rPr>
            </w:pPr>
            <w:proofErr w:type="spellStart"/>
            <w:r w:rsidRPr="00D76DAB">
              <w:rPr>
                <w:lang w:val="en-US"/>
              </w:rPr>
              <w:t>Бухгалтерский</w:t>
            </w:r>
            <w:proofErr w:type="spellEnd"/>
            <w:r w:rsidRPr="00D76DAB">
              <w:rPr>
                <w:lang w:val="en-US"/>
              </w:rPr>
              <w:t xml:space="preserve"> </w:t>
            </w:r>
            <w:proofErr w:type="spellStart"/>
            <w:r w:rsidRPr="00D76DAB">
              <w:rPr>
                <w:lang w:val="en-US"/>
              </w:rPr>
              <w:t>учет</w:t>
            </w:r>
            <w:proofErr w:type="spellEnd"/>
            <w:r w:rsidRPr="00D76DAB">
              <w:rPr>
                <w:lang w:val="en-US"/>
              </w:rPr>
              <w:t xml:space="preserve"> FX OTC FORWARD, FX OTC SWAP, NDF, FRA, FX OTC exotic (barrier) option</w:t>
            </w:r>
          </w:p>
        </w:tc>
        <w:tc>
          <w:tcPr>
            <w:tcW w:w="992" w:type="dxa"/>
          </w:tcPr>
          <w:p w14:paraId="0ADD086D" w14:textId="6D6E8A6C" w:rsidR="00F232D8" w:rsidRPr="00D76DAB" w:rsidRDefault="00F232D8" w:rsidP="00F232D8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1300" w:type="dxa"/>
          </w:tcPr>
          <w:p w14:paraId="5C98F651" w14:textId="08D6A6C0" w:rsidR="00F232D8" w:rsidRPr="0009530F" w:rsidRDefault="00F232D8" w:rsidP="00F232D8">
            <w:pPr>
              <w:rPr>
                <w:lang w:val="en-US"/>
              </w:rPr>
            </w:pPr>
            <w:r>
              <w:t>Ноябрь 2016</w:t>
            </w:r>
          </w:p>
        </w:tc>
        <w:tc>
          <w:tcPr>
            <w:tcW w:w="3945" w:type="dxa"/>
          </w:tcPr>
          <w:p w14:paraId="732E6E85" w14:textId="487D0547" w:rsidR="00F232D8" w:rsidRPr="00D76DAB" w:rsidRDefault="00F232D8" w:rsidP="00F232D8">
            <w:pPr>
              <w:keepNext/>
              <w:rPr>
                <w:lang w:val="en-US"/>
              </w:rPr>
            </w:pPr>
            <w:r w:rsidRPr="00D76DAB">
              <w:rPr>
                <w:lang w:val="en-US"/>
              </w:rPr>
              <w:t xml:space="preserve">"Accounting </w:t>
            </w:r>
            <w:proofErr w:type="spellStart"/>
            <w:r w:rsidRPr="00D76DAB">
              <w:rPr>
                <w:lang w:val="en-US"/>
              </w:rPr>
              <w:t>BRD_TBO_slot</w:t>
            </w:r>
            <w:proofErr w:type="spellEnd"/>
            <w:r w:rsidRPr="00D76DAB">
              <w:rPr>
                <w:lang w:val="en-US"/>
              </w:rPr>
              <w:t xml:space="preserve"> 1_2111.docx"</w:t>
            </w:r>
          </w:p>
        </w:tc>
      </w:tr>
      <w:tr w:rsidR="00F232D8" w:rsidRPr="00D76DAB" w14:paraId="6A65164D" w14:textId="77777777" w:rsidTr="0037019D">
        <w:tc>
          <w:tcPr>
            <w:tcW w:w="468" w:type="dxa"/>
          </w:tcPr>
          <w:p w14:paraId="53C2D55F" w14:textId="77777777" w:rsidR="00F232D8" w:rsidRPr="00D76DAB" w:rsidRDefault="00F232D8" w:rsidP="00F232D8">
            <w:pPr>
              <w:pStyle w:val="a3"/>
              <w:numPr>
                <w:ilvl w:val="0"/>
                <w:numId w:val="3"/>
              </w:numPr>
              <w:contextualSpacing/>
              <w:rPr>
                <w:lang w:val="en-US"/>
              </w:rPr>
            </w:pPr>
          </w:p>
        </w:tc>
        <w:tc>
          <w:tcPr>
            <w:tcW w:w="3468" w:type="dxa"/>
          </w:tcPr>
          <w:p w14:paraId="7480776C" w14:textId="79533F51" w:rsidR="00F232D8" w:rsidRPr="00D76DAB" w:rsidRDefault="00F232D8" w:rsidP="00F232D8">
            <w:pPr>
              <w:keepNext/>
              <w:rPr>
                <w:lang w:val="en-US"/>
              </w:rPr>
            </w:pPr>
            <w:proofErr w:type="spellStart"/>
            <w:r w:rsidRPr="00D76DAB">
              <w:rPr>
                <w:lang w:val="en-US"/>
              </w:rPr>
              <w:t>Бухгалтерский</w:t>
            </w:r>
            <w:proofErr w:type="spellEnd"/>
            <w:r w:rsidRPr="00D76DAB">
              <w:rPr>
                <w:lang w:val="en-US"/>
              </w:rPr>
              <w:t xml:space="preserve"> </w:t>
            </w:r>
            <w:proofErr w:type="spellStart"/>
            <w:r w:rsidRPr="00D76DAB">
              <w:rPr>
                <w:lang w:val="en-US"/>
              </w:rPr>
              <w:t>учет</w:t>
            </w:r>
            <w:proofErr w:type="spellEnd"/>
            <w:r w:rsidRPr="00D76DAB">
              <w:rPr>
                <w:lang w:val="en-US"/>
              </w:rPr>
              <w:t xml:space="preserve"> OTC INTEREST RATE SWAP (OTC IRS), OTC CROSS-CURRENCY INTERST RATE SWAP (OTC CIRS)</w:t>
            </w:r>
          </w:p>
        </w:tc>
        <w:tc>
          <w:tcPr>
            <w:tcW w:w="992" w:type="dxa"/>
          </w:tcPr>
          <w:p w14:paraId="7F72693C" w14:textId="467F428F" w:rsidR="00F232D8" w:rsidRPr="00D76DAB" w:rsidRDefault="00F232D8" w:rsidP="00F232D8">
            <w:pPr>
              <w:rPr>
                <w:lang w:val="en-US"/>
              </w:rPr>
            </w:pPr>
            <w:r>
              <w:t>3.1</w:t>
            </w:r>
          </w:p>
        </w:tc>
        <w:tc>
          <w:tcPr>
            <w:tcW w:w="1300" w:type="dxa"/>
          </w:tcPr>
          <w:p w14:paraId="633C1E80" w14:textId="36E6A2D8" w:rsidR="00F232D8" w:rsidRPr="00D76DAB" w:rsidRDefault="00F232D8" w:rsidP="00F232D8">
            <w:pPr>
              <w:rPr>
                <w:lang w:val="en-US"/>
              </w:rPr>
            </w:pPr>
            <w:r>
              <w:t>Ноябрь 2016</w:t>
            </w:r>
          </w:p>
        </w:tc>
        <w:tc>
          <w:tcPr>
            <w:tcW w:w="3945" w:type="dxa"/>
          </w:tcPr>
          <w:p w14:paraId="146B1082" w14:textId="45135052" w:rsidR="00F232D8" w:rsidRPr="00D76DAB" w:rsidRDefault="00F232D8" w:rsidP="00F232D8">
            <w:pPr>
              <w:keepNext/>
              <w:rPr>
                <w:lang w:val="en-US"/>
              </w:rPr>
            </w:pPr>
            <w:r w:rsidRPr="00D76DAB">
              <w:rPr>
                <w:lang w:val="en-US"/>
              </w:rPr>
              <w:t>"BRD_IRS_CIRS 16.11.docx"</w:t>
            </w:r>
          </w:p>
        </w:tc>
      </w:tr>
      <w:tr w:rsidR="00F232D8" w:rsidRPr="00D76DAB" w14:paraId="2BA3D3F3" w14:textId="77777777" w:rsidTr="0037019D">
        <w:tc>
          <w:tcPr>
            <w:tcW w:w="468" w:type="dxa"/>
          </w:tcPr>
          <w:p w14:paraId="659C9912" w14:textId="77777777" w:rsidR="00F232D8" w:rsidRPr="00D76DAB" w:rsidRDefault="00F232D8" w:rsidP="00F232D8">
            <w:pPr>
              <w:pStyle w:val="a3"/>
              <w:numPr>
                <w:ilvl w:val="0"/>
                <w:numId w:val="3"/>
              </w:numPr>
              <w:contextualSpacing/>
              <w:rPr>
                <w:lang w:val="en-US"/>
              </w:rPr>
            </w:pPr>
          </w:p>
        </w:tc>
        <w:tc>
          <w:tcPr>
            <w:tcW w:w="3468" w:type="dxa"/>
          </w:tcPr>
          <w:p w14:paraId="43A93682" w14:textId="1996A547" w:rsidR="00F232D8" w:rsidRPr="00D76DAB" w:rsidRDefault="00F232D8" w:rsidP="00F232D8">
            <w:r>
              <w:t xml:space="preserve">Структура и </w:t>
            </w:r>
            <w:proofErr w:type="spellStart"/>
            <w:r>
              <w:t>мэппинг</w:t>
            </w:r>
            <w:proofErr w:type="spellEnd"/>
            <w:r>
              <w:t xml:space="preserve"> технических счетов</w:t>
            </w:r>
          </w:p>
        </w:tc>
        <w:tc>
          <w:tcPr>
            <w:tcW w:w="992" w:type="dxa"/>
          </w:tcPr>
          <w:p w14:paraId="4D9CF371" w14:textId="05CE535F" w:rsidR="00F232D8" w:rsidRPr="00D76DAB" w:rsidRDefault="00F232D8" w:rsidP="00F232D8"/>
        </w:tc>
        <w:tc>
          <w:tcPr>
            <w:tcW w:w="1300" w:type="dxa"/>
          </w:tcPr>
          <w:p w14:paraId="19340434" w14:textId="18075CFB" w:rsidR="00F232D8" w:rsidRPr="00D76DAB" w:rsidRDefault="00F232D8" w:rsidP="00F232D8">
            <w:r>
              <w:t>Ноябрь 2016</w:t>
            </w:r>
          </w:p>
        </w:tc>
        <w:tc>
          <w:tcPr>
            <w:tcW w:w="3945" w:type="dxa"/>
          </w:tcPr>
          <w:p w14:paraId="7B9203AC" w14:textId="59147EDB" w:rsidR="00F232D8" w:rsidRPr="00052176" w:rsidRDefault="00CA1D0A" w:rsidP="00F232D8">
            <w:pPr>
              <w:keepNext/>
              <w:rPr>
                <w:lang w:val="en-US"/>
              </w:rPr>
            </w:pPr>
            <w:r w:rsidRPr="00CA1D0A">
              <w:rPr>
                <w:lang w:val="en-US"/>
              </w:rPr>
              <w:t>"</w:t>
            </w:r>
            <w:proofErr w:type="spellStart"/>
            <w:r w:rsidRPr="00CA1D0A">
              <w:rPr>
                <w:lang w:val="en-US"/>
              </w:rPr>
              <w:t>Все</w:t>
            </w:r>
            <w:proofErr w:type="spellEnd"/>
            <w:r w:rsidRPr="00CA1D0A">
              <w:rPr>
                <w:lang w:val="en-US"/>
              </w:rPr>
              <w:t xml:space="preserve"> </w:t>
            </w:r>
            <w:proofErr w:type="spellStart"/>
            <w:r w:rsidRPr="00CA1D0A">
              <w:rPr>
                <w:lang w:val="en-US"/>
              </w:rPr>
              <w:t>технические</w:t>
            </w:r>
            <w:proofErr w:type="spellEnd"/>
            <w:r w:rsidRPr="00CA1D0A">
              <w:rPr>
                <w:lang w:val="en-US"/>
              </w:rPr>
              <w:t xml:space="preserve"> </w:t>
            </w:r>
            <w:proofErr w:type="spellStart"/>
            <w:r w:rsidRPr="00CA1D0A">
              <w:rPr>
                <w:lang w:val="en-US"/>
              </w:rPr>
              <w:t>счета</w:t>
            </w:r>
            <w:proofErr w:type="spellEnd"/>
            <w:r w:rsidRPr="00CA1D0A">
              <w:rPr>
                <w:lang w:val="en-US"/>
              </w:rPr>
              <w:t xml:space="preserve"> 15.02.2017.xlsx"</w:t>
            </w:r>
          </w:p>
        </w:tc>
      </w:tr>
      <w:tr w:rsidR="00F232D8" w:rsidRPr="00D76DAB" w14:paraId="7B0D6957" w14:textId="77777777" w:rsidTr="0037019D">
        <w:tc>
          <w:tcPr>
            <w:tcW w:w="468" w:type="dxa"/>
          </w:tcPr>
          <w:p w14:paraId="730A034C" w14:textId="77777777" w:rsidR="00F232D8" w:rsidRPr="004D0051" w:rsidRDefault="00F232D8" w:rsidP="00F232D8">
            <w:pPr>
              <w:pStyle w:val="a3"/>
              <w:numPr>
                <w:ilvl w:val="0"/>
                <w:numId w:val="3"/>
              </w:numPr>
              <w:contextualSpacing/>
              <w:rPr>
                <w:lang w:val="en-US"/>
              </w:rPr>
            </w:pPr>
          </w:p>
        </w:tc>
        <w:tc>
          <w:tcPr>
            <w:tcW w:w="3468" w:type="dxa"/>
          </w:tcPr>
          <w:p w14:paraId="622D6CB9" w14:textId="457AD7EB" w:rsidR="00F232D8" w:rsidRPr="00BA2507" w:rsidRDefault="00BA2507" w:rsidP="00BA2507">
            <w:r w:rsidRPr="00BA2507">
              <w:t>BRD</w:t>
            </w:r>
            <w:r>
              <w:t xml:space="preserve"> и </w:t>
            </w:r>
            <w:r w:rsidRPr="00BA2507">
              <w:t>FSD</w:t>
            </w:r>
            <w:r w:rsidRPr="00ED7ABB">
              <w:t xml:space="preserve"> </w:t>
            </w:r>
            <w:r>
              <w:t xml:space="preserve">выгрузка из </w:t>
            </w:r>
            <w:r w:rsidRPr="00BA2507">
              <w:t>BARS</w:t>
            </w:r>
            <w:r w:rsidRPr="00ED7ABB">
              <w:t xml:space="preserve"> </w:t>
            </w:r>
            <w:r w:rsidRPr="00BA2507">
              <w:t>GL</w:t>
            </w:r>
            <w:r w:rsidRPr="00ED7ABB">
              <w:t xml:space="preserve"> </w:t>
            </w:r>
            <w:r>
              <w:t xml:space="preserve">в </w:t>
            </w:r>
            <w:r w:rsidRPr="00BA2507">
              <w:t>DWH</w:t>
            </w:r>
          </w:p>
        </w:tc>
        <w:tc>
          <w:tcPr>
            <w:tcW w:w="992" w:type="dxa"/>
          </w:tcPr>
          <w:p w14:paraId="03B0E7A0" w14:textId="14BA3B6C" w:rsidR="00F232D8" w:rsidRPr="00BA2507" w:rsidRDefault="00BA2507" w:rsidP="00BA2507">
            <w:r>
              <w:t>1.00</w:t>
            </w:r>
          </w:p>
        </w:tc>
        <w:tc>
          <w:tcPr>
            <w:tcW w:w="1300" w:type="dxa"/>
          </w:tcPr>
          <w:p w14:paraId="34B2A69D" w14:textId="6766E8B0" w:rsidR="00F232D8" w:rsidRPr="00BA2507" w:rsidRDefault="00BA2507" w:rsidP="00BA2507">
            <w:r>
              <w:t>Сентябрь 2016</w:t>
            </w:r>
          </w:p>
        </w:tc>
        <w:tc>
          <w:tcPr>
            <w:tcW w:w="3945" w:type="dxa"/>
          </w:tcPr>
          <w:p w14:paraId="44AEA56F" w14:textId="788C3D8E" w:rsidR="00F232D8" w:rsidRPr="00BA2507" w:rsidRDefault="00A764C9" w:rsidP="00BA2507">
            <w:pPr>
              <w:keepNext/>
            </w:pPr>
            <w:r w:rsidRPr="00A764C9">
              <w:t>"BRD&amp;FSD выгрузка из BARS GL в DWH_v1.00.docx"</w:t>
            </w:r>
          </w:p>
        </w:tc>
      </w:tr>
    </w:tbl>
    <w:p w14:paraId="71E1E9A7" w14:textId="258AACD6" w:rsidR="00BE59B9" w:rsidRDefault="00BE59B9" w:rsidP="00BE59B9">
      <w:pPr>
        <w:pStyle w:val="1"/>
      </w:pPr>
      <w:bookmarkStart w:id="9" w:name="_Toc477281694"/>
      <w:bookmarkStart w:id="10" w:name="_Toc412045053"/>
      <w:r>
        <w:lastRenderedPageBreak/>
        <w:t>Описание требований</w:t>
      </w:r>
      <w:bookmarkEnd w:id="9"/>
      <w:r>
        <w:t xml:space="preserve"> </w:t>
      </w:r>
      <w:bookmarkEnd w:id="10"/>
    </w:p>
    <w:p w14:paraId="5C3D3D1D" w14:textId="77777777" w:rsidR="00E0459D" w:rsidRDefault="00E0459D" w:rsidP="00E0459D">
      <w:bookmarkStart w:id="11" w:name="_Toc412045054"/>
    </w:p>
    <w:bookmarkEnd w:id="11"/>
    <w:p w14:paraId="69B5EFC3" w14:textId="50E588EA" w:rsidR="00CA1D0A" w:rsidRPr="00CA1D0A" w:rsidRDefault="00CA1D0A" w:rsidP="00CA1D0A">
      <w:r>
        <w:t>Для учета реализованного финансового результата по сделкам должен быть обеспечен учет</w:t>
      </w:r>
      <w:r w:rsidRPr="00F84D91">
        <w:t xml:space="preserve"> </w:t>
      </w:r>
      <w:r>
        <w:t xml:space="preserve">в соответствии с требованиями МЦФО по счетам, открытым в разрезе </w:t>
      </w:r>
      <w:r>
        <w:rPr>
          <w:lang w:val="en-US"/>
        </w:rPr>
        <w:t>Accounting</w:t>
      </w:r>
      <w:r w:rsidRPr="00F84D91">
        <w:t xml:space="preserve"> </w:t>
      </w:r>
      <w:r>
        <w:rPr>
          <w:lang w:val="en-US"/>
        </w:rPr>
        <w:t>Type</w:t>
      </w:r>
      <w:r>
        <w:t xml:space="preserve">, которым нет соответствия в плане счетов ЦБР. В документах </w:t>
      </w:r>
      <w:r>
        <w:rPr>
          <w:lang w:val="en-US"/>
        </w:rPr>
        <w:t>BRD</w:t>
      </w:r>
      <w:r w:rsidRPr="00CA1D0A">
        <w:t xml:space="preserve"> </w:t>
      </w:r>
      <w:r>
        <w:t>такие счета были названы техническими.</w:t>
      </w:r>
    </w:p>
    <w:p w14:paraId="2964B7A7" w14:textId="77C7C4F7" w:rsidR="00490DA2" w:rsidRDefault="00CA1D0A" w:rsidP="00490DA2">
      <w:r>
        <w:t xml:space="preserve">Список </w:t>
      </w:r>
      <w:r>
        <w:rPr>
          <w:lang w:val="en-US"/>
        </w:rPr>
        <w:t>Accounting</w:t>
      </w:r>
      <w:r w:rsidRPr="00F84D91">
        <w:t xml:space="preserve"> </w:t>
      </w:r>
      <w:r>
        <w:rPr>
          <w:lang w:val="en-US"/>
        </w:rPr>
        <w:t>Type</w:t>
      </w:r>
      <w:r w:rsidRPr="00F84D91">
        <w:t xml:space="preserve">, которые должны быть использованы для учета </w:t>
      </w:r>
      <w:r>
        <w:t xml:space="preserve">финансовых результатов, приводится в документе </w:t>
      </w:r>
      <w:r w:rsidRPr="00CA1D0A">
        <w:t>"Все технические счета 15.02.2017.xlsx"</w:t>
      </w:r>
      <w:r>
        <w:t>. Для</w:t>
      </w:r>
      <w:r w:rsidR="00822CDA">
        <w:t xml:space="preserve"> учета финансового результата определены </w:t>
      </w:r>
      <w:r w:rsidR="00822CDA">
        <w:rPr>
          <w:lang w:val="en-US"/>
        </w:rPr>
        <w:t>Accounting</w:t>
      </w:r>
      <w:r w:rsidR="00822CDA" w:rsidRPr="00822CDA">
        <w:t xml:space="preserve"> </w:t>
      </w:r>
      <w:r w:rsidR="00822CDA">
        <w:rPr>
          <w:lang w:val="en-US"/>
        </w:rPr>
        <w:t>Type</w:t>
      </w:r>
      <w:r w:rsidR="00822CDA" w:rsidRPr="00822CDA">
        <w:t xml:space="preserve"> </w:t>
      </w:r>
      <w:r w:rsidR="00822CDA">
        <w:t>следующих типов (</w:t>
      </w:r>
      <w:r w:rsidR="00822CDA">
        <w:rPr>
          <w:lang w:val="en-US"/>
        </w:rPr>
        <w:t>Accounting</w:t>
      </w:r>
      <w:r w:rsidR="00822CDA" w:rsidRPr="00822CDA">
        <w:t xml:space="preserve"> </w:t>
      </w:r>
      <w:r w:rsidR="00822CDA">
        <w:rPr>
          <w:lang w:val="en-US"/>
        </w:rPr>
        <w:t>Type</w:t>
      </w:r>
      <w:r w:rsidR="00822CDA" w:rsidRPr="00822CDA">
        <w:t xml:space="preserve"> </w:t>
      </w:r>
      <w:r w:rsidR="00822CDA">
        <w:t>разных типов открываются в разных разделах</w:t>
      </w:r>
      <w:proofErr w:type="gramStart"/>
      <w:r w:rsidR="00822CDA">
        <w:t>) :</w:t>
      </w:r>
      <w:proofErr w:type="gramEnd"/>
    </w:p>
    <w:p w14:paraId="38E1268D" w14:textId="77777777" w:rsidR="00822CDA" w:rsidRDefault="00822CDA" w:rsidP="00EF52C1">
      <w:pPr>
        <w:pStyle w:val="a3"/>
        <w:numPr>
          <w:ilvl w:val="0"/>
          <w:numId w:val="26"/>
        </w:numPr>
        <w:spacing w:before="0" w:after="160" w:line="259" w:lineRule="auto"/>
        <w:contextualSpacing/>
      </w:pPr>
      <w:r>
        <w:t>Счета для учета реализованных доходов</w:t>
      </w:r>
    </w:p>
    <w:p w14:paraId="3090B6B5" w14:textId="77777777" w:rsidR="00822CDA" w:rsidRDefault="00822CDA" w:rsidP="00EF52C1">
      <w:pPr>
        <w:pStyle w:val="a3"/>
        <w:numPr>
          <w:ilvl w:val="0"/>
          <w:numId w:val="26"/>
        </w:numPr>
        <w:spacing w:before="0" w:after="160" w:line="259" w:lineRule="auto"/>
        <w:contextualSpacing/>
      </w:pPr>
      <w:r>
        <w:t>Корреспондирующие счета для учета реализованных доходов</w:t>
      </w:r>
    </w:p>
    <w:p w14:paraId="3ABDFC2B" w14:textId="77777777" w:rsidR="00822CDA" w:rsidRDefault="00822CDA" w:rsidP="00EF52C1">
      <w:pPr>
        <w:pStyle w:val="a3"/>
        <w:numPr>
          <w:ilvl w:val="0"/>
          <w:numId w:val="26"/>
        </w:numPr>
        <w:spacing w:before="0" w:after="160" w:line="259" w:lineRule="auto"/>
        <w:contextualSpacing/>
      </w:pPr>
      <w:r>
        <w:t>Счета для учета реализованных расходов</w:t>
      </w:r>
    </w:p>
    <w:p w14:paraId="257FE33A" w14:textId="77777777" w:rsidR="00822CDA" w:rsidRDefault="00822CDA" w:rsidP="00EF52C1">
      <w:pPr>
        <w:pStyle w:val="a3"/>
        <w:numPr>
          <w:ilvl w:val="0"/>
          <w:numId w:val="26"/>
        </w:numPr>
        <w:spacing w:before="0" w:after="160" w:line="259" w:lineRule="auto"/>
        <w:contextualSpacing/>
      </w:pPr>
      <w:r>
        <w:t>Корреспондирующие счета для учета реализованных расходов</w:t>
      </w:r>
    </w:p>
    <w:p w14:paraId="06B4F687" w14:textId="77777777" w:rsidR="00822CDA" w:rsidRPr="00822CDA" w:rsidRDefault="00822CDA" w:rsidP="00490DA2"/>
    <w:p w14:paraId="0887FB9E" w14:textId="460C1CEA" w:rsidR="006B6DA2" w:rsidRDefault="00490DA2" w:rsidP="00490DA2">
      <w:r>
        <w:t xml:space="preserve">Требования к функциональности </w:t>
      </w:r>
      <w:r w:rsidR="00822CDA">
        <w:rPr>
          <w:lang w:val="en-US"/>
        </w:rPr>
        <w:t>AE</w:t>
      </w:r>
      <w:r w:rsidR="00822CDA">
        <w:t xml:space="preserve">, </w:t>
      </w:r>
      <w:r>
        <w:rPr>
          <w:lang w:val="en-US"/>
        </w:rPr>
        <w:t>BARS</w:t>
      </w:r>
      <w:r w:rsidRPr="00490DA2">
        <w:t xml:space="preserve"> </w:t>
      </w:r>
      <w:r>
        <w:rPr>
          <w:lang w:val="en-US"/>
        </w:rPr>
        <w:t>GL</w:t>
      </w:r>
      <w:r w:rsidRPr="00490DA2">
        <w:t xml:space="preserve"> </w:t>
      </w:r>
      <w:r>
        <w:t xml:space="preserve">и </w:t>
      </w:r>
      <w:r>
        <w:rPr>
          <w:lang w:val="en-US"/>
        </w:rPr>
        <w:t>BARS</w:t>
      </w:r>
      <w:r w:rsidRPr="00490DA2">
        <w:t xml:space="preserve"> </w:t>
      </w:r>
      <w:r>
        <w:rPr>
          <w:lang w:val="en-US"/>
        </w:rPr>
        <w:t>REP</w:t>
      </w:r>
      <w:r w:rsidRPr="00490DA2">
        <w:t xml:space="preserve"> </w:t>
      </w:r>
      <w:r>
        <w:t xml:space="preserve">по ведению учета </w:t>
      </w:r>
      <w:r w:rsidR="00822CDA">
        <w:t xml:space="preserve">по техническим счетам </w:t>
      </w:r>
      <w:r>
        <w:t>описаны в документах</w:t>
      </w:r>
      <w:r w:rsidR="00BC1538">
        <w:t xml:space="preserve">, указанных в разделе </w:t>
      </w:r>
      <w:r w:rsidR="00BC1538" w:rsidRPr="00BC1538">
        <w:rPr>
          <w:color w:val="1F4E79" w:themeColor="accent1" w:themeShade="80"/>
        </w:rPr>
        <w:t xml:space="preserve">1.2 </w:t>
      </w:r>
      <w:r w:rsidR="00BC1538" w:rsidRPr="00BC1538">
        <w:rPr>
          <w:color w:val="1F4E79" w:themeColor="accent1" w:themeShade="80"/>
        </w:rPr>
        <w:fldChar w:fldCharType="begin"/>
      </w:r>
      <w:r w:rsidR="00BC1538" w:rsidRPr="00BC1538">
        <w:rPr>
          <w:color w:val="1F4E79" w:themeColor="accent1" w:themeShade="80"/>
        </w:rPr>
        <w:instrText xml:space="preserve"> REF _Ref474239749 \h </w:instrText>
      </w:r>
      <w:r w:rsidR="00BC1538" w:rsidRPr="00BC1538">
        <w:rPr>
          <w:color w:val="1F4E79" w:themeColor="accent1" w:themeShade="80"/>
        </w:rPr>
      </w:r>
      <w:r w:rsidR="00BC1538" w:rsidRPr="00BC1538">
        <w:rPr>
          <w:color w:val="1F4E79" w:themeColor="accent1" w:themeShade="80"/>
        </w:rPr>
        <w:fldChar w:fldCharType="separate"/>
      </w:r>
      <w:r w:rsidR="00BC1538" w:rsidRPr="00BC1538">
        <w:rPr>
          <w:color w:val="1F4E79" w:themeColor="accent1" w:themeShade="80"/>
        </w:rPr>
        <w:t>Ссылки на используемые документы</w:t>
      </w:r>
      <w:r w:rsidR="00BC1538" w:rsidRPr="00BC1538">
        <w:rPr>
          <w:color w:val="1F4E79" w:themeColor="accent1" w:themeShade="80"/>
        </w:rPr>
        <w:fldChar w:fldCharType="end"/>
      </w:r>
      <w:r w:rsidR="00BC773B">
        <w:t xml:space="preserve">. </w:t>
      </w:r>
      <w:r w:rsidR="006B6DA2">
        <w:t xml:space="preserve">В </w:t>
      </w:r>
      <w:r w:rsidR="00FE11ED">
        <w:t xml:space="preserve">этих документах требования описаны в разрезе продуктов и в </w:t>
      </w:r>
      <w:r w:rsidR="006B6DA2">
        <w:t xml:space="preserve">значительной степени дублируются. </w:t>
      </w:r>
    </w:p>
    <w:p w14:paraId="59BE2130" w14:textId="6E0C02A8" w:rsidR="00FE11ED" w:rsidRPr="00FE11ED" w:rsidRDefault="00FE11ED" w:rsidP="00490DA2">
      <w:r>
        <w:t>Ниже приводится краткое изложение требований, содержащееся в этих документах.</w:t>
      </w:r>
    </w:p>
    <w:p w14:paraId="1305C8FC" w14:textId="7897928E" w:rsidR="00FE11ED" w:rsidRPr="00016EE9" w:rsidRDefault="00FE11ED" w:rsidP="00EF52C1">
      <w:pPr>
        <w:pStyle w:val="a3"/>
        <w:numPr>
          <w:ilvl w:val="0"/>
          <w:numId w:val="31"/>
        </w:numPr>
        <w:rPr>
          <w:b/>
          <w:lang w:val="en-US"/>
        </w:rPr>
      </w:pPr>
      <w:r w:rsidRPr="00016EE9">
        <w:rPr>
          <w:b/>
        </w:rPr>
        <w:t xml:space="preserve">Требования к функциональности </w:t>
      </w:r>
      <w:r w:rsidRPr="00016EE9">
        <w:rPr>
          <w:b/>
          <w:lang w:val="en-US"/>
        </w:rPr>
        <w:t>AE:</w:t>
      </w:r>
    </w:p>
    <w:p w14:paraId="07310F91" w14:textId="77777777" w:rsidR="006B6DA2" w:rsidRDefault="006B6DA2" w:rsidP="00FE11ED">
      <w:r>
        <w:rPr>
          <w:lang w:val="en-US"/>
        </w:rPr>
        <w:t>AE</w:t>
      </w:r>
      <w:r w:rsidRPr="006B6DA2">
        <w:t xml:space="preserve"> </w:t>
      </w:r>
      <w:r>
        <w:t>должен обеспечить формирование учетных событий в разрезе категорий</w:t>
      </w:r>
      <w:r w:rsidRPr="006B6DA2">
        <w:t xml:space="preserve"> </w:t>
      </w:r>
      <w:r>
        <w:t xml:space="preserve">учета </w:t>
      </w:r>
      <w:r>
        <w:rPr>
          <w:lang w:val="en-US"/>
        </w:rPr>
        <w:t>Accounting</w:t>
      </w:r>
      <w:r w:rsidRPr="006B6DA2">
        <w:t xml:space="preserve"> </w:t>
      </w:r>
      <w:r>
        <w:rPr>
          <w:lang w:val="en-US"/>
        </w:rPr>
        <w:t>Type</w:t>
      </w:r>
      <w:r>
        <w:t xml:space="preserve">, для которых не определены привязка к плану счетов ЦБР. </w:t>
      </w:r>
    </w:p>
    <w:p w14:paraId="3A3F6FF8" w14:textId="002EEF64" w:rsidR="006B6DA2" w:rsidRDefault="006B6DA2" w:rsidP="00EF52C1">
      <w:pPr>
        <w:pStyle w:val="a3"/>
        <w:numPr>
          <w:ilvl w:val="0"/>
          <w:numId w:val="10"/>
        </w:numPr>
      </w:pPr>
      <w:r>
        <w:t xml:space="preserve">В этих сообщениях для технических счетов должны указываться следующие атрибуты ключа счета </w:t>
      </w:r>
    </w:p>
    <w:p w14:paraId="23A28E45" w14:textId="50C6AE46" w:rsidR="006B6DA2" w:rsidRPr="006B6DA2" w:rsidRDefault="006B6DA2" w:rsidP="00EF52C1">
      <w:pPr>
        <w:pStyle w:val="a3"/>
        <w:numPr>
          <w:ilvl w:val="1"/>
          <w:numId w:val="10"/>
        </w:numPr>
      </w:pPr>
      <w:r>
        <w:rPr>
          <w:lang w:val="en-US"/>
        </w:rPr>
        <w:t>Accounting Type</w:t>
      </w:r>
    </w:p>
    <w:p w14:paraId="2E38B6B9" w14:textId="56521D57" w:rsidR="006B6DA2" w:rsidRDefault="006B6DA2" w:rsidP="00EF52C1">
      <w:pPr>
        <w:pStyle w:val="a3"/>
        <w:numPr>
          <w:ilvl w:val="1"/>
          <w:numId w:val="10"/>
        </w:numPr>
      </w:pPr>
      <w:r>
        <w:t>Код валюты</w:t>
      </w:r>
    </w:p>
    <w:p w14:paraId="71188FD0" w14:textId="56078CD7" w:rsidR="006B6DA2" w:rsidRDefault="006B6DA2" w:rsidP="00EF52C1">
      <w:pPr>
        <w:pStyle w:val="a3"/>
        <w:numPr>
          <w:ilvl w:val="1"/>
          <w:numId w:val="10"/>
        </w:numPr>
      </w:pPr>
      <w:r>
        <w:t>Код филиала</w:t>
      </w:r>
    </w:p>
    <w:p w14:paraId="273C7956" w14:textId="40504CB4" w:rsidR="006B6DA2" w:rsidRDefault="006B6DA2" w:rsidP="00EF52C1">
      <w:pPr>
        <w:pStyle w:val="a3"/>
        <w:numPr>
          <w:ilvl w:val="0"/>
          <w:numId w:val="10"/>
        </w:numPr>
      </w:pPr>
      <w:r>
        <w:t>Детализация учета на уровне сделок не требуется</w:t>
      </w:r>
    </w:p>
    <w:p w14:paraId="0F88A18E" w14:textId="4A232735" w:rsidR="00550294" w:rsidRDefault="00550294" w:rsidP="00EF52C1">
      <w:pPr>
        <w:pStyle w:val="a3"/>
        <w:numPr>
          <w:ilvl w:val="0"/>
          <w:numId w:val="10"/>
        </w:numPr>
      </w:pPr>
      <w:r>
        <w:t>Ограничения:</w:t>
      </w:r>
    </w:p>
    <w:p w14:paraId="33E0978F" w14:textId="5083DDDC" w:rsidR="00550294" w:rsidRDefault="00550294" w:rsidP="00EF52C1">
      <w:pPr>
        <w:pStyle w:val="a3"/>
        <w:numPr>
          <w:ilvl w:val="1"/>
          <w:numId w:val="10"/>
        </w:numPr>
      </w:pPr>
      <w:r>
        <w:t xml:space="preserve">Сообщения </w:t>
      </w:r>
      <w:r>
        <w:rPr>
          <w:lang w:val="en-US"/>
        </w:rPr>
        <w:t>AE</w:t>
      </w:r>
      <w:r w:rsidRPr="00550294">
        <w:t xml:space="preserve"> </w:t>
      </w:r>
      <w:r>
        <w:t>содержат инструкции по регистрации проводок в форме двойной записи (веерные проводки не поддерживаются) между счетами в одном филиале</w:t>
      </w:r>
    </w:p>
    <w:p w14:paraId="048F3C38" w14:textId="1C35DCCB" w:rsidR="00550294" w:rsidRDefault="00550294" w:rsidP="00EF52C1">
      <w:pPr>
        <w:pStyle w:val="a3"/>
        <w:numPr>
          <w:ilvl w:val="1"/>
          <w:numId w:val="10"/>
        </w:numPr>
      </w:pPr>
      <w:r>
        <w:t xml:space="preserve">Для </w:t>
      </w:r>
      <w:r>
        <w:rPr>
          <w:lang w:val="en-US"/>
        </w:rPr>
        <w:t>Accounting</w:t>
      </w:r>
      <w:r w:rsidRPr="00550294">
        <w:t xml:space="preserve"> </w:t>
      </w:r>
      <w:r>
        <w:rPr>
          <w:lang w:val="en-US"/>
        </w:rPr>
        <w:t>Type</w:t>
      </w:r>
      <w:r w:rsidRPr="00550294">
        <w:t xml:space="preserve"> </w:t>
      </w:r>
      <w:r>
        <w:t xml:space="preserve">для учета реализованных доходов и расходов код валюты определяется валютой сделки, для </w:t>
      </w:r>
      <w:r>
        <w:rPr>
          <w:lang w:val="en-US"/>
        </w:rPr>
        <w:t>Accounting</w:t>
      </w:r>
      <w:r w:rsidRPr="00550294">
        <w:t xml:space="preserve"> </w:t>
      </w:r>
      <w:r>
        <w:rPr>
          <w:lang w:val="en-US"/>
        </w:rPr>
        <w:t>Type</w:t>
      </w:r>
      <w:r w:rsidRPr="00550294">
        <w:t xml:space="preserve"> </w:t>
      </w:r>
      <w:r>
        <w:t xml:space="preserve">для корреспондирующих счетов код валюты всегда </w:t>
      </w:r>
      <w:r>
        <w:rPr>
          <w:lang w:val="en-US"/>
        </w:rPr>
        <w:t>RUR</w:t>
      </w:r>
      <w:r w:rsidRPr="00550294">
        <w:t xml:space="preserve"> (</w:t>
      </w:r>
      <w:r>
        <w:t>рубли).</w:t>
      </w:r>
    </w:p>
    <w:p w14:paraId="29597220" w14:textId="4161C6BA" w:rsidR="00CA1D0A" w:rsidRDefault="00FE11ED" w:rsidP="00EF52C1">
      <w:pPr>
        <w:pStyle w:val="a3"/>
        <w:numPr>
          <w:ilvl w:val="0"/>
          <w:numId w:val="31"/>
        </w:numPr>
        <w:rPr>
          <w:b/>
        </w:rPr>
      </w:pPr>
      <w:r w:rsidRPr="00016EE9">
        <w:rPr>
          <w:b/>
        </w:rPr>
        <w:lastRenderedPageBreak/>
        <w:t xml:space="preserve">Требования к функциональности </w:t>
      </w:r>
      <w:r w:rsidRPr="00016EE9">
        <w:rPr>
          <w:b/>
          <w:lang w:val="en-US"/>
        </w:rPr>
        <w:t>BARS</w:t>
      </w:r>
      <w:r w:rsidRPr="00016EE9">
        <w:rPr>
          <w:b/>
        </w:rPr>
        <w:t xml:space="preserve"> </w:t>
      </w:r>
      <w:r w:rsidRPr="00016EE9">
        <w:rPr>
          <w:b/>
          <w:lang w:val="en-US"/>
        </w:rPr>
        <w:t>GL</w:t>
      </w:r>
      <w:r w:rsidRPr="00016EE9">
        <w:rPr>
          <w:b/>
        </w:rPr>
        <w:t>:</w:t>
      </w:r>
    </w:p>
    <w:p w14:paraId="634C04E6" w14:textId="6970B126" w:rsidR="00016EE9" w:rsidRPr="00016EE9" w:rsidRDefault="00016EE9" w:rsidP="00EF52C1">
      <w:pPr>
        <w:pStyle w:val="a3"/>
        <w:numPr>
          <w:ilvl w:val="1"/>
          <w:numId w:val="31"/>
        </w:numPr>
        <w:rPr>
          <w:b/>
        </w:rPr>
      </w:pPr>
      <w:r>
        <w:rPr>
          <w:b/>
        </w:rPr>
        <w:t xml:space="preserve">Загрузка сообщений </w:t>
      </w:r>
      <w:r>
        <w:rPr>
          <w:b/>
          <w:lang w:val="en-US"/>
        </w:rPr>
        <w:t>AE</w:t>
      </w:r>
      <w:r>
        <w:rPr>
          <w:b/>
        </w:rPr>
        <w:t>, открытие счетов и регистрация проводок</w:t>
      </w:r>
    </w:p>
    <w:p w14:paraId="0A217EB3" w14:textId="7CCFB56F" w:rsidR="00B93382" w:rsidRDefault="006B6DA2" w:rsidP="00550294">
      <w:r>
        <w:t xml:space="preserve">При загрузке сообщений </w:t>
      </w:r>
      <w:r w:rsidRPr="00546C2F">
        <w:rPr>
          <w:lang w:val="en-US"/>
        </w:rPr>
        <w:t>AE</w:t>
      </w:r>
      <w:r w:rsidRPr="006B6DA2">
        <w:t xml:space="preserve"> </w:t>
      </w:r>
      <w:r>
        <w:t xml:space="preserve">на основе атрибутов ключа счета </w:t>
      </w:r>
      <w:r w:rsidR="00546C2F">
        <w:t xml:space="preserve">в </w:t>
      </w:r>
      <w:r w:rsidR="00546C2F">
        <w:rPr>
          <w:lang w:val="en-US"/>
        </w:rPr>
        <w:t>BARS</w:t>
      </w:r>
      <w:r w:rsidR="00546C2F" w:rsidRPr="00546C2F">
        <w:t xml:space="preserve"> </w:t>
      </w:r>
      <w:r w:rsidR="00546C2F">
        <w:rPr>
          <w:lang w:val="en-US"/>
        </w:rPr>
        <w:t>GL</w:t>
      </w:r>
      <w:r w:rsidR="00546C2F" w:rsidRPr="00546C2F">
        <w:t xml:space="preserve"> </w:t>
      </w:r>
      <w:r>
        <w:t xml:space="preserve">должны </w:t>
      </w:r>
      <w:r w:rsidR="00550294">
        <w:t xml:space="preserve">автоматически </w:t>
      </w:r>
      <w:r>
        <w:t xml:space="preserve">открываться технические </w:t>
      </w:r>
      <w:proofErr w:type="spellStart"/>
      <w:r>
        <w:t>псевдосчета</w:t>
      </w:r>
      <w:proofErr w:type="spellEnd"/>
      <w:r>
        <w:t xml:space="preserve"> с номером счета в формате ЦБР, привязанным к условным балансовым счетам 2 порядка, не входящим в план счетов ЦБР</w:t>
      </w:r>
      <w:r w:rsidR="00E525CA">
        <w:t>, и формироваться проводки по этим счетам</w:t>
      </w:r>
      <w:r>
        <w:t xml:space="preserve">. </w:t>
      </w:r>
    </w:p>
    <w:p w14:paraId="62C13F92" w14:textId="44DBCF29" w:rsidR="00546C2F" w:rsidRPr="00546C2F" w:rsidRDefault="006B6DA2" w:rsidP="00EF52C1">
      <w:pPr>
        <w:pStyle w:val="a3"/>
        <w:numPr>
          <w:ilvl w:val="0"/>
          <w:numId w:val="28"/>
        </w:numPr>
      </w:pPr>
      <w:r>
        <w:t xml:space="preserve">Требования к формированию номера </w:t>
      </w:r>
      <w:proofErr w:type="spellStart"/>
      <w:r>
        <w:t>псевдосчета</w:t>
      </w:r>
      <w:proofErr w:type="spellEnd"/>
      <w:r w:rsidR="00546C2F">
        <w:t xml:space="preserve"> –</w:t>
      </w:r>
      <w:r w:rsidR="00B93382">
        <w:br/>
      </w:r>
      <w:r w:rsidR="00546C2F">
        <w:t xml:space="preserve"> Маска лицевого счета </w:t>
      </w:r>
      <w:r w:rsidR="00546C2F" w:rsidRPr="008744D1">
        <w:rPr>
          <w:lang w:eastAsia="ru-RU"/>
        </w:rPr>
        <w:t>БББББ</w:t>
      </w:r>
      <w:r w:rsidR="00546C2F" w:rsidRPr="00B93382">
        <w:rPr>
          <w:lang w:val="en-GB" w:eastAsia="ru-RU"/>
        </w:rPr>
        <w:t> </w:t>
      </w:r>
      <w:r w:rsidR="00546C2F" w:rsidRPr="008744D1">
        <w:rPr>
          <w:lang w:eastAsia="ru-RU"/>
        </w:rPr>
        <w:t>ВВВ</w:t>
      </w:r>
      <w:r w:rsidR="00546C2F" w:rsidRPr="00B93382">
        <w:rPr>
          <w:lang w:val="en-GB" w:eastAsia="ru-RU"/>
        </w:rPr>
        <w:t> </w:t>
      </w:r>
      <w:r w:rsidR="00546C2F" w:rsidRPr="008744D1">
        <w:rPr>
          <w:lang w:eastAsia="ru-RU"/>
        </w:rPr>
        <w:t>К</w:t>
      </w:r>
      <w:r w:rsidR="00546C2F" w:rsidRPr="00B93382">
        <w:rPr>
          <w:lang w:val="en-GB" w:eastAsia="ru-RU"/>
        </w:rPr>
        <w:t> </w:t>
      </w:r>
      <w:r w:rsidR="00546C2F" w:rsidRPr="008744D1">
        <w:rPr>
          <w:lang w:eastAsia="ru-RU"/>
        </w:rPr>
        <w:t>ФФФФ</w:t>
      </w:r>
      <w:r w:rsidR="00546C2F" w:rsidRPr="00B93382">
        <w:rPr>
          <w:lang w:val="en-GB" w:eastAsia="ru-RU"/>
        </w:rPr>
        <w:t> </w:t>
      </w:r>
      <w:r w:rsidR="00546C2F" w:rsidRPr="008744D1">
        <w:rPr>
          <w:lang w:eastAsia="ru-RU"/>
        </w:rPr>
        <w:t>ННННННH</w:t>
      </w:r>
      <w:r w:rsidR="00546C2F">
        <w:rPr>
          <w:lang w:eastAsia="ru-RU"/>
        </w:rPr>
        <w:t>, где</w:t>
      </w:r>
    </w:p>
    <w:p w14:paraId="703C9AEF" w14:textId="77777777" w:rsidR="00546C2F" w:rsidRPr="00546C2F" w:rsidRDefault="00546C2F" w:rsidP="00EF52C1">
      <w:pPr>
        <w:pStyle w:val="a3"/>
        <w:numPr>
          <w:ilvl w:val="1"/>
          <w:numId w:val="27"/>
        </w:numPr>
      </w:pPr>
      <w:r w:rsidRPr="00546C2F">
        <w:rPr>
          <w:color w:val="000000"/>
          <w:lang w:eastAsia="ru-RU"/>
        </w:rPr>
        <w:t xml:space="preserve">БББББ – </w:t>
      </w:r>
      <w:r>
        <w:rPr>
          <w:color w:val="000000"/>
          <w:lang w:eastAsia="ru-RU"/>
        </w:rPr>
        <w:t xml:space="preserve">состоит из символов </w:t>
      </w:r>
      <w:r w:rsidRPr="00546C2F">
        <w:rPr>
          <w:color w:val="000000"/>
          <w:lang w:eastAsia="ru-RU"/>
        </w:rPr>
        <w:t xml:space="preserve">‘00’ </w:t>
      </w:r>
      <w:r>
        <w:rPr>
          <w:color w:val="000000"/>
          <w:lang w:eastAsia="ru-RU"/>
        </w:rPr>
        <w:t xml:space="preserve">и первых трех символов </w:t>
      </w:r>
      <w:r>
        <w:rPr>
          <w:color w:val="000000"/>
          <w:lang w:val="en-US" w:eastAsia="ru-RU"/>
        </w:rPr>
        <w:t>Accounting</w:t>
      </w:r>
      <w:r w:rsidRPr="00546C2F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Type</w:t>
      </w:r>
    </w:p>
    <w:p w14:paraId="4979E503" w14:textId="566A8796" w:rsidR="00546C2F" w:rsidRDefault="00546C2F" w:rsidP="00EF52C1">
      <w:pPr>
        <w:pStyle w:val="a3"/>
        <w:numPr>
          <w:ilvl w:val="1"/>
          <w:numId w:val="27"/>
        </w:numPr>
        <w:rPr>
          <w:color w:val="000000"/>
          <w:lang w:eastAsia="ru-RU"/>
        </w:rPr>
      </w:pPr>
      <w:r w:rsidRPr="00546C2F">
        <w:rPr>
          <w:color w:val="000000"/>
          <w:lang w:eastAsia="ru-RU"/>
        </w:rPr>
        <w:t xml:space="preserve">ВВВ – </w:t>
      </w:r>
      <w:r>
        <w:rPr>
          <w:color w:val="000000"/>
          <w:lang w:eastAsia="ru-RU"/>
        </w:rPr>
        <w:t>цифровой код валюты по классификатору ЦБР</w:t>
      </w:r>
    </w:p>
    <w:p w14:paraId="0127295D" w14:textId="4ECAF047" w:rsidR="00546C2F" w:rsidRDefault="00546C2F" w:rsidP="00EF52C1">
      <w:pPr>
        <w:pStyle w:val="a3"/>
        <w:numPr>
          <w:ilvl w:val="1"/>
          <w:numId w:val="27"/>
        </w:numPr>
        <w:rPr>
          <w:color w:val="000000"/>
          <w:lang w:eastAsia="ru-RU"/>
        </w:rPr>
      </w:pPr>
      <w:r>
        <w:rPr>
          <w:color w:val="000000"/>
          <w:lang w:eastAsia="ru-RU"/>
        </w:rPr>
        <w:t>К</w:t>
      </w:r>
      <w:r w:rsidRPr="00546C2F">
        <w:rPr>
          <w:color w:val="000000"/>
          <w:lang w:eastAsia="ru-RU"/>
        </w:rPr>
        <w:t xml:space="preserve"> - </w:t>
      </w:r>
      <w:r w:rsidRPr="00A42C5A">
        <w:rPr>
          <w:color w:val="000000"/>
        </w:rPr>
        <w:t>Рассчитывается автоматически в соответствии с порядком расчета контрольного ключа в номере лицевого счета, определенным ЦБ РФ</w:t>
      </w:r>
    </w:p>
    <w:p w14:paraId="279AE3E6" w14:textId="0C531253" w:rsidR="00546C2F" w:rsidRDefault="00546C2F" w:rsidP="00EF52C1">
      <w:pPr>
        <w:pStyle w:val="a3"/>
        <w:numPr>
          <w:ilvl w:val="1"/>
          <w:numId w:val="27"/>
        </w:numPr>
        <w:rPr>
          <w:color w:val="000000"/>
          <w:lang w:eastAsia="ru-RU"/>
        </w:rPr>
      </w:pPr>
      <w:r>
        <w:rPr>
          <w:color w:val="000000"/>
          <w:lang w:eastAsia="ru-RU"/>
        </w:rPr>
        <w:t>ФФФФФ – код филиала</w:t>
      </w:r>
    </w:p>
    <w:p w14:paraId="57A266EA" w14:textId="137800EA" w:rsidR="00546C2F" w:rsidRPr="00550294" w:rsidRDefault="00546C2F" w:rsidP="00EF52C1">
      <w:pPr>
        <w:pStyle w:val="a3"/>
        <w:numPr>
          <w:ilvl w:val="1"/>
          <w:numId w:val="27"/>
        </w:numPr>
        <w:rPr>
          <w:color w:val="000000"/>
          <w:lang w:eastAsia="ru-RU"/>
        </w:rPr>
      </w:pPr>
      <w:r w:rsidRPr="00546C2F">
        <w:rPr>
          <w:color w:val="000000"/>
          <w:lang w:eastAsia="ru-RU"/>
        </w:rPr>
        <w:t xml:space="preserve">ННННННH – состоит </w:t>
      </w:r>
      <w:r>
        <w:rPr>
          <w:color w:val="000000"/>
          <w:lang w:eastAsia="ru-RU"/>
        </w:rPr>
        <w:t xml:space="preserve">из символа </w:t>
      </w:r>
      <w:r w:rsidRPr="00546C2F">
        <w:rPr>
          <w:color w:val="000000"/>
          <w:lang w:eastAsia="ru-RU"/>
        </w:rPr>
        <w:t xml:space="preserve">‘0’ </w:t>
      </w:r>
      <w:r>
        <w:rPr>
          <w:color w:val="000000"/>
          <w:lang w:eastAsia="ru-RU"/>
        </w:rPr>
        <w:t xml:space="preserve">и последних 6 символов </w:t>
      </w:r>
      <w:r>
        <w:rPr>
          <w:color w:val="000000"/>
          <w:lang w:val="en-US" w:eastAsia="ru-RU"/>
        </w:rPr>
        <w:t>Accounting</w:t>
      </w:r>
      <w:r w:rsidRPr="00546C2F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Type</w:t>
      </w:r>
    </w:p>
    <w:p w14:paraId="77286133" w14:textId="32635C2C" w:rsidR="00550294" w:rsidRDefault="00B93382" w:rsidP="00EF52C1">
      <w:pPr>
        <w:pStyle w:val="a3"/>
        <w:numPr>
          <w:ilvl w:val="0"/>
          <w:numId w:val="28"/>
        </w:numPr>
        <w:rPr>
          <w:color w:val="000000"/>
          <w:lang w:eastAsia="ru-RU"/>
        </w:rPr>
      </w:pPr>
      <w:r>
        <w:rPr>
          <w:color w:val="000000"/>
          <w:lang w:eastAsia="ru-RU"/>
        </w:rPr>
        <w:t>Требования к заполнению атрибутов счета:</w:t>
      </w:r>
    </w:p>
    <w:p w14:paraId="28D3D6B5" w14:textId="0285BF91" w:rsidR="00B93382" w:rsidRDefault="00B93382" w:rsidP="00EF52C1">
      <w:pPr>
        <w:pStyle w:val="a3"/>
        <w:numPr>
          <w:ilvl w:val="1"/>
          <w:numId w:val="28"/>
        </w:numPr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Атрибуты </w:t>
      </w:r>
      <w:r>
        <w:rPr>
          <w:color w:val="000000"/>
          <w:lang w:val="en-US" w:eastAsia="ru-RU"/>
        </w:rPr>
        <w:t>ACOD</w:t>
      </w:r>
      <w:r w:rsidRPr="00B93382">
        <w:rPr>
          <w:color w:val="000000"/>
          <w:lang w:eastAsia="ru-RU"/>
        </w:rPr>
        <w:t xml:space="preserve"> &amp; </w:t>
      </w:r>
      <w:r>
        <w:rPr>
          <w:color w:val="000000"/>
          <w:lang w:val="en-US" w:eastAsia="ru-RU"/>
        </w:rPr>
        <w:t>SQ</w:t>
      </w:r>
      <w:r w:rsidRPr="00B93382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заполняются для счетов, открытых для тех </w:t>
      </w:r>
      <w:r>
        <w:rPr>
          <w:color w:val="000000"/>
          <w:lang w:val="en-US" w:eastAsia="ru-RU"/>
        </w:rPr>
        <w:t>Accounting</w:t>
      </w:r>
      <w:r w:rsidRPr="00B93382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Type</w:t>
      </w:r>
      <w:r w:rsidRPr="00B93382">
        <w:rPr>
          <w:color w:val="000000"/>
          <w:lang w:eastAsia="ru-RU"/>
        </w:rPr>
        <w:t xml:space="preserve">, </w:t>
      </w:r>
      <w:r>
        <w:rPr>
          <w:color w:val="000000"/>
          <w:lang w:eastAsia="ru-RU"/>
        </w:rPr>
        <w:t xml:space="preserve">для которых значения этих атрибутов определены в документе </w:t>
      </w:r>
      <w:r w:rsidRPr="00B93382">
        <w:rPr>
          <w:color w:val="000000"/>
          <w:lang w:eastAsia="ru-RU"/>
        </w:rPr>
        <w:t>"Все технические счета 15.02.2017.xlsx"</w:t>
      </w:r>
      <w:r>
        <w:rPr>
          <w:color w:val="000000"/>
          <w:lang w:eastAsia="ru-RU"/>
        </w:rPr>
        <w:t xml:space="preserve">. Для остальных </w:t>
      </w:r>
      <w:r>
        <w:rPr>
          <w:color w:val="000000"/>
          <w:lang w:val="en-US" w:eastAsia="ru-RU"/>
        </w:rPr>
        <w:t>Accounting</w:t>
      </w:r>
      <w:r w:rsidRPr="00B93382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Type</w:t>
      </w:r>
      <w:r w:rsidRPr="00B93382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значения этих полей принимают пустое значение.</w:t>
      </w:r>
    </w:p>
    <w:p w14:paraId="6AB024EE" w14:textId="25709E5C" w:rsidR="00B93382" w:rsidRDefault="00B93382" w:rsidP="00EF52C1">
      <w:pPr>
        <w:pStyle w:val="a3"/>
        <w:numPr>
          <w:ilvl w:val="1"/>
          <w:numId w:val="28"/>
        </w:numPr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Номер счета </w:t>
      </w:r>
      <w:proofErr w:type="spellStart"/>
      <w:r>
        <w:rPr>
          <w:color w:val="000000"/>
          <w:lang w:eastAsia="ru-RU"/>
        </w:rPr>
        <w:t>Майдаса</w:t>
      </w:r>
      <w:proofErr w:type="spellEnd"/>
      <w:r>
        <w:rPr>
          <w:color w:val="000000"/>
          <w:lang w:eastAsia="ru-RU"/>
        </w:rPr>
        <w:t xml:space="preserve"> (</w:t>
      </w:r>
      <w:r>
        <w:rPr>
          <w:color w:val="000000"/>
          <w:lang w:val="en-US" w:eastAsia="ru-RU"/>
        </w:rPr>
        <w:t>ACID</w:t>
      </w:r>
      <w:r w:rsidRPr="00B93382">
        <w:rPr>
          <w:color w:val="000000"/>
          <w:lang w:eastAsia="ru-RU"/>
        </w:rPr>
        <w:t xml:space="preserve">) </w:t>
      </w:r>
      <w:r>
        <w:rPr>
          <w:color w:val="000000"/>
          <w:lang w:eastAsia="ru-RU"/>
        </w:rPr>
        <w:t>не заполняется</w:t>
      </w:r>
    </w:p>
    <w:p w14:paraId="16EDB747" w14:textId="3E6A71EB" w:rsidR="00016EE9" w:rsidRPr="00016EE9" w:rsidRDefault="00016EE9" w:rsidP="00EF52C1">
      <w:pPr>
        <w:pStyle w:val="a3"/>
        <w:numPr>
          <w:ilvl w:val="1"/>
          <w:numId w:val="31"/>
        </w:numPr>
        <w:rPr>
          <w:b/>
          <w:color w:val="000000"/>
          <w:lang w:eastAsia="ru-RU"/>
        </w:rPr>
      </w:pPr>
      <w:r w:rsidRPr="00016EE9">
        <w:rPr>
          <w:b/>
          <w:color w:val="000000"/>
          <w:lang w:eastAsia="ru-RU"/>
        </w:rPr>
        <w:t>Остатки и обороты по техническим счетам</w:t>
      </w:r>
    </w:p>
    <w:p w14:paraId="6C77EE36" w14:textId="4BC5B12B" w:rsidR="00B93382" w:rsidRDefault="00E525CA" w:rsidP="00B93382">
      <w:pPr>
        <w:rPr>
          <w:color w:val="000000"/>
          <w:lang w:eastAsia="ru-RU"/>
        </w:rPr>
      </w:pPr>
      <w:r>
        <w:rPr>
          <w:color w:val="000000"/>
          <w:lang w:eastAsia="ru-RU"/>
        </w:rPr>
        <w:t>По техническим счетам должны поддерживаться остатки в валюте счета и в рублях. При этом остатки в рублях не переоцениваются.</w:t>
      </w:r>
    </w:p>
    <w:p w14:paraId="3183E83C" w14:textId="06D82FEE" w:rsidR="00016EE9" w:rsidRPr="00016EE9" w:rsidRDefault="00016EE9" w:rsidP="00EF52C1">
      <w:pPr>
        <w:pStyle w:val="a3"/>
        <w:numPr>
          <w:ilvl w:val="1"/>
          <w:numId w:val="31"/>
        </w:numPr>
        <w:rPr>
          <w:b/>
          <w:color w:val="000000"/>
          <w:lang w:eastAsia="ru-RU"/>
        </w:rPr>
      </w:pPr>
      <w:r w:rsidRPr="00016EE9">
        <w:rPr>
          <w:b/>
          <w:color w:val="000000"/>
          <w:lang w:eastAsia="ru-RU"/>
        </w:rPr>
        <w:t>Закрытие остатков по техническим счетам в начале года</w:t>
      </w:r>
    </w:p>
    <w:p w14:paraId="32185A81" w14:textId="77777777" w:rsidR="00E525CA" w:rsidRDefault="00E525CA" w:rsidP="00E525CA">
      <w:r w:rsidRPr="00332C67">
        <w:t>В первый операционный день нового года, но до проводок по итогам первого рабочего дня</w:t>
      </w:r>
      <w:r w:rsidRPr="00EC28AB">
        <w:t xml:space="preserve"> в </w:t>
      </w:r>
      <w:r w:rsidRPr="00471193">
        <w:t>BARS</w:t>
      </w:r>
      <w:r w:rsidRPr="00D02C69">
        <w:t xml:space="preserve"> </w:t>
      </w:r>
      <w:r w:rsidRPr="00471193">
        <w:t>GL</w:t>
      </w:r>
      <w:r w:rsidRPr="00EC28AB">
        <w:t xml:space="preserve"> должны быть осуществлены бухгалтерские </w:t>
      </w:r>
      <w:r>
        <w:t>записи</w:t>
      </w:r>
      <w:r w:rsidRPr="00EC28AB">
        <w:t xml:space="preserve"> по закрытию остатков на технических счетах, </w:t>
      </w:r>
      <w:r>
        <w:t xml:space="preserve">сформированных на конец предыдущего года. </w:t>
      </w:r>
    </w:p>
    <w:p w14:paraId="068820C8" w14:textId="193BC898" w:rsidR="00E525CA" w:rsidRPr="00B33A3B" w:rsidRDefault="00E525CA" w:rsidP="00EF52C1">
      <w:pPr>
        <w:pStyle w:val="a3"/>
        <w:numPr>
          <w:ilvl w:val="0"/>
          <w:numId w:val="29"/>
        </w:numPr>
      </w:pPr>
      <w:r>
        <w:t>Правила формирования проводок</w:t>
      </w:r>
      <w:r w:rsidRPr="00B33A3B">
        <w:t>:</w:t>
      </w:r>
    </w:p>
    <w:p w14:paraId="2F5E4D8F" w14:textId="77777777" w:rsidR="00E525CA" w:rsidRPr="00E525CA" w:rsidRDefault="00E525CA" w:rsidP="00EF52C1">
      <w:pPr>
        <w:pStyle w:val="a3"/>
        <w:numPr>
          <w:ilvl w:val="1"/>
          <w:numId w:val="29"/>
        </w:numPr>
      </w:pPr>
      <w:r w:rsidRPr="00E525CA">
        <w:t>Счета с дебетовым остатком кредитуются на всю сумму в корреспонденции с вспомогательным счетом</w:t>
      </w:r>
    </w:p>
    <w:p w14:paraId="4FD22391" w14:textId="77777777" w:rsidR="00E525CA" w:rsidRPr="00DA361B" w:rsidRDefault="00E525CA" w:rsidP="00EF52C1">
      <w:pPr>
        <w:pStyle w:val="a3"/>
        <w:numPr>
          <w:ilvl w:val="1"/>
          <w:numId w:val="29"/>
        </w:numPr>
        <w:rPr>
          <w:i/>
        </w:rPr>
      </w:pPr>
      <w:r w:rsidRPr="00E525CA">
        <w:t>Счета с кредитовым остатком дебетуются на всю сумму в корреспонденции с вспомогательным</w:t>
      </w:r>
      <w:r w:rsidRPr="00DA361B">
        <w:rPr>
          <w:i/>
        </w:rPr>
        <w:t xml:space="preserve"> счетом</w:t>
      </w:r>
    </w:p>
    <w:p w14:paraId="5D38118C" w14:textId="77777777" w:rsidR="00E525CA" w:rsidRDefault="00E525CA" w:rsidP="00EF52C1">
      <w:pPr>
        <w:pStyle w:val="a3"/>
        <w:numPr>
          <w:ilvl w:val="0"/>
          <w:numId w:val="29"/>
        </w:numPr>
      </w:pPr>
      <w:r>
        <w:lastRenderedPageBreak/>
        <w:t>Описание требований к формированию вспомогательного счета:</w:t>
      </w:r>
    </w:p>
    <w:p w14:paraId="4B060F56" w14:textId="77777777" w:rsidR="00E525CA" w:rsidRPr="00802AF5" w:rsidRDefault="00E525CA" w:rsidP="00EF52C1">
      <w:pPr>
        <w:pStyle w:val="a3"/>
        <w:numPr>
          <w:ilvl w:val="1"/>
          <w:numId w:val="29"/>
        </w:numPr>
      </w:pPr>
      <w:proofErr w:type="spellStart"/>
      <w:r w:rsidRPr="00802AF5">
        <w:t>Accounting</w:t>
      </w:r>
      <w:proofErr w:type="spellEnd"/>
      <w:r w:rsidRPr="00802AF5">
        <w:t xml:space="preserve"> </w:t>
      </w:r>
      <w:proofErr w:type="spellStart"/>
      <w:r w:rsidRPr="00802AF5">
        <w:t>Type</w:t>
      </w:r>
      <w:proofErr w:type="spellEnd"/>
      <w:r w:rsidRPr="00802AF5">
        <w:t xml:space="preserve"> 099000000</w:t>
      </w:r>
    </w:p>
    <w:p w14:paraId="42872A29" w14:textId="1C0B95BF" w:rsidR="00E525CA" w:rsidRPr="00FD71C4" w:rsidRDefault="00E525CA" w:rsidP="00EF52C1">
      <w:pPr>
        <w:pStyle w:val="a3"/>
        <w:numPr>
          <w:ilvl w:val="1"/>
          <w:numId w:val="29"/>
        </w:numPr>
      </w:pPr>
      <w:r w:rsidRPr="00802AF5">
        <w:t>Маска счета 00099</w:t>
      </w:r>
      <w:r w:rsidRPr="00FD71C4">
        <w:rPr>
          <w:color w:val="000000"/>
          <w:lang w:eastAsia="en-GB"/>
        </w:rPr>
        <w:t xml:space="preserve"> </w:t>
      </w:r>
      <w:r w:rsidR="009005FF" w:rsidRPr="002C3ABE">
        <w:rPr>
          <w:color w:val="000000"/>
          <w:highlight w:val="cyan"/>
          <w:lang w:eastAsia="en-GB"/>
          <w:rPrChange w:id="12" w:author="Фигаровская Наталья Викторовна" w:date="2017-03-31T20:26:00Z">
            <w:rPr>
              <w:color w:val="000000"/>
              <w:lang w:eastAsia="en-GB"/>
            </w:rPr>
          </w:rPrChange>
        </w:rPr>
        <w:t>910</w:t>
      </w:r>
      <w:r w:rsidRPr="00FD71C4">
        <w:rPr>
          <w:color w:val="000000"/>
          <w:lang w:eastAsia="en-GB"/>
        </w:rPr>
        <w:t xml:space="preserve"> </w:t>
      </w:r>
      <w:r w:rsidRPr="00955D6F">
        <w:rPr>
          <w:color w:val="000000"/>
          <w:lang w:val="en-GB" w:eastAsia="en-GB"/>
        </w:rPr>
        <w:t>K</w:t>
      </w:r>
      <w:r w:rsidRPr="00FD71C4">
        <w:rPr>
          <w:color w:val="000000"/>
          <w:lang w:eastAsia="en-GB"/>
        </w:rPr>
        <w:t xml:space="preserve"> </w:t>
      </w:r>
      <w:r w:rsidRPr="00955D6F">
        <w:rPr>
          <w:color w:val="000000"/>
          <w:lang w:eastAsia="en-GB"/>
        </w:rPr>
        <w:t>ФФФФ</w:t>
      </w:r>
      <w:r w:rsidRPr="00FD71C4">
        <w:rPr>
          <w:color w:val="000000"/>
          <w:lang w:eastAsia="en-GB"/>
        </w:rPr>
        <w:t xml:space="preserve"> 0000000</w:t>
      </w:r>
      <w:r w:rsidR="009005FF">
        <w:rPr>
          <w:color w:val="000000"/>
          <w:lang w:eastAsia="en-GB"/>
        </w:rPr>
        <w:t>, где ФФФФ – код филиала, К – ключевой разряд.</w:t>
      </w:r>
    </w:p>
    <w:p w14:paraId="3ABBA56A" w14:textId="77777777" w:rsidR="00E525CA" w:rsidRDefault="00E525CA" w:rsidP="00B93382">
      <w:pPr>
        <w:rPr>
          <w:color w:val="000000"/>
          <w:lang w:eastAsia="ru-RU"/>
        </w:rPr>
      </w:pPr>
    </w:p>
    <w:p w14:paraId="678CCB85" w14:textId="009AD9AD" w:rsidR="005053FA" w:rsidRDefault="005053FA" w:rsidP="00EF52C1">
      <w:pPr>
        <w:pStyle w:val="a3"/>
        <w:numPr>
          <w:ilvl w:val="1"/>
          <w:numId w:val="31"/>
        </w:numPr>
        <w:rPr>
          <w:b/>
          <w:color w:val="000000"/>
          <w:lang w:eastAsia="ru-RU"/>
        </w:rPr>
      </w:pPr>
      <w:r>
        <w:rPr>
          <w:b/>
          <w:color w:val="000000"/>
          <w:lang w:eastAsia="ru-RU"/>
        </w:rPr>
        <w:t>Ручные операции по техническим счетам:</w:t>
      </w:r>
    </w:p>
    <w:p w14:paraId="0874B6F0" w14:textId="22054C77" w:rsidR="005053FA" w:rsidRDefault="005053FA" w:rsidP="005053FA">
      <w:pPr>
        <w:rPr>
          <w:lang w:eastAsia="ru-RU"/>
        </w:rPr>
      </w:pPr>
      <w:r>
        <w:rPr>
          <w:lang w:eastAsia="ru-RU"/>
        </w:rPr>
        <w:t>По техническим счетам должны поддерживаться следующие ручные операции:</w:t>
      </w:r>
    </w:p>
    <w:p w14:paraId="4D0766F0" w14:textId="018103D3" w:rsidR="005053FA" w:rsidRDefault="005053FA" w:rsidP="00EF52C1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Просмотр информации по открытым техническим счетам и по проводкам по этим счетам</w:t>
      </w:r>
      <w:r w:rsidR="0006500F" w:rsidRPr="0006500F">
        <w:rPr>
          <w:lang w:eastAsia="ru-RU"/>
        </w:rPr>
        <w:t>;</w:t>
      </w:r>
    </w:p>
    <w:p w14:paraId="0EC1206A" w14:textId="3B2A0E05" w:rsidR="005053FA" w:rsidRDefault="005053FA" w:rsidP="00EF52C1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Ручной ввод проводок</w:t>
      </w:r>
      <w:r w:rsidR="0006500F">
        <w:rPr>
          <w:lang w:eastAsia="ru-RU"/>
        </w:rPr>
        <w:t xml:space="preserve"> по техническим счетам;</w:t>
      </w:r>
    </w:p>
    <w:p w14:paraId="2B2F0B1C" w14:textId="5768B5B9" w:rsidR="005053FA" w:rsidRDefault="005053FA" w:rsidP="00EF52C1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Ручные корректировки проводок по техническим счетам (изменение даты проводки, подавление проводок)</w:t>
      </w:r>
      <w:r w:rsidR="0006500F" w:rsidRPr="0006500F">
        <w:rPr>
          <w:lang w:eastAsia="ru-RU"/>
        </w:rPr>
        <w:t>;</w:t>
      </w:r>
    </w:p>
    <w:p w14:paraId="07114A4F" w14:textId="77777777" w:rsidR="0006500F" w:rsidRDefault="0006500F" w:rsidP="00EF52C1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Ручные операции по техническим счетам:</w:t>
      </w:r>
    </w:p>
    <w:p w14:paraId="1ED3FED5" w14:textId="57B1CF1F" w:rsidR="0006500F" w:rsidRDefault="0006500F" w:rsidP="00EF52C1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Ручное открытие технических счетов не поддерживается</w:t>
      </w:r>
      <w:r w:rsidRPr="0006500F">
        <w:rPr>
          <w:lang w:eastAsia="ru-RU"/>
        </w:rPr>
        <w:t>;</w:t>
      </w:r>
    </w:p>
    <w:p w14:paraId="5EB30252" w14:textId="313A5935" w:rsidR="005053FA" w:rsidRPr="0006500F" w:rsidRDefault="0006500F" w:rsidP="00EF52C1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Закрытие технических счетов выполняется вручную.</w:t>
      </w:r>
      <w:r w:rsidR="001641D5">
        <w:rPr>
          <w:lang w:eastAsia="ru-RU"/>
        </w:rPr>
        <w:t xml:space="preserve"> </w:t>
      </w:r>
    </w:p>
    <w:p w14:paraId="3ABD104D" w14:textId="56C15B5C" w:rsidR="005053FA" w:rsidRPr="005053FA" w:rsidRDefault="005053FA" w:rsidP="00EF52C1">
      <w:pPr>
        <w:pStyle w:val="a3"/>
        <w:numPr>
          <w:ilvl w:val="0"/>
          <w:numId w:val="31"/>
        </w:numPr>
        <w:rPr>
          <w:b/>
          <w:color w:val="000000"/>
          <w:lang w:eastAsia="ru-RU"/>
        </w:rPr>
      </w:pPr>
      <w:r>
        <w:rPr>
          <w:b/>
          <w:color w:val="000000"/>
          <w:lang w:eastAsia="ru-RU"/>
        </w:rPr>
        <w:t xml:space="preserve">Требования к выгрузке в </w:t>
      </w:r>
      <w:r>
        <w:rPr>
          <w:b/>
          <w:color w:val="000000"/>
          <w:lang w:val="en-US" w:eastAsia="ru-RU"/>
        </w:rPr>
        <w:t>DWH</w:t>
      </w:r>
      <w:r w:rsidRPr="005053FA">
        <w:rPr>
          <w:b/>
          <w:color w:val="000000"/>
          <w:lang w:eastAsia="ru-RU"/>
        </w:rPr>
        <w:t>.</w:t>
      </w:r>
    </w:p>
    <w:p w14:paraId="477B0D7D" w14:textId="42BD5F3F" w:rsidR="005053FA" w:rsidRPr="005053FA" w:rsidRDefault="005053FA" w:rsidP="005053FA">
      <w:pPr>
        <w:rPr>
          <w:lang w:eastAsia="ru-RU"/>
        </w:rPr>
      </w:pPr>
      <w:r>
        <w:rPr>
          <w:lang w:eastAsia="ru-RU"/>
        </w:rPr>
        <w:t>Обеспечить выгрузку данных по техническим счетам в тех же витринах, что и выгрузка данных по обычным лицевым счетам ЦБР (открытые счета, проводки, остатки).</w:t>
      </w:r>
    </w:p>
    <w:p w14:paraId="753F3F65" w14:textId="56695184" w:rsidR="00B93382" w:rsidRPr="00E525CA" w:rsidRDefault="00E525CA" w:rsidP="00EF52C1">
      <w:pPr>
        <w:pStyle w:val="a3"/>
        <w:numPr>
          <w:ilvl w:val="0"/>
          <w:numId w:val="31"/>
        </w:numPr>
        <w:rPr>
          <w:b/>
          <w:color w:val="000000"/>
          <w:lang w:eastAsia="ru-RU"/>
        </w:rPr>
      </w:pPr>
      <w:r w:rsidRPr="00E525CA">
        <w:rPr>
          <w:b/>
          <w:color w:val="000000"/>
          <w:lang w:eastAsia="ru-RU"/>
        </w:rPr>
        <w:t>Требования к отчетности по техническим счетам:</w:t>
      </w:r>
    </w:p>
    <w:p w14:paraId="4A572684" w14:textId="77777777" w:rsidR="0006500F" w:rsidRPr="006A3A03" w:rsidRDefault="0006500F" w:rsidP="00EF52C1">
      <w:pPr>
        <w:pStyle w:val="a3"/>
        <w:numPr>
          <w:ilvl w:val="0"/>
          <w:numId w:val="32"/>
        </w:numPr>
        <w:rPr>
          <w:lang w:eastAsia="ru-RU"/>
        </w:rPr>
      </w:pPr>
      <w:r w:rsidRPr="006A3A03">
        <w:rPr>
          <w:lang w:eastAsia="ru-RU"/>
        </w:rPr>
        <w:t>Технические счета не включаются в Книгу открытых лицевых счетов.</w:t>
      </w:r>
    </w:p>
    <w:p w14:paraId="0C6D64C8" w14:textId="16DD01DE" w:rsidR="0006500F" w:rsidRDefault="0006500F" w:rsidP="00EF52C1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 xml:space="preserve">Все стандартные отчеты Банка в </w:t>
      </w:r>
      <w:r w:rsidRPr="00E77B82">
        <w:rPr>
          <w:lang w:eastAsia="ru-RU"/>
        </w:rPr>
        <w:t>BARS</w:t>
      </w:r>
      <w:r w:rsidRPr="00BD0163">
        <w:rPr>
          <w:lang w:eastAsia="ru-RU"/>
        </w:rPr>
        <w:t xml:space="preserve"> </w:t>
      </w:r>
      <w:r w:rsidRPr="00E77B82">
        <w:rPr>
          <w:lang w:eastAsia="ru-RU"/>
        </w:rPr>
        <w:t>GL</w:t>
      </w:r>
      <w:r w:rsidRPr="00BD0163">
        <w:rPr>
          <w:lang w:eastAsia="ru-RU"/>
        </w:rPr>
        <w:t xml:space="preserve"> </w:t>
      </w:r>
      <w:r>
        <w:rPr>
          <w:lang w:eastAsia="ru-RU"/>
        </w:rPr>
        <w:t>должны формироваться по умолчанию без добавления информации по техническим счетам. Для этого технические счета должны быть отделены от счетов, привязанных к реальным счетам ЦБ РФ.</w:t>
      </w:r>
    </w:p>
    <w:p w14:paraId="5BC0036D" w14:textId="60A05245" w:rsidR="0006500F" w:rsidRPr="006A3A03" w:rsidRDefault="0006500F" w:rsidP="00EF52C1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 xml:space="preserve">В BARS </w:t>
      </w:r>
      <w:r w:rsidRPr="006A3A03">
        <w:rPr>
          <w:lang w:eastAsia="ru-RU"/>
        </w:rPr>
        <w:t>необходимо реализовать возможность построения следующих отчетов по техническим счетам:</w:t>
      </w:r>
    </w:p>
    <w:p w14:paraId="70506455" w14:textId="77777777" w:rsidR="0006500F" w:rsidRPr="006A3A03" w:rsidRDefault="0006500F" w:rsidP="00EF52C1">
      <w:pPr>
        <w:pStyle w:val="a3"/>
        <w:numPr>
          <w:ilvl w:val="1"/>
          <w:numId w:val="32"/>
        </w:numPr>
        <w:rPr>
          <w:lang w:eastAsia="ru-RU"/>
        </w:rPr>
      </w:pPr>
      <w:r w:rsidRPr="006A3A03">
        <w:rPr>
          <w:lang w:eastAsia="ru-RU"/>
        </w:rPr>
        <w:t xml:space="preserve">Оборотная ведомость с наименованием клиента (с проваливанием до уровня выписки); </w:t>
      </w:r>
    </w:p>
    <w:p w14:paraId="5725F4C2" w14:textId="77777777" w:rsidR="0006500F" w:rsidRPr="00BD0163" w:rsidRDefault="0006500F" w:rsidP="00EF52C1">
      <w:pPr>
        <w:pStyle w:val="a3"/>
        <w:numPr>
          <w:ilvl w:val="1"/>
          <w:numId w:val="32"/>
        </w:numPr>
        <w:rPr>
          <w:lang w:eastAsia="ru-RU"/>
        </w:rPr>
      </w:pPr>
      <w:r w:rsidRPr="00BD0163">
        <w:rPr>
          <w:lang w:eastAsia="ru-RU"/>
        </w:rPr>
        <w:t>Выписка по внутреннему счету учета ACCTYPE;</w:t>
      </w:r>
    </w:p>
    <w:p w14:paraId="662B9542" w14:textId="77777777" w:rsidR="0006500F" w:rsidRPr="006A3A03" w:rsidRDefault="0006500F" w:rsidP="00EF52C1">
      <w:pPr>
        <w:pStyle w:val="a3"/>
        <w:numPr>
          <w:ilvl w:val="1"/>
          <w:numId w:val="32"/>
        </w:numPr>
      </w:pPr>
      <w:r w:rsidRPr="006A3A03">
        <w:rPr>
          <w:lang w:eastAsia="ru-RU"/>
        </w:rPr>
        <w:t>Ведомость остатков</w:t>
      </w:r>
      <w:r w:rsidRPr="006A3A03">
        <w:t xml:space="preserve"> по счетам кредитной организации (Для внутреннего пользования).</w:t>
      </w:r>
    </w:p>
    <w:p w14:paraId="16700692" w14:textId="77777777" w:rsidR="00B93382" w:rsidRDefault="00B93382" w:rsidP="00B93382">
      <w:pPr>
        <w:rPr>
          <w:color w:val="000000"/>
          <w:lang w:eastAsia="ru-RU"/>
        </w:rPr>
      </w:pPr>
    </w:p>
    <w:p w14:paraId="7D48BD20" w14:textId="6A8C6F22" w:rsidR="00AA6480" w:rsidRDefault="00AA6480" w:rsidP="006920DE">
      <w:pPr>
        <w:pStyle w:val="1"/>
      </w:pPr>
      <w:bookmarkStart w:id="13" w:name="_Таблица_настройки_плановых"/>
      <w:bookmarkStart w:id="14" w:name="_Toc477281695"/>
      <w:bookmarkEnd w:id="13"/>
      <w:r>
        <w:lastRenderedPageBreak/>
        <w:t>Описание концепции реализации</w:t>
      </w:r>
      <w:bookmarkEnd w:id="14"/>
    </w:p>
    <w:p w14:paraId="4419541B" w14:textId="18ACE338" w:rsidR="0006500F" w:rsidRDefault="0006500F" w:rsidP="0025708A">
      <w:pPr>
        <w:pStyle w:val="2"/>
      </w:pPr>
      <w:bookmarkStart w:id="15" w:name="_Toc477281696"/>
      <w:r>
        <w:t>Краткое описание концепции реализации</w:t>
      </w:r>
      <w:bookmarkEnd w:id="15"/>
    </w:p>
    <w:p w14:paraId="4667D6EC" w14:textId="7C4AEA84" w:rsidR="0006500F" w:rsidRPr="007A073B" w:rsidRDefault="007A073B" w:rsidP="0006500F">
      <w:r>
        <w:t xml:space="preserve">Сообщения </w:t>
      </w:r>
      <w:r>
        <w:rPr>
          <w:lang w:val="en-US"/>
        </w:rPr>
        <w:t>AE</w:t>
      </w:r>
      <w:r w:rsidRPr="007A073B">
        <w:t xml:space="preserve"> </w:t>
      </w:r>
      <w:r>
        <w:t xml:space="preserve">по операциям по техническим счетам регистрируются в той же таблице, что и сообщения </w:t>
      </w:r>
      <w:r w:rsidRPr="002C3ABE">
        <w:rPr>
          <w:highlight w:val="cyan"/>
          <w:lang w:val="en-US"/>
          <w:rPrChange w:id="16" w:author="Фигаровская Наталья Викторовна" w:date="2017-03-31T20:27:00Z">
            <w:rPr>
              <w:lang w:val="en-US"/>
            </w:rPr>
          </w:rPrChange>
        </w:rPr>
        <w:t>AE</w:t>
      </w:r>
      <w:r w:rsidRPr="002C3ABE">
        <w:rPr>
          <w:highlight w:val="cyan"/>
          <w:rPrChange w:id="17" w:author="Фигаровская Наталья Викторовна" w:date="2017-03-31T20:27:00Z">
            <w:rPr/>
          </w:rPrChange>
        </w:rPr>
        <w:t xml:space="preserve"> по техническим счетам</w:t>
      </w:r>
      <w:r>
        <w:t xml:space="preserve">. Для технических счетов счета </w:t>
      </w:r>
      <w:proofErr w:type="spellStart"/>
      <w:r>
        <w:t>Дб</w:t>
      </w:r>
      <w:proofErr w:type="spellEnd"/>
      <w:r>
        <w:t xml:space="preserve"> и </w:t>
      </w:r>
      <w:proofErr w:type="spellStart"/>
      <w:r>
        <w:t>Кр</w:t>
      </w:r>
      <w:proofErr w:type="spellEnd"/>
      <w:r>
        <w:t xml:space="preserve"> указываются в виде ключей счета в полях </w:t>
      </w:r>
      <w:r>
        <w:rPr>
          <w:lang w:val="en-US"/>
        </w:rPr>
        <w:t>ACCKEY</w:t>
      </w:r>
      <w:r w:rsidRPr="007A073B">
        <w:t>_</w:t>
      </w:r>
      <w:r>
        <w:rPr>
          <w:lang w:val="en-US"/>
        </w:rPr>
        <w:t>DR</w:t>
      </w:r>
      <w:r w:rsidRPr="007A073B">
        <w:t xml:space="preserve"> </w:t>
      </w:r>
      <w:r>
        <w:t xml:space="preserve">и </w:t>
      </w:r>
      <w:r>
        <w:rPr>
          <w:lang w:val="en-US"/>
        </w:rPr>
        <w:t>ACCKEY</w:t>
      </w:r>
      <w:r w:rsidRPr="007A073B">
        <w:t>_</w:t>
      </w:r>
      <w:r>
        <w:rPr>
          <w:lang w:val="en-US"/>
        </w:rPr>
        <w:t>CR</w:t>
      </w:r>
      <w:r w:rsidRPr="007A073B">
        <w:t xml:space="preserve">, </w:t>
      </w:r>
      <w:r>
        <w:t xml:space="preserve">в которых значение атрибута </w:t>
      </w:r>
      <w:r>
        <w:rPr>
          <w:lang w:val="en-US"/>
        </w:rPr>
        <w:t>GL</w:t>
      </w:r>
      <w:r w:rsidRPr="007A073B">
        <w:t>_</w:t>
      </w:r>
      <w:r>
        <w:rPr>
          <w:lang w:val="en-US"/>
        </w:rPr>
        <w:t>SEQ</w:t>
      </w:r>
      <w:r w:rsidRPr="007A073B">
        <w:t xml:space="preserve"> </w:t>
      </w:r>
      <w:r>
        <w:t xml:space="preserve">обязательно начинается с символа </w:t>
      </w:r>
      <w:r>
        <w:rPr>
          <w:lang w:val="en-US"/>
        </w:rPr>
        <w:t>TH</w:t>
      </w:r>
      <w:r w:rsidRPr="007A073B">
        <w:t xml:space="preserve"> (</w:t>
      </w:r>
      <w:r>
        <w:t xml:space="preserve">признак технического счета).  </w:t>
      </w:r>
    </w:p>
    <w:p w14:paraId="247AF7C3" w14:textId="77777777" w:rsidR="009A2E70" w:rsidRDefault="007A073B" w:rsidP="0006500F">
      <w:r>
        <w:t xml:space="preserve">При загрузке сообщений </w:t>
      </w:r>
      <w:r>
        <w:rPr>
          <w:lang w:val="en-US"/>
        </w:rPr>
        <w:t>AE</w:t>
      </w:r>
      <w:r w:rsidRPr="007A073B">
        <w:t xml:space="preserve"> </w:t>
      </w:r>
      <w:r>
        <w:t xml:space="preserve">по техническим счетам, выполняется регистрация операций в таблице </w:t>
      </w:r>
      <w:r>
        <w:rPr>
          <w:lang w:val="en-US"/>
        </w:rPr>
        <w:t>GL</w:t>
      </w:r>
      <w:r w:rsidRPr="007A073B">
        <w:t>_</w:t>
      </w:r>
      <w:r>
        <w:rPr>
          <w:lang w:val="en-US"/>
        </w:rPr>
        <w:t>OPER</w:t>
      </w:r>
      <w:r>
        <w:t xml:space="preserve"> (так же, как для сообщений </w:t>
      </w:r>
      <w:r>
        <w:rPr>
          <w:lang w:val="en-US"/>
        </w:rPr>
        <w:t>AE</w:t>
      </w:r>
      <w:r w:rsidRPr="007A073B">
        <w:t xml:space="preserve"> </w:t>
      </w:r>
      <w:r>
        <w:t>по обычным счетам)</w:t>
      </w:r>
      <w:r w:rsidRPr="007A073B">
        <w:t xml:space="preserve">. </w:t>
      </w:r>
      <w:r>
        <w:t xml:space="preserve">При регистрации </w:t>
      </w:r>
      <w:r>
        <w:rPr>
          <w:lang w:val="en-US"/>
        </w:rPr>
        <w:t>GL</w:t>
      </w:r>
      <w:r w:rsidRPr="007A073B">
        <w:t>_</w:t>
      </w:r>
      <w:r>
        <w:rPr>
          <w:lang w:val="en-US"/>
        </w:rPr>
        <w:t>OPER</w:t>
      </w:r>
      <w:r w:rsidRPr="007A073B">
        <w:t xml:space="preserve"> </w:t>
      </w:r>
      <w:r>
        <w:t xml:space="preserve">выполняется определение и заполнение полей номера счета ЦБР по </w:t>
      </w:r>
      <w:proofErr w:type="spellStart"/>
      <w:r>
        <w:t>Дб</w:t>
      </w:r>
      <w:proofErr w:type="spellEnd"/>
      <w:r>
        <w:t xml:space="preserve"> и </w:t>
      </w:r>
      <w:proofErr w:type="spellStart"/>
      <w:r>
        <w:t>Кр</w:t>
      </w:r>
      <w:proofErr w:type="spellEnd"/>
      <w:r>
        <w:t xml:space="preserve"> (поля </w:t>
      </w:r>
      <w:r>
        <w:rPr>
          <w:lang w:val="en-US"/>
        </w:rPr>
        <w:t>ACC</w:t>
      </w:r>
      <w:r w:rsidRPr="007A073B">
        <w:t>_</w:t>
      </w:r>
      <w:r>
        <w:rPr>
          <w:lang w:val="en-US"/>
        </w:rPr>
        <w:t>DR</w:t>
      </w:r>
      <w:r>
        <w:t xml:space="preserve">, </w:t>
      </w:r>
      <w:r>
        <w:rPr>
          <w:lang w:val="en-US"/>
        </w:rPr>
        <w:t>ACC</w:t>
      </w:r>
      <w:r w:rsidRPr="007A073B">
        <w:t>_</w:t>
      </w:r>
      <w:r>
        <w:rPr>
          <w:lang w:val="en-US"/>
        </w:rPr>
        <w:t>CR</w:t>
      </w:r>
      <w:r w:rsidRPr="007A073B">
        <w:t xml:space="preserve">). </w:t>
      </w:r>
      <w:r>
        <w:t xml:space="preserve">Определение счетов выполняется в два этапа – поиск счета или открытие счета (если счет не найден). </w:t>
      </w:r>
    </w:p>
    <w:p w14:paraId="4E66428B" w14:textId="77777777" w:rsidR="00CF6E4F" w:rsidRDefault="007A073B" w:rsidP="0006500F">
      <w:r>
        <w:t xml:space="preserve">Открытые счета регистрируются в таблице </w:t>
      </w:r>
      <w:r>
        <w:rPr>
          <w:lang w:val="en-US"/>
        </w:rPr>
        <w:t>GL</w:t>
      </w:r>
      <w:r w:rsidRPr="007A073B">
        <w:t>_</w:t>
      </w:r>
      <w:r>
        <w:rPr>
          <w:lang w:val="en-US"/>
        </w:rPr>
        <w:t>ACC</w:t>
      </w:r>
      <w:r w:rsidRPr="007A073B">
        <w:t xml:space="preserve">, </w:t>
      </w:r>
      <w:r w:rsidR="009A2E70">
        <w:t xml:space="preserve">при этом при регистрации в этой таблице технических счетов записи в таблицах </w:t>
      </w:r>
      <w:r w:rsidR="009A2E70">
        <w:rPr>
          <w:lang w:val="en-US"/>
        </w:rPr>
        <w:t>ACCRLN</w:t>
      </w:r>
      <w:r w:rsidR="009A2E70" w:rsidRPr="009A2E70">
        <w:t xml:space="preserve"> </w:t>
      </w:r>
      <w:r w:rsidR="009A2E70">
        <w:t xml:space="preserve">и </w:t>
      </w:r>
      <w:r w:rsidR="009A2E70">
        <w:rPr>
          <w:lang w:val="en-US"/>
        </w:rPr>
        <w:t>BSAACC</w:t>
      </w:r>
      <w:r w:rsidR="009A2E70" w:rsidRPr="009A2E70">
        <w:t xml:space="preserve"> (</w:t>
      </w:r>
      <w:r w:rsidR="009A2E70">
        <w:t xml:space="preserve">старые таблицы </w:t>
      </w:r>
      <w:r w:rsidR="009A2E70">
        <w:rPr>
          <w:lang w:val="en-US"/>
        </w:rPr>
        <w:t>BARS</w:t>
      </w:r>
      <w:r w:rsidR="009A2E70" w:rsidRPr="009A2E70">
        <w:t xml:space="preserve"> </w:t>
      </w:r>
      <w:r w:rsidR="009A2E70">
        <w:t xml:space="preserve">для регистрации счетов) не создаются. </w:t>
      </w:r>
      <w:r w:rsidR="00CF6E4F">
        <w:t xml:space="preserve">Для того, чтобы в таблице </w:t>
      </w:r>
      <w:r w:rsidR="00CF6E4F">
        <w:rPr>
          <w:lang w:val="en-US"/>
        </w:rPr>
        <w:t>GL</w:t>
      </w:r>
      <w:r w:rsidR="00CF6E4F" w:rsidRPr="00CF6E4F">
        <w:t>_</w:t>
      </w:r>
      <w:r w:rsidR="00CF6E4F">
        <w:rPr>
          <w:lang w:val="en-US"/>
        </w:rPr>
        <w:t>ACC</w:t>
      </w:r>
      <w:r w:rsidR="00CF6E4F" w:rsidRPr="00CF6E4F">
        <w:t xml:space="preserve"> </w:t>
      </w:r>
      <w:r w:rsidR="00CF6E4F">
        <w:t xml:space="preserve">можно было различать технические счета, эти счета регистрируются со значением атрибута </w:t>
      </w:r>
      <w:r w:rsidR="00CF6E4F">
        <w:rPr>
          <w:lang w:val="en-US"/>
        </w:rPr>
        <w:t>RLNTYPE</w:t>
      </w:r>
      <w:r w:rsidR="00CF6E4F">
        <w:t xml:space="preserve">=9. </w:t>
      </w:r>
    </w:p>
    <w:p w14:paraId="4E09F89B" w14:textId="4413B36D" w:rsidR="007A073B" w:rsidRDefault="009A2E70" w:rsidP="0006500F">
      <w:r>
        <w:t>П</w:t>
      </w:r>
      <w:r w:rsidR="007A073B">
        <w:t xml:space="preserve">оиск счета </w:t>
      </w:r>
      <w:r>
        <w:t xml:space="preserve">на основе атрибутов ключа счета </w:t>
      </w:r>
      <w:r w:rsidR="007A073B">
        <w:t>выполняется по таблице</w:t>
      </w:r>
      <w:r w:rsidR="00CF6E4F">
        <w:t xml:space="preserve"> </w:t>
      </w:r>
      <w:r w:rsidR="00CF6E4F">
        <w:rPr>
          <w:lang w:val="en-US"/>
        </w:rPr>
        <w:t>GL</w:t>
      </w:r>
      <w:r w:rsidR="00CF6E4F" w:rsidRPr="00CF6E4F">
        <w:t>_</w:t>
      </w:r>
      <w:r w:rsidR="00CF6E4F">
        <w:rPr>
          <w:lang w:val="en-US"/>
        </w:rPr>
        <w:t>ACC</w:t>
      </w:r>
      <w:r w:rsidR="007A073B">
        <w:t xml:space="preserve"> по набору атрибутов</w:t>
      </w:r>
      <w:r>
        <w:t xml:space="preserve"> </w:t>
      </w:r>
      <w:r>
        <w:rPr>
          <w:lang w:val="en-US"/>
        </w:rPr>
        <w:t>Accounting</w:t>
      </w:r>
      <w:r w:rsidRPr="009A2E70">
        <w:t xml:space="preserve"> </w:t>
      </w:r>
      <w:r>
        <w:rPr>
          <w:lang w:val="en-US"/>
        </w:rPr>
        <w:t>Type</w:t>
      </w:r>
      <w:r w:rsidRPr="009A2E70">
        <w:t xml:space="preserve">, </w:t>
      </w:r>
      <w:r>
        <w:t xml:space="preserve">валюта и код филиала. </w:t>
      </w:r>
    </w:p>
    <w:p w14:paraId="17B9881E" w14:textId="0CAD4A96" w:rsidR="009A2E70" w:rsidRDefault="009A2E70" w:rsidP="0006500F">
      <w:r>
        <w:t xml:space="preserve">При завершении регистрации операции в таблице </w:t>
      </w:r>
      <w:r>
        <w:rPr>
          <w:lang w:val="en-US"/>
        </w:rPr>
        <w:t>GL</w:t>
      </w:r>
      <w:r w:rsidRPr="009A2E70">
        <w:t>_</w:t>
      </w:r>
      <w:r>
        <w:rPr>
          <w:lang w:val="en-US"/>
        </w:rPr>
        <w:t>OPER</w:t>
      </w:r>
      <w:r w:rsidRPr="009A2E70">
        <w:t xml:space="preserve"> </w:t>
      </w:r>
      <w:r>
        <w:t xml:space="preserve">выполняется регистрация проводок. Проводки регистрируются в новой таблице проводок по техническим счетам </w:t>
      </w:r>
      <w:r>
        <w:rPr>
          <w:lang w:val="en-US"/>
        </w:rPr>
        <w:t>GL</w:t>
      </w:r>
      <w:r w:rsidRPr="009A2E70">
        <w:t>_</w:t>
      </w:r>
      <w:r>
        <w:rPr>
          <w:lang w:val="en-US"/>
        </w:rPr>
        <w:t>PDTH</w:t>
      </w:r>
      <w:r>
        <w:t xml:space="preserve">. Остатки и обороты по техническим счетам регистрируются в новой таблице </w:t>
      </w:r>
      <w:r>
        <w:rPr>
          <w:lang w:val="en-US"/>
        </w:rPr>
        <w:t>GL</w:t>
      </w:r>
      <w:r w:rsidRPr="009A2E70">
        <w:t>_</w:t>
      </w:r>
      <w:r>
        <w:rPr>
          <w:lang w:val="en-US"/>
        </w:rPr>
        <w:t>BTTH</w:t>
      </w:r>
      <w:r w:rsidRPr="009A2E70">
        <w:t xml:space="preserve">, </w:t>
      </w:r>
      <w:r>
        <w:t xml:space="preserve">для заполнения (обновления) данных в этой таблице должны быть разработаны триггеры для таблицы проводок </w:t>
      </w:r>
      <w:r>
        <w:rPr>
          <w:lang w:val="en-US"/>
        </w:rPr>
        <w:t>GL</w:t>
      </w:r>
      <w:r w:rsidRPr="009A2E70">
        <w:t>_</w:t>
      </w:r>
      <w:r>
        <w:rPr>
          <w:lang w:val="en-US"/>
        </w:rPr>
        <w:t>PDTH</w:t>
      </w:r>
      <w:r w:rsidRPr="009A2E70">
        <w:t xml:space="preserve"> </w:t>
      </w:r>
      <w:r>
        <w:t>для функций ввода, обновления и удаления записи.</w:t>
      </w:r>
    </w:p>
    <w:p w14:paraId="764E52EB" w14:textId="77777777" w:rsidR="00CF6E4F" w:rsidRDefault="00CF6E4F" w:rsidP="0006500F"/>
    <w:p w14:paraId="6F1314C3" w14:textId="3A13CBB7" w:rsidR="009A2E70" w:rsidRDefault="009A2E70" w:rsidP="0006500F">
      <w:r>
        <w:t xml:space="preserve">Таблицы проводок и остатков по техническим счетам не реплицируются в </w:t>
      </w:r>
      <w:r>
        <w:rPr>
          <w:lang w:val="en-US"/>
        </w:rPr>
        <w:t>BARS</w:t>
      </w:r>
      <w:r w:rsidRPr="009A2E70">
        <w:t xml:space="preserve"> </w:t>
      </w:r>
      <w:r>
        <w:rPr>
          <w:lang w:val="en-US"/>
        </w:rPr>
        <w:t>REP</w:t>
      </w:r>
      <w:r w:rsidRPr="009A2E70">
        <w:t xml:space="preserve">, </w:t>
      </w:r>
      <w:r>
        <w:t>это обеспечит, чтобы данные по техническим счетам не попадали в официальную отчетность.</w:t>
      </w:r>
    </w:p>
    <w:p w14:paraId="42D740C7" w14:textId="09EB2E32" w:rsidR="00CF6E4F" w:rsidRDefault="00CF6E4F" w:rsidP="0006500F">
      <w:r>
        <w:t xml:space="preserve">Таблица </w:t>
      </w:r>
      <w:r>
        <w:rPr>
          <w:lang w:val="en-US"/>
        </w:rPr>
        <w:t>GL</w:t>
      </w:r>
      <w:r w:rsidRPr="00CF6E4F">
        <w:t>_</w:t>
      </w:r>
      <w:r>
        <w:rPr>
          <w:lang w:val="en-US"/>
        </w:rPr>
        <w:t>ACC</w:t>
      </w:r>
      <w:r w:rsidRPr="00CF6E4F">
        <w:t xml:space="preserve"> </w:t>
      </w:r>
      <w:r>
        <w:t xml:space="preserve">реплицируется в </w:t>
      </w:r>
      <w:r>
        <w:rPr>
          <w:lang w:val="en-US"/>
        </w:rPr>
        <w:t>BARS</w:t>
      </w:r>
      <w:r w:rsidRPr="00CF6E4F">
        <w:t xml:space="preserve"> </w:t>
      </w:r>
      <w:r>
        <w:rPr>
          <w:lang w:val="en-US"/>
        </w:rPr>
        <w:t>REP</w:t>
      </w:r>
      <w:r w:rsidRPr="00CF6E4F">
        <w:t xml:space="preserve"> </w:t>
      </w:r>
      <w:r>
        <w:t xml:space="preserve">целиком, но технические счета не попадают в книгу открытых счетов, поскольку витрина, соответствующая этой книге, формируется на основе данных старых таблиц </w:t>
      </w:r>
      <w:r>
        <w:rPr>
          <w:lang w:val="en-US"/>
        </w:rPr>
        <w:t>BARS</w:t>
      </w:r>
      <w:r w:rsidRPr="00CF6E4F">
        <w:t xml:space="preserve"> (</w:t>
      </w:r>
      <w:r>
        <w:rPr>
          <w:lang w:val="en-US"/>
        </w:rPr>
        <w:t>ACCRLN</w:t>
      </w:r>
      <w:r w:rsidRPr="00CF6E4F">
        <w:t xml:space="preserve">, </w:t>
      </w:r>
      <w:r>
        <w:rPr>
          <w:lang w:val="en-US"/>
        </w:rPr>
        <w:t>BSAACC</w:t>
      </w:r>
      <w:r w:rsidRPr="00CF6E4F">
        <w:t xml:space="preserve">), </w:t>
      </w:r>
      <w:r>
        <w:t>которые не заполняются</w:t>
      </w:r>
      <w:r w:rsidR="002261D6">
        <w:t xml:space="preserve"> при регистрации технических счетов.</w:t>
      </w:r>
    </w:p>
    <w:p w14:paraId="1E57D74F" w14:textId="713CDE3A" w:rsidR="002261D6" w:rsidRDefault="002261D6" w:rsidP="0006500F">
      <w:r>
        <w:t>Для выполнения ручных операций по техническим счетам должны быть созданы отдельные пункты меню, для которых должны быть определены специальные права доступа.</w:t>
      </w:r>
    </w:p>
    <w:p w14:paraId="45D40126" w14:textId="53B10282" w:rsidR="002261D6" w:rsidRDefault="002261D6" w:rsidP="0006500F">
      <w:r>
        <w:t>В экранные формы ручных операций по счетам и операциям должны быть внесены изменения, чтобы данные по техническим счетам в эти формы не попадали.</w:t>
      </w:r>
    </w:p>
    <w:p w14:paraId="48BA1A01" w14:textId="361D8C89" w:rsidR="002261D6" w:rsidRDefault="002261D6" w:rsidP="0006500F">
      <w:r>
        <w:t>Должна быть разработана новая процедура свертки остатков по техническим счетам в начале года. Эта процедура должна запускаться по тем же правилам, что и процедура свертки остатков счетов 707 на счета 707:</w:t>
      </w:r>
    </w:p>
    <w:p w14:paraId="43E15242" w14:textId="2FFDD80A" w:rsidR="002261D6" w:rsidRDefault="002261D6" w:rsidP="00EF52C1">
      <w:pPr>
        <w:pStyle w:val="a3"/>
        <w:numPr>
          <w:ilvl w:val="0"/>
          <w:numId w:val="33"/>
        </w:numPr>
      </w:pPr>
      <w:r>
        <w:t xml:space="preserve">Автоматический запуск при выполнении </w:t>
      </w:r>
      <w:r>
        <w:rPr>
          <w:lang w:val="en-US"/>
        </w:rPr>
        <w:t>COB</w:t>
      </w:r>
      <w:r w:rsidRPr="002261D6">
        <w:t xml:space="preserve"> </w:t>
      </w:r>
      <w:r>
        <w:t>в первый рабочий день года;</w:t>
      </w:r>
    </w:p>
    <w:p w14:paraId="51AE8A56" w14:textId="3855C675" w:rsidR="002261D6" w:rsidRPr="00CF6E4F" w:rsidRDefault="002261D6" w:rsidP="00EF52C1">
      <w:pPr>
        <w:pStyle w:val="a3"/>
        <w:numPr>
          <w:ilvl w:val="0"/>
          <w:numId w:val="33"/>
        </w:numPr>
      </w:pPr>
      <w:r>
        <w:lastRenderedPageBreak/>
        <w:t>Возможность ручного запуска для пересчета результатов свертки.</w:t>
      </w:r>
    </w:p>
    <w:p w14:paraId="4E6C35FF" w14:textId="237EC964" w:rsidR="0025708A" w:rsidRPr="0025708A" w:rsidRDefault="0025708A" w:rsidP="0025708A">
      <w:pPr>
        <w:pStyle w:val="2"/>
      </w:pPr>
      <w:bookmarkStart w:id="18" w:name="_Toc477281697"/>
      <w:r>
        <w:t xml:space="preserve">Загрузка сообщений </w:t>
      </w:r>
      <w:r>
        <w:rPr>
          <w:lang w:val="en-US"/>
        </w:rPr>
        <w:t>AE</w:t>
      </w:r>
      <w:r w:rsidRPr="0025708A">
        <w:t xml:space="preserve"> </w:t>
      </w:r>
      <w:r>
        <w:t>по техническим счетам</w:t>
      </w:r>
      <w:bookmarkEnd w:id="18"/>
    </w:p>
    <w:p w14:paraId="16642BA2" w14:textId="10D56B07" w:rsidR="0080130A" w:rsidRPr="007A073B" w:rsidRDefault="0080130A" w:rsidP="0080130A">
      <w:pPr>
        <w:pStyle w:val="3"/>
      </w:pPr>
      <w:bookmarkStart w:id="19" w:name="_Toc477281698"/>
      <w:r>
        <w:t xml:space="preserve">Требования к сообщениям </w:t>
      </w:r>
      <w:r>
        <w:rPr>
          <w:lang w:val="en-US"/>
        </w:rPr>
        <w:t>AE</w:t>
      </w:r>
      <w:bookmarkEnd w:id="19"/>
    </w:p>
    <w:p w14:paraId="5831B568" w14:textId="6E253BEE" w:rsidR="00164C3B" w:rsidRPr="00164C3B" w:rsidRDefault="00164C3B" w:rsidP="00BA0C7D">
      <w:r>
        <w:t xml:space="preserve">Сообщения </w:t>
      </w:r>
      <w:r>
        <w:rPr>
          <w:lang w:val="en-US"/>
        </w:rPr>
        <w:t>AE</w:t>
      </w:r>
      <w:r w:rsidRPr="00164C3B">
        <w:t xml:space="preserve"> </w:t>
      </w:r>
      <w:r>
        <w:t xml:space="preserve">регистрируются в таблице </w:t>
      </w:r>
      <w:r>
        <w:rPr>
          <w:lang w:val="en-US"/>
        </w:rPr>
        <w:t>GL</w:t>
      </w:r>
      <w:r w:rsidRPr="00164C3B">
        <w:t>_</w:t>
      </w:r>
      <w:r>
        <w:rPr>
          <w:lang w:val="en-US"/>
        </w:rPr>
        <w:t>ETLPST</w:t>
      </w:r>
      <w:r w:rsidRPr="00164C3B">
        <w:t>.</w:t>
      </w:r>
    </w:p>
    <w:p w14:paraId="2947F0EC" w14:textId="0BFB3B8C" w:rsidR="0080130A" w:rsidRPr="0080130A" w:rsidRDefault="0080130A" w:rsidP="00BA0C7D">
      <w:r>
        <w:t xml:space="preserve">С разработчиками настройки </w:t>
      </w:r>
      <w:r>
        <w:rPr>
          <w:lang w:val="en-US"/>
        </w:rPr>
        <w:t>AE</w:t>
      </w:r>
      <w:r w:rsidRPr="0080130A">
        <w:t xml:space="preserve"> </w:t>
      </w:r>
      <w:r>
        <w:t xml:space="preserve">были согласованы следующие требования к формированию сообщений </w:t>
      </w:r>
      <w:r>
        <w:rPr>
          <w:lang w:val="en-US"/>
        </w:rPr>
        <w:t>AE</w:t>
      </w:r>
      <w:r w:rsidRPr="0080130A">
        <w:t xml:space="preserve"> </w:t>
      </w:r>
      <w:r>
        <w:t>по техническим счетам:</w:t>
      </w:r>
    </w:p>
    <w:p w14:paraId="23366720" w14:textId="75D3A193" w:rsidR="0025708A" w:rsidRPr="0099700F" w:rsidRDefault="0080130A" w:rsidP="00EF52C1">
      <w:pPr>
        <w:pStyle w:val="a3"/>
        <w:numPr>
          <w:ilvl w:val="0"/>
          <w:numId w:val="11"/>
        </w:numPr>
      </w:pPr>
      <w:r>
        <w:t xml:space="preserve">Информация о счетах </w:t>
      </w:r>
      <w:proofErr w:type="spellStart"/>
      <w:r>
        <w:t>Дб</w:t>
      </w:r>
      <w:proofErr w:type="spellEnd"/>
      <w:r>
        <w:t xml:space="preserve"> и </w:t>
      </w:r>
      <w:proofErr w:type="spellStart"/>
      <w:r>
        <w:t>Кр</w:t>
      </w:r>
      <w:proofErr w:type="spellEnd"/>
      <w:r>
        <w:t xml:space="preserve"> должна содержаться в полях </w:t>
      </w:r>
      <w:r w:rsidR="0099700F" w:rsidRPr="000155DA">
        <w:rPr>
          <w:lang w:val="en-US"/>
        </w:rPr>
        <w:t>ACCKEY</w:t>
      </w:r>
      <w:r w:rsidR="0099700F" w:rsidRPr="0099700F">
        <w:t>_</w:t>
      </w:r>
      <w:r w:rsidR="0099700F" w:rsidRPr="000155DA">
        <w:rPr>
          <w:lang w:val="en-US"/>
        </w:rPr>
        <w:t>DR</w:t>
      </w:r>
      <w:r w:rsidR="0099700F" w:rsidRPr="0099700F">
        <w:t xml:space="preserve"> </w:t>
      </w:r>
      <w:r w:rsidR="0099700F">
        <w:t xml:space="preserve">и </w:t>
      </w:r>
      <w:r w:rsidR="0099700F" w:rsidRPr="000155DA">
        <w:rPr>
          <w:lang w:val="en-US"/>
        </w:rPr>
        <w:t>ACCKEY</w:t>
      </w:r>
      <w:r w:rsidR="0099700F" w:rsidRPr="0099700F">
        <w:t>_</w:t>
      </w:r>
      <w:r w:rsidR="0099700F" w:rsidRPr="000155DA">
        <w:rPr>
          <w:lang w:val="en-US"/>
        </w:rPr>
        <w:t>CR</w:t>
      </w:r>
      <w:r w:rsidR="0099700F" w:rsidRPr="0099700F">
        <w:t xml:space="preserve">. </w:t>
      </w:r>
      <w:r w:rsidR="0099700F">
        <w:t>При заполнении этих счетов должны выполняться следующие ограничения:</w:t>
      </w:r>
    </w:p>
    <w:p w14:paraId="4AE324FC" w14:textId="791F0EAA" w:rsidR="00BA0C7D" w:rsidRDefault="00BA0C7D" w:rsidP="00EF52C1">
      <w:pPr>
        <w:pStyle w:val="a3"/>
        <w:numPr>
          <w:ilvl w:val="1"/>
          <w:numId w:val="11"/>
        </w:numPr>
      </w:pPr>
      <w:r>
        <w:t xml:space="preserve">в сообщениях </w:t>
      </w:r>
      <w:r w:rsidRPr="0025708A">
        <w:rPr>
          <w:lang w:val="en-US"/>
        </w:rPr>
        <w:t>AE</w:t>
      </w:r>
      <w:r w:rsidRPr="0025708A">
        <w:t xml:space="preserve"> </w:t>
      </w:r>
      <w:r>
        <w:t>по</w:t>
      </w:r>
      <w:r w:rsidR="0025708A">
        <w:t xml:space="preserve"> техническим счетам, в ключе счета будут заполнены следующие атрибуты счета:</w:t>
      </w:r>
    </w:p>
    <w:p w14:paraId="2C5AD9B6" w14:textId="47A00E85" w:rsidR="0025708A" w:rsidRPr="0025708A" w:rsidRDefault="0025708A" w:rsidP="00EF52C1">
      <w:pPr>
        <w:pStyle w:val="a3"/>
        <w:numPr>
          <w:ilvl w:val="0"/>
          <w:numId w:val="5"/>
        </w:numPr>
      </w:pPr>
      <w:r>
        <w:rPr>
          <w:lang w:val="en-US"/>
        </w:rPr>
        <w:t>Accounting Type</w:t>
      </w:r>
      <w:r w:rsidR="00584DCD">
        <w:t xml:space="preserve"> </w:t>
      </w:r>
      <w:r w:rsidR="00584DCD">
        <w:rPr>
          <w:lang w:val="en-US"/>
        </w:rPr>
        <w:t>(</w:t>
      </w:r>
      <w:proofErr w:type="spellStart"/>
      <w:r w:rsidR="00584DCD">
        <w:rPr>
          <w:lang w:val="en-US"/>
        </w:rPr>
        <w:t>AccType</w:t>
      </w:r>
      <w:proofErr w:type="spellEnd"/>
      <w:r w:rsidR="00584DCD">
        <w:rPr>
          <w:lang w:val="en-US"/>
        </w:rPr>
        <w:t>)</w:t>
      </w:r>
    </w:p>
    <w:p w14:paraId="6372E96E" w14:textId="1A8C78F8" w:rsidR="0025708A" w:rsidRDefault="0025708A" w:rsidP="00EF52C1">
      <w:pPr>
        <w:pStyle w:val="a3"/>
        <w:numPr>
          <w:ilvl w:val="0"/>
          <w:numId w:val="5"/>
        </w:numPr>
        <w:spacing w:before="0"/>
      </w:pPr>
      <w:r>
        <w:t>Валюта</w:t>
      </w:r>
      <w:r w:rsidR="00584DCD">
        <w:rPr>
          <w:lang w:val="en-US"/>
        </w:rPr>
        <w:t xml:space="preserve"> (CCY)</w:t>
      </w:r>
    </w:p>
    <w:p w14:paraId="19106243" w14:textId="279F9995" w:rsidR="0025708A" w:rsidRPr="000155DA" w:rsidRDefault="00584DCD" w:rsidP="00EF52C1">
      <w:pPr>
        <w:pStyle w:val="a3"/>
        <w:numPr>
          <w:ilvl w:val="0"/>
          <w:numId w:val="5"/>
        </w:numPr>
        <w:spacing w:before="0"/>
      </w:pPr>
      <w:r w:rsidRPr="000155DA">
        <w:t xml:space="preserve">Последовательный номер </w:t>
      </w:r>
      <w:r w:rsidR="0025708A" w:rsidRPr="000155DA">
        <w:t>G</w:t>
      </w:r>
      <w:r w:rsidR="0028328F" w:rsidRPr="000155DA">
        <w:t>L_SEQ</w:t>
      </w:r>
    </w:p>
    <w:p w14:paraId="366C2374" w14:textId="669C38E2" w:rsidR="0028328F" w:rsidRPr="0025708A" w:rsidRDefault="0028328F" w:rsidP="00EF52C1">
      <w:pPr>
        <w:pStyle w:val="a3"/>
        <w:numPr>
          <w:ilvl w:val="0"/>
          <w:numId w:val="5"/>
        </w:numPr>
        <w:spacing w:before="0"/>
      </w:pPr>
      <w:r w:rsidRPr="000155DA">
        <w:t>Код филиала</w:t>
      </w:r>
      <w:r w:rsidR="00584DCD">
        <w:t xml:space="preserve"> (</w:t>
      </w:r>
      <w:r w:rsidR="006C5550">
        <w:rPr>
          <w:lang w:val="en-US"/>
        </w:rPr>
        <w:t>CCODE)</w:t>
      </w:r>
    </w:p>
    <w:p w14:paraId="65DFC44B" w14:textId="77777777" w:rsidR="0025708A" w:rsidRDefault="0025708A" w:rsidP="00EF52C1">
      <w:pPr>
        <w:pStyle w:val="a3"/>
        <w:numPr>
          <w:ilvl w:val="1"/>
          <w:numId w:val="11"/>
        </w:numPr>
      </w:pPr>
      <w:r>
        <w:t xml:space="preserve">При этом </w:t>
      </w:r>
    </w:p>
    <w:p w14:paraId="56853CBC" w14:textId="32FEECEA" w:rsidR="004347EA" w:rsidRDefault="0025708A" w:rsidP="00EF52C1">
      <w:pPr>
        <w:pStyle w:val="a3"/>
        <w:numPr>
          <w:ilvl w:val="0"/>
          <w:numId w:val="5"/>
        </w:numPr>
        <w:spacing w:before="0"/>
      </w:pPr>
      <w:r w:rsidRPr="000155DA">
        <w:t>GL</w:t>
      </w:r>
      <w:r w:rsidRPr="0025708A">
        <w:t>_</w:t>
      </w:r>
      <w:r w:rsidRPr="000155DA">
        <w:t>SEQ</w:t>
      </w:r>
      <w:r w:rsidRPr="0025708A">
        <w:t xml:space="preserve"> </w:t>
      </w:r>
      <w:r>
        <w:t xml:space="preserve">должен начинаться с символов </w:t>
      </w:r>
      <w:r w:rsidRPr="0025708A">
        <w:t>‘</w:t>
      </w:r>
      <w:r w:rsidRPr="000155DA">
        <w:t>TH</w:t>
      </w:r>
      <w:r w:rsidRPr="0025708A">
        <w:t>’.</w:t>
      </w:r>
    </w:p>
    <w:p w14:paraId="53D4E02E" w14:textId="568CE419" w:rsidR="000155DA" w:rsidRDefault="000155DA" w:rsidP="00EF52C1">
      <w:pPr>
        <w:pStyle w:val="a3"/>
        <w:numPr>
          <w:ilvl w:val="0"/>
          <w:numId w:val="5"/>
        </w:numPr>
        <w:spacing w:before="0"/>
      </w:pPr>
      <w:r>
        <w:t xml:space="preserve">В полях </w:t>
      </w:r>
      <w:r w:rsidRPr="000155DA">
        <w:t>ACCKEY_</w:t>
      </w:r>
      <w:r>
        <w:rPr>
          <w:lang w:val="en-US"/>
        </w:rPr>
        <w:t>DR</w:t>
      </w:r>
      <w:r w:rsidRPr="000155DA">
        <w:t xml:space="preserve"> </w:t>
      </w:r>
      <w:r>
        <w:t xml:space="preserve">и </w:t>
      </w:r>
      <w:r>
        <w:rPr>
          <w:lang w:val="en-US"/>
        </w:rPr>
        <w:t>ACCKEY</w:t>
      </w:r>
      <w:r w:rsidRPr="000155DA">
        <w:t>_</w:t>
      </w:r>
      <w:r>
        <w:rPr>
          <w:lang w:val="en-US"/>
        </w:rPr>
        <w:t>CR</w:t>
      </w:r>
      <w:r w:rsidRPr="000155DA">
        <w:t xml:space="preserve"> </w:t>
      </w:r>
      <w:r>
        <w:t>содержатся одинаковые значения кода филиала</w:t>
      </w:r>
    </w:p>
    <w:p w14:paraId="751CA2D3" w14:textId="762950E7" w:rsidR="00BC773B" w:rsidRDefault="00BC773B" w:rsidP="00EF52C1">
      <w:pPr>
        <w:pStyle w:val="a3"/>
        <w:numPr>
          <w:ilvl w:val="0"/>
          <w:numId w:val="5"/>
        </w:numPr>
        <w:spacing w:before="0"/>
      </w:pPr>
      <w:r>
        <w:t xml:space="preserve">Если по стороне </w:t>
      </w:r>
      <w:proofErr w:type="spellStart"/>
      <w:r>
        <w:t>Дб</w:t>
      </w:r>
      <w:proofErr w:type="spellEnd"/>
      <w:r>
        <w:t xml:space="preserve"> или </w:t>
      </w:r>
      <w:proofErr w:type="spellStart"/>
      <w:r>
        <w:t>Кр</w:t>
      </w:r>
      <w:proofErr w:type="spellEnd"/>
      <w:r>
        <w:t xml:space="preserve"> значение атрибута СС</w:t>
      </w:r>
      <w:r>
        <w:rPr>
          <w:lang w:val="en-US"/>
        </w:rPr>
        <w:t>Y</w:t>
      </w:r>
      <w:r w:rsidRPr="00BC773B">
        <w:t xml:space="preserve"> </w:t>
      </w:r>
      <w:r>
        <w:t xml:space="preserve">является иностранной валютой, то в </w:t>
      </w:r>
      <w:r w:rsidR="00452198">
        <w:t>ключе корреспондирующего</w:t>
      </w:r>
      <w:r>
        <w:t xml:space="preserve"> </w:t>
      </w:r>
      <w:r w:rsidR="00452198">
        <w:t xml:space="preserve">счета в качестве валюты должна быть указана </w:t>
      </w:r>
      <w:r w:rsidR="00452198">
        <w:rPr>
          <w:lang w:val="en-US"/>
        </w:rPr>
        <w:t>RUR</w:t>
      </w:r>
      <w:r w:rsidR="00452198" w:rsidRPr="00452198">
        <w:t xml:space="preserve"> (</w:t>
      </w:r>
      <w:r w:rsidR="00452198">
        <w:t>рубли).</w:t>
      </w:r>
    </w:p>
    <w:p w14:paraId="0B522CB8" w14:textId="26DE4585" w:rsidR="000155DA" w:rsidRPr="004347EA" w:rsidRDefault="000155DA" w:rsidP="00EF52C1">
      <w:pPr>
        <w:pStyle w:val="a3"/>
        <w:numPr>
          <w:ilvl w:val="0"/>
          <w:numId w:val="11"/>
        </w:numPr>
      </w:pPr>
      <w:r>
        <w:t>Для проводок по техническим счетам веерные проводки не поддерживаются.</w:t>
      </w:r>
    </w:p>
    <w:p w14:paraId="381DBB43" w14:textId="1C42137E" w:rsidR="000155DA" w:rsidRPr="00081D98" w:rsidRDefault="000155DA" w:rsidP="000155DA">
      <w:pPr>
        <w:pStyle w:val="3"/>
      </w:pPr>
      <w:bookmarkStart w:id="20" w:name="_Toc477281699"/>
      <w:r>
        <w:t xml:space="preserve">Настройка </w:t>
      </w:r>
      <w:r>
        <w:rPr>
          <w:lang w:val="en-US"/>
        </w:rPr>
        <w:t>Accounting</w:t>
      </w:r>
      <w:r w:rsidRPr="00081D98">
        <w:t xml:space="preserve"> </w:t>
      </w:r>
      <w:r>
        <w:rPr>
          <w:lang w:val="en-US"/>
        </w:rPr>
        <w:t>Type</w:t>
      </w:r>
      <w:r w:rsidR="00081D98">
        <w:t xml:space="preserve"> и балансовых счетов 2 порядка</w:t>
      </w:r>
      <w:bookmarkEnd w:id="20"/>
    </w:p>
    <w:p w14:paraId="21DF4B54" w14:textId="7F49BB5C" w:rsidR="0025708A" w:rsidRPr="005847B3" w:rsidRDefault="0025708A" w:rsidP="0025708A">
      <w:r>
        <w:t xml:space="preserve">Для того, чтобы при обработке сообщений </w:t>
      </w:r>
      <w:r>
        <w:rPr>
          <w:lang w:val="en-US"/>
        </w:rPr>
        <w:t>AE</w:t>
      </w:r>
      <w:r w:rsidRPr="0025708A">
        <w:t xml:space="preserve"> </w:t>
      </w:r>
      <w:r>
        <w:t xml:space="preserve">отличать </w:t>
      </w:r>
      <w:r>
        <w:rPr>
          <w:lang w:val="en-US"/>
        </w:rPr>
        <w:t>Accounting</w:t>
      </w:r>
      <w:r w:rsidRPr="0025708A">
        <w:t xml:space="preserve"> </w:t>
      </w:r>
      <w:r>
        <w:rPr>
          <w:lang w:val="en-US"/>
        </w:rPr>
        <w:t>Type</w:t>
      </w:r>
      <w:r w:rsidRPr="0025708A">
        <w:t xml:space="preserve"> </w:t>
      </w:r>
      <w:r>
        <w:t xml:space="preserve">в таблице </w:t>
      </w:r>
      <w:r>
        <w:rPr>
          <w:lang w:val="en-US"/>
        </w:rPr>
        <w:t>GL</w:t>
      </w:r>
      <w:r w:rsidRPr="0025708A">
        <w:t>_</w:t>
      </w:r>
      <w:r>
        <w:rPr>
          <w:lang w:val="en-US"/>
        </w:rPr>
        <w:t>ACTNAME</w:t>
      </w:r>
      <w:r w:rsidRPr="0025708A">
        <w:t xml:space="preserve"> </w:t>
      </w:r>
      <w:r>
        <w:t>создается новое поле (</w:t>
      </w:r>
      <w:r>
        <w:rPr>
          <w:lang w:val="en-US"/>
        </w:rPr>
        <w:t>TECH</w:t>
      </w:r>
      <w:r w:rsidRPr="0025708A">
        <w:t>_</w:t>
      </w:r>
      <w:r>
        <w:rPr>
          <w:lang w:val="en-US"/>
        </w:rPr>
        <w:t>ACT</w:t>
      </w:r>
      <w:r w:rsidRPr="0025708A">
        <w:t xml:space="preserve">), </w:t>
      </w:r>
      <w:r>
        <w:t xml:space="preserve">которое для </w:t>
      </w:r>
      <w:r>
        <w:rPr>
          <w:lang w:val="en-US"/>
        </w:rPr>
        <w:t>Accounting</w:t>
      </w:r>
      <w:r w:rsidRPr="0025708A">
        <w:t xml:space="preserve"> </w:t>
      </w:r>
      <w:r>
        <w:rPr>
          <w:lang w:val="en-US"/>
        </w:rPr>
        <w:t>Type</w:t>
      </w:r>
      <w:r w:rsidRPr="0025708A">
        <w:t xml:space="preserve"> </w:t>
      </w:r>
      <w:r>
        <w:t xml:space="preserve">по техническим счетам должно заполняться значением </w:t>
      </w:r>
      <w:r w:rsidRPr="0025708A">
        <w:t>‘</w:t>
      </w:r>
      <w:r>
        <w:rPr>
          <w:lang w:val="en-US"/>
        </w:rPr>
        <w:t>Y</w:t>
      </w:r>
      <w:r w:rsidRPr="0025708A">
        <w:t xml:space="preserve">’, </w:t>
      </w:r>
      <w:r>
        <w:t>а для остальных – оставаться пустым</w:t>
      </w:r>
      <w:r w:rsidR="00452198">
        <w:t>.</w:t>
      </w:r>
      <w:r>
        <w:t xml:space="preserve"> </w:t>
      </w:r>
    </w:p>
    <w:p w14:paraId="6F75A932" w14:textId="3C932D5D" w:rsidR="00452198" w:rsidRPr="00452198" w:rsidRDefault="005847B3" w:rsidP="00452198">
      <w:r>
        <w:t xml:space="preserve">В таблице </w:t>
      </w:r>
      <w:r>
        <w:rPr>
          <w:lang w:val="en-US"/>
        </w:rPr>
        <w:t>GL</w:t>
      </w:r>
      <w:r w:rsidRPr="005847B3">
        <w:t>_</w:t>
      </w:r>
      <w:r>
        <w:rPr>
          <w:lang w:val="en-US"/>
        </w:rPr>
        <w:t>ACTPARM</w:t>
      </w:r>
      <w:r w:rsidRPr="005847B3">
        <w:t xml:space="preserve"> </w:t>
      </w:r>
      <w:r>
        <w:t xml:space="preserve">создается по одной записи для каждого </w:t>
      </w:r>
      <w:proofErr w:type="spellStart"/>
      <w:r>
        <w:rPr>
          <w:lang w:val="en-US"/>
        </w:rPr>
        <w:t>AccType</w:t>
      </w:r>
      <w:proofErr w:type="spellEnd"/>
      <w:r w:rsidR="00452198">
        <w:t xml:space="preserve"> по техническим счетам c нулевыми значениями остальных ключевых атрибутов </w:t>
      </w:r>
      <w:r w:rsidR="00452198">
        <w:rPr>
          <w:lang w:val="en-US"/>
        </w:rPr>
        <w:t>CUSTYPE</w:t>
      </w:r>
      <w:r w:rsidR="00452198">
        <w:t xml:space="preserve"> и </w:t>
      </w:r>
      <w:r w:rsidR="00452198">
        <w:rPr>
          <w:lang w:val="en-US"/>
        </w:rPr>
        <w:t>TERM</w:t>
      </w:r>
      <w:r w:rsidR="00452198" w:rsidRPr="00452198">
        <w:t xml:space="preserve">. </w:t>
      </w:r>
      <w:r w:rsidR="00452198">
        <w:t>Правило заполнения остальных атрибутов:</w:t>
      </w:r>
    </w:p>
    <w:p w14:paraId="2F695D5C" w14:textId="0FE8D6B5" w:rsidR="005847B3" w:rsidRPr="005847B3" w:rsidRDefault="005847B3" w:rsidP="00EF52C1">
      <w:pPr>
        <w:pStyle w:val="a3"/>
        <w:numPr>
          <w:ilvl w:val="0"/>
          <w:numId w:val="6"/>
        </w:numPr>
      </w:pPr>
      <w:r w:rsidRPr="005847B3">
        <w:rPr>
          <w:lang w:val="en-US"/>
        </w:rPr>
        <w:t>ACC</w:t>
      </w:r>
      <w:r w:rsidRPr="005847B3">
        <w:t>2 (</w:t>
      </w:r>
      <w:r>
        <w:t xml:space="preserve">балансовый счет 2 порядка) состоит из </w:t>
      </w:r>
      <w:r w:rsidRPr="005847B3">
        <w:t xml:space="preserve">‘00’ </w:t>
      </w:r>
      <w:r>
        <w:t xml:space="preserve">и первых трех цифр из </w:t>
      </w:r>
      <w:proofErr w:type="spellStart"/>
      <w:r w:rsidRPr="005847B3">
        <w:rPr>
          <w:lang w:val="en-US"/>
        </w:rPr>
        <w:t>AccType</w:t>
      </w:r>
      <w:proofErr w:type="spellEnd"/>
    </w:p>
    <w:p w14:paraId="2E678E37" w14:textId="004DDA99" w:rsidR="005847B3" w:rsidRDefault="005847B3" w:rsidP="00EF52C1">
      <w:pPr>
        <w:pStyle w:val="a3"/>
        <w:numPr>
          <w:ilvl w:val="0"/>
          <w:numId w:val="6"/>
        </w:numPr>
      </w:pPr>
      <w:r w:rsidRPr="005847B3">
        <w:rPr>
          <w:lang w:val="en-US"/>
        </w:rPr>
        <w:t>ACOD</w:t>
      </w:r>
      <w:r w:rsidRPr="005847B3">
        <w:t xml:space="preserve"> &amp; </w:t>
      </w:r>
      <w:r w:rsidRPr="005847B3">
        <w:rPr>
          <w:lang w:val="en-US"/>
        </w:rPr>
        <w:t>SQ</w:t>
      </w:r>
      <w:r w:rsidRPr="005847B3">
        <w:t xml:space="preserve"> </w:t>
      </w:r>
      <w:r>
        <w:t xml:space="preserve">заполняются для тех </w:t>
      </w:r>
      <w:r w:rsidRPr="005847B3">
        <w:rPr>
          <w:lang w:val="en-US"/>
        </w:rPr>
        <w:t>Accounting</w:t>
      </w:r>
      <w:r w:rsidRPr="005847B3">
        <w:t xml:space="preserve"> </w:t>
      </w:r>
      <w:r w:rsidRPr="005847B3">
        <w:rPr>
          <w:lang w:val="en-US"/>
        </w:rPr>
        <w:t>Type</w:t>
      </w:r>
      <w:r w:rsidRPr="005847B3">
        <w:t xml:space="preserve">, </w:t>
      </w:r>
      <w:r>
        <w:t xml:space="preserve">для которых эти значения определены в документе </w:t>
      </w:r>
      <w:r w:rsidR="00AC1843" w:rsidRPr="00AC1843">
        <w:t>"Все технические счета 15.02.2017.</w:t>
      </w:r>
      <w:proofErr w:type="spellStart"/>
      <w:r w:rsidR="00AC1843">
        <w:rPr>
          <w:lang w:val="en-US"/>
        </w:rPr>
        <w:t>xlsx</w:t>
      </w:r>
      <w:proofErr w:type="spellEnd"/>
      <w:r w:rsidRPr="005847B3">
        <w:t>"</w:t>
      </w:r>
      <w:r w:rsidR="00081D98">
        <w:t xml:space="preserve">. Для остальных </w:t>
      </w:r>
      <w:r w:rsidR="00081D98">
        <w:rPr>
          <w:lang w:val="en-US"/>
        </w:rPr>
        <w:t>Accounting</w:t>
      </w:r>
      <w:r w:rsidR="00081D98" w:rsidRPr="00081D98">
        <w:t xml:space="preserve"> </w:t>
      </w:r>
      <w:r w:rsidR="00081D98">
        <w:rPr>
          <w:lang w:val="en-US"/>
        </w:rPr>
        <w:t>Type</w:t>
      </w:r>
      <w:r w:rsidR="00081D98" w:rsidRPr="00081D98">
        <w:t xml:space="preserve"> </w:t>
      </w:r>
      <w:r w:rsidR="00081D98">
        <w:t xml:space="preserve">значения </w:t>
      </w:r>
      <w:r w:rsidR="00081D98">
        <w:rPr>
          <w:lang w:val="en-US"/>
        </w:rPr>
        <w:t>ACOD</w:t>
      </w:r>
      <w:r w:rsidR="00081D98" w:rsidRPr="00081D98">
        <w:t xml:space="preserve"> &amp; </w:t>
      </w:r>
      <w:r w:rsidR="00081D98">
        <w:rPr>
          <w:lang w:val="en-US"/>
        </w:rPr>
        <w:t>SQ</w:t>
      </w:r>
      <w:r w:rsidR="00081D98" w:rsidRPr="00081D98">
        <w:t xml:space="preserve"> – </w:t>
      </w:r>
      <w:r w:rsidR="00081D98">
        <w:t>пустые значения (</w:t>
      </w:r>
      <w:r w:rsidR="00081D98">
        <w:rPr>
          <w:lang w:val="en-US"/>
        </w:rPr>
        <w:t>Null</w:t>
      </w:r>
      <w:r w:rsidR="00081D98" w:rsidRPr="00081D98">
        <w:t>);</w:t>
      </w:r>
    </w:p>
    <w:p w14:paraId="5B5DE213" w14:textId="5919AE89" w:rsidR="005847B3" w:rsidRDefault="00081D98" w:rsidP="00EF52C1">
      <w:pPr>
        <w:pStyle w:val="a3"/>
        <w:numPr>
          <w:ilvl w:val="0"/>
          <w:numId w:val="6"/>
        </w:numPr>
      </w:pPr>
      <w:r>
        <w:rPr>
          <w:lang w:val="en-US"/>
        </w:rPr>
        <w:t xml:space="preserve">PLCODE – </w:t>
      </w:r>
      <w:r>
        <w:t>пустое значение (</w:t>
      </w:r>
      <w:r>
        <w:rPr>
          <w:lang w:val="en-US"/>
        </w:rPr>
        <w:t>Null).</w:t>
      </w:r>
    </w:p>
    <w:p w14:paraId="4949B534" w14:textId="77777777" w:rsidR="00081D98" w:rsidRDefault="00081D98" w:rsidP="00427D31"/>
    <w:p w14:paraId="717A086E" w14:textId="20FA0AAE" w:rsidR="005847B3" w:rsidRPr="00AC1843" w:rsidRDefault="00AC1843" w:rsidP="00427D31">
      <w:r>
        <w:lastRenderedPageBreak/>
        <w:t>Значения</w:t>
      </w:r>
      <w:r w:rsidR="00427D31">
        <w:t xml:space="preserve"> </w:t>
      </w:r>
      <w:r w:rsidR="00427D31">
        <w:rPr>
          <w:lang w:val="en-US"/>
        </w:rPr>
        <w:t>ACC</w:t>
      </w:r>
      <w:r w:rsidR="00427D31" w:rsidRPr="00427D31">
        <w:t xml:space="preserve">2, </w:t>
      </w:r>
      <w:r w:rsidR="00427D31">
        <w:t xml:space="preserve">определенные </w:t>
      </w:r>
      <w:r w:rsidR="00584DCD">
        <w:t>в</w:t>
      </w:r>
      <w:r w:rsidR="00427D31">
        <w:t xml:space="preserve"> таблице </w:t>
      </w:r>
      <w:r w:rsidR="00427D31">
        <w:rPr>
          <w:lang w:val="en-US"/>
        </w:rPr>
        <w:t>GL</w:t>
      </w:r>
      <w:r w:rsidR="00427D31" w:rsidRPr="005847B3">
        <w:t>_</w:t>
      </w:r>
      <w:r w:rsidR="00427D31">
        <w:rPr>
          <w:lang w:val="en-US"/>
        </w:rPr>
        <w:t>ACTPARM</w:t>
      </w:r>
      <w:r w:rsidR="00427D31">
        <w:t xml:space="preserve"> для </w:t>
      </w:r>
      <w:proofErr w:type="spellStart"/>
      <w:r w:rsidR="00427D31">
        <w:rPr>
          <w:lang w:val="en-US"/>
        </w:rPr>
        <w:t>AccType</w:t>
      </w:r>
      <w:proofErr w:type="spellEnd"/>
      <w:r w:rsidR="00427D31" w:rsidRPr="00427D31">
        <w:t xml:space="preserve"> </w:t>
      </w:r>
      <w:r w:rsidR="00427D31">
        <w:t xml:space="preserve">по техническим счетам, </w:t>
      </w:r>
      <w:r>
        <w:t xml:space="preserve">не являются балансовыми счетами 2 порядка по плану счетов ЦБР и не регистрируются в таблицах </w:t>
      </w:r>
      <w:r>
        <w:rPr>
          <w:lang w:val="en-US"/>
        </w:rPr>
        <w:t>BSS</w:t>
      </w:r>
      <w:r w:rsidRPr="00AC1843">
        <w:t xml:space="preserve"> </w:t>
      </w:r>
      <w:r>
        <w:t xml:space="preserve">и </w:t>
      </w:r>
      <w:r>
        <w:rPr>
          <w:lang w:val="en-US"/>
        </w:rPr>
        <w:t>BS</w:t>
      </w:r>
      <w:r w:rsidRPr="00AC1843">
        <w:t>2.</w:t>
      </w:r>
    </w:p>
    <w:p w14:paraId="2DF291D4" w14:textId="4DD14FAD" w:rsidR="00081D98" w:rsidRDefault="00081D98" w:rsidP="00081D98">
      <w:pPr>
        <w:pStyle w:val="3"/>
      </w:pPr>
      <w:bookmarkStart w:id="21" w:name="_Toc477281700"/>
      <w:r>
        <w:t>Определение счета по ключу счета</w:t>
      </w:r>
      <w:bookmarkEnd w:id="21"/>
    </w:p>
    <w:p w14:paraId="2988B0CA" w14:textId="1FD973D9" w:rsidR="00427D31" w:rsidRDefault="00427D31" w:rsidP="00427D31">
      <w:r>
        <w:t xml:space="preserve">Предполагается, что в сообщениях </w:t>
      </w:r>
      <w:r>
        <w:rPr>
          <w:lang w:val="en-US"/>
        </w:rPr>
        <w:t>AE</w:t>
      </w:r>
      <w:r w:rsidRPr="00427D31">
        <w:t xml:space="preserve"> </w:t>
      </w:r>
      <w:r>
        <w:t xml:space="preserve">по техническим счетам информация о счетах </w:t>
      </w:r>
      <w:proofErr w:type="spellStart"/>
      <w:r>
        <w:t>Дб</w:t>
      </w:r>
      <w:proofErr w:type="spellEnd"/>
      <w:r>
        <w:t xml:space="preserve"> и </w:t>
      </w:r>
      <w:proofErr w:type="spellStart"/>
      <w:r>
        <w:t>Кр</w:t>
      </w:r>
      <w:proofErr w:type="spellEnd"/>
      <w:r>
        <w:t xml:space="preserve"> должна быть определена в полях </w:t>
      </w:r>
      <w:r>
        <w:rPr>
          <w:lang w:val="en-US"/>
        </w:rPr>
        <w:t>ACCKEY</w:t>
      </w:r>
      <w:r w:rsidRPr="00427D31">
        <w:t>_</w:t>
      </w:r>
      <w:r>
        <w:rPr>
          <w:lang w:val="en-US"/>
        </w:rPr>
        <w:t>DR</w:t>
      </w:r>
      <w:r w:rsidRPr="00427D31">
        <w:t xml:space="preserve"> </w:t>
      </w:r>
      <w:r>
        <w:t xml:space="preserve">и </w:t>
      </w:r>
      <w:r>
        <w:rPr>
          <w:lang w:val="en-US"/>
        </w:rPr>
        <w:t>ACCKEY</w:t>
      </w:r>
      <w:r w:rsidRPr="00427D31">
        <w:t>_</w:t>
      </w:r>
      <w:r>
        <w:rPr>
          <w:lang w:val="en-US"/>
        </w:rPr>
        <w:t>CR</w:t>
      </w:r>
      <w:r w:rsidRPr="00427D31">
        <w:t xml:space="preserve">, </w:t>
      </w:r>
      <w:r>
        <w:t xml:space="preserve">и в обоих полях элемент ключа </w:t>
      </w:r>
      <w:r>
        <w:rPr>
          <w:lang w:val="en-US"/>
        </w:rPr>
        <w:t>GL</w:t>
      </w:r>
      <w:r w:rsidRPr="00427D31">
        <w:t>_</w:t>
      </w:r>
      <w:r>
        <w:rPr>
          <w:lang w:val="en-US"/>
        </w:rPr>
        <w:t>SEQ</w:t>
      </w:r>
      <w:r w:rsidRPr="00427D31">
        <w:t xml:space="preserve"> </w:t>
      </w:r>
      <w:r>
        <w:t xml:space="preserve">должен начинаться с символов </w:t>
      </w:r>
      <w:r>
        <w:rPr>
          <w:lang w:val="en-US"/>
        </w:rPr>
        <w:t>TH</w:t>
      </w:r>
      <w:r w:rsidRPr="00427D31">
        <w:t>.</w:t>
      </w:r>
    </w:p>
    <w:p w14:paraId="743E0380" w14:textId="22B9081E" w:rsidR="00427D31" w:rsidRDefault="0028328F" w:rsidP="00427D31">
      <w:r>
        <w:t xml:space="preserve">Для ключей счета с </w:t>
      </w:r>
      <w:r>
        <w:rPr>
          <w:lang w:val="en-US"/>
        </w:rPr>
        <w:t>GL</w:t>
      </w:r>
      <w:r w:rsidRPr="0028328F">
        <w:t>_</w:t>
      </w:r>
      <w:proofErr w:type="gramStart"/>
      <w:r>
        <w:rPr>
          <w:lang w:val="en-US"/>
        </w:rPr>
        <w:t>SEQ</w:t>
      </w:r>
      <w:r w:rsidRPr="0028328F">
        <w:t xml:space="preserve">  </w:t>
      </w:r>
      <w:r>
        <w:rPr>
          <w:lang w:val="en-US"/>
        </w:rPr>
        <w:t>like</w:t>
      </w:r>
      <w:proofErr w:type="gramEnd"/>
      <w:r w:rsidRPr="0028328F">
        <w:t xml:space="preserve"> ‘</w:t>
      </w:r>
      <w:r>
        <w:rPr>
          <w:lang w:val="en-US"/>
        </w:rPr>
        <w:t>TH</w:t>
      </w:r>
      <w:r w:rsidRPr="0028328F">
        <w:t xml:space="preserve">%’ </w:t>
      </w:r>
      <w:r>
        <w:t>должна быть реализована новая функциональность по определение счета ЦБР</w:t>
      </w:r>
      <w:r w:rsidR="00164C3B">
        <w:t xml:space="preserve"> и заполнению номера счета в полях </w:t>
      </w:r>
      <w:r w:rsidR="00164C3B">
        <w:rPr>
          <w:lang w:val="en-US"/>
        </w:rPr>
        <w:t>ACC</w:t>
      </w:r>
      <w:r w:rsidR="00164C3B" w:rsidRPr="00164C3B">
        <w:t>_</w:t>
      </w:r>
      <w:r w:rsidR="00164C3B">
        <w:rPr>
          <w:lang w:val="en-US"/>
        </w:rPr>
        <w:t>DR</w:t>
      </w:r>
      <w:r w:rsidR="00164C3B" w:rsidRPr="00164C3B">
        <w:t xml:space="preserve"> </w:t>
      </w:r>
      <w:r w:rsidR="00164C3B">
        <w:t xml:space="preserve">или </w:t>
      </w:r>
      <w:r w:rsidR="00164C3B">
        <w:rPr>
          <w:lang w:val="en-US"/>
        </w:rPr>
        <w:t>ACC</w:t>
      </w:r>
      <w:r w:rsidR="00164C3B" w:rsidRPr="00164C3B">
        <w:t>_</w:t>
      </w:r>
      <w:r w:rsidR="00164C3B">
        <w:rPr>
          <w:lang w:val="en-US"/>
        </w:rPr>
        <w:t>CR</w:t>
      </w:r>
      <w:r>
        <w:t>:</w:t>
      </w:r>
    </w:p>
    <w:p w14:paraId="2F793187" w14:textId="7086A1F8" w:rsidR="00164C3B" w:rsidRPr="00164C3B" w:rsidRDefault="00164C3B" w:rsidP="00427D31">
      <w:r>
        <w:t>Как и для обычных счетов, определение счета выполняется в два этапа – поиск открытого счета или, если счет не найден, открытие нового счета.</w:t>
      </w:r>
    </w:p>
    <w:p w14:paraId="494BDC32" w14:textId="42B7D326" w:rsidR="0028328F" w:rsidRDefault="0028328F" w:rsidP="00427D31">
      <w:r>
        <w:t xml:space="preserve">Поиск счета должен выполняться по таблице </w:t>
      </w:r>
      <w:r>
        <w:rPr>
          <w:lang w:val="en-US"/>
        </w:rPr>
        <w:t>GL</w:t>
      </w:r>
      <w:r w:rsidRPr="0028328F">
        <w:t>_</w:t>
      </w:r>
      <w:r>
        <w:rPr>
          <w:lang w:val="en-US"/>
        </w:rPr>
        <w:t>ACC</w:t>
      </w:r>
      <w:r w:rsidRPr="0028328F">
        <w:t xml:space="preserve"> </w:t>
      </w:r>
      <w:r>
        <w:t xml:space="preserve">по атрибутам счета </w:t>
      </w:r>
    </w:p>
    <w:p w14:paraId="096D3C03" w14:textId="77777777" w:rsidR="0028328F" w:rsidRPr="0025708A" w:rsidRDefault="0028328F" w:rsidP="00EF52C1">
      <w:pPr>
        <w:pStyle w:val="a3"/>
        <w:numPr>
          <w:ilvl w:val="0"/>
          <w:numId w:val="5"/>
        </w:numPr>
      </w:pPr>
      <w:r>
        <w:rPr>
          <w:lang w:val="en-US"/>
        </w:rPr>
        <w:t>Accounting Type</w:t>
      </w:r>
    </w:p>
    <w:p w14:paraId="3EA4042D" w14:textId="77777777" w:rsidR="0028328F" w:rsidRDefault="0028328F" w:rsidP="00EF52C1">
      <w:pPr>
        <w:pStyle w:val="a3"/>
        <w:numPr>
          <w:ilvl w:val="0"/>
          <w:numId w:val="5"/>
        </w:numPr>
      </w:pPr>
      <w:r>
        <w:t>Валюта</w:t>
      </w:r>
    </w:p>
    <w:p w14:paraId="18754208" w14:textId="77777777" w:rsidR="0028328F" w:rsidRPr="0025708A" w:rsidRDefault="0028328F" w:rsidP="00EF52C1">
      <w:pPr>
        <w:pStyle w:val="a3"/>
        <w:numPr>
          <w:ilvl w:val="0"/>
          <w:numId w:val="5"/>
        </w:numPr>
      </w:pPr>
      <w:r>
        <w:t>Код филиала</w:t>
      </w:r>
    </w:p>
    <w:p w14:paraId="5023D347" w14:textId="0C4CECB5" w:rsidR="0028328F" w:rsidRDefault="0028328F" w:rsidP="00427D31">
      <w:r>
        <w:t>Если счет не найден, то он должен быть открыт автоматически. При открытии счета должны быть реализованы следующие функциональные требования:</w:t>
      </w:r>
    </w:p>
    <w:p w14:paraId="123F31D0" w14:textId="33788396" w:rsidR="006C5550" w:rsidRDefault="006C5550" w:rsidP="00EF52C1">
      <w:pPr>
        <w:pStyle w:val="a3"/>
        <w:numPr>
          <w:ilvl w:val="0"/>
          <w:numId w:val="7"/>
        </w:numPr>
      </w:pPr>
      <w:r>
        <w:t>A</w:t>
      </w:r>
      <w:r>
        <w:rPr>
          <w:lang w:val="en-US"/>
        </w:rPr>
        <w:t>CC</w:t>
      </w:r>
      <w:r w:rsidRPr="006C5550">
        <w:t xml:space="preserve">2, </w:t>
      </w:r>
      <w:r>
        <w:rPr>
          <w:lang w:val="en-US"/>
        </w:rPr>
        <w:t>ACOD</w:t>
      </w:r>
      <w:r w:rsidRPr="006C5550">
        <w:t xml:space="preserve"> </w:t>
      </w:r>
      <w:r>
        <w:t xml:space="preserve">и </w:t>
      </w:r>
      <w:r>
        <w:rPr>
          <w:lang w:val="en-US"/>
        </w:rPr>
        <w:t>SQ</w:t>
      </w:r>
      <w:r w:rsidRPr="006C5550">
        <w:t xml:space="preserve"> </w:t>
      </w:r>
      <w:r>
        <w:t xml:space="preserve">определяются по параметрической таблице </w:t>
      </w:r>
      <w:r>
        <w:rPr>
          <w:lang w:val="en-US"/>
        </w:rPr>
        <w:t>GL</w:t>
      </w:r>
      <w:r w:rsidRPr="006C5550">
        <w:t>_</w:t>
      </w:r>
      <w:r>
        <w:rPr>
          <w:lang w:val="en-US"/>
        </w:rPr>
        <w:t>ACTPARM</w:t>
      </w:r>
      <w:r w:rsidRPr="006C5550">
        <w:t xml:space="preserve">, </w:t>
      </w:r>
      <w:r>
        <w:t xml:space="preserve">по записи </w:t>
      </w:r>
      <w:r>
        <w:rPr>
          <w:lang w:val="en-US"/>
        </w:rPr>
        <w:t>c</w:t>
      </w:r>
      <w:r w:rsidRPr="006C5550">
        <w:t xml:space="preserve"> </w:t>
      </w:r>
      <w:r>
        <w:rPr>
          <w:lang w:val="en-US"/>
        </w:rPr>
        <w:t>GL</w:t>
      </w:r>
      <w:r w:rsidRPr="006C5550">
        <w:t>_</w:t>
      </w:r>
      <w:r>
        <w:rPr>
          <w:lang w:val="en-US"/>
        </w:rPr>
        <w:t>ACTPARM</w:t>
      </w:r>
      <w:r w:rsidRPr="006C5550">
        <w:t>.</w:t>
      </w:r>
      <w:r>
        <w:rPr>
          <w:lang w:val="en-US"/>
        </w:rPr>
        <w:t>ACCTYPE</w:t>
      </w:r>
      <w:r>
        <w:t xml:space="preserve">, равным </w:t>
      </w:r>
      <w:r>
        <w:rPr>
          <w:lang w:val="en-US"/>
        </w:rPr>
        <w:t>Accounting</w:t>
      </w:r>
      <w:r w:rsidRPr="006C5550">
        <w:t xml:space="preserve"> </w:t>
      </w:r>
      <w:r>
        <w:rPr>
          <w:lang w:val="en-US"/>
        </w:rPr>
        <w:t>Type</w:t>
      </w:r>
    </w:p>
    <w:p w14:paraId="66B36C41" w14:textId="2B29B59A" w:rsidR="0028328F" w:rsidRDefault="0028328F" w:rsidP="00EF52C1">
      <w:pPr>
        <w:pStyle w:val="a3"/>
        <w:numPr>
          <w:ilvl w:val="0"/>
          <w:numId w:val="7"/>
        </w:numPr>
      </w:pPr>
      <w:r>
        <w:t xml:space="preserve">Номер счета ЦБР должен формироваться по правилам, описанным в </w:t>
      </w:r>
      <w:r w:rsidR="00D752A7">
        <w:t xml:space="preserve">BRD, </w:t>
      </w:r>
      <w:r>
        <w:t xml:space="preserve">маска счета </w:t>
      </w:r>
      <w:r w:rsidR="00D752A7">
        <w:t>БББББ ВВВ К ФФФФ ННННННH, где</w:t>
      </w:r>
    </w:p>
    <w:p w14:paraId="06594E9E" w14:textId="3C88F2A2" w:rsidR="00D752A7" w:rsidRPr="00D752A7" w:rsidRDefault="00D752A7" w:rsidP="00EF52C1">
      <w:pPr>
        <w:pStyle w:val="a3"/>
        <w:numPr>
          <w:ilvl w:val="1"/>
          <w:numId w:val="7"/>
        </w:numPr>
      </w:pPr>
      <w:r>
        <w:t xml:space="preserve">БББББ равен </w:t>
      </w:r>
      <w:r>
        <w:rPr>
          <w:lang w:val="en-US"/>
        </w:rPr>
        <w:t>ACC2</w:t>
      </w:r>
    </w:p>
    <w:p w14:paraId="6CD0F2DC" w14:textId="3F79BAF9" w:rsidR="00D752A7" w:rsidRPr="00D752A7" w:rsidRDefault="00D752A7" w:rsidP="00EF52C1">
      <w:pPr>
        <w:pStyle w:val="a3"/>
        <w:numPr>
          <w:ilvl w:val="1"/>
          <w:numId w:val="7"/>
        </w:numPr>
      </w:pPr>
      <w:r>
        <w:rPr>
          <w:lang w:val="en-US"/>
        </w:rPr>
        <w:t>BBB</w:t>
      </w:r>
      <w:r w:rsidRPr="00D752A7">
        <w:t xml:space="preserve"> </w:t>
      </w:r>
      <w:r>
        <w:t xml:space="preserve">равен цифровому коду валюты (определяется по значению </w:t>
      </w:r>
      <w:r>
        <w:rPr>
          <w:lang w:val="en-US"/>
        </w:rPr>
        <w:t xml:space="preserve">CCY </w:t>
      </w:r>
      <w:r>
        <w:t xml:space="preserve">и таблице </w:t>
      </w:r>
      <w:r>
        <w:rPr>
          <w:lang w:val="en-US"/>
        </w:rPr>
        <w:t>CURRENCY)</w:t>
      </w:r>
    </w:p>
    <w:p w14:paraId="3C06CB82" w14:textId="642A0E61" w:rsidR="00D752A7" w:rsidRPr="00D752A7" w:rsidRDefault="00D752A7" w:rsidP="00EF52C1">
      <w:pPr>
        <w:pStyle w:val="a3"/>
        <w:numPr>
          <w:ilvl w:val="1"/>
          <w:numId w:val="7"/>
        </w:numPr>
      </w:pPr>
      <w:r>
        <w:t>ФФФФ</w:t>
      </w:r>
      <w:r>
        <w:rPr>
          <w:lang w:val="en-US"/>
        </w:rPr>
        <w:t xml:space="preserve"> </w:t>
      </w:r>
      <w:r>
        <w:t xml:space="preserve">равен коду филиала </w:t>
      </w:r>
      <w:r>
        <w:rPr>
          <w:lang w:val="en-US"/>
        </w:rPr>
        <w:t>CCODE</w:t>
      </w:r>
    </w:p>
    <w:p w14:paraId="2E072BDA" w14:textId="67262F8B" w:rsidR="00D752A7" w:rsidRPr="00D752A7" w:rsidRDefault="00D752A7" w:rsidP="00EF52C1">
      <w:pPr>
        <w:pStyle w:val="a3"/>
        <w:numPr>
          <w:ilvl w:val="1"/>
          <w:numId w:val="7"/>
        </w:numPr>
      </w:pPr>
      <w:r>
        <w:t>ННННННH</w:t>
      </w:r>
      <w:r w:rsidRPr="00D752A7">
        <w:t xml:space="preserve"> </w:t>
      </w:r>
      <w:r>
        <w:t xml:space="preserve">состоит из 0 и последних 6 знаков значения </w:t>
      </w:r>
      <w:proofErr w:type="spellStart"/>
      <w:r>
        <w:rPr>
          <w:lang w:val="en-US"/>
        </w:rPr>
        <w:t>AccType</w:t>
      </w:r>
      <w:proofErr w:type="spellEnd"/>
    </w:p>
    <w:p w14:paraId="2F8A492E" w14:textId="73244A82" w:rsidR="00D752A7" w:rsidRPr="0028328F" w:rsidRDefault="00D752A7" w:rsidP="00EF52C1">
      <w:pPr>
        <w:pStyle w:val="a3"/>
        <w:numPr>
          <w:ilvl w:val="1"/>
          <w:numId w:val="7"/>
        </w:numPr>
      </w:pPr>
      <w:r>
        <w:rPr>
          <w:lang w:val="en-US"/>
        </w:rPr>
        <w:t>K</w:t>
      </w:r>
      <w:r w:rsidRPr="00D752A7">
        <w:t xml:space="preserve"> – </w:t>
      </w:r>
      <w:r>
        <w:t>ключевой разряд, вычисляемый по правилам расчета номера ЦБР</w:t>
      </w:r>
    </w:p>
    <w:p w14:paraId="45798D3B" w14:textId="036881CE" w:rsidR="00584DCD" w:rsidRDefault="00584DCD" w:rsidP="00EF52C1">
      <w:pPr>
        <w:pStyle w:val="a3"/>
        <w:numPr>
          <w:ilvl w:val="0"/>
          <w:numId w:val="7"/>
        </w:numPr>
      </w:pPr>
      <w:r>
        <w:t xml:space="preserve">Код отделения </w:t>
      </w:r>
      <w:r>
        <w:rPr>
          <w:lang w:val="en-US"/>
        </w:rPr>
        <w:t>BRANCH</w:t>
      </w:r>
      <w:r w:rsidRPr="00584DCD">
        <w:t xml:space="preserve"> </w:t>
      </w:r>
      <w:r>
        <w:t xml:space="preserve">определяется по таблице </w:t>
      </w:r>
      <w:r>
        <w:rPr>
          <w:lang w:val="en-US"/>
        </w:rPr>
        <w:t>IMBCBBRP</w:t>
      </w:r>
      <w:r w:rsidR="00081D98">
        <w:t xml:space="preserve">, поле </w:t>
      </w:r>
      <w:r w:rsidR="00081D98">
        <w:rPr>
          <w:lang w:val="en-US"/>
        </w:rPr>
        <w:t>A</w:t>
      </w:r>
      <w:r w:rsidR="00081D98" w:rsidRPr="00081D98">
        <w:t>8</w:t>
      </w:r>
      <w:r w:rsidR="00081D98">
        <w:rPr>
          <w:lang w:val="en-US"/>
        </w:rPr>
        <w:t>BRCD</w:t>
      </w:r>
      <w:r w:rsidR="00081D98" w:rsidRPr="00081D98">
        <w:t xml:space="preserve"> </w:t>
      </w:r>
      <w:r w:rsidR="00081D98">
        <w:t>для записи</w:t>
      </w:r>
      <w:r w:rsidRPr="00584DCD">
        <w:t xml:space="preserve"> </w:t>
      </w:r>
      <w:r>
        <w:t>головно</w:t>
      </w:r>
      <w:r w:rsidR="007B4B60">
        <w:t>го отделения (</w:t>
      </w:r>
      <w:r w:rsidR="007B4B60">
        <w:rPr>
          <w:lang w:val="en-US"/>
        </w:rPr>
        <w:t>BR</w:t>
      </w:r>
      <w:r w:rsidR="007B4B60" w:rsidRPr="007B4B60">
        <w:t>_</w:t>
      </w:r>
      <w:r w:rsidR="007B4B60">
        <w:rPr>
          <w:lang w:val="en-US"/>
        </w:rPr>
        <w:t>HEAD</w:t>
      </w:r>
      <w:r w:rsidR="007B4B60" w:rsidRPr="007B4B60">
        <w:t>=’</w:t>
      </w:r>
      <w:r w:rsidR="007B4B60">
        <w:rPr>
          <w:lang w:val="en-US"/>
        </w:rPr>
        <w:t>Y</w:t>
      </w:r>
      <w:r w:rsidR="007B4B60" w:rsidRPr="007B4B60">
        <w:t xml:space="preserve">’) </w:t>
      </w:r>
      <w:r w:rsidR="007B4B60">
        <w:t xml:space="preserve">для филиала, указанного в ключе счета (поле </w:t>
      </w:r>
      <w:proofErr w:type="gramStart"/>
      <w:r w:rsidR="007B4B60">
        <w:rPr>
          <w:lang w:val="en-US"/>
        </w:rPr>
        <w:t>BCBBR</w:t>
      </w:r>
      <w:r w:rsidR="007B4B60" w:rsidRPr="007B4B60">
        <w:t xml:space="preserve">) </w:t>
      </w:r>
      <w:r w:rsidR="00081D98">
        <w:t xml:space="preserve"> </w:t>
      </w:r>
      <w:r>
        <w:t>.</w:t>
      </w:r>
      <w:proofErr w:type="gramEnd"/>
      <w:r>
        <w:br/>
        <w:t xml:space="preserve">Код клиента </w:t>
      </w:r>
      <w:r>
        <w:rPr>
          <w:lang w:val="en-US"/>
        </w:rPr>
        <w:t>CUSTNO</w:t>
      </w:r>
      <w:r w:rsidRPr="00584DCD">
        <w:t xml:space="preserve"> </w:t>
      </w:r>
      <w:r>
        <w:t xml:space="preserve">определяется по этой же записи по полю </w:t>
      </w:r>
      <w:r w:rsidR="007B4B60">
        <w:rPr>
          <w:lang w:val="en-US"/>
        </w:rPr>
        <w:t>A</w:t>
      </w:r>
      <w:r w:rsidR="007B4B60" w:rsidRPr="007B4B60">
        <w:t>8</w:t>
      </w:r>
      <w:r w:rsidR="007B4B60">
        <w:rPr>
          <w:lang w:val="en-US"/>
        </w:rPr>
        <w:t>BICN</w:t>
      </w:r>
      <w:r>
        <w:t xml:space="preserve"> (код клиента, присвоенный данному </w:t>
      </w:r>
      <w:proofErr w:type="spellStart"/>
      <w:r>
        <w:t>бранчу</w:t>
      </w:r>
      <w:proofErr w:type="spellEnd"/>
      <w:r>
        <w:t>).</w:t>
      </w:r>
    </w:p>
    <w:p w14:paraId="359C2485" w14:textId="2839A40F" w:rsidR="00584DCD" w:rsidRDefault="007B4B60" w:rsidP="00EF52C1">
      <w:pPr>
        <w:pStyle w:val="a3"/>
        <w:numPr>
          <w:ilvl w:val="0"/>
          <w:numId w:val="7"/>
        </w:numPr>
      </w:pPr>
      <w:r>
        <w:t xml:space="preserve">Номер счета </w:t>
      </w:r>
      <w:r>
        <w:rPr>
          <w:lang w:val="en-US"/>
        </w:rPr>
        <w:t>Midas</w:t>
      </w:r>
      <w:r w:rsidRPr="007B4B60">
        <w:t xml:space="preserve"> </w:t>
      </w:r>
      <w:r>
        <w:t>в технических счетах не заполняется</w:t>
      </w:r>
    </w:p>
    <w:p w14:paraId="355A6EA7" w14:textId="4FBDF35B" w:rsidR="0028328F" w:rsidRDefault="0028328F" w:rsidP="00EF52C1">
      <w:pPr>
        <w:pStyle w:val="a3"/>
        <w:numPr>
          <w:ilvl w:val="0"/>
          <w:numId w:val="7"/>
        </w:numPr>
      </w:pPr>
      <w:r w:rsidRPr="0028328F">
        <w:lastRenderedPageBreak/>
        <w:t>Дл</w:t>
      </w:r>
      <w:r>
        <w:t xml:space="preserve">я того, чтобы </w:t>
      </w:r>
      <w:proofErr w:type="gramStart"/>
      <w:r>
        <w:t>в отличать</w:t>
      </w:r>
      <w:proofErr w:type="gramEnd"/>
      <w:r>
        <w:t xml:space="preserve"> такие технические счета от обычных счетов ЦБР, в таблице</w:t>
      </w:r>
      <w:r w:rsidR="00AC1843" w:rsidRPr="00AC1843">
        <w:t xml:space="preserve"> </w:t>
      </w:r>
      <w:r w:rsidR="00AC1843">
        <w:rPr>
          <w:lang w:val="en-US"/>
        </w:rPr>
        <w:t>GL</w:t>
      </w:r>
      <w:r w:rsidR="00AC1843" w:rsidRPr="00AC1843">
        <w:t>_</w:t>
      </w:r>
      <w:r w:rsidR="00AC1843">
        <w:rPr>
          <w:lang w:val="en-US"/>
        </w:rPr>
        <w:t>ACC</w:t>
      </w:r>
      <w:r w:rsidR="00AC1843" w:rsidRPr="00AC1843">
        <w:t xml:space="preserve"> </w:t>
      </w:r>
      <w:r w:rsidR="00AC1843">
        <w:t xml:space="preserve">заполняется </w:t>
      </w:r>
      <w:r>
        <w:t xml:space="preserve"> </w:t>
      </w:r>
    </w:p>
    <w:p w14:paraId="68AB4977" w14:textId="51A915B6" w:rsidR="0028328F" w:rsidRPr="0028328F" w:rsidRDefault="0028328F" w:rsidP="00EF52C1">
      <w:pPr>
        <w:pStyle w:val="a3"/>
        <w:numPr>
          <w:ilvl w:val="1"/>
          <w:numId w:val="7"/>
        </w:numPr>
      </w:pPr>
      <w:r>
        <w:rPr>
          <w:lang w:val="en-US"/>
        </w:rPr>
        <w:t>RLNTYPE=’9’</w:t>
      </w:r>
    </w:p>
    <w:p w14:paraId="68F44F5F" w14:textId="4BE3D079" w:rsidR="007B4B60" w:rsidRPr="007B4B60" w:rsidRDefault="007B4B60" w:rsidP="007B4B60">
      <w:pPr>
        <w:pStyle w:val="3"/>
      </w:pPr>
      <w:bookmarkStart w:id="22" w:name="_Toc477281701"/>
      <w:r>
        <w:t xml:space="preserve">Формирование проводок по сообщениям </w:t>
      </w:r>
      <w:r>
        <w:rPr>
          <w:lang w:val="en-US"/>
        </w:rPr>
        <w:t>AE</w:t>
      </w:r>
      <w:r w:rsidRPr="007B4B60">
        <w:t xml:space="preserve"> </w:t>
      </w:r>
      <w:r>
        <w:t>по техническим счетам</w:t>
      </w:r>
      <w:bookmarkEnd w:id="22"/>
    </w:p>
    <w:p w14:paraId="27BB4650" w14:textId="0D7E3484" w:rsidR="004347EA" w:rsidRDefault="004347EA" w:rsidP="004347EA">
      <w:r>
        <w:t xml:space="preserve">Предполагается, что для сообщений </w:t>
      </w:r>
      <w:r>
        <w:rPr>
          <w:lang w:val="en-US"/>
        </w:rPr>
        <w:t>AE</w:t>
      </w:r>
      <w:r w:rsidRPr="004347EA">
        <w:t xml:space="preserve"> </w:t>
      </w:r>
      <w:r>
        <w:t>выполняются следующие ограничения:</w:t>
      </w:r>
    </w:p>
    <w:p w14:paraId="3DB1577D" w14:textId="1BEA93E6" w:rsidR="004347EA" w:rsidRDefault="004347EA" w:rsidP="00EF52C1">
      <w:pPr>
        <w:pStyle w:val="a3"/>
        <w:numPr>
          <w:ilvl w:val="0"/>
          <w:numId w:val="8"/>
        </w:numPr>
      </w:pPr>
      <w:r>
        <w:t xml:space="preserve">В сообщении </w:t>
      </w:r>
      <w:r>
        <w:rPr>
          <w:lang w:val="en-US"/>
        </w:rPr>
        <w:t>AE</w:t>
      </w:r>
      <w:r w:rsidRPr="004347EA">
        <w:t xml:space="preserve"> </w:t>
      </w:r>
      <w:r>
        <w:t xml:space="preserve">счета </w:t>
      </w:r>
      <w:proofErr w:type="spellStart"/>
      <w:r>
        <w:t>Дб</w:t>
      </w:r>
      <w:proofErr w:type="spellEnd"/>
      <w:r>
        <w:t xml:space="preserve"> </w:t>
      </w:r>
      <w:r w:rsidR="007B4B60">
        <w:t xml:space="preserve">и </w:t>
      </w:r>
      <w:proofErr w:type="spellStart"/>
      <w:r w:rsidR="007B4B60">
        <w:t>Кр</w:t>
      </w:r>
      <w:proofErr w:type="spellEnd"/>
      <w:r w:rsidR="007B4B60">
        <w:t xml:space="preserve"> относятся к одному филиалу</w:t>
      </w:r>
      <w:r w:rsidR="007B4B60" w:rsidRPr="007B4B60">
        <w:t>;</w:t>
      </w:r>
    </w:p>
    <w:p w14:paraId="624168AC" w14:textId="03D459A9" w:rsidR="004347EA" w:rsidRDefault="004347EA" w:rsidP="00EF52C1">
      <w:pPr>
        <w:pStyle w:val="a3"/>
        <w:numPr>
          <w:ilvl w:val="0"/>
          <w:numId w:val="8"/>
        </w:numPr>
      </w:pPr>
      <w:r>
        <w:t xml:space="preserve">Если по одному из счетов </w:t>
      </w:r>
      <w:proofErr w:type="spellStart"/>
      <w:r>
        <w:t>Дб</w:t>
      </w:r>
      <w:proofErr w:type="spellEnd"/>
      <w:r>
        <w:t xml:space="preserve"> или </w:t>
      </w:r>
      <w:proofErr w:type="spellStart"/>
      <w:r>
        <w:t>Кр</w:t>
      </w:r>
      <w:proofErr w:type="spellEnd"/>
      <w:r>
        <w:t xml:space="preserve"> валюта счета не рубли, то валюта </w:t>
      </w:r>
      <w:r w:rsidR="007B4B60">
        <w:t xml:space="preserve">корреспондирующего счета – </w:t>
      </w:r>
      <w:r>
        <w:t>рубли</w:t>
      </w:r>
      <w:r w:rsidR="007B4B60" w:rsidRPr="007B4B60">
        <w:t>;</w:t>
      </w:r>
    </w:p>
    <w:p w14:paraId="5C0A193B" w14:textId="04805C40" w:rsidR="004347EA" w:rsidRDefault="004347EA" w:rsidP="00EF52C1">
      <w:pPr>
        <w:pStyle w:val="a3"/>
        <w:numPr>
          <w:ilvl w:val="0"/>
          <w:numId w:val="8"/>
        </w:numPr>
      </w:pPr>
      <w:r>
        <w:t>Веерные проводки для технических счетов не поддерживаются</w:t>
      </w:r>
      <w:r w:rsidR="007B4B60" w:rsidRPr="007B4B60">
        <w:t>.</w:t>
      </w:r>
    </w:p>
    <w:p w14:paraId="78008B58" w14:textId="59913201" w:rsidR="00164C3B" w:rsidRPr="00E02309" w:rsidRDefault="00164C3B" w:rsidP="004347EA">
      <w:r>
        <w:t xml:space="preserve">При обработке всех сообщений выполняется регистрация операции в таблице </w:t>
      </w:r>
      <w:r>
        <w:rPr>
          <w:lang w:val="en-US"/>
        </w:rPr>
        <w:t>GL</w:t>
      </w:r>
      <w:r w:rsidRPr="00164C3B">
        <w:t>_</w:t>
      </w:r>
      <w:r>
        <w:rPr>
          <w:lang w:val="en-US"/>
        </w:rPr>
        <w:t>OPER</w:t>
      </w:r>
      <w:r w:rsidRPr="00164C3B">
        <w:t xml:space="preserve">. </w:t>
      </w:r>
      <w:r>
        <w:t xml:space="preserve">При регистрации операций по техническим счетам выполняется заполнение полей </w:t>
      </w:r>
      <w:r>
        <w:rPr>
          <w:lang w:val="en-US"/>
        </w:rPr>
        <w:t>ACC</w:t>
      </w:r>
      <w:r w:rsidRPr="00164C3B">
        <w:t>_</w:t>
      </w:r>
      <w:r>
        <w:rPr>
          <w:lang w:val="en-US"/>
        </w:rPr>
        <w:t>DR</w:t>
      </w:r>
      <w:r w:rsidRPr="00164C3B">
        <w:t xml:space="preserve"> </w:t>
      </w:r>
      <w:r>
        <w:t xml:space="preserve">и </w:t>
      </w:r>
      <w:r>
        <w:rPr>
          <w:lang w:val="en-US"/>
        </w:rPr>
        <w:t>ACC</w:t>
      </w:r>
      <w:r w:rsidRPr="00164C3B">
        <w:t>_</w:t>
      </w:r>
      <w:r>
        <w:rPr>
          <w:lang w:val="en-US"/>
        </w:rPr>
        <w:t>CR</w:t>
      </w:r>
      <w:r w:rsidRPr="00164C3B">
        <w:t xml:space="preserve"> </w:t>
      </w:r>
      <w:r>
        <w:t xml:space="preserve">в соответствии с правилами, описанными в предыдущем разделе. </w:t>
      </w:r>
      <w:r w:rsidR="00E02309">
        <w:t xml:space="preserve"> В записи </w:t>
      </w:r>
      <w:r w:rsidR="00E02309">
        <w:rPr>
          <w:lang w:val="en-US"/>
        </w:rPr>
        <w:t>GL</w:t>
      </w:r>
      <w:r w:rsidR="00E02309" w:rsidRPr="00E02309">
        <w:t>_</w:t>
      </w:r>
      <w:r w:rsidR="00E02309">
        <w:rPr>
          <w:lang w:val="en-US"/>
        </w:rPr>
        <w:t>OPER</w:t>
      </w:r>
      <w:r w:rsidR="00E02309" w:rsidRPr="00E02309">
        <w:t xml:space="preserve"> </w:t>
      </w:r>
      <w:r w:rsidR="00E02309">
        <w:t xml:space="preserve">в поле </w:t>
      </w:r>
      <w:r w:rsidR="00E02309">
        <w:rPr>
          <w:lang w:val="en-US"/>
        </w:rPr>
        <w:t>BS</w:t>
      </w:r>
      <w:r w:rsidR="00E02309" w:rsidRPr="00E02309">
        <w:t>_</w:t>
      </w:r>
      <w:r w:rsidR="00E02309">
        <w:rPr>
          <w:lang w:val="en-US"/>
        </w:rPr>
        <w:t>CHAPTER</w:t>
      </w:r>
      <w:r w:rsidR="00E02309" w:rsidRPr="00E02309">
        <w:t xml:space="preserve"> </w:t>
      </w:r>
      <w:r w:rsidR="00E02309">
        <w:t xml:space="preserve">регистрируется значение </w:t>
      </w:r>
      <w:r w:rsidR="00E02309" w:rsidRPr="00E02309">
        <w:t>‘Т’</w:t>
      </w:r>
      <w:r w:rsidR="00E02309">
        <w:t xml:space="preserve"> (кириллица) для обозначения раздела баланса – «Технические счета». </w:t>
      </w:r>
    </w:p>
    <w:p w14:paraId="5E963206" w14:textId="77777777" w:rsidR="00164C3B" w:rsidRPr="00164C3B" w:rsidRDefault="00164C3B" w:rsidP="004347EA"/>
    <w:p w14:paraId="3150EB07" w14:textId="5A3634FE" w:rsidR="004347EA" w:rsidRDefault="004347EA" w:rsidP="004347EA">
      <w:r>
        <w:t xml:space="preserve">Правила формирования проводок при загрузке сообщений </w:t>
      </w:r>
      <w:r>
        <w:rPr>
          <w:lang w:val="en-US"/>
        </w:rPr>
        <w:t>AE</w:t>
      </w:r>
      <w:r w:rsidRPr="004347EA">
        <w:t xml:space="preserve"> </w:t>
      </w:r>
      <w:r>
        <w:t>по техническим счетам:</w:t>
      </w:r>
    </w:p>
    <w:p w14:paraId="65A73201" w14:textId="3CCD7F31" w:rsidR="004347EA" w:rsidRDefault="004347EA" w:rsidP="00EF52C1">
      <w:pPr>
        <w:pStyle w:val="a3"/>
        <w:numPr>
          <w:ilvl w:val="0"/>
          <w:numId w:val="9"/>
        </w:numPr>
      </w:pPr>
      <w:r>
        <w:t xml:space="preserve">На основе одного сообщения </w:t>
      </w:r>
      <w:r>
        <w:rPr>
          <w:lang w:val="en-US"/>
        </w:rPr>
        <w:t>AE</w:t>
      </w:r>
      <w:r w:rsidRPr="004347EA">
        <w:t xml:space="preserve"> </w:t>
      </w:r>
      <w:r>
        <w:t xml:space="preserve">всегда формируется одна проводка в форме двойной записи (две </w:t>
      </w:r>
      <w:proofErr w:type="spellStart"/>
      <w:r>
        <w:t>полупроводки</w:t>
      </w:r>
      <w:proofErr w:type="spellEnd"/>
      <w:r>
        <w:t>). То есть</w:t>
      </w:r>
    </w:p>
    <w:p w14:paraId="1EAB2F3E" w14:textId="5FD110FD" w:rsidR="004347EA" w:rsidRDefault="004347EA" w:rsidP="00EF52C1">
      <w:pPr>
        <w:pStyle w:val="a3"/>
        <w:numPr>
          <w:ilvl w:val="1"/>
          <w:numId w:val="9"/>
        </w:numPr>
      </w:pPr>
      <w:r>
        <w:t xml:space="preserve">Проводки между счетами в разных филиалах не формируются, поскольку счета </w:t>
      </w:r>
      <w:proofErr w:type="spellStart"/>
      <w:r>
        <w:t>Дб</w:t>
      </w:r>
      <w:proofErr w:type="spellEnd"/>
      <w:r>
        <w:t xml:space="preserve"> и </w:t>
      </w:r>
      <w:proofErr w:type="spellStart"/>
      <w:r>
        <w:t>Кр</w:t>
      </w:r>
      <w:proofErr w:type="spellEnd"/>
      <w:r>
        <w:t xml:space="preserve"> относятся к одному филиалу </w:t>
      </w:r>
    </w:p>
    <w:p w14:paraId="18C2212D" w14:textId="77777777" w:rsidR="004347EA" w:rsidRDefault="004347EA" w:rsidP="00EF52C1">
      <w:pPr>
        <w:pStyle w:val="a3"/>
        <w:numPr>
          <w:ilvl w:val="1"/>
          <w:numId w:val="9"/>
        </w:numPr>
      </w:pPr>
      <w:r>
        <w:t xml:space="preserve">Проводок на сумму курсовой разницы не возникает. </w:t>
      </w:r>
    </w:p>
    <w:p w14:paraId="42D73211" w14:textId="392674CA" w:rsidR="004347EA" w:rsidRDefault="004347EA" w:rsidP="00EF52C1">
      <w:pPr>
        <w:pStyle w:val="a3"/>
        <w:numPr>
          <w:ilvl w:val="1"/>
          <w:numId w:val="9"/>
        </w:numPr>
      </w:pPr>
      <w:r>
        <w:t>Веерные проводки не поддерживаются.</w:t>
      </w:r>
    </w:p>
    <w:p w14:paraId="6DFC658C" w14:textId="02925518" w:rsidR="004347EA" w:rsidRDefault="004347EA" w:rsidP="00EF52C1">
      <w:pPr>
        <w:pStyle w:val="a3"/>
        <w:numPr>
          <w:ilvl w:val="0"/>
          <w:numId w:val="9"/>
        </w:numPr>
      </w:pPr>
      <w:r>
        <w:t>Для проводок с прошедшей датой валютирования дата проводки определяется по тем же правилам, что и для проводок по обычным счетам ЦБР</w:t>
      </w:r>
    </w:p>
    <w:p w14:paraId="448F5C88" w14:textId="33D5FDE8" w:rsidR="00AC1843" w:rsidRDefault="00AC1843" w:rsidP="00EF52C1">
      <w:pPr>
        <w:pStyle w:val="a3"/>
        <w:numPr>
          <w:ilvl w:val="0"/>
          <w:numId w:val="9"/>
        </w:numPr>
      </w:pPr>
      <w:r>
        <w:t>Проводки регистрируются в новой таблице проводок по техническим счетам</w:t>
      </w:r>
      <w:r w:rsidRPr="00AC1843">
        <w:t xml:space="preserve">. </w:t>
      </w:r>
      <w:r>
        <w:t>Структура данных этой таблицы формируется на основе следующих принципов:</w:t>
      </w:r>
    </w:p>
    <w:p w14:paraId="1C560E21" w14:textId="337A7331" w:rsidR="00AC1843" w:rsidRDefault="00AC1843" w:rsidP="00EF52C1">
      <w:pPr>
        <w:pStyle w:val="a3"/>
        <w:numPr>
          <w:ilvl w:val="1"/>
          <w:numId w:val="9"/>
        </w:numPr>
      </w:pPr>
      <w:r>
        <w:t>Для регистрации проводок создается одна таблица</w:t>
      </w:r>
      <w:r w:rsidR="00E02309">
        <w:t xml:space="preserve"> </w:t>
      </w:r>
      <w:r w:rsidR="00E02309">
        <w:rPr>
          <w:lang w:val="en-US"/>
        </w:rPr>
        <w:t>GL</w:t>
      </w:r>
      <w:r w:rsidR="00E02309" w:rsidRPr="00AC1843">
        <w:t>_</w:t>
      </w:r>
      <w:r w:rsidR="00E02309">
        <w:rPr>
          <w:lang w:val="en-US"/>
        </w:rPr>
        <w:t>PDTH</w:t>
      </w:r>
      <w:r w:rsidR="00E02309" w:rsidRPr="00E02309">
        <w:t>;</w:t>
      </w:r>
    </w:p>
    <w:p w14:paraId="4C67ADD0" w14:textId="7523F9F3" w:rsidR="00AC1843" w:rsidRDefault="00A179A3" w:rsidP="00EF52C1">
      <w:pPr>
        <w:pStyle w:val="a3"/>
        <w:numPr>
          <w:ilvl w:val="1"/>
          <w:numId w:val="9"/>
        </w:numPr>
      </w:pPr>
      <w:r>
        <w:t xml:space="preserve">Эта таблица содержит поля, соответствующие тем полям таблиц </w:t>
      </w:r>
      <w:r>
        <w:rPr>
          <w:lang w:val="en-US"/>
        </w:rPr>
        <w:t>PD</w:t>
      </w:r>
      <w:r w:rsidRPr="00A179A3">
        <w:t xml:space="preserve">, </w:t>
      </w:r>
      <w:r>
        <w:rPr>
          <w:lang w:val="en-US"/>
        </w:rPr>
        <w:t>PDEXT</w:t>
      </w:r>
      <w:r w:rsidRPr="00A179A3">
        <w:t xml:space="preserve">, </w:t>
      </w:r>
      <w:r>
        <w:rPr>
          <w:lang w:val="en-US"/>
        </w:rPr>
        <w:t>PDEXT</w:t>
      </w:r>
      <w:r w:rsidRPr="00A179A3">
        <w:t xml:space="preserve">2, </w:t>
      </w:r>
      <w:r>
        <w:rPr>
          <w:lang w:val="en-US"/>
        </w:rPr>
        <w:t>PDEXT</w:t>
      </w:r>
      <w:r w:rsidRPr="00A179A3">
        <w:t xml:space="preserve">5, </w:t>
      </w:r>
      <w:r>
        <w:t xml:space="preserve">которые будут использоваться для регистрации проводок, а также поле </w:t>
      </w:r>
      <w:r>
        <w:rPr>
          <w:lang w:val="en-US"/>
        </w:rPr>
        <w:t>GLACID</w:t>
      </w:r>
      <w:r w:rsidRPr="00A179A3">
        <w:t xml:space="preserve"> – </w:t>
      </w:r>
      <w:r>
        <w:t xml:space="preserve">ссылку на счет в таблице </w:t>
      </w:r>
      <w:r>
        <w:rPr>
          <w:lang w:val="en-US"/>
        </w:rPr>
        <w:t>GL</w:t>
      </w:r>
      <w:r w:rsidRPr="00A179A3">
        <w:t>_</w:t>
      </w:r>
      <w:r>
        <w:rPr>
          <w:lang w:val="en-US"/>
        </w:rPr>
        <w:t>ACC</w:t>
      </w:r>
      <w:r w:rsidRPr="00A179A3">
        <w:t>.</w:t>
      </w:r>
      <w:r>
        <w:rPr>
          <w:lang w:val="en-US"/>
        </w:rPr>
        <w:t>ID</w:t>
      </w:r>
    </w:p>
    <w:p w14:paraId="2870FF16" w14:textId="62FB1761" w:rsidR="00A179A3" w:rsidRDefault="00A179A3" w:rsidP="001C4743">
      <w:pPr>
        <w:pStyle w:val="2"/>
      </w:pPr>
      <w:bookmarkStart w:id="23" w:name="_Toc477281702"/>
      <w:r>
        <w:lastRenderedPageBreak/>
        <w:t>Остатки и обороты по техническим счетам</w:t>
      </w:r>
      <w:bookmarkEnd w:id="23"/>
    </w:p>
    <w:p w14:paraId="24853F06" w14:textId="67BD9A0C" w:rsidR="00A179A3" w:rsidRDefault="00A179A3" w:rsidP="00A179A3">
      <w:r>
        <w:t xml:space="preserve">Для регистрации остатков и оборотов по техническим счетам создается новая таблица </w:t>
      </w:r>
      <w:r>
        <w:rPr>
          <w:lang w:val="en-US"/>
        </w:rPr>
        <w:t>GL</w:t>
      </w:r>
      <w:r w:rsidRPr="00A179A3">
        <w:t>_</w:t>
      </w:r>
      <w:r>
        <w:rPr>
          <w:lang w:val="en-US"/>
        </w:rPr>
        <w:t>PDTH</w:t>
      </w:r>
      <w:r w:rsidRPr="00A179A3">
        <w:t xml:space="preserve">. </w:t>
      </w:r>
      <w:r>
        <w:t xml:space="preserve">Структура этой таблицы строится на основе образца – таблицы </w:t>
      </w:r>
      <w:r>
        <w:rPr>
          <w:lang w:val="en-US"/>
        </w:rPr>
        <w:t>BALTUR</w:t>
      </w:r>
      <w:r w:rsidRPr="00A179A3">
        <w:t xml:space="preserve">. </w:t>
      </w:r>
      <w:r>
        <w:t xml:space="preserve">Используется те поля, которые нужны для регистрации остатков и оборотов по техническим счетам, и добавляется поле </w:t>
      </w:r>
      <w:r>
        <w:rPr>
          <w:lang w:val="en-US"/>
        </w:rPr>
        <w:t>GLACID</w:t>
      </w:r>
      <w:r w:rsidRPr="00A179A3">
        <w:t xml:space="preserve"> </w:t>
      </w:r>
      <w:r>
        <w:t>–</w:t>
      </w:r>
      <w:r w:rsidRPr="00A179A3">
        <w:t xml:space="preserve"> </w:t>
      </w:r>
      <w:r>
        <w:t xml:space="preserve">ссылка на счет в таблице </w:t>
      </w:r>
      <w:r>
        <w:rPr>
          <w:lang w:val="en-US"/>
        </w:rPr>
        <w:t>GL</w:t>
      </w:r>
      <w:r w:rsidRPr="00A179A3">
        <w:t>_</w:t>
      </w:r>
      <w:r>
        <w:rPr>
          <w:lang w:val="en-US"/>
        </w:rPr>
        <w:t>ACC</w:t>
      </w:r>
      <w:r w:rsidRPr="00A179A3">
        <w:t>.</w:t>
      </w:r>
      <w:r>
        <w:rPr>
          <w:lang w:val="en-US"/>
        </w:rPr>
        <w:t>ID</w:t>
      </w:r>
      <w:r>
        <w:t>.</w:t>
      </w:r>
    </w:p>
    <w:p w14:paraId="26CF89FF" w14:textId="1CE83B31" w:rsidR="00A179A3" w:rsidRPr="00A179A3" w:rsidRDefault="00A179A3" w:rsidP="00A179A3">
      <w:r>
        <w:t xml:space="preserve">Для заполнения остатков и оборотов по техническим счетам создаются триггеры для таблицы проводок </w:t>
      </w:r>
      <w:r>
        <w:rPr>
          <w:lang w:val="en-US"/>
        </w:rPr>
        <w:t>GL</w:t>
      </w:r>
      <w:r w:rsidRPr="00A179A3">
        <w:t>_</w:t>
      </w:r>
      <w:r>
        <w:rPr>
          <w:lang w:val="en-US"/>
        </w:rPr>
        <w:t>PDTH</w:t>
      </w:r>
      <w:r>
        <w:t xml:space="preserve"> для функций </w:t>
      </w:r>
      <w:r>
        <w:rPr>
          <w:lang w:val="en-US"/>
        </w:rPr>
        <w:t>Input</w:t>
      </w:r>
      <w:r w:rsidRPr="00A179A3">
        <w:t xml:space="preserve">, </w:t>
      </w:r>
      <w:r>
        <w:rPr>
          <w:lang w:val="en-US"/>
        </w:rPr>
        <w:t>Update</w:t>
      </w:r>
      <w:r w:rsidRPr="00A179A3">
        <w:t xml:space="preserve"> </w:t>
      </w:r>
      <w:r>
        <w:t xml:space="preserve">и </w:t>
      </w:r>
      <w:r>
        <w:rPr>
          <w:lang w:val="en-US"/>
        </w:rPr>
        <w:t>Delete</w:t>
      </w:r>
      <w:r w:rsidRPr="00A179A3">
        <w:t xml:space="preserve">. </w:t>
      </w:r>
      <w:r>
        <w:t xml:space="preserve">В качестве образцов для разработки этих триггеров используются триггеры для таблицы </w:t>
      </w:r>
      <w:r>
        <w:rPr>
          <w:lang w:val="en-US"/>
        </w:rPr>
        <w:t>PD</w:t>
      </w:r>
      <w:r w:rsidRPr="00A179A3">
        <w:t>.</w:t>
      </w:r>
    </w:p>
    <w:p w14:paraId="41921B6D" w14:textId="7B760E17" w:rsidR="00A179A3" w:rsidRPr="00A179A3" w:rsidRDefault="00A179A3" w:rsidP="00A179A3">
      <w:r>
        <w:t>Переоценка остатков по счетам в иностранной валюте для технических счетов не выполняется.</w:t>
      </w:r>
    </w:p>
    <w:p w14:paraId="6F7C5F90" w14:textId="3CA24328" w:rsidR="007F360A" w:rsidRDefault="007F360A" w:rsidP="001C4743">
      <w:pPr>
        <w:pStyle w:val="2"/>
        <w:rPr>
          <w:lang w:val="en-US"/>
        </w:rPr>
      </w:pPr>
      <w:bookmarkStart w:id="24" w:name="_Toc477281703"/>
      <w:r>
        <w:t xml:space="preserve">Выгрузка в </w:t>
      </w:r>
      <w:r>
        <w:rPr>
          <w:lang w:val="en-US"/>
        </w:rPr>
        <w:t>BARS REP</w:t>
      </w:r>
      <w:bookmarkEnd w:id="24"/>
    </w:p>
    <w:p w14:paraId="5446D690" w14:textId="4FCCD08B" w:rsidR="007F360A" w:rsidRDefault="007F360A" w:rsidP="007F360A">
      <w:r>
        <w:t>Таблицы проводок и остатков по техническим счетам (</w:t>
      </w:r>
      <w:r>
        <w:rPr>
          <w:lang w:val="en-US"/>
        </w:rPr>
        <w:t>GL</w:t>
      </w:r>
      <w:r w:rsidRPr="007F360A">
        <w:t>_</w:t>
      </w:r>
      <w:r>
        <w:rPr>
          <w:lang w:val="en-US"/>
        </w:rPr>
        <w:t>PDTH</w:t>
      </w:r>
      <w:r w:rsidRPr="007F360A">
        <w:t xml:space="preserve"> </w:t>
      </w:r>
      <w:r>
        <w:t xml:space="preserve">и </w:t>
      </w:r>
      <w:r>
        <w:rPr>
          <w:lang w:val="en-US"/>
        </w:rPr>
        <w:t>GL</w:t>
      </w:r>
      <w:r w:rsidRPr="007F360A">
        <w:t>_</w:t>
      </w:r>
      <w:r>
        <w:rPr>
          <w:lang w:val="en-US"/>
        </w:rPr>
        <w:t>BTTH</w:t>
      </w:r>
      <w:r w:rsidRPr="007F360A">
        <w:t xml:space="preserve">) </w:t>
      </w:r>
      <w:r>
        <w:t xml:space="preserve">в </w:t>
      </w:r>
      <w:r>
        <w:rPr>
          <w:lang w:val="en-US"/>
        </w:rPr>
        <w:t>BARS</w:t>
      </w:r>
      <w:r w:rsidRPr="007F360A">
        <w:t xml:space="preserve"> </w:t>
      </w:r>
      <w:r>
        <w:rPr>
          <w:lang w:val="en-US"/>
        </w:rPr>
        <w:t>REP</w:t>
      </w:r>
      <w:r w:rsidRPr="007F360A">
        <w:t xml:space="preserve"> </w:t>
      </w:r>
      <w:r>
        <w:t xml:space="preserve">не создаются, поэтому эти данные в </w:t>
      </w:r>
      <w:r>
        <w:rPr>
          <w:lang w:val="en-US"/>
        </w:rPr>
        <w:t>BARS</w:t>
      </w:r>
      <w:r w:rsidRPr="007F360A">
        <w:t xml:space="preserve"> </w:t>
      </w:r>
      <w:r>
        <w:rPr>
          <w:lang w:val="en-US"/>
        </w:rPr>
        <w:t>REP</w:t>
      </w:r>
      <w:r w:rsidRPr="007F360A">
        <w:t xml:space="preserve"> </w:t>
      </w:r>
      <w:r>
        <w:t>не реплицируются.</w:t>
      </w:r>
    </w:p>
    <w:p w14:paraId="3F197C92" w14:textId="0FF4810B" w:rsidR="007F360A" w:rsidRPr="007F360A" w:rsidRDefault="007F360A" w:rsidP="007F360A">
      <w:r>
        <w:t xml:space="preserve">Таблица </w:t>
      </w:r>
      <w:r>
        <w:rPr>
          <w:lang w:val="en-US"/>
        </w:rPr>
        <w:t>GL</w:t>
      </w:r>
      <w:r w:rsidRPr="007F360A">
        <w:t>_</w:t>
      </w:r>
      <w:r>
        <w:rPr>
          <w:lang w:val="en-US"/>
        </w:rPr>
        <w:t>ACC</w:t>
      </w:r>
      <w:r w:rsidRPr="007F360A">
        <w:t xml:space="preserve"> </w:t>
      </w:r>
      <w:r>
        <w:t xml:space="preserve">в таблице </w:t>
      </w:r>
      <w:r>
        <w:rPr>
          <w:lang w:val="en-US"/>
        </w:rPr>
        <w:t>BARS</w:t>
      </w:r>
      <w:r w:rsidRPr="007F360A">
        <w:t xml:space="preserve"> </w:t>
      </w:r>
      <w:r>
        <w:rPr>
          <w:lang w:val="en-US"/>
        </w:rPr>
        <w:t>REP</w:t>
      </w:r>
      <w:r w:rsidRPr="007F360A">
        <w:t xml:space="preserve"> </w:t>
      </w:r>
      <w:r>
        <w:t xml:space="preserve">присутствует и данные этой таблицы реплицируются из </w:t>
      </w:r>
      <w:r>
        <w:rPr>
          <w:lang w:val="en-US"/>
        </w:rPr>
        <w:t>BARS</w:t>
      </w:r>
      <w:r w:rsidRPr="007F360A">
        <w:t xml:space="preserve"> </w:t>
      </w:r>
      <w:r>
        <w:rPr>
          <w:lang w:val="en-US"/>
        </w:rPr>
        <w:t>GL</w:t>
      </w:r>
      <w:r w:rsidRPr="007F360A">
        <w:t xml:space="preserve"> </w:t>
      </w:r>
      <w:r>
        <w:t xml:space="preserve">в </w:t>
      </w:r>
      <w:r>
        <w:rPr>
          <w:lang w:val="en-US"/>
        </w:rPr>
        <w:t>BARS</w:t>
      </w:r>
      <w:r w:rsidRPr="007F360A">
        <w:t xml:space="preserve"> </w:t>
      </w:r>
      <w:r>
        <w:rPr>
          <w:lang w:val="en-US"/>
        </w:rPr>
        <w:t>REP</w:t>
      </w:r>
      <w:r w:rsidRPr="007F360A">
        <w:t xml:space="preserve">. </w:t>
      </w:r>
      <w:r>
        <w:t xml:space="preserve">Поэтому данные о технических счетах в составе этой таблицы также будут реплицироваться в </w:t>
      </w:r>
      <w:r>
        <w:rPr>
          <w:lang w:val="en-US"/>
        </w:rPr>
        <w:t>BARS</w:t>
      </w:r>
      <w:r w:rsidRPr="007F360A">
        <w:t xml:space="preserve"> </w:t>
      </w:r>
      <w:r>
        <w:rPr>
          <w:lang w:val="en-US"/>
        </w:rPr>
        <w:t>REP</w:t>
      </w:r>
      <w:r w:rsidRPr="007F360A">
        <w:t xml:space="preserve">, </w:t>
      </w:r>
      <w:r>
        <w:t xml:space="preserve">но при этом для технических счетов не заполняются данные в таблицах </w:t>
      </w:r>
      <w:r>
        <w:rPr>
          <w:lang w:val="en-US"/>
        </w:rPr>
        <w:t>ACCRLN</w:t>
      </w:r>
      <w:r w:rsidRPr="007F360A">
        <w:t xml:space="preserve"> </w:t>
      </w:r>
      <w:r>
        <w:t xml:space="preserve">и </w:t>
      </w:r>
      <w:r>
        <w:rPr>
          <w:lang w:val="en-US"/>
        </w:rPr>
        <w:t>BSAACC</w:t>
      </w:r>
      <w:r w:rsidRPr="007F360A">
        <w:t>.</w:t>
      </w:r>
    </w:p>
    <w:p w14:paraId="135B2926" w14:textId="5025D8D4" w:rsidR="004347EA" w:rsidRDefault="001C4743" w:rsidP="001C4743">
      <w:pPr>
        <w:pStyle w:val="2"/>
      </w:pPr>
      <w:bookmarkStart w:id="25" w:name="_Toc477281704"/>
      <w:r>
        <w:t>Ручные операции</w:t>
      </w:r>
      <w:r w:rsidR="00BD512F">
        <w:rPr>
          <w:lang w:val="en-US"/>
        </w:rPr>
        <w:t xml:space="preserve"> </w:t>
      </w:r>
      <w:r w:rsidR="00BD512F">
        <w:t>по техническим счетам</w:t>
      </w:r>
      <w:bookmarkEnd w:id="25"/>
    </w:p>
    <w:p w14:paraId="7BA1FB55" w14:textId="4C4565A7" w:rsidR="00E02309" w:rsidRDefault="00E02309" w:rsidP="00E02309">
      <w:r>
        <w:t>Для ручных операций должны быть решены две группы задач:</w:t>
      </w:r>
    </w:p>
    <w:p w14:paraId="6A435E8D" w14:textId="6C83BE4B" w:rsidR="00E02309" w:rsidRDefault="00E02309" w:rsidP="00EF52C1">
      <w:pPr>
        <w:pStyle w:val="a3"/>
        <w:numPr>
          <w:ilvl w:val="0"/>
          <w:numId w:val="34"/>
        </w:numPr>
      </w:pPr>
      <w:r>
        <w:t>Изменение существующих экранных форм для операций по счетам и проводкам для исключения данных по техническим счетам</w:t>
      </w:r>
      <w:r w:rsidRPr="00E02309">
        <w:t>;</w:t>
      </w:r>
    </w:p>
    <w:p w14:paraId="5688F2DC" w14:textId="60BA6862" w:rsidR="00E02309" w:rsidRDefault="00E02309" w:rsidP="00EF52C1">
      <w:pPr>
        <w:pStyle w:val="a3"/>
        <w:numPr>
          <w:ilvl w:val="0"/>
          <w:numId w:val="34"/>
        </w:numPr>
      </w:pPr>
      <w:r>
        <w:t>Разработка экранных форм для операций по техническим счетам.</w:t>
      </w:r>
    </w:p>
    <w:p w14:paraId="152847A6" w14:textId="57695A17" w:rsidR="00E02309" w:rsidRDefault="00E02309" w:rsidP="00E02309">
      <w:pPr>
        <w:pStyle w:val="3"/>
      </w:pPr>
      <w:bookmarkStart w:id="26" w:name="_Toc477281705"/>
      <w:r>
        <w:t>Изменение существующих экранных форм</w:t>
      </w:r>
      <w:bookmarkEnd w:id="26"/>
    </w:p>
    <w:p w14:paraId="351563A7" w14:textId="45314D6D" w:rsidR="004C659B" w:rsidRDefault="004C659B" w:rsidP="004C659B">
      <w:r>
        <w:t>Требуется внести изменения в следующую функциональность:</w:t>
      </w:r>
    </w:p>
    <w:p w14:paraId="6AD6957A" w14:textId="537E55F7" w:rsidR="004C659B" w:rsidRDefault="004C659B" w:rsidP="00EF52C1">
      <w:pPr>
        <w:pStyle w:val="a3"/>
        <w:numPr>
          <w:ilvl w:val="0"/>
          <w:numId w:val="35"/>
        </w:numPr>
      </w:pPr>
      <w:r>
        <w:t>Просмотр данных по лицевым счетам</w:t>
      </w:r>
      <w:r w:rsidRPr="004C659B">
        <w:t xml:space="preserve">: </w:t>
      </w:r>
    </w:p>
    <w:p w14:paraId="1B201617" w14:textId="30B4D5A6" w:rsidR="004C659B" w:rsidRDefault="004C659B" w:rsidP="00EF52C1">
      <w:pPr>
        <w:pStyle w:val="a3"/>
        <w:numPr>
          <w:ilvl w:val="1"/>
          <w:numId w:val="35"/>
        </w:numPr>
      </w:pPr>
      <w:r>
        <w:t>Исключение из списков просмотра технических счетов (</w:t>
      </w:r>
      <w:r>
        <w:rPr>
          <w:lang w:val="en-US"/>
        </w:rPr>
        <w:t>GL</w:t>
      </w:r>
      <w:r w:rsidRPr="004C659B">
        <w:t>_</w:t>
      </w:r>
      <w:r>
        <w:rPr>
          <w:lang w:val="en-US"/>
        </w:rPr>
        <w:t>ACC</w:t>
      </w:r>
      <w:r w:rsidRPr="004C659B">
        <w:t>.</w:t>
      </w:r>
      <w:r>
        <w:rPr>
          <w:lang w:val="en-US"/>
        </w:rPr>
        <w:t>RLNTYPE</w:t>
      </w:r>
      <w:r w:rsidRPr="004C659B">
        <w:t>=9);</w:t>
      </w:r>
    </w:p>
    <w:p w14:paraId="745D3815" w14:textId="3C1FBCFD" w:rsidR="004C659B" w:rsidRDefault="004C659B" w:rsidP="00EF52C1">
      <w:pPr>
        <w:pStyle w:val="a3"/>
        <w:numPr>
          <w:ilvl w:val="0"/>
          <w:numId w:val="35"/>
        </w:numPr>
      </w:pPr>
      <w:r>
        <w:t>Открытие новых лицевых счетов</w:t>
      </w:r>
      <w:r w:rsidR="00A0117E">
        <w:rPr>
          <w:lang w:val="en-US"/>
        </w:rPr>
        <w:t>:</w:t>
      </w:r>
    </w:p>
    <w:p w14:paraId="492D8DA6" w14:textId="4418B43B" w:rsidR="004C659B" w:rsidRDefault="004C659B" w:rsidP="00EF52C1">
      <w:pPr>
        <w:pStyle w:val="a3"/>
        <w:numPr>
          <w:ilvl w:val="1"/>
          <w:numId w:val="35"/>
        </w:numPr>
      </w:pPr>
      <w:r>
        <w:t xml:space="preserve">Добавить проверку, что введенное значение </w:t>
      </w:r>
      <w:r>
        <w:rPr>
          <w:lang w:val="en-US"/>
        </w:rPr>
        <w:t>Accounting</w:t>
      </w:r>
      <w:r w:rsidRPr="004C659B">
        <w:t xml:space="preserve"> </w:t>
      </w:r>
      <w:r>
        <w:rPr>
          <w:lang w:val="en-US"/>
        </w:rPr>
        <w:t>Type</w:t>
      </w:r>
      <w:r w:rsidRPr="004C659B">
        <w:t xml:space="preserve"> </w:t>
      </w:r>
      <w:r>
        <w:t xml:space="preserve">не относится к категории технических счетов, то есть для записи </w:t>
      </w:r>
      <w:r>
        <w:rPr>
          <w:lang w:val="en-US"/>
        </w:rPr>
        <w:t>GL</w:t>
      </w:r>
      <w:r w:rsidRPr="004C659B">
        <w:t>_</w:t>
      </w:r>
      <w:r>
        <w:rPr>
          <w:lang w:val="en-US"/>
        </w:rPr>
        <w:t>AC</w:t>
      </w:r>
      <w:r w:rsidR="00A0117E">
        <w:rPr>
          <w:lang w:val="en-US"/>
        </w:rPr>
        <w:t>T</w:t>
      </w:r>
      <w:r>
        <w:rPr>
          <w:lang w:val="en-US"/>
        </w:rPr>
        <w:t>NAME</w:t>
      </w:r>
      <w:r w:rsidRPr="004C659B">
        <w:t xml:space="preserve"> </w:t>
      </w:r>
      <w:r>
        <w:rPr>
          <w:lang w:val="en-US"/>
        </w:rPr>
        <w:t>c</w:t>
      </w:r>
      <w:r w:rsidRPr="004C659B">
        <w:t xml:space="preserve"> </w:t>
      </w:r>
      <w:r>
        <w:t xml:space="preserve">введенным значением </w:t>
      </w:r>
      <w:r>
        <w:rPr>
          <w:lang w:val="en-US"/>
        </w:rPr>
        <w:t>ACCTYPE</w:t>
      </w:r>
      <w:r w:rsidRPr="004C659B">
        <w:t xml:space="preserve"> </w:t>
      </w:r>
      <w:r>
        <w:t xml:space="preserve">выполняется </w:t>
      </w:r>
      <w:r>
        <w:rPr>
          <w:lang w:val="en-US"/>
        </w:rPr>
        <w:t>GL</w:t>
      </w:r>
      <w:r w:rsidRPr="004C659B">
        <w:t>_</w:t>
      </w:r>
      <w:r>
        <w:rPr>
          <w:lang w:val="en-US"/>
        </w:rPr>
        <w:t>ACTNAME</w:t>
      </w:r>
      <w:r w:rsidRPr="004C659B">
        <w:t>.</w:t>
      </w:r>
      <w:r>
        <w:rPr>
          <w:lang w:val="en-US"/>
        </w:rPr>
        <w:t>TECH</w:t>
      </w:r>
      <w:r w:rsidRPr="004C659B">
        <w:t>_</w:t>
      </w:r>
      <w:r>
        <w:rPr>
          <w:lang w:val="en-US"/>
        </w:rPr>
        <w:t>ACT</w:t>
      </w:r>
      <w:r w:rsidRPr="004C659B">
        <w:t xml:space="preserve"> </w:t>
      </w:r>
      <w:proofErr w:type="gramStart"/>
      <w:r w:rsidRPr="004C659B">
        <w:t>&lt;&gt;’</w:t>
      </w:r>
      <w:proofErr w:type="gramEnd"/>
      <w:r>
        <w:rPr>
          <w:lang w:val="en-US"/>
        </w:rPr>
        <w:t>Y</w:t>
      </w:r>
      <w:r w:rsidRPr="004C659B">
        <w:t>’;</w:t>
      </w:r>
    </w:p>
    <w:p w14:paraId="02C7144D" w14:textId="2E8F60CE" w:rsidR="00A0117E" w:rsidRDefault="00A0117E" w:rsidP="00EF52C1">
      <w:pPr>
        <w:pStyle w:val="a3"/>
        <w:numPr>
          <w:ilvl w:val="0"/>
          <w:numId w:val="35"/>
        </w:numPr>
      </w:pPr>
      <w:r>
        <w:t xml:space="preserve">Просмотр операций </w:t>
      </w:r>
      <w:r>
        <w:rPr>
          <w:lang w:val="en-US"/>
        </w:rPr>
        <w:t>GL</w:t>
      </w:r>
      <w:r>
        <w:t xml:space="preserve"> и проводок по операциям:</w:t>
      </w:r>
    </w:p>
    <w:p w14:paraId="227F8E43" w14:textId="7744FBDD" w:rsidR="00A0117E" w:rsidRDefault="00A0117E" w:rsidP="00EF52C1">
      <w:pPr>
        <w:pStyle w:val="a3"/>
        <w:numPr>
          <w:ilvl w:val="1"/>
          <w:numId w:val="35"/>
        </w:numPr>
      </w:pPr>
      <w:r>
        <w:t>При формировании списка операций исключить операции по техническим счетам, для которых выполняется (</w:t>
      </w:r>
      <w:r>
        <w:rPr>
          <w:lang w:val="en-US"/>
        </w:rPr>
        <w:t>GL</w:t>
      </w:r>
      <w:r w:rsidRPr="00A0117E">
        <w:t>_</w:t>
      </w:r>
      <w:r>
        <w:rPr>
          <w:lang w:val="en-US"/>
        </w:rPr>
        <w:t>OPER</w:t>
      </w:r>
      <w:r w:rsidRPr="00A0117E">
        <w:t>.</w:t>
      </w:r>
      <w:r>
        <w:rPr>
          <w:lang w:val="en-US"/>
        </w:rPr>
        <w:t>BS</w:t>
      </w:r>
      <w:r w:rsidRPr="00A0117E">
        <w:t>_</w:t>
      </w:r>
      <w:r>
        <w:rPr>
          <w:lang w:val="en-US"/>
        </w:rPr>
        <w:t>CHAPTER</w:t>
      </w:r>
      <w:r w:rsidRPr="00A0117E">
        <w:t xml:space="preserve"> =’</w:t>
      </w:r>
      <w:r>
        <w:t>Т</w:t>
      </w:r>
      <w:r w:rsidRPr="00A0117E">
        <w:t>’</w:t>
      </w:r>
      <w:r>
        <w:t>)</w:t>
      </w:r>
    </w:p>
    <w:p w14:paraId="2C7F4B77" w14:textId="7D39D1DF" w:rsidR="00A0117E" w:rsidRDefault="00A0117E" w:rsidP="00A0117E">
      <w:pPr>
        <w:pStyle w:val="3"/>
      </w:pPr>
      <w:bookmarkStart w:id="27" w:name="_Toc477281706"/>
      <w:r>
        <w:lastRenderedPageBreak/>
        <w:t>Разработка экранных форм для операций по техническим счетам</w:t>
      </w:r>
      <w:bookmarkEnd w:id="27"/>
    </w:p>
    <w:p w14:paraId="2E3556F1" w14:textId="113922A9" w:rsidR="00A0117E" w:rsidRDefault="00A0117E" w:rsidP="00A0117E">
      <w:r>
        <w:t>Создать отдельный пункт меню для выполнения операций по техническим счетам.</w:t>
      </w:r>
    </w:p>
    <w:p w14:paraId="6E343F92" w14:textId="4556FC7E" w:rsidR="008D5FC9" w:rsidRDefault="008D5FC9" w:rsidP="00A0117E">
      <w:r>
        <w:t>К этому пункту меню должны быть привязаны экранные формы для выполнения следующих функций:</w:t>
      </w:r>
    </w:p>
    <w:p w14:paraId="563B8C66" w14:textId="7D0FD99B" w:rsidR="008D5FC9" w:rsidRDefault="008D5FC9" w:rsidP="00EF52C1">
      <w:pPr>
        <w:pStyle w:val="a3"/>
        <w:numPr>
          <w:ilvl w:val="0"/>
          <w:numId w:val="36"/>
        </w:numPr>
      </w:pPr>
      <w:r>
        <w:t>Просмотр данных о технических счетах</w:t>
      </w:r>
      <w:r w:rsidRPr="008D5FC9">
        <w:t>;</w:t>
      </w:r>
    </w:p>
    <w:p w14:paraId="763196A8" w14:textId="6A843DF9" w:rsidR="008D5FC9" w:rsidRDefault="008D5FC9" w:rsidP="00EF52C1">
      <w:pPr>
        <w:pStyle w:val="a3"/>
        <w:numPr>
          <w:ilvl w:val="0"/>
          <w:numId w:val="36"/>
        </w:numPr>
      </w:pPr>
      <w:r>
        <w:t>Модификации данных о технических счетах (закрытие счета и т.д.)</w:t>
      </w:r>
      <w:r w:rsidR="0000002A" w:rsidRPr="0000002A">
        <w:t>;</w:t>
      </w:r>
    </w:p>
    <w:p w14:paraId="6E55431A" w14:textId="6E4A6C52" w:rsidR="008D5FC9" w:rsidRDefault="008D5FC9" w:rsidP="00EF52C1">
      <w:pPr>
        <w:pStyle w:val="a3"/>
        <w:numPr>
          <w:ilvl w:val="0"/>
          <w:numId w:val="36"/>
        </w:numPr>
      </w:pPr>
      <w:r>
        <w:t>Просмотр данных об операциях по техническим счетам и проводкам по этим счетам</w:t>
      </w:r>
      <w:r w:rsidR="0000002A" w:rsidRPr="0000002A">
        <w:t>;</w:t>
      </w:r>
    </w:p>
    <w:p w14:paraId="24C72F30" w14:textId="382A7F79" w:rsidR="008D5FC9" w:rsidRDefault="008D5FC9" w:rsidP="00EF52C1">
      <w:pPr>
        <w:pStyle w:val="a3"/>
        <w:numPr>
          <w:ilvl w:val="0"/>
          <w:numId w:val="36"/>
        </w:numPr>
      </w:pPr>
      <w:r>
        <w:t>Ручной ввод проводок по техническим счетам</w:t>
      </w:r>
      <w:r w:rsidR="0000002A" w:rsidRPr="0000002A">
        <w:t>;</w:t>
      </w:r>
    </w:p>
    <w:p w14:paraId="7D0DBE80" w14:textId="51691E32" w:rsidR="008D5FC9" w:rsidRDefault="008D5FC9" w:rsidP="00EF52C1">
      <w:pPr>
        <w:pStyle w:val="a3"/>
        <w:numPr>
          <w:ilvl w:val="0"/>
          <w:numId w:val="36"/>
        </w:numPr>
      </w:pPr>
      <w:r>
        <w:t>Корректировка проводок по техническим счетам (изменение назначения платежа, перенос в другую дату, подавление проводки)</w:t>
      </w:r>
      <w:r w:rsidR="0000002A" w:rsidRPr="0000002A">
        <w:t>.</w:t>
      </w:r>
    </w:p>
    <w:p w14:paraId="4F552A00" w14:textId="3EF13614" w:rsidR="00A0117E" w:rsidRDefault="0000002A" w:rsidP="00A0117E">
      <w:r>
        <w:t>Для данных типов операций с</w:t>
      </w:r>
      <w:r w:rsidR="008D5FC9">
        <w:t xml:space="preserve">оздать новые типы действий в таблице </w:t>
      </w:r>
      <w:r w:rsidR="008D5FC9">
        <w:rPr>
          <w:lang w:val="en-US"/>
        </w:rPr>
        <w:t>GL</w:t>
      </w:r>
      <w:r w:rsidR="008D5FC9" w:rsidRPr="008D5FC9">
        <w:t>_</w:t>
      </w:r>
      <w:r w:rsidR="008D5FC9">
        <w:rPr>
          <w:lang w:val="en-US"/>
        </w:rPr>
        <w:t>AU</w:t>
      </w:r>
      <w:r w:rsidR="008D5FC9" w:rsidRPr="008D5FC9">
        <w:t>_</w:t>
      </w:r>
      <w:r w:rsidR="008D5FC9">
        <w:rPr>
          <w:lang w:val="en-US"/>
        </w:rPr>
        <w:t>ACT</w:t>
      </w:r>
      <w:r>
        <w:t xml:space="preserve">. Создать новые роли в таблице </w:t>
      </w:r>
      <w:r>
        <w:rPr>
          <w:lang w:val="en-US"/>
        </w:rPr>
        <w:t>GL</w:t>
      </w:r>
      <w:r w:rsidRPr="0000002A">
        <w:t>_</w:t>
      </w:r>
      <w:r>
        <w:rPr>
          <w:lang w:val="en-US"/>
        </w:rPr>
        <w:t>AU</w:t>
      </w:r>
      <w:r w:rsidRPr="0000002A">
        <w:t>_</w:t>
      </w:r>
      <w:r>
        <w:rPr>
          <w:lang w:val="en-US"/>
        </w:rPr>
        <w:t>ROLE</w:t>
      </w:r>
      <w:r>
        <w:t xml:space="preserve">, и выполнить привязку типов действий к этим ролям в таблице </w:t>
      </w:r>
      <w:r>
        <w:rPr>
          <w:lang w:val="en-US"/>
        </w:rPr>
        <w:t>GL</w:t>
      </w:r>
      <w:r w:rsidRPr="0000002A">
        <w:t>_</w:t>
      </w:r>
      <w:r>
        <w:rPr>
          <w:lang w:val="en-US"/>
        </w:rPr>
        <w:t>AU</w:t>
      </w:r>
      <w:r w:rsidRPr="0000002A">
        <w:t>_</w:t>
      </w:r>
      <w:r>
        <w:rPr>
          <w:lang w:val="en-US"/>
        </w:rPr>
        <w:t>ACTRL</w:t>
      </w:r>
      <w:r w:rsidRPr="0000002A">
        <w:t xml:space="preserve">. </w:t>
      </w:r>
    </w:p>
    <w:p w14:paraId="7B1E9DBD" w14:textId="55ADCC4C" w:rsidR="00C4636C" w:rsidRPr="00214312" w:rsidRDefault="00C4636C" w:rsidP="00C4636C">
      <w:pPr>
        <w:pStyle w:val="2"/>
      </w:pPr>
      <w:bookmarkStart w:id="28" w:name="_Toc477281707"/>
      <w:r>
        <w:t xml:space="preserve">Закрытие </w:t>
      </w:r>
      <w:r w:rsidR="00946A54">
        <w:t xml:space="preserve">остатков </w:t>
      </w:r>
      <w:r w:rsidR="00C13D0B">
        <w:t>на технических счетах</w:t>
      </w:r>
      <w:bookmarkEnd w:id="28"/>
    </w:p>
    <w:p w14:paraId="7CF67014" w14:textId="1BD15F9D" w:rsidR="00C4636C" w:rsidRPr="00C4636C" w:rsidRDefault="00C4636C" w:rsidP="00C4636C">
      <w:pPr>
        <w:jc w:val="both"/>
        <w:rPr>
          <w:b/>
        </w:rPr>
      </w:pPr>
      <w:r w:rsidRPr="00C4636C">
        <w:rPr>
          <w:b/>
        </w:rPr>
        <w:t>Требования</w:t>
      </w:r>
    </w:p>
    <w:p w14:paraId="3D2DB46F" w14:textId="77777777" w:rsidR="009005FF" w:rsidRDefault="009005FF" w:rsidP="009005FF">
      <w:r w:rsidRPr="00332C67">
        <w:t>В первый операционный день нового года, но до проводок по итогам первого рабочего дня</w:t>
      </w:r>
      <w:r w:rsidRPr="00EC28AB">
        <w:t xml:space="preserve"> в </w:t>
      </w:r>
      <w:r w:rsidRPr="00471193">
        <w:t>BARS</w:t>
      </w:r>
      <w:r w:rsidRPr="00D02C69">
        <w:t xml:space="preserve"> </w:t>
      </w:r>
      <w:r w:rsidRPr="00471193">
        <w:t>GL</w:t>
      </w:r>
      <w:r w:rsidRPr="00EC28AB">
        <w:t xml:space="preserve"> должны быть осуществлены бухгалтерские </w:t>
      </w:r>
      <w:r>
        <w:t>записи</w:t>
      </w:r>
      <w:r w:rsidRPr="00EC28AB">
        <w:t xml:space="preserve"> по закрытию остатков на технических счетах, </w:t>
      </w:r>
      <w:r>
        <w:t xml:space="preserve">сформированных на конец предыдущего года. </w:t>
      </w:r>
    </w:p>
    <w:p w14:paraId="1D6FC950" w14:textId="77777777" w:rsidR="009005FF" w:rsidRPr="00B33A3B" w:rsidRDefault="009005FF" w:rsidP="00EF52C1">
      <w:pPr>
        <w:pStyle w:val="a3"/>
        <w:numPr>
          <w:ilvl w:val="0"/>
          <w:numId w:val="37"/>
        </w:numPr>
      </w:pPr>
      <w:r>
        <w:t>Правила формирования проводок</w:t>
      </w:r>
      <w:r w:rsidRPr="00B33A3B">
        <w:t>:</w:t>
      </w:r>
    </w:p>
    <w:p w14:paraId="648ACFD6" w14:textId="77777777" w:rsidR="009005FF" w:rsidRPr="00E525CA" w:rsidRDefault="009005FF" w:rsidP="00EF52C1">
      <w:pPr>
        <w:pStyle w:val="a3"/>
        <w:numPr>
          <w:ilvl w:val="1"/>
          <w:numId w:val="37"/>
        </w:numPr>
      </w:pPr>
      <w:r w:rsidRPr="00E525CA">
        <w:t>Счета с дебетовым остатком кредитуются на всю сумму в корреспонденции с вспомогательным счетом</w:t>
      </w:r>
    </w:p>
    <w:p w14:paraId="3C543369" w14:textId="77777777" w:rsidR="009005FF" w:rsidRPr="00DA361B" w:rsidRDefault="009005FF" w:rsidP="00EF52C1">
      <w:pPr>
        <w:pStyle w:val="a3"/>
        <w:numPr>
          <w:ilvl w:val="1"/>
          <w:numId w:val="37"/>
        </w:numPr>
        <w:rPr>
          <w:i/>
        </w:rPr>
      </w:pPr>
      <w:r w:rsidRPr="00E525CA">
        <w:t>Счета с кредитовым остатком дебетуются на всю сумму в корреспонденции с вспомогательным</w:t>
      </w:r>
      <w:r w:rsidRPr="00DA361B">
        <w:rPr>
          <w:i/>
        </w:rPr>
        <w:t xml:space="preserve"> счетом</w:t>
      </w:r>
    </w:p>
    <w:p w14:paraId="054527DA" w14:textId="77777777" w:rsidR="009005FF" w:rsidRDefault="009005FF" w:rsidP="00EF52C1">
      <w:pPr>
        <w:pStyle w:val="a3"/>
        <w:numPr>
          <w:ilvl w:val="0"/>
          <w:numId w:val="37"/>
        </w:numPr>
      </w:pPr>
      <w:r>
        <w:t>Описание требований к формированию вспомогательного счета:</w:t>
      </w:r>
    </w:p>
    <w:p w14:paraId="49168E77" w14:textId="77777777" w:rsidR="009005FF" w:rsidRPr="00802AF5" w:rsidRDefault="009005FF" w:rsidP="00EF52C1">
      <w:pPr>
        <w:pStyle w:val="a3"/>
        <w:numPr>
          <w:ilvl w:val="1"/>
          <w:numId w:val="37"/>
        </w:numPr>
      </w:pPr>
      <w:proofErr w:type="spellStart"/>
      <w:r w:rsidRPr="00802AF5">
        <w:t>Accounting</w:t>
      </w:r>
      <w:proofErr w:type="spellEnd"/>
      <w:r w:rsidRPr="00802AF5">
        <w:t xml:space="preserve"> </w:t>
      </w:r>
      <w:proofErr w:type="spellStart"/>
      <w:r w:rsidRPr="00802AF5">
        <w:t>Type</w:t>
      </w:r>
      <w:proofErr w:type="spellEnd"/>
      <w:r w:rsidRPr="00802AF5">
        <w:t xml:space="preserve"> 099000000</w:t>
      </w:r>
    </w:p>
    <w:p w14:paraId="016454E2" w14:textId="77777777" w:rsidR="009005FF" w:rsidRPr="00FD71C4" w:rsidRDefault="009005FF" w:rsidP="00EF52C1">
      <w:pPr>
        <w:pStyle w:val="a3"/>
        <w:numPr>
          <w:ilvl w:val="1"/>
          <w:numId w:val="37"/>
        </w:numPr>
      </w:pPr>
      <w:r w:rsidRPr="00802AF5">
        <w:t>Маска счета 00099</w:t>
      </w:r>
      <w:r w:rsidRPr="00FD71C4">
        <w:rPr>
          <w:color w:val="000000"/>
          <w:lang w:eastAsia="en-GB"/>
        </w:rPr>
        <w:t xml:space="preserve"> </w:t>
      </w:r>
      <w:r w:rsidRPr="002C3ABE">
        <w:rPr>
          <w:color w:val="000000"/>
          <w:highlight w:val="cyan"/>
          <w:lang w:eastAsia="en-GB"/>
          <w:rPrChange w:id="29" w:author="Фигаровская Наталья Викторовна" w:date="2017-03-31T20:28:00Z">
            <w:rPr>
              <w:color w:val="000000"/>
              <w:lang w:eastAsia="en-GB"/>
            </w:rPr>
          </w:rPrChange>
        </w:rPr>
        <w:t>910</w:t>
      </w:r>
      <w:r w:rsidRPr="00FD71C4">
        <w:rPr>
          <w:color w:val="000000"/>
          <w:lang w:eastAsia="en-GB"/>
        </w:rPr>
        <w:t xml:space="preserve"> </w:t>
      </w:r>
      <w:r w:rsidRPr="00955D6F">
        <w:rPr>
          <w:color w:val="000000"/>
          <w:lang w:val="en-GB" w:eastAsia="en-GB"/>
        </w:rPr>
        <w:t>K</w:t>
      </w:r>
      <w:r w:rsidRPr="00FD71C4">
        <w:rPr>
          <w:color w:val="000000"/>
          <w:lang w:eastAsia="en-GB"/>
        </w:rPr>
        <w:t xml:space="preserve"> </w:t>
      </w:r>
      <w:r w:rsidRPr="00955D6F">
        <w:rPr>
          <w:color w:val="000000"/>
          <w:lang w:eastAsia="en-GB"/>
        </w:rPr>
        <w:t>ФФФФ</w:t>
      </w:r>
      <w:r w:rsidRPr="00FD71C4">
        <w:rPr>
          <w:color w:val="000000"/>
          <w:lang w:eastAsia="en-GB"/>
        </w:rPr>
        <w:t xml:space="preserve"> 0000000</w:t>
      </w:r>
      <w:r>
        <w:rPr>
          <w:color w:val="000000"/>
          <w:lang w:eastAsia="en-GB"/>
        </w:rPr>
        <w:t>, где ФФФФ – код филиала, К – ключевой разряд.</w:t>
      </w:r>
    </w:p>
    <w:p w14:paraId="49F569CC" w14:textId="04FDD475" w:rsidR="00C4636C" w:rsidRDefault="00C4636C" w:rsidP="00C4636C">
      <w:pPr>
        <w:rPr>
          <w:b/>
        </w:rPr>
      </w:pPr>
      <w:r w:rsidRPr="00C4636C">
        <w:rPr>
          <w:b/>
        </w:rPr>
        <w:t>Описание функциональности.</w:t>
      </w:r>
    </w:p>
    <w:p w14:paraId="1A818508" w14:textId="77777777" w:rsidR="00FA3CF9" w:rsidRDefault="00FA3CF9" w:rsidP="00FA3CF9">
      <w:r>
        <w:t>Должна быть разработана новая процедура свертки остатков по техническим счетам в начале года. Эта процедура должна запускаться по тем же правилам, что и процедура свертки остатков счетов 707 на счета 707:</w:t>
      </w:r>
    </w:p>
    <w:p w14:paraId="75D942EB" w14:textId="195585ED" w:rsidR="00FA3CF9" w:rsidRDefault="00FA3CF9" w:rsidP="00EF52C1">
      <w:pPr>
        <w:pStyle w:val="a3"/>
        <w:numPr>
          <w:ilvl w:val="0"/>
          <w:numId w:val="33"/>
        </w:numPr>
      </w:pPr>
      <w:r>
        <w:t xml:space="preserve">Автоматический запуск при выполнении </w:t>
      </w:r>
      <w:r>
        <w:rPr>
          <w:lang w:val="en-US"/>
        </w:rPr>
        <w:t>COB</w:t>
      </w:r>
      <w:r w:rsidRPr="002261D6">
        <w:t xml:space="preserve"> </w:t>
      </w:r>
      <w:r>
        <w:t xml:space="preserve">в первый рабочий день года (вместе с шагом </w:t>
      </w:r>
      <w:r>
        <w:rPr>
          <w:lang w:val="en-US"/>
        </w:rPr>
        <w:t>P</w:t>
      </w:r>
      <w:r w:rsidRPr="00FA3CF9">
        <w:t>10)</w:t>
      </w:r>
      <w:r>
        <w:t>;</w:t>
      </w:r>
    </w:p>
    <w:p w14:paraId="2AE9285C" w14:textId="77777777" w:rsidR="00FA3CF9" w:rsidRPr="00CF6E4F" w:rsidRDefault="00FA3CF9" w:rsidP="00EF52C1">
      <w:pPr>
        <w:pStyle w:val="a3"/>
        <w:numPr>
          <w:ilvl w:val="0"/>
          <w:numId w:val="33"/>
        </w:numPr>
      </w:pPr>
      <w:r>
        <w:lastRenderedPageBreak/>
        <w:t>Возможность ручного запуска для пересчета результатов свертки.</w:t>
      </w:r>
    </w:p>
    <w:p w14:paraId="57B6CA73" w14:textId="391C623E" w:rsidR="00FA3CF9" w:rsidRDefault="00FA3CF9" w:rsidP="00C4636C">
      <w:r w:rsidRPr="00FA3CF9">
        <w:t>Эта процедура должна выполнять следующую функциональность</w:t>
      </w:r>
      <w:r>
        <w:t>:</w:t>
      </w:r>
    </w:p>
    <w:p w14:paraId="54C8DEE9" w14:textId="24043443" w:rsidR="00FA3CF9" w:rsidRDefault="00FA3CF9" w:rsidP="00EF52C1">
      <w:pPr>
        <w:pStyle w:val="a3"/>
        <w:numPr>
          <w:ilvl w:val="0"/>
          <w:numId w:val="38"/>
        </w:numPr>
      </w:pPr>
      <w:r>
        <w:t>Формирование списка технических счетов с ненулевым входящим остатком на первый рабочий день года</w:t>
      </w:r>
    </w:p>
    <w:p w14:paraId="5EDED39F" w14:textId="580CE504" w:rsidR="00FA3CF9" w:rsidRDefault="00FA3CF9" w:rsidP="00EF52C1">
      <w:pPr>
        <w:pStyle w:val="a3"/>
        <w:numPr>
          <w:ilvl w:val="0"/>
          <w:numId w:val="38"/>
        </w:numPr>
      </w:pPr>
      <w:r>
        <w:t>Для каждого такого счета выполнить поиск проводки свертки остатка по этому счету</w:t>
      </w:r>
    </w:p>
    <w:p w14:paraId="01BABADA" w14:textId="2AB4E89E" w:rsidR="00FA3CF9" w:rsidRDefault="00FA3CF9" w:rsidP="00EF52C1">
      <w:pPr>
        <w:pStyle w:val="a3"/>
        <w:numPr>
          <w:ilvl w:val="1"/>
          <w:numId w:val="38"/>
        </w:numPr>
      </w:pPr>
      <w:r>
        <w:t xml:space="preserve">Если проводка </w:t>
      </w:r>
      <w:r w:rsidR="00BC481F">
        <w:t xml:space="preserve">свертки </w:t>
      </w:r>
      <w:r>
        <w:t xml:space="preserve">не найдена, то сформировать проводку списания остатка с технического счета на </w:t>
      </w:r>
      <w:r w:rsidR="00BC481F">
        <w:t xml:space="preserve">рублевый </w:t>
      </w:r>
      <w:r>
        <w:t>счет</w:t>
      </w:r>
      <w:r w:rsidR="00BC481F">
        <w:t xml:space="preserve"> с </w:t>
      </w:r>
      <w:r w:rsidR="00BC481F">
        <w:rPr>
          <w:lang w:val="en-US"/>
        </w:rPr>
        <w:t>ACCTYPE</w:t>
      </w:r>
      <w:r w:rsidR="00BC481F" w:rsidRPr="00BC481F">
        <w:t>=</w:t>
      </w:r>
      <w:r w:rsidR="00BC481F" w:rsidRPr="00802AF5">
        <w:t>099000000</w:t>
      </w:r>
      <w:r w:rsidR="00BC481F">
        <w:t>:</w:t>
      </w:r>
    </w:p>
    <w:p w14:paraId="6DE9B062" w14:textId="355774A7" w:rsidR="00BC481F" w:rsidRDefault="00BC481F" w:rsidP="00EF52C1">
      <w:pPr>
        <w:pStyle w:val="a3"/>
        <w:numPr>
          <w:ilvl w:val="2"/>
          <w:numId w:val="38"/>
        </w:numPr>
      </w:pPr>
      <w:r>
        <w:t xml:space="preserve">Если счет с </w:t>
      </w:r>
      <w:r>
        <w:rPr>
          <w:lang w:val="en-US"/>
        </w:rPr>
        <w:t>ACCTYPE</w:t>
      </w:r>
      <w:r w:rsidRPr="00BC481F">
        <w:t>=</w:t>
      </w:r>
      <w:r w:rsidRPr="00802AF5">
        <w:t>099000000</w:t>
      </w:r>
      <w:r w:rsidRPr="00BC481F">
        <w:t xml:space="preserve"> </w:t>
      </w:r>
      <w:r>
        <w:t>не найден, то он должен быть автоматически открыт</w:t>
      </w:r>
      <w:r w:rsidRPr="00BC481F">
        <w:t>;</w:t>
      </w:r>
    </w:p>
    <w:p w14:paraId="1DD5C234" w14:textId="14234FE7" w:rsidR="00BC481F" w:rsidRPr="00BC481F" w:rsidRDefault="00BC481F" w:rsidP="00EF52C1">
      <w:pPr>
        <w:pStyle w:val="a3"/>
        <w:numPr>
          <w:ilvl w:val="2"/>
          <w:numId w:val="38"/>
        </w:numPr>
      </w:pPr>
      <w:r>
        <w:t>Для валютных счетов сумму проводки в рублях должна быть равна сумме остатка в рублях на сворачиваемом счете</w:t>
      </w:r>
      <w:r w:rsidRPr="00BC481F">
        <w:t>.</w:t>
      </w:r>
    </w:p>
    <w:p w14:paraId="7722FBD0" w14:textId="00872A99" w:rsidR="00BC481F" w:rsidRDefault="00BC481F" w:rsidP="00EF52C1">
      <w:pPr>
        <w:pStyle w:val="a3"/>
        <w:numPr>
          <w:ilvl w:val="1"/>
          <w:numId w:val="38"/>
        </w:numPr>
      </w:pPr>
      <w:r>
        <w:t>Если проводка свертки найдена и сумма проводки не равна сумме остатка, то выполняется подавление этой проводки и формирование проводки списания остатка, как в предыдущем пункте</w:t>
      </w:r>
    </w:p>
    <w:p w14:paraId="2221AA18" w14:textId="7847281A" w:rsidR="00BC481F" w:rsidRDefault="00BC481F" w:rsidP="00EF52C1">
      <w:pPr>
        <w:pStyle w:val="a3"/>
        <w:numPr>
          <w:ilvl w:val="1"/>
          <w:numId w:val="38"/>
        </w:numPr>
      </w:pPr>
      <w:r>
        <w:t>Если проводка свертки найдена и сумма проводки равна сумме остатка, то по данному счету обработка на этом завершается.</w:t>
      </w:r>
    </w:p>
    <w:p w14:paraId="10F1B6F3" w14:textId="77777777" w:rsidR="00FA3CF9" w:rsidRPr="00FA3CF9" w:rsidRDefault="00FA3CF9" w:rsidP="00C4636C"/>
    <w:p w14:paraId="0A7288CA" w14:textId="4D2D6CFD" w:rsidR="00F74068" w:rsidRDefault="00946A54" w:rsidP="00946A54">
      <w:pPr>
        <w:pStyle w:val="2"/>
        <w:rPr>
          <w:lang w:val="en-US"/>
        </w:rPr>
      </w:pPr>
      <w:bookmarkStart w:id="30" w:name="_Toc477281708"/>
      <w:r>
        <w:t xml:space="preserve">Выгрузка в </w:t>
      </w:r>
      <w:r>
        <w:rPr>
          <w:lang w:val="en-US"/>
        </w:rPr>
        <w:t>DWH</w:t>
      </w:r>
      <w:bookmarkEnd w:id="30"/>
    </w:p>
    <w:p w14:paraId="5CDA74B0" w14:textId="6CDCA369" w:rsidR="00BC481F" w:rsidRDefault="00BC481F" w:rsidP="00BC481F">
      <w:r>
        <w:t xml:space="preserve">Должны быть внесены изменения в </w:t>
      </w:r>
      <w:r>
        <w:rPr>
          <w:lang w:val="en-US"/>
        </w:rPr>
        <w:t>View</w:t>
      </w:r>
      <w:r w:rsidRPr="00BC481F">
        <w:t xml:space="preserve">, </w:t>
      </w:r>
      <w:r>
        <w:t xml:space="preserve">которые являются витринами выгрузки данных в </w:t>
      </w:r>
      <w:r>
        <w:rPr>
          <w:lang w:val="en-US"/>
        </w:rPr>
        <w:t>DWH</w:t>
      </w:r>
      <w:r w:rsidR="00C01A12">
        <w:t xml:space="preserve">. В эти </w:t>
      </w:r>
      <w:r w:rsidR="00C01A12">
        <w:rPr>
          <w:lang w:val="en-US"/>
        </w:rPr>
        <w:t>View</w:t>
      </w:r>
      <w:r w:rsidR="00C01A12" w:rsidRPr="00C01A12">
        <w:t xml:space="preserve"> </w:t>
      </w:r>
      <w:r w:rsidR="00C01A12">
        <w:t>должны быть добавлены данные по техническим счетам.</w:t>
      </w:r>
    </w:p>
    <w:p w14:paraId="060AF16D" w14:textId="3B0291E7" w:rsidR="00C01A12" w:rsidRPr="00C01A12" w:rsidRDefault="00C01A12" w:rsidP="00BC481F">
      <w:r>
        <w:t xml:space="preserve">В настоящее время для выгрузки в </w:t>
      </w:r>
      <w:r>
        <w:rPr>
          <w:lang w:val="en-US"/>
        </w:rPr>
        <w:t>DWH</w:t>
      </w:r>
      <w:r w:rsidRPr="00C01A12">
        <w:t xml:space="preserve"> </w:t>
      </w:r>
      <w:r>
        <w:t xml:space="preserve">были разработаны следующие </w:t>
      </w:r>
      <w:r>
        <w:rPr>
          <w:lang w:val="en-US"/>
        </w:rPr>
        <w:t>VIEW</w:t>
      </w:r>
      <w:r w:rsidRPr="00C01A12">
        <w:t>:</w:t>
      </w:r>
    </w:p>
    <w:p w14:paraId="5682D564" w14:textId="01995E3E" w:rsidR="00C01A12" w:rsidRDefault="00C01A12" w:rsidP="00EF52C1">
      <w:pPr>
        <w:pStyle w:val="a3"/>
        <w:numPr>
          <w:ilvl w:val="0"/>
          <w:numId w:val="39"/>
        </w:numPr>
      </w:pPr>
      <w:proofErr w:type="spellStart"/>
      <w:r w:rsidRPr="00C01A12">
        <w:t>V_GLVD_ACC.sql</w:t>
      </w:r>
      <w:proofErr w:type="spellEnd"/>
      <w:r w:rsidRPr="00C01A12">
        <w:t xml:space="preserve"> – </w:t>
      </w:r>
      <w:proofErr w:type="gramStart"/>
      <w:r>
        <w:t xml:space="preserve">Счета  </w:t>
      </w:r>
      <w:r w:rsidRPr="00C01A12">
        <w:rPr>
          <w:lang w:val="en-US"/>
        </w:rPr>
        <w:t>BARS</w:t>
      </w:r>
      <w:proofErr w:type="gramEnd"/>
      <w:r w:rsidRPr="00C01A12">
        <w:t xml:space="preserve"> </w:t>
      </w:r>
      <w:r w:rsidRPr="00C01A12">
        <w:rPr>
          <w:lang w:val="en-US"/>
        </w:rPr>
        <w:t>GL</w:t>
      </w:r>
      <w:r>
        <w:t xml:space="preserve"> счетов</w:t>
      </w:r>
    </w:p>
    <w:p w14:paraId="2A3F83E5" w14:textId="60FE4768" w:rsidR="00C01A12" w:rsidRPr="00C01A12" w:rsidRDefault="00C01A12" w:rsidP="00EF52C1">
      <w:pPr>
        <w:pStyle w:val="a3"/>
        <w:numPr>
          <w:ilvl w:val="0"/>
          <w:numId w:val="39"/>
        </w:numPr>
      </w:pPr>
      <w:proofErr w:type="spellStart"/>
      <w:r w:rsidRPr="00C01A12">
        <w:t>V_GLVD_PST.sql</w:t>
      </w:r>
      <w:proofErr w:type="spellEnd"/>
      <w:r w:rsidRPr="00C01A12">
        <w:t xml:space="preserve"> – </w:t>
      </w:r>
      <w:r>
        <w:t xml:space="preserve">Проводки </w:t>
      </w:r>
      <w:r>
        <w:rPr>
          <w:lang w:val="en-US"/>
        </w:rPr>
        <w:t>BARS</w:t>
      </w:r>
      <w:r w:rsidRPr="00C01A12">
        <w:t xml:space="preserve"> </w:t>
      </w:r>
      <w:r>
        <w:rPr>
          <w:lang w:val="en-US"/>
        </w:rPr>
        <w:t>GL</w:t>
      </w:r>
    </w:p>
    <w:p w14:paraId="188C7F59" w14:textId="4DC6AA85" w:rsidR="00C01A12" w:rsidRDefault="00C01A12" w:rsidP="00EF52C1">
      <w:pPr>
        <w:pStyle w:val="a3"/>
        <w:numPr>
          <w:ilvl w:val="0"/>
          <w:numId w:val="39"/>
        </w:numPr>
      </w:pPr>
      <w:proofErr w:type="spellStart"/>
      <w:r w:rsidRPr="00C01A12">
        <w:t>V_GLVD_BAL.sql</w:t>
      </w:r>
      <w:proofErr w:type="spellEnd"/>
      <w:r w:rsidRPr="00C01A12">
        <w:t xml:space="preserve"> – </w:t>
      </w:r>
      <w:r>
        <w:t xml:space="preserve">остатки и обороты по счетам </w:t>
      </w:r>
      <w:r>
        <w:rPr>
          <w:lang w:val="en-US"/>
        </w:rPr>
        <w:t>BARS</w:t>
      </w:r>
      <w:r w:rsidRPr="00C01A12">
        <w:t xml:space="preserve"> </w:t>
      </w:r>
      <w:r>
        <w:rPr>
          <w:lang w:val="en-US"/>
        </w:rPr>
        <w:t>GL</w:t>
      </w:r>
    </w:p>
    <w:p w14:paraId="6CA4152B" w14:textId="47ACFD74" w:rsidR="00C01A12" w:rsidRPr="00C01A12" w:rsidRDefault="00C01A12" w:rsidP="00C01A12">
      <w:r>
        <w:t xml:space="preserve">Принципы доработки этих </w:t>
      </w:r>
      <w:r>
        <w:rPr>
          <w:lang w:val="en-US"/>
        </w:rPr>
        <w:t>VIEW</w:t>
      </w:r>
      <w:r w:rsidRPr="00C01A12">
        <w:t>:</w:t>
      </w:r>
    </w:p>
    <w:p w14:paraId="22057D84" w14:textId="0B3E457A" w:rsidR="00C01A12" w:rsidRDefault="00C01A12" w:rsidP="00C01A12">
      <w:proofErr w:type="spellStart"/>
      <w:r w:rsidRPr="00C01A12">
        <w:t>V_GLVD_ACC.sql</w:t>
      </w:r>
      <w:proofErr w:type="spellEnd"/>
    </w:p>
    <w:p w14:paraId="6EFC0BBF" w14:textId="33446436" w:rsidR="00C01A12" w:rsidRPr="00C01A12" w:rsidRDefault="00C01A12" w:rsidP="00EF52C1">
      <w:pPr>
        <w:pStyle w:val="a3"/>
        <w:numPr>
          <w:ilvl w:val="0"/>
          <w:numId w:val="40"/>
        </w:numPr>
      </w:pPr>
      <w:r>
        <w:t xml:space="preserve">в текущей версии </w:t>
      </w:r>
      <w:r>
        <w:rPr>
          <w:lang w:val="en-US"/>
        </w:rPr>
        <w:t>VIEW</w:t>
      </w:r>
      <w:r w:rsidRPr="00C01A12">
        <w:t xml:space="preserve"> </w:t>
      </w:r>
      <w:r>
        <w:t xml:space="preserve">список счетов формируется по таблице </w:t>
      </w:r>
      <w:r>
        <w:rPr>
          <w:lang w:val="en-US"/>
        </w:rPr>
        <w:t>ACCRLNEXT</w:t>
      </w:r>
      <w:r>
        <w:t>, содержащей связку между тремя идентификаторами счета (</w:t>
      </w:r>
      <w:r w:rsidR="000E066F">
        <w:t xml:space="preserve">номер </w:t>
      </w:r>
      <w:r>
        <w:t xml:space="preserve">счет </w:t>
      </w:r>
      <w:proofErr w:type="spellStart"/>
      <w:r>
        <w:t>Майдаса</w:t>
      </w:r>
      <w:proofErr w:type="spellEnd"/>
      <w:r>
        <w:t xml:space="preserve">, </w:t>
      </w:r>
      <w:r w:rsidR="000E066F">
        <w:t xml:space="preserve">номер </w:t>
      </w:r>
      <w:r>
        <w:t>счет</w:t>
      </w:r>
      <w:r w:rsidR="000E066F">
        <w:t xml:space="preserve">а ЦБР и системный ИД счета). </w:t>
      </w:r>
      <w:r w:rsidRPr="00C01A12">
        <w:t xml:space="preserve"> </w:t>
      </w:r>
      <w:r w:rsidR="000E066F">
        <w:t>П</w:t>
      </w:r>
      <w:r>
        <w:t xml:space="preserve">ри этом реализовано два варианта заполнения полей </w:t>
      </w:r>
      <w:r>
        <w:rPr>
          <w:lang w:val="en-US"/>
        </w:rPr>
        <w:t>VIEW</w:t>
      </w:r>
      <w:r w:rsidRPr="00C01A12">
        <w:t>:</w:t>
      </w:r>
    </w:p>
    <w:p w14:paraId="447F551F" w14:textId="77777777" w:rsidR="000E066F" w:rsidRDefault="00C01A12" w:rsidP="00EF52C1">
      <w:pPr>
        <w:pStyle w:val="a3"/>
        <w:numPr>
          <w:ilvl w:val="1"/>
          <w:numId w:val="40"/>
        </w:numPr>
      </w:pPr>
      <w:r>
        <w:t>Есл</w:t>
      </w:r>
      <w:r w:rsidR="000E066F">
        <w:t xml:space="preserve">и </w:t>
      </w:r>
      <w:proofErr w:type="gramStart"/>
      <w:r w:rsidR="000E066F">
        <w:t>для системного ИД</w:t>
      </w:r>
      <w:proofErr w:type="gramEnd"/>
      <w:r w:rsidR="000E066F">
        <w:t xml:space="preserve"> счета существует запись в таблице </w:t>
      </w:r>
      <w:r w:rsidR="000E066F">
        <w:rPr>
          <w:lang w:val="en-US"/>
        </w:rPr>
        <w:t>GL</w:t>
      </w:r>
      <w:r w:rsidR="000E066F" w:rsidRPr="000E066F">
        <w:t>_</w:t>
      </w:r>
      <w:r w:rsidR="000E066F">
        <w:rPr>
          <w:lang w:val="en-US"/>
        </w:rPr>
        <w:t>ACC</w:t>
      </w:r>
      <w:r w:rsidR="000E066F" w:rsidRPr="000E066F">
        <w:t xml:space="preserve"> (</w:t>
      </w:r>
      <w:r w:rsidR="000E066F">
        <w:t xml:space="preserve">то есть, счет «раскрашен»), то поля </w:t>
      </w:r>
      <w:r w:rsidR="000E066F">
        <w:rPr>
          <w:lang w:val="en-US"/>
        </w:rPr>
        <w:t>VIEW</w:t>
      </w:r>
      <w:r w:rsidR="000E066F" w:rsidRPr="000E066F">
        <w:t xml:space="preserve"> </w:t>
      </w:r>
      <w:r w:rsidR="000E066F">
        <w:t>заполняются на основе полей этой таблицы,</w:t>
      </w:r>
    </w:p>
    <w:p w14:paraId="78727771" w14:textId="6E9762AD" w:rsidR="00C01A12" w:rsidRDefault="000E066F" w:rsidP="00EF52C1">
      <w:pPr>
        <w:pStyle w:val="a3"/>
        <w:numPr>
          <w:ilvl w:val="1"/>
          <w:numId w:val="40"/>
        </w:numPr>
      </w:pPr>
      <w:r>
        <w:t xml:space="preserve">Иначе – поля </w:t>
      </w:r>
      <w:r>
        <w:rPr>
          <w:lang w:val="en-US"/>
        </w:rPr>
        <w:t>View</w:t>
      </w:r>
      <w:r w:rsidRPr="000E066F">
        <w:t xml:space="preserve"> </w:t>
      </w:r>
      <w:r>
        <w:t xml:space="preserve">заполняются на основе таблицы </w:t>
      </w:r>
      <w:r>
        <w:rPr>
          <w:lang w:val="en-US"/>
        </w:rPr>
        <w:t>ACCRLN</w:t>
      </w:r>
      <w:r w:rsidRPr="000E066F">
        <w:t xml:space="preserve"> </w:t>
      </w:r>
      <w:r>
        <w:t xml:space="preserve">и </w:t>
      </w:r>
      <w:r>
        <w:rPr>
          <w:lang w:val="en-US"/>
        </w:rPr>
        <w:t>BSAACC</w:t>
      </w:r>
      <w:r>
        <w:t>.</w:t>
      </w:r>
    </w:p>
    <w:p w14:paraId="347FFDBC" w14:textId="40B1700C" w:rsidR="000E066F" w:rsidRDefault="000E066F" w:rsidP="00EF52C1">
      <w:pPr>
        <w:pStyle w:val="a3"/>
        <w:numPr>
          <w:ilvl w:val="0"/>
          <w:numId w:val="40"/>
        </w:numPr>
      </w:pPr>
      <w:r>
        <w:lastRenderedPageBreak/>
        <w:t xml:space="preserve">Поскольку для технических счетов таблица </w:t>
      </w:r>
      <w:r>
        <w:rPr>
          <w:lang w:val="en-US"/>
        </w:rPr>
        <w:t>ACCRLNEXT</w:t>
      </w:r>
      <w:r w:rsidRPr="000E066F">
        <w:t xml:space="preserve"> </w:t>
      </w:r>
      <w:r>
        <w:t xml:space="preserve">не заполняется, требуется изменить правила формирования списка счетов, чтобы туда попадали все счета, определенные в таблице </w:t>
      </w:r>
      <w:r>
        <w:rPr>
          <w:lang w:val="en-US"/>
        </w:rPr>
        <w:t>GL</w:t>
      </w:r>
      <w:r w:rsidRPr="000E066F">
        <w:t>_</w:t>
      </w:r>
      <w:r>
        <w:rPr>
          <w:lang w:val="en-US"/>
        </w:rPr>
        <w:t>ACC</w:t>
      </w:r>
      <w:r w:rsidRPr="000E066F">
        <w:t xml:space="preserve">, </w:t>
      </w:r>
      <w:r>
        <w:t xml:space="preserve">а также дополнительно те счета, для которых </w:t>
      </w:r>
      <w:r>
        <w:rPr>
          <w:lang w:val="en-US"/>
        </w:rPr>
        <w:t>GL</w:t>
      </w:r>
      <w:r w:rsidRPr="000E066F">
        <w:t>_</w:t>
      </w:r>
      <w:r>
        <w:rPr>
          <w:lang w:val="en-US"/>
        </w:rPr>
        <w:t>ACC</w:t>
      </w:r>
      <w:r w:rsidRPr="000E066F">
        <w:t xml:space="preserve"> </w:t>
      </w:r>
      <w:r>
        <w:t xml:space="preserve">нет, но существует запись </w:t>
      </w:r>
      <w:r>
        <w:rPr>
          <w:lang w:val="en-US"/>
        </w:rPr>
        <w:t>ACCRLNEXT</w:t>
      </w:r>
      <w:r>
        <w:t xml:space="preserve">. При этом метод заполнения полей </w:t>
      </w:r>
      <w:r>
        <w:rPr>
          <w:lang w:val="en-US"/>
        </w:rPr>
        <w:t xml:space="preserve">VIEW </w:t>
      </w:r>
      <w:r>
        <w:t>остается без изменений.</w:t>
      </w:r>
    </w:p>
    <w:p w14:paraId="4259D8C1" w14:textId="67458B49" w:rsidR="000E066F" w:rsidRDefault="000E066F" w:rsidP="000E066F">
      <w:proofErr w:type="spellStart"/>
      <w:r w:rsidRPr="00C01A12">
        <w:t>V_GLVD_PST.sql</w:t>
      </w:r>
      <w:proofErr w:type="spellEnd"/>
    </w:p>
    <w:p w14:paraId="71FD6348" w14:textId="3797C1A0" w:rsidR="000E066F" w:rsidRDefault="000E066F" w:rsidP="00EF52C1">
      <w:pPr>
        <w:pStyle w:val="a3"/>
        <w:numPr>
          <w:ilvl w:val="0"/>
          <w:numId w:val="41"/>
        </w:numPr>
      </w:pPr>
      <w:r>
        <w:t xml:space="preserve">В это </w:t>
      </w:r>
      <w:r>
        <w:rPr>
          <w:lang w:val="en-US"/>
        </w:rPr>
        <w:t>VIEW</w:t>
      </w:r>
      <w:r w:rsidRPr="000E066F">
        <w:t xml:space="preserve"> </w:t>
      </w:r>
      <w:r>
        <w:t>должны быть добавлены проводки из таблицы проводок по техническим счетам GL_</w:t>
      </w:r>
      <w:r w:rsidR="005B01EF">
        <w:rPr>
          <w:lang w:val="en-US"/>
        </w:rPr>
        <w:t>PDTH</w:t>
      </w:r>
    </w:p>
    <w:p w14:paraId="1C91FE20" w14:textId="097B9F82" w:rsidR="000E066F" w:rsidRDefault="000E066F" w:rsidP="000E066F">
      <w:proofErr w:type="spellStart"/>
      <w:r w:rsidRPr="00C01A12">
        <w:t>V_GLVD_BAL.sql</w:t>
      </w:r>
      <w:proofErr w:type="spellEnd"/>
    </w:p>
    <w:p w14:paraId="14593C88" w14:textId="1C62D299" w:rsidR="005B01EF" w:rsidRDefault="005B01EF" w:rsidP="00EF52C1">
      <w:pPr>
        <w:pStyle w:val="a3"/>
        <w:numPr>
          <w:ilvl w:val="0"/>
          <w:numId w:val="41"/>
        </w:numPr>
      </w:pPr>
      <w:r>
        <w:t xml:space="preserve">В это </w:t>
      </w:r>
      <w:r>
        <w:rPr>
          <w:lang w:val="en-US"/>
        </w:rPr>
        <w:t>VIEW</w:t>
      </w:r>
      <w:r w:rsidRPr="000E066F">
        <w:t xml:space="preserve"> </w:t>
      </w:r>
      <w:r>
        <w:t>должны быть добавлены остатки и обороты из таблицы остатков по техническим счетам GL_BT</w:t>
      </w:r>
      <w:r>
        <w:rPr>
          <w:lang w:val="en-US"/>
        </w:rPr>
        <w:t>T</w:t>
      </w:r>
      <w:r>
        <w:t>H</w:t>
      </w:r>
    </w:p>
    <w:p w14:paraId="66A2F931" w14:textId="77777777" w:rsidR="000E066F" w:rsidRPr="00C01A12" w:rsidRDefault="000E066F" w:rsidP="000E066F"/>
    <w:p w14:paraId="4A337147" w14:textId="14BC6826" w:rsidR="00BB7795" w:rsidRDefault="00BB7795" w:rsidP="00BB7795">
      <w:pPr>
        <w:pStyle w:val="2"/>
        <w:ind w:left="0" w:firstLine="0"/>
      </w:pPr>
      <w:bookmarkStart w:id="31" w:name="_Toc477281709"/>
      <w:r>
        <w:t xml:space="preserve">Исключение технических счетов из отчетов </w:t>
      </w:r>
      <w:r>
        <w:rPr>
          <w:lang w:val="en-US"/>
        </w:rPr>
        <w:t>BARS</w:t>
      </w:r>
      <w:r w:rsidRPr="00BB7795">
        <w:t xml:space="preserve"> </w:t>
      </w:r>
      <w:r w:rsidR="00764E0D">
        <w:rPr>
          <w:lang w:val="en-US"/>
        </w:rPr>
        <w:t>GL</w:t>
      </w:r>
      <w:r w:rsidR="00764E0D" w:rsidRPr="00764E0D">
        <w:t xml:space="preserve"> </w:t>
      </w:r>
      <w:r w:rsidR="00764E0D">
        <w:t xml:space="preserve">и </w:t>
      </w:r>
      <w:r w:rsidR="00764E0D">
        <w:rPr>
          <w:lang w:val="en-US"/>
        </w:rPr>
        <w:t>BARS</w:t>
      </w:r>
      <w:r w:rsidR="00764E0D" w:rsidRPr="00764E0D">
        <w:t xml:space="preserve"> </w:t>
      </w:r>
      <w:r w:rsidR="00764E0D">
        <w:rPr>
          <w:lang w:val="en-US"/>
        </w:rPr>
        <w:t>REP</w:t>
      </w:r>
      <w:bookmarkEnd w:id="31"/>
    </w:p>
    <w:p w14:paraId="5FF26DB0" w14:textId="6E1E290C" w:rsidR="00BB7795" w:rsidRDefault="00BB7795" w:rsidP="00BB7795">
      <w:r>
        <w:t>Требования:</w:t>
      </w:r>
    </w:p>
    <w:p w14:paraId="410D93B8" w14:textId="77777777" w:rsidR="00BB7795" w:rsidRPr="006A3A03" w:rsidRDefault="00BB7795" w:rsidP="00EF52C1">
      <w:pPr>
        <w:pStyle w:val="a3"/>
        <w:numPr>
          <w:ilvl w:val="0"/>
          <w:numId w:val="12"/>
        </w:numPr>
      </w:pPr>
      <w:r w:rsidRPr="006A3A03">
        <w:t>Технические счета не включаются в Книгу открытых лицевых счетов.</w:t>
      </w:r>
    </w:p>
    <w:p w14:paraId="7266D59F" w14:textId="06DBBBE4" w:rsidR="00BB7795" w:rsidRDefault="00BB7795" w:rsidP="00EF52C1">
      <w:pPr>
        <w:pStyle w:val="a3"/>
        <w:numPr>
          <w:ilvl w:val="0"/>
          <w:numId w:val="12"/>
        </w:numPr>
      </w:pPr>
      <w:r>
        <w:t xml:space="preserve">Все стандартные отчеты Банка в </w:t>
      </w:r>
      <w:r w:rsidRPr="00E77B82">
        <w:t>BARS</w:t>
      </w:r>
      <w:r w:rsidRPr="00BD0163">
        <w:t xml:space="preserve"> </w:t>
      </w:r>
      <w:r w:rsidRPr="00E77B82">
        <w:t>GL</w:t>
      </w:r>
      <w:r w:rsidR="005B01EF">
        <w:t xml:space="preserve"> и </w:t>
      </w:r>
      <w:r w:rsidR="005B01EF">
        <w:rPr>
          <w:lang w:val="en-US"/>
        </w:rPr>
        <w:t>BARS</w:t>
      </w:r>
      <w:r w:rsidR="005B01EF" w:rsidRPr="005B01EF">
        <w:t xml:space="preserve"> </w:t>
      </w:r>
      <w:r w:rsidR="005B01EF">
        <w:rPr>
          <w:lang w:val="en-US"/>
        </w:rPr>
        <w:t>REP</w:t>
      </w:r>
      <w:r w:rsidRPr="00BD0163">
        <w:t xml:space="preserve"> </w:t>
      </w:r>
      <w:r>
        <w:t xml:space="preserve">должны формироваться по умолчанию без добавления информации по техническим счетам. </w:t>
      </w:r>
    </w:p>
    <w:p w14:paraId="1635E8F6" w14:textId="76F596AD" w:rsidR="005B01EF" w:rsidRDefault="005B01EF" w:rsidP="005B01EF">
      <w:r>
        <w:t>Эти требования будут реализованы автоматически за счет предлагаемой архитектуры реализации учета по техническим счетам.</w:t>
      </w:r>
    </w:p>
    <w:p w14:paraId="429C0842" w14:textId="54A51858" w:rsidR="005B01EF" w:rsidRDefault="005B01EF" w:rsidP="00EF52C1">
      <w:pPr>
        <w:pStyle w:val="a3"/>
        <w:numPr>
          <w:ilvl w:val="0"/>
          <w:numId w:val="42"/>
        </w:numPr>
      </w:pPr>
      <w:r>
        <w:t xml:space="preserve">Книга открытых лицевых счетов формируется на основе данных о счетах в таблицах </w:t>
      </w:r>
      <w:r>
        <w:rPr>
          <w:lang w:val="en-US"/>
        </w:rPr>
        <w:t>ACC</w:t>
      </w:r>
      <w:r w:rsidRPr="005B01EF">
        <w:t xml:space="preserve">, </w:t>
      </w:r>
      <w:r>
        <w:rPr>
          <w:lang w:val="en-US"/>
        </w:rPr>
        <w:t>ACCRLN</w:t>
      </w:r>
      <w:r w:rsidRPr="005B01EF">
        <w:t xml:space="preserve">, </w:t>
      </w:r>
      <w:r>
        <w:rPr>
          <w:lang w:val="en-US"/>
        </w:rPr>
        <w:t>BSAACC</w:t>
      </w:r>
      <w:r w:rsidRPr="005B01EF">
        <w:t xml:space="preserve">. </w:t>
      </w:r>
      <w:r>
        <w:t xml:space="preserve">При открытии технических счетов эти таблицы не будут заполняться, будет заполняться только таблица </w:t>
      </w:r>
      <w:r>
        <w:rPr>
          <w:lang w:val="en-US"/>
        </w:rPr>
        <w:t>GL</w:t>
      </w:r>
      <w:r w:rsidRPr="005B01EF">
        <w:t>_</w:t>
      </w:r>
      <w:r>
        <w:rPr>
          <w:lang w:val="en-US"/>
        </w:rPr>
        <w:t>ACC</w:t>
      </w:r>
      <w:r w:rsidRPr="005B01EF">
        <w:t xml:space="preserve">, </w:t>
      </w:r>
      <w:r>
        <w:t>поэтому технические счета не будут попадать в книгу открытых счетов</w:t>
      </w:r>
    </w:p>
    <w:p w14:paraId="49120DB8" w14:textId="2B22D23C" w:rsidR="005B01EF" w:rsidRPr="005B01EF" w:rsidRDefault="005B01EF" w:rsidP="00EF52C1">
      <w:pPr>
        <w:pStyle w:val="a3"/>
        <w:numPr>
          <w:ilvl w:val="0"/>
          <w:numId w:val="42"/>
        </w:numPr>
      </w:pPr>
      <w:r>
        <w:t xml:space="preserve">Стандартные учета Банка строятся на основе проводок из таблиц </w:t>
      </w:r>
      <w:r>
        <w:rPr>
          <w:lang w:val="en-US"/>
        </w:rPr>
        <w:t>PD</w:t>
      </w:r>
      <w:r w:rsidRPr="005B01EF">
        <w:t xml:space="preserve">, </w:t>
      </w:r>
      <w:r>
        <w:rPr>
          <w:lang w:val="en-US"/>
        </w:rPr>
        <w:t>PDEXT</w:t>
      </w:r>
      <w:r w:rsidRPr="005B01EF">
        <w:t xml:space="preserve">, </w:t>
      </w:r>
      <w:r>
        <w:rPr>
          <w:lang w:val="en-US"/>
        </w:rPr>
        <w:t>PDEXT</w:t>
      </w:r>
      <w:r>
        <w:t>2</w:t>
      </w:r>
      <w:r w:rsidR="00764E0D">
        <w:t>,</w:t>
      </w:r>
      <w:r>
        <w:t xml:space="preserve"> </w:t>
      </w:r>
      <w:r w:rsidR="00764E0D">
        <w:t>а также</w:t>
      </w:r>
      <w:r>
        <w:t xml:space="preserve"> </w:t>
      </w:r>
      <w:r w:rsidR="00764E0D">
        <w:t>остатков</w:t>
      </w:r>
      <w:r>
        <w:t xml:space="preserve"> и оборотов из таблиц </w:t>
      </w:r>
      <w:r>
        <w:rPr>
          <w:lang w:val="en-US"/>
        </w:rPr>
        <w:t>BALTUR</w:t>
      </w:r>
      <w:r w:rsidRPr="005B01EF">
        <w:t xml:space="preserve"> </w:t>
      </w:r>
      <w:r>
        <w:t xml:space="preserve">и </w:t>
      </w:r>
      <w:r>
        <w:rPr>
          <w:lang w:val="en-US"/>
        </w:rPr>
        <w:t>BSBALTUR</w:t>
      </w:r>
      <w:r w:rsidRPr="005B01EF">
        <w:t xml:space="preserve">. </w:t>
      </w:r>
      <w:r>
        <w:t xml:space="preserve">Для технических счетов эти таблицы не заполняются, поэтому </w:t>
      </w:r>
      <w:r w:rsidR="00764E0D">
        <w:t>эти отчеты будут формироваться без добавления информации по техническим счетам.</w:t>
      </w:r>
    </w:p>
    <w:p w14:paraId="7C1B8CBA" w14:textId="277F08EE" w:rsidR="00BB7795" w:rsidRDefault="00BB7795" w:rsidP="005D491D">
      <w:pPr>
        <w:pStyle w:val="2"/>
      </w:pPr>
      <w:bookmarkStart w:id="32" w:name="_Toc477281710"/>
      <w:r>
        <w:t xml:space="preserve">Формирование </w:t>
      </w:r>
      <w:r w:rsidR="005D491D">
        <w:t>отчетов по техническим счетам</w:t>
      </w:r>
      <w:bookmarkEnd w:id="32"/>
    </w:p>
    <w:p w14:paraId="4F865333" w14:textId="04A2DCF6" w:rsidR="005D491D" w:rsidRDefault="005D491D" w:rsidP="005D491D">
      <w:r>
        <w:t>Требования:</w:t>
      </w:r>
    </w:p>
    <w:p w14:paraId="0C95088A" w14:textId="77777777" w:rsidR="005D491D" w:rsidRPr="006A3A03" w:rsidRDefault="005D491D" w:rsidP="005D491D">
      <w:r w:rsidRPr="006A3A03">
        <w:t>В BARS GL и BARS REP необходимо реализовать возможность построения следующих отчетов по техническим счетам:</w:t>
      </w:r>
    </w:p>
    <w:p w14:paraId="4C755DD7" w14:textId="77777777" w:rsidR="005D491D" w:rsidRPr="006A3A03" w:rsidRDefault="005D491D" w:rsidP="00EF52C1">
      <w:pPr>
        <w:pStyle w:val="a3"/>
        <w:numPr>
          <w:ilvl w:val="0"/>
          <w:numId w:val="13"/>
        </w:numPr>
      </w:pPr>
      <w:r w:rsidRPr="006A3A03">
        <w:t xml:space="preserve">Оборотная ведомость с наименованием клиента (с проваливанием до уровня выписки); </w:t>
      </w:r>
    </w:p>
    <w:p w14:paraId="4D9DD46D" w14:textId="6856D376" w:rsidR="005D491D" w:rsidRPr="00BD0163" w:rsidRDefault="005D491D" w:rsidP="00EF52C1">
      <w:pPr>
        <w:pStyle w:val="a3"/>
        <w:numPr>
          <w:ilvl w:val="0"/>
          <w:numId w:val="13"/>
        </w:numPr>
      </w:pPr>
      <w:r w:rsidRPr="00BD0163">
        <w:t>Выписка по внутреннему счету учета ACCTYPE</w:t>
      </w:r>
      <w:r w:rsidR="007F360A">
        <w:t xml:space="preserve"> (краткая, полная, с корреспонденцией и т.д.)</w:t>
      </w:r>
      <w:r w:rsidRPr="00BD0163">
        <w:t>;</w:t>
      </w:r>
    </w:p>
    <w:p w14:paraId="3AEB32D6" w14:textId="77777777" w:rsidR="005D491D" w:rsidRPr="006A3A03" w:rsidRDefault="005D491D" w:rsidP="00EF52C1">
      <w:pPr>
        <w:pStyle w:val="a3"/>
        <w:numPr>
          <w:ilvl w:val="0"/>
          <w:numId w:val="13"/>
        </w:numPr>
      </w:pPr>
      <w:r w:rsidRPr="006A3A03">
        <w:t>Ведомость остатков по счетам кредитной организации (Для внутреннего пользования).</w:t>
      </w:r>
    </w:p>
    <w:p w14:paraId="15061820" w14:textId="77777777" w:rsidR="007664AC" w:rsidRDefault="007F360A" w:rsidP="005D491D">
      <w:r>
        <w:lastRenderedPageBreak/>
        <w:t xml:space="preserve">Поскольку </w:t>
      </w:r>
      <w:r w:rsidR="007664AC">
        <w:t xml:space="preserve">проводки и остатки по техническим счетам в </w:t>
      </w:r>
      <w:r w:rsidR="007664AC">
        <w:rPr>
          <w:lang w:val="en-US"/>
        </w:rPr>
        <w:t>BARS</w:t>
      </w:r>
      <w:r w:rsidR="007664AC" w:rsidRPr="007664AC">
        <w:t xml:space="preserve"> </w:t>
      </w:r>
      <w:r w:rsidR="007664AC">
        <w:rPr>
          <w:lang w:val="en-US"/>
        </w:rPr>
        <w:t>REP</w:t>
      </w:r>
      <w:r w:rsidR="007664AC" w:rsidRPr="007664AC">
        <w:t xml:space="preserve"> </w:t>
      </w:r>
      <w:r w:rsidR="007664AC">
        <w:t xml:space="preserve">выгружаться не будут, то эти отчеты могут быть разработаны только на основе данных из </w:t>
      </w:r>
      <w:r w:rsidR="007664AC" w:rsidRPr="002C3ABE">
        <w:rPr>
          <w:highlight w:val="cyan"/>
          <w:lang w:val="en-US"/>
          <w:rPrChange w:id="33" w:author="Фигаровская Наталья Викторовна" w:date="2017-03-31T20:28:00Z">
            <w:rPr>
              <w:lang w:val="en-US"/>
            </w:rPr>
          </w:rPrChange>
        </w:rPr>
        <w:t>BARD</w:t>
      </w:r>
      <w:r w:rsidR="007664AC" w:rsidRPr="007664AC">
        <w:t xml:space="preserve"> </w:t>
      </w:r>
      <w:r w:rsidR="007664AC">
        <w:rPr>
          <w:lang w:val="en-US"/>
        </w:rPr>
        <w:t>GL</w:t>
      </w:r>
      <w:r w:rsidR="007664AC" w:rsidRPr="007664AC">
        <w:t>.</w:t>
      </w:r>
    </w:p>
    <w:p w14:paraId="1A3E6595" w14:textId="5173D87A" w:rsidR="005D491D" w:rsidRPr="007664AC" w:rsidRDefault="007664AC" w:rsidP="005D491D">
      <w:r>
        <w:t xml:space="preserve">Планируемая реализация – разработка новых отчетов в </w:t>
      </w:r>
      <w:r>
        <w:rPr>
          <w:lang w:val="en-US"/>
        </w:rPr>
        <w:t>BARS</w:t>
      </w:r>
      <w:r w:rsidRPr="007664AC">
        <w:t xml:space="preserve"> </w:t>
      </w:r>
      <w:r>
        <w:rPr>
          <w:lang w:val="en-US"/>
        </w:rPr>
        <w:t>GL</w:t>
      </w:r>
      <w:r w:rsidRPr="007664AC">
        <w:t xml:space="preserve"> </w:t>
      </w:r>
      <w:r>
        <w:rPr>
          <w:lang w:val="en-US"/>
        </w:rPr>
        <w:t>c</w:t>
      </w:r>
      <w:r>
        <w:t xml:space="preserve"> помощью </w:t>
      </w:r>
      <w:r w:rsidR="00B87DE1">
        <w:rPr>
          <w:lang w:val="en-US"/>
        </w:rPr>
        <w:t>Business</w:t>
      </w:r>
      <w:r w:rsidRPr="007664AC">
        <w:t xml:space="preserve"> </w:t>
      </w:r>
      <w:r>
        <w:rPr>
          <w:lang w:val="en-US"/>
        </w:rPr>
        <w:t>Object</w:t>
      </w:r>
      <w:r w:rsidRPr="007664AC">
        <w:t xml:space="preserve">. </w:t>
      </w:r>
      <w:r>
        <w:t xml:space="preserve">В качестве образцов для этих отчетов будут использованы соответствующие отчеты по </w:t>
      </w:r>
      <w:r w:rsidR="00B87DE1">
        <w:t>счетам ЦБР.</w:t>
      </w:r>
    </w:p>
    <w:p w14:paraId="28905022" w14:textId="684E5693" w:rsidR="00AA6480" w:rsidRPr="00C15509" w:rsidRDefault="00AA6480" w:rsidP="00AA6480">
      <w:pPr>
        <w:pStyle w:val="1"/>
      </w:pPr>
      <w:bookmarkStart w:id="34" w:name="_Toc477281711"/>
      <w:r>
        <w:t xml:space="preserve">Функциональные требования по доработке </w:t>
      </w:r>
      <w:r>
        <w:rPr>
          <w:lang w:val="en-US"/>
        </w:rPr>
        <w:t>BARS</w:t>
      </w:r>
      <w:r w:rsidRPr="00AA6480">
        <w:t xml:space="preserve"> </w:t>
      </w:r>
      <w:r>
        <w:rPr>
          <w:lang w:val="en-US"/>
        </w:rPr>
        <w:t>GL</w:t>
      </w:r>
      <w:bookmarkEnd w:id="34"/>
    </w:p>
    <w:p w14:paraId="73909832" w14:textId="13D9B0A6" w:rsidR="00AA6480" w:rsidRPr="00C15509" w:rsidRDefault="00AA6480" w:rsidP="00AA6480">
      <w:pPr>
        <w:pStyle w:val="2"/>
      </w:pPr>
      <w:bookmarkStart w:id="35" w:name="_Toc477281712"/>
      <w:r>
        <w:t xml:space="preserve">Изменение структуры данных – таблица </w:t>
      </w:r>
      <w:r>
        <w:rPr>
          <w:lang w:val="en-US"/>
        </w:rPr>
        <w:t>GL</w:t>
      </w:r>
      <w:r w:rsidRPr="00AA6480">
        <w:t>_</w:t>
      </w:r>
      <w:r>
        <w:rPr>
          <w:lang w:val="en-US"/>
        </w:rPr>
        <w:t>ACTNAME</w:t>
      </w:r>
      <w:bookmarkEnd w:id="35"/>
    </w:p>
    <w:p w14:paraId="3FDD77D6" w14:textId="0CF2A0A9" w:rsidR="00AA6480" w:rsidRPr="00AA6480" w:rsidRDefault="00AA6480" w:rsidP="00AA6480">
      <w:r>
        <w:t xml:space="preserve">В таблицу </w:t>
      </w:r>
      <w:r>
        <w:rPr>
          <w:lang w:val="en-US"/>
        </w:rPr>
        <w:t>GL</w:t>
      </w:r>
      <w:r w:rsidRPr="00AA6480">
        <w:t>_</w:t>
      </w:r>
      <w:r>
        <w:rPr>
          <w:lang w:val="en-US"/>
        </w:rPr>
        <w:t>ACTNAME</w:t>
      </w:r>
      <w:r w:rsidRPr="00AA6480">
        <w:t xml:space="preserve"> </w:t>
      </w:r>
      <w:r>
        <w:t xml:space="preserve">добавить новое поле </w:t>
      </w:r>
      <w:r>
        <w:rPr>
          <w:lang w:val="en-US"/>
        </w:rPr>
        <w:t>TECH</w:t>
      </w:r>
      <w:r w:rsidRPr="00AA6480">
        <w:t>_</w:t>
      </w:r>
      <w:r>
        <w:rPr>
          <w:lang w:val="en-US"/>
        </w:rPr>
        <w:t>ACT</w:t>
      </w:r>
    </w:p>
    <w:p w14:paraId="0986A19C" w14:textId="6E913E1A" w:rsidR="00AA6480" w:rsidRDefault="00AA6480" w:rsidP="00AA6480">
      <w:r>
        <w:t xml:space="preserve">Формат </w:t>
      </w:r>
      <w:r>
        <w:rPr>
          <w:lang w:val="en-US"/>
        </w:rPr>
        <w:t>CHAR</w:t>
      </w:r>
      <w:r w:rsidRPr="00AA6480">
        <w:t>(1)</w:t>
      </w:r>
      <w:r>
        <w:t>, не обязательно для заполнения.</w:t>
      </w:r>
    </w:p>
    <w:p w14:paraId="2D569B51" w14:textId="263DC32B" w:rsidR="00AA6480" w:rsidRDefault="00AA6480" w:rsidP="00AA6480">
      <w:r>
        <w:t xml:space="preserve">Допустимые значения – </w:t>
      </w:r>
      <w:r>
        <w:rPr>
          <w:lang w:val="en-US"/>
        </w:rPr>
        <w:t>Y</w:t>
      </w:r>
      <w:r w:rsidRPr="00AA6480">
        <w:t xml:space="preserve"> </w:t>
      </w:r>
      <w:r>
        <w:t>и пусто.</w:t>
      </w:r>
    </w:p>
    <w:p w14:paraId="3EC0FF60" w14:textId="101189DC" w:rsidR="00EB5499" w:rsidRPr="00EB5499" w:rsidRDefault="00EB5499" w:rsidP="00AA6480">
      <w:r>
        <w:t xml:space="preserve">Это поле должно заполняться значением </w:t>
      </w:r>
      <w:r w:rsidRPr="00EB5499">
        <w:t>‘</w:t>
      </w:r>
      <w:r>
        <w:rPr>
          <w:lang w:val="en-US"/>
        </w:rPr>
        <w:t>Y</w:t>
      </w:r>
      <w:r w:rsidRPr="00EB5499">
        <w:t xml:space="preserve">’ </w:t>
      </w:r>
      <w:r>
        <w:t xml:space="preserve">для </w:t>
      </w:r>
      <w:r>
        <w:rPr>
          <w:lang w:val="en-US"/>
        </w:rPr>
        <w:t>Accounting</w:t>
      </w:r>
      <w:r w:rsidRPr="00EB5499">
        <w:t xml:space="preserve"> </w:t>
      </w:r>
      <w:r>
        <w:rPr>
          <w:lang w:val="en-US"/>
        </w:rPr>
        <w:t>Type</w:t>
      </w:r>
      <w:r>
        <w:t xml:space="preserve"> для технических счетов</w:t>
      </w:r>
    </w:p>
    <w:p w14:paraId="215D3022" w14:textId="77777777" w:rsidR="00AA6480" w:rsidRPr="00AA6480" w:rsidRDefault="00AA6480" w:rsidP="00AA6480"/>
    <w:p w14:paraId="04B3552A" w14:textId="4B55F83F" w:rsidR="00915A54" w:rsidRDefault="00915A54" w:rsidP="00AA6480">
      <w:pPr>
        <w:pStyle w:val="2"/>
      </w:pPr>
      <w:bookmarkStart w:id="36" w:name="_Toc477281713"/>
      <w:r>
        <w:t xml:space="preserve">Настройка </w:t>
      </w:r>
      <w:r>
        <w:rPr>
          <w:lang w:val="en-US"/>
        </w:rPr>
        <w:t>Accounting</w:t>
      </w:r>
      <w:r w:rsidRPr="00915A54">
        <w:t xml:space="preserve"> </w:t>
      </w:r>
      <w:r>
        <w:rPr>
          <w:lang w:val="en-US"/>
        </w:rPr>
        <w:t>Type</w:t>
      </w:r>
      <w:r w:rsidRPr="00915A54">
        <w:t xml:space="preserve"> </w:t>
      </w:r>
      <w:r>
        <w:t>для технических счетов</w:t>
      </w:r>
      <w:bookmarkEnd w:id="36"/>
    </w:p>
    <w:p w14:paraId="3E0DAB87" w14:textId="13B4C634" w:rsidR="00530670" w:rsidRPr="00530670" w:rsidRDefault="00530670">
      <w:pPr>
        <w:pStyle w:val="3"/>
        <w:rPr>
          <w:ins w:id="37" w:author="Morozov" w:date="2017-03-23T13:05:00Z"/>
          <w:lang w:val="en-US"/>
          <w:rPrChange w:id="38" w:author="Morozov" w:date="2017-03-23T13:06:00Z">
            <w:rPr>
              <w:ins w:id="39" w:author="Morozov" w:date="2017-03-23T13:05:00Z"/>
            </w:rPr>
          </w:rPrChange>
        </w:rPr>
        <w:pPrChange w:id="40" w:author="Morozov" w:date="2017-03-23T13:06:00Z">
          <w:pPr/>
        </w:pPrChange>
      </w:pPr>
      <w:ins w:id="41" w:author="Morozov" w:date="2017-03-23T13:05:00Z">
        <w:r>
          <w:t xml:space="preserve">Основные таблицы настройки </w:t>
        </w:r>
      </w:ins>
      <w:ins w:id="42" w:author="Morozov" w:date="2017-03-23T13:06:00Z">
        <w:r>
          <w:rPr>
            <w:lang w:val="en-US"/>
          </w:rPr>
          <w:t>Accounting Type</w:t>
        </w:r>
      </w:ins>
    </w:p>
    <w:p w14:paraId="3C216101" w14:textId="3F890A6C" w:rsidR="00915A54" w:rsidRDefault="00915A54" w:rsidP="00915A54">
      <w:r>
        <w:t>Для поддержки функц</w:t>
      </w:r>
      <w:r w:rsidR="009D1419">
        <w:t>иональности по техническим счета</w:t>
      </w:r>
      <w:r>
        <w:t>м должны быть настроены следующие таблицы:</w:t>
      </w:r>
    </w:p>
    <w:p w14:paraId="67932E37" w14:textId="244BC7C6" w:rsidR="00915A54" w:rsidRPr="00915A54" w:rsidRDefault="00915A54" w:rsidP="00EF52C1">
      <w:pPr>
        <w:pStyle w:val="a3"/>
        <w:numPr>
          <w:ilvl w:val="0"/>
          <w:numId w:val="14"/>
        </w:numPr>
      </w:pPr>
      <w:r>
        <w:rPr>
          <w:lang w:val="en-US"/>
        </w:rPr>
        <w:t>GL</w:t>
      </w:r>
      <w:r w:rsidRPr="00915A54">
        <w:t>_</w:t>
      </w:r>
      <w:r>
        <w:rPr>
          <w:lang w:val="en-US"/>
        </w:rPr>
        <w:t>ACTNAME</w:t>
      </w:r>
      <w:r w:rsidRPr="00915A54">
        <w:t xml:space="preserve"> – </w:t>
      </w:r>
      <w:r>
        <w:t xml:space="preserve">записи </w:t>
      </w:r>
      <w:proofErr w:type="spellStart"/>
      <w:r>
        <w:rPr>
          <w:lang w:val="en-US"/>
        </w:rPr>
        <w:t>AccType</w:t>
      </w:r>
      <w:proofErr w:type="spellEnd"/>
      <w:r w:rsidRPr="00915A54">
        <w:t xml:space="preserve"> </w:t>
      </w:r>
      <w:r>
        <w:t xml:space="preserve">для технических счетов, во всех таких записях заполняется </w:t>
      </w:r>
      <w:r>
        <w:rPr>
          <w:lang w:val="en-US"/>
        </w:rPr>
        <w:t>TECH</w:t>
      </w:r>
      <w:r w:rsidRPr="00915A54">
        <w:t>_</w:t>
      </w:r>
      <w:r>
        <w:rPr>
          <w:lang w:val="en-US"/>
        </w:rPr>
        <w:t>ACT</w:t>
      </w:r>
      <w:r w:rsidRPr="00915A54">
        <w:t>=’</w:t>
      </w:r>
      <w:r>
        <w:rPr>
          <w:lang w:val="en-US"/>
        </w:rPr>
        <w:t>Y</w:t>
      </w:r>
      <w:r w:rsidRPr="00915A54">
        <w:t>’</w:t>
      </w:r>
    </w:p>
    <w:p w14:paraId="0A3BAE61" w14:textId="24F10F87" w:rsidR="00915A54" w:rsidRDefault="00915A54" w:rsidP="00EF52C1">
      <w:pPr>
        <w:pStyle w:val="a3"/>
        <w:numPr>
          <w:ilvl w:val="0"/>
          <w:numId w:val="14"/>
        </w:numPr>
      </w:pPr>
      <w:r>
        <w:rPr>
          <w:lang w:val="en-US"/>
        </w:rPr>
        <w:t>GL</w:t>
      </w:r>
      <w:r w:rsidRPr="00915A54">
        <w:t>_</w:t>
      </w:r>
      <w:r>
        <w:rPr>
          <w:lang w:val="en-US"/>
        </w:rPr>
        <w:t>ACTPARM</w:t>
      </w:r>
      <w:r w:rsidRPr="00915A54">
        <w:t xml:space="preserve"> – </w:t>
      </w:r>
      <w:r>
        <w:t xml:space="preserve">настройки привязки </w:t>
      </w:r>
      <w:proofErr w:type="spellStart"/>
      <w:r>
        <w:rPr>
          <w:lang w:val="en-US"/>
        </w:rPr>
        <w:t>AccType</w:t>
      </w:r>
      <w:proofErr w:type="spellEnd"/>
      <w:r w:rsidRPr="00915A54">
        <w:t xml:space="preserve"> </w:t>
      </w:r>
      <w:r>
        <w:t xml:space="preserve">к атрибутам балансовых счетов </w:t>
      </w:r>
      <w:proofErr w:type="spellStart"/>
      <w:r>
        <w:t>Майдаса</w:t>
      </w:r>
      <w:proofErr w:type="spellEnd"/>
      <w:r>
        <w:t xml:space="preserve"> и ЦБР. Правила заполнения:</w:t>
      </w:r>
    </w:p>
    <w:p w14:paraId="1C55BCE6" w14:textId="200D3A96" w:rsidR="00915A54" w:rsidRDefault="00915A54" w:rsidP="00EF52C1">
      <w:pPr>
        <w:pStyle w:val="a3"/>
        <w:numPr>
          <w:ilvl w:val="1"/>
          <w:numId w:val="14"/>
        </w:numPr>
      </w:pPr>
      <w:r>
        <w:t>Заполнение ключевых параметров</w:t>
      </w:r>
      <w:r w:rsidRPr="00915A54">
        <w:t xml:space="preserve"> </w:t>
      </w:r>
      <w:r>
        <w:t xml:space="preserve">внутреннего плана счетов </w:t>
      </w:r>
    </w:p>
    <w:p w14:paraId="2CDFE8C1" w14:textId="203C7BFA" w:rsidR="00915A54" w:rsidRPr="00915A54" w:rsidRDefault="00915A54" w:rsidP="00EF52C1">
      <w:pPr>
        <w:pStyle w:val="a3"/>
        <w:numPr>
          <w:ilvl w:val="2"/>
          <w:numId w:val="14"/>
        </w:numPr>
      </w:pPr>
      <w:r>
        <w:t xml:space="preserve"> для каждой </w:t>
      </w:r>
      <w:proofErr w:type="spellStart"/>
      <w:r>
        <w:rPr>
          <w:lang w:val="en-US"/>
        </w:rPr>
        <w:t>AccType</w:t>
      </w:r>
      <w:proofErr w:type="spellEnd"/>
      <w:r w:rsidRPr="00915A54">
        <w:t xml:space="preserve"> </w:t>
      </w:r>
      <w:r>
        <w:t xml:space="preserve">создается одна запись со значениями </w:t>
      </w:r>
      <w:r>
        <w:rPr>
          <w:lang w:val="en-US"/>
        </w:rPr>
        <w:t>CTYPE</w:t>
      </w:r>
      <w:r w:rsidRPr="00915A54">
        <w:t xml:space="preserve">=’0’ </w:t>
      </w:r>
      <w:r>
        <w:t xml:space="preserve">и </w:t>
      </w:r>
      <w:r>
        <w:rPr>
          <w:lang w:val="en-US"/>
        </w:rPr>
        <w:t>TERM</w:t>
      </w:r>
      <w:r w:rsidRPr="00915A54">
        <w:t>=’0’.</w:t>
      </w:r>
    </w:p>
    <w:p w14:paraId="0EB909E0" w14:textId="7A69A785" w:rsidR="00915A54" w:rsidRPr="00915A54" w:rsidRDefault="00915A54" w:rsidP="00EF52C1">
      <w:pPr>
        <w:pStyle w:val="a3"/>
        <w:numPr>
          <w:ilvl w:val="1"/>
          <w:numId w:val="14"/>
        </w:numPr>
      </w:pPr>
      <w:r w:rsidRPr="00915A54">
        <w:t xml:space="preserve">Заполнение ключевых параметров </w:t>
      </w:r>
      <w:r>
        <w:t xml:space="preserve">учета в системе </w:t>
      </w:r>
      <w:r>
        <w:rPr>
          <w:lang w:val="en-US"/>
        </w:rPr>
        <w:t>Midas</w:t>
      </w:r>
    </w:p>
    <w:p w14:paraId="7955792F" w14:textId="77777777" w:rsidR="008E7497" w:rsidRDefault="00915A54" w:rsidP="00EF52C1">
      <w:pPr>
        <w:pStyle w:val="a3"/>
        <w:numPr>
          <w:ilvl w:val="2"/>
          <w:numId w:val="14"/>
        </w:numPr>
      </w:pPr>
      <w:r>
        <w:t xml:space="preserve">Для некоторых записей заполняются значения </w:t>
      </w:r>
      <w:r>
        <w:rPr>
          <w:lang w:val="en-US"/>
        </w:rPr>
        <w:t>ACOD</w:t>
      </w:r>
      <w:r w:rsidRPr="00915A54">
        <w:t xml:space="preserve"> </w:t>
      </w:r>
      <w:r>
        <w:t>и</w:t>
      </w:r>
      <w:r w:rsidR="008E7497">
        <w:t xml:space="preserve"> </w:t>
      </w:r>
      <w:r w:rsidR="008E7497">
        <w:rPr>
          <w:lang w:val="en-US"/>
        </w:rPr>
        <w:t>AC</w:t>
      </w:r>
      <w:r w:rsidR="008E7497" w:rsidRPr="008E7497">
        <w:t>_</w:t>
      </w:r>
      <w:r w:rsidR="008E7497">
        <w:rPr>
          <w:lang w:val="en-US"/>
        </w:rPr>
        <w:t>SQ</w:t>
      </w:r>
      <w:r w:rsidR="008E7497" w:rsidRPr="008E7497">
        <w:t xml:space="preserve">, </w:t>
      </w:r>
      <w:r w:rsidR="008E7497">
        <w:t>для остальных – пустые значения</w:t>
      </w:r>
    </w:p>
    <w:p w14:paraId="3C53EAF6" w14:textId="2868D0AF" w:rsidR="00915A54" w:rsidRDefault="00915A54" w:rsidP="00EF52C1">
      <w:pPr>
        <w:pStyle w:val="a3"/>
        <w:numPr>
          <w:ilvl w:val="1"/>
          <w:numId w:val="14"/>
        </w:numPr>
      </w:pPr>
      <w:r>
        <w:t xml:space="preserve"> </w:t>
      </w:r>
      <w:r w:rsidR="008E7497">
        <w:t>Заполнение ключевых параметров учета ЦБР</w:t>
      </w:r>
    </w:p>
    <w:p w14:paraId="538AA72E" w14:textId="4D18EA6F" w:rsidR="008E7497" w:rsidRPr="008E7497" w:rsidRDefault="008E7497" w:rsidP="00EF52C1">
      <w:pPr>
        <w:pStyle w:val="a3"/>
        <w:numPr>
          <w:ilvl w:val="2"/>
          <w:numId w:val="14"/>
        </w:numPr>
      </w:pPr>
      <w:r>
        <w:rPr>
          <w:lang w:val="en-US"/>
        </w:rPr>
        <w:t xml:space="preserve">ACC2 = ‘00’ || </w:t>
      </w: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AccType</w:t>
      </w:r>
      <w:proofErr w:type="spellEnd"/>
      <w:r>
        <w:rPr>
          <w:lang w:val="en-US"/>
        </w:rPr>
        <w:t>, 1, 3)</w:t>
      </w:r>
    </w:p>
    <w:p w14:paraId="63F87121" w14:textId="75A298FC" w:rsidR="008E7497" w:rsidRDefault="008E7497" w:rsidP="00EF52C1">
      <w:pPr>
        <w:pStyle w:val="a3"/>
        <w:numPr>
          <w:ilvl w:val="2"/>
          <w:numId w:val="14"/>
        </w:numPr>
      </w:pPr>
      <w:r>
        <w:rPr>
          <w:lang w:val="en-US"/>
        </w:rPr>
        <w:t xml:space="preserve">PLCODE – </w:t>
      </w:r>
      <w:r>
        <w:t>пустое значение</w:t>
      </w:r>
    </w:p>
    <w:p w14:paraId="028CCA7A" w14:textId="77777777" w:rsidR="001E3E02" w:rsidRPr="001E3E02" w:rsidRDefault="00801009" w:rsidP="00801009">
      <w:pPr>
        <w:rPr>
          <w:b/>
        </w:rPr>
      </w:pPr>
      <w:r w:rsidRPr="001E3E02">
        <w:rPr>
          <w:b/>
        </w:rPr>
        <w:t xml:space="preserve">Примечание: </w:t>
      </w:r>
    </w:p>
    <w:p w14:paraId="7E002360" w14:textId="05022337" w:rsidR="008E7497" w:rsidRDefault="00801009" w:rsidP="00801009">
      <w:r>
        <w:lastRenderedPageBreak/>
        <w:t xml:space="preserve">данные для загрузки справочников </w:t>
      </w:r>
      <w:ins w:id="43" w:author="Morozov" w:date="2017-03-23T13:05:00Z">
        <w:r w:rsidR="00530670">
          <w:rPr>
            <w:lang w:val="en-US"/>
          </w:rPr>
          <w:t>GL</w:t>
        </w:r>
        <w:r w:rsidR="00530670" w:rsidRPr="00530670">
          <w:rPr>
            <w:rPrChange w:id="44" w:author="Morozov" w:date="2017-03-23T13:05:00Z">
              <w:rPr>
                <w:lang w:val="en-US"/>
              </w:rPr>
            </w:rPrChange>
          </w:rPr>
          <w:t>_</w:t>
        </w:r>
        <w:r w:rsidR="00530670">
          <w:rPr>
            <w:lang w:val="en-US"/>
          </w:rPr>
          <w:t>ACTNAME</w:t>
        </w:r>
        <w:r w:rsidR="00530670" w:rsidRPr="00530670">
          <w:rPr>
            <w:rPrChange w:id="45" w:author="Morozov" w:date="2017-03-23T13:05:00Z">
              <w:rPr>
                <w:lang w:val="en-US"/>
              </w:rPr>
            </w:rPrChange>
          </w:rPr>
          <w:t xml:space="preserve"> &amp; </w:t>
        </w:r>
        <w:r w:rsidR="00530670">
          <w:rPr>
            <w:lang w:val="en-US"/>
          </w:rPr>
          <w:t>GL</w:t>
        </w:r>
        <w:r w:rsidR="00530670" w:rsidRPr="00530670">
          <w:rPr>
            <w:rPrChange w:id="46" w:author="Morozov" w:date="2017-03-23T13:05:00Z">
              <w:rPr>
                <w:lang w:val="en-US"/>
              </w:rPr>
            </w:rPrChange>
          </w:rPr>
          <w:t>_</w:t>
        </w:r>
        <w:r w:rsidR="00530670">
          <w:rPr>
            <w:lang w:val="en-US"/>
          </w:rPr>
          <w:t>ACTPARM</w:t>
        </w:r>
      </w:ins>
      <w:r>
        <w:t>– подготовлены в отдельном файле</w:t>
      </w:r>
      <w:r w:rsidR="001E3E02" w:rsidRPr="001E3E02">
        <w:t xml:space="preserve"> TechAccTypeParam.xlsx</w:t>
      </w:r>
    </w:p>
    <w:bookmarkStart w:id="47" w:name="_MON_1552143047"/>
    <w:bookmarkEnd w:id="47"/>
    <w:p w14:paraId="15043C0D" w14:textId="77777777" w:rsidR="001E3E02" w:rsidRDefault="00D64D80" w:rsidP="00801009">
      <w:pPr>
        <w:rPr>
          <w:ins w:id="48" w:author="Morozov" w:date="2017-03-23T13:06:00Z"/>
        </w:rPr>
      </w:pPr>
      <w:r>
        <w:object w:dxaOrig="1531" w:dyaOrig="1002" w14:anchorId="5E807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Excel.Sheet.12" ShapeID="_x0000_i1025" DrawAspect="Icon" ObjectID="_1552497398" r:id="rId9"/>
        </w:object>
      </w:r>
    </w:p>
    <w:p w14:paraId="19246759" w14:textId="4F969CBE" w:rsidR="00530670" w:rsidRDefault="003A3DD9">
      <w:pPr>
        <w:pStyle w:val="3"/>
        <w:rPr>
          <w:ins w:id="49" w:author="Morozov" w:date="2017-03-23T13:36:00Z"/>
          <w:lang w:val="en-US"/>
        </w:rPr>
        <w:pPrChange w:id="50" w:author="Morozov" w:date="2017-03-23T13:36:00Z">
          <w:pPr/>
        </w:pPrChange>
      </w:pPr>
      <w:ins w:id="51" w:author="Morozov" w:date="2017-03-23T13:36:00Z">
        <w:r>
          <w:t xml:space="preserve">Настройка </w:t>
        </w:r>
      </w:ins>
      <w:ins w:id="52" w:author="Morozov" w:date="2017-03-23T13:06:00Z">
        <w:r>
          <w:t>структуры</w:t>
        </w:r>
        <w:r w:rsidR="00530670">
          <w:t xml:space="preserve"> </w:t>
        </w:r>
        <w:r w:rsidR="00530670">
          <w:rPr>
            <w:lang w:val="en-US"/>
          </w:rPr>
          <w:t>Accounting Type</w:t>
        </w:r>
      </w:ins>
    </w:p>
    <w:p w14:paraId="6008018F" w14:textId="1D0EB576" w:rsidR="003A3DD9" w:rsidRPr="003A3DD9" w:rsidRDefault="003A3DD9">
      <w:pPr>
        <w:pStyle w:val="4"/>
        <w:rPr>
          <w:ins w:id="53" w:author="Morozov" w:date="2017-03-23T13:06:00Z"/>
          <w:lang w:val="en-US"/>
        </w:rPr>
        <w:pPrChange w:id="54" w:author="Morozov" w:date="2017-03-23T13:37:00Z">
          <w:pPr/>
        </w:pPrChange>
      </w:pPr>
      <w:ins w:id="55" w:author="Morozov" w:date="2017-03-23T13:36:00Z">
        <w:r>
          <w:t xml:space="preserve">Таблицы структуры </w:t>
        </w:r>
      </w:ins>
      <w:proofErr w:type="spellStart"/>
      <w:ins w:id="56" w:author="Morozov" w:date="2017-03-23T13:37:00Z">
        <w:r>
          <w:rPr>
            <w:lang w:val="en-US"/>
          </w:rPr>
          <w:t>AccType</w:t>
        </w:r>
      </w:ins>
      <w:proofErr w:type="spellEnd"/>
    </w:p>
    <w:p w14:paraId="1BA43D6C" w14:textId="30DAC0DE" w:rsidR="00530670" w:rsidRDefault="00530670">
      <w:pPr>
        <w:rPr>
          <w:ins w:id="57" w:author="Morozov" w:date="2017-03-23T13:07:00Z"/>
        </w:rPr>
      </w:pPr>
      <w:proofErr w:type="spellStart"/>
      <w:ins w:id="58" w:author="Morozov" w:date="2017-03-23T13:06:00Z">
        <w:r>
          <w:t>Струкутра</w:t>
        </w:r>
        <w:proofErr w:type="spellEnd"/>
        <w:r>
          <w:t xml:space="preserve"> </w:t>
        </w:r>
      </w:ins>
      <w:ins w:id="59" w:author="Morozov" w:date="2017-03-23T13:08:00Z">
        <w:r>
          <w:t>внутреннего плана счетов (</w:t>
        </w:r>
      </w:ins>
      <w:ins w:id="60" w:author="Morozov" w:date="2017-03-23T13:06:00Z">
        <w:r>
          <w:rPr>
            <w:lang w:val="en-US"/>
          </w:rPr>
          <w:t>Accounting</w:t>
        </w:r>
        <w:r w:rsidRPr="00530670">
          <w:rPr>
            <w:rPrChange w:id="61" w:author="Morozov" w:date="2017-03-23T13:0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Type</w:t>
        </w:r>
      </w:ins>
      <w:ins w:id="62" w:author="Morozov" w:date="2017-03-23T13:08:00Z">
        <w:r>
          <w:t>)</w:t>
        </w:r>
      </w:ins>
      <w:ins w:id="63" w:author="Morozov" w:date="2017-03-23T13:06:00Z">
        <w:r w:rsidRPr="00530670">
          <w:rPr>
            <w:rPrChange w:id="64" w:author="Morozov" w:date="2017-03-23T13:07:00Z">
              <w:rPr>
                <w:lang w:val="en-US"/>
              </w:rPr>
            </w:rPrChange>
          </w:rPr>
          <w:t xml:space="preserve"> </w:t>
        </w:r>
      </w:ins>
      <w:ins w:id="65" w:author="Morozov" w:date="2017-03-23T13:07:00Z">
        <w:r>
          <w:t>описывается в следующих таблицах:</w:t>
        </w:r>
      </w:ins>
    </w:p>
    <w:p w14:paraId="7C757EF7" w14:textId="6BD2D5BD" w:rsidR="00530670" w:rsidRDefault="00530670">
      <w:pPr>
        <w:rPr>
          <w:ins w:id="66" w:author="Morozov" w:date="2017-03-23T13:08:00Z"/>
        </w:rPr>
      </w:pPr>
      <w:ins w:id="67" w:author="Morozov" w:date="2017-03-23T13:07:00Z">
        <w:r>
          <w:rPr>
            <w:lang w:val="en-US"/>
          </w:rPr>
          <w:t>GL</w:t>
        </w:r>
        <w:r w:rsidRPr="00530670">
          <w:rPr>
            <w:rPrChange w:id="68" w:author="Morozov" w:date="2017-03-23T13:08:00Z">
              <w:rPr>
                <w:lang w:val="en-US"/>
              </w:rPr>
            </w:rPrChange>
          </w:rPr>
          <w:t>_</w:t>
        </w:r>
        <w:r>
          <w:rPr>
            <w:lang w:val="en-US"/>
          </w:rPr>
          <w:t>ACT</w:t>
        </w:r>
        <w:r w:rsidRPr="00530670">
          <w:rPr>
            <w:rPrChange w:id="69" w:author="Morozov" w:date="2017-03-23T13:08:00Z">
              <w:rPr>
                <w:lang w:val="en-US"/>
              </w:rPr>
            </w:rPrChange>
          </w:rPr>
          <w:t xml:space="preserve">1 </w:t>
        </w:r>
      </w:ins>
      <w:ins w:id="70" w:author="Morozov" w:date="2017-03-23T13:08:00Z">
        <w:r w:rsidRPr="00530670">
          <w:rPr>
            <w:rPrChange w:id="71" w:author="Morozov" w:date="2017-03-23T13:08:00Z">
              <w:rPr>
                <w:lang w:val="en-US"/>
              </w:rPr>
            </w:rPrChange>
          </w:rPr>
          <w:t>–</w:t>
        </w:r>
      </w:ins>
      <w:ins w:id="72" w:author="Morozov" w:date="2017-03-23T13:07:00Z">
        <w:r w:rsidRPr="00530670">
          <w:rPr>
            <w:rPrChange w:id="73" w:author="Morozov" w:date="2017-03-23T13:08:00Z">
              <w:rPr>
                <w:lang w:val="en-US"/>
              </w:rPr>
            </w:rPrChange>
          </w:rPr>
          <w:t xml:space="preserve"> </w:t>
        </w:r>
        <w:r>
          <w:t xml:space="preserve">разделы </w:t>
        </w:r>
      </w:ins>
      <w:ins w:id="74" w:author="Morozov" w:date="2017-03-23T13:08:00Z">
        <w:r>
          <w:t>внутреннего плана счетов</w:t>
        </w:r>
      </w:ins>
    </w:p>
    <w:p w14:paraId="5325CA68" w14:textId="64C6C838" w:rsidR="00530670" w:rsidRPr="00530670" w:rsidRDefault="00530670">
      <w:pPr>
        <w:pStyle w:val="a3"/>
        <w:numPr>
          <w:ilvl w:val="1"/>
          <w:numId w:val="45"/>
        </w:numPr>
        <w:rPr>
          <w:ins w:id="75" w:author="Morozov" w:date="2017-03-23T13:09:00Z"/>
          <w:rPrChange w:id="76" w:author="Morozov" w:date="2017-03-23T13:09:00Z">
            <w:rPr>
              <w:ins w:id="77" w:author="Morozov" w:date="2017-03-23T13:09:00Z"/>
              <w:lang w:val="en-US"/>
            </w:rPr>
          </w:rPrChange>
        </w:rPr>
        <w:pPrChange w:id="78" w:author="Morozov" w:date="2017-03-23T13:10:00Z">
          <w:pPr/>
        </w:pPrChange>
      </w:pPr>
      <w:ins w:id="79" w:author="Morozov" w:date="2017-03-23T13:09:00Z">
        <w:r>
          <w:rPr>
            <w:lang w:val="en-US"/>
          </w:rPr>
          <w:t xml:space="preserve">SECTCODE – </w:t>
        </w:r>
        <w:r>
          <w:t>Код раздела – CHAR(</w:t>
        </w:r>
        <w:r>
          <w:rPr>
            <w:lang w:val="en-US"/>
          </w:rPr>
          <w:t>3)</w:t>
        </w:r>
      </w:ins>
    </w:p>
    <w:p w14:paraId="2829C066" w14:textId="266AE3BF" w:rsidR="00530670" w:rsidRPr="00530670" w:rsidRDefault="00530670">
      <w:pPr>
        <w:pStyle w:val="a3"/>
        <w:numPr>
          <w:ilvl w:val="1"/>
          <w:numId w:val="45"/>
        </w:numPr>
        <w:rPr>
          <w:ins w:id="80" w:author="Morozov" w:date="2017-03-23T13:10:00Z"/>
          <w:rPrChange w:id="81" w:author="Morozov" w:date="2017-03-23T13:10:00Z">
            <w:rPr>
              <w:ins w:id="82" w:author="Morozov" w:date="2017-03-23T13:10:00Z"/>
              <w:lang w:val="en-US"/>
            </w:rPr>
          </w:rPrChange>
        </w:rPr>
        <w:pPrChange w:id="83" w:author="Morozov" w:date="2017-03-23T13:10:00Z">
          <w:pPr/>
        </w:pPrChange>
      </w:pPr>
      <w:ins w:id="84" w:author="Morozov" w:date="2017-03-23T13:10:00Z">
        <w:r>
          <w:rPr>
            <w:lang w:val="en-US"/>
          </w:rPr>
          <w:t xml:space="preserve">NAME – </w:t>
        </w:r>
        <w:r>
          <w:t xml:space="preserve">Название раздела – </w:t>
        </w:r>
        <w:r>
          <w:rPr>
            <w:lang w:val="en-US"/>
          </w:rPr>
          <w:t>CHAR(255)</w:t>
        </w:r>
      </w:ins>
    </w:p>
    <w:p w14:paraId="1BA51031" w14:textId="5CF9505F" w:rsidR="00530670" w:rsidRDefault="00530670" w:rsidP="00530670">
      <w:pPr>
        <w:rPr>
          <w:ins w:id="85" w:author="Morozov" w:date="2017-03-23T13:11:00Z"/>
        </w:rPr>
      </w:pPr>
      <w:ins w:id="86" w:author="Morozov" w:date="2017-03-23T13:11:00Z">
        <w:r>
          <w:rPr>
            <w:lang w:val="en-US"/>
          </w:rPr>
          <w:t>GL</w:t>
        </w:r>
        <w:r w:rsidRPr="00530670">
          <w:rPr>
            <w:rPrChange w:id="87" w:author="Morozov" w:date="2017-03-23T13:11:00Z">
              <w:rPr>
                <w:lang w:val="en-US"/>
              </w:rPr>
            </w:rPrChange>
          </w:rPr>
          <w:t>_</w:t>
        </w:r>
        <w:r>
          <w:rPr>
            <w:lang w:val="en-US"/>
          </w:rPr>
          <w:t>ACT</w:t>
        </w:r>
        <w:r w:rsidRPr="00530670">
          <w:rPr>
            <w:rPrChange w:id="88" w:author="Morozov" w:date="2017-03-23T13:11:00Z">
              <w:rPr>
                <w:lang w:val="en-US"/>
              </w:rPr>
            </w:rPrChange>
          </w:rPr>
          <w:t xml:space="preserve">2 – </w:t>
        </w:r>
        <w:r>
          <w:t>продукты с привязкой к разделу</w:t>
        </w:r>
      </w:ins>
    </w:p>
    <w:p w14:paraId="638D437F" w14:textId="46367AB9" w:rsidR="00530670" w:rsidRDefault="00530670">
      <w:pPr>
        <w:pStyle w:val="a3"/>
        <w:numPr>
          <w:ilvl w:val="1"/>
          <w:numId w:val="45"/>
        </w:numPr>
        <w:rPr>
          <w:ins w:id="89" w:author="Morozov" w:date="2017-03-23T13:12:00Z"/>
        </w:rPr>
        <w:pPrChange w:id="90" w:author="Morozov" w:date="2017-03-23T13:12:00Z">
          <w:pPr/>
        </w:pPrChange>
      </w:pPr>
      <w:ins w:id="91" w:author="Morozov" w:date="2017-03-23T13:11:00Z">
        <w:r w:rsidRPr="00530670">
          <w:rPr>
            <w:lang w:val="en-US"/>
          </w:rPr>
          <w:t xml:space="preserve">SECTCODE – </w:t>
        </w:r>
        <w:r>
          <w:t>Код раздела – CHAR(</w:t>
        </w:r>
        <w:r w:rsidRPr="00530670">
          <w:rPr>
            <w:lang w:val="en-US"/>
          </w:rPr>
          <w:t>3)</w:t>
        </w:r>
      </w:ins>
    </w:p>
    <w:p w14:paraId="330EF887" w14:textId="54700681" w:rsidR="00530670" w:rsidRPr="00530670" w:rsidRDefault="00530670">
      <w:pPr>
        <w:pStyle w:val="a3"/>
        <w:numPr>
          <w:ilvl w:val="1"/>
          <w:numId w:val="45"/>
        </w:numPr>
        <w:rPr>
          <w:ins w:id="92" w:author="Morozov" w:date="2017-03-23T13:12:00Z"/>
          <w:rPrChange w:id="93" w:author="Morozov" w:date="2017-03-23T13:12:00Z">
            <w:rPr>
              <w:ins w:id="94" w:author="Morozov" w:date="2017-03-23T13:12:00Z"/>
              <w:lang w:val="en-US"/>
            </w:rPr>
          </w:rPrChange>
        </w:rPr>
        <w:pPrChange w:id="95" w:author="Morozov" w:date="2017-03-23T13:12:00Z">
          <w:pPr/>
        </w:pPrChange>
      </w:pPr>
      <w:ins w:id="96" w:author="Morozov" w:date="2017-03-23T13:12:00Z">
        <w:r>
          <w:rPr>
            <w:lang w:val="en-US"/>
          </w:rPr>
          <w:t>PRODCODE</w:t>
        </w:r>
        <w:r w:rsidRPr="00530670">
          <w:rPr>
            <w:rPrChange w:id="97" w:author="Morozov" w:date="2017-03-23T13:12:00Z">
              <w:rPr>
                <w:lang w:val="en-US"/>
              </w:rPr>
            </w:rPrChange>
          </w:rPr>
          <w:t xml:space="preserve"> – </w:t>
        </w:r>
        <w:r>
          <w:t xml:space="preserve">Код продукта в рамках раздела – </w:t>
        </w:r>
        <w:r>
          <w:rPr>
            <w:lang w:val="en-US"/>
          </w:rPr>
          <w:t>CHAR</w:t>
        </w:r>
        <w:r w:rsidRPr="00530670">
          <w:rPr>
            <w:rPrChange w:id="98" w:author="Morozov" w:date="2017-03-23T13:12:00Z">
              <w:rPr>
                <w:lang w:val="en-US"/>
              </w:rPr>
            </w:rPrChange>
          </w:rPr>
          <w:t>(2)</w:t>
        </w:r>
      </w:ins>
    </w:p>
    <w:p w14:paraId="2C22F725" w14:textId="46867A25" w:rsidR="00530670" w:rsidRDefault="00530670">
      <w:pPr>
        <w:pStyle w:val="a3"/>
        <w:numPr>
          <w:ilvl w:val="1"/>
          <w:numId w:val="45"/>
        </w:numPr>
        <w:rPr>
          <w:ins w:id="99" w:author="Morozov" w:date="2017-03-23T13:13:00Z"/>
        </w:rPr>
        <w:pPrChange w:id="100" w:author="Morozov" w:date="2017-03-23T13:12:00Z">
          <w:pPr/>
        </w:pPrChange>
      </w:pPr>
      <w:ins w:id="101" w:author="Morozov" w:date="2017-03-23T13:12:00Z">
        <w:r>
          <w:rPr>
            <w:lang w:val="en-US"/>
          </w:rPr>
          <w:t xml:space="preserve">NAME </w:t>
        </w:r>
      </w:ins>
      <w:ins w:id="102" w:author="Morozov" w:date="2017-03-23T13:13:00Z">
        <w:r>
          <w:rPr>
            <w:lang w:val="en-US"/>
          </w:rPr>
          <w:t>–</w:t>
        </w:r>
      </w:ins>
      <w:ins w:id="103" w:author="Morozov" w:date="2017-03-23T13:12:00Z">
        <w:r>
          <w:rPr>
            <w:lang w:val="en-US"/>
          </w:rPr>
          <w:t xml:space="preserve"> </w:t>
        </w:r>
        <w:r>
          <w:t xml:space="preserve">Название </w:t>
        </w:r>
      </w:ins>
      <w:ins w:id="104" w:author="Morozov" w:date="2017-03-23T13:13:00Z">
        <w:r>
          <w:t>продукта</w:t>
        </w:r>
      </w:ins>
    </w:p>
    <w:p w14:paraId="5064CFD8" w14:textId="525E2847" w:rsidR="00530670" w:rsidRDefault="00530670" w:rsidP="00530670">
      <w:pPr>
        <w:rPr>
          <w:ins w:id="105" w:author="Morozov" w:date="2017-03-23T13:13:00Z"/>
        </w:rPr>
      </w:pPr>
      <w:ins w:id="106" w:author="Morozov" w:date="2017-03-23T13:13:00Z">
        <w:r>
          <w:rPr>
            <w:lang w:val="en-US"/>
          </w:rPr>
          <w:t>GL</w:t>
        </w:r>
        <w:r w:rsidRPr="00530670">
          <w:rPr>
            <w:rPrChange w:id="107" w:author="Morozov" w:date="2017-03-23T13:13:00Z">
              <w:rPr>
                <w:lang w:val="en-US"/>
              </w:rPr>
            </w:rPrChange>
          </w:rPr>
          <w:t>_</w:t>
        </w:r>
        <w:r>
          <w:rPr>
            <w:lang w:val="en-US"/>
          </w:rPr>
          <w:t>ACT</w:t>
        </w:r>
        <w:r w:rsidRPr="00530670">
          <w:rPr>
            <w:rPrChange w:id="108" w:author="Morozov" w:date="2017-03-23T13:13:00Z">
              <w:rPr>
                <w:lang w:val="en-US"/>
              </w:rPr>
            </w:rPrChange>
          </w:rPr>
          <w:t xml:space="preserve">3 – </w:t>
        </w:r>
        <w:proofErr w:type="spellStart"/>
        <w:r>
          <w:t>Подпродукты</w:t>
        </w:r>
        <w:proofErr w:type="spellEnd"/>
        <w:r>
          <w:t xml:space="preserve"> с привязкой к продуктам</w:t>
        </w:r>
      </w:ins>
    </w:p>
    <w:p w14:paraId="679133F4" w14:textId="77777777" w:rsidR="00530670" w:rsidRDefault="00530670" w:rsidP="00530670">
      <w:pPr>
        <w:pStyle w:val="a3"/>
        <w:numPr>
          <w:ilvl w:val="1"/>
          <w:numId w:val="45"/>
        </w:numPr>
        <w:rPr>
          <w:ins w:id="109" w:author="Morozov" w:date="2017-03-23T13:14:00Z"/>
        </w:rPr>
      </w:pPr>
      <w:ins w:id="110" w:author="Morozov" w:date="2017-03-23T13:14:00Z">
        <w:r w:rsidRPr="00530670">
          <w:rPr>
            <w:lang w:val="en-US"/>
          </w:rPr>
          <w:t xml:space="preserve">SECTCODE – </w:t>
        </w:r>
        <w:r>
          <w:t>Код раздела – CHAR(</w:t>
        </w:r>
        <w:r w:rsidRPr="00530670">
          <w:rPr>
            <w:lang w:val="en-US"/>
          </w:rPr>
          <w:t>3)</w:t>
        </w:r>
      </w:ins>
    </w:p>
    <w:p w14:paraId="4882FCDE" w14:textId="77777777" w:rsidR="00530670" w:rsidRDefault="00530670" w:rsidP="00530670">
      <w:pPr>
        <w:pStyle w:val="a3"/>
        <w:numPr>
          <w:ilvl w:val="1"/>
          <w:numId w:val="45"/>
        </w:numPr>
        <w:rPr>
          <w:ins w:id="111" w:author="Morozov" w:date="2017-03-23T13:14:00Z"/>
        </w:rPr>
      </w:pPr>
      <w:ins w:id="112" w:author="Morozov" w:date="2017-03-23T13:14:00Z">
        <w:r>
          <w:rPr>
            <w:lang w:val="en-US"/>
          </w:rPr>
          <w:t>PRODCODE</w:t>
        </w:r>
        <w:r w:rsidRPr="00690DB2">
          <w:t xml:space="preserve"> – </w:t>
        </w:r>
        <w:r>
          <w:t xml:space="preserve">Код продукта в рамках раздела – </w:t>
        </w:r>
        <w:r>
          <w:rPr>
            <w:lang w:val="en-US"/>
          </w:rPr>
          <w:t>CHAR</w:t>
        </w:r>
        <w:r w:rsidRPr="00690DB2">
          <w:t>(2)</w:t>
        </w:r>
      </w:ins>
    </w:p>
    <w:p w14:paraId="37019DCF" w14:textId="79CCEBE0" w:rsidR="007E4F14" w:rsidRPr="00690DB2" w:rsidRDefault="007E4F14" w:rsidP="007E4F14">
      <w:pPr>
        <w:pStyle w:val="a3"/>
        <w:numPr>
          <w:ilvl w:val="1"/>
          <w:numId w:val="45"/>
        </w:numPr>
        <w:rPr>
          <w:ins w:id="113" w:author="Morozov" w:date="2017-03-23T13:14:00Z"/>
        </w:rPr>
      </w:pPr>
      <w:ins w:id="114" w:author="Morozov" w:date="2017-03-23T13:14:00Z">
        <w:r>
          <w:rPr>
            <w:lang w:val="en-US"/>
          </w:rPr>
          <w:t>SUBPRODCODE</w:t>
        </w:r>
        <w:r w:rsidRPr="007E4F14">
          <w:rPr>
            <w:rPrChange w:id="115" w:author="Morozov" w:date="2017-03-23T13:14:00Z">
              <w:rPr>
                <w:lang w:val="en-US"/>
              </w:rPr>
            </w:rPrChange>
          </w:rPr>
          <w:t xml:space="preserve"> – </w:t>
        </w:r>
        <w:r>
          <w:t xml:space="preserve">Код </w:t>
        </w:r>
        <w:proofErr w:type="spellStart"/>
        <w:r>
          <w:t>подпродукта</w:t>
        </w:r>
        <w:proofErr w:type="spellEnd"/>
        <w:r>
          <w:t xml:space="preserve"> в рамках продукта </w:t>
        </w:r>
      </w:ins>
      <w:ins w:id="116" w:author="Morozov" w:date="2017-03-23T13:15:00Z">
        <w:r>
          <w:t>–</w:t>
        </w:r>
      </w:ins>
      <w:ins w:id="117" w:author="Morozov" w:date="2017-03-23T13:14:00Z">
        <w:r>
          <w:t xml:space="preserve"> </w:t>
        </w:r>
      </w:ins>
      <w:ins w:id="118" w:author="Morozov" w:date="2017-03-23T13:15:00Z">
        <w:r>
          <w:rPr>
            <w:lang w:val="en-US"/>
          </w:rPr>
          <w:t>CHAR</w:t>
        </w:r>
        <w:r w:rsidRPr="007E4F14">
          <w:rPr>
            <w:rPrChange w:id="119" w:author="Morozov" w:date="2017-03-23T13:15:00Z">
              <w:rPr>
                <w:lang w:val="en-US"/>
              </w:rPr>
            </w:rPrChange>
          </w:rPr>
          <w:t>(2)</w:t>
        </w:r>
      </w:ins>
    </w:p>
    <w:p w14:paraId="7F08064C" w14:textId="72F228CB" w:rsidR="007E4F14" w:rsidRDefault="00530670">
      <w:pPr>
        <w:pStyle w:val="a3"/>
        <w:numPr>
          <w:ilvl w:val="1"/>
          <w:numId w:val="45"/>
        </w:numPr>
        <w:rPr>
          <w:ins w:id="120" w:author="Morozov" w:date="2017-03-23T13:15:00Z"/>
        </w:rPr>
        <w:pPrChange w:id="121" w:author="Morozov" w:date="2017-03-23T13:16:00Z">
          <w:pPr>
            <w:pStyle w:val="a3"/>
            <w:numPr>
              <w:numId w:val="45"/>
            </w:numPr>
            <w:ind w:left="360" w:hanging="360"/>
          </w:pPr>
        </w:pPrChange>
      </w:pPr>
      <w:ins w:id="122" w:author="Morozov" w:date="2017-03-23T13:14:00Z">
        <w:r>
          <w:rPr>
            <w:lang w:val="en-US"/>
          </w:rPr>
          <w:t xml:space="preserve">NAME – </w:t>
        </w:r>
        <w:r>
          <w:t xml:space="preserve">Название </w:t>
        </w:r>
      </w:ins>
      <w:proofErr w:type="spellStart"/>
      <w:ins w:id="123" w:author="Morozov" w:date="2017-03-23T13:15:00Z">
        <w:r w:rsidR="007E4F14">
          <w:t>под</w:t>
        </w:r>
      </w:ins>
      <w:ins w:id="124" w:author="Morozov" w:date="2017-03-23T13:14:00Z">
        <w:r>
          <w:t>продукта</w:t>
        </w:r>
      </w:ins>
      <w:proofErr w:type="spellEnd"/>
    </w:p>
    <w:p w14:paraId="013C0842" w14:textId="73A01A19" w:rsidR="00530670" w:rsidRDefault="007E4F14" w:rsidP="00530670">
      <w:pPr>
        <w:rPr>
          <w:ins w:id="125" w:author="Morozov" w:date="2017-03-23T13:16:00Z"/>
        </w:rPr>
      </w:pPr>
      <w:ins w:id="126" w:author="Morozov" w:date="2017-03-23T13:16:00Z">
        <w:r w:rsidRPr="007E4F14">
          <w:rPr>
            <w:lang w:val="en-US"/>
          </w:rPr>
          <w:t>GL</w:t>
        </w:r>
        <w:r w:rsidRPr="00690DB2">
          <w:t>_</w:t>
        </w:r>
        <w:r w:rsidRPr="007E4F14">
          <w:rPr>
            <w:lang w:val="en-US"/>
          </w:rPr>
          <w:t>ACT</w:t>
        </w:r>
      </w:ins>
      <w:ins w:id="127" w:author="Morozov" w:date="2017-03-23T13:33:00Z">
        <w:r w:rsidR="003A3DD9">
          <w:t>4</w:t>
        </w:r>
      </w:ins>
      <w:ins w:id="128" w:author="Morozov" w:date="2017-03-23T13:16:00Z">
        <w:r w:rsidRPr="00690DB2">
          <w:t xml:space="preserve"> – </w:t>
        </w:r>
      </w:ins>
      <w:ins w:id="129" w:author="Morozov" w:date="2017-03-23T13:33:00Z">
        <w:r w:rsidR="003A3DD9">
          <w:t xml:space="preserve">Модификаторы с привязкой к </w:t>
        </w:r>
        <w:proofErr w:type="spellStart"/>
        <w:r w:rsidR="003A3DD9">
          <w:t>подпродуктам</w:t>
        </w:r>
      </w:ins>
      <w:proofErr w:type="spellEnd"/>
    </w:p>
    <w:p w14:paraId="355820FC" w14:textId="77777777" w:rsidR="003A3DD9" w:rsidRDefault="003A3DD9" w:rsidP="003A3DD9">
      <w:pPr>
        <w:pStyle w:val="a3"/>
        <w:numPr>
          <w:ilvl w:val="1"/>
          <w:numId w:val="45"/>
        </w:numPr>
        <w:rPr>
          <w:ins w:id="130" w:author="Morozov" w:date="2017-03-23T13:34:00Z"/>
        </w:rPr>
      </w:pPr>
      <w:ins w:id="131" w:author="Morozov" w:date="2017-03-23T13:34:00Z">
        <w:r w:rsidRPr="00530670">
          <w:rPr>
            <w:lang w:val="en-US"/>
          </w:rPr>
          <w:t xml:space="preserve">SECTCODE – </w:t>
        </w:r>
        <w:r>
          <w:t>Код раздела – CHAR(</w:t>
        </w:r>
        <w:r w:rsidRPr="00530670">
          <w:rPr>
            <w:lang w:val="en-US"/>
          </w:rPr>
          <w:t>3)</w:t>
        </w:r>
      </w:ins>
    </w:p>
    <w:p w14:paraId="10F62A35" w14:textId="77777777" w:rsidR="003A3DD9" w:rsidRDefault="003A3DD9" w:rsidP="003A3DD9">
      <w:pPr>
        <w:pStyle w:val="a3"/>
        <w:numPr>
          <w:ilvl w:val="1"/>
          <w:numId w:val="45"/>
        </w:numPr>
        <w:rPr>
          <w:ins w:id="132" w:author="Morozov" w:date="2017-03-23T13:34:00Z"/>
        </w:rPr>
      </w:pPr>
      <w:ins w:id="133" w:author="Morozov" w:date="2017-03-23T13:34:00Z">
        <w:r>
          <w:rPr>
            <w:lang w:val="en-US"/>
          </w:rPr>
          <w:t>PRODCODE</w:t>
        </w:r>
        <w:r w:rsidRPr="00690DB2">
          <w:t xml:space="preserve"> – </w:t>
        </w:r>
        <w:r>
          <w:t xml:space="preserve">Код продукта в рамках раздела – </w:t>
        </w:r>
        <w:r>
          <w:rPr>
            <w:lang w:val="en-US"/>
          </w:rPr>
          <w:t>CHAR</w:t>
        </w:r>
        <w:r w:rsidRPr="00690DB2">
          <w:t>(2)</w:t>
        </w:r>
      </w:ins>
    </w:p>
    <w:p w14:paraId="4EBDF1BE" w14:textId="77777777" w:rsidR="003A3DD9" w:rsidRDefault="003A3DD9" w:rsidP="003A3DD9">
      <w:pPr>
        <w:pStyle w:val="a3"/>
        <w:numPr>
          <w:ilvl w:val="1"/>
          <w:numId w:val="45"/>
        </w:numPr>
        <w:rPr>
          <w:ins w:id="134" w:author="Morozov" w:date="2017-03-23T13:34:00Z"/>
        </w:rPr>
      </w:pPr>
      <w:ins w:id="135" w:author="Morozov" w:date="2017-03-23T13:34:00Z">
        <w:r>
          <w:rPr>
            <w:lang w:val="en-US"/>
          </w:rPr>
          <w:t>SUBPRODCODE</w:t>
        </w:r>
        <w:r w:rsidRPr="00690DB2">
          <w:t xml:space="preserve"> – </w:t>
        </w:r>
        <w:r>
          <w:t xml:space="preserve">Код </w:t>
        </w:r>
        <w:proofErr w:type="spellStart"/>
        <w:r>
          <w:t>подпродукта</w:t>
        </w:r>
        <w:proofErr w:type="spellEnd"/>
        <w:r>
          <w:t xml:space="preserve"> в рамках продукта – </w:t>
        </w:r>
        <w:r>
          <w:rPr>
            <w:lang w:val="en-US"/>
          </w:rPr>
          <w:t>CHAR</w:t>
        </w:r>
        <w:r w:rsidRPr="00690DB2">
          <w:t>(2)</w:t>
        </w:r>
      </w:ins>
    </w:p>
    <w:p w14:paraId="19712F3F" w14:textId="14234A99" w:rsidR="003A3DD9" w:rsidRPr="00690DB2" w:rsidRDefault="003A3DD9" w:rsidP="003A3DD9">
      <w:pPr>
        <w:pStyle w:val="a3"/>
        <w:numPr>
          <w:ilvl w:val="1"/>
          <w:numId w:val="45"/>
        </w:numPr>
        <w:rPr>
          <w:ins w:id="136" w:author="Morozov" w:date="2017-03-23T13:34:00Z"/>
        </w:rPr>
      </w:pPr>
      <w:ins w:id="137" w:author="Morozov" w:date="2017-03-23T13:34:00Z">
        <w:r>
          <w:rPr>
            <w:lang w:val="en-US"/>
          </w:rPr>
          <w:t>MODIFCODE</w:t>
        </w:r>
        <w:r w:rsidRPr="003A3DD9">
          <w:rPr>
            <w:rPrChange w:id="138" w:author="Morozov" w:date="2017-03-23T13:35:00Z">
              <w:rPr>
                <w:lang w:val="en-US"/>
              </w:rPr>
            </w:rPrChange>
          </w:rPr>
          <w:t xml:space="preserve"> – </w:t>
        </w:r>
        <w:r>
          <w:t>код модификатора в рамках субпродукта</w:t>
        </w:r>
      </w:ins>
    </w:p>
    <w:p w14:paraId="67EFF298" w14:textId="5C6E95AF" w:rsidR="003A3DD9" w:rsidRDefault="003A3DD9" w:rsidP="003A3DD9">
      <w:pPr>
        <w:pStyle w:val="a3"/>
        <w:numPr>
          <w:ilvl w:val="1"/>
          <w:numId w:val="45"/>
        </w:numPr>
        <w:rPr>
          <w:ins w:id="139" w:author="Morozov" w:date="2017-03-23T13:34:00Z"/>
        </w:rPr>
      </w:pPr>
      <w:ins w:id="140" w:author="Morozov" w:date="2017-03-23T13:34:00Z">
        <w:r>
          <w:rPr>
            <w:lang w:val="en-US"/>
          </w:rPr>
          <w:t xml:space="preserve">NAME – </w:t>
        </w:r>
        <w:r>
          <w:t>Название модификатора</w:t>
        </w:r>
      </w:ins>
    </w:p>
    <w:p w14:paraId="1B0DFC48" w14:textId="2F249569" w:rsidR="007E4F14" w:rsidRPr="003A3DD9" w:rsidRDefault="003A3DD9">
      <w:pPr>
        <w:pStyle w:val="4"/>
        <w:rPr>
          <w:ins w:id="141" w:author="Morozov" w:date="2017-03-23T13:16:00Z"/>
          <w:lang w:val="en-US"/>
          <w:rPrChange w:id="142" w:author="Morozov" w:date="2017-03-23T13:37:00Z">
            <w:rPr>
              <w:ins w:id="143" w:author="Morozov" w:date="2017-03-23T13:16:00Z"/>
            </w:rPr>
          </w:rPrChange>
        </w:rPr>
        <w:pPrChange w:id="144" w:author="Morozov" w:date="2017-03-23T13:38:00Z">
          <w:pPr/>
        </w:pPrChange>
      </w:pPr>
      <w:ins w:id="145" w:author="Morozov" w:date="2017-03-23T13:37:00Z">
        <w:r>
          <w:lastRenderedPageBreak/>
          <w:t xml:space="preserve">Заполнение структуры </w:t>
        </w:r>
      </w:ins>
      <w:proofErr w:type="spellStart"/>
      <w:ins w:id="146" w:author="Morozov" w:date="2017-03-23T13:38:00Z">
        <w:r>
          <w:rPr>
            <w:lang w:val="en-US"/>
          </w:rPr>
          <w:t>AccType</w:t>
        </w:r>
      </w:ins>
      <w:proofErr w:type="spellEnd"/>
    </w:p>
    <w:p w14:paraId="05423204" w14:textId="74E12800" w:rsidR="007E4F14" w:rsidRDefault="003A3DD9" w:rsidP="00530670">
      <w:pPr>
        <w:rPr>
          <w:ins w:id="147" w:author="Morozov" w:date="2017-03-23T13:13:00Z"/>
        </w:rPr>
      </w:pPr>
      <w:ins w:id="148" w:author="Morozov" w:date="2017-03-23T13:38:00Z">
        <w:r>
          <w:t xml:space="preserve">Заполнение таблиц структуры </w:t>
        </w:r>
      </w:ins>
      <w:proofErr w:type="spellStart"/>
      <w:ins w:id="149" w:author="Morozov" w:date="2017-03-23T13:39:00Z">
        <w:r>
          <w:rPr>
            <w:lang w:val="en-US"/>
          </w:rPr>
          <w:t>AccType</w:t>
        </w:r>
        <w:proofErr w:type="spellEnd"/>
        <w:r>
          <w:t xml:space="preserve"> для технических счетов должно быть выполнено на основе данных из </w:t>
        </w:r>
        <w:proofErr w:type="gramStart"/>
        <w:r>
          <w:t xml:space="preserve">таблицы </w:t>
        </w:r>
        <w:r w:rsidRPr="003A3DD9">
          <w:rPr>
            <w:rPrChange w:id="150" w:author="Morozov" w:date="2017-03-23T13:39:00Z">
              <w:rPr>
                <w:lang w:val="en-US"/>
              </w:rPr>
            </w:rPrChange>
          </w:rPr>
          <w:t xml:space="preserve"> </w:t>
        </w:r>
      </w:ins>
      <w:ins w:id="151" w:author="Morozov" w:date="2017-03-23T13:40:00Z">
        <w:r w:rsidRPr="003A3DD9">
          <w:t>"</w:t>
        </w:r>
        <w:proofErr w:type="gramEnd"/>
        <w:r w:rsidRPr="003A3DD9">
          <w:t xml:space="preserve">Структура </w:t>
        </w:r>
        <w:proofErr w:type="spellStart"/>
        <w:r w:rsidRPr="003A3DD9">
          <w:t>AccType</w:t>
        </w:r>
        <w:proofErr w:type="spellEnd"/>
        <w:r w:rsidRPr="003A3DD9">
          <w:t xml:space="preserve"> </w:t>
        </w:r>
        <w:proofErr w:type="spellStart"/>
        <w:r w:rsidRPr="003A3DD9">
          <w:t>техн</w:t>
        </w:r>
        <w:proofErr w:type="spellEnd"/>
        <w:r w:rsidRPr="003A3DD9">
          <w:t xml:space="preserve"> счетов.xlsx"</w:t>
        </w:r>
        <w:r>
          <w:t xml:space="preserve">, закладка </w:t>
        </w:r>
        <w:proofErr w:type="spellStart"/>
        <w:r w:rsidRPr="003A3DD9">
          <w:t>AccType</w:t>
        </w:r>
        <w:proofErr w:type="spellEnd"/>
        <w:r w:rsidRPr="003A3DD9">
          <w:t xml:space="preserve"> + Структура</w:t>
        </w:r>
      </w:ins>
    </w:p>
    <w:bookmarkStart w:id="152" w:name="_MON_1552143443"/>
    <w:bookmarkEnd w:id="152"/>
    <w:p w14:paraId="6DBBF547" w14:textId="77777777" w:rsidR="00530670" w:rsidRDefault="00266DAC" w:rsidP="00530670">
      <w:pPr>
        <w:rPr>
          <w:ins w:id="153" w:author="Morozov" w:date="2017-03-23T13:43:00Z"/>
        </w:rPr>
      </w:pPr>
      <w:ins w:id="154" w:author="Morozov" w:date="2017-03-23T13:43:00Z">
        <w:r>
          <w:object w:dxaOrig="1531" w:dyaOrig="1002" w14:anchorId="25AE055E">
            <v:shape id="_x0000_i1026" type="#_x0000_t75" style="width:76.5pt;height:50.25pt" o:ole="">
              <v:imagedata r:id="rId10" o:title=""/>
            </v:shape>
            <o:OLEObject Type="Embed" ProgID="Excel.Sheet.12" ShapeID="_x0000_i1026" DrawAspect="Icon" ObjectID="_1552497399" r:id="rId11"/>
          </w:object>
        </w:r>
      </w:ins>
    </w:p>
    <w:p w14:paraId="2010ABB6" w14:textId="77777777" w:rsidR="007F4BCC" w:rsidRDefault="007F4BCC" w:rsidP="00530670">
      <w:pPr>
        <w:rPr>
          <w:ins w:id="155" w:author="Morozov" w:date="2017-03-23T13:43:00Z"/>
        </w:rPr>
      </w:pPr>
    </w:p>
    <w:p w14:paraId="3A982050" w14:textId="344FAFBD" w:rsidR="007F4BCC" w:rsidRDefault="007F4BCC">
      <w:pPr>
        <w:pStyle w:val="5"/>
        <w:rPr>
          <w:ins w:id="156" w:author="Morozov" w:date="2017-03-23T13:44:00Z"/>
          <w:lang w:val="en-US"/>
        </w:rPr>
        <w:pPrChange w:id="157" w:author="Morozov" w:date="2017-03-23T13:44:00Z">
          <w:pPr/>
        </w:pPrChange>
      </w:pPr>
      <w:ins w:id="158" w:author="Morozov" w:date="2017-03-23T13:43:00Z">
        <w:r>
          <w:t xml:space="preserve">Заполнение </w:t>
        </w:r>
      </w:ins>
      <w:ins w:id="159" w:author="Morozov" w:date="2017-03-23T14:11:00Z">
        <w:r w:rsidR="002330CE">
          <w:t xml:space="preserve">таблицы </w:t>
        </w:r>
      </w:ins>
      <w:ins w:id="160" w:author="Morozov" w:date="2017-03-23T13:44:00Z">
        <w:r w:rsidR="00492C2D">
          <w:rPr>
            <w:lang w:val="en-US"/>
          </w:rPr>
          <w:t>GL_ACT1</w:t>
        </w:r>
      </w:ins>
    </w:p>
    <w:p w14:paraId="07D37A33" w14:textId="3AECB1AB" w:rsidR="00492C2D" w:rsidRDefault="002330CE">
      <w:pPr>
        <w:rPr>
          <w:ins w:id="161" w:author="Morozov" w:date="2017-03-23T14:05:00Z"/>
        </w:rPr>
      </w:pPr>
      <w:ins w:id="162" w:author="Morozov" w:date="2017-03-23T14:05:00Z">
        <w:r>
          <w:t xml:space="preserve">Заполняется из таблицы </w:t>
        </w:r>
        <w:r>
          <w:rPr>
            <w:lang w:val="en-US"/>
          </w:rPr>
          <w:t>excel</w:t>
        </w:r>
        <w:r w:rsidRPr="002330CE">
          <w:rPr>
            <w:rPrChange w:id="163" w:author="Morozov" w:date="2017-03-23T14:05:00Z">
              <w:rPr>
                <w:lang w:val="en-US"/>
              </w:rPr>
            </w:rPrChange>
          </w:rPr>
          <w:t xml:space="preserve"> </w:t>
        </w:r>
        <w:r w:rsidRPr="003A3DD9">
          <w:t xml:space="preserve">"Структура </w:t>
        </w:r>
        <w:proofErr w:type="spellStart"/>
        <w:r w:rsidRPr="003A3DD9">
          <w:t>AccType</w:t>
        </w:r>
        <w:proofErr w:type="spellEnd"/>
        <w:r w:rsidRPr="003A3DD9">
          <w:t xml:space="preserve"> </w:t>
        </w:r>
        <w:proofErr w:type="spellStart"/>
        <w:r w:rsidRPr="003A3DD9">
          <w:t>техн</w:t>
        </w:r>
        <w:proofErr w:type="spellEnd"/>
        <w:r w:rsidRPr="003A3DD9">
          <w:t xml:space="preserve"> счетов.xlsx"</w:t>
        </w:r>
        <w:r>
          <w:t xml:space="preserve">, закладка </w:t>
        </w:r>
        <w:proofErr w:type="spellStart"/>
        <w:r w:rsidRPr="003A3DD9">
          <w:t>AccType</w:t>
        </w:r>
        <w:proofErr w:type="spellEnd"/>
        <w:r w:rsidRPr="003A3DD9">
          <w:t xml:space="preserve"> + Структура</w:t>
        </w:r>
      </w:ins>
    </w:p>
    <w:p w14:paraId="2568C337" w14:textId="41F17FF5" w:rsidR="002330CE" w:rsidRDefault="002330CE">
      <w:pPr>
        <w:rPr>
          <w:ins w:id="164" w:author="Morozov" w:date="2017-03-23T14:06:00Z"/>
        </w:rPr>
      </w:pPr>
      <w:ins w:id="165" w:author="Morozov" w:date="2017-03-23T14:06:00Z">
        <w:r>
          <w:t xml:space="preserve">Создается запись в таблице </w:t>
        </w:r>
        <w:r>
          <w:rPr>
            <w:lang w:val="en-US"/>
          </w:rPr>
          <w:t>GL</w:t>
        </w:r>
        <w:r w:rsidRPr="002330CE">
          <w:rPr>
            <w:rPrChange w:id="166" w:author="Morozov" w:date="2017-03-23T14:06:00Z">
              <w:rPr>
                <w:lang w:val="en-US"/>
              </w:rPr>
            </w:rPrChange>
          </w:rPr>
          <w:t>_</w:t>
        </w:r>
        <w:r>
          <w:rPr>
            <w:lang w:val="en-US"/>
          </w:rPr>
          <w:t>ACT</w:t>
        </w:r>
        <w:r w:rsidRPr="002330CE">
          <w:rPr>
            <w:rPrChange w:id="167" w:author="Morozov" w:date="2017-03-23T14:06:00Z">
              <w:rPr>
                <w:lang w:val="en-US"/>
              </w:rPr>
            </w:rPrChange>
          </w:rPr>
          <w:t>1</w:t>
        </w:r>
        <w:r>
          <w:t xml:space="preserve"> для каждого уникального значения </w:t>
        </w:r>
      </w:ins>
      <w:ins w:id="168" w:author="Morozov" w:date="2017-03-23T14:18:00Z">
        <w:r w:rsidR="0003214A">
          <w:t xml:space="preserve">поля в колонке </w:t>
        </w:r>
      </w:ins>
      <w:ins w:id="169" w:author="Morozov" w:date="2017-03-23T14:06:00Z">
        <w:r>
          <w:t>Раздел (колонка А)</w:t>
        </w:r>
      </w:ins>
    </w:p>
    <w:p w14:paraId="20D40511" w14:textId="6C04E47F" w:rsidR="002330CE" w:rsidRDefault="002330CE">
      <w:pPr>
        <w:rPr>
          <w:ins w:id="170" w:author="Morozov" w:date="2017-03-23T14:07:00Z"/>
        </w:rPr>
      </w:pPr>
      <w:ins w:id="171" w:author="Morozov" w:date="2017-03-23T14:06:00Z">
        <w:r>
          <w:t xml:space="preserve">Заполнение </w:t>
        </w:r>
      </w:ins>
      <w:ins w:id="172" w:author="Morozov" w:date="2017-03-23T14:07:00Z">
        <w:r>
          <w:rPr>
            <w:lang w:val="en-US"/>
          </w:rPr>
          <w:t>GL</w:t>
        </w:r>
        <w:r w:rsidRPr="00690DB2">
          <w:t>_</w:t>
        </w:r>
        <w:r>
          <w:rPr>
            <w:lang w:val="en-US"/>
          </w:rPr>
          <w:t>ACT</w:t>
        </w:r>
        <w:r w:rsidRPr="00690DB2">
          <w:t>1</w:t>
        </w:r>
      </w:ins>
    </w:p>
    <w:tbl>
      <w:tblPr>
        <w:tblStyle w:val="aff"/>
        <w:tblW w:w="0" w:type="auto"/>
        <w:tblLook w:val="04A0" w:firstRow="1" w:lastRow="0" w:firstColumn="1" w:lastColumn="0" w:noHBand="0" w:noVBand="1"/>
        <w:tblPrChange w:id="173" w:author="Morozov" w:date="2017-03-23T14:34:00Z">
          <w:tblPr>
            <w:tblStyle w:val="aff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81"/>
        <w:gridCol w:w="2693"/>
        <w:gridCol w:w="2977"/>
        <w:tblGridChange w:id="174">
          <w:tblGrid>
            <w:gridCol w:w="3681"/>
            <w:gridCol w:w="2268"/>
            <w:gridCol w:w="2268"/>
          </w:tblGrid>
        </w:tblGridChange>
      </w:tblGrid>
      <w:tr w:rsidR="002330CE" w14:paraId="12A5D503" w14:textId="0E33640C" w:rsidTr="002B58F0">
        <w:trPr>
          <w:tblHeader/>
          <w:ins w:id="175" w:author="Morozov" w:date="2017-03-23T14:07:00Z"/>
        </w:trPr>
        <w:tc>
          <w:tcPr>
            <w:tcW w:w="3681" w:type="dxa"/>
            <w:tcPrChange w:id="176" w:author="Morozov" w:date="2017-03-23T14:34:00Z">
              <w:tcPr>
                <w:tcW w:w="3681" w:type="dxa"/>
              </w:tcPr>
            </w:tcPrChange>
          </w:tcPr>
          <w:p w14:paraId="68D03360" w14:textId="32D0F8B8" w:rsidR="002330CE" w:rsidRPr="0003214A" w:rsidRDefault="002330CE">
            <w:pPr>
              <w:spacing w:before="0"/>
              <w:ind w:firstLine="0"/>
              <w:rPr>
                <w:ins w:id="177" w:author="Morozov" w:date="2017-03-23T14:07:00Z"/>
                <w:b/>
                <w:rPrChange w:id="178" w:author="Morozov" w:date="2017-03-23T14:17:00Z">
                  <w:rPr>
                    <w:ins w:id="179" w:author="Morozov" w:date="2017-03-23T14:07:00Z"/>
                  </w:rPr>
                </w:rPrChange>
              </w:rPr>
              <w:pPrChange w:id="180" w:author="Morozov" w:date="2017-03-23T14:07:00Z">
                <w:pPr/>
              </w:pPrChange>
            </w:pPr>
            <w:proofErr w:type="spellStart"/>
            <w:ins w:id="181" w:author="Morozov" w:date="2017-03-23T14:07:00Z">
              <w:r w:rsidRPr="0003214A">
                <w:rPr>
                  <w:b/>
                  <w:rPrChange w:id="182" w:author="Morozov" w:date="2017-03-23T14:17:00Z">
                    <w:rPr/>
                  </w:rPrChange>
                </w:rPr>
                <w:t>Название</w:t>
              </w:r>
              <w:proofErr w:type="spellEnd"/>
              <w:r w:rsidRPr="0003214A">
                <w:rPr>
                  <w:b/>
                  <w:rPrChange w:id="183" w:author="Morozov" w:date="2017-03-23T14:17:00Z">
                    <w:rPr/>
                  </w:rPrChange>
                </w:rPr>
                <w:t xml:space="preserve"> </w:t>
              </w:r>
              <w:proofErr w:type="spellStart"/>
              <w:r w:rsidRPr="0003214A">
                <w:rPr>
                  <w:b/>
                  <w:rPrChange w:id="184" w:author="Morozov" w:date="2017-03-23T14:17:00Z">
                    <w:rPr/>
                  </w:rPrChange>
                </w:rPr>
                <w:t>поля</w:t>
              </w:r>
              <w:proofErr w:type="spellEnd"/>
              <w:r w:rsidRPr="0003214A">
                <w:rPr>
                  <w:b/>
                  <w:rPrChange w:id="185" w:author="Morozov" w:date="2017-03-23T14:17:00Z">
                    <w:rPr/>
                  </w:rPrChange>
                </w:rPr>
                <w:t xml:space="preserve"> </w:t>
              </w:r>
            </w:ins>
            <w:ins w:id="186" w:author="Morozov" w:date="2017-03-23T14:08:00Z">
              <w:r w:rsidRPr="0003214A">
                <w:rPr>
                  <w:b/>
                  <w:rPrChange w:id="187" w:author="Morozov" w:date="2017-03-23T14:17:00Z">
                    <w:rPr/>
                  </w:rPrChange>
                </w:rPr>
                <w:t>GL_ACT1</w:t>
              </w:r>
            </w:ins>
          </w:p>
        </w:tc>
        <w:tc>
          <w:tcPr>
            <w:tcW w:w="2693" w:type="dxa"/>
            <w:tcPrChange w:id="188" w:author="Morozov" w:date="2017-03-23T14:34:00Z">
              <w:tcPr>
                <w:tcW w:w="2268" w:type="dxa"/>
              </w:tcPr>
            </w:tcPrChange>
          </w:tcPr>
          <w:p w14:paraId="164FE8E2" w14:textId="52032DF9" w:rsidR="002330CE" w:rsidRPr="0003214A" w:rsidRDefault="002330CE">
            <w:pPr>
              <w:spacing w:before="0"/>
              <w:ind w:firstLine="0"/>
              <w:rPr>
                <w:ins w:id="189" w:author="Morozov" w:date="2017-03-23T14:07:00Z"/>
                <w:b/>
                <w:rPrChange w:id="190" w:author="Morozov" w:date="2017-03-23T14:17:00Z">
                  <w:rPr>
                    <w:ins w:id="191" w:author="Morozov" w:date="2017-03-23T14:07:00Z"/>
                  </w:rPr>
                </w:rPrChange>
              </w:rPr>
              <w:pPrChange w:id="192" w:author="Morozov" w:date="2017-03-23T14:07:00Z">
                <w:pPr/>
              </w:pPrChange>
            </w:pPr>
            <w:proofErr w:type="spellStart"/>
            <w:ins w:id="193" w:author="Morozov" w:date="2017-03-23T14:09:00Z">
              <w:r w:rsidRPr="0003214A">
                <w:rPr>
                  <w:b/>
                  <w:rPrChange w:id="194" w:author="Morozov" w:date="2017-03-23T14:17:00Z">
                    <w:rPr/>
                  </w:rPrChange>
                </w:rPr>
                <w:t>Колонка</w:t>
              </w:r>
              <w:proofErr w:type="spellEnd"/>
              <w:r w:rsidRPr="0003214A">
                <w:rPr>
                  <w:b/>
                  <w:rPrChange w:id="195" w:author="Morozov" w:date="2017-03-23T14:17:00Z">
                    <w:rPr/>
                  </w:rPrChange>
                </w:rPr>
                <w:t xml:space="preserve"> </w:t>
              </w:r>
              <w:proofErr w:type="spellStart"/>
              <w:r w:rsidRPr="0003214A">
                <w:rPr>
                  <w:b/>
                  <w:rPrChange w:id="196" w:author="Morozov" w:date="2017-03-23T14:17:00Z">
                    <w:rPr/>
                  </w:rPrChange>
                </w:rPr>
                <w:t>таблицы</w:t>
              </w:r>
              <w:proofErr w:type="spellEnd"/>
              <w:r w:rsidRPr="0003214A">
                <w:rPr>
                  <w:b/>
                  <w:rPrChange w:id="197" w:author="Morozov" w:date="2017-03-23T14:17:00Z">
                    <w:rPr/>
                  </w:rPrChange>
                </w:rPr>
                <w:t xml:space="preserve"> </w:t>
              </w:r>
              <w:proofErr w:type="spellStart"/>
              <w:r w:rsidRPr="0003214A">
                <w:rPr>
                  <w:b/>
                  <w:rPrChange w:id="198" w:author="Morozov" w:date="2017-03-23T14:17:00Z">
                    <w:rPr/>
                  </w:rPrChange>
                </w:rPr>
                <w:t>xlsx</w:t>
              </w:r>
            </w:ins>
            <w:proofErr w:type="spellEnd"/>
          </w:p>
        </w:tc>
        <w:tc>
          <w:tcPr>
            <w:tcW w:w="2977" w:type="dxa"/>
            <w:tcPrChange w:id="199" w:author="Morozov" w:date="2017-03-23T14:34:00Z">
              <w:tcPr>
                <w:tcW w:w="2268" w:type="dxa"/>
              </w:tcPr>
            </w:tcPrChange>
          </w:tcPr>
          <w:p w14:paraId="6491C90B" w14:textId="5CA506DB" w:rsidR="002330CE" w:rsidRPr="0003214A" w:rsidRDefault="002330CE">
            <w:pPr>
              <w:spacing w:before="0"/>
              <w:ind w:firstLine="0"/>
              <w:rPr>
                <w:ins w:id="200" w:author="Morozov" w:date="2017-03-23T14:09:00Z"/>
                <w:b/>
                <w:lang w:val="ru-RU"/>
                <w:rPrChange w:id="201" w:author="Morozov" w:date="2017-03-23T14:17:00Z">
                  <w:rPr>
                    <w:ins w:id="202" w:author="Morozov" w:date="2017-03-23T14:09:00Z"/>
                  </w:rPr>
                </w:rPrChange>
              </w:rPr>
              <w:pPrChange w:id="203" w:author="Morozov" w:date="2017-03-23T14:09:00Z">
                <w:pPr>
                  <w:spacing w:before="0"/>
                </w:pPr>
              </w:pPrChange>
            </w:pPr>
            <w:proofErr w:type="spellStart"/>
            <w:ins w:id="204" w:author="Morozov" w:date="2017-03-23T14:09:00Z">
              <w:r w:rsidRPr="0003214A">
                <w:rPr>
                  <w:b/>
                  <w:rPrChange w:id="205" w:author="Morozov" w:date="2017-03-23T14:17:00Z">
                    <w:rPr/>
                  </w:rPrChange>
                </w:rPr>
                <w:t>Название</w:t>
              </w:r>
              <w:proofErr w:type="spellEnd"/>
              <w:r w:rsidRPr="0003214A">
                <w:rPr>
                  <w:b/>
                  <w:rPrChange w:id="206" w:author="Morozov" w:date="2017-03-23T14:17:00Z">
                    <w:rPr/>
                  </w:rPrChange>
                </w:rPr>
                <w:t xml:space="preserve"> </w:t>
              </w:r>
              <w:proofErr w:type="spellStart"/>
              <w:r w:rsidRPr="0003214A">
                <w:rPr>
                  <w:b/>
                  <w:rPrChange w:id="207" w:author="Morozov" w:date="2017-03-23T14:17:00Z">
                    <w:rPr/>
                  </w:rPrChange>
                </w:rPr>
                <w:t>колонки</w:t>
              </w:r>
              <w:proofErr w:type="spellEnd"/>
            </w:ins>
          </w:p>
        </w:tc>
      </w:tr>
      <w:tr w:rsidR="002330CE" w14:paraId="4132FF1F" w14:textId="47DA9D09" w:rsidTr="002330CE">
        <w:trPr>
          <w:ins w:id="208" w:author="Morozov" w:date="2017-03-23T14:07:00Z"/>
        </w:trPr>
        <w:tc>
          <w:tcPr>
            <w:tcW w:w="3681" w:type="dxa"/>
            <w:tcPrChange w:id="209" w:author="Morozov" w:date="2017-03-23T14:09:00Z">
              <w:tcPr>
                <w:tcW w:w="3681" w:type="dxa"/>
              </w:tcPr>
            </w:tcPrChange>
          </w:tcPr>
          <w:p w14:paraId="7EE97C53" w14:textId="4FB1D6CE" w:rsidR="002330CE" w:rsidRDefault="002330CE">
            <w:pPr>
              <w:spacing w:before="0"/>
              <w:ind w:firstLine="0"/>
              <w:rPr>
                <w:ins w:id="210" w:author="Morozov" w:date="2017-03-23T14:07:00Z"/>
              </w:rPr>
              <w:pPrChange w:id="211" w:author="Morozov" w:date="2017-03-23T14:07:00Z">
                <w:pPr/>
              </w:pPrChange>
            </w:pPr>
            <w:ins w:id="212" w:author="Morozov" w:date="2017-03-23T14:10:00Z">
              <w:r>
                <w:t>SECTCODE</w:t>
              </w:r>
            </w:ins>
          </w:p>
        </w:tc>
        <w:tc>
          <w:tcPr>
            <w:tcW w:w="2693" w:type="dxa"/>
            <w:tcPrChange w:id="213" w:author="Morozov" w:date="2017-03-23T14:09:00Z">
              <w:tcPr>
                <w:tcW w:w="2268" w:type="dxa"/>
              </w:tcPr>
            </w:tcPrChange>
          </w:tcPr>
          <w:p w14:paraId="5E536ABF" w14:textId="00E60648" w:rsidR="002330CE" w:rsidRDefault="002330CE">
            <w:pPr>
              <w:spacing w:before="0"/>
              <w:ind w:firstLine="0"/>
              <w:rPr>
                <w:ins w:id="214" w:author="Morozov" w:date="2017-03-23T14:07:00Z"/>
              </w:rPr>
              <w:pPrChange w:id="215" w:author="Morozov" w:date="2017-03-23T14:07:00Z">
                <w:pPr/>
              </w:pPrChange>
            </w:pPr>
            <w:ins w:id="216" w:author="Morozov" w:date="2017-03-23T14:10:00Z">
              <w:r>
                <w:t>A</w:t>
              </w:r>
            </w:ins>
          </w:p>
        </w:tc>
        <w:tc>
          <w:tcPr>
            <w:tcW w:w="2977" w:type="dxa"/>
            <w:tcPrChange w:id="217" w:author="Morozov" w:date="2017-03-23T14:09:00Z">
              <w:tcPr>
                <w:tcW w:w="2268" w:type="dxa"/>
              </w:tcPr>
            </w:tcPrChange>
          </w:tcPr>
          <w:p w14:paraId="28C74DA5" w14:textId="6D7B5798" w:rsidR="002330CE" w:rsidRPr="002330CE" w:rsidRDefault="002330CE">
            <w:pPr>
              <w:spacing w:before="0"/>
              <w:ind w:firstLine="0"/>
              <w:rPr>
                <w:ins w:id="218" w:author="Morozov" w:date="2017-03-23T14:09:00Z"/>
                <w:lang w:val="ru-RU"/>
                <w:rPrChange w:id="219" w:author="Morozov" w:date="2017-03-23T14:10:00Z">
                  <w:rPr>
                    <w:ins w:id="220" w:author="Morozov" w:date="2017-03-23T14:09:00Z"/>
                  </w:rPr>
                </w:rPrChange>
              </w:rPr>
              <w:pPrChange w:id="221" w:author="Morozov" w:date="2017-03-23T14:09:00Z">
                <w:pPr>
                  <w:spacing w:before="0"/>
                </w:pPr>
              </w:pPrChange>
            </w:pPr>
            <w:ins w:id="222" w:author="Morozov" w:date="2017-03-23T14:10:00Z">
              <w:r>
                <w:rPr>
                  <w:lang w:val="ru-RU"/>
                </w:rPr>
                <w:t>Раздел</w:t>
              </w:r>
            </w:ins>
          </w:p>
        </w:tc>
      </w:tr>
      <w:tr w:rsidR="002330CE" w14:paraId="64BFBE46" w14:textId="00FA7196" w:rsidTr="002330CE">
        <w:trPr>
          <w:ins w:id="223" w:author="Morozov" w:date="2017-03-23T14:07:00Z"/>
        </w:trPr>
        <w:tc>
          <w:tcPr>
            <w:tcW w:w="3681" w:type="dxa"/>
            <w:tcPrChange w:id="224" w:author="Morozov" w:date="2017-03-23T14:09:00Z">
              <w:tcPr>
                <w:tcW w:w="3681" w:type="dxa"/>
              </w:tcPr>
            </w:tcPrChange>
          </w:tcPr>
          <w:p w14:paraId="5C722B04" w14:textId="748A838F" w:rsidR="002330CE" w:rsidRDefault="002330CE">
            <w:pPr>
              <w:spacing w:before="0"/>
              <w:ind w:firstLine="0"/>
              <w:rPr>
                <w:ins w:id="225" w:author="Morozov" w:date="2017-03-23T14:07:00Z"/>
              </w:rPr>
              <w:pPrChange w:id="226" w:author="Morozov" w:date="2017-03-23T14:07:00Z">
                <w:pPr/>
              </w:pPrChange>
            </w:pPr>
            <w:ins w:id="227" w:author="Morozov" w:date="2017-03-23T14:10:00Z">
              <w:r>
                <w:t>NAME</w:t>
              </w:r>
            </w:ins>
          </w:p>
        </w:tc>
        <w:tc>
          <w:tcPr>
            <w:tcW w:w="2693" w:type="dxa"/>
            <w:tcPrChange w:id="228" w:author="Morozov" w:date="2017-03-23T14:09:00Z">
              <w:tcPr>
                <w:tcW w:w="2268" w:type="dxa"/>
              </w:tcPr>
            </w:tcPrChange>
          </w:tcPr>
          <w:p w14:paraId="22E921BB" w14:textId="138B990E" w:rsidR="002330CE" w:rsidRPr="002330CE" w:rsidRDefault="002330CE">
            <w:pPr>
              <w:spacing w:before="0"/>
              <w:ind w:firstLine="0"/>
              <w:rPr>
                <w:ins w:id="229" w:author="Morozov" w:date="2017-03-23T14:07:00Z"/>
              </w:rPr>
              <w:pPrChange w:id="230" w:author="Morozov" w:date="2017-03-23T14:07:00Z">
                <w:pPr/>
              </w:pPrChange>
            </w:pPr>
            <w:ins w:id="231" w:author="Morozov" w:date="2017-03-23T14:10:00Z">
              <w:r>
                <w:t>G</w:t>
              </w:r>
            </w:ins>
          </w:p>
        </w:tc>
        <w:tc>
          <w:tcPr>
            <w:tcW w:w="2977" w:type="dxa"/>
            <w:tcPrChange w:id="232" w:author="Morozov" w:date="2017-03-23T14:09:00Z">
              <w:tcPr>
                <w:tcW w:w="2268" w:type="dxa"/>
              </w:tcPr>
            </w:tcPrChange>
          </w:tcPr>
          <w:p w14:paraId="22E43547" w14:textId="2FDC5FB0" w:rsidR="002330CE" w:rsidRPr="002330CE" w:rsidRDefault="002330CE">
            <w:pPr>
              <w:spacing w:before="0"/>
              <w:ind w:firstLine="0"/>
              <w:rPr>
                <w:ins w:id="233" w:author="Morozov" w:date="2017-03-23T14:09:00Z"/>
                <w:lang w:val="ru-RU"/>
                <w:rPrChange w:id="234" w:author="Morozov" w:date="2017-03-23T14:11:00Z">
                  <w:rPr>
                    <w:ins w:id="235" w:author="Morozov" w:date="2017-03-23T14:09:00Z"/>
                  </w:rPr>
                </w:rPrChange>
              </w:rPr>
              <w:pPrChange w:id="236" w:author="Morozov" w:date="2017-03-23T14:09:00Z">
                <w:pPr>
                  <w:spacing w:before="0"/>
                </w:pPr>
              </w:pPrChange>
            </w:pPr>
            <w:ins w:id="237" w:author="Morozov" w:date="2017-03-23T14:11:00Z">
              <w:r>
                <w:rPr>
                  <w:lang w:val="ru-RU"/>
                </w:rPr>
                <w:t>Название раздела</w:t>
              </w:r>
            </w:ins>
          </w:p>
        </w:tc>
      </w:tr>
    </w:tbl>
    <w:p w14:paraId="0A03F313" w14:textId="66F585F5" w:rsidR="0003214A" w:rsidRDefault="0003214A" w:rsidP="0003214A">
      <w:pPr>
        <w:pStyle w:val="5"/>
        <w:rPr>
          <w:ins w:id="238" w:author="Morozov" w:date="2017-03-23T14:17:00Z"/>
          <w:lang w:val="en-US"/>
        </w:rPr>
      </w:pPr>
      <w:ins w:id="239" w:author="Morozov" w:date="2017-03-23T14:17:00Z">
        <w:r>
          <w:t xml:space="preserve">Заполнение таблицы </w:t>
        </w:r>
        <w:r>
          <w:rPr>
            <w:lang w:val="en-US"/>
          </w:rPr>
          <w:t>GL_ACT</w:t>
        </w:r>
      </w:ins>
      <w:ins w:id="240" w:author="Morozov" w:date="2017-03-23T14:29:00Z">
        <w:r w:rsidR="002B58F0">
          <w:rPr>
            <w:lang w:val="en-US"/>
          </w:rPr>
          <w:t>2</w:t>
        </w:r>
      </w:ins>
    </w:p>
    <w:p w14:paraId="5490E56F" w14:textId="77777777" w:rsidR="0003214A" w:rsidRDefault="0003214A" w:rsidP="0003214A">
      <w:pPr>
        <w:rPr>
          <w:ins w:id="241" w:author="Morozov" w:date="2017-03-23T14:17:00Z"/>
        </w:rPr>
      </w:pPr>
      <w:ins w:id="242" w:author="Morozov" w:date="2017-03-23T14:17:00Z">
        <w:r>
          <w:t xml:space="preserve">Заполняется из таблицы </w:t>
        </w:r>
        <w:r>
          <w:rPr>
            <w:lang w:val="en-US"/>
          </w:rPr>
          <w:t>excel</w:t>
        </w:r>
        <w:r w:rsidRPr="00690DB2">
          <w:t xml:space="preserve"> </w:t>
        </w:r>
        <w:r w:rsidRPr="003A3DD9">
          <w:t xml:space="preserve">"Структура </w:t>
        </w:r>
        <w:proofErr w:type="spellStart"/>
        <w:r w:rsidRPr="003A3DD9">
          <w:t>AccType</w:t>
        </w:r>
        <w:proofErr w:type="spellEnd"/>
        <w:r w:rsidRPr="003A3DD9">
          <w:t xml:space="preserve"> </w:t>
        </w:r>
        <w:proofErr w:type="spellStart"/>
        <w:r w:rsidRPr="003A3DD9">
          <w:t>техн</w:t>
        </w:r>
        <w:proofErr w:type="spellEnd"/>
        <w:r w:rsidRPr="003A3DD9">
          <w:t xml:space="preserve"> счетов.xlsx"</w:t>
        </w:r>
        <w:r>
          <w:t xml:space="preserve">, закладка </w:t>
        </w:r>
        <w:proofErr w:type="spellStart"/>
        <w:r w:rsidRPr="003A3DD9">
          <w:t>AccType</w:t>
        </w:r>
        <w:proofErr w:type="spellEnd"/>
        <w:r w:rsidRPr="003A3DD9">
          <w:t xml:space="preserve"> + Структура</w:t>
        </w:r>
      </w:ins>
    </w:p>
    <w:p w14:paraId="2DB83120" w14:textId="77777777" w:rsidR="002B58F0" w:rsidRDefault="0003214A" w:rsidP="0003214A">
      <w:pPr>
        <w:rPr>
          <w:ins w:id="243" w:author="Morozov" w:date="2017-03-23T14:29:00Z"/>
        </w:rPr>
      </w:pPr>
      <w:ins w:id="244" w:author="Morozov" w:date="2017-03-23T14:17:00Z">
        <w:r>
          <w:t xml:space="preserve">Создается запись в таблице </w:t>
        </w:r>
        <w:r>
          <w:rPr>
            <w:lang w:val="en-US"/>
          </w:rPr>
          <w:t>GL</w:t>
        </w:r>
        <w:r w:rsidRPr="00690DB2">
          <w:t>_</w:t>
        </w:r>
        <w:r>
          <w:rPr>
            <w:lang w:val="en-US"/>
          </w:rPr>
          <w:t>ACT</w:t>
        </w:r>
      </w:ins>
      <w:ins w:id="245" w:author="Morozov" w:date="2017-03-23T14:29:00Z">
        <w:r w:rsidR="002B58F0" w:rsidRPr="002B58F0">
          <w:rPr>
            <w:rPrChange w:id="246" w:author="Morozov" w:date="2017-03-23T14:29:00Z">
              <w:rPr>
                <w:lang w:val="en-US"/>
              </w:rPr>
            </w:rPrChange>
          </w:rPr>
          <w:t>2</w:t>
        </w:r>
      </w:ins>
      <w:ins w:id="247" w:author="Morozov" w:date="2017-03-23T14:17:00Z">
        <w:r>
          <w:t xml:space="preserve"> для каждого </w:t>
        </w:r>
      </w:ins>
      <w:ins w:id="248" w:author="Morozov" w:date="2017-03-23T14:18:00Z">
        <w:r>
          <w:t xml:space="preserve">набора </w:t>
        </w:r>
      </w:ins>
      <w:ins w:id="249" w:author="Morozov" w:date="2017-03-23T14:17:00Z">
        <w:r>
          <w:t>уникальны</w:t>
        </w:r>
      </w:ins>
      <w:ins w:id="250" w:author="Morozov" w:date="2017-03-23T14:18:00Z">
        <w:r>
          <w:t>х</w:t>
        </w:r>
      </w:ins>
      <w:ins w:id="251" w:author="Morozov" w:date="2017-03-23T14:17:00Z">
        <w:r>
          <w:t xml:space="preserve"> значений в полях в коло</w:t>
        </w:r>
      </w:ins>
      <w:ins w:id="252" w:author="Morozov" w:date="2017-03-23T14:19:00Z">
        <w:r>
          <w:t>нках</w:t>
        </w:r>
      </w:ins>
      <w:ins w:id="253" w:author="Morozov" w:date="2017-03-23T14:17:00Z">
        <w:r>
          <w:t xml:space="preserve"> </w:t>
        </w:r>
      </w:ins>
    </w:p>
    <w:p w14:paraId="288619F9" w14:textId="77777777" w:rsidR="002B58F0" w:rsidRDefault="0003214A">
      <w:pPr>
        <w:pStyle w:val="a3"/>
        <w:numPr>
          <w:ilvl w:val="0"/>
          <w:numId w:val="46"/>
        </w:numPr>
        <w:rPr>
          <w:ins w:id="254" w:author="Morozov" w:date="2017-03-23T14:29:00Z"/>
        </w:rPr>
        <w:pPrChange w:id="255" w:author="Morozov" w:date="2017-03-23T14:30:00Z">
          <w:pPr/>
        </w:pPrChange>
      </w:pPr>
      <w:ins w:id="256" w:author="Morozov" w:date="2017-03-23T14:17:00Z">
        <w:r>
          <w:t>Раздел (колонка А)</w:t>
        </w:r>
      </w:ins>
      <w:ins w:id="257" w:author="Morozov" w:date="2017-03-23T14:19:00Z">
        <w:r>
          <w:t xml:space="preserve"> </w:t>
        </w:r>
      </w:ins>
    </w:p>
    <w:p w14:paraId="55BEC2BE" w14:textId="3FEDD86A" w:rsidR="0003214A" w:rsidRPr="0003214A" w:rsidRDefault="0003214A">
      <w:pPr>
        <w:pStyle w:val="a3"/>
        <w:numPr>
          <w:ilvl w:val="0"/>
          <w:numId w:val="46"/>
        </w:numPr>
        <w:spacing w:before="0"/>
        <w:ind w:left="714" w:hanging="357"/>
        <w:rPr>
          <w:ins w:id="258" w:author="Morozov" w:date="2017-03-23T14:17:00Z"/>
        </w:rPr>
        <w:pPrChange w:id="259" w:author="Morozov" w:date="2017-03-23T14:33:00Z">
          <w:pPr/>
        </w:pPrChange>
      </w:pPr>
      <w:ins w:id="260" w:author="Morozov" w:date="2017-03-23T14:19:00Z">
        <w:r>
          <w:t xml:space="preserve">Продукт (колонка </w:t>
        </w:r>
        <w:r w:rsidRPr="002B58F0">
          <w:rPr>
            <w:lang w:val="en-US"/>
          </w:rPr>
          <w:t>B</w:t>
        </w:r>
        <w:r w:rsidRPr="0003214A">
          <w:rPr>
            <w:rPrChange w:id="261" w:author="Morozov" w:date="2017-03-23T14:19:00Z">
              <w:rPr>
                <w:lang w:val="en-US"/>
              </w:rPr>
            </w:rPrChange>
          </w:rPr>
          <w:t>)</w:t>
        </w:r>
      </w:ins>
    </w:p>
    <w:p w14:paraId="1241D0B0" w14:textId="15456704" w:rsidR="0003214A" w:rsidRPr="0003214A" w:rsidRDefault="0003214A" w:rsidP="0003214A">
      <w:pPr>
        <w:rPr>
          <w:ins w:id="262" w:author="Morozov" w:date="2017-03-23T14:17:00Z"/>
          <w:lang w:val="en-US"/>
          <w:rPrChange w:id="263" w:author="Morozov" w:date="2017-03-23T14:19:00Z">
            <w:rPr>
              <w:ins w:id="264" w:author="Morozov" w:date="2017-03-23T14:17:00Z"/>
            </w:rPr>
          </w:rPrChange>
        </w:rPr>
      </w:pPr>
      <w:ins w:id="265" w:author="Morozov" w:date="2017-03-23T14:17:00Z">
        <w:r>
          <w:t xml:space="preserve">Заполнение </w:t>
        </w:r>
        <w:r>
          <w:rPr>
            <w:lang w:val="en-US"/>
          </w:rPr>
          <w:t>GL</w:t>
        </w:r>
        <w:r w:rsidRPr="00690DB2">
          <w:t>_</w:t>
        </w:r>
        <w:r>
          <w:rPr>
            <w:lang w:val="en-US"/>
          </w:rPr>
          <w:t>ACT</w:t>
        </w:r>
      </w:ins>
      <w:ins w:id="266" w:author="Morozov" w:date="2017-03-23T14:19:00Z">
        <w:r>
          <w:rPr>
            <w:lang w:val="en-US"/>
          </w:rPr>
          <w:t>2</w:t>
        </w:r>
      </w:ins>
    </w:p>
    <w:tbl>
      <w:tblPr>
        <w:tblStyle w:val="aff"/>
        <w:tblW w:w="0" w:type="auto"/>
        <w:tblLook w:val="04A0" w:firstRow="1" w:lastRow="0" w:firstColumn="1" w:lastColumn="0" w:noHBand="0" w:noVBand="1"/>
        <w:tblPrChange w:id="267" w:author="Morozov" w:date="2017-03-23T14:34:00Z">
          <w:tblPr>
            <w:tblStyle w:val="aff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81"/>
        <w:gridCol w:w="2693"/>
        <w:gridCol w:w="2977"/>
        <w:tblGridChange w:id="268">
          <w:tblGrid>
            <w:gridCol w:w="3681"/>
            <w:gridCol w:w="2693"/>
            <w:gridCol w:w="2977"/>
          </w:tblGrid>
        </w:tblGridChange>
      </w:tblGrid>
      <w:tr w:rsidR="0003214A" w14:paraId="15A478F3" w14:textId="77777777" w:rsidTr="002B58F0">
        <w:trPr>
          <w:tblHeader/>
          <w:ins w:id="269" w:author="Morozov" w:date="2017-03-23T14:17:00Z"/>
        </w:trPr>
        <w:tc>
          <w:tcPr>
            <w:tcW w:w="3681" w:type="dxa"/>
            <w:tcPrChange w:id="270" w:author="Morozov" w:date="2017-03-23T14:34:00Z">
              <w:tcPr>
                <w:tcW w:w="3681" w:type="dxa"/>
              </w:tcPr>
            </w:tcPrChange>
          </w:tcPr>
          <w:p w14:paraId="01EFA55E" w14:textId="6B0659A1" w:rsidR="0003214A" w:rsidRPr="00690DB2" w:rsidRDefault="0003214A">
            <w:pPr>
              <w:spacing w:before="0"/>
              <w:ind w:firstLine="0"/>
              <w:rPr>
                <w:ins w:id="271" w:author="Morozov" w:date="2017-03-23T14:17:00Z"/>
                <w:b/>
              </w:rPr>
            </w:pPr>
            <w:ins w:id="272" w:author="Morozov" w:date="2017-03-23T14:17:00Z">
              <w:r w:rsidRPr="00690DB2">
                <w:rPr>
                  <w:b/>
                  <w:lang w:val="ru-RU"/>
                </w:rPr>
                <w:t xml:space="preserve">Название поля </w:t>
              </w:r>
              <w:r w:rsidRPr="00690DB2">
                <w:rPr>
                  <w:b/>
                </w:rPr>
                <w:t>GL_ACT</w:t>
              </w:r>
            </w:ins>
            <w:ins w:id="273" w:author="Morozov" w:date="2017-03-23T14:33:00Z">
              <w:r w:rsidR="002B58F0">
                <w:rPr>
                  <w:b/>
                </w:rPr>
                <w:t>2</w:t>
              </w:r>
            </w:ins>
          </w:p>
        </w:tc>
        <w:tc>
          <w:tcPr>
            <w:tcW w:w="2693" w:type="dxa"/>
            <w:tcPrChange w:id="274" w:author="Morozov" w:date="2017-03-23T14:34:00Z">
              <w:tcPr>
                <w:tcW w:w="2693" w:type="dxa"/>
              </w:tcPr>
            </w:tcPrChange>
          </w:tcPr>
          <w:p w14:paraId="61A7A7D1" w14:textId="77777777" w:rsidR="0003214A" w:rsidRPr="00690DB2" w:rsidRDefault="0003214A" w:rsidP="001641D5">
            <w:pPr>
              <w:spacing w:before="0"/>
              <w:ind w:firstLine="0"/>
              <w:rPr>
                <w:ins w:id="275" w:author="Morozov" w:date="2017-03-23T14:17:00Z"/>
                <w:b/>
              </w:rPr>
            </w:pPr>
            <w:ins w:id="276" w:author="Morozov" w:date="2017-03-23T14:17:00Z">
              <w:r w:rsidRPr="00690DB2">
                <w:rPr>
                  <w:b/>
                  <w:lang w:val="ru-RU"/>
                </w:rPr>
                <w:t xml:space="preserve">Колонка таблицы </w:t>
              </w:r>
              <w:proofErr w:type="spellStart"/>
              <w:r w:rsidRPr="00690DB2">
                <w:rPr>
                  <w:b/>
                </w:rPr>
                <w:t>xlsx</w:t>
              </w:r>
              <w:proofErr w:type="spellEnd"/>
            </w:ins>
          </w:p>
        </w:tc>
        <w:tc>
          <w:tcPr>
            <w:tcW w:w="2977" w:type="dxa"/>
            <w:tcPrChange w:id="277" w:author="Morozov" w:date="2017-03-23T14:34:00Z">
              <w:tcPr>
                <w:tcW w:w="2977" w:type="dxa"/>
              </w:tcPr>
            </w:tcPrChange>
          </w:tcPr>
          <w:p w14:paraId="77DDDE42" w14:textId="77777777" w:rsidR="0003214A" w:rsidRPr="00690DB2" w:rsidRDefault="0003214A" w:rsidP="001641D5">
            <w:pPr>
              <w:spacing w:before="0"/>
              <w:ind w:firstLine="0"/>
              <w:rPr>
                <w:ins w:id="278" w:author="Morozov" w:date="2017-03-23T14:17:00Z"/>
                <w:b/>
                <w:lang w:val="ru-RU"/>
              </w:rPr>
            </w:pPr>
            <w:ins w:id="279" w:author="Morozov" w:date="2017-03-23T14:17:00Z">
              <w:r w:rsidRPr="00690DB2">
                <w:rPr>
                  <w:b/>
                  <w:lang w:val="ru-RU"/>
                </w:rPr>
                <w:t>Название колонки</w:t>
              </w:r>
            </w:ins>
          </w:p>
        </w:tc>
      </w:tr>
      <w:tr w:rsidR="0003214A" w14:paraId="3ACC7196" w14:textId="77777777" w:rsidTr="0003214A">
        <w:trPr>
          <w:trHeight w:val="320"/>
          <w:ins w:id="280" w:author="Morozov" w:date="2017-03-23T14:17:00Z"/>
        </w:trPr>
        <w:tc>
          <w:tcPr>
            <w:tcW w:w="3681" w:type="dxa"/>
            <w:tcPrChange w:id="281" w:author="Morozov" w:date="2017-03-23T14:20:00Z">
              <w:tcPr>
                <w:tcW w:w="3681" w:type="dxa"/>
              </w:tcPr>
            </w:tcPrChange>
          </w:tcPr>
          <w:p w14:paraId="61C0B633" w14:textId="77777777" w:rsidR="0003214A" w:rsidRDefault="0003214A" w:rsidP="001641D5">
            <w:pPr>
              <w:spacing w:before="0"/>
              <w:ind w:firstLine="0"/>
              <w:rPr>
                <w:ins w:id="282" w:author="Morozov" w:date="2017-03-23T14:17:00Z"/>
              </w:rPr>
            </w:pPr>
            <w:ins w:id="283" w:author="Morozov" w:date="2017-03-23T14:17:00Z">
              <w:r>
                <w:t>SECTCODE</w:t>
              </w:r>
            </w:ins>
          </w:p>
        </w:tc>
        <w:tc>
          <w:tcPr>
            <w:tcW w:w="2693" w:type="dxa"/>
            <w:tcPrChange w:id="284" w:author="Morozov" w:date="2017-03-23T14:20:00Z">
              <w:tcPr>
                <w:tcW w:w="2693" w:type="dxa"/>
              </w:tcPr>
            </w:tcPrChange>
          </w:tcPr>
          <w:p w14:paraId="391ABE03" w14:textId="77777777" w:rsidR="0003214A" w:rsidRDefault="0003214A" w:rsidP="001641D5">
            <w:pPr>
              <w:spacing w:before="0"/>
              <w:ind w:firstLine="0"/>
              <w:rPr>
                <w:ins w:id="285" w:author="Morozov" w:date="2017-03-23T14:17:00Z"/>
              </w:rPr>
            </w:pPr>
            <w:ins w:id="286" w:author="Morozov" w:date="2017-03-23T14:17:00Z">
              <w:r>
                <w:t>A</w:t>
              </w:r>
            </w:ins>
          </w:p>
        </w:tc>
        <w:tc>
          <w:tcPr>
            <w:tcW w:w="2977" w:type="dxa"/>
            <w:tcPrChange w:id="287" w:author="Morozov" w:date="2017-03-23T14:20:00Z">
              <w:tcPr>
                <w:tcW w:w="2977" w:type="dxa"/>
              </w:tcPr>
            </w:tcPrChange>
          </w:tcPr>
          <w:p w14:paraId="51F839C1" w14:textId="77777777" w:rsidR="0003214A" w:rsidRPr="00690DB2" w:rsidRDefault="0003214A" w:rsidP="001641D5">
            <w:pPr>
              <w:spacing w:before="0"/>
              <w:ind w:firstLine="0"/>
              <w:rPr>
                <w:ins w:id="288" w:author="Morozov" w:date="2017-03-23T14:17:00Z"/>
                <w:lang w:val="ru-RU"/>
              </w:rPr>
            </w:pPr>
            <w:ins w:id="289" w:author="Morozov" w:date="2017-03-23T14:17:00Z">
              <w:r>
                <w:rPr>
                  <w:lang w:val="ru-RU"/>
                </w:rPr>
                <w:t>Раздел</w:t>
              </w:r>
            </w:ins>
          </w:p>
        </w:tc>
      </w:tr>
      <w:tr w:rsidR="0003214A" w14:paraId="6B8CF942" w14:textId="77777777" w:rsidTr="001641D5">
        <w:trPr>
          <w:ins w:id="290" w:author="Morozov" w:date="2017-03-23T14:20:00Z"/>
        </w:trPr>
        <w:tc>
          <w:tcPr>
            <w:tcW w:w="3681" w:type="dxa"/>
          </w:tcPr>
          <w:p w14:paraId="7362E213" w14:textId="06AA8774" w:rsidR="0003214A" w:rsidRDefault="0003214A">
            <w:pPr>
              <w:spacing w:before="0"/>
              <w:ind w:firstLine="0"/>
              <w:rPr>
                <w:ins w:id="291" w:author="Morozov" w:date="2017-03-23T14:20:00Z"/>
              </w:rPr>
              <w:pPrChange w:id="292" w:author="Morozov" w:date="2017-03-23T14:20:00Z">
                <w:pPr>
                  <w:spacing w:before="0"/>
                </w:pPr>
              </w:pPrChange>
            </w:pPr>
            <w:ins w:id="293" w:author="Morozov" w:date="2017-03-23T14:20:00Z">
              <w:r>
                <w:t>PRODCODE</w:t>
              </w:r>
            </w:ins>
          </w:p>
        </w:tc>
        <w:tc>
          <w:tcPr>
            <w:tcW w:w="2693" w:type="dxa"/>
          </w:tcPr>
          <w:p w14:paraId="3387D582" w14:textId="571B2FE7" w:rsidR="0003214A" w:rsidRDefault="0003214A">
            <w:pPr>
              <w:spacing w:before="0"/>
              <w:ind w:firstLine="0"/>
              <w:rPr>
                <w:ins w:id="294" w:author="Morozov" w:date="2017-03-23T14:20:00Z"/>
              </w:rPr>
              <w:pPrChange w:id="295" w:author="Morozov" w:date="2017-03-23T14:20:00Z">
                <w:pPr>
                  <w:spacing w:before="0"/>
                </w:pPr>
              </w:pPrChange>
            </w:pPr>
            <w:ins w:id="296" w:author="Morozov" w:date="2017-03-23T14:20:00Z">
              <w:r>
                <w:t>B</w:t>
              </w:r>
            </w:ins>
          </w:p>
        </w:tc>
        <w:tc>
          <w:tcPr>
            <w:tcW w:w="2977" w:type="dxa"/>
          </w:tcPr>
          <w:p w14:paraId="7D16B790" w14:textId="490984B0" w:rsidR="0003214A" w:rsidRPr="0003214A" w:rsidRDefault="0003214A">
            <w:pPr>
              <w:spacing w:before="0"/>
              <w:ind w:firstLine="0"/>
              <w:rPr>
                <w:ins w:id="297" w:author="Morozov" w:date="2017-03-23T14:20:00Z"/>
                <w:lang w:val="ru-RU"/>
                <w:rPrChange w:id="298" w:author="Morozov" w:date="2017-03-23T14:20:00Z">
                  <w:rPr>
                    <w:ins w:id="299" w:author="Morozov" w:date="2017-03-23T14:20:00Z"/>
                  </w:rPr>
                </w:rPrChange>
              </w:rPr>
              <w:pPrChange w:id="300" w:author="Morozov" w:date="2017-03-23T14:20:00Z">
                <w:pPr>
                  <w:spacing w:before="0"/>
                </w:pPr>
              </w:pPrChange>
            </w:pPr>
            <w:ins w:id="301" w:author="Morozov" w:date="2017-03-23T14:20:00Z">
              <w:r>
                <w:rPr>
                  <w:lang w:val="ru-RU"/>
                </w:rPr>
                <w:t>Продукт</w:t>
              </w:r>
            </w:ins>
          </w:p>
        </w:tc>
      </w:tr>
      <w:tr w:rsidR="0003214A" w14:paraId="62B3B2C6" w14:textId="77777777" w:rsidTr="001641D5">
        <w:trPr>
          <w:ins w:id="302" w:author="Morozov" w:date="2017-03-23T14:17:00Z"/>
        </w:trPr>
        <w:tc>
          <w:tcPr>
            <w:tcW w:w="3681" w:type="dxa"/>
          </w:tcPr>
          <w:p w14:paraId="502E647A" w14:textId="77777777" w:rsidR="0003214A" w:rsidRDefault="0003214A" w:rsidP="001641D5">
            <w:pPr>
              <w:spacing w:before="0"/>
              <w:ind w:firstLine="0"/>
              <w:rPr>
                <w:ins w:id="303" w:author="Morozov" w:date="2017-03-23T14:17:00Z"/>
              </w:rPr>
            </w:pPr>
            <w:ins w:id="304" w:author="Morozov" w:date="2017-03-23T14:17:00Z">
              <w:r>
                <w:t>NAME</w:t>
              </w:r>
            </w:ins>
          </w:p>
        </w:tc>
        <w:tc>
          <w:tcPr>
            <w:tcW w:w="2693" w:type="dxa"/>
          </w:tcPr>
          <w:p w14:paraId="1ED1861F" w14:textId="378F4A14" w:rsidR="0003214A" w:rsidRPr="002B58F0" w:rsidRDefault="002B58F0" w:rsidP="001641D5">
            <w:pPr>
              <w:spacing w:before="0"/>
              <w:ind w:firstLine="0"/>
              <w:rPr>
                <w:ins w:id="305" w:author="Morozov" w:date="2017-03-23T14:17:00Z"/>
              </w:rPr>
            </w:pPr>
            <w:ins w:id="306" w:author="Morozov" w:date="2017-03-23T14:29:00Z">
              <w:r>
                <w:t>H</w:t>
              </w:r>
            </w:ins>
          </w:p>
        </w:tc>
        <w:tc>
          <w:tcPr>
            <w:tcW w:w="2977" w:type="dxa"/>
          </w:tcPr>
          <w:p w14:paraId="67131905" w14:textId="7AA2282D" w:rsidR="0003214A" w:rsidRPr="00690DB2" w:rsidRDefault="0003214A">
            <w:pPr>
              <w:spacing w:before="0"/>
              <w:ind w:firstLine="0"/>
              <w:rPr>
                <w:ins w:id="307" w:author="Morozov" w:date="2017-03-23T14:17:00Z"/>
                <w:lang w:val="ru-RU"/>
              </w:rPr>
            </w:pPr>
            <w:ins w:id="308" w:author="Morozov" w:date="2017-03-23T14:17:00Z">
              <w:r>
                <w:rPr>
                  <w:lang w:val="ru-RU"/>
                </w:rPr>
                <w:t xml:space="preserve">Название </w:t>
              </w:r>
            </w:ins>
            <w:ins w:id="309" w:author="Morozov" w:date="2017-03-23T14:28:00Z">
              <w:r w:rsidR="002B58F0">
                <w:rPr>
                  <w:lang w:val="ru-RU"/>
                </w:rPr>
                <w:t>продукта</w:t>
              </w:r>
            </w:ins>
          </w:p>
        </w:tc>
      </w:tr>
    </w:tbl>
    <w:p w14:paraId="2332D2FE" w14:textId="72652AD5" w:rsidR="002B58F0" w:rsidRDefault="002B58F0" w:rsidP="002B58F0">
      <w:pPr>
        <w:pStyle w:val="5"/>
        <w:rPr>
          <w:ins w:id="310" w:author="Morozov" w:date="2017-03-23T14:32:00Z"/>
          <w:lang w:val="en-US"/>
        </w:rPr>
      </w:pPr>
      <w:ins w:id="311" w:author="Morozov" w:date="2017-03-23T14:32:00Z">
        <w:r>
          <w:t xml:space="preserve">Заполнение таблицы </w:t>
        </w:r>
        <w:r>
          <w:rPr>
            <w:lang w:val="en-US"/>
          </w:rPr>
          <w:t>GL_ACT3</w:t>
        </w:r>
      </w:ins>
    </w:p>
    <w:p w14:paraId="6FD514CA" w14:textId="77777777" w:rsidR="002B58F0" w:rsidRDefault="002B58F0" w:rsidP="002B58F0">
      <w:pPr>
        <w:rPr>
          <w:ins w:id="312" w:author="Morozov" w:date="2017-03-23T14:32:00Z"/>
        </w:rPr>
      </w:pPr>
      <w:ins w:id="313" w:author="Morozov" w:date="2017-03-23T14:32:00Z">
        <w:r>
          <w:t xml:space="preserve">Заполняется из таблицы </w:t>
        </w:r>
        <w:r>
          <w:rPr>
            <w:lang w:val="en-US"/>
          </w:rPr>
          <w:t>excel</w:t>
        </w:r>
        <w:r w:rsidRPr="00690DB2">
          <w:t xml:space="preserve"> </w:t>
        </w:r>
        <w:r w:rsidRPr="003A3DD9">
          <w:t xml:space="preserve">"Структура </w:t>
        </w:r>
        <w:proofErr w:type="spellStart"/>
        <w:r w:rsidRPr="003A3DD9">
          <w:t>AccType</w:t>
        </w:r>
        <w:proofErr w:type="spellEnd"/>
        <w:r w:rsidRPr="003A3DD9">
          <w:t xml:space="preserve"> </w:t>
        </w:r>
        <w:proofErr w:type="spellStart"/>
        <w:r w:rsidRPr="003A3DD9">
          <w:t>техн</w:t>
        </w:r>
        <w:proofErr w:type="spellEnd"/>
        <w:r w:rsidRPr="003A3DD9">
          <w:t xml:space="preserve"> счетов.xlsx"</w:t>
        </w:r>
        <w:r>
          <w:t xml:space="preserve">, закладка </w:t>
        </w:r>
        <w:proofErr w:type="spellStart"/>
        <w:r w:rsidRPr="003A3DD9">
          <w:t>AccType</w:t>
        </w:r>
        <w:proofErr w:type="spellEnd"/>
        <w:r w:rsidRPr="003A3DD9">
          <w:t xml:space="preserve"> + Структура</w:t>
        </w:r>
      </w:ins>
    </w:p>
    <w:p w14:paraId="5C8B8444" w14:textId="79FD9EF2" w:rsidR="002B58F0" w:rsidRDefault="002B58F0" w:rsidP="002B58F0">
      <w:pPr>
        <w:rPr>
          <w:ins w:id="314" w:author="Morozov" w:date="2017-03-23T14:32:00Z"/>
        </w:rPr>
      </w:pPr>
      <w:ins w:id="315" w:author="Morozov" w:date="2017-03-23T14:32:00Z">
        <w:r>
          <w:t xml:space="preserve">Создается запись в таблице </w:t>
        </w:r>
        <w:r>
          <w:rPr>
            <w:lang w:val="en-US"/>
          </w:rPr>
          <w:t>GL</w:t>
        </w:r>
        <w:r w:rsidRPr="00690DB2">
          <w:t>_</w:t>
        </w:r>
        <w:r>
          <w:rPr>
            <w:lang w:val="en-US"/>
          </w:rPr>
          <w:t>ACT</w:t>
        </w:r>
        <w:r w:rsidRPr="002B58F0">
          <w:rPr>
            <w:rPrChange w:id="316" w:author="Morozov" w:date="2017-03-23T14:32:00Z">
              <w:rPr>
                <w:lang w:val="en-US"/>
              </w:rPr>
            </w:rPrChange>
          </w:rPr>
          <w:t>3</w:t>
        </w:r>
        <w:r>
          <w:t xml:space="preserve"> для каждого набора уникальных значений в полях в колонках </w:t>
        </w:r>
      </w:ins>
    </w:p>
    <w:p w14:paraId="6F5DFA58" w14:textId="77777777" w:rsidR="002B58F0" w:rsidRDefault="002B58F0" w:rsidP="002B58F0">
      <w:pPr>
        <w:pStyle w:val="a3"/>
        <w:numPr>
          <w:ilvl w:val="0"/>
          <w:numId w:val="46"/>
        </w:numPr>
        <w:rPr>
          <w:ins w:id="317" w:author="Morozov" w:date="2017-03-23T14:32:00Z"/>
        </w:rPr>
      </w:pPr>
      <w:ins w:id="318" w:author="Morozov" w:date="2017-03-23T14:32:00Z">
        <w:r>
          <w:t xml:space="preserve">Раздел (колонка А) </w:t>
        </w:r>
      </w:ins>
    </w:p>
    <w:p w14:paraId="0359F36A" w14:textId="77777777" w:rsidR="002B58F0" w:rsidRDefault="002B58F0">
      <w:pPr>
        <w:pStyle w:val="a3"/>
        <w:numPr>
          <w:ilvl w:val="0"/>
          <w:numId w:val="46"/>
        </w:numPr>
        <w:spacing w:before="0"/>
        <w:ind w:left="714" w:hanging="357"/>
        <w:rPr>
          <w:ins w:id="319" w:author="Morozov" w:date="2017-03-23T14:33:00Z"/>
        </w:rPr>
        <w:pPrChange w:id="320" w:author="Morozov" w:date="2017-03-23T14:33:00Z">
          <w:pPr>
            <w:pStyle w:val="a3"/>
            <w:numPr>
              <w:numId w:val="46"/>
            </w:numPr>
            <w:ind w:hanging="360"/>
          </w:pPr>
        </w:pPrChange>
      </w:pPr>
      <w:ins w:id="321" w:author="Morozov" w:date="2017-03-23T14:32:00Z">
        <w:r>
          <w:t xml:space="preserve">Продукт (колонка </w:t>
        </w:r>
        <w:r w:rsidRPr="00690DB2">
          <w:rPr>
            <w:lang w:val="en-US"/>
          </w:rPr>
          <w:t>B</w:t>
        </w:r>
        <w:r w:rsidRPr="00690DB2">
          <w:t>)</w:t>
        </w:r>
      </w:ins>
    </w:p>
    <w:p w14:paraId="11C7A2DA" w14:textId="58222DDF" w:rsidR="002B58F0" w:rsidRPr="00690DB2" w:rsidRDefault="002B58F0">
      <w:pPr>
        <w:pStyle w:val="a3"/>
        <w:numPr>
          <w:ilvl w:val="0"/>
          <w:numId w:val="46"/>
        </w:numPr>
        <w:spacing w:before="0"/>
        <w:ind w:left="714" w:hanging="357"/>
        <w:rPr>
          <w:ins w:id="322" w:author="Morozov" w:date="2017-03-23T14:32:00Z"/>
        </w:rPr>
        <w:pPrChange w:id="323" w:author="Morozov" w:date="2017-03-23T14:33:00Z">
          <w:pPr>
            <w:pStyle w:val="a3"/>
            <w:numPr>
              <w:numId w:val="46"/>
            </w:numPr>
            <w:ind w:hanging="360"/>
          </w:pPr>
        </w:pPrChange>
      </w:pPr>
      <w:proofErr w:type="spellStart"/>
      <w:ins w:id="324" w:author="Morozov" w:date="2017-03-23T14:33:00Z">
        <w:r>
          <w:t>Подпродукт</w:t>
        </w:r>
        <w:proofErr w:type="spellEnd"/>
        <w:r>
          <w:t xml:space="preserve"> (колонка </w:t>
        </w:r>
        <w:r>
          <w:rPr>
            <w:lang w:val="en-US"/>
          </w:rPr>
          <w:t>C)</w:t>
        </w:r>
      </w:ins>
    </w:p>
    <w:p w14:paraId="2CDBDD49" w14:textId="5D4761A8" w:rsidR="002B58F0" w:rsidRPr="00690DB2" w:rsidRDefault="002B58F0" w:rsidP="002B58F0">
      <w:pPr>
        <w:rPr>
          <w:ins w:id="325" w:author="Morozov" w:date="2017-03-23T14:32:00Z"/>
          <w:lang w:val="en-US"/>
        </w:rPr>
      </w:pPr>
      <w:ins w:id="326" w:author="Morozov" w:date="2017-03-23T14:32:00Z">
        <w:r>
          <w:t xml:space="preserve">Заполнение </w:t>
        </w:r>
        <w:r>
          <w:rPr>
            <w:lang w:val="en-US"/>
          </w:rPr>
          <w:t>GL</w:t>
        </w:r>
        <w:r w:rsidRPr="00690DB2">
          <w:t>_</w:t>
        </w:r>
        <w:r>
          <w:rPr>
            <w:lang w:val="en-US"/>
          </w:rPr>
          <w:t>ACT</w:t>
        </w:r>
      </w:ins>
      <w:ins w:id="327" w:author="Morozov" w:date="2017-03-23T14:33:00Z">
        <w:r>
          <w:rPr>
            <w:lang w:val="en-US"/>
          </w:rPr>
          <w:t>3</w:t>
        </w:r>
      </w:ins>
    </w:p>
    <w:tbl>
      <w:tblPr>
        <w:tblStyle w:val="aff"/>
        <w:tblW w:w="0" w:type="auto"/>
        <w:tblLook w:val="04A0" w:firstRow="1" w:lastRow="0" w:firstColumn="1" w:lastColumn="0" w:noHBand="0" w:noVBand="1"/>
        <w:tblPrChange w:id="328" w:author="Morozov" w:date="2017-03-23T14:34:00Z">
          <w:tblPr>
            <w:tblStyle w:val="aff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81"/>
        <w:gridCol w:w="2693"/>
        <w:gridCol w:w="2977"/>
        <w:tblGridChange w:id="329">
          <w:tblGrid>
            <w:gridCol w:w="3681"/>
            <w:gridCol w:w="2693"/>
            <w:gridCol w:w="2977"/>
          </w:tblGrid>
        </w:tblGridChange>
      </w:tblGrid>
      <w:tr w:rsidR="002B58F0" w14:paraId="0DC079E9" w14:textId="77777777" w:rsidTr="002B58F0">
        <w:trPr>
          <w:tblHeader/>
          <w:ins w:id="330" w:author="Morozov" w:date="2017-03-23T14:32:00Z"/>
        </w:trPr>
        <w:tc>
          <w:tcPr>
            <w:tcW w:w="3681" w:type="dxa"/>
            <w:tcPrChange w:id="331" w:author="Morozov" w:date="2017-03-23T14:34:00Z">
              <w:tcPr>
                <w:tcW w:w="3681" w:type="dxa"/>
              </w:tcPr>
            </w:tcPrChange>
          </w:tcPr>
          <w:p w14:paraId="09C500B4" w14:textId="18AD5DB5" w:rsidR="002B58F0" w:rsidRPr="00690DB2" w:rsidRDefault="002B58F0">
            <w:pPr>
              <w:spacing w:before="0"/>
              <w:ind w:firstLine="0"/>
              <w:rPr>
                <w:ins w:id="332" w:author="Morozov" w:date="2017-03-23T14:32:00Z"/>
                <w:b/>
              </w:rPr>
            </w:pPr>
            <w:ins w:id="333" w:author="Morozov" w:date="2017-03-23T14:32:00Z">
              <w:r w:rsidRPr="00690DB2">
                <w:rPr>
                  <w:b/>
                  <w:lang w:val="ru-RU"/>
                </w:rPr>
                <w:lastRenderedPageBreak/>
                <w:t xml:space="preserve">Название поля </w:t>
              </w:r>
              <w:r w:rsidRPr="00690DB2">
                <w:rPr>
                  <w:b/>
                </w:rPr>
                <w:t>GL_ACT</w:t>
              </w:r>
            </w:ins>
            <w:ins w:id="334" w:author="Morozov" w:date="2017-03-23T14:33:00Z">
              <w:r>
                <w:rPr>
                  <w:b/>
                </w:rPr>
                <w:t>3</w:t>
              </w:r>
            </w:ins>
          </w:p>
        </w:tc>
        <w:tc>
          <w:tcPr>
            <w:tcW w:w="2693" w:type="dxa"/>
            <w:tcPrChange w:id="335" w:author="Morozov" w:date="2017-03-23T14:34:00Z">
              <w:tcPr>
                <w:tcW w:w="2693" w:type="dxa"/>
              </w:tcPr>
            </w:tcPrChange>
          </w:tcPr>
          <w:p w14:paraId="65B8C24B" w14:textId="77777777" w:rsidR="002B58F0" w:rsidRPr="00690DB2" w:rsidRDefault="002B58F0" w:rsidP="001641D5">
            <w:pPr>
              <w:spacing w:before="0"/>
              <w:ind w:firstLine="0"/>
              <w:rPr>
                <w:ins w:id="336" w:author="Morozov" w:date="2017-03-23T14:32:00Z"/>
                <w:b/>
              </w:rPr>
            </w:pPr>
            <w:ins w:id="337" w:author="Morozov" w:date="2017-03-23T14:32:00Z">
              <w:r w:rsidRPr="00690DB2">
                <w:rPr>
                  <w:b/>
                  <w:lang w:val="ru-RU"/>
                </w:rPr>
                <w:t xml:space="preserve">Колонка таблицы </w:t>
              </w:r>
              <w:proofErr w:type="spellStart"/>
              <w:r w:rsidRPr="00690DB2">
                <w:rPr>
                  <w:b/>
                </w:rPr>
                <w:t>xlsx</w:t>
              </w:r>
              <w:proofErr w:type="spellEnd"/>
            </w:ins>
          </w:p>
        </w:tc>
        <w:tc>
          <w:tcPr>
            <w:tcW w:w="2977" w:type="dxa"/>
            <w:tcPrChange w:id="338" w:author="Morozov" w:date="2017-03-23T14:34:00Z">
              <w:tcPr>
                <w:tcW w:w="2977" w:type="dxa"/>
              </w:tcPr>
            </w:tcPrChange>
          </w:tcPr>
          <w:p w14:paraId="7C02AD54" w14:textId="77777777" w:rsidR="002B58F0" w:rsidRPr="00690DB2" w:rsidRDefault="002B58F0" w:rsidP="001641D5">
            <w:pPr>
              <w:spacing w:before="0"/>
              <w:ind w:firstLine="0"/>
              <w:rPr>
                <w:ins w:id="339" w:author="Morozov" w:date="2017-03-23T14:32:00Z"/>
                <w:b/>
                <w:lang w:val="ru-RU"/>
              </w:rPr>
            </w:pPr>
            <w:ins w:id="340" w:author="Morozov" w:date="2017-03-23T14:32:00Z">
              <w:r w:rsidRPr="00690DB2">
                <w:rPr>
                  <w:b/>
                  <w:lang w:val="ru-RU"/>
                </w:rPr>
                <w:t>Название колонки</w:t>
              </w:r>
            </w:ins>
          </w:p>
        </w:tc>
      </w:tr>
      <w:tr w:rsidR="002B58F0" w14:paraId="6321464D" w14:textId="77777777" w:rsidTr="002B58F0">
        <w:trPr>
          <w:trHeight w:val="350"/>
          <w:ins w:id="341" w:author="Morozov" w:date="2017-03-23T14:32:00Z"/>
          <w:trPrChange w:id="342" w:author="Morozov" w:date="2017-03-23T14:34:00Z">
            <w:trPr>
              <w:trHeight w:val="320"/>
            </w:trPr>
          </w:trPrChange>
        </w:trPr>
        <w:tc>
          <w:tcPr>
            <w:tcW w:w="3681" w:type="dxa"/>
            <w:tcPrChange w:id="343" w:author="Morozov" w:date="2017-03-23T14:34:00Z">
              <w:tcPr>
                <w:tcW w:w="3681" w:type="dxa"/>
              </w:tcPr>
            </w:tcPrChange>
          </w:tcPr>
          <w:p w14:paraId="2C11A601" w14:textId="77777777" w:rsidR="002B58F0" w:rsidRDefault="002B58F0" w:rsidP="001641D5">
            <w:pPr>
              <w:spacing w:before="0"/>
              <w:ind w:firstLine="0"/>
              <w:rPr>
                <w:ins w:id="344" w:author="Morozov" w:date="2017-03-23T14:32:00Z"/>
              </w:rPr>
            </w:pPr>
            <w:ins w:id="345" w:author="Morozov" w:date="2017-03-23T14:32:00Z">
              <w:r>
                <w:t>SECTCODE</w:t>
              </w:r>
            </w:ins>
          </w:p>
        </w:tc>
        <w:tc>
          <w:tcPr>
            <w:tcW w:w="2693" w:type="dxa"/>
            <w:tcPrChange w:id="346" w:author="Morozov" w:date="2017-03-23T14:34:00Z">
              <w:tcPr>
                <w:tcW w:w="2693" w:type="dxa"/>
              </w:tcPr>
            </w:tcPrChange>
          </w:tcPr>
          <w:p w14:paraId="3C1A3D58" w14:textId="77777777" w:rsidR="002B58F0" w:rsidRDefault="002B58F0" w:rsidP="001641D5">
            <w:pPr>
              <w:spacing w:before="0"/>
              <w:ind w:firstLine="0"/>
              <w:rPr>
                <w:ins w:id="347" w:author="Morozov" w:date="2017-03-23T14:32:00Z"/>
              </w:rPr>
            </w:pPr>
            <w:ins w:id="348" w:author="Morozov" w:date="2017-03-23T14:32:00Z">
              <w:r>
                <w:t>A</w:t>
              </w:r>
            </w:ins>
          </w:p>
        </w:tc>
        <w:tc>
          <w:tcPr>
            <w:tcW w:w="2977" w:type="dxa"/>
            <w:tcPrChange w:id="349" w:author="Morozov" w:date="2017-03-23T14:34:00Z">
              <w:tcPr>
                <w:tcW w:w="2977" w:type="dxa"/>
              </w:tcPr>
            </w:tcPrChange>
          </w:tcPr>
          <w:p w14:paraId="55B02FA9" w14:textId="77777777" w:rsidR="002B58F0" w:rsidRPr="00690DB2" w:rsidRDefault="002B58F0" w:rsidP="001641D5">
            <w:pPr>
              <w:spacing w:before="0"/>
              <w:ind w:firstLine="0"/>
              <w:rPr>
                <w:ins w:id="350" w:author="Morozov" w:date="2017-03-23T14:32:00Z"/>
                <w:lang w:val="ru-RU"/>
              </w:rPr>
            </w:pPr>
            <w:ins w:id="351" w:author="Morozov" w:date="2017-03-23T14:32:00Z">
              <w:r>
                <w:rPr>
                  <w:lang w:val="ru-RU"/>
                </w:rPr>
                <w:t>Раздел</w:t>
              </w:r>
            </w:ins>
          </w:p>
        </w:tc>
      </w:tr>
      <w:tr w:rsidR="002B58F0" w14:paraId="4DB60892" w14:textId="77777777" w:rsidTr="001641D5">
        <w:trPr>
          <w:ins w:id="352" w:author="Morozov" w:date="2017-03-23T14:32:00Z"/>
        </w:trPr>
        <w:tc>
          <w:tcPr>
            <w:tcW w:w="3681" w:type="dxa"/>
          </w:tcPr>
          <w:p w14:paraId="0E92E4FF" w14:textId="77777777" w:rsidR="002B58F0" w:rsidRDefault="002B58F0" w:rsidP="001641D5">
            <w:pPr>
              <w:spacing w:before="0"/>
              <w:ind w:firstLine="0"/>
              <w:rPr>
                <w:ins w:id="353" w:author="Morozov" w:date="2017-03-23T14:32:00Z"/>
              </w:rPr>
            </w:pPr>
            <w:ins w:id="354" w:author="Morozov" w:date="2017-03-23T14:32:00Z">
              <w:r>
                <w:t>PRODCODE</w:t>
              </w:r>
            </w:ins>
          </w:p>
        </w:tc>
        <w:tc>
          <w:tcPr>
            <w:tcW w:w="2693" w:type="dxa"/>
          </w:tcPr>
          <w:p w14:paraId="3467C921" w14:textId="77777777" w:rsidR="002B58F0" w:rsidRDefault="002B58F0" w:rsidP="001641D5">
            <w:pPr>
              <w:spacing w:before="0"/>
              <w:ind w:firstLine="0"/>
              <w:rPr>
                <w:ins w:id="355" w:author="Morozov" w:date="2017-03-23T14:32:00Z"/>
              </w:rPr>
            </w:pPr>
            <w:ins w:id="356" w:author="Morozov" w:date="2017-03-23T14:32:00Z">
              <w:r>
                <w:t>B</w:t>
              </w:r>
            </w:ins>
          </w:p>
        </w:tc>
        <w:tc>
          <w:tcPr>
            <w:tcW w:w="2977" w:type="dxa"/>
          </w:tcPr>
          <w:p w14:paraId="0C9BBD33" w14:textId="77777777" w:rsidR="002B58F0" w:rsidRPr="00690DB2" w:rsidRDefault="002B58F0" w:rsidP="001641D5">
            <w:pPr>
              <w:spacing w:before="0"/>
              <w:ind w:firstLine="0"/>
              <w:rPr>
                <w:ins w:id="357" w:author="Morozov" w:date="2017-03-23T14:32:00Z"/>
                <w:lang w:val="ru-RU"/>
              </w:rPr>
            </w:pPr>
            <w:ins w:id="358" w:author="Morozov" w:date="2017-03-23T14:32:00Z">
              <w:r>
                <w:rPr>
                  <w:lang w:val="ru-RU"/>
                </w:rPr>
                <w:t>Продукт</w:t>
              </w:r>
            </w:ins>
          </w:p>
        </w:tc>
      </w:tr>
      <w:tr w:rsidR="002B58F0" w14:paraId="52F3C17C" w14:textId="77777777" w:rsidTr="001641D5">
        <w:trPr>
          <w:ins w:id="359" w:author="Morozov" w:date="2017-03-23T14:34:00Z"/>
        </w:trPr>
        <w:tc>
          <w:tcPr>
            <w:tcW w:w="3681" w:type="dxa"/>
          </w:tcPr>
          <w:p w14:paraId="0AEF25C2" w14:textId="2D8242AF" w:rsidR="002B58F0" w:rsidRDefault="002B58F0">
            <w:pPr>
              <w:spacing w:before="0"/>
              <w:ind w:firstLine="0"/>
              <w:rPr>
                <w:ins w:id="360" w:author="Morozov" w:date="2017-03-23T14:34:00Z"/>
              </w:rPr>
              <w:pPrChange w:id="361" w:author="Morozov" w:date="2017-03-23T14:34:00Z">
                <w:pPr>
                  <w:spacing w:before="0"/>
                </w:pPr>
              </w:pPrChange>
            </w:pPr>
            <w:ins w:id="362" w:author="Morozov" w:date="2017-03-23T14:35:00Z">
              <w:r>
                <w:t>SUBPRODCODE</w:t>
              </w:r>
            </w:ins>
          </w:p>
        </w:tc>
        <w:tc>
          <w:tcPr>
            <w:tcW w:w="2693" w:type="dxa"/>
          </w:tcPr>
          <w:p w14:paraId="13883D19" w14:textId="79450A43" w:rsidR="002B58F0" w:rsidRDefault="002B58F0">
            <w:pPr>
              <w:spacing w:before="0"/>
              <w:ind w:firstLine="0"/>
              <w:rPr>
                <w:ins w:id="363" w:author="Morozov" w:date="2017-03-23T14:34:00Z"/>
              </w:rPr>
              <w:pPrChange w:id="364" w:author="Morozov" w:date="2017-03-23T14:34:00Z">
                <w:pPr>
                  <w:spacing w:before="0"/>
                </w:pPr>
              </w:pPrChange>
            </w:pPr>
            <w:ins w:id="365" w:author="Morozov" w:date="2017-03-23T14:35:00Z">
              <w:r>
                <w:t>C</w:t>
              </w:r>
            </w:ins>
          </w:p>
        </w:tc>
        <w:tc>
          <w:tcPr>
            <w:tcW w:w="2977" w:type="dxa"/>
          </w:tcPr>
          <w:p w14:paraId="6C9CB5B5" w14:textId="68A7B29C" w:rsidR="002B58F0" w:rsidRPr="002B58F0" w:rsidRDefault="002B58F0">
            <w:pPr>
              <w:spacing w:before="0"/>
              <w:ind w:firstLine="0"/>
              <w:rPr>
                <w:ins w:id="366" w:author="Morozov" w:date="2017-03-23T14:34:00Z"/>
                <w:lang w:val="ru-RU"/>
                <w:rPrChange w:id="367" w:author="Morozov" w:date="2017-03-23T14:35:00Z">
                  <w:rPr>
                    <w:ins w:id="368" w:author="Morozov" w:date="2017-03-23T14:34:00Z"/>
                  </w:rPr>
                </w:rPrChange>
              </w:rPr>
              <w:pPrChange w:id="369" w:author="Morozov" w:date="2017-03-23T14:34:00Z">
                <w:pPr>
                  <w:spacing w:before="0"/>
                </w:pPr>
              </w:pPrChange>
            </w:pPr>
            <w:proofErr w:type="spellStart"/>
            <w:ins w:id="370" w:author="Morozov" w:date="2017-03-23T14:35:00Z">
              <w:r>
                <w:rPr>
                  <w:lang w:val="ru-RU"/>
                </w:rPr>
                <w:t>Подпродукт</w:t>
              </w:r>
            </w:ins>
            <w:proofErr w:type="spellEnd"/>
          </w:p>
        </w:tc>
      </w:tr>
      <w:tr w:rsidR="002B58F0" w14:paraId="22677FDC" w14:textId="77777777" w:rsidTr="001641D5">
        <w:trPr>
          <w:ins w:id="371" w:author="Morozov" w:date="2017-03-23T14:32:00Z"/>
        </w:trPr>
        <w:tc>
          <w:tcPr>
            <w:tcW w:w="3681" w:type="dxa"/>
          </w:tcPr>
          <w:p w14:paraId="5B73A7F9" w14:textId="77777777" w:rsidR="002B58F0" w:rsidRDefault="002B58F0" w:rsidP="001641D5">
            <w:pPr>
              <w:spacing w:before="0"/>
              <w:ind w:firstLine="0"/>
              <w:rPr>
                <w:ins w:id="372" w:author="Morozov" w:date="2017-03-23T14:32:00Z"/>
              </w:rPr>
            </w:pPr>
            <w:ins w:id="373" w:author="Morozov" w:date="2017-03-23T14:32:00Z">
              <w:r>
                <w:t>NAME</w:t>
              </w:r>
            </w:ins>
          </w:p>
        </w:tc>
        <w:tc>
          <w:tcPr>
            <w:tcW w:w="2693" w:type="dxa"/>
          </w:tcPr>
          <w:p w14:paraId="7EFFDA9D" w14:textId="5D21F11C" w:rsidR="002B58F0" w:rsidRPr="002B58F0" w:rsidRDefault="002B58F0" w:rsidP="001641D5">
            <w:pPr>
              <w:spacing w:before="0"/>
              <w:ind w:firstLine="0"/>
              <w:rPr>
                <w:ins w:id="374" w:author="Morozov" w:date="2017-03-23T14:32:00Z"/>
              </w:rPr>
            </w:pPr>
            <w:ins w:id="375" w:author="Morozov" w:date="2017-03-23T14:35:00Z">
              <w:r>
                <w:t>I</w:t>
              </w:r>
            </w:ins>
          </w:p>
        </w:tc>
        <w:tc>
          <w:tcPr>
            <w:tcW w:w="2977" w:type="dxa"/>
          </w:tcPr>
          <w:p w14:paraId="3872AD1A" w14:textId="25F692BE" w:rsidR="002B58F0" w:rsidRPr="00690DB2" w:rsidRDefault="002B58F0">
            <w:pPr>
              <w:spacing w:before="0"/>
              <w:ind w:firstLine="0"/>
              <w:rPr>
                <w:ins w:id="376" w:author="Morozov" w:date="2017-03-23T14:32:00Z"/>
                <w:lang w:val="ru-RU"/>
              </w:rPr>
            </w:pPr>
            <w:ins w:id="377" w:author="Morozov" w:date="2017-03-23T14:32:00Z">
              <w:r>
                <w:rPr>
                  <w:lang w:val="ru-RU"/>
                </w:rPr>
                <w:t xml:space="preserve">Название </w:t>
              </w:r>
            </w:ins>
            <w:proofErr w:type="spellStart"/>
            <w:ins w:id="378" w:author="Morozov" w:date="2017-03-23T14:35:00Z">
              <w:r>
                <w:rPr>
                  <w:lang w:val="ru-RU"/>
                </w:rPr>
                <w:t>под</w:t>
              </w:r>
            </w:ins>
            <w:ins w:id="379" w:author="Morozov" w:date="2017-03-23T14:32:00Z">
              <w:r>
                <w:rPr>
                  <w:lang w:val="ru-RU"/>
                </w:rPr>
                <w:t>продукта</w:t>
              </w:r>
              <w:proofErr w:type="spellEnd"/>
            </w:ins>
          </w:p>
        </w:tc>
      </w:tr>
    </w:tbl>
    <w:p w14:paraId="267727CB" w14:textId="567F7A2E" w:rsidR="0090313E" w:rsidRDefault="0090313E" w:rsidP="0090313E">
      <w:pPr>
        <w:pStyle w:val="5"/>
        <w:rPr>
          <w:ins w:id="380" w:author="Morozov" w:date="2017-03-23T14:36:00Z"/>
          <w:lang w:val="en-US"/>
        </w:rPr>
      </w:pPr>
      <w:ins w:id="381" w:author="Morozov" w:date="2017-03-23T14:36:00Z">
        <w:r>
          <w:t xml:space="preserve">Заполнение таблицы </w:t>
        </w:r>
        <w:r>
          <w:rPr>
            <w:lang w:val="en-US"/>
          </w:rPr>
          <w:t>GL_ACT4</w:t>
        </w:r>
      </w:ins>
    </w:p>
    <w:p w14:paraId="443E5DA1" w14:textId="77777777" w:rsidR="0090313E" w:rsidRDefault="0090313E" w:rsidP="0090313E">
      <w:pPr>
        <w:rPr>
          <w:ins w:id="382" w:author="Morozov" w:date="2017-03-23T14:36:00Z"/>
        </w:rPr>
      </w:pPr>
      <w:ins w:id="383" w:author="Morozov" w:date="2017-03-23T14:36:00Z">
        <w:r>
          <w:t xml:space="preserve">Заполняется из таблицы </w:t>
        </w:r>
        <w:r>
          <w:rPr>
            <w:lang w:val="en-US"/>
          </w:rPr>
          <w:t>excel</w:t>
        </w:r>
        <w:r w:rsidRPr="00690DB2">
          <w:t xml:space="preserve"> </w:t>
        </w:r>
        <w:r w:rsidRPr="003A3DD9">
          <w:t xml:space="preserve">"Структура </w:t>
        </w:r>
        <w:proofErr w:type="spellStart"/>
        <w:r w:rsidRPr="003A3DD9">
          <w:t>AccType</w:t>
        </w:r>
        <w:proofErr w:type="spellEnd"/>
        <w:r w:rsidRPr="003A3DD9">
          <w:t xml:space="preserve"> </w:t>
        </w:r>
        <w:proofErr w:type="spellStart"/>
        <w:r w:rsidRPr="003A3DD9">
          <w:t>техн</w:t>
        </w:r>
        <w:proofErr w:type="spellEnd"/>
        <w:r w:rsidRPr="003A3DD9">
          <w:t xml:space="preserve"> счетов.xlsx"</w:t>
        </w:r>
        <w:r>
          <w:t xml:space="preserve">, закладка </w:t>
        </w:r>
        <w:proofErr w:type="spellStart"/>
        <w:r w:rsidRPr="003A3DD9">
          <w:t>AccType</w:t>
        </w:r>
        <w:proofErr w:type="spellEnd"/>
        <w:r w:rsidRPr="003A3DD9">
          <w:t xml:space="preserve"> + Структура</w:t>
        </w:r>
      </w:ins>
    </w:p>
    <w:p w14:paraId="279ABCE3" w14:textId="6CEE4FE4" w:rsidR="0090313E" w:rsidRDefault="0090313E" w:rsidP="0090313E">
      <w:pPr>
        <w:rPr>
          <w:ins w:id="384" w:author="Morozov" w:date="2017-03-23T14:36:00Z"/>
        </w:rPr>
      </w:pPr>
      <w:ins w:id="385" w:author="Morozov" w:date="2017-03-23T14:36:00Z">
        <w:r>
          <w:t xml:space="preserve">Создается запись в таблице </w:t>
        </w:r>
        <w:r>
          <w:rPr>
            <w:lang w:val="en-US"/>
          </w:rPr>
          <w:t>GL</w:t>
        </w:r>
        <w:r w:rsidRPr="00690DB2">
          <w:t>_</w:t>
        </w:r>
        <w:r>
          <w:rPr>
            <w:lang w:val="en-US"/>
          </w:rPr>
          <w:t>ACT</w:t>
        </w:r>
        <w:r w:rsidRPr="0090313E">
          <w:rPr>
            <w:rPrChange w:id="386" w:author="Morozov" w:date="2017-03-23T14:36:00Z">
              <w:rPr>
                <w:lang w:val="en-US"/>
              </w:rPr>
            </w:rPrChange>
          </w:rPr>
          <w:t>4</w:t>
        </w:r>
        <w:r>
          <w:t xml:space="preserve"> для каждого набора уникальных значений в полях в колонках </w:t>
        </w:r>
      </w:ins>
    </w:p>
    <w:p w14:paraId="764D0A4E" w14:textId="77777777" w:rsidR="0090313E" w:rsidRDefault="0090313E" w:rsidP="0090313E">
      <w:pPr>
        <w:pStyle w:val="a3"/>
        <w:numPr>
          <w:ilvl w:val="0"/>
          <w:numId w:val="46"/>
        </w:numPr>
        <w:rPr>
          <w:ins w:id="387" w:author="Morozov" w:date="2017-03-23T14:36:00Z"/>
        </w:rPr>
      </w:pPr>
      <w:ins w:id="388" w:author="Morozov" w:date="2017-03-23T14:36:00Z">
        <w:r>
          <w:t xml:space="preserve">Раздел (колонка А) </w:t>
        </w:r>
      </w:ins>
    </w:p>
    <w:p w14:paraId="04915B3C" w14:textId="77777777" w:rsidR="0090313E" w:rsidRDefault="0090313E" w:rsidP="0090313E">
      <w:pPr>
        <w:pStyle w:val="a3"/>
        <w:numPr>
          <w:ilvl w:val="0"/>
          <w:numId w:val="46"/>
        </w:numPr>
        <w:spacing w:before="0"/>
        <w:ind w:left="714" w:hanging="357"/>
        <w:rPr>
          <w:ins w:id="389" w:author="Morozov" w:date="2017-03-23T14:36:00Z"/>
        </w:rPr>
      </w:pPr>
      <w:ins w:id="390" w:author="Morozov" w:date="2017-03-23T14:36:00Z">
        <w:r>
          <w:t xml:space="preserve">Продукт (колонка </w:t>
        </w:r>
        <w:r w:rsidRPr="00690DB2">
          <w:rPr>
            <w:lang w:val="en-US"/>
          </w:rPr>
          <w:t>B</w:t>
        </w:r>
        <w:r w:rsidRPr="00690DB2">
          <w:t>)</w:t>
        </w:r>
      </w:ins>
    </w:p>
    <w:p w14:paraId="5765BAE0" w14:textId="61724823" w:rsidR="0090313E" w:rsidRPr="0090313E" w:rsidRDefault="0090313E" w:rsidP="0090313E">
      <w:pPr>
        <w:pStyle w:val="a3"/>
        <w:numPr>
          <w:ilvl w:val="0"/>
          <w:numId w:val="46"/>
        </w:numPr>
        <w:spacing w:before="0"/>
        <w:ind w:left="714" w:hanging="357"/>
        <w:rPr>
          <w:ins w:id="391" w:author="Morozov" w:date="2017-03-23T14:36:00Z"/>
          <w:rPrChange w:id="392" w:author="Morozov" w:date="2017-03-23T14:36:00Z">
            <w:rPr>
              <w:ins w:id="393" w:author="Morozov" w:date="2017-03-23T14:36:00Z"/>
              <w:lang w:val="en-US"/>
            </w:rPr>
          </w:rPrChange>
        </w:rPr>
      </w:pPr>
      <w:proofErr w:type="spellStart"/>
      <w:ins w:id="394" w:author="Morozov" w:date="2017-03-23T14:36:00Z">
        <w:r>
          <w:t>Подпродукт</w:t>
        </w:r>
        <w:proofErr w:type="spellEnd"/>
        <w:r>
          <w:t xml:space="preserve"> (колонка </w:t>
        </w:r>
        <w:r>
          <w:rPr>
            <w:lang w:val="en-US"/>
          </w:rPr>
          <w:t>C)</w:t>
        </w:r>
      </w:ins>
    </w:p>
    <w:p w14:paraId="784659F4" w14:textId="73ABC09B" w:rsidR="0090313E" w:rsidRPr="00690DB2" w:rsidRDefault="0090313E" w:rsidP="0090313E">
      <w:pPr>
        <w:pStyle w:val="a3"/>
        <w:numPr>
          <w:ilvl w:val="0"/>
          <w:numId w:val="46"/>
        </w:numPr>
        <w:spacing w:before="0"/>
        <w:ind w:left="714" w:hanging="357"/>
        <w:rPr>
          <w:ins w:id="395" w:author="Morozov" w:date="2017-03-23T14:36:00Z"/>
        </w:rPr>
      </w:pPr>
      <w:ins w:id="396" w:author="Morozov" w:date="2017-03-23T14:37:00Z">
        <w:r>
          <w:t>Модификатор</w:t>
        </w:r>
      </w:ins>
      <w:ins w:id="397" w:author="Morozov" w:date="2017-03-23T14:36:00Z">
        <w:r>
          <w:t xml:space="preserve"> (колонка </w:t>
        </w:r>
        <w:r>
          <w:rPr>
            <w:lang w:val="en-US"/>
          </w:rPr>
          <w:t>D)</w:t>
        </w:r>
      </w:ins>
    </w:p>
    <w:p w14:paraId="74BF1869" w14:textId="340401FE" w:rsidR="0090313E" w:rsidRPr="0090313E" w:rsidRDefault="0090313E" w:rsidP="0090313E">
      <w:pPr>
        <w:rPr>
          <w:ins w:id="398" w:author="Morozov" w:date="2017-03-23T14:36:00Z"/>
          <w:rPrChange w:id="399" w:author="Morozov" w:date="2017-03-23T14:37:00Z">
            <w:rPr>
              <w:ins w:id="400" w:author="Morozov" w:date="2017-03-23T14:36:00Z"/>
              <w:lang w:val="en-US"/>
            </w:rPr>
          </w:rPrChange>
        </w:rPr>
      </w:pPr>
      <w:ins w:id="401" w:author="Morozov" w:date="2017-03-23T14:36:00Z">
        <w:r>
          <w:t xml:space="preserve">Заполнение </w:t>
        </w:r>
        <w:r>
          <w:rPr>
            <w:lang w:val="en-US"/>
          </w:rPr>
          <w:t>GL</w:t>
        </w:r>
        <w:r w:rsidRPr="00690DB2">
          <w:t>_</w:t>
        </w:r>
        <w:r>
          <w:rPr>
            <w:lang w:val="en-US"/>
          </w:rPr>
          <w:t>ACT</w:t>
        </w:r>
      </w:ins>
      <w:ins w:id="402" w:author="Morozov" w:date="2017-03-23T14:37:00Z">
        <w:r>
          <w:t>4</w:t>
        </w:r>
      </w:ins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2977"/>
      </w:tblGrid>
      <w:tr w:rsidR="0090313E" w14:paraId="06D9F671" w14:textId="77777777" w:rsidTr="001641D5">
        <w:trPr>
          <w:tblHeader/>
          <w:ins w:id="403" w:author="Morozov" w:date="2017-03-23T14:36:00Z"/>
        </w:trPr>
        <w:tc>
          <w:tcPr>
            <w:tcW w:w="3681" w:type="dxa"/>
          </w:tcPr>
          <w:p w14:paraId="621869B5" w14:textId="16B50F22" w:rsidR="0090313E" w:rsidRPr="0090313E" w:rsidRDefault="0090313E">
            <w:pPr>
              <w:spacing w:before="0"/>
              <w:ind w:firstLine="0"/>
              <w:rPr>
                <w:ins w:id="404" w:author="Morozov" w:date="2017-03-23T14:36:00Z"/>
                <w:b/>
                <w:lang w:val="ru-RU"/>
                <w:rPrChange w:id="405" w:author="Morozov" w:date="2017-03-23T14:37:00Z">
                  <w:rPr>
                    <w:ins w:id="406" w:author="Morozov" w:date="2017-03-23T14:36:00Z"/>
                    <w:b/>
                  </w:rPr>
                </w:rPrChange>
              </w:rPr>
            </w:pPr>
            <w:ins w:id="407" w:author="Morozov" w:date="2017-03-23T14:36:00Z">
              <w:r w:rsidRPr="00690DB2">
                <w:rPr>
                  <w:b/>
                  <w:lang w:val="ru-RU"/>
                </w:rPr>
                <w:t xml:space="preserve">Название поля </w:t>
              </w:r>
              <w:r w:rsidRPr="00690DB2">
                <w:rPr>
                  <w:b/>
                </w:rPr>
                <w:t>GL_ACT</w:t>
              </w:r>
            </w:ins>
            <w:ins w:id="408" w:author="Morozov" w:date="2017-03-23T14:37:00Z">
              <w:r>
                <w:rPr>
                  <w:b/>
                  <w:lang w:val="ru-RU"/>
                </w:rPr>
                <w:t>4</w:t>
              </w:r>
            </w:ins>
          </w:p>
        </w:tc>
        <w:tc>
          <w:tcPr>
            <w:tcW w:w="2693" w:type="dxa"/>
          </w:tcPr>
          <w:p w14:paraId="5D9C1E71" w14:textId="77777777" w:rsidR="0090313E" w:rsidRPr="00690DB2" w:rsidRDefault="0090313E" w:rsidP="001641D5">
            <w:pPr>
              <w:spacing w:before="0"/>
              <w:ind w:firstLine="0"/>
              <w:rPr>
                <w:ins w:id="409" w:author="Morozov" w:date="2017-03-23T14:36:00Z"/>
                <w:b/>
              </w:rPr>
            </w:pPr>
            <w:ins w:id="410" w:author="Morozov" w:date="2017-03-23T14:36:00Z">
              <w:r w:rsidRPr="00690DB2">
                <w:rPr>
                  <w:b/>
                  <w:lang w:val="ru-RU"/>
                </w:rPr>
                <w:t xml:space="preserve">Колонка таблицы </w:t>
              </w:r>
              <w:proofErr w:type="spellStart"/>
              <w:r w:rsidRPr="00690DB2">
                <w:rPr>
                  <w:b/>
                </w:rPr>
                <w:t>xlsx</w:t>
              </w:r>
              <w:proofErr w:type="spellEnd"/>
            </w:ins>
          </w:p>
        </w:tc>
        <w:tc>
          <w:tcPr>
            <w:tcW w:w="2977" w:type="dxa"/>
          </w:tcPr>
          <w:p w14:paraId="4948BF26" w14:textId="77777777" w:rsidR="0090313E" w:rsidRPr="00690DB2" w:rsidRDefault="0090313E" w:rsidP="001641D5">
            <w:pPr>
              <w:spacing w:before="0"/>
              <w:ind w:firstLine="0"/>
              <w:rPr>
                <w:ins w:id="411" w:author="Morozov" w:date="2017-03-23T14:36:00Z"/>
                <w:b/>
                <w:lang w:val="ru-RU"/>
              </w:rPr>
            </w:pPr>
            <w:ins w:id="412" w:author="Morozov" w:date="2017-03-23T14:36:00Z">
              <w:r w:rsidRPr="00690DB2">
                <w:rPr>
                  <w:b/>
                  <w:lang w:val="ru-RU"/>
                </w:rPr>
                <w:t>Название колонки</w:t>
              </w:r>
            </w:ins>
          </w:p>
        </w:tc>
      </w:tr>
      <w:tr w:rsidR="0090313E" w14:paraId="37BEE4A7" w14:textId="77777777" w:rsidTr="001641D5">
        <w:trPr>
          <w:trHeight w:val="350"/>
          <w:ins w:id="413" w:author="Morozov" w:date="2017-03-23T14:36:00Z"/>
        </w:trPr>
        <w:tc>
          <w:tcPr>
            <w:tcW w:w="3681" w:type="dxa"/>
          </w:tcPr>
          <w:p w14:paraId="72CFF429" w14:textId="77777777" w:rsidR="0090313E" w:rsidRDefault="0090313E" w:rsidP="001641D5">
            <w:pPr>
              <w:spacing w:before="0"/>
              <w:ind w:firstLine="0"/>
              <w:rPr>
                <w:ins w:id="414" w:author="Morozov" w:date="2017-03-23T14:36:00Z"/>
              </w:rPr>
            </w:pPr>
            <w:ins w:id="415" w:author="Morozov" w:date="2017-03-23T14:36:00Z">
              <w:r>
                <w:t>SECTCODE</w:t>
              </w:r>
            </w:ins>
          </w:p>
        </w:tc>
        <w:tc>
          <w:tcPr>
            <w:tcW w:w="2693" w:type="dxa"/>
          </w:tcPr>
          <w:p w14:paraId="2ED6C20E" w14:textId="77777777" w:rsidR="0090313E" w:rsidRDefault="0090313E" w:rsidP="001641D5">
            <w:pPr>
              <w:spacing w:before="0"/>
              <w:ind w:firstLine="0"/>
              <w:rPr>
                <w:ins w:id="416" w:author="Morozov" w:date="2017-03-23T14:36:00Z"/>
              </w:rPr>
            </w:pPr>
            <w:ins w:id="417" w:author="Morozov" w:date="2017-03-23T14:36:00Z">
              <w:r>
                <w:t>A</w:t>
              </w:r>
            </w:ins>
          </w:p>
        </w:tc>
        <w:tc>
          <w:tcPr>
            <w:tcW w:w="2977" w:type="dxa"/>
          </w:tcPr>
          <w:p w14:paraId="7FDF61FB" w14:textId="77777777" w:rsidR="0090313E" w:rsidRPr="00690DB2" w:rsidRDefault="0090313E" w:rsidP="001641D5">
            <w:pPr>
              <w:spacing w:before="0"/>
              <w:ind w:firstLine="0"/>
              <w:rPr>
                <w:ins w:id="418" w:author="Morozov" w:date="2017-03-23T14:36:00Z"/>
                <w:lang w:val="ru-RU"/>
              </w:rPr>
            </w:pPr>
            <w:ins w:id="419" w:author="Morozov" w:date="2017-03-23T14:36:00Z">
              <w:r>
                <w:rPr>
                  <w:lang w:val="ru-RU"/>
                </w:rPr>
                <w:t>Раздел</w:t>
              </w:r>
            </w:ins>
          </w:p>
        </w:tc>
      </w:tr>
      <w:tr w:rsidR="0090313E" w14:paraId="3EF5B013" w14:textId="77777777" w:rsidTr="001641D5">
        <w:trPr>
          <w:ins w:id="420" w:author="Morozov" w:date="2017-03-23T14:36:00Z"/>
        </w:trPr>
        <w:tc>
          <w:tcPr>
            <w:tcW w:w="3681" w:type="dxa"/>
          </w:tcPr>
          <w:p w14:paraId="3156A7EC" w14:textId="77777777" w:rsidR="0090313E" w:rsidRDefault="0090313E" w:rsidP="001641D5">
            <w:pPr>
              <w:spacing w:before="0"/>
              <w:ind w:firstLine="0"/>
              <w:rPr>
                <w:ins w:id="421" w:author="Morozov" w:date="2017-03-23T14:36:00Z"/>
              </w:rPr>
            </w:pPr>
            <w:ins w:id="422" w:author="Morozov" w:date="2017-03-23T14:36:00Z">
              <w:r>
                <w:t>PRODCODE</w:t>
              </w:r>
            </w:ins>
          </w:p>
        </w:tc>
        <w:tc>
          <w:tcPr>
            <w:tcW w:w="2693" w:type="dxa"/>
          </w:tcPr>
          <w:p w14:paraId="6474C6A0" w14:textId="77777777" w:rsidR="0090313E" w:rsidRDefault="0090313E" w:rsidP="001641D5">
            <w:pPr>
              <w:spacing w:before="0"/>
              <w:ind w:firstLine="0"/>
              <w:rPr>
                <w:ins w:id="423" w:author="Morozov" w:date="2017-03-23T14:36:00Z"/>
              </w:rPr>
            </w:pPr>
            <w:ins w:id="424" w:author="Morozov" w:date="2017-03-23T14:36:00Z">
              <w:r>
                <w:t>B</w:t>
              </w:r>
            </w:ins>
          </w:p>
        </w:tc>
        <w:tc>
          <w:tcPr>
            <w:tcW w:w="2977" w:type="dxa"/>
          </w:tcPr>
          <w:p w14:paraId="6EF4C34F" w14:textId="77777777" w:rsidR="0090313E" w:rsidRPr="00690DB2" w:rsidRDefault="0090313E" w:rsidP="001641D5">
            <w:pPr>
              <w:spacing w:before="0"/>
              <w:ind w:firstLine="0"/>
              <w:rPr>
                <w:ins w:id="425" w:author="Morozov" w:date="2017-03-23T14:36:00Z"/>
                <w:lang w:val="ru-RU"/>
              </w:rPr>
            </w:pPr>
            <w:ins w:id="426" w:author="Morozov" w:date="2017-03-23T14:36:00Z">
              <w:r>
                <w:rPr>
                  <w:lang w:val="ru-RU"/>
                </w:rPr>
                <w:t>Продукт</w:t>
              </w:r>
            </w:ins>
          </w:p>
        </w:tc>
      </w:tr>
      <w:tr w:rsidR="0090313E" w14:paraId="787D5EBA" w14:textId="77777777" w:rsidTr="001641D5">
        <w:trPr>
          <w:ins w:id="427" w:author="Morozov" w:date="2017-03-23T14:36:00Z"/>
        </w:trPr>
        <w:tc>
          <w:tcPr>
            <w:tcW w:w="3681" w:type="dxa"/>
          </w:tcPr>
          <w:p w14:paraId="7270A4D6" w14:textId="77777777" w:rsidR="0090313E" w:rsidRDefault="0090313E" w:rsidP="001641D5">
            <w:pPr>
              <w:spacing w:before="0"/>
              <w:ind w:firstLine="0"/>
              <w:rPr>
                <w:ins w:id="428" w:author="Morozov" w:date="2017-03-23T14:36:00Z"/>
              </w:rPr>
            </w:pPr>
            <w:ins w:id="429" w:author="Morozov" w:date="2017-03-23T14:36:00Z">
              <w:r>
                <w:t>SUBPRODCODE</w:t>
              </w:r>
            </w:ins>
          </w:p>
        </w:tc>
        <w:tc>
          <w:tcPr>
            <w:tcW w:w="2693" w:type="dxa"/>
          </w:tcPr>
          <w:p w14:paraId="6670A112" w14:textId="77777777" w:rsidR="0090313E" w:rsidRDefault="0090313E" w:rsidP="001641D5">
            <w:pPr>
              <w:spacing w:before="0"/>
              <w:ind w:firstLine="0"/>
              <w:rPr>
                <w:ins w:id="430" w:author="Morozov" w:date="2017-03-23T14:36:00Z"/>
              </w:rPr>
            </w:pPr>
            <w:ins w:id="431" w:author="Morozov" w:date="2017-03-23T14:36:00Z">
              <w:r>
                <w:t>C</w:t>
              </w:r>
            </w:ins>
          </w:p>
        </w:tc>
        <w:tc>
          <w:tcPr>
            <w:tcW w:w="2977" w:type="dxa"/>
          </w:tcPr>
          <w:p w14:paraId="09E02F25" w14:textId="77777777" w:rsidR="0090313E" w:rsidRPr="00690DB2" w:rsidRDefault="0090313E" w:rsidP="001641D5">
            <w:pPr>
              <w:spacing w:before="0"/>
              <w:ind w:firstLine="0"/>
              <w:rPr>
                <w:ins w:id="432" w:author="Morozov" w:date="2017-03-23T14:36:00Z"/>
                <w:lang w:val="ru-RU"/>
              </w:rPr>
            </w:pPr>
            <w:proofErr w:type="spellStart"/>
            <w:ins w:id="433" w:author="Morozov" w:date="2017-03-23T14:36:00Z">
              <w:r>
                <w:rPr>
                  <w:lang w:val="ru-RU"/>
                </w:rPr>
                <w:t>Подпродукт</w:t>
              </w:r>
              <w:proofErr w:type="spellEnd"/>
            </w:ins>
          </w:p>
        </w:tc>
      </w:tr>
      <w:tr w:rsidR="0090313E" w14:paraId="70482628" w14:textId="77777777" w:rsidTr="001641D5">
        <w:trPr>
          <w:ins w:id="434" w:author="Morozov" w:date="2017-03-23T14:37:00Z"/>
        </w:trPr>
        <w:tc>
          <w:tcPr>
            <w:tcW w:w="3681" w:type="dxa"/>
          </w:tcPr>
          <w:p w14:paraId="111C5F75" w14:textId="39FF946F" w:rsidR="0090313E" w:rsidRDefault="0090313E">
            <w:pPr>
              <w:spacing w:before="0"/>
              <w:ind w:firstLine="0"/>
              <w:rPr>
                <w:ins w:id="435" w:author="Morozov" w:date="2017-03-23T14:37:00Z"/>
              </w:rPr>
              <w:pPrChange w:id="436" w:author="Morozov" w:date="2017-03-23T14:37:00Z">
                <w:pPr>
                  <w:spacing w:before="0"/>
                </w:pPr>
              </w:pPrChange>
            </w:pPr>
            <w:ins w:id="437" w:author="Morozov" w:date="2017-03-23T14:37:00Z">
              <w:r>
                <w:t>MODIFCODE</w:t>
              </w:r>
            </w:ins>
          </w:p>
        </w:tc>
        <w:tc>
          <w:tcPr>
            <w:tcW w:w="2693" w:type="dxa"/>
          </w:tcPr>
          <w:p w14:paraId="0886D157" w14:textId="1CEE300E" w:rsidR="0090313E" w:rsidRPr="0090313E" w:rsidRDefault="0090313E">
            <w:pPr>
              <w:spacing w:before="0"/>
              <w:ind w:firstLine="0"/>
              <w:rPr>
                <w:ins w:id="438" w:author="Morozov" w:date="2017-03-23T14:37:00Z"/>
              </w:rPr>
              <w:pPrChange w:id="439" w:author="Morozov" w:date="2017-03-23T14:37:00Z">
                <w:pPr>
                  <w:spacing w:before="0"/>
                </w:pPr>
              </w:pPrChange>
            </w:pPr>
            <w:ins w:id="440" w:author="Morozov" w:date="2017-03-23T14:37:00Z">
              <w:r>
                <w:t>D</w:t>
              </w:r>
            </w:ins>
          </w:p>
        </w:tc>
        <w:tc>
          <w:tcPr>
            <w:tcW w:w="2977" w:type="dxa"/>
          </w:tcPr>
          <w:p w14:paraId="3719B52C" w14:textId="78B658BB" w:rsidR="0090313E" w:rsidRPr="0090313E" w:rsidRDefault="0090313E">
            <w:pPr>
              <w:spacing w:before="0"/>
              <w:ind w:firstLine="0"/>
              <w:rPr>
                <w:ins w:id="441" w:author="Morozov" w:date="2017-03-23T14:37:00Z"/>
                <w:lang w:val="ru-RU"/>
                <w:rPrChange w:id="442" w:author="Morozov" w:date="2017-03-23T14:38:00Z">
                  <w:rPr>
                    <w:ins w:id="443" w:author="Morozov" w:date="2017-03-23T14:37:00Z"/>
                  </w:rPr>
                </w:rPrChange>
              </w:rPr>
              <w:pPrChange w:id="444" w:author="Morozov" w:date="2017-03-23T14:37:00Z">
                <w:pPr>
                  <w:spacing w:before="0"/>
                </w:pPr>
              </w:pPrChange>
            </w:pPr>
            <w:ins w:id="445" w:author="Morozov" w:date="2017-03-23T14:38:00Z">
              <w:r>
                <w:rPr>
                  <w:lang w:val="ru-RU"/>
                </w:rPr>
                <w:t>Модификатор</w:t>
              </w:r>
            </w:ins>
          </w:p>
        </w:tc>
      </w:tr>
      <w:tr w:rsidR="0090313E" w14:paraId="0132E26B" w14:textId="77777777" w:rsidTr="001641D5">
        <w:trPr>
          <w:ins w:id="446" w:author="Morozov" w:date="2017-03-23T14:36:00Z"/>
        </w:trPr>
        <w:tc>
          <w:tcPr>
            <w:tcW w:w="3681" w:type="dxa"/>
          </w:tcPr>
          <w:p w14:paraId="7CA7FFED" w14:textId="77777777" w:rsidR="0090313E" w:rsidRDefault="0090313E" w:rsidP="001641D5">
            <w:pPr>
              <w:spacing w:before="0"/>
              <w:ind w:firstLine="0"/>
              <w:rPr>
                <w:ins w:id="447" w:author="Morozov" w:date="2017-03-23T14:36:00Z"/>
              </w:rPr>
            </w:pPr>
            <w:ins w:id="448" w:author="Morozov" w:date="2017-03-23T14:36:00Z">
              <w:r>
                <w:t>NAME</w:t>
              </w:r>
            </w:ins>
          </w:p>
        </w:tc>
        <w:tc>
          <w:tcPr>
            <w:tcW w:w="2693" w:type="dxa"/>
          </w:tcPr>
          <w:p w14:paraId="541218C3" w14:textId="0CF68294" w:rsidR="0090313E" w:rsidRPr="00690DB2" w:rsidRDefault="004501E8" w:rsidP="001641D5">
            <w:pPr>
              <w:spacing w:before="0"/>
              <w:ind w:firstLine="0"/>
              <w:rPr>
                <w:ins w:id="449" w:author="Morozov" w:date="2017-03-23T14:36:00Z"/>
              </w:rPr>
            </w:pPr>
            <w:ins w:id="450" w:author="Morozov" w:date="2017-03-23T14:41:00Z">
              <w:r>
                <w:t>J</w:t>
              </w:r>
            </w:ins>
          </w:p>
        </w:tc>
        <w:tc>
          <w:tcPr>
            <w:tcW w:w="2977" w:type="dxa"/>
          </w:tcPr>
          <w:p w14:paraId="554CDFCF" w14:textId="224A0956" w:rsidR="0090313E" w:rsidRPr="00690DB2" w:rsidRDefault="0090313E">
            <w:pPr>
              <w:spacing w:before="0"/>
              <w:ind w:firstLine="0"/>
              <w:rPr>
                <w:ins w:id="451" w:author="Morozov" w:date="2017-03-23T14:36:00Z"/>
                <w:lang w:val="ru-RU"/>
              </w:rPr>
            </w:pPr>
            <w:ins w:id="452" w:author="Morozov" w:date="2017-03-23T14:36:00Z">
              <w:r>
                <w:rPr>
                  <w:lang w:val="ru-RU"/>
                </w:rPr>
                <w:t xml:space="preserve">Название </w:t>
              </w:r>
            </w:ins>
            <w:ins w:id="453" w:author="Morozov" w:date="2017-03-23T14:39:00Z">
              <w:r w:rsidR="004501E8">
                <w:rPr>
                  <w:lang w:val="ru-RU"/>
                </w:rPr>
                <w:t>модификатора</w:t>
              </w:r>
            </w:ins>
          </w:p>
        </w:tc>
      </w:tr>
    </w:tbl>
    <w:p w14:paraId="12BEC3FE" w14:textId="77777777" w:rsidR="002330CE" w:rsidRPr="002330CE" w:rsidRDefault="002330CE" w:rsidP="002330CE"/>
    <w:p w14:paraId="46ACDF7F" w14:textId="3E02506C" w:rsidR="00381AFD" w:rsidRPr="008E7497" w:rsidRDefault="006920DE" w:rsidP="00AA6480">
      <w:pPr>
        <w:pStyle w:val="2"/>
      </w:pPr>
      <w:bookmarkStart w:id="454" w:name="_Toc477281714"/>
      <w:r>
        <w:t xml:space="preserve">Загрузка сообщений </w:t>
      </w:r>
      <w:r>
        <w:rPr>
          <w:lang w:val="en-US"/>
        </w:rPr>
        <w:t>AE</w:t>
      </w:r>
      <w:bookmarkEnd w:id="454"/>
    </w:p>
    <w:p w14:paraId="79D41A6B" w14:textId="34EF349F" w:rsidR="006920DE" w:rsidRDefault="006920DE" w:rsidP="00AA6480">
      <w:pPr>
        <w:pStyle w:val="3"/>
      </w:pPr>
      <w:bookmarkStart w:id="455" w:name="_Toc477281715"/>
      <w:r>
        <w:t xml:space="preserve">Принципы формирования сообщений </w:t>
      </w:r>
      <w:r>
        <w:rPr>
          <w:lang w:val="en-US"/>
        </w:rPr>
        <w:t>AE</w:t>
      </w:r>
      <w:r w:rsidRPr="006920DE">
        <w:t xml:space="preserve"> </w:t>
      </w:r>
      <w:r>
        <w:t>по загрузке проводок по техническим счетам</w:t>
      </w:r>
      <w:bookmarkEnd w:id="455"/>
    </w:p>
    <w:p w14:paraId="3CB9B9BC" w14:textId="76C3F325" w:rsidR="006920DE" w:rsidRDefault="006920DE" w:rsidP="006920DE">
      <w:r>
        <w:t xml:space="preserve">В сообщениях </w:t>
      </w:r>
      <w:r>
        <w:rPr>
          <w:lang w:val="en-US"/>
        </w:rPr>
        <w:t>AE</w:t>
      </w:r>
      <w:r>
        <w:t xml:space="preserve"> по загрузке проводок по техническим счетам информация о счета должна передаваться в виде ключа счета</w:t>
      </w:r>
      <w:r w:rsidR="00801009">
        <w:t xml:space="preserve"> в полях </w:t>
      </w:r>
      <w:r w:rsidR="00801009">
        <w:rPr>
          <w:lang w:val="en-US"/>
        </w:rPr>
        <w:t>ACCKEY</w:t>
      </w:r>
      <w:r w:rsidR="00801009" w:rsidRPr="00801009">
        <w:t>_</w:t>
      </w:r>
      <w:r w:rsidR="00801009">
        <w:rPr>
          <w:lang w:val="en-US"/>
        </w:rPr>
        <w:t>DR</w:t>
      </w:r>
      <w:r w:rsidR="00801009" w:rsidRPr="00801009">
        <w:t xml:space="preserve"> </w:t>
      </w:r>
      <w:r w:rsidR="00801009">
        <w:t xml:space="preserve">и </w:t>
      </w:r>
      <w:r w:rsidR="00801009">
        <w:rPr>
          <w:lang w:val="en-US"/>
        </w:rPr>
        <w:t>ACCKEY</w:t>
      </w:r>
      <w:r w:rsidR="00801009" w:rsidRPr="00801009">
        <w:t>_</w:t>
      </w:r>
      <w:r w:rsidR="00801009">
        <w:rPr>
          <w:lang w:val="en-US"/>
        </w:rPr>
        <w:t>CR</w:t>
      </w:r>
      <w:r>
        <w:t xml:space="preserve">, при этом были согласованы следующие </w:t>
      </w:r>
      <w:r w:rsidR="00E85BC6">
        <w:t>требования к заполнению атрибутов ключа счета.</w:t>
      </w: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704"/>
        <w:gridCol w:w="5103"/>
        <w:gridCol w:w="1559"/>
      </w:tblGrid>
      <w:tr w:rsidR="008D5477" w:rsidRPr="00072A33" w14:paraId="3996846D" w14:textId="399FEBBC" w:rsidTr="00F75FFB">
        <w:trPr>
          <w:tblHeader/>
        </w:trPr>
        <w:tc>
          <w:tcPr>
            <w:tcW w:w="985" w:type="dxa"/>
            <w:shd w:val="clear" w:color="auto" w:fill="E7E6E6" w:themeFill="background2"/>
          </w:tcPr>
          <w:p w14:paraId="79D89A04" w14:textId="77777777" w:rsidR="008D5477" w:rsidRPr="00072A33" w:rsidRDefault="008D5477" w:rsidP="009A4D74">
            <w:pPr>
              <w:ind w:firstLine="0"/>
              <w:rPr>
                <w:b/>
              </w:rPr>
            </w:pPr>
            <w:proofErr w:type="spellStart"/>
            <w:r w:rsidRPr="00072A33">
              <w:rPr>
                <w:b/>
              </w:rPr>
              <w:t>ItemNN</w:t>
            </w:r>
            <w:proofErr w:type="spellEnd"/>
          </w:p>
        </w:tc>
        <w:tc>
          <w:tcPr>
            <w:tcW w:w="1704" w:type="dxa"/>
            <w:shd w:val="clear" w:color="auto" w:fill="E7E6E6" w:themeFill="background2"/>
          </w:tcPr>
          <w:p w14:paraId="05997D6C" w14:textId="02510ED1" w:rsidR="008D5477" w:rsidRPr="00072A33" w:rsidRDefault="00F75FFB" w:rsidP="009A4D74">
            <w:pPr>
              <w:ind w:firstLine="0"/>
              <w:rPr>
                <w:b/>
              </w:rPr>
            </w:pPr>
            <w:r>
              <w:rPr>
                <w:b/>
                <w:lang w:val="ru-RU"/>
              </w:rPr>
              <w:t>Обозначение</w:t>
            </w:r>
          </w:p>
        </w:tc>
        <w:tc>
          <w:tcPr>
            <w:tcW w:w="5103" w:type="dxa"/>
            <w:shd w:val="clear" w:color="auto" w:fill="E7E6E6" w:themeFill="background2"/>
          </w:tcPr>
          <w:p w14:paraId="6C6D5659" w14:textId="77777777" w:rsidR="008D5477" w:rsidRPr="00072A33" w:rsidRDefault="008D5477" w:rsidP="009A4D74">
            <w:pPr>
              <w:ind w:firstLine="0"/>
              <w:rPr>
                <w:b/>
                <w:lang w:val="ru-RU"/>
              </w:rPr>
            </w:pPr>
            <w:r w:rsidRPr="00072A33">
              <w:rPr>
                <w:b/>
                <w:lang w:val="ru-RU"/>
              </w:rPr>
              <w:t>Описание</w:t>
            </w:r>
          </w:p>
        </w:tc>
        <w:tc>
          <w:tcPr>
            <w:tcW w:w="1559" w:type="dxa"/>
            <w:shd w:val="clear" w:color="auto" w:fill="E7E6E6" w:themeFill="background2"/>
          </w:tcPr>
          <w:p w14:paraId="4723709A" w14:textId="51C07BA7" w:rsidR="008D5477" w:rsidRPr="008D5477" w:rsidRDefault="008D5477" w:rsidP="008D5477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Заполнение</w:t>
            </w:r>
          </w:p>
        </w:tc>
      </w:tr>
      <w:tr w:rsidR="008D5477" w:rsidRPr="00A44FB2" w14:paraId="5691D136" w14:textId="35A38D9A" w:rsidTr="00801009">
        <w:trPr>
          <w:cantSplit/>
        </w:trPr>
        <w:tc>
          <w:tcPr>
            <w:tcW w:w="985" w:type="dxa"/>
          </w:tcPr>
          <w:p w14:paraId="5E63193F" w14:textId="77777777" w:rsidR="008D5477" w:rsidRPr="00C035F8" w:rsidRDefault="008D5477" w:rsidP="009A4D74">
            <w:pPr>
              <w:ind w:firstLine="0"/>
            </w:pPr>
            <w:r w:rsidRPr="00C035F8">
              <w:t>ITEM1</w:t>
            </w:r>
          </w:p>
        </w:tc>
        <w:tc>
          <w:tcPr>
            <w:tcW w:w="1704" w:type="dxa"/>
          </w:tcPr>
          <w:p w14:paraId="1ACC62F3" w14:textId="7AB208E4" w:rsidR="008D5477" w:rsidRPr="00C035F8" w:rsidRDefault="00F75FFB" w:rsidP="009A4D74">
            <w:pPr>
              <w:ind w:firstLine="0"/>
            </w:pPr>
            <w:r>
              <w:t>I.</w:t>
            </w:r>
            <w:r w:rsidR="008D5477" w:rsidRPr="00C035F8">
              <w:t>BRANCH</w:t>
            </w:r>
          </w:p>
        </w:tc>
        <w:tc>
          <w:tcPr>
            <w:tcW w:w="5103" w:type="dxa"/>
          </w:tcPr>
          <w:p w14:paraId="2DFCCEAF" w14:textId="77777777" w:rsidR="008D5477" w:rsidRPr="00A44FB2" w:rsidRDefault="008D5477" w:rsidP="009A4D74">
            <w:pPr>
              <w:ind w:firstLine="0"/>
              <w:rPr>
                <w:lang w:val="ru-RU"/>
              </w:rPr>
            </w:pPr>
            <w:r w:rsidRPr="00A44FB2">
              <w:rPr>
                <w:lang w:val="ru-RU"/>
              </w:rPr>
              <w:t xml:space="preserve">– </w:t>
            </w:r>
            <w:proofErr w:type="spellStart"/>
            <w:r w:rsidRPr="00A44FB2">
              <w:rPr>
                <w:lang w:val="ru-RU"/>
              </w:rPr>
              <w:t>бранч</w:t>
            </w:r>
            <w:proofErr w:type="spellEnd"/>
            <w:r w:rsidRPr="00A44FB2">
              <w:rPr>
                <w:lang w:val="ru-RU"/>
              </w:rPr>
              <w:t xml:space="preserve"> (отделение) для открытия счета</w:t>
            </w:r>
          </w:p>
        </w:tc>
        <w:tc>
          <w:tcPr>
            <w:tcW w:w="1559" w:type="dxa"/>
          </w:tcPr>
          <w:p w14:paraId="5E7C15A0" w14:textId="49DC9E53" w:rsidR="008D5477" w:rsidRPr="008D5477" w:rsidRDefault="008D5477" w:rsidP="008D5477">
            <w:pPr>
              <w:tabs>
                <w:tab w:val="left" w:pos="975"/>
              </w:tabs>
              <w:ind w:firstLine="0"/>
            </w:pPr>
            <w:r>
              <w:t>N</w:t>
            </w:r>
          </w:p>
        </w:tc>
      </w:tr>
      <w:tr w:rsidR="008D5477" w:rsidRPr="00A44FB2" w14:paraId="77ADC80C" w14:textId="59567C4E" w:rsidTr="0049135C">
        <w:trPr>
          <w:cantSplit/>
        </w:trPr>
        <w:tc>
          <w:tcPr>
            <w:tcW w:w="985" w:type="dxa"/>
            <w:shd w:val="clear" w:color="auto" w:fill="FFFF00"/>
          </w:tcPr>
          <w:p w14:paraId="3313E2F4" w14:textId="77777777" w:rsidR="008D5477" w:rsidRPr="00C035F8" w:rsidRDefault="008D5477" w:rsidP="009A4D74">
            <w:pPr>
              <w:ind w:firstLine="0"/>
            </w:pPr>
            <w:r w:rsidRPr="00C035F8">
              <w:t>ITEM2</w:t>
            </w:r>
          </w:p>
        </w:tc>
        <w:tc>
          <w:tcPr>
            <w:tcW w:w="1704" w:type="dxa"/>
            <w:shd w:val="clear" w:color="auto" w:fill="FFFF00"/>
          </w:tcPr>
          <w:p w14:paraId="1CF6786B" w14:textId="1B0C100A" w:rsidR="008D5477" w:rsidRDefault="00F75FFB" w:rsidP="009A4D74">
            <w:pPr>
              <w:ind w:firstLine="0"/>
            </w:pPr>
            <w:r>
              <w:t>I.</w:t>
            </w:r>
            <w:r w:rsidR="008D5477">
              <w:t>CCY</w:t>
            </w:r>
          </w:p>
        </w:tc>
        <w:tc>
          <w:tcPr>
            <w:tcW w:w="5103" w:type="dxa"/>
            <w:shd w:val="clear" w:color="auto" w:fill="FFFF00"/>
          </w:tcPr>
          <w:p w14:paraId="3676692E" w14:textId="77777777" w:rsidR="008D5477" w:rsidRPr="00A44FB2" w:rsidRDefault="008D5477" w:rsidP="009A4D74">
            <w:pPr>
              <w:ind w:firstLine="0"/>
              <w:rPr>
                <w:lang w:val="ru-RU"/>
              </w:rPr>
            </w:pPr>
            <w:r w:rsidRPr="00A44FB2">
              <w:rPr>
                <w:lang w:val="ru-RU"/>
              </w:rPr>
              <w:t>– валюта счета (символьный код)</w:t>
            </w:r>
          </w:p>
        </w:tc>
        <w:tc>
          <w:tcPr>
            <w:tcW w:w="1559" w:type="dxa"/>
            <w:shd w:val="clear" w:color="auto" w:fill="FFFF00"/>
          </w:tcPr>
          <w:p w14:paraId="65EBACBA" w14:textId="2FB2AD98" w:rsidR="008D5477" w:rsidRPr="008D5477" w:rsidRDefault="008D5477" w:rsidP="008D5477">
            <w:pPr>
              <w:ind w:firstLine="0"/>
            </w:pPr>
            <w:r>
              <w:t>Y</w:t>
            </w:r>
          </w:p>
        </w:tc>
      </w:tr>
      <w:tr w:rsidR="008D5477" w:rsidRPr="00C035F8" w14:paraId="29AA7948" w14:textId="1D4E4718" w:rsidTr="00801009">
        <w:trPr>
          <w:cantSplit/>
        </w:trPr>
        <w:tc>
          <w:tcPr>
            <w:tcW w:w="985" w:type="dxa"/>
          </w:tcPr>
          <w:p w14:paraId="60E0795B" w14:textId="77777777" w:rsidR="008D5477" w:rsidRPr="00C035F8" w:rsidRDefault="008D5477" w:rsidP="009A4D74">
            <w:pPr>
              <w:ind w:firstLine="0"/>
            </w:pPr>
            <w:r w:rsidRPr="00C035F8">
              <w:t>ITEM3</w:t>
            </w:r>
          </w:p>
        </w:tc>
        <w:tc>
          <w:tcPr>
            <w:tcW w:w="1704" w:type="dxa"/>
          </w:tcPr>
          <w:p w14:paraId="1E9C81C9" w14:textId="38D007C1" w:rsidR="008D5477" w:rsidRDefault="00F75FFB" w:rsidP="009A4D74">
            <w:pPr>
              <w:ind w:firstLine="0"/>
            </w:pPr>
            <w:r>
              <w:t>I.</w:t>
            </w:r>
            <w:r w:rsidR="008D5477">
              <w:t>CUSTNO</w:t>
            </w:r>
          </w:p>
        </w:tc>
        <w:tc>
          <w:tcPr>
            <w:tcW w:w="5103" w:type="dxa"/>
          </w:tcPr>
          <w:p w14:paraId="752BBACE" w14:textId="77777777" w:rsidR="008D5477" w:rsidRPr="00C035F8" w:rsidRDefault="008D5477" w:rsidP="009A4D74">
            <w:pPr>
              <w:ind w:firstLine="0"/>
            </w:pPr>
            <w:r>
              <w:t xml:space="preserve">–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</w:p>
        </w:tc>
        <w:tc>
          <w:tcPr>
            <w:tcW w:w="1559" w:type="dxa"/>
          </w:tcPr>
          <w:p w14:paraId="5F0A304B" w14:textId="74BA7915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C035F8" w14:paraId="2A9E78A8" w14:textId="24EB9F84" w:rsidTr="0049135C">
        <w:trPr>
          <w:cantSplit/>
        </w:trPr>
        <w:tc>
          <w:tcPr>
            <w:tcW w:w="985" w:type="dxa"/>
            <w:shd w:val="clear" w:color="auto" w:fill="FFFF00"/>
          </w:tcPr>
          <w:p w14:paraId="0BFB9028" w14:textId="77777777" w:rsidR="008D5477" w:rsidRPr="00C035F8" w:rsidRDefault="008D5477" w:rsidP="009A4D74">
            <w:pPr>
              <w:ind w:firstLine="0"/>
            </w:pPr>
            <w:r w:rsidRPr="00C035F8">
              <w:t>ITEM4</w:t>
            </w:r>
          </w:p>
        </w:tc>
        <w:tc>
          <w:tcPr>
            <w:tcW w:w="1704" w:type="dxa"/>
            <w:shd w:val="clear" w:color="auto" w:fill="FFFF00"/>
          </w:tcPr>
          <w:p w14:paraId="4CD60F92" w14:textId="1FC652D4" w:rsidR="008D5477" w:rsidRDefault="00F75FFB" w:rsidP="009A4D74">
            <w:pPr>
              <w:ind w:firstLine="0"/>
            </w:pPr>
            <w:r>
              <w:t>I.</w:t>
            </w:r>
            <w:r w:rsidR="008D5477">
              <w:t>ACCTYPE</w:t>
            </w:r>
          </w:p>
        </w:tc>
        <w:tc>
          <w:tcPr>
            <w:tcW w:w="5103" w:type="dxa"/>
            <w:shd w:val="clear" w:color="auto" w:fill="FFFF00"/>
          </w:tcPr>
          <w:p w14:paraId="4B2020FD" w14:textId="77777777" w:rsidR="008D5477" w:rsidRPr="00C035F8" w:rsidRDefault="008D5477" w:rsidP="009A4D74">
            <w:pPr>
              <w:ind w:firstLine="0"/>
            </w:pPr>
            <w:r>
              <w:t xml:space="preserve">Accounting Type (10 </w:t>
            </w:r>
            <w:proofErr w:type="spellStart"/>
            <w:r>
              <w:t>цифр</w:t>
            </w:r>
            <w:proofErr w:type="spellEnd"/>
            <w:r>
              <w:t>)</w:t>
            </w:r>
          </w:p>
        </w:tc>
        <w:tc>
          <w:tcPr>
            <w:tcW w:w="1559" w:type="dxa"/>
            <w:shd w:val="clear" w:color="auto" w:fill="FFFF00"/>
          </w:tcPr>
          <w:p w14:paraId="7E533E80" w14:textId="30C404CE" w:rsidR="008D5477" w:rsidRPr="008D5477" w:rsidRDefault="008D5477" w:rsidP="008D5477">
            <w:pPr>
              <w:ind w:firstLine="0"/>
            </w:pPr>
            <w:r>
              <w:t>Y</w:t>
            </w:r>
          </w:p>
        </w:tc>
      </w:tr>
      <w:tr w:rsidR="008D5477" w:rsidRPr="00072A33" w14:paraId="3710B666" w14:textId="5A91B381" w:rsidTr="00801009">
        <w:trPr>
          <w:cantSplit/>
        </w:trPr>
        <w:tc>
          <w:tcPr>
            <w:tcW w:w="985" w:type="dxa"/>
          </w:tcPr>
          <w:p w14:paraId="1C878A58" w14:textId="77777777" w:rsidR="008D5477" w:rsidRPr="00C035F8" w:rsidRDefault="008D5477" w:rsidP="009A4D74">
            <w:pPr>
              <w:ind w:firstLine="0"/>
            </w:pPr>
            <w:r w:rsidRPr="00C035F8">
              <w:t>ITEM5</w:t>
            </w:r>
          </w:p>
        </w:tc>
        <w:tc>
          <w:tcPr>
            <w:tcW w:w="1704" w:type="dxa"/>
          </w:tcPr>
          <w:p w14:paraId="16D3061F" w14:textId="773C9F8E" w:rsidR="008D5477" w:rsidRDefault="00F75FFB" w:rsidP="00F75FFB">
            <w:pPr>
              <w:ind w:firstLine="0"/>
            </w:pPr>
            <w:r>
              <w:t>I.</w:t>
            </w:r>
            <w:r w:rsidR="008D5477">
              <w:t>CUSTYPE</w:t>
            </w:r>
          </w:p>
        </w:tc>
        <w:tc>
          <w:tcPr>
            <w:tcW w:w="5103" w:type="dxa"/>
          </w:tcPr>
          <w:p w14:paraId="389E96EC" w14:textId="77777777" w:rsidR="008D5477" w:rsidRPr="00072A33" w:rsidRDefault="008D5477" w:rsidP="009A4D74">
            <w:pPr>
              <w:ind w:firstLine="0"/>
              <w:rPr>
                <w:lang w:val="ru-RU"/>
              </w:rPr>
            </w:pPr>
            <w:r w:rsidRPr="00072A33">
              <w:rPr>
                <w:lang w:val="ru-RU"/>
              </w:rPr>
              <w:t xml:space="preserve">– Тип собственности клиента </w:t>
            </w:r>
            <w:r>
              <w:rPr>
                <w:lang w:val="ru-RU"/>
              </w:rPr>
              <w:t>по классификации ЦБР</w:t>
            </w:r>
          </w:p>
        </w:tc>
        <w:tc>
          <w:tcPr>
            <w:tcW w:w="1559" w:type="dxa"/>
          </w:tcPr>
          <w:p w14:paraId="22A03135" w14:textId="6AF91525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A44FB2" w14:paraId="5ACFF1D8" w14:textId="768C93D2" w:rsidTr="00801009">
        <w:trPr>
          <w:cantSplit/>
        </w:trPr>
        <w:tc>
          <w:tcPr>
            <w:tcW w:w="985" w:type="dxa"/>
          </w:tcPr>
          <w:p w14:paraId="173238A8" w14:textId="77777777" w:rsidR="008D5477" w:rsidRPr="00C035F8" w:rsidRDefault="008D5477" w:rsidP="009A4D74">
            <w:pPr>
              <w:ind w:firstLine="0"/>
            </w:pPr>
            <w:r w:rsidRPr="00C035F8">
              <w:lastRenderedPageBreak/>
              <w:t>ITEM6</w:t>
            </w:r>
          </w:p>
        </w:tc>
        <w:tc>
          <w:tcPr>
            <w:tcW w:w="1704" w:type="dxa"/>
          </w:tcPr>
          <w:p w14:paraId="7CB43116" w14:textId="6BC1F402" w:rsidR="008D5477" w:rsidRDefault="00F75FFB" w:rsidP="009A4D74">
            <w:pPr>
              <w:ind w:firstLine="0"/>
            </w:pPr>
            <w:r>
              <w:t>I.</w:t>
            </w:r>
            <w:r w:rsidR="008D5477">
              <w:t>TERM</w:t>
            </w:r>
          </w:p>
        </w:tc>
        <w:tc>
          <w:tcPr>
            <w:tcW w:w="5103" w:type="dxa"/>
          </w:tcPr>
          <w:p w14:paraId="27CC11B4" w14:textId="77777777" w:rsidR="008D5477" w:rsidRPr="00A44FB2" w:rsidRDefault="008D5477" w:rsidP="009A4D74">
            <w:pPr>
              <w:ind w:firstLine="0"/>
              <w:rPr>
                <w:lang w:val="ru-RU"/>
              </w:rPr>
            </w:pPr>
            <w:r w:rsidRPr="00A44FB2">
              <w:rPr>
                <w:lang w:val="ru-RU"/>
              </w:rPr>
              <w:t>– код срока сделки до погашения</w:t>
            </w:r>
          </w:p>
        </w:tc>
        <w:tc>
          <w:tcPr>
            <w:tcW w:w="1559" w:type="dxa"/>
          </w:tcPr>
          <w:p w14:paraId="0A0FC9C4" w14:textId="70AD2320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A44FB2" w14:paraId="287D94E4" w14:textId="1ABC1C07" w:rsidTr="0049135C">
        <w:trPr>
          <w:cantSplit/>
        </w:trPr>
        <w:tc>
          <w:tcPr>
            <w:tcW w:w="985" w:type="dxa"/>
            <w:shd w:val="clear" w:color="auto" w:fill="FFFF00"/>
          </w:tcPr>
          <w:p w14:paraId="767DC1EF" w14:textId="77777777" w:rsidR="008D5477" w:rsidRPr="00C035F8" w:rsidRDefault="008D5477" w:rsidP="009A4D74">
            <w:pPr>
              <w:ind w:firstLine="0"/>
            </w:pPr>
            <w:r w:rsidRPr="00C035F8">
              <w:t>ITEM7</w:t>
            </w:r>
          </w:p>
        </w:tc>
        <w:tc>
          <w:tcPr>
            <w:tcW w:w="1704" w:type="dxa"/>
            <w:shd w:val="clear" w:color="auto" w:fill="FFFF00"/>
          </w:tcPr>
          <w:p w14:paraId="5185DF31" w14:textId="0ABAE073" w:rsidR="008D5477" w:rsidRPr="00C035F8" w:rsidRDefault="00F75FFB" w:rsidP="009A4D74">
            <w:pPr>
              <w:ind w:firstLine="0"/>
            </w:pPr>
            <w:r>
              <w:t>I.</w:t>
            </w:r>
            <w:r w:rsidR="008D5477" w:rsidRPr="00C035F8">
              <w:t>GL</w:t>
            </w:r>
            <w:r w:rsidR="008D5477" w:rsidRPr="00A44FB2">
              <w:rPr>
                <w:lang w:val="ru-RU"/>
              </w:rPr>
              <w:t>_</w:t>
            </w:r>
            <w:r w:rsidR="008D5477" w:rsidRPr="00C035F8">
              <w:t>SEQ</w:t>
            </w:r>
          </w:p>
        </w:tc>
        <w:tc>
          <w:tcPr>
            <w:tcW w:w="5103" w:type="dxa"/>
            <w:shd w:val="clear" w:color="auto" w:fill="FFFF00"/>
          </w:tcPr>
          <w:p w14:paraId="17D02DE6" w14:textId="77777777" w:rsidR="008D5477" w:rsidRPr="00A44FB2" w:rsidRDefault="008D5477" w:rsidP="009A4D74">
            <w:pPr>
              <w:ind w:firstLine="0"/>
              <w:rPr>
                <w:lang w:val="ru-RU"/>
              </w:rPr>
            </w:pPr>
            <w:r w:rsidRPr="00A44FB2">
              <w:rPr>
                <w:lang w:val="ru-RU"/>
              </w:rPr>
              <w:t>– порядковый номер счета, открытого с таким же набором остальных основных атрибутов</w:t>
            </w:r>
          </w:p>
        </w:tc>
        <w:tc>
          <w:tcPr>
            <w:tcW w:w="1559" w:type="dxa"/>
            <w:shd w:val="clear" w:color="auto" w:fill="FFFF00"/>
          </w:tcPr>
          <w:p w14:paraId="3D8BF862" w14:textId="3D29780A" w:rsidR="008D5477" w:rsidRPr="008D5477" w:rsidRDefault="008D5477" w:rsidP="008D5477">
            <w:pPr>
              <w:ind w:firstLine="0"/>
            </w:pPr>
            <w:r>
              <w:t>Y</w:t>
            </w:r>
          </w:p>
        </w:tc>
      </w:tr>
      <w:tr w:rsidR="008D5477" w:rsidRPr="00205DD2" w14:paraId="474F5AFF" w14:textId="3DC49826" w:rsidTr="0049135C">
        <w:trPr>
          <w:cantSplit/>
        </w:trPr>
        <w:tc>
          <w:tcPr>
            <w:tcW w:w="985" w:type="dxa"/>
            <w:shd w:val="clear" w:color="auto" w:fill="FFFF00"/>
          </w:tcPr>
          <w:p w14:paraId="74C5BB7A" w14:textId="77777777" w:rsidR="008D5477" w:rsidRPr="00C035F8" w:rsidRDefault="008D5477" w:rsidP="009A4D74">
            <w:pPr>
              <w:ind w:firstLine="0"/>
            </w:pPr>
            <w:r w:rsidRPr="00C035F8">
              <w:t>ITEM</w:t>
            </w:r>
            <w:r>
              <w:t>8</w:t>
            </w:r>
          </w:p>
        </w:tc>
        <w:tc>
          <w:tcPr>
            <w:tcW w:w="1704" w:type="dxa"/>
            <w:shd w:val="clear" w:color="auto" w:fill="FFFF00"/>
          </w:tcPr>
          <w:p w14:paraId="60B6308D" w14:textId="3E4148A9" w:rsidR="008D5477" w:rsidRDefault="00F75FFB" w:rsidP="009A4D74">
            <w:pPr>
              <w:ind w:firstLine="0"/>
            </w:pPr>
            <w:r>
              <w:t>I.</w:t>
            </w:r>
            <w:r w:rsidR="008D5477">
              <w:t>CBCCN</w:t>
            </w:r>
          </w:p>
        </w:tc>
        <w:tc>
          <w:tcPr>
            <w:tcW w:w="5103" w:type="dxa"/>
            <w:shd w:val="clear" w:color="auto" w:fill="FFFF00"/>
          </w:tcPr>
          <w:p w14:paraId="48718D87" w14:textId="77777777" w:rsidR="008D5477" w:rsidRPr="00205DD2" w:rsidRDefault="008D5477" w:rsidP="009A4D74">
            <w:pPr>
              <w:ind w:firstLine="0"/>
            </w:pPr>
            <w:proofErr w:type="spellStart"/>
            <w:r>
              <w:t>Цифровой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филиал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14:paraId="3A0DCDC2" w14:textId="7AEEE362" w:rsidR="008D5477" w:rsidRPr="008D5477" w:rsidRDefault="008D5477" w:rsidP="008D5477">
            <w:pPr>
              <w:ind w:firstLine="0"/>
            </w:pPr>
            <w:r>
              <w:t>Y</w:t>
            </w:r>
          </w:p>
        </w:tc>
      </w:tr>
      <w:tr w:rsidR="008D5477" w:rsidRPr="00CC2428" w14:paraId="259C0BC8" w14:textId="3E9B7128" w:rsidTr="00801009">
        <w:trPr>
          <w:cantSplit/>
        </w:trPr>
        <w:tc>
          <w:tcPr>
            <w:tcW w:w="985" w:type="dxa"/>
          </w:tcPr>
          <w:p w14:paraId="4A62B224" w14:textId="77777777" w:rsidR="008D5477" w:rsidRPr="00C035F8" w:rsidRDefault="008D5477" w:rsidP="009A4D74">
            <w:pPr>
              <w:ind w:firstLine="0"/>
            </w:pPr>
            <w:r w:rsidRPr="00C035F8">
              <w:t>ITEM</w:t>
            </w:r>
            <w:r>
              <w:t>9</w:t>
            </w:r>
          </w:p>
        </w:tc>
        <w:tc>
          <w:tcPr>
            <w:tcW w:w="1704" w:type="dxa"/>
          </w:tcPr>
          <w:p w14:paraId="4758F02F" w14:textId="698D4DAA" w:rsidR="008D5477" w:rsidRDefault="00F75FFB" w:rsidP="009A4D74">
            <w:pPr>
              <w:ind w:firstLine="0"/>
            </w:pPr>
            <w:r>
              <w:t>I.</w:t>
            </w:r>
            <w:r w:rsidR="008D5477" w:rsidRPr="00606A98">
              <w:t>ACC2</w:t>
            </w:r>
          </w:p>
        </w:tc>
        <w:tc>
          <w:tcPr>
            <w:tcW w:w="5103" w:type="dxa"/>
          </w:tcPr>
          <w:p w14:paraId="3A032480" w14:textId="77777777" w:rsidR="008D5477" w:rsidRPr="00CC2428" w:rsidRDefault="008D5477" w:rsidP="009A4D74">
            <w:pPr>
              <w:ind w:firstLine="0"/>
            </w:pPr>
            <w:proofErr w:type="spellStart"/>
            <w:r>
              <w:t>Балансовый</w:t>
            </w:r>
            <w:proofErr w:type="spellEnd"/>
            <w:r>
              <w:t xml:space="preserve"> </w:t>
            </w:r>
            <w:proofErr w:type="spellStart"/>
            <w:r>
              <w:t>счет</w:t>
            </w:r>
            <w:proofErr w:type="spellEnd"/>
            <w:r>
              <w:t xml:space="preserve"> </w:t>
            </w:r>
            <w:proofErr w:type="spellStart"/>
            <w:r>
              <w:t>второго</w:t>
            </w:r>
            <w:proofErr w:type="spellEnd"/>
            <w:r>
              <w:t xml:space="preserve"> </w:t>
            </w:r>
            <w:proofErr w:type="spellStart"/>
            <w:r>
              <w:t>порядка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6C50D1A9" w14:textId="399618F1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A44FB2" w14:paraId="2D8C533A" w14:textId="73884132" w:rsidTr="00801009">
        <w:trPr>
          <w:cantSplit/>
        </w:trPr>
        <w:tc>
          <w:tcPr>
            <w:tcW w:w="985" w:type="dxa"/>
          </w:tcPr>
          <w:p w14:paraId="6E7CC3DB" w14:textId="77777777" w:rsidR="008D5477" w:rsidRPr="00C035F8" w:rsidRDefault="008D5477" w:rsidP="009A4D74">
            <w:pPr>
              <w:ind w:firstLine="0"/>
            </w:pPr>
            <w:r w:rsidRPr="00C035F8">
              <w:t>ITEM</w:t>
            </w:r>
            <w:r>
              <w:t>10</w:t>
            </w:r>
          </w:p>
        </w:tc>
        <w:tc>
          <w:tcPr>
            <w:tcW w:w="1704" w:type="dxa"/>
          </w:tcPr>
          <w:p w14:paraId="43729E59" w14:textId="6CE95D87" w:rsidR="008D5477" w:rsidRPr="00D61057" w:rsidRDefault="00F75FFB" w:rsidP="009A4D74">
            <w:pPr>
              <w:ind w:firstLine="0"/>
              <w:rPr>
                <w:rFonts w:ascii="Calibri" w:hAnsi="Calibri" w:cs="Arial"/>
              </w:rPr>
            </w:pPr>
            <w:r>
              <w:rPr>
                <w:rFonts w:cs="Arial"/>
              </w:rPr>
              <w:t>I.</w:t>
            </w:r>
            <w:r w:rsidR="008D5477" w:rsidRPr="008A1D37">
              <w:rPr>
                <w:rFonts w:cs="Arial"/>
              </w:rPr>
              <w:t>PLCODE</w:t>
            </w:r>
          </w:p>
        </w:tc>
        <w:tc>
          <w:tcPr>
            <w:tcW w:w="5103" w:type="dxa"/>
          </w:tcPr>
          <w:p w14:paraId="1F31847E" w14:textId="77777777" w:rsidR="008D5477" w:rsidRPr="00A44FB2" w:rsidRDefault="008D5477" w:rsidP="009A4D74">
            <w:pPr>
              <w:ind w:firstLine="0"/>
              <w:rPr>
                <w:rFonts w:ascii="Calibri" w:hAnsi="Calibri" w:cs="Arial"/>
                <w:lang w:val="ru-RU"/>
              </w:rPr>
            </w:pPr>
            <w:r w:rsidRPr="00A44FB2">
              <w:rPr>
                <w:rFonts w:cs="Arial"/>
                <w:lang w:val="ru-RU"/>
              </w:rPr>
              <w:t>Символ доходов/расходов.</w:t>
            </w:r>
          </w:p>
          <w:p w14:paraId="49B4862D" w14:textId="77777777" w:rsidR="008D5477" w:rsidRPr="00A44FB2" w:rsidRDefault="008D5477" w:rsidP="009A4D74">
            <w:pPr>
              <w:ind w:firstLine="0"/>
              <w:rPr>
                <w:rFonts w:ascii="Calibri" w:hAnsi="Calibri" w:cs="Arial"/>
                <w:lang w:val="ru-RU"/>
              </w:rPr>
            </w:pPr>
            <w:r w:rsidRPr="00A44FB2">
              <w:rPr>
                <w:rFonts w:cs="Arial"/>
                <w:lang w:val="ru-RU"/>
              </w:rPr>
              <w:t>Указывается только для 706 счетов</w:t>
            </w:r>
          </w:p>
        </w:tc>
        <w:tc>
          <w:tcPr>
            <w:tcW w:w="1559" w:type="dxa"/>
          </w:tcPr>
          <w:p w14:paraId="4D39FE4B" w14:textId="4E47B695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A44FB2" w14:paraId="1F6C2DF7" w14:textId="44DD6913" w:rsidTr="00801009">
        <w:trPr>
          <w:cantSplit/>
        </w:trPr>
        <w:tc>
          <w:tcPr>
            <w:tcW w:w="985" w:type="dxa"/>
          </w:tcPr>
          <w:p w14:paraId="7B619A9A" w14:textId="77777777" w:rsidR="008D5477" w:rsidRPr="00C035F8" w:rsidRDefault="008D5477" w:rsidP="009A4D74">
            <w:pPr>
              <w:ind w:firstLine="0"/>
            </w:pPr>
            <w:r w:rsidRPr="00C035F8">
              <w:t>ITEM</w:t>
            </w:r>
            <w:r>
              <w:t>11</w:t>
            </w:r>
          </w:p>
        </w:tc>
        <w:tc>
          <w:tcPr>
            <w:tcW w:w="1704" w:type="dxa"/>
          </w:tcPr>
          <w:p w14:paraId="6A751189" w14:textId="4FB5FE07" w:rsidR="008D5477" w:rsidRPr="00BF785D" w:rsidRDefault="00F75FFB" w:rsidP="009A4D74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I.</w:t>
            </w:r>
            <w:r w:rsidR="008D5477" w:rsidRPr="00BF785D">
              <w:rPr>
                <w:rFonts w:cs="Arial"/>
              </w:rPr>
              <w:t>ACOD</w:t>
            </w:r>
          </w:p>
        </w:tc>
        <w:tc>
          <w:tcPr>
            <w:tcW w:w="5103" w:type="dxa"/>
          </w:tcPr>
          <w:p w14:paraId="282E9DE5" w14:textId="77777777" w:rsidR="008D5477" w:rsidRPr="00A44FB2" w:rsidRDefault="008D5477" w:rsidP="009A4D74">
            <w:pPr>
              <w:ind w:firstLine="0"/>
              <w:rPr>
                <w:rFonts w:cs="Arial"/>
                <w:lang w:val="ru-RU"/>
              </w:rPr>
            </w:pPr>
            <w:r w:rsidRPr="008A1D37">
              <w:rPr>
                <w:rFonts w:cs="Arial"/>
              </w:rPr>
              <w:t>Account</w:t>
            </w:r>
            <w:r w:rsidRPr="00A44FB2">
              <w:rPr>
                <w:rFonts w:cs="Arial"/>
                <w:lang w:val="ru-RU"/>
              </w:rPr>
              <w:t xml:space="preserve"> </w:t>
            </w:r>
            <w:r w:rsidRPr="008A1D37">
              <w:rPr>
                <w:rFonts w:cs="Arial"/>
              </w:rPr>
              <w:t>Code</w:t>
            </w:r>
            <w:r w:rsidRPr="00A44FB2">
              <w:rPr>
                <w:rFonts w:cs="Arial"/>
                <w:lang w:val="ru-RU"/>
              </w:rPr>
              <w:t xml:space="preserve"> по классификатору системы </w:t>
            </w:r>
            <w:r w:rsidRPr="008A1D37">
              <w:rPr>
                <w:rFonts w:cs="Arial"/>
              </w:rPr>
              <w:t>Midas</w:t>
            </w:r>
          </w:p>
        </w:tc>
        <w:tc>
          <w:tcPr>
            <w:tcW w:w="1559" w:type="dxa"/>
          </w:tcPr>
          <w:p w14:paraId="7D14D1F8" w14:textId="30345496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A44FB2" w14:paraId="7CB5DC69" w14:textId="22C80FA8" w:rsidTr="00801009">
        <w:trPr>
          <w:cantSplit/>
        </w:trPr>
        <w:tc>
          <w:tcPr>
            <w:tcW w:w="985" w:type="dxa"/>
          </w:tcPr>
          <w:p w14:paraId="142C130E" w14:textId="77777777" w:rsidR="008D5477" w:rsidRPr="00C035F8" w:rsidRDefault="008D5477" w:rsidP="009A4D74">
            <w:pPr>
              <w:ind w:firstLine="0"/>
            </w:pPr>
            <w:r w:rsidRPr="00C035F8">
              <w:t>ITEM</w:t>
            </w:r>
            <w:r>
              <w:t>12</w:t>
            </w:r>
          </w:p>
        </w:tc>
        <w:tc>
          <w:tcPr>
            <w:tcW w:w="1704" w:type="dxa"/>
          </w:tcPr>
          <w:p w14:paraId="79E3CE02" w14:textId="13DF214C" w:rsidR="008D5477" w:rsidRPr="00BF785D" w:rsidRDefault="00F75FFB" w:rsidP="009A4D74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I.</w:t>
            </w:r>
            <w:r w:rsidR="008D5477" w:rsidRPr="00BF785D">
              <w:rPr>
                <w:rFonts w:cs="Arial"/>
              </w:rPr>
              <w:t>SQ</w:t>
            </w:r>
          </w:p>
        </w:tc>
        <w:tc>
          <w:tcPr>
            <w:tcW w:w="5103" w:type="dxa"/>
          </w:tcPr>
          <w:p w14:paraId="33631F55" w14:textId="77777777" w:rsidR="008D5477" w:rsidRPr="00A44FB2" w:rsidRDefault="008D5477" w:rsidP="009A4D74">
            <w:pPr>
              <w:ind w:firstLine="0"/>
              <w:rPr>
                <w:rFonts w:cs="Arial"/>
                <w:lang w:val="ru-RU"/>
              </w:rPr>
            </w:pPr>
            <w:r w:rsidRPr="00A44FB2">
              <w:rPr>
                <w:rFonts w:cs="Arial"/>
                <w:lang w:val="ru-RU"/>
              </w:rPr>
              <w:t xml:space="preserve">Порядковый номер счета с данным </w:t>
            </w:r>
            <w:r w:rsidRPr="00BF785D">
              <w:rPr>
                <w:rFonts w:cs="Arial"/>
              </w:rPr>
              <w:t>ACOD</w:t>
            </w:r>
            <w:r w:rsidRPr="00A44FB2">
              <w:rPr>
                <w:rFonts w:cs="Arial"/>
                <w:lang w:val="ru-RU"/>
              </w:rPr>
              <w:t xml:space="preserve"> (в разрезе клиента, валюты и отделения) – элемент номера счета в формате </w:t>
            </w:r>
            <w:proofErr w:type="spellStart"/>
            <w:r w:rsidRPr="00A44FB2">
              <w:rPr>
                <w:rFonts w:cs="Arial"/>
                <w:lang w:val="ru-RU"/>
              </w:rPr>
              <w:t>Майдаса</w:t>
            </w:r>
            <w:proofErr w:type="spellEnd"/>
          </w:p>
        </w:tc>
        <w:tc>
          <w:tcPr>
            <w:tcW w:w="1559" w:type="dxa"/>
          </w:tcPr>
          <w:p w14:paraId="700D5D8B" w14:textId="629DCBE4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A44FB2" w14:paraId="398F32FC" w14:textId="4BCAA291" w:rsidTr="0049135C">
        <w:trPr>
          <w:cantSplit/>
        </w:trPr>
        <w:tc>
          <w:tcPr>
            <w:tcW w:w="985" w:type="dxa"/>
            <w:shd w:val="clear" w:color="auto" w:fill="FFFF00"/>
          </w:tcPr>
          <w:p w14:paraId="67D5B4DC" w14:textId="77777777" w:rsidR="008D5477" w:rsidRPr="00C035F8" w:rsidRDefault="008D5477" w:rsidP="009A4D74">
            <w:pPr>
              <w:ind w:firstLine="0"/>
            </w:pPr>
            <w:r w:rsidRPr="00C035F8">
              <w:t>ITEM</w:t>
            </w:r>
            <w:r>
              <w:t>13</w:t>
            </w:r>
          </w:p>
        </w:tc>
        <w:tc>
          <w:tcPr>
            <w:tcW w:w="1704" w:type="dxa"/>
            <w:shd w:val="clear" w:color="auto" w:fill="FFFF00"/>
          </w:tcPr>
          <w:p w14:paraId="0C883A8F" w14:textId="720D1069" w:rsidR="008D5477" w:rsidRPr="00BF5A03" w:rsidRDefault="00F75FFB" w:rsidP="009A4D74">
            <w:pPr>
              <w:ind w:firstLine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I.</w:t>
            </w:r>
            <w:r w:rsidR="008D5477">
              <w:rPr>
                <w:rFonts w:ascii="Calibri" w:hAnsi="Calibri" w:cs="Arial"/>
              </w:rPr>
              <w:t>DEALSRS</w:t>
            </w:r>
          </w:p>
        </w:tc>
        <w:tc>
          <w:tcPr>
            <w:tcW w:w="5103" w:type="dxa"/>
            <w:shd w:val="clear" w:color="auto" w:fill="FFFF00"/>
          </w:tcPr>
          <w:p w14:paraId="613B433C" w14:textId="77777777" w:rsidR="008D5477" w:rsidRPr="00A44FB2" w:rsidRDefault="008D5477" w:rsidP="009A4D74">
            <w:pPr>
              <w:ind w:firstLine="0"/>
              <w:rPr>
                <w:lang w:val="ru-RU"/>
              </w:rPr>
            </w:pPr>
            <w:r w:rsidRPr="00A44FB2">
              <w:rPr>
                <w:lang w:val="ru-RU"/>
              </w:rPr>
              <w:t>Код продуктовой системы, в которой была зарегистрирована сделка (контракт)</w:t>
            </w:r>
          </w:p>
        </w:tc>
        <w:tc>
          <w:tcPr>
            <w:tcW w:w="1559" w:type="dxa"/>
            <w:shd w:val="clear" w:color="auto" w:fill="FFFF00"/>
          </w:tcPr>
          <w:p w14:paraId="37CB854B" w14:textId="5AA3DC04" w:rsidR="008D5477" w:rsidRPr="008D5477" w:rsidRDefault="008D5477" w:rsidP="008D5477">
            <w:pPr>
              <w:ind w:firstLine="0"/>
            </w:pPr>
            <w:r>
              <w:t>Y</w:t>
            </w:r>
          </w:p>
        </w:tc>
      </w:tr>
      <w:tr w:rsidR="008D5477" w:rsidRPr="00A44FB2" w14:paraId="284DC22D" w14:textId="15C56850" w:rsidTr="00801009">
        <w:trPr>
          <w:cantSplit/>
        </w:trPr>
        <w:tc>
          <w:tcPr>
            <w:tcW w:w="985" w:type="dxa"/>
          </w:tcPr>
          <w:p w14:paraId="45A3AD63" w14:textId="77777777" w:rsidR="008D5477" w:rsidRPr="00C035F8" w:rsidRDefault="008D5477" w:rsidP="009A4D74">
            <w:pPr>
              <w:ind w:firstLine="0"/>
            </w:pPr>
            <w:r w:rsidRPr="00C035F8">
              <w:t>ITEM</w:t>
            </w:r>
            <w:r>
              <w:t>14</w:t>
            </w:r>
          </w:p>
        </w:tc>
        <w:tc>
          <w:tcPr>
            <w:tcW w:w="1704" w:type="dxa"/>
          </w:tcPr>
          <w:p w14:paraId="333F7F84" w14:textId="7A3B87FF" w:rsidR="008D5477" w:rsidRPr="00BF5A03" w:rsidRDefault="00F75FFB" w:rsidP="009A4D74">
            <w:pPr>
              <w:ind w:firstLine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I.</w:t>
            </w:r>
            <w:r w:rsidR="008D5477">
              <w:rPr>
                <w:rFonts w:ascii="Calibri" w:hAnsi="Calibri" w:cs="Arial"/>
              </w:rPr>
              <w:t>DEALID</w:t>
            </w:r>
          </w:p>
        </w:tc>
        <w:tc>
          <w:tcPr>
            <w:tcW w:w="5103" w:type="dxa"/>
          </w:tcPr>
          <w:p w14:paraId="260BA88C" w14:textId="77777777" w:rsidR="008D5477" w:rsidRPr="00A44FB2" w:rsidRDefault="008D5477" w:rsidP="009A4D74">
            <w:pPr>
              <w:ind w:firstLine="0"/>
              <w:rPr>
                <w:rFonts w:ascii="Calibri" w:hAnsi="Calibri"/>
                <w:lang w:val="ru-RU"/>
              </w:rPr>
            </w:pPr>
            <w:r w:rsidRPr="00A44FB2">
              <w:rPr>
                <w:lang w:val="ru-RU"/>
              </w:rPr>
              <w:t xml:space="preserve">Номер сделки (контракта) в продуктовой системе </w:t>
            </w:r>
            <w:r>
              <w:t>DEALSRS</w:t>
            </w:r>
          </w:p>
        </w:tc>
        <w:tc>
          <w:tcPr>
            <w:tcW w:w="1559" w:type="dxa"/>
          </w:tcPr>
          <w:p w14:paraId="513F8546" w14:textId="5B3C7EC3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  <w:tr w:rsidR="008D5477" w:rsidRPr="00A44FB2" w14:paraId="6927B135" w14:textId="0CE8C1D3" w:rsidTr="00801009">
        <w:trPr>
          <w:cantSplit/>
        </w:trPr>
        <w:tc>
          <w:tcPr>
            <w:tcW w:w="985" w:type="dxa"/>
          </w:tcPr>
          <w:p w14:paraId="4A1EFE7B" w14:textId="77777777" w:rsidR="008D5477" w:rsidRPr="00205DD2" w:rsidRDefault="008D5477" w:rsidP="009A4D74">
            <w:pPr>
              <w:ind w:firstLine="0"/>
            </w:pPr>
            <w:r>
              <w:t>ITEM15</w:t>
            </w:r>
          </w:p>
        </w:tc>
        <w:tc>
          <w:tcPr>
            <w:tcW w:w="1704" w:type="dxa"/>
          </w:tcPr>
          <w:p w14:paraId="22158F20" w14:textId="58DD4B94" w:rsidR="008D5477" w:rsidRPr="00BF5A03" w:rsidRDefault="00F75FFB" w:rsidP="009A4D74">
            <w:pPr>
              <w:ind w:firstLine="0"/>
            </w:pPr>
            <w:r>
              <w:t>I.</w:t>
            </w:r>
            <w:r w:rsidR="008D5477">
              <w:t>SUBDEALID</w:t>
            </w:r>
          </w:p>
        </w:tc>
        <w:tc>
          <w:tcPr>
            <w:tcW w:w="5103" w:type="dxa"/>
          </w:tcPr>
          <w:p w14:paraId="30207B51" w14:textId="77777777" w:rsidR="008D5477" w:rsidRPr="00A44FB2" w:rsidRDefault="008D5477" w:rsidP="009A4D74">
            <w:pPr>
              <w:ind w:firstLine="0"/>
              <w:rPr>
                <w:lang w:val="ru-RU"/>
              </w:rPr>
            </w:pPr>
            <w:r w:rsidRPr="00A44FB2">
              <w:rPr>
                <w:lang w:val="ru-RU"/>
              </w:rPr>
              <w:t>Номер части сделки в составе сделки (номер транша и т.п.)</w:t>
            </w:r>
          </w:p>
        </w:tc>
        <w:tc>
          <w:tcPr>
            <w:tcW w:w="1559" w:type="dxa"/>
          </w:tcPr>
          <w:p w14:paraId="586064A3" w14:textId="3AD7DB9A" w:rsidR="008D5477" w:rsidRPr="008D5477" w:rsidRDefault="008D5477" w:rsidP="008D5477">
            <w:pPr>
              <w:ind w:firstLine="0"/>
            </w:pPr>
            <w:r>
              <w:t>N</w:t>
            </w:r>
          </w:p>
        </w:tc>
      </w:tr>
    </w:tbl>
    <w:p w14:paraId="04D8D777" w14:textId="4F41A694" w:rsidR="00E85BC6" w:rsidRDefault="008D5477" w:rsidP="006920DE">
      <w:r>
        <w:t>Дополнительное требование</w:t>
      </w:r>
      <w:r w:rsidR="00561E62">
        <w:t xml:space="preserve"> для проводок по техническим счетам</w:t>
      </w:r>
      <w:r>
        <w:t>:</w:t>
      </w:r>
    </w:p>
    <w:p w14:paraId="061077D8" w14:textId="718B4F6A" w:rsidR="008D5477" w:rsidRPr="00561E62" w:rsidRDefault="008D5477" w:rsidP="00EF52C1">
      <w:pPr>
        <w:pStyle w:val="a3"/>
        <w:numPr>
          <w:ilvl w:val="0"/>
          <w:numId w:val="4"/>
        </w:numPr>
      </w:pPr>
      <w:r>
        <w:t xml:space="preserve">Атрибут </w:t>
      </w:r>
      <w:r w:rsidR="00F75FFB">
        <w:rPr>
          <w:lang w:val="en-US"/>
        </w:rPr>
        <w:t>I</w:t>
      </w:r>
      <w:r w:rsidR="00F75FFB" w:rsidRPr="00E531E9">
        <w:t>.</w:t>
      </w:r>
      <w:r w:rsidRPr="008D5477">
        <w:rPr>
          <w:lang w:val="en-US"/>
        </w:rPr>
        <w:t>GL</w:t>
      </w:r>
      <w:r w:rsidRPr="008D5477">
        <w:t>_</w:t>
      </w:r>
      <w:r w:rsidRPr="008D5477">
        <w:rPr>
          <w:lang w:val="en-US"/>
        </w:rPr>
        <w:t>SEQ</w:t>
      </w:r>
      <w:r w:rsidRPr="008D5477">
        <w:t xml:space="preserve"> </w:t>
      </w:r>
      <w:r>
        <w:t xml:space="preserve">должен начинаться с символов </w:t>
      </w:r>
      <w:r w:rsidRPr="008D5477">
        <w:t>‘</w:t>
      </w:r>
      <w:r w:rsidRPr="008D5477">
        <w:rPr>
          <w:lang w:val="en-US"/>
        </w:rPr>
        <w:t>TH</w:t>
      </w:r>
      <w:r w:rsidRPr="008D5477">
        <w:t>’</w:t>
      </w:r>
      <w:r w:rsidR="00561E62">
        <w:t xml:space="preserve"> в обоих полях </w:t>
      </w:r>
      <w:r w:rsidR="00561E62">
        <w:rPr>
          <w:lang w:val="en-US"/>
        </w:rPr>
        <w:t>ACCKEY</w:t>
      </w:r>
      <w:r w:rsidR="00561E62" w:rsidRPr="00561E62">
        <w:t>_</w:t>
      </w:r>
      <w:r w:rsidR="00561E62">
        <w:rPr>
          <w:lang w:val="en-US"/>
        </w:rPr>
        <w:t>DR</w:t>
      </w:r>
      <w:r w:rsidR="00561E62" w:rsidRPr="00561E62">
        <w:t xml:space="preserve"> </w:t>
      </w:r>
      <w:r w:rsidR="00561E62">
        <w:t xml:space="preserve">и </w:t>
      </w:r>
      <w:r w:rsidR="00561E62">
        <w:rPr>
          <w:lang w:val="en-US"/>
        </w:rPr>
        <w:t>ACCKEY</w:t>
      </w:r>
      <w:r w:rsidR="00561E62" w:rsidRPr="00561E62">
        <w:t>_</w:t>
      </w:r>
      <w:r w:rsidR="00561E62">
        <w:rPr>
          <w:lang w:val="en-US"/>
        </w:rPr>
        <w:t>CR</w:t>
      </w:r>
    </w:p>
    <w:p w14:paraId="6F430515" w14:textId="4DCE6B56" w:rsidR="00561E62" w:rsidRPr="008D5477" w:rsidRDefault="00561E62" w:rsidP="00EF52C1">
      <w:pPr>
        <w:pStyle w:val="a3"/>
        <w:numPr>
          <w:ilvl w:val="0"/>
          <w:numId w:val="4"/>
        </w:numPr>
      </w:pPr>
      <w:r>
        <w:t xml:space="preserve">В полях </w:t>
      </w:r>
      <w:r>
        <w:rPr>
          <w:lang w:val="en-US"/>
        </w:rPr>
        <w:t>ACCKEY</w:t>
      </w:r>
      <w:r w:rsidRPr="00561E62">
        <w:t>_</w:t>
      </w:r>
      <w:r>
        <w:rPr>
          <w:lang w:val="en-US"/>
        </w:rPr>
        <w:t>DR</w:t>
      </w:r>
      <w:r w:rsidRPr="00561E62">
        <w:t xml:space="preserve"> </w:t>
      </w:r>
      <w:r>
        <w:t xml:space="preserve">и </w:t>
      </w:r>
      <w:r>
        <w:rPr>
          <w:lang w:val="en-US"/>
        </w:rPr>
        <w:t>ACCKEY</w:t>
      </w:r>
      <w:r w:rsidRPr="00561E62">
        <w:t>_</w:t>
      </w:r>
      <w:r>
        <w:rPr>
          <w:lang w:val="en-US"/>
        </w:rPr>
        <w:t>CR</w:t>
      </w:r>
      <w:r w:rsidRPr="00561E62">
        <w:t xml:space="preserve"> – </w:t>
      </w:r>
      <w:r>
        <w:t>одинаковые значения атрибута кода филиала I.CBCCN</w:t>
      </w:r>
    </w:p>
    <w:p w14:paraId="02CB4000" w14:textId="6A5DA1FA" w:rsidR="004922C4" w:rsidRDefault="004922C4" w:rsidP="003C7285">
      <w:pPr>
        <w:pStyle w:val="3"/>
      </w:pPr>
      <w:bookmarkStart w:id="456" w:name="_Toc477281716"/>
      <w:r>
        <w:t>Принципы обработки сообщений о проводках по техническим счетам</w:t>
      </w:r>
      <w:bookmarkEnd w:id="456"/>
    </w:p>
    <w:p w14:paraId="2EE034FD" w14:textId="006E7E7E" w:rsidR="004922C4" w:rsidRPr="003C7285" w:rsidRDefault="004922C4" w:rsidP="003C7285">
      <w:r>
        <w:t xml:space="preserve">При загрузке сообщений в таблицу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OPER</w:t>
      </w:r>
      <w:r w:rsidRPr="003C7285">
        <w:t xml:space="preserve"> </w:t>
      </w:r>
      <w:r>
        <w:t xml:space="preserve">выполняется проверка значения атрибута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SEQ</w:t>
      </w:r>
      <w:r w:rsidRPr="003C7285">
        <w:t xml:space="preserve"> </w:t>
      </w:r>
      <w:r>
        <w:t xml:space="preserve">в поле </w:t>
      </w:r>
      <w:r>
        <w:rPr>
          <w:lang w:val="en-US"/>
        </w:rPr>
        <w:t>ACCKEY</w:t>
      </w:r>
      <w:r w:rsidRPr="003C7285">
        <w:t>_</w:t>
      </w:r>
      <w:r>
        <w:rPr>
          <w:lang w:val="en-US"/>
        </w:rPr>
        <w:t>DR</w:t>
      </w:r>
      <w:r w:rsidRPr="003C7285">
        <w:t xml:space="preserve"> </w:t>
      </w:r>
      <w:r>
        <w:t xml:space="preserve">и (или) </w:t>
      </w:r>
      <w:r>
        <w:rPr>
          <w:lang w:val="en-US"/>
        </w:rPr>
        <w:t>ACCKEY</w:t>
      </w:r>
      <w:r w:rsidRPr="003C7285">
        <w:t>_</w:t>
      </w:r>
      <w:r>
        <w:rPr>
          <w:lang w:val="en-US"/>
        </w:rPr>
        <w:t>CR</w:t>
      </w:r>
      <w:r w:rsidRPr="003C7285">
        <w:t>.</w:t>
      </w:r>
    </w:p>
    <w:p w14:paraId="38E30D06" w14:textId="1B88E0F1" w:rsidR="004922C4" w:rsidRPr="003C7285" w:rsidRDefault="004922C4" w:rsidP="003C7285">
      <w:r>
        <w:t>Весь предыдущий функционал обработк</w:t>
      </w:r>
      <w:r w:rsidR="0049135C">
        <w:t xml:space="preserve">и </w:t>
      </w:r>
      <w:r>
        <w:t xml:space="preserve">выполняется в том случае, если </w:t>
      </w:r>
      <w:proofErr w:type="gramStart"/>
      <w:r>
        <w:rPr>
          <w:lang w:val="en-US"/>
        </w:rPr>
        <w:t>SUBSTR</w:t>
      </w:r>
      <w:r w:rsidRPr="003C7285">
        <w:t>(</w:t>
      </w:r>
      <w:proofErr w:type="gramEnd"/>
      <w:r>
        <w:rPr>
          <w:lang w:val="en-US"/>
        </w:rPr>
        <w:t>GL</w:t>
      </w:r>
      <w:r w:rsidRPr="003C7285">
        <w:t>_</w:t>
      </w:r>
      <w:r>
        <w:rPr>
          <w:lang w:val="en-US"/>
        </w:rPr>
        <w:t>SEQ</w:t>
      </w:r>
      <w:r w:rsidRPr="003C7285">
        <w:t>, 1, 2) &lt;&gt;’</w:t>
      </w:r>
      <w:r>
        <w:rPr>
          <w:lang w:val="en-US"/>
        </w:rPr>
        <w:t>TH</w:t>
      </w:r>
      <w:r w:rsidRPr="003C7285">
        <w:t>’</w:t>
      </w:r>
    </w:p>
    <w:p w14:paraId="2142BDFD" w14:textId="06658E31" w:rsidR="004922C4" w:rsidRDefault="004922C4" w:rsidP="003C7285">
      <w:r>
        <w:t>Если</w:t>
      </w:r>
      <w:r w:rsidRPr="004922C4">
        <w:t xml:space="preserve"> </w:t>
      </w:r>
      <w:proofErr w:type="gramStart"/>
      <w:r>
        <w:rPr>
          <w:lang w:val="en-US"/>
        </w:rPr>
        <w:t>SUBSTR</w:t>
      </w:r>
      <w:r w:rsidRPr="004922C4">
        <w:t>(</w:t>
      </w:r>
      <w:proofErr w:type="gramEnd"/>
      <w:r>
        <w:rPr>
          <w:lang w:val="en-US"/>
        </w:rPr>
        <w:t>GL</w:t>
      </w:r>
      <w:r w:rsidRPr="004922C4">
        <w:t>_</w:t>
      </w:r>
      <w:r>
        <w:rPr>
          <w:lang w:val="en-US"/>
        </w:rPr>
        <w:t>SEQ</w:t>
      </w:r>
      <w:r w:rsidRPr="004922C4">
        <w:t xml:space="preserve">, 1, 2) </w:t>
      </w:r>
      <w:r w:rsidR="0049135C">
        <w:t>=</w:t>
      </w:r>
      <w:r w:rsidRPr="004922C4">
        <w:t>’</w:t>
      </w:r>
      <w:r>
        <w:rPr>
          <w:lang w:val="en-US"/>
        </w:rPr>
        <w:t>TH</w:t>
      </w:r>
      <w:r w:rsidRPr="004922C4">
        <w:t>’,</w:t>
      </w:r>
      <w:r w:rsidRPr="003C7285">
        <w:t xml:space="preserve"> </w:t>
      </w:r>
      <w:r>
        <w:t>то должна выполняться следующая функциональность:</w:t>
      </w:r>
    </w:p>
    <w:p w14:paraId="7F0A72BC" w14:textId="7604790A" w:rsidR="004922C4" w:rsidRDefault="004922C4" w:rsidP="00EF52C1">
      <w:pPr>
        <w:pStyle w:val="a3"/>
        <w:numPr>
          <w:ilvl w:val="0"/>
          <w:numId w:val="21"/>
        </w:numPr>
      </w:pPr>
      <w:r>
        <w:t xml:space="preserve">Проверка корректности заполнения сообщения для технических счетов. Если найдена ошибка, то сообщение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ETLPST</w:t>
      </w:r>
      <w:r w:rsidRPr="003C7285">
        <w:t xml:space="preserve"> </w:t>
      </w:r>
      <w:r>
        <w:t>регистрируется с ошибкой.</w:t>
      </w:r>
    </w:p>
    <w:p w14:paraId="47C89B8E" w14:textId="7BF02D2E" w:rsidR="004922C4" w:rsidRDefault="004922C4" w:rsidP="00EF52C1">
      <w:pPr>
        <w:pStyle w:val="a3"/>
        <w:numPr>
          <w:ilvl w:val="0"/>
          <w:numId w:val="21"/>
        </w:numPr>
      </w:pPr>
      <w:r>
        <w:lastRenderedPageBreak/>
        <w:t xml:space="preserve">При создании записи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OPER</w:t>
      </w:r>
      <w:r w:rsidRPr="003C7285">
        <w:t xml:space="preserve"> </w:t>
      </w:r>
      <w:r>
        <w:t xml:space="preserve">на основе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ETLPST</w:t>
      </w:r>
      <w:r w:rsidRPr="003C7285">
        <w:t xml:space="preserve"> </w:t>
      </w:r>
      <w:r w:rsidR="00BA6C5D">
        <w:t xml:space="preserve">на основе значений полей </w:t>
      </w:r>
      <w:r w:rsidR="00BA6C5D">
        <w:rPr>
          <w:lang w:val="en-US"/>
        </w:rPr>
        <w:t>ACCKEY</w:t>
      </w:r>
      <w:r w:rsidR="00BA6C5D" w:rsidRPr="003C7285">
        <w:t>_</w:t>
      </w:r>
      <w:r w:rsidR="00BA6C5D">
        <w:rPr>
          <w:lang w:val="en-US"/>
        </w:rPr>
        <w:t>DR</w:t>
      </w:r>
      <w:r w:rsidR="00BA6C5D" w:rsidRPr="003C7285">
        <w:t xml:space="preserve"> </w:t>
      </w:r>
      <w:r w:rsidR="00BA6C5D">
        <w:t xml:space="preserve">и </w:t>
      </w:r>
      <w:r w:rsidR="00BA6C5D">
        <w:rPr>
          <w:lang w:val="en-US"/>
        </w:rPr>
        <w:t>ACCKEY</w:t>
      </w:r>
      <w:r w:rsidR="00BA6C5D" w:rsidRPr="003C7285">
        <w:t>_</w:t>
      </w:r>
      <w:r w:rsidR="00BA6C5D">
        <w:rPr>
          <w:lang w:val="en-US"/>
        </w:rPr>
        <w:t>CR</w:t>
      </w:r>
      <w:r w:rsidR="00BA6C5D" w:rsidRPr="003C7285">
        <w:t xml:space="preserve"> </w:t>
      </w:r>
      <w:r w:rsidR="00BA6C5D">
        <w:t xml:space="preserve">выполняется определение счетов </w:t>
      </w:r>
      <w:r w:rsidR="00BA6C5D">
        <w:rPr>
          <w:lang w:val="en-US"/>
        </w:rPr>
        <w:t>ACC</w:t>
      </w:r>
      <w:r w:rsidR="00BA6C5D" w:rsidRPr="003C7285">
        <w:t>_</w:t>
      </w:r>
      <w:r w:rsidR="00BA6C5D">
        <w:rPr>
          <w:lang w:val="en-US"/>
        </w:rPr>
        <w:t>DR</w:t>
      </w:r>
      <w:r w:rsidR="00BA6C5D" w:rsidRPr="003C7285">
        <w:t xml:space="preserve"> </w:t>
      </w:r>
      <w:r w:rsidR="00BA6C5D">
        <w:t xml:space="preserve">и </w:t>
      </w:r>
      <w:r w:rsidR="00BA6C5D">
        <w:rPr>
          <w:lang w:val="en-US"/>
        </w:rPr>
        <w:t>ACC</w:t>
      </w:r>
      <w:r w:rsidR="00BA6C5D" w:rsidRPr="003C7285">
        <w:t>_</w:t>
      </w:r>
      <w:r w:rsidR="00BA6C5D">
        <w:rPr>
          <w:lang w:val="en-US"/>
        </w:rPr>
        <w:t>CR</w:t>
      </w:r>
      <w:r w:rsidR="00BA6C5D" w:rsidRPr="003C7285">
        <w:t xml:space="preserve">. </w:t>
      </w:r>
      <w:r w:rsidR="00BA6C5D">
        <w:t>Определение счетов выполняется в два этапа, поиск или открытие нового счета, правила поиска и открытия являются новыми.</w:t>
      </w:r>
    </w:p>
    <w:p w14:paraId="0DC726FC" w14:textId="010CB2F7" w:rsidR="00BA6C5D" w:rsidRPr="003C7285" w:rsidRDefault="00BA6C5D" w:rsidP="00EF52C1">
      <w:pPr>
        <w:pStyle w:val="a3"/>
        <w:numPr>
          <w:ilvl w:val="0"/>
          <w:numId w:val="21"/>
        </w:numPr>
      </w:pPr>
      <w:r>
        <w:t xml:space="preserve">Изменяется процедура регистрации проводок. Вместо регистрации проводок в таблицах </w:t>
      </w:r>
      <w:r>
        <w:rPr>
          <w:lang w:val="en-US"/>
        </w:rPr>
        <w:t>PD</w:t>
      </w:r>
      <w:r w:rsidRPr="003C7285">
        <w:t xml:space="preserve">, </w:t>
      </w:r>
      <w:r>
        <w:rPr>
          <w:lang w:val="en-US"/>
        </w:rPr>
        <w:t>PDEXT</w:t>
      </w:r>
      <w:r w:rsidRPr="003C7285">
        <w:t xml:space="preserve">, </w:t>
      </w:r>
      <w:r>
        <w:rPr>
          <w:lang w:val="en-US"/>
        </w:rPr>
        <w:t>PDEXT</w:t>
      </w:r>
      <w:r w:rsidRPr="003C7285">
        <w:t xml:space="preserve">2, </w:t>
      </w:r>
      <w:r>
        <w:rPr>
          <w:lang w:val="en-US"/>
        </w:rPr>
        <w:t>PDEXT</w:t>
      </w:r>
      <w:r w:rsidRPr="00BA6C5D">
        <w:t xml:space="preserve">5 (в режиме </w:t>
      </w:r>
      <w:r>
        <w:rPr>
          <w:lang w:val="en-US"/>
        </w:rPr>
        <w:t>Direct</w:t>
      </w:r>
      <w:r w:rsidRPr="003C7285">
        <w:t xml:space="preserve">) </w:t>
      </w:r>
      <w:r>
        <w:t xml:space="preserve">или в таблице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PD</w:t>
      </w:r>
      <w:r w:rsidRPr="003C7285">
        <w:t xml:space="preserve"> (</w:t>
      </w:r>
      <w:r>
        <w:t xml:space="preserve">в режиме </w:t>
      </w:r>
      <w:r>
        <w:rPr>
          <w:lang w:val="en-US"/>
        </w:rPr>
        <w:t>BUFER</w:t>
      </w:r>
      <w:r w:rsidRPr="003C7285">
        <w:t xml:space="preserve">) </w:t>
      </w:r>
      <w:r>
        <w:t xml:space="preserve">выполняется регистрация </w:t>
      </w:r>
      <w:proofErr w:type="spellStart"/>
      <w:r>
        <w:t>проовдок</w:t>
      </w:r>
      <w:proofErr w:type="spellEnd"/>
      <w:r>
        <w:t xml:space="preserve"> в новой таблице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PDTH</w:t>
      </w:r>
    </w:p>
    <w:p w14:paraId="6C1A4954" w14:textId="5BB336D1" w:rsidR="00BA6C5D" w:rsidRDefault="00BA6C5D" w:rsidP="00EF52C1">
      <w:pPr>
        <w:pStyle w:val="a3"/>
        <w:numPr>
          <w:ilvl w:val="0"/>
          <w:numId w:val="21"/>
        </w:numPr>
      </w:pPr>
      <w:r>
        <w:t xml:space="preserve">Для расчета и регистрации остатков по проводкам по техническим счетам в таблице </w:t>
      </w:r>
      <w:r>
        <w:rPr>
          <w:lang w:val="en-US"/>
        </w:rPr>
        <w:t>GL</w:t>
      </w:r>
      <w:r w:rsidRPr="00CE063D">
        <w:t>_</w:t>
      </w:r>
      <w:r>
        <w:rPr>
          <w:lang w:val="en-US"/>
        </w:rPr>
        <w:t>PDTH</w:t>
      </w:r>
      <w:r>
        <w:t xml:space="preserve"> создается новая таблица </w:t>
      </w:r>
      <w:r w:rsidRPr="002C3ABE">
        <w:rPr>
          <w:highlight w:val="cyan"/>
          <w:lang w:val="en-US"/>
          <w:rPrChange w:id="457" w:author="Фигаровская Наталья Викторовна" w:date="2017-03-31T20:29:00Z">
            <w:rPr>
              <w:lang w:val="en-US"/>
            </w:rPr>
          </w:rPrChange>
        </w:rPr>
        <w:t>GL</w:t>
      </w:r>
      <w:r w:rsidRPr="002C3ABE">
        <w:rPr>
          <w:highlight w:val="cyan"/>
          <w:rPrChange w:id="458" w:author="Фигаровская Наталья Викторовна" w:date="2017-03-31T20:29:00Z">
            <w:rPr/>
          </w:rPrChange>
        </w:rPr>
        <w:t>_</w:t>
      </w:r>
      <w:r w:rsidRPr="002C3ABE">
        <w:rPr>
          <w:highlight w:val="cyan"/>
          <w:lang w:val="en-US"/>
          <w:rPrChange w:id="459" w:author="Фигаровская Наталья Викторовна" w:date="2017-03-31T20:29:00Z">
            <w:rPr>
              <w:lang w:val="en-US"/>
            </w:rPr>
          </w:rPrChange>
        </w:rPr>
        <w:t>BALTURTH</w:t>
      </w:r>
      <w:r w:rsidRPr="003C7285">
        <w:t xml:space="preserve"> </w:t>
      </w:r>
      <w:r>
        <w:t xml:space="preserve">и выполняется разработка триггеров для таблицы </w:t>
      </w:r>
      <w:r>
        <w:rPr>
          <w:lang w:val="en-US"/>
        </w:rPr>
        <w:t>GL</w:t>
      </w:r>
      <w:r w:rsidRPr="00CE063D">
        <w:t>_</w:t>
      </w:r>
      <w:r>
        <w:rPr>
          <w:lang w:val="en-US"/>
        </w:rPr>
        <w:t>PDTH</w:t>
      </w:r>
      <w:r>
        <w:t xml:space="preserve"> для заполнения таблицы </w:t>
      </w:r>
      <w:r w:rsidRPr="002C3ABE">
        <w:rPr>
          <w:highlight w:val="cyan"/>
          <w:lang w:val="en-US"/>
          <w:rPrChange w:id="460" w:author="Фигаровская Наталья Викторовна" w:date="2017-03-31T20:29:00Z">
            <w:rPr>
              <w:lang w:val="en-US"/>
            </w:rPr>
          </w:rPrChange>
        </w:rPr>
        <w:t>GL</w:t>
      </w:r>
      <w:r w:rsidRPr="002C3ABE">
        <w:rPr>
          <w:highlight w:val="cyan"/>
          <w:rPrChange w:id="461" w:author="Фигаровская Наталья Викторовна" w:date="2017-03-31T20:29:00Z">
            <w:rPr/>
          </w:rPrChange>
        </w:rPr>
        <w:t>_</w:t>
      </w:r>
      <w:r w:rsidRPr="002C3ABE">
        <w:rPr>
          <w:highlight w:val="cyan"/>
          <w:lang w:val="en-US"/>
          <w:rPrChange w:id="462" w:author="Фигаровская Наталья Викторовна" w:date="2017-03-31T20:29:00Z">
            <w:rPr>
              <w:lang w:val="en-US"/>
            </w:rPr>
          </w:rPrChange>
        </w:rPr>
        <w:t>BALTURTH</w:t>
      </w:r>
      <w:bookmarkStart w:id="463" w:name="_GoBack"/>
      <w:bookmarkEnd w:id="463"/>
    </w:p>
    <w:p w14:paraId="0A125269" w14:textId="423026F2" w:rsidR="00BA6C5D" w:rsidRDefault="00D712B1" w:rsidP="003C7285">
      <w:pPr>
        <w:pStyle w:val="3"/>
      </w:pPr>
      <w:bookmarkStart w:id="464" w:name="_Toc477281717"/>
      <w:r>
        <w:t xml:space="preserve">Проверка сообщений </w:t>
      </w:r>
      <w:r>
        <w:rPr>
          <w:lang w:val="en-US"/>
        </w:rPr>
        <w:t>AE</w:t>
      </w:r>
      <w:r w:rsidRPr="003C7285">
        <w:t xml:space="preserve"> </w:t>
      </w:r>
      <w:r>
        <w:t>по техническим счетам</w:t>
      </w:r>
      <w:bookmarkEnd w:id="464"/>
    </w:p>
    <w:p w14:paraId="4C52DC2B" w14:textId="0059254F" w:rsidR="00D712B1" w:rsidRDefault="00D712B1" w:rsidP="003C7285">
      <w:r>
        <w:t>В том случае, если</w:t>
      </w:r>
      <w:r w:rsidR="0049135C">
        <w:t xml:space="preserve"> элемент ключа </w:t>
      </w:r>
      <w:r w:rsidR="00986078">
        <w:t>счета</w:t>
      </w:r>
      <w:r>
        <w:t xml:space="preserve"> </w:t>
      </w:r>
      <w:r>
        <w:rPr>
          <w:lang w:val="en-US"/>
        </w:rPr>
        <w:t>ACCKEY</w:t>
      </w:r>
      <w:r w:rsidRPr="003C7285">
        <w:t>_</w:t>
      </w:r>
      <w:r>
        <w:rPr>
          <w:lang w:val="en-US"/>
        </w:rPr>
        <w:t>DR</w:t>
      </w:r>
      <w:r w:rsidRPr="003C7285">
        <w:t>[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SEQ</w:t>
      </w:r>
      <w:r w:rsidRPr="003C7285">
        <w:t xml:space="preserve">] </w:t>
      </w:r>
      <w:r>
        <w:t xml:space="preserve">или </w:t>
      </w:r>
      <w:r>
        <w:rPr>
          <w:lang w:val="en-US"/>
        </w:rPr>
        <w:t>ACCKEY</w:t>
      </w:r>
      <w:r w:rsidRPr="003C7285">
        <w:t>_</w:t>
      </w:r>
      <w:r>
        <w:rPr>
          <w:lang w:val="en-US"/>
        </w:rPr>
        <w:t>CR</w:t>
      </w:r>
      <w:r w:rsidRPr="003C7285">
        <w:t>[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SEQ</w:t>
      </w:r>
      <w:r w:rsidRPr="003C7285">
        <w:t xml:space="preserve">] </w:t>
      </w:r>
      <w:r>
        <w:t xml:space="preserve">начинается с символов </w:t>
      </w:r>
      <w:r w:rsidRPr="003C7285">
        <w:t>‘</w:t>
      </w:r>
      <w:r>
        <w:rPr>
          <w:lang w:val="en-US"/>
        </w:rPr>
        <w:t>TH</w:t>
      </w:r>
      <w:r w:rsidRPr="003C7285">
        <w:t xml:space="preserve">’, </w:t>
      </w:r>
      <w:r>
        <w:t xml:space="preserve">при загрузке сообщения </w:t>
      </w:r>
      <w:r>
        <w:rPr>
          <w:lang w:val="en-US"/>
        </w:rPr>
        <w:t>AE</w:t>
      </w:r>
      <w:r w:rsidRPr="00D712B1">
        <w:t xml:space="preserve"> (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ETLPST</w:t>
      </w:r>
      <w:r w:rsidRPr="00D712B1">
        <w:t xml:space="preserve">) кроме тех </w:t>
      </w:r>
      <w:proofErr w:type="gramStart"/>
      <w:r w:rsidRPr="00D712B1">
        <w:t>проверок ,</w:t>
      </w:r>
      <w:proofErr w:type="gramEnd"/>
      <w:r w:rsidRPr="00D712B1">
        <w:t xml:space="preserve"> которые выполняются сейчас, должны в</w:t>
      </w:r>
      <w:r>
        <w:t xml:space="preserve">ыполняться проверки, что </w:t>
      </w:r>
      <w:r w:rsidR="0049135C">
        <w:t>сообщение</w:t>
      </w:r>
      <w:r>
        <w:t xml:space="preserve"> </w:t>
      </w:r>
      <w:r>
        <w:rPr>
          <w:lang w:val="en-US"/>
        </w:rPr>
        <w:t>AE</w:t>
      </w:r>
      <w:r w:rsidRPr="003C7285">
        <w:t xml:space="preserve"> </w:t>
      </w:r>
      <w:r>
        <w:t>удовлетворяет следующим условиям:</w:t>
      </w:r>
    </w:p>
    <w:p w14:paraId="4BBB749C" w14:textId="1A1AAEF6" w:rsidR="00D712B1" w:rsidRDefault="00D712B1" w:rsidP="00EF52C1">
      <w:pPr>
        <w:pStyle w:val="a3"/>
        <w:numPr>
          <w:ilvl w:val="0"/>
          <w:numId w:val="22"/>
        </w:numPr>
      </w:pPr>
      <w:r>
        <w:t xml:space="preserve">В полях </w:t>
      </w:r>
      <w:r>
        <w:rPr>
          <w:lang w:val="en-US"/>
        </w:rPr>
        <w:t>ACCKEY</w:t>
      </w:r>
      <w:r w:rsidRPr="00CE063D">
        <w:t>_</w:t>
      </w:r>
      <w:r>
        <w:rPr>
          <w:lang w:val="en-US"/>
        </w:rPr>
        <w:t>DR</w:t>
      </w:r>
      <w:r>
        <w:t xml:space="preserve"> и </w:t>
      </w:r>
      <w:r>
        <w:rPr>
          <w:lang w:val="en-US"/>
        </w:rPr>
        <w:t>ACCKEY</w:t>
      </w:r>
      <w:r w:rsidRPr="003C7285">
        <w:t>_</w:t>
      </w:r>
      <w:r>
        <w:rPr>
          <w:lang w:val="en-US"/>
        </w:rPr>
        <w:t>CR</w:t>
      </w:r>
      <w:r w:rsidRPr="003C7285">
        <w:t xml:space="preserve"> </w:t>
      </w:r>
      <w:r>
        <w:t xml:space="preserve">обязательно должны быть заполнены </w:t>
      </w:r>
      <w:proofErr w:type="gramStart"/>
      <w:r>
        <w:t xml:space="preserve">поля  </w:t>
      </w:r>
      <w:r>
        <w:br/>
      </w:r>
      <w:r w:rsidR="009A1B89">
        <w:t>I.ACCTYPE</w:t>
      </w:r>
      <w:proofErr w:type="gramEnd"/>
      <w:r w:rsidRPr="003C7285">
        <w:t xml:space="preserve">, </w:t>
      </w:r>
      <w:r>
        <w:rPr>
          <w:lang w:val="en-US"/>
        </w:rPr>
        <w:t>I</w:t>
      </w:r>
      <w:r w:rsidRPr="003C7285">
        <w:t>.</w:t>
      </w:r>
      <w:r>
        <w:rPr>
          <w:lang w:val="en-US"/>
        </w:rPr>
        <w:t>CCY</w:t>
      </w:r>
      <w:r w:rsidRPr="003C7285">
        <w:t xml:space="preserve">, </w:t>
      </w:r>
      <w:r>
        <w:rPr>
          <w:lang w:val="en-US"/>
        </w:rPr>
        <w:t>I</w:t>
      </w:r>
      <w:r w:rsidRPr="003C7285">
        <w:t>.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SEQ</w:t>
      </w:r>
      <w:r w:rsidRPr="003C7285">
        <w:t xml:space="preserve">, </w:t>
      </w:r>
      <w:r>
        <w:rPr>
          <w:lang w:val="en-US"/>
        </w:rPr>
        <w:t>I</w:t>
      </w:r>
      <w:r w:rsidRPr="003C7285">
        <w:t>.</w:t>
      </w:r>
      <w:r>
        <w:rPr>
          <w:lang w:val="en-US"/>
        </w:rPr>
        <w:t>CBCCN</w:t>
      </w:r>
      <w:r w:rsidRPr="003C7285">
        <w:t xml:space="preserve">, </w:t>
      </w:r>
      <w:r>
        <w:rPr>
          <w:lang w:val="en-US"/>
        </w:rPr>
        <w:t>I</w:t>
      </w:r>
      <w:r w:rsidRPr="003C7285">
        <w:t>.</w:t>
      </w:r>
      <w:r>
        <w:rPr>
          <w:lang w:val="en-US"/>
        </w:rPr>
        <w:t>DEALSRS</w:t>
      </w:r>
      <w:r w:rsidRPr="003C7285">
        <w:t xml:space="preserve">, </w:t>
      </w:r>
      <w:r>
        <w:t>остальные элементы ключа пустые</w:t>
      </w:r>
    </w:p>
    <w:p w14:paraId="51EB6CD3" w14:textId="1A38D40F" w:rsidR="00D712B1" w:rsidRDefault="00D712B1" w:rsidP="00EF52C1">
      <w:pPr>
        <w:pStyle w:val="a3"/>
        <w:numPr>
          <w:ilvl w:val="0"/>
          <w:numId w:val="22"/>
        </w:numPr>
      </w:pPr>
      <w:r>
        <w:t xml:space="preserve">Для обоих полей </w:t>
      </w:r>
      <w:r>
        <w:rPr>
          <w:lang w:val="en-US"/>
        </w:rPr>
        <w:t>I</w:t>
      </w:r>
      <w:r w:rsidRPr="003C7285">
        <w:t>.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SEQ</w:t>
      </w:r>
      <w:r w:rsidRPr="003C7285">
        <w:t xml:space="preserve"> </w:t>
      </w:r>
      <w:r>
        <w:t xml:space="preserve">начинается с </w:t>
      </w:r>
      <w:r>
        <w:rPr>
          <w:lang w:val="en-US"/>
        </w:rPr>
        <w:t>TH</w:t>
      </w:r>
    </w:p>
    <w:p w14:paraId="5B4A715A" w14:textId="0020EA59" w:rsidR="00D712B1" w:rsidRPr="00CE063D" w:rsidRDefault="00D712B1" w:rsidP="00EF52C1">
      <w:pPr>
        <w:pStyle w:val="a3"/>
        <w:numPr>
          <w:ilvl w:val="0"/>
          <w:numId w:val="22"/>
        </w:numPr>
      </w:pPr>
      <w:r>
        <w:t xml:space="preserve">Для обоих полей коды филиалов </w:t>
      </w:r>
      <w:r>
        <w:rPr>
          <w:lang w:val="en-US"/>
        </w:rPr>
        <w:t>I</w:t>
      </w:r>
      <w:r w:rsidRPr="003C7285">
        <w:t>.</w:t>
      </w:r>
      <w:r w:rsidR="00600B01">
        <w:rPr>
          <w:lang w:val="en-US"/>
        </w:rPr>
        <w:t>CBCCN</w:t>
      </w:r>
      <w:r w:rsidR="00600B01" w:rsidRPr="003C7285">
        <w:t xml:space="preserve"> </w:t>
      </w:r>
      <w:r w:rsidR="00600B01">
        <w:t>имеют одинаковое значение</w:t>
      </w:r>
    </w:p>
    <w:p w14:paraId="4A0EE731" w14:textId="088FF1A3" w:rsidR="00D712B1" w:rsidRPr="00716EF9" w:rsidRDefault="00600B01" w:rsidP="00EF52C1">
      <w:pPr>
        <w:pStyle w:val="a3"/>
        <w:numPr>
          <w:ilvl w:val="0"/>
          <w:numId w:val="22"/>
        </w:numPr>
      </w:pPr>
      <w:r>
        <w:t xml:space="preserve">Для одного из полей код валюты </w:t>
      </w:r>
      <w:r>
        <w:rPr>
          <w:lang w:val="en-US"/>
        </w:rPr>
        <w:t>I</w:t>
      </w:r>
      <w:r w:rsidRPr="003C7285">
        <w:t>.</w:t>
      </w:r>
      <w:r>
        <w:rPr>
          <w:lang w:val="en-US"/>
        </w:rPr>
        <w:t>CCY</w:t>
      </w:r>
      <w:r w:rsidRPr="003C7285">
        <w:t xml:space="preserve"> </w:t>
      </w:r>
      <w:r>
        <w:t xml:space="preserve">должен быть равен </w:t>
      </w:r>
      <w:r>
        <w:rPr>
          <w:lang w:val="en-US"/>
        </w:rPr>
        <w:t>RUR</w:t>
      </w:r>
    </w:p>
    <w:p w14:paraId="1A292849" w14:textId="3BCF7CF6" w:rsidR="00716EF9" w:rsidRDefault="00716EF9" w:rsidP="00EF52C1">
      <w:pPr>
        <w:pStyle w:val="a3"/>
        <w:numPr>
          <w:ilvl w:val="0"/>
          <w:numId w:val="22"/>
        </w:numPr>
      </w:pPr>
      <w:r>
        <w:t xml:space="preserve">Проверка корректности </w:t>
      </w:r>
      <w:proofErr w:type="gramStart"/>
      <w:r>
        <w:t xml:space="preserve">значения </w:t>
      </w:r>
      <w:r w:rsidRPr="00AA6480">
        <w:t xml:space="preserve"> </w:t>
      </w:r>
      <w:r>
        <w:t>I.</w:t>
      </w:r>
      <w:proofErr w:type="spellStart"/>
      <w:r>
        <w:rPr>
          <w:lang w:val="en-US"/>
        </w:rPr>
        <w:t>AccType</w:t>
      </w:r>
      <w:proofErr w:type="spellEnd"/>
      <w:proofErr w:type="gramEnd"/>
      <w:r w:rsidRPr="00807FE3">
        <w:t xml:space="preserve">. </w:t>
      </w:r>
      <w:r>
        <w:t xml:space="preserve">Если </w:t>
      </w:r>
      <w:r>
        <w:rPr>
          <w:lang w:val="en-US"/>
        </w:rPr>
        <w:t>GL</w:t>
      </w:r>
      <w:r w:rsidRPr="00807FE3">
        <w:t>_</w:t>
      </w:r>
      <w:r>
        <w:rPr>
          <w:lang w:val="en-US"/>
        </w:rPr>
        <w:t>SEQ</w:t>
      </w:r>
      <w:r w:rsidRPr="00807FE3">
        <w:t xml:space="preserve"> </w:t>
      </w:r>
      <w:r>
        <w:t xml:space="preserve">начинается с </w:t>
      </w:r>
      <w:r w:rsidRPr="00807FE3">
        <w:t>‘</w:t>
      </w:r>
      <w:r>
        <w:rPr>
          <w:lang w:val="en-US"/>
        </w:rPr>
        <w:t>TH</w:t>
      </w:r>
      <w:r w:rsidRPr="00807FE3">
        <w:t xml:space="preserve">’, </w:t>
      </w:r>
      <w:r>
        <w:t xml:space="preserve">то для записи </w:t>
      </w:r>
      <w:r>
        <w:rPr>
          <w:lang w:val="en-US"/>
        </w:rPr>
        <w:t>GL</w:t>
      </w:r>
      <w:r w:rsidRPr="00807FE3">
        <w:t>_</w:t>
      </w:r>
      <w:r>
        <w:rPr>
          <w:lang w:val="en-US"/>
        </w:rPr>
        <w:t>ACTNAME</w:t>
      </w:r>
      <w:r>
        <w:t xml:space="preserve"> со значением </w:t>
      </w:r>
      <w:r>
        <w:rPr>
          <w:lang w:val="en-US"/>
        </w:rPr>
        <w:t>GL</w:t>
      </w:r>
      <w:r w:rsidRPr="00807FE3">
        <w:t>_</w:t>
      </w:r>
      <w:r>
        <w:rPr>
          <w:lang w:val="en-US"/>
        </w:rPr>
        <w:t>ACTNAME</w:t>
      </w:r>
      <w:r w:rsidRPr="00807FE3">
        <w:t>.</w:t>
      </w:r>
      <w:r>
        <w:rPr>
          <w:lang w:val="en-US"/>
        </w:rPr>
        <w:t>ACTYPE</w:t>
      </w:r>
      <w:r w:rsidRPr="00807FE3">
        <w:t>=</w:t>
      </w:r>
      <w:r>
        <w:rPr>
          <w:lang w:val="en-US"/>
        </w:rPr>
        <w:t>I</w:t>
      </w:r>
      <w:r w:rsidRPr="00716EF9">
        <w:t>.</w:t>
      </w:r>
      <w:proofErr w:type="spellStart"/>
      <w:r>
        <w:rPr>
          <w:lang w:val="en-US"/>
        </w:rPr>
        <w:t>AccType</w:t>
      </w:r>
      <w:proofErr w:type="spellEnd"/>
      <w:r w:rsidRPr="00807FE3">
        <w:t xml:space="preserve"> </w:t>
      </w:r>
      <w:r>
        <w:t>должно выполняться</w:t>
      </w:r>
    </w:p>
    <w:p w14:paraId="37FB3CDB" w14:textId="77777777" w:rsidR="00716EF9" w:rsidRDefault="00716EF9" w:rsidP="00EF52C1">
      <w:pPr>
        <w:pStyle w:val="a3"/>
        <w:numPr>
          <w:ilvl w:val="1"/>
          <w:numId w:val="22"/>
        </w:numPr>
        <w:rPr>
          <w:lang w:val="en-US"/>
        </w:rPr>
      </w:pPr>
      <w:r w:rsidRPr="00807FE3">
        <w:rPr>
          <w:lang w:val="en-US"/>
        </w:rPr>
        <w:t xml:space="preserve">GL_ACTNAME.TECH_ACT=’Y’ </w:t>
      </w:r>
    </w:p>
    <w:p w14:paraId="4F9CB698" w14:textId="015F942E" w:rsidR="00BA777D" w:rsidRDefault="00BA777D" w:rsidP="003C7285">
      <w:r>
        <w:t xml:space="preserve">Если какое-то из </w:t>
      </w:r>
      <w:r w:rsidR="0049135C">
        <w:t>э</w:t>
      </w:r>
      <w:r>
        <w:t xml:space="preserve">тих условий не выполняется, то – возможны два варианта (нужный вариант согласовать с </w:t>
      </w:r>
      <w:proofErr w:type="spellStart"/>
      <w:r>
        <w:t>Севастьяеновым</w:t>
      </w:r>
      <w:proofErr w:type="spellEnd"/>
      <w:r>
        <w:t>)</w:t>
      </w:r>
    </w:p>
    <w:p w14:paraId="4A7C6E5B" w14:textId="31E5D94A" w:rsidR="00BA777D" w:rsidRDefault="00BA777D" w:rsidP="003C7285">
      <w:r>
        <w:t xml:space="preserve">Вариант 1 -  запись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ETLPST</w:t>
      </w:r>
      <w:r w:rsidRPr="003C7285">
        <w:t xml:space="preserve"> </w:t>
      </w:r>
      <w:r>
        <w:t xml:space="preserve">создается с кодом ошибки и запись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OPER</w:t>
      </w:r>
      <w:r w:rsidRPr="003C7285">
        <w:t xml:space="preserve"> </w:t>
      </w:r>
      <w:r>
        <w:t>не создается</w:t>
      </w:r>
    </w:p>
    <w:p w14:paraId="5F008471" w14:textId="3EE8350D" w:rsidR="00BA777D" w:rsidRDefault="00BA777D" w:rsidP="003C7285">
      <w:r>
        <w:t xml:space="preserve">Вариант 2 – запись </w:t>
      </w:r>
      <w:r>
        <w:rPr>
          <w:lang w:val="en-US"/>
        </w:rPr>
        <w:t>GL</w:t>
      </w:r>
      <w:r w:rsidRPr="003C7285">
        <w:t>_</w:t>
      </w:r>
      <w:r>
        <w:rPr>
          <w:lang w:val="en-US"/>
        </w:rPr>
        <w:t>OPER</w:t>
      </w:r>
      <w:r w:rsidRPr="003C7285">
        <w:t xml:space="preserve"> </w:t>
      </w:r>
      <w:r>
        <w:t>создается с кодом ошибки и дальнейшая обработка не выполняется</w:t>
      </w:r>
    </w:p>
    <w:p w14:paraId="6D4809F6" w14:textId="7FB32530" w:rsidR="00BA777D" w:rsidRPr="00BA777D" w:rsidRDefault="00BA777D" w:rsidP="003C7285">
      <w:pPr>
        <w:pStyle w:val="3"/>
      </w:pPr>
      <w:bookmarkStart w:id="465" w:name="_Toc477281718"/>
      <w:r>
        <w:t xml:space="preserve">Определение счетов </w:t>
      </w:r>
      <w:proofErr w:type="spellStart"/>
      <w:r>
        <w:t>Дб</w:t>
      </w:r>
      <w:proofErr w:type="spellEnd"/>
      <w:r>
        <w:t xml:space="preserve"> и </w:t>
      </w:r>
      <w:proofErr w:type="spellStart"/>
      <w:r>
        <w:t>Кр</w:t>
      </w:r>
      <w:bookmarkEnd w:id="465"/>
      <w:proofErr w:type="spellEnd"/>
    </w:p>
    <w:p w14:paraId="5DB69EE8" w14:textId="0EE2A093" w:rsidR="008D5477" w:rsidRDefault="008D5477" w:rsidP="003C7285">
      <w:pPr>
        <w:pStyle w:val="4"/>
      </w:pPr>
      <w:r>
        <w:t>Поиск технического счета по ключу счета</w:t>
      </w:r>
    </w:p>
    <w:p w14:paraId="49C8141B" w14:textId="7F0DCB6A" w:rsidR="008D5477" w:rsidRDefault="00AA6480" w:rsidP="008D5477">
      <w:r>
        <w:t>В том случае, если</w:t>
      </w:r>
      <w:r w:rsidR="00561E62">
        <w:t xml:space="preserve"> в атрибутах счета</w:t>
      </w:r>
      <w:r>
        <w:t xml:space="preserve"> </w:t>
      </w:r>
      <w:r>
        <w:rPr>
          <w:lang w:val="en-US"/>
        </w:rPr>
        <w:t>GL</w:t>
      </w:r>
      <w:r w:rsidRPr="00AA6480">
        <w:t>_</w:t>
      </w:r>
      <w:r>
        <w:rPr>
          <w:lang w:val="en-US"/>
        </w:rPr>
        <w:t>SEQ</w:t>
      </w:r>
      <w:r w:rsidRPr="00AA6480">
        <w:t xml:space="preserve"> </w:t>
      </w:r>
      <w:r>
        <w:t xml:space="preserve">начинается с символов </w:t>
      </w:r>
      <w:r w:rsidRPr="00AA6480">
        <w:t>‘</w:t>
      </w:r>
      <w:r>
        <w:rPr>
          <w:lang w:val="en-US"/>
        </w:rPr>
        <w:t>TH</w:t>
      </w:r>
      <w:r w:rsidRPr="00AA6480">
        <w:t xml:space="preserve">’, </w:t>
      </w:r>
      <w:r>
        <w:t>поиск счета по атрибутам ключа счета выполняется следующим образом:</w:t>
      </w:r>
    </w:p>
    <w:p w14:paraId="65345CBE" w14:textId="135A54BD" w:rsidR="00807FE3" w:rsidRDefault="00E66800" w:rsidP="00807FE3">
      <w:r>
        <w:t xml:space="preserve">Поиск счета выполняется по таблице </w:t>
      </w:r>
      <w:r>
        <w:rPr>
          <w:lang w:val="en-US"/>
        </w:rPr>
        <w:t>GL</w:t>
      </w:r>
      <w:r w:rsidRPr="00E66800">
        <w:t>_</w:t>
      </w:r>
      <w:r>
        <w:rPr>
          <w:lang w:val="en-US"/>
        </w:rPr>
        <w:t>ACC</w:t>
      </w:r>
      <w:r w:rsidR="003F299D">
        <w:t xml:space="preserve"> по следующей таблице соответствия</w:t>
      </w:r>
      <w:r w:rsidRPr="00E66800">
        <w:t xml:space="preserve">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3F299D" w14:paraId="76703C6B" w14:textId="77777777" w:rsidTr="003F299D">
        <w:tc>
          <w:tcPr>
            <w:tcW w:w="2830" w:type="dxa"/>
          </w:tcPr>
          <w:p w14:paraId="2B2294D6" w14:textId="2D126CD4" w:rsidR="003F299D" w:rsidRPr="00801009" w:rsidRDefault="003F299D" w:rsidP="003F299D">
            <w:pPr>
              <w:spacing w:before="0"/>
              <w:ind w:firstLine="0"/>
              <w:rPr>
                <w:b/>
              </w:rPr>
            </w:pPr>
            <w:r w:rsidRPr="00801009">
              <w:rPr>
                <w:b/>
                <w:lang w:val="ru-RU"/>
              </w:rPr>
              <w:t xml:space="preserve">Поле </w:t>
            </w:r>
            <w:r w:rsidRPr="00801009">
              <w:rPr>
                <w:b/>
              </w:rPr>
              <w:t>GL_ACC</w:t>
            </w:r>
          </w:p>
        </w:tc>
        <w:tc>
          <w:tcPr>
            <w:tcW w:w="7365" w:type="dxa"/>
          </w:tcPr>
          <w:p w14:paraId="68B4AD7B" w14:textId="0FD10B4B" w:rsidR="003F299D" w:rsidRPr="00801009" w:rsidRDefault="003F299D" w:rsidP="003F299D">
            <w:pPr>
              <w:spacing w:before="0"/>
              <w:ind w:firstLine="0"/>
              <w:rPr>
                <w:b/>
                <w:lang w:val="ru-RU"/>
              </w:rPr>
            </w:pPr>
            <w:r w:rsidRPr="00801009">
              <w:rPr>
                <w:b/>
                <w:lang w:val="ru-RU"/>
              </w:rPr>
              <w:t>Элемент ключа счета</w:t>
            </w:r>
          </w:p>
        </w:tc>
      </w:tr>
      <w:tr w:rsidR="00E531E9" w14:paraId="4A07EBE1" w14:textId="77777777" w:rsidTr="003F299D">
        <w:tc>
          <w:tcPr>
            <w:tcW w:w="2830" w:type="dxa"/>
          </w:tcPr>
          <w:p w14:paraId="4ACAD4EC" w14:textId="236E3E44" w:rsidR="00E531E9" w:rsidRDefault="00E531E9" w:rsidP="00E531E9">
            <w:pPr>
              <w:spacing w:before="0"/>
              <w:ind w:firstLine="0"/>
            </w:pPr>
            <w:r>
              <w:t>CBCCN</w:t>
            </w:r>
          </w:p>
        </w:tc>
        <w:tc>
          <w:tcPr>
            <w:tcW w:w="7365" w:type="dxa"/>
          </w:tcPr>
          <w:p w14:paraId="62574BE8" w14:textId="5886248B" w:rsidR="00E531E9" w:rsidRDefault="00E531E9" w:rsidP="00E531E9">
            <w:pPr>
              <w:spacing w:before="0"/>
              <w:ind w:firstLine="0"/>
            </w:pPr>
            <w:r>
              <w:t>I.CBCCN</w:t>
            </w:r>
          </w:p>
        </w:tc>
      </w:tr>
      <w:tr w:rsidR="00E531E9" w14:paraId="2B5B7D27" w14:textId="77777777" w:rsidTr="003F299D">
        <w:tc>
          <w:tcPr>
            <w:tcW w:w="2830" w:type="dxa"/>
          </w:tcPr>
          <w:p w14:paraId="2CF10675" w14:textId="5B648D21" w:rsidR="00E531E9" w:rsidRDefault="00E531E9" w:rsidP="00E531E9">
            <w:pPr>
              <w:spacing w:before="0"/>
              <w:ind w:firstLine="0"/>
            </w:pPr>
            <w:r w:rsidRPr="008A1D37">
              <w:rPr>
                <w:rFonts w:cs="Arial"/>
              </w:rPr>
              <w:lastRenderedPageBreak/>
              <w:t>CCY</w:t>
            </w:r>
          </w:p>
        </w:tc>
        <w:tc>
          <w:tcPr>
            <w:tcW w:w="7365" w:type="dxa"/>
          </w:tcPr>
          <w:p w14:paraId="359189AD" w14:textId="2D34D046" w:rsidR="00E531E9" w:rsidRDefault="00E531E9" w:rsidP="00E531E9">
            <w:pPr>
              <w:spacing w:before="0"/>
              <w:ind w:firstLine="0"/>
            </w:pPr>
            <w:r>
              <w:rPr>
                <w:rFonts w:cs="Arial"/>
              </w:rPr>
              <w:t>I.</w:t>
            </w:r>
            <w:r w:rsidRPr="008A1D37">
              <w:rPr>
                <w:rFonts w:cs="Arial"/>
              </w:rPr>
              <w:t>CCY</w:t>
            </w:r>
          </w:p>
        </w:tc>
      </w:tr>
      <w:tr w:rsidR="00E531E9" w14:paraId="1653AEC7" w14:textId="77777777" w:rsidTr="003F299D">
        <w:tc>
          <w:tcPr>
            <w:tcW w:w="2830" w:type="dxa"/>
          </w:tcPr>
          <w:p w14:paraId="6FDD09B2" w14:textId="078CC2E8" w:rsidR="00E531E9" w:rsidRDefault="00E531E9" w:rsidP="00E531E9">
            <w:pPr>
              <w:spacing w:before="0"/>
              <w:ind w:firstLine="0"/>
            </w:pPr>
            <w:r>
              <w:rPr>
                <w:rFonts w:cs="Arial"/>
              </w:rPr>
              <w:t>ACCTYPE</w:t>
            </w:r>
          </w:p>
        </w:tc>
        <w:tc>
          <w:tcPr>
            <w:tcW w:w="7365" w:type="dxa"/>
          </w:tcPr>
          <w:p w14:paraId="0DC9EB47" w14:textId="5E26D6DC" w:rsidR="00E531E9" w:rsidRDefault="00E531E9" w:rsidP="00E531E9">
            <w:pPr>
              <w:spacing w:before="0"/>
              <w:ind w:firstLine="0"/>
            </w:pPr>
            <w:r>
              <w:rPr>
                <w:rFonts w:cs="Arial"/>
              </w:rPr>
              <w:t>I.ACCTYPE</w:t>
            </w:r>
          </w:p>
        </w:tc>
      </w:tr>
    </w:tbl>
    <w:p w14:paraId="03EA9F56" w14:textId="77777777" w:rsidR="00801009" w:rsidRDefault="00801009" w:rsidP="00E531E9">
      <w:pPr>
        <w:spacing w:before="0"/>
      </w:pPr>
    </w:p>
    <w:p w14:paraId="5AEF554C" w14:textId="69F71CFF" w:rsidR="00801009" w:rsidRDefault="00561E62" w:rsidP="00E531E9">
      <w:pPr>
        <w:spacing w:before="0"/>
      </w:pPr>
      <w:r>
        <w:t xml:space="preserve">Если счет найден, то значение </w:t>
      </w:r>
      <w:r>
        <w:rPr>
          <w:lang w:val="en-US"/>
        </w:rPr>
        <w:t>GL</w:t>
      </w:r>
      <w:r w:rsidRPr="00561E62">
        <w:t>_</w:t>
      </w:r>
      <w:r>
        <w:rPr>
          <w:lang w:val="en-US"/>
        </w:rPr>
        <w:t>ACC</w:t>
      </w:r>
      <w:r w:rsidRPr="00561E62">
        <w:t>.</w:t>
      </w:r>
      <w:r>
        <w:rPr>
          <w:lang w:val="en-US"/>
        </w:rPr>
        <w:t>BSAACID</w:t>
      </w:r>
      <w:r w:rsidRPr="00561E62">
        <w:t xml:space="preserve"> </w:t>
      </w:r>
      <w:r>
        <w:t xml:space="preserve">заполняется в соответствующем поле </w:t>
      </w:r>
      <w:r>
        <w:rPr>
          <w:lang w:val="en-US"/>
        </w:rPr>
        <w:t>GL</w:t>
      </w:r>
      <w:r w:rsidRPr="00561E62">
        <w:t>_</w:t>
      </w:r>
      <w:r>
        <w:rPr>
          <w:lang w:val="en-US"/>
        </w:rPr>
        <w:t>OPER</w:t>
      </w:r>
      <w:r>
        <w:t>, зависимости от того, какое поля ключа счета обрабатывается</w:t>
      </w:r>
    </w:p>
    <w:p w14:paraId="3BE56241" w14:textId="77777777" w:rsidR="00561E62" w:rsidRDefault="00561E62" w:rsidP="00E531E9">
      <w:pPr>
        <w:spacing w:before="0"/>
      </w:pPr>
    </w:p>
    <w:p w14:paraId="4820441E" w14:textId="15C29FEB" w:rsidR="00561E62" w:rsidRPr="00561E62" w:rsidRDefault="00561E62" w:rsidP="00EF52C1">
      <w:pPr>
        <w:pStyle w:val="a3"/>
        <w:numPr>
          <w:ilvl w:val="0"/>
          <w:numId w:val="4"/>
        </w:numPr>
        <w:spacing w:before="0"/>
      </w:pPr>
      <w:r>
        <w:t xml:space="preserve">Если обрабатывается </w:t>
      </w:r>
      <w:r w:rsidRPr="00561E62">
        <w:rPr>
          <w:lang w:val="en-US"/>
        </w:rPr>
        <w:t>ACCKEY</w:t>
      </w:r>
      <w:r w:rsidRPr="00561E62">
        <w:t>_</w:t>
      </w:r>
      <w:r w:rsidRPr="00561E62">
        <w:rPr>
          <w:lang w:val="en-US"/>
        </w:rPr>
        <w:t>DR</w:t>
      </w:r>
      <w:r w:rsidRPr="00561E62">
        <w:t xml:space="preserve">, </w:t>
      </w:r>
      <w:r>
        <w:t xml:space="preserve">то </w:t>
      </w:r>
      <w:r w:rsidRPr="00561E62">
        <w:rPr>
          <w:lang w:val="en-US"/>
        </w:rPr>
        <w:t>AC</w:t>
      </w:r>
      <w:r w:rsidRPr="00561E62">
        <w:t>_</w:t>
      </w:r>
      <w:r w:rsidRPr="00561E62">
        <w:rPr>
          <w:lang w:val="en-US"/>
        </w:rPr>
        <w:t>DR</w:t>
      </w:r>
      <w:r w:rsidRPr="00561E62">
        <w:t>=</w:t>
      </w:r>
      <w:r w:rsidRPr="00561E62">
        <w:rPr>
          <w:lang w:val="en-US"/>
        </w:rPr>
        <w:t>GL</w:t>
      </w:r>
      <w:r w:rsidRPr="00561E62">
        <w:t>_</w:t>
      </w:r>
      <w:r w:rsidRPr="00561E62">
        <w:rPr>
          <w:lang w:val="en-US"/>
        </w:rPr>
        <w:t>ACC</w:t>
      </w:r>
      <w:r w:rsidRPr="00561E62">
        <w:t>.</w:t>
      </w:r>
      <w:r w:rsidRPr="00561E62">
        <w:rPr>
          <w:lang w:val="en-US"/>
        </w:rPr>
        <w:t>BSAACID</w:t>
      </w:r>
    </w:p>
    <w:p w14:paraId="7215C4BC" w14:textId="063A0009" w:rsidR="00561E62" w:rsidRPr="00561E62" w:rsidRDefault="00561E62" w:rsidP="00EF52C1">
      <w:pPr>
        <w:pStyle w:val="a3"/>
        <w:numPr>
          <w:ilvl w:val="0"/>
          <w:numId w:val="4"/>
        </w:numPr>
        <w:spacing w:before="0"/>
      </w:pPr>
      <w:r>
        <w:t xml:space="preserve">Если обрабатывается </w:t>
      </w:r>
      <w:r w:rsidRPr="00561E62">
        <w:rPr>
          <w:lang w:val="en-US"/>
        </w:rPr>
        <w:t>ACCKEY</w:t>
      </w:r>
      <w:r w:rsidRPr="00561E62">
        <w:t>_</w:t>
      </w:r>
      <w:r w:rsidRPr="00561E62">
        <w:rPr>
          <w:lang w:val="en-US"/>
        </w:rPr>
        <w:t>CR</w:t>
      </w:r>
      <w:r w:rsidRPr="00561E62">
        <w:t xml:space="preserve">, </w:t>
      </w:r>
      <w:r>
        <w:t xml:space="preserve">то </w:t>
      </w:r>
      <w:r w:rsidRPr="00561E62">
        <w:rPr>
          <w:lang w:val="en-US"/>
        </w:rPr>
        <w:t>AC</w:t>
      </w:r>
      <w:r w:rsidRPr="00561E62">
        <w:t>_</w:t>
      </w:r>
      <w:r w:rsidRPr="00561E62">
        <w:rPr>
          <w:lang w:val="en-US"/>
        </w:rPr>
        <w:t>CR</w:t>
      </w:r>
      <w:r w:rsidRPr="00561E62">
        <w:t>=</w:t>
      </w:r>
      <w:r w:rsidRPr="00561E62">
        <w:rPr>
          <w:lang w:val="en-US"/>
        </w:rPr>
        <w:t>GL</w:t>
      </w:r>
      <w:r w:rsidRPr="00561E62">
        <w:t>_</w:t>
      </w:r>
      <w:r w:rsidRPr="00561E62">
        <w:rPr>
          <w:lang w:val="en-US"/>
        </w:rPr>
        <w:t>ACC</w:t>
      </w:r>
      <w:r w:rsidRPr="00561E62">
        <w:t>.</w:t>
      </w:r>
      <w:r w:rsidRPr="00561E62">
        <w:rPr>
          <w:lang w:val="en-US"/>
        </w:rPr>
        <w:t>BSAACID</w:t>
      </w:r>
    </w:p>
    <w:p w14:paraId="3D483268" w14:textId="77777777" w:rsidR="00561E62" w:rsidRPr="00561E62" w:rsidRDefault="00561E62" w:rsidP="00E531E9">
      <w:pPr>
        <w:spacing w:before="0"/>
      </w:pPr>
    </w:p>
    <w:p w14:paraId="25170773" w14:textId="2F3AEEC3" w:rsidR="00561E62" w:rsidRPr="00E67542" w:rsidRDefault="00561E62" w:rsidP="00E531E9">
      <w:pPr>
        <w:spacing w:before="0"/>
      </w:pPr>
      <w:r>
        <w:t>Если счет не найден, то выполняется открытие нового счета (см. следующий раздел)</w:t>
      </w:r>
      <w:r w:rsidR="00E67542" w:rsidRPr="00E67542">
        <w:t xml:space="preserve"> </w:t>
      </w:r>
      <w:r w:rsidR="00E67542">
        <w:t xml:space="preserve">и подстановка номера этого счета в поля </w:t>
      </w:r>
      <w:r w:rsidR="00E67542">
        <w:rPr>
          <w:lang w:val="en-US"/>
        </w:rPr>
        <w:t>AC</w:t>
      </w:r>
      <w:r w:rsidR="00E67542" w:rsidRPr="00E67542">
        <w:t>_</w:t>
      </w:r>
      <w:r w:rsidR="00E67542">
        <w:rPr>
          <w:lang w:val="en-US"/>
        </w:rPr>
        <w:t>DR</w:t>
      </w:r>
      <w:r w:rsidR="00E67542" w:rsidRPr="00E67542">
        <w:t xml:space="preserve"> </w:t>
      </w:r>
      <w:r w:rsidR="00E67542">
        <w:t xml:space="preserve">или </w:t>
      </w:r>
      <w:r w:rsidR="00E67542">
        <w:rPr>
          <w:lang w:val="en-US"/>
        </w:rPr>
        <w:t>AC</w:t>
      </w:r>
      <w:r w:rsidR="00E67542" w:rsidRPr="00E67542">
        <w:t>_</w:t>
      </w:r>
      <w:r w:rsidR="00E67542">
        <w:rPr>
          <w:lang w:val="en-US"/>
        </w:rPr>
        <w:t>CR</w:t>
      </w:r>
      <w:r w:rsidR="00E67542" w:rsidRPr="00E67542">
        <w:t>.</w:t>
      </w:r>
    </w:p>
    <w:p w14:paraId="241C79EB" w14:textId="3E1DF966" w:rsidR="003F299D" w:rsidRDefault="00F75FFB" w:rsidP="003C7285">
      <w:pPr>
        <w:pStyle w:val="4"/>
      </w:pPr>
      <w:r>
        <w:t>Открытие технического счета по ключу счета</w:t>
      </w:r>
    </w:p>
    <w:p w14:paraId="69CED54B" w14:textId="3C6441AD" w:rsidR="00EE7C22" w:rsidRPr="00C15509" w:rsidRDefault="00EE7C22" w:rsidP="003C7285">
      <w:pPr>
        <w:pStyle w:val="5"/>
      </w:pPr>
      <w:r>
        <w:t xml:space="preserve">Определение атрибутов по таблице </w:t>
      </w:r>
      <w:r>
        <w:rPr>
          <w:lang w:val="en-US"/>
        </w:rPr>
        <w:t>GL</w:t>
      </w:r>
      <w:r w:rsidRPr="00EE7C22">
        <w:t>_</w:t>
      </w:r>
      <w:r>
        <w:rPr>
          <w:lang w:val="en-US"/>
        </w:rPr>
        <w:t>ACTPARM</w:t>
      </w:r>
    </w:p>
    <w:p w14:paraId="1411BC73" w14:textId="16E21378" w:rsidR="00EE7C22" w:rsidRPr="00275540" w:rsidRDefault="00EE7C22" w:rsidP="00EE7C22">
      <w:r>
        <w:t xml:space="preserve">На основании элемента ключа </w:t>
      </w:r>
      <w:r>
        <w:rPr>
          <w:lang w:val="en-US"/>
        </w:rPr>
        <w:t>I</w:t>
      </w:r>
      <w:r w:rsidRPr="00EE7C22">
        <w:t>.</w:t>
      </w:r>
      <w:r>
        <w:rPr>
          <w:lang w:val="en-US"/>
        </w:rPr>
        <w:t>ACCTYPE</w:t>
      </w:r>
      <w:r w:rsidRPr="00EE7C22">
        <w:t xml:space="preserve"> </w:t>
      </w:r>
      <w:r>
        <w:t xml:space="preserve">выполняется определение </w:t>
      </w:r>
      <w:r w:rsidR="009352E9">
        <w:t xml:space="preserve">ключевых атрибутов счета в системе учета </w:t>
      </w:r>
      <w:r w:rsidR="009352E9">
        <w:rPr>
          <w:lang w:val="en-US"/>
        </w:rPr>
        <w:t>Midas</w:t>
      </w:r>
      <w:r w:rsidR="009352E9" w:rsidRPr="009352E9">
        <w:t xml:space="preserve"> </w:t>
      </w:r>
      <w:r w:rsidR="009352E9">
        <w:t xml:space="preserve">и ЦБР по записи в таблице </w:t>
      </w:r>
      <w:r w:rsidR="009352E9">
        <w:rPr>
          <w:lang w:val="en-US"/>
        </w:rPr>
        <w:t>GL</w:t>
      </w:r>
      <w:r w:rsidR="009352E9" w:rsidRPr="009352E9">
        <w:t>_</w:t>
      </w:r>
      <w:r w:rsidR="009352E9">
        <w:rPr>
          <w:lang w:val="en-US"/>
        </w:rPr>
        <w:t>ACTPARM</w:t>
      </w:r>
    </w:p>
    <w:p w14:paraId="6CB2E054" w14:textId="3CDBE12D" w:rsidR="009352E9" w:rsidRPr="00EE7C22" w:rsidRDefault="009352E9" w:rsidP="009352E9">
      <w:pPr>
        <w:rPr>
          <w:lang w:val="en-US"/>
        </w:rPr>
      </w:pPr>
      <w:r w:rsidRPr="00557AA5">
        <w:rPr>
          <w:lang w:val="en-US"/>
        </w:rPr>
        <w:t xml:space="preserve">SELECT </w:t>
      </w:r>
      <w:r>
        <w:rPr>
          <w:lang w:val="en-US"/>
        </w:rPr>
        <w:t>*</w:t>
      </w:r>
      <w:r w:rsidRPr="00557AA5">
        <w:rPr>
          <w:lang w:val="en-US"/>
        </w:rPr>
        <w:t xml:space="preserve"> FROM GL_ACTPARM WHERE ACCTYPE=I.ACCTYPE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CTYPE=’0’ and TERM=’0’ and</w:t>
      </w:r>
      <w:r w:rsidRPr="00557AA5">
        <w:rPr>
          <w:lang w:val="en-US"/>
        </w:rPr>
        <w:t xml:space="preserve"> DTE IS NULL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547"/>
        <w:gridCol w:w="4252"/>
        <w:gridCol w:w="3396"/>
      </w:tblGrid>
      <w:tr w:rsidR="009352E9" w:rsidRPr="009352E9" w14:paraId="1E41036C" w14:textId="77777777" w:rsidTr="009352E9">
        <w:trPr>
          <w:trHeight w:val="276"/>
        </w:trPr>
        <w:tc>
          <w:tcPr>
            <w:tcW w:w="2547" w:type="dxa"/>
          </w:tcPr>
          <w:p w14:paraId="1BD32FEA" w14:textId="5BC38EAA" w:rsidR="009352E9" w:rsidRPr="009352E9" w:rsidRDefault="009352E9" w:rsidP="009352E9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Обозначение атрибута</w:t>
            </w:r>
          </w:p>
        </w:tc>
        <w:tc>
          <w:tcPr>
            <w:tcW w:w="4252" w:type="dxa"/>
          </w:tcPr>
          <w:p w14:paraId="0FE1D5FD" w14:textId="7844F163" w:rsidR="009352E9" w:rsidRPr="009352E9" w:rsidRDefault="009352E9" w:rsidP="009352E9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атрибута</w:t>
            </w:r>
          </w:p>
        </w:tc>
        <w:tc>
          <w:tcPr>
            <w:tcW w:w="3396" w:type="dxa"/>
          </w:tcPr>
          <w:p w14:paraId="65DB044E" w14:textId="095B03CD" w:rsidR="009352E9" w:rsidRPr="009352E9" w:rsidRDefault="009352E9" w:rsidP="009352E9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Поле в таблице </w:t>
            </w:r>
            <w:r>
              <w:t>GL</w:t>
            </w:r>
            <w:r w:rsidRPr="009352E9">
              <w:rPr>
                <w:lang w:val="ru-RU"/>
              </w:rPr>
              <w:t>_</w:t>
            </w:r>
            <w:r>
              <w:t>ACTPARM</w:t>
            </w:r>
          </w:p>
        </w:tc>
      </w:tr>
      <w:tr w:rsidR="009352E9" w:rsidRPr="009352E9" w14:paraId="5DC2D044" w14:textId="77777777" w:rsidTr="009352E9">
        <w:tc>
          <w:tcPr>
            <w:tcW w:w="2547" w:type="dxa"/>
          </w:tcPr>
          <w:p w14:paraId="3F2D0CF8" w14:textId="670084D6" w:rsidR="009352E9" w:rsidRPr="009352E9" w:rsidRDefault="009352E9" w:rsidP="009352E9">
            <w:pPr>
              <w:spacing w:before="0"/>
              <w:ind w:firstLine="0"/>
            </w:pPr>
            <w:r>
              <w:t>AC.ACC2</w:t>
            </w:r>
          </w:p>
        </w:tc>
        <w:tc>
          <w:tcPr>
            <w:tcW w:w="4252" w:type="dxa"/>
          </w:tcPr>
          <w:p w14:paraId="3E574B8D" w14:textId="55C99D05" w:rsidR="009352E9" w:rsidRPr="009352E9" w:rsidRDefault="009352E9" w:rsidP="009352E9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Балансовый счет 2 порядка</w:t>
            </w:r>
          </w:p>
        </w:tc>
        <w:tc>
          <w:tcPr>
            <w:tcW w:w="3396" w:type="dxa"/>
          </w:tcPr>
          <w:p w14:paraId="35FA48AC" w14:textId="1766FCA5" w:rsidR="009352E9" w:rsidRPr="009352E9" w:rsidRDefault="009352E9" w:rsidP="009352E9">
            <w:pPr>
              <w:spacing w:before="0"/>
              <w:ind w:firstLine="0"/>
            </w:pPr>
            <w:r>
              <w:t>ACC2</w:t>
            </w:r>
          </w:p>
        </w:tc>
      </w:tr>
      <w:tr w:rsidR="009352E9" w:rsidRPr="009352E9" w14:paraId="456C6CB9" w14:textId="77777777" w:rsidTr="009352E9">
        <w:tc>
          <w:tcPr>
            <w:tcW w:w="2547" w:type="dxa"/>
          </w:tcPr>
          <w:p w14:paraId="15BC9C1E" w14:textId="19F4E581" w:rsidR="009352E9" w:rsidRPr="009352E9" w:rsidRDefault="009352E9" w:rsidP="009352E9">
            <w:pPr>
              <w:spacing w:before="0"/>
              <w:ind w:firstLine="0"/>
            </w:pPr>
            <w:r>
              <w:t>AC.ACOD</w:t>
            </w:r>
          </w:p>
        </w:tc>
        <w:tc>
          <w:tcPr>
            <w:tcW w:w="4252" w:type="dxa"/>
          </w:tcPr>
          <w:p w14:paraId="7FBDF573" w14:textId="01898C84" w:rsidR="009352E9" w:rsidRPr="009352E9" w:rsidRDefault="009352E9" w:rsidP="009352E9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Категория учета (</w:t>
            </w:r>
            <w:r>
              <w:t>ACOD</w:t>
            </w:r>
            <w:r w:rsidRPr="009352E9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системе </w:t>
            </w:r>
            <w:r>
              <w:t>Midas</w:t>
            </w:r>
          </w:p>
        </w:tc>
        <w:tc>
          <w:tcPr>
            <w:tcW w:w="3396" w:type="dxa"/>
          </w:tcPr>
          <w:p w14:paraId="357E32B7" w14:textId="64F6F3A5" w:rsidR="009352E9" w:rsidRPr="009352E9" w:rsidRDefault="009352E9" w:rsidP="009352E9">
            <w:pPr>
              <w:spacing w:before="0"/>
              <w:ind w:firstLine="0"/>
            </w:pPr>
            <w:r>
              <w:t>ACOD</w:t>
            </w:r>
          </w:p>
        </w:tc>
      </w:tr>
      <w:tr w:rsidR="009352E9" w:rsidRPr="009352E9" w14:paraId="14277DCE" w14:textId="77777777" w:rsidTr="009352E9">
        <w:tc>
          <w:tcPr>
            <w:tcW w:w="2547" w:type="dxa"/>
          </w:tcPr>
          <w:p w14:paraId="6B93D1AB" w14:textId="63153E95" w:rsidR="009352E9" w:rsidRPr="009352E9" w:rsidRDefault="009352E9" w:rsidP="009352E9">
            <w:pPr>
              <w:spacing w:before="0"/>
              <w:ind w:firstLine="0"/>
            </w:pPr>
            <w:r>
              <w:t>AC.SQ</w:t>
            </w:r>
          </w:p>
        </w:tc>
        <w:tc>
          <w:tcPr>
            <w:tcW w:w="4252" w:type="dxa"/>
          </w:tcPr>
          <w:p w14:paraId="20DF6C82" w14:textId="44B96510" w:rsidR="009352E9" w:rsidRPr="009352E9" w:rsidRDefault="009352E9" w:rsidP="009352E9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Порядковый номер счета в системе учета счетов </w:t>
            </w:r>
            <w:r>
              <w:t>Midas</w:t>
            </w:r>
          </w:p>
        </w:tc>
        <w:tc>
          <w:tcPr>
            <w:tcW w:w="3396" w:type="dxa"/>
          </w:tcPr>
          <w:p w14:paraId="3652738B" w14:textId="70EDF980" w:rsidR="009352E9" w:rsidRPr="009352E9" w:rsidRDefault="009352E9" w:rsidP="009352E9">
            <w:pPr>
              <w:spacing w:before="0"/>
              <w:ind w:firstLine="0"/>
            </w:pPr>
            <w:r>
              <w:t>AC_SQ</w:t>
            </w:r>
          </w:p>
        </w:tc>
      </w:tr>
    </w:tbl>
    <w:p w14:paraId="4B6494F2" w14:textId="77777777" w:rsidR="009352E9" w:rsidRPr="009352E9" w:rsidRDefault="009352E9" w:rsidP="00EE7C22"/>
    <w:p w14:paraId="63CEFED8" w14:textId="7A2787B5" w:rsidR="00EE7C22" w:rsidRDefault="00EE7C22" w:rsidP="003C7285">
      <w:pPr>
        <w:pStyle w:val="5"/>
      </w:pPr>
      <w:r>
        <w:t>Генерация номера счета</w:t>
      </w:r>
      <w:r w:rsidR="00BD5639">
        <w:t xml:space="preserve"> в формате ЦБР</w:t>
      </w:r>
    </w:p>
    <w:p w14:paraId="0D203053" w14:textId="77777777" w:rsidR="00D61EB0" w:rsidRPr="008744D1" w:rsidRDefault="00D61EB0" w:rsidP="00D61EB0">
      <w:pPr>
        <w:rPr>
          <w:rFonts w:eastAsiaTheme="majorEastAsia"/>
          <w:b/>
        </w:rPr>
      </w:pPr>
      <w:r w:rsidRPr="008744D1">
        <w:rPr>
          <w:rFonts w:eastAsiaTheme="majorEastAsia"/>
          <w:b/>
        </w:rPr>
        <w:t>Псевдо-счета</w:t>
      </w:r>
      <w:r w:rsidRPr="008744D1">
        <w:rPr>
          <w:b/>
        </w:rPr>
        <w:t xml:space="preserve"> заполняются по маске</w:t>
      </w:r>
      <w:r w:rsidRPr="008744D1">
        <w:rPr>
          <w:rFonts w:eastAsiaTheme="majorEastAsia"/>
          <w:b/>
        </w:rPr>
        <w:t xml:space="preserve"> лицевого счета ЦБ РФ следующим образом:</w:t>
      </w:r>
    </w:p>
    <w:p w14:paraId="26EA870B" w14:textId="77777777" w:rsidR="00D61EB0" w:rsidRPr="008744D1" w:rsidRDefault="00D61EB0" w:rsidP="00D61EB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both"/>
        <w:rPr>
          <w:b/>
          <w:color w:val="000000"/>
          <w:lang w:eastAsia="ru-RU"/>
        </w:rPr>
      </w:pPr>
      <w:r w:rsidRPr="008744D1">
        <w:rPr>
          <w:b/>
          <w:color w:val="000000"/>
          <w:lang w:eastAsia="ru-RU"/>
        </w:rPr>
        <w:t>БББББ</w:t>
      </w:r>
      <w:r w:rsidRPr="008744D1">
        <w:rPr>
          <w:b/>
          <w:color w:val="000000"/>
          <w:lang w:val="en-GB" w:eastAsia="ru-RU"/>
        </w:rPr>
        <w:t> </w:t>
      </w:r>
      <w:r w:rsidRPr="008744D1">
        <w:rPr>
          <w:b/>
          <w:color w:val="000000"/>
          <w:lang w:eastAsia="ru-RU"/>
        </w:rPr>
        <w:t>ВВВ</w:t>
      </w:r>
      <w:r w:rsidRPr="008744D1">
        <w:rPr>
          <w:b/>
          <w:color w:val="000000"/>
          <w:lang w:val="en-GB" w:eastAsia="ru-RU"/>
        </w:rPr>
        <w:t> </w:t>
      </w:r>
      <w:r w:rsidRPr="008744D1">
        <w:rPr>
          <w:b/>
          <w:color w:val="000000"/>
          <w:lang w:eastAsia="ru-RU"/>
        </w:rPr>
        <w:t>К</w:t>
      </w:r>
      <w:r w:rsidRPr="008744D1">
        <w:rPr>
          <w:b/>
          <w:color w:val="000000"/>
          <w:lang w:val="en-GB" w:eastAsia="ru-RU"/>
        </w:rPr>
        <w:t> </w:t>
      </w:r>
      <w:r w:rsidRPr="008744D1">
        <w:rPr>
          <w:b/>
          <w:color w:val="000000"/>
          <w:lang w:eastAsia="ru-RU"/>
        </w:rPr>
        <w:t>ФФФФ</w:t>
      </w:r>
      <w:r w:rsidRPr="008744D1">
        <w:rPr>
          <w:b/>
          <w:color w:val="000000"/>
          <w:lang w:val="en-GB" w:eastAsia="ru-RU"/>
        </w:rPr>
        <w:t> </w:t>
      </w:r>
      <w:r w:rsidRPr="008744D1">
        <w:rPr>
          <w:b/>
          <w:color w:val="000000"/>
          <w:lang w:eastAsia="ru-RU"/>
        </w:rPr>
        <w:t>ННННННH</w:t>
      </w:r>
    </w:p>
    <w:p w14:paraId="7072FF3F" w14:textId="76DE19E8" w:rsidR="00D61EB0" w:rsidRDefault="00D61EB0" w:rsidP="00D61EB0">
      <w:r>
        <w:t>Входные параметры:</w:t>
      </w:r>
    </w:p>
    <w:p w14:paraId="37768C9B" w14:textId="21E64793" w:rsidR="00D61EB0" w:rsidRDefault="00D61EB0" w:rsidP="00D61EB0"/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D61EB0" w14:paraId="3C9E4351" w14:textId="77777777" w:rsidTr="000C0D33">
        <w:tc>
          <w:tcPr>
            <w:tcW w:w="2263" w:type="dxa"/>
          </w:tcPr>
          <w:p w14:paraId="3F47C991" w14:textId="4B41B437" w:rsidR="00D61EB0" w:rsidRPr="00851787" w:rsidRDefault="00851787" w:rsidP="00D61EB0">
            <w:pPr>
              <w:spacing w:before="0"/>
              <w:ind w:firstLine="0"/>
              <w:rPr>
                <w:b/>
                <w:lang w:val="ru-RU"/>
              </w:rPr>
            </w:pPr>
            <w:r w:rsidRPr="00851787">
              <w:rPr>
                <w:b/>
                <w:lang w:val="ru-RU"/>
              </w:rPr>
              <w:t>Код параметра</w:t>
            </w:r>
          </w:p>
        </w:tc>
        <w:tc>
          <w:tcPr>
            <w:tcW w:w="5387" w:type="dxa"/>
          </w:tcPr>
          <w:p w14:paraId="400C8D87" w14:textId="32AB8842" w:rsidR="00D61EB0" w:rsidRPr="00851787" w:rsidRDefault="00851787" w:rsidP="00D61EB0">
            <w:pPr>
              <w:spacing w:before="0"/>
              <w:ind w:firstLine="0"/>
              <w:rPr>
                <w:b/>
                <w:lang w:val="ru-RU"/>
              </w:rPr>
            </w:pPr>
            <w:r w:rsidRPr="00851787">
              <w:rPr>
                <w:b/>
                <w:lang w:val="ru-RU"/>
              </w:rPr>
              <w:t>Название</w:t>
            </w:r>
          </w:p>
        </w:tc>
      </w:tr>
      <w:tr w:rsidR="00D61EB0" w14:paraId="2E50EDD7" w14:textId="22551E77" w:rsidTr="000C0D33">
        <w:tc>
          <w:tcPr>
            <w:tcW w:w="2263" w:type="dxa"/>
          </w:tcPr>
          <w:p w14:paraId="752BD9D6" w14:textId="77777777" w:rsidR="00D61EB0" w:rsidRDefault="00D61EB0" w:rsidP="009A4D74">
            <w:pPr>
              <w:spacing w:before="0"/>
              <w:ind w:firstLine="0"/>
            </w:pPr>
            <w:r>
              <w:t>I.CBCCN</w:t>
            </w:r>
          </w:p>
        </w:tc>
        <w:tc>
          <w:tcPr>
            <w:tcW w:w="5387" w:type="dxa"/>
          </w:tcPr>
          <w:p w14:paraId="367E7A19" w14:textId="76F2AABC" w:rsidR="00D61EB0" w:rsidRPr="00D61EB0" w:rsidRDefault="00D61EB0" w:rsidP="00D61EB0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Код филиала (элемент ключа счета)</w:t>
            </w:r>
          </w:p>
        </w:tc>
      </w:tr>
      <w:tr w:rsidR="00D61EB0" w14:paraId="17B978B2" w14:textId="2D1ED3C5" w:rsidTr="000C0D33">
        <w:tc>
          <w:tcPr>
            <w:tcW w:w="2263" w:type="dxa"/>
          </w:tcPr>
          <w:p w14:paraId="71C117C3" w14:textId="77777777" w:rsidR="00D61EB0" w:rsidRDefault="00D61EB0" w:rsidP="009A4D74">
            <w:pPr>
              <w:spacing w:before="0"/>
              <w:ind w:firstLine="0"/>
            </w:pPr>
            <w:r>
              <w:rPr>
                <w:rFonts w:cs="Arial"/>
              </w:rPr>
              <w:t>I.</w:t>
            </w:r>
            <w:r w:rsidRPr="008A1D37">
              <w:rPr>
                <w:rFonts w:cs="Arial"/>
              </w:rPr>
              <w:t>CCY</w:t>
            </w:r>
          </w:p>
        </w:tc>
        <w:tc>
          <w:tcPr>
            <w:tcW w:w="5387" w:type="dxa"/>
          </w:tcPr>
          <w:p w14:paraId="12AEF95F" w14:textId="17CF062F" w:rsidR="00D61EB0" w:rsidRPr="00D61EB0" w:rsidRDefault="00D61EB0" w:rsidP="00D61EB0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Код валюты (элемент ключа счета)</w:t>
            </w:r>
          </w:p>
        </w:tc>
      </w:tr>
      <w:tr w:rsidR="00D61EB0" w14:paraId="69ABAE28" w14:textId="5DA16BF4" w:rsidTr="000C0D33">
        <w:tc>
          <w:tcPr>
            <w:tcW w:w="2263" w:type="dxa"/>
          </w:tcPr>
          <w:p w14:paraId="41580B06" w14:textId="77777777" w:rsidR="00D61EB0" w:rsidRDefault="00D61EB0" w:rsidP="009A4D74">
            <w:pPr>
              <w:spacing w:before="0"/>
              <w:ind w:firstLine="0"/>
            </w:pPr>
            <w:r>
              <w:rPr>
                <w:rFonts w:cs="Arial"/>
              </w:rPr>
              <w:t>I.ACCTYPE</w:t>
            </w:r>
          </w:p>
        </w:tc>
        <w:tc>
          <w:tcPr>
            <w:tcW w:w="5387" w:type="dxa"/>
          </w:tcPr>
          <w:p w14:paraId="14B7638F" w14:textId="0B698048" w:rsidR="00D61EB0" w:rsidRPr="00D61EB0" w:rsidRDefault="00D61EB0" w:rsidP="00D61EB0">
            <w:pPr>
              <w:spacing w:before="0"/>
              <w:ind w:firstLine="0"/>
            </w:pPr>
            <w:r>
              <w:t xml:space="preserve">Accounting Type </w:t>
            </w:r>
            <w:r>
              <w:rPr>
                <w:lang w:val="ru-RU"/>
              </w:rPr>
              <w:t>(элемент ключа счета)</w:t>
            </w:r>
          </w:p>
        </w:tc>
      </w:tr>
      <w:tr w:rsidR="00D61EB0" w14:paraId="2C361B58" w14:textId="77777777" w:rsidTr="000C0D33">
        <w:tc>
          <w:tcPr>
            <w:tcW w:w="2263" w:type="dxa"/>
          </w:tcPr>
          <w:p w14:paraId="0F94D567" w14:textId="60C9219D" w:rsidR="00D61EB0" w:rsidRPr="000C0D33" w:rsidRDefault="00C15509" w:rsidP="00D61EB0">
            <w:pPr>
              <w:spacing w:before="0"/>
              <w:ind w:firstLine="0"/>
            </w:pPr>
            <w:r>
              <w:t>AC</w:t>
            </w:r>
            <w:r w:rsidR="00175BE4">
              <w:t>.</w:t>
            </w:r>
            <w:r w:rsidR="000C0D33">
              <w:t>ACC2</w:t>
            </w:r>
          </w:p>
        </w:tc>
        <w:tc>
          <w:tcPr>
            <w:tcW w:w="5387" w:type="dxa"/>
          </w:tcPr>
          <w:p w14:paraId="5BCB9593" w14:textId="22729C63" w:rsidR="00D61EB0" w:rsidRPr="000C0D33" w:rsidRDefault="000C0D33" w:rsidP="00D61EB0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Балансовый счет 2 порядка (определен по </w:t>
            </w:r>
            <w:r>
              <w:t>GL</w:t>
            </w:r>
            <w:r w:rsidRPr="000C0D33">
              <w:rPr>
                <w:lang w:val="ru-RU"/>
              </w:rPr>
              <w:t>_</w:t>
            </w:r>
            <w:r>
              <w:t>ACTPARM</w:t>
            </w:r>
            <w:r w:rsidRPr="000C0D33">
              <w:rPr>
                <w:lang w:val="ru-RU"/>
              </w:rPr>
              <w:t>)</w:t>
            </w:r>
          </w:p>
        </w:tc>
      </w:tr>
    </w:tbl>
    <w:p w14:paraId="1E992BA3" w14:textId="3BE80923" w:rsidR="00D61EB0" w:rsidRPr="000C0D33" w:rsidRDefault="000C0D33" w:rsidP="00D61EB0">
      <w:r>
        <w:t xml:space="preserve">Правила заполнения </w:t>
      </w:r>
    </w:p>
    <w:p w14:paraId="1A54A26E" w14:textId="77777777" w:rsidR="000C0D33" w:rsidRPr="00D61EB0" w:rsidRDefault="000C0D33" w:rsidP="00D61EB0"/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256"/>
        <w:gridCol w:w="6939"/>
      </w:tblGrid>
      <w:tr w:rsidR="00D61EB0" w:rsidRPr="00D61EB0" w14:paraId="59CA334E" w14:textId="77777777" w:rsidTr="00D61EB0">
        <w:tc>
          <w:tcPr>
            <w:tcW w:w="3256" w:type="dxa"/>
          </w:tcPr>
          <w:p w14:paraId="15FB1458" w14:textId="77777777" w:rsidR="00D61EB0" w:rsidRPr="00D61EB0" w:rsidRDefault="00D61EB0" w:rsidP="00D61EB0">
            <w:pPr>
              <w:spacing w:before="0"/>
              <w:ind w:firstLine="0"/>
            </w:pPr>
            <w:proofErr w:type="spellStart"/>
            <w:r w:rsidRPr="00D61EB0">
              <w:t>Элемент</w:t>
            </w:r>
            <w:proofErr w:type="spellEnd"/>
            <w:r w:rsidRPr="00D61EB0">
              <w:t xml:space="preserve"> </w:t>
            </w:r>
            <w:proofErr w:type="spellStart"/>
            <w:r w:rsidRPr="00D61EB0">
              <w:t>номера</w:t>
            </w:r>
            <w:proofErr w:type="spellEnd"/>
            <w:r w:rsidRPr="00D61EB0">
              <w:t xml:space="preserve"> </w:t>
            </w:r>
            <w:proofErr w:type="spellStart"/>
            <w:r w:rsidRPr="00D61EB0">
              <w:t>счета</w:t>
            </w:r>
            <w:proofErr w:type="spellEnd"/>
          </w:p>
        </w:tc>
        <w:tc>
          <w:tcPr>
            <w:tcW w:w="6939" w:type="dxa"/>
          </w:tcPr>
          <w:p w14:paraId="5C483947" w14:textId="77777777" w:rsidR="00D61EB0" w:rsidRPr="00D61EB0" w:rsidRDefault="00D61EB0" w:rsidP="00D61EB0">
            <w:pPr>
              <w:spacing w:before="0"/>
              <w:ind w:firstLine="0"/>
            </w:pPr>
            <w:proofErr w:type="spellStart"/>
            <w:r w:rsidRPr="00D61EB0">
              <w:t>Правила</w:t>
            </w:r>
            <w:proofErr w:type="spellEnd"/>
            <w:r w:rsidRPr="00D61EB0">
              <w:t xml:space="preserve"> </w:t>
            </w:r>
            <w:proofErr w:type="spellStart"/>
            <w:r w:rsidRPr="00D61EB0">
              <w:t>заполнения</w:t>
            </w:r>
            <w:proofErr w:type="spellEnd"/>
          </w:p>
        </w:tc>
      </w:tr>
      <w:tr w:rsidR="00D61EB0" w:rsidRPr="00D61EB0" w14:paraId="12730716" w14:textId="77777777" w:rsidTr="00D61EB0">
        <w:tc>
          <w:tcPr>
            <w:tcW w:w="3256" w:type="dxa"/>
          </w:tcPr>
          <w:p w14:paraId="7FE39A96" w14:textId="08657C40" w:rsidR="00D61EB0" w:rsidRPr="00D61EB0" w:rsidRDefault="00D61EB0" w:rsidP="00D61EB0">
            <w:pPr>
              <w:spacing w:before="0"/>
              <w:ind w:firstLine="0"/>
            </w:pPr>
            <w:r w:rsidRPr="00A42C5A">
              <w:rPr>
                <w:b/>
                <w:bCs/>
                <w:i/>
                <w:iCs/>
                <w:color w:val="000000"/>
                <w:lang w:val="ru-RU"/>
              </w:rPr>
              <w:lastRenderedPageBreak/>
              <w:t>БББББ</w:t>
            </w:r>
          </w:p>
        </w:tc>
        <w:tc>
          <w:tcPr>
            <w:tcW w:w="6939" w:type="dxa"/>
          </w:tcPr>
          <w:p w14:paraId="77A91B30" w14:textId="7B6B23D3" w:rsidR="00D61EB0" w:rsidRDefault="00B626DC" w:rsidP="00D61EB0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= </w:t>
            </w:r>
            <w:r w:rsidR="00C15509">
              <w:t>AC</w:t>
            </w:r>
            <w:r w:rsidR="00175BE4">
              <w:rPr>
                <w:lang w:val="ru-RU"/>
              </w:rPr>
              <w:t>.</w:t>
            </w:r>
            <w:r>
              <w:t>ACC</w:t>
            </w:r>
            <w:r w:rsidRPr="00B626DC">
              <w:rPr>
                <w:lang w:val="ru-RU"/>
              </w:rPr>
              <w:t>2</w:t>
            </w:r>
            <w:r w:rsidRPr="00B626DC">
              <w:rPr>
                <w:lang w:val="ru-RU"/>
              </w:rPr>
              <w:br/>
              <w:t>(</w:t>
            </w:r>
            <w:r>
              <w:rPr>
                <w:lang w:val="ru-RU"/>
              </w:rPr>
              <w:t xml:space="preserve">Примечание: при этом должно быть равно </w:t>
            </w:r>
          </w:p>
          <w:p w14:paraId="59AE655A" w14:textId="66E0DEDD" w:rsidR="00B626DC" w:rsidRPr="00B626DC" w:rsidRDefault="00B626DC" w:rsidP="00D61EB0">
            <w:pPr>
              <w:spacing w:before="0"/>
              <w:ind w:firstLine="0"/>
              <w:rPr>
                <w:lang w:val="ru-RU"/>
              </w:rPr>
            </w:pPr>
            <w:r>
              <w:t>‘</w:t>
            </w:r>
            <w:r>
              <w:rPr>
                <w:lang w:val="ru-RU"/>
              </w:rPr>
              <w:t>00</w:t>
            </w:r>
            <w:r>
              <w:t>|’|</w:t>
            </w:r>
            <w:proofErr w:type="spellStart"/>
            <w:r>
              <w:t>Substr</w:t>
            </w:r>
            <w:proofErr w:type="spellEnd"/>
            <w:r>
              <w:t>(I.ACCTYPE,1, 3)</w:t>
            </w:r>
          </w:p>
        </w:tc>
      </w:tr>
      <w:tr w:rsidR="00D61EB0" w:rsidRPr="002C3ABE" w14:paraId="2120B924" w14:textId="77777777" w:rsidTr="00D61EB0">
        <w:tc>
          <w:tcPr>
            <w:tcW w:w="3256" w:type="dxa"/>
          </w:tcPr>
          <w:p w14:paraId="1E708810" w14:textId="2D850AFB" w:rsidR="00D61EB0" w:rsidRPr="00D61EB0" w:rsidRDefault="00D61EB0" w:rsidP="00D61EB0">
            <w:pPr>
              <w:spacing w:before="0"/>
              <w:ind w:firstLine="0"/>
            </w:pPr>
            <w:r w:rsidRPr="00A42C5A">
              <w:rPr>
                <w:b/>
                <w:bCs/>
                <w:i/>
                <w:iCs/>
                <w:color w:val="000000"/>
                <w:lang w:val="ru-RU"/>
              </w:rPr>
              <w:t>ВВВ</w:t>
            </w:r>
          </w:p>
        </w:tc>
        <w:tc>
          <w:tcPr>
            <w:tcW w:w="6939" w:type="dxa"/>
          </w:tcPr>
          <w:p w14:paraId="7304332D" w14:textId="77777777" w:rsidR="00D61EB0" w:rsidRPr="00E4461C" w:rsidRDefault="00B626DC" w:rsidP="00D61EB0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Расчет по </w:t>
            </w:r>
            <w:r w:rsidR="00C15509">
              <w:t>I</w:t>
            </w:r>
            <w:r w:rsidR="00C15509" w:rsidRPr="00C15509">
              <w:rPr>
                <w:lang w:val="ru-RU"/>
              </w:rPr>
              <w:t>.</w:t>
            </w:r>
            <w:r>
              <w:t>CCY</w:t>
            </w:r>
            <w:r w:rsidRPr="00B626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таблице </w:t>
            </w:r>
            <w:r>
              <w:t>CURRENCY</w:t>
            </w:r>
          </w:p>
          <w:p w14:paraId="5E20887B" w14:textId="122550AD" w:rsidR="00175BE4" w:rsidRPr="00557AA5" w:rsidRDefault="00557AA5" w:rsidP="00D61EB0">
            <w:pPr>
              <w:spacing w:before="0"/>
              <w:ind w:firstLine="0"/>
            </w:pPr>
            <w:r>
              <w:t>SELECT CBCCY FROM CURRENCY WHERE GLCCY=I.CCY</w:t>
            </w:r>
          </w:p>
        </w:tc>
      </w:tr>
      <w:tr w:rsidR="00D61EB0" w:rsidRPr="00D61EB0" w14:paraId="1145D74E" w14:textId="77777777" w:rsidTr="00D61EB0">
        <w:tc>
          <w:tcPr>
            <w:tcW w:w="3256" w:type="dxa"/>
          </w:tcPr>
          <w:p w14:paraId="47736589" w14:textId="2BA9CB2F" w:rsidR="00D61EB0" w:rsidRPr="00D61EB0" w:rsidRDefault="00D61EB0" w:rsidP="00D61EB0">
            <w:pPr>
              <w:spacing w:before="0"/>
              <w:ind w:firstLine="0"/>
            </w:pPr>
            <w:r w:rsidRPr="00A42C5A">
              <w:rPr>
                <w:b/>
                <w:bCs/>
                <w:i/>
                <w:iCs/>
                <w:color w:val="000000"/>
                <w:lang w:val="ru-RU"/>
              </w:rPr>
              <w:t>ФФФФ</w:t>
            </w:r>
          </w:p>
        </w:tc>
        <w:tc>
          <w:tcPr>
            <w:tcW w:w="6939" w:type="dxa"/>
          </w:tcPr>
          <w:p w14:paraId="310B1588" w14:textId="49621897" w:rsidR="00D61EB0" w:rsidRPr="00D61EB0" w:rsidRDefault="00B626DC" w:rsidP="00D61EB0">
            <w:pPr>
              <w:spacing w:before="0"/>
              <w:ind w:firstLine="0"/>
            </w:pPr>
            <w:r>
              <w:t>= I.CBCCN</w:t>
            </w:r>
          </w:p>
        </w:tc>
      </w:tr>
      <w:tr w:rsidR="00D61EB0" w:rsidRPr="00D61EB0" w14:paraId="303BDF81" w14:textId="77777777" w:rsidTr="00D61EB0">
        <w:tc>
          <w:tcPr>
            <w:tcW w:w="3256" w:type="dxa"/>
          </w:tcPr>
          <w:p w14:paraId="62DC1372" w14:textId="57AAF4D4" w:rsidR="00D61EB0" w:rsidRPr="00D61EB0" w:rsidRDefault="00D61EB0" w:rsidP="00D61EB0">
            <w:pPr>
              <w:spacing w:before="0"/>
              <w:ind w:firstLine="0"/>
            </w:pPr>
            <w:r w:rsidRPr="00A42C5A">
              <w:rPr>
                <w:b/>
                <w:bCs/>
                <w:i/>
                <w:iCs/>
                <w:color w:val="000000"/>
                <w:lang w:val="ru-RU"/>
              </w:rPr>
              <w:t>НННННН</w:t>
            </w:r>
            <w:r w:rsidRPr="00A42C5A">
              <w:rPr>
                <w:b/>
                <w:bCs/>
                <w:i/>
                <w:iCs/>
                <w:color w:val="000000"/>
              </w:rPr>
              <w:t>H</w:t>
            </w:r>
          </w:p>
        </w:tc>
        <w:tc>
          <w:tcPr>
            <w:tcW w:w="6939" w:type="dxa"/>
          </w:tcPr>
          <w:p w14:paraId="2FE2F0C7" w14:textId="01D38A23" w:rsidR="00D61EB0" w:rsidRPr="00D61EB0" w:rsidRDefault="00B626DC" w:rsidP="00B626DC">
            <w:pPr>
              <w:spacing w:before="0"/>
              <w:ind w:firstLine="0"/>
            </w:pPr>
            <w:r>
              <w:t>‘0’||</w:t>
            </w:r>
            <w:proofErr w:type="spellStart"/>
            <w:r>
              <w:t>Substr</w:t>
            </w:r>
            <w:proofErr w:type="spellEnd"/>
            <w:r>
              <w:t>(I.ACCTYPE,4, 6)</w:t>
            </w:r>
          </w:p>
        </w:tc>
      </w:tr>
      <w:tr w:rsidR="00D61EB0" w:rsidRPr="00D61EB0" w14:paraId="75857B45" w14:textId="77777777" w:rsidTr="00D61EB0">
        <w:tc>
          <w:tcPr>
            <w:tcW w:w="3256" w:type="dxa"/>
          </w:tcPr>
          <w:p w14:paraId="27C33164" w14:textId="031DECF6" w:rsidR="00D61EB0" w:rsidRPr="00D61EB0" w:rsidRDefault="00D61EB0" w:rsidP="00D61EB0">
            <w:pPr>
              <w:spacing w:before="0"/>
              <w:ind w:firstLine="0"/>
            </w:pPr>
            <w:r w:rsidRPr="00A42C5A">
              <w:rPr>
                <w:b/>
                <w:bCs/>
                <w:i/>
                <w:iCs/>
                <w:color w:val="000000"/>
                <w:lang w:val="ru-RU"/>
              </w:rPr>
              <w:t>К</w:t>
            </w:r>
          </w:p>
        </w:tc>
        <w:tc>
          <w:tcPr>
            <w:tcW w:w="6939" w:type="dxa"/>
          </w:tcPr>
          <w:p w14:paraId="064A9010" w14:textId="5CB46A44" w:rsidR="00175BE4" w:rsidRPr="009352E9" w:rsidRDefault="00B626DC" w:rsidP="00D61EB0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Рассчитывается по номеру счета с </w:t>
            </w:r>
            <w:r>
              <w:t>K</w:t>
            </w:r>
            <w:r w:rsidR="00175BE4">
              <w:rPr>
                <w:lang w:val="ru-RU"/>
              </w:rPr>
              <w:t>=0</w:t>
            </w:r>
            <w:r w:rsidRPr="00B626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коду филиала </w:t>
            </w:r>
            <w:r>
              <w:t>I</w:t>
            </w:r>
            <w:r w:rsidRPr="00B626DC">
              <w:rPr>
                <w:lang w:val="ru-RU"/>
              </w:rPr>
              <w:t>.</w:t>
            </w:r>
            <w:r>
              <w:t>CBCCN</w:t>
            </w:r>
          </w:p>
        </w:tc>
      </w:tr>
    </w:tbl>
    <w:p w14:paraId="7207A998" w14:textId="34B0DEE7" w:rsidR="00851787" w:rsidRDefault="00851787" w:rsidP="00EE7C22">
      <w:r>
        <w:t>Примечание - Пример вызова программы расчета счета с правильным ключевым разрядом:</w:t>
      </w:r>
    </w:p>
    <w:p w14:paraId="36214069" w14:textId="4667911A" w:rsidR="00851787" w:rsidRPr="00851787" w:rsidRDefault="00851787" w:rsidP="00EE7C22">
      <w:proofErr w:type="spellStart"/>
      <w:proofErr w:type="gramStart"/>
      <w:r>
        <w:rPr>
          <w:rFonts w:ascii="Consolas" w:hAnsi="Consolas" w:cs="Consolas"/>
          <w:color w:val="622152"/>
          <w:sz w:val="20"/>
          <w:szCs w:val="20"/>
          <w:lang w:val="en-US"/>
        </w:rPr>
        <w:t>bsaacid</w:t>
      </w:r>
      <w:proofErr w:type="spellEnd"/>
      <w:proofErr w:type="gramEnd"/>
      <w:r w:rsidRPr="0085178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51787">
        <w:rPr>
          <w:rFonts w:ascii="Consolas" w:hAnsi="Consolas" w:cs="Consolas"/>
          <w:sz w:val="20"/>
          <w:szCs w:val="20"/>
          <w:lang w:val="en-US"/>
        </w:rPr>
        <w:t>AccountUtil</w:t>
      </w:r>
      <w:proofErr w:type="spellEnd"/>
      <w:r w:rsidRPr="00851787">
        <w:rPr>
          <w:rFonts w:ascii="Consolas" w:hAnsi="Consolas" w:cs="Consolas"/>
          <w:sz w:val="20"/>
          <w:szCs w:val="20"/>
        </w:rPr>
        <w:t>.</w:t>
      </w:r>
      <w:proofErr w:type="spellStart"/>
      <w:r w:rsidRPr="00851787">
        <w:rPr>
          <w:rFonts w:ascii="Consolas" w:hAnsi="Consolas" w:cs="Consolas"/>
          <w:i/>
          <w:iCs/>
          <w:sz w:val="20"/>
          <w:szCs w:val="20"/>
          <w:lang w:val="en-US"/>
        </w:rPr>
        <w:t>calculateKeyDigit</w:t>
      </w:r>
      <w:proofErr w:type="spellEnd"/>
      <w:r w:rsidRPr="00851787">
        <w:rPr>
          <w:rFonts w:ascii="Consolas" w:hAnsi="Consolas" w:cs="Consolas"/>
          <w:sz w:val="20"/>
          <w:szCs w:val="20"/>
        </w:rPr>
        <w:t>(</w:t>
      </w:r>
      <w:r w:rsidRPr="00851787">
        <w:rPr>
          <w:rFonts w:ascii="Consolas" w:hAnsi="Consolas" w:cs="Consolas"/>
          <w:color w:val="622152"/>
          <w:sz w:val="20"/>
          <w:szCs w:val="20"/>
          <w:lang w:val="en-US"/>
        </w:rPr>
        <w:t>conn</w:t>
      </w:r>
      <w:r w:rsidRPr="00851787"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22152"/>
          <w:sz w:val="20"/>
          <w:szCs w:val="20"/>
          <w:lang w:val="en-US"/>
        </w:rPr>
        <w:t>bsaacid</w:t>
      </w:r>
      <w:proofErr w:type="spellEnd"/>
      <w:r w:rsidRPr="00851787">
        <w:rPr>
          <w:rFonts w:ascii="Consolas" w:hAnsi="Consolas" w:cs="Consolas"/>
          <w:color w:val="622152"/>
          <w:sz w:val="20"/>
          <w:szCs w:val="20"/>
        </w:rPr>
        <w:t>0</w:t>
      </w:r>
      <w:r w:rsidRPr="00851787">
        <w:rPr>
          <w:rFonts w:ascii="Consolas" w:hAnsi="Consolas" w:cs="Consolas"/>
          <w:sz w:val="20"/>
          <w:szCs w:val="20"/>
        </w:rPr>
        <w:t xml:space="preserve">, </w:t>
      </w:r>
      <w:r w:rsidRPr="00851787">
        <w:rPr>
          <w:lang w:val="en-US"/>
        </w:rPr>
        <w:t>I</w:t>
      </w:r>
      <w:r w:rsidRPr="00851787">
        <w:t>.</w:t>
      </w:r>
      <w:r w:rsidRPr="00851787">
        <w:rPr>
          <w:lang w:val="en-US"/>
        </w:rPr>
        <w:t>CBCCN</w:t>
      </w:r>
      <w:r w:rsidRPr="00851787">
        <w:rPr>
          <w:rFonts w:ascii="Consolas" w:hAnsi="Consolas" w:cs="Consolas"/>
          <w:sz w:val="20"/>
          <w:szCs w:val="20"/>
        </w:rPr>
        <w:t>)</w:t>
      </w:r>
      <w:r w:rsidRPr="00851787">
        <w:t xml:space="preserve"> </w:t>
      </w:r>
      <w:r w:rsidRPr="00851787">
        <w:br/>
      </w:r>
      <w:r>
        <w:t>где</w:t>
      </w:r>
      <w:r w:rsidRPr="00851787">
        <w:t xml:space="preserve"> </w:t>
      </w:r>
      <w:proofErr w:type="spellStart"/>
      <w:r>
        <w:rPr>
          <w:rFonts w:ascii="Consolas" w:hAnsi="Consolas" w:cs="Consolas"/>
          <w:color w:val="622152"/>
          <w:sz w:val="20"/>
          <w:szCs w:val="20"/>
          <w:lang w:val="en-US"/>
        </w:rPr>
        <w:t>bsaacid</w:t>
      </w:r>
      <w:proofErr w:type="spellEnd"/>
      <w:r w:rsidRPr="00851787">
        <w:rPr>
          <w:rFonts w:ascii="Consolas" w:hAnsi="Consolas" w:cs="Consolas"/>
          <w:color w:val="622152"/>
          <w:sz w:val="20"/>
          <w:szCs w:val="20"/>
        </w:rPr>
        <w:t>0=</w:t>
      </w:r>
      <w:r w:rsidRPr="00851787">
        <w:rPr>
          <w:b/>
          <w:color w:val="000000"/>
          <w:lang w:eastAsia="ru-RU"/>
        </w:rPr>
        <w:t xml:space="preserve"> </w:t>
      </w:r>
      <w:r w:rsidRPr="008744D1">
        <w:rPr>
          <w:b/>
          <w:color w:val="000000"/>
          <w:lang w:eastAsia="ru-RU"/>
        </w:rPr>
        <w:t>БББББ</w:t>
      </w:r>
      <w:r w:rsidRPr="00175BE4">
        <w:rPr>
          <w:b/>
          <w:color w:val="000000"/>
          <w:lang w:eastAsia="ru-RU"/>
        </w:rPr>
        <w:t>||</w:t>
      </w:r>
      <w:r w:rsidRPr="008744D1">
        <w:rPr>
          <w:b/>
          <w:color w:val="000000"/>
          <w:lang w:eastAsia="ru-RU"/>
        </w:rPr>
        <w:t>ВВВ</w:t>
      </w:r>
      <w:r w:rsidRPr="00175BE4">
        <w:rPr>
          <w:b/>
          <w:color w:val="000000"/>
          <w:lang w:eastAsia="ru-RU"/>
        </w:rPr>
        <w:t>||</w:t>
      </w:r>
      <w:r w:rsidRPr="00851787">
        <w:rPr>
          <w:b/>
          <w:color w:val="000000"/>
          <w:lang w:eastAsia="ru-RU"/>
        </w:rPr>
        <w:t>’0’</w:t>
      </w:r>
      <w:r w:rsidRPr="00175BE4">
        <w:rPr>
          <w:b/>
          <w:color w:val="000000"/>
          <w:lang w:eastAsia="ru-RU"/>
        </w:rPr>
        <w:t>||</w:t>
      </w:r>
      <w:r w:rsidRPr="008744D1">
        <w:rPr>
          <w:b/>
          <w:color w:val="000000"/>
          <w:lang w:eastAsia="ru-RU"/>
        </w:rPr>
        <w:t>ФФФФ</w:t>
      </w:r>
      <w:r w:rsidRPr="00175BE4">
        <w:rPr>
          <w:b/>
          <w:color w:val="000000"/>
          <w:lang w:eastAsia="ru-RU"/>
        </w:rPr>
        <w:t>||</w:t>
      </w:r>
      <w:r w:rsidRPr="008744D1">
        <w:rPr>
          <w:b/>
          <w:color w:val="000000"/>
          <w:lang w:eastAsia="ru-RU"/>
        </w:rPr>
        <w:t>ННННННH</w:t>
      </w:r>
    </w:p>
    <w:p w14:paraId="2145549E" w14:textId="34628009" w:rsidR="00EE7C22" w:rsidRDefault="00175BE4" w:rsidP="00EE7C22">
      <w:r>
        <w:t>Выход – номер счета в формате ЦБР (</w:t>
      </w:r>
      <w:r>
        <w:rPr>
          <w:lang w:val="en-US"/>
        </w:rPr>
        <w:t>AC</w:t>
      </w:r>
      <w:r>
        <w:t>.</w:t>
      </w:r>
      <w:r>
        <w:rPr>
          <w:lang w:val="en-US"/>
        </w:rPr>
        <w:t>BSAACID</w:t>
      </w:r>
      <w:r w:rsidRPr="00175BE4">
        <w:t>)</w:t>
      </w:r>
    </w:p>
    <w:p w14:paraId="41D6B655" w14:textId="489BAFBE" w:rsidR="00175BE4" w:rsidRDefault="00175BE4" w:rsidP="00EE7C22">
      <w:pPr>
        <w:rPr>
          <w:b/>
          <w:color w:val="000000"/>
          <w:lang w:eastAsia="ru-RU"/>
        </w:rPr>
      </w:pPr>
      <w:r>
        <w:rPr>
          <w:lang w:val="en-US"/>
        </w:rPr>
        <w:t>AC</w:t>
      </w:r>
      <w:r w:rsidRPr="00175BE4">
        <w:t>.</w:t>
      </w:r>
      <w:r>
        <w:rPr>
          <w:lang w:val="en-US"/>
        </w:rPr>
        <w:t>BSAACID</w:t>
      </w:r>
      <w:r w:rsidRPr="00175BE4">
        <w:t>=</w:t>
      </w:r>
      <w:r w:rsidRPr="00175BE4">
        <w:rPr>
          <w:b/>
          <w:color w:val="000000"/>
          <w:lang w:eastAsia="ru-RU"/>
        </w:rPr>
        <w:t xml:space="preserve"> </w:t>
      </w:r>
      <w:r w:rsidRPr="008744D1">
        <w:rPr>
          <w:b/>
          <w:color w:val="000000"/>
          <w:lang w:eastAsia="ru-RU"/>
        </w:rPr>
        <w:t>БББББ</w:t>
      </w:r>
      <w:r w:rsidRPr="00175BE4">
        <w:rPr>
          <w:b/>
          <w:color w:val="000000"/>
          <w:lang w:eastAsia="ru-RU"/>
        </w:rPr>
        <w:t>||</w:t>
      </w:r>
      <w:r w:rsidRPr="008744D1">
        <w:rPr>
          <w:b/>
          <w:color w:val="000000"/>
          <w:lang w:eastAsia="ru-RU"/>
        </w:rPr>
        <w:t>ВВВ</w:t>
      </w:r>
      <w:r w:rsidRPr="00175BE4">
        <w:rPr>
          <w:b/>
          <w:color w:val="000000"/>
          <w:lang w:eastAsia="ru-RU"/>
        </w:rPr>
        <w:t>||</w:t>
      </w:r>
      <w:r w:rsidRPr="008744D1">
        <w:rPr>
          <w:b/>
          <w:color w:val="000000"/>
          <w:lang w:eastAsia="ru-RU"/>
        </w:rPr>
        <w:t>К</w:t>
      </w:r>
      <w:r w:rsidRPr="00175BE4">
        <w:rPr>
          <w:b/>
          <w:color w:val="000000"/>
          <w:lang w:eastAsia="ru-RU"/>
        </w:rPr>
        <w:t>||</w:t>
      </w:r>
      <w:r w:rsidRPr="008744D1">
        <w:rPr>
          <w:b/>
          <w:color w:val="000000"/>
          <w:lang w:eastAsia="ru-RU"/>
        </w:rPr>
        <w:t>ФФФФ</w:t>
      </w:r>
      <w:r w:rsidRPr="00175BE4">
        <w:rPr>
          <w:b/>
          <w:color w:val="000000"/>
          <w:lang w:eastAsia="ru-RU"/>
        </w:rPr>
        <w:t>||</w:t>
      </w:r>
      <w:r w:rsidRPr="008744D1">
        <w:rPr>
          <w:b/>
          <w:color w:val="000000"/>
          <w:lang w:eastAsia="ru-RU"/>
        </w:rPr>
        <w:t>ННННННH</w:t>
      </w:r>
    </w:p>
    <w:p w14:paraId="49496858" w14:textId="77777777" w:rsidR="00851787" w:rsidRDefault="00851787" w:rsidP="00EE7C22">
      <w:pPr>
        <w:rPr>
          <w:b/>
          <w:color w:val="000000"/>
          <w:lang w:eastAsia="ru-RU"/>
        </w:rPr>
      </w:pPr>
    </w:p>
    <w:p w14:paraId="25D4BEB3" w14:textId="77777777" w:rsidR="00851787" w:rsidRDefault="00851787" w:rsidP="00851787">
      <w:r>
        <w:t>Примечание - Пример вызова программы расчета счета с правильным ключевым разрядом:</w:t>
      </w:r>
    </w:p>
    <w:p w14:paraId="6DA4A706" w14:textId="4FBDB0BF" w:rsidR="00851787" w:rsidRPr="00851787" w:rsidRDefault="00E67542" w:rsidP="00E67542">
      <w:pPr>
        <w:ind w:left="708"/>
      </w:pPr>
      <w:r>
        <w:rPr>
          <w:lang w:val="en-US"/>
        </w:rPr>
        <w:t>AC</w:t>
      </w:r>
      <w:r w:rsidRPr="00175BE4">
        <w:t>.</w:t>
      </w:r>
      <w:r>
        <w:rPr>
          <w:lang w:val="en-US"/>
        </w:rPr>
        <w:t>BSAACID</w:t>
      </w:r>
      <w:r w:rsidR="00851787" w:rsidRPr="00851787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="00851787" w:rsidRPr="00851787">
        <w:rPr>
          <w:rFonts w:ascii="Consolas" w:hAnsi="Consolas" w:cs="Consolas"/>
          <w:sz w:val="20"/>
          <w:szCs w:val="20"/>
          <w:lang w:val="en-US"/>
        </w:rPr>
        <w:t>AccountUtil</w:t>
      </w:r>
      <w:proofErr w:type="spellEnd"/>
      <w:r w:rsidR="00851787" w:rsidRPr="00851787">
        <w:rPr>
          <w:rFonts w:ascii="Consolas" w:hAnsi="Consolas" w:cs="Consolas"/>
          <w:sz w:val="20"/>
          <w:szCs w:val="20"/>
        </w:rPr>
        <w:t>.</w:t>
      </w:r>
      <w:proofErr w:type="spellStart"/>
      <w:r w:rsidR="00851787" w:rsidRPr="00851787">
        <w:rPr>
          <w:rFonts w:ascii="Consolas" w:hAnsi="Consolas" w:cs="Consolas"/>
          <w:i/>
          <w:iCs/>
          <w:sz w:val="20"/>
          <w:szCs w:val="20"/>
          <w:lang w:val="en-US"/>
        </w:rPr>
        <w:t>calculateKeyDigit</w:t>
      </w:r>
      <w:proofErr w:type="spellEnd"/>
      <w:r w:rsidR="00851787" w:rsidRPr="00851787">
        <w:rPr>
          <w:rFonts w:ascii="Consolas" w:hAnsi="Consolas" w:cs="Consolas"/>
          <w:sz w:val="20"/>
          <w:szCs w:val="20"/>
        </w:rPr>
        <w:t>(</w:t>
      </w:r>
      <w:proofErr w:type="gramEnd"/>
      <w:r w:rsidR="00851787" w:rsidRPr="00851787">
        <w:rPr>
          <w:rFonts w:ascii="Consolas" w:hAnsi="Consolas" w:cs="Consolas"/>
          <w:color w:val="622152"/>
          <w:sz w:val="20"/>
          <w:szCs w:val="20"/>
          <w:lang w:val="en-US"/>
        </w:rPr>
        <w:t>conn</w:t>
      </w:r>
      <w:r w:rsidR="00851787" w:rsidRPr="0085178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851787">
        <w:rPr>
          <w:rFonts w:ascii="Consolas" w:hAnsi="Consolas" w:cs="Consolas"/>
          <w:color w:val="622152"/>
          <w:sz w:val="20"/>
          <w:szCs w:val="20"/>
          <w:lang w:val="en-US"/>
        </w:rPr>
        <w:t>bsaacid</w:t>
      </w:r>
      <w:proofErr w:type="spellEnd"/>
      <w:r w:rsidR="00851787" w:rsidRPr="00851787">
        <w:rPr>
          <w:rFonts w:ascii="Consolas" w:hAnsi="Consolas" w:cs="Consolas"/>
          <w:color w:val="622152"/>
          <w:sz w:val="20"/>
          <w:szCs w:val="20"/>
        </w:rPr>
        <w:t>0</w:t>
      </w:r>
      <w:r w:rsidR="00851787" w:rsidRPr="00851787">
        <w:rPr>
          <w:rFonts w:ascii="Consolas" w:hAnsi="Consolas" w:cs="Consolas"/>
          <w:sz w:val="20"/>
          <w:szCs w:val="20"/>
        </w:rPr>
        <w:t xml:space="preserve">, </w:t>
      </w:r>
      <w:r w:rsidR="00851787" w:rsidRPr="00851787">
        <w:rPr>
          <w:lang w:val="en-US"/>
        </w:rPr>
        <w:t>I</w:t>
      </w:r>
      <w:r w:rsidR="00851787" w:rsidRPr="00851787">
        <w:t>.</w:t>
      </w:r>
      <w:r w:rsidR="00851787" w:rsidRPr="00851787">
        <w:rPr>
          <w:lang w:val="en-US"/>
        </w:rPr>
        <w:t>CBCCN</w:t>
      </w:r>
      <w:r w:rsidR="00851787" w:rsidRPr="00851787">
        <w:rPr>
          <w:rFonts w:ascii="Consolas" w:hAnsi="Consolas" w:cs="Consolas"/>
          <w:sz w:val="20"/>
          <w:szCs w:val="20"/>
        </w:rPr>
        <w:t>)</w:t>
      </w:r>
      <w:r w:rsidR="00851787" w:rsidRPr="00851787">
        <w:t xml:space="preserve"> </w:t>
      </w:r>
      <w:r w:rsidR="00851787" w:rsidRPr="00851787">
        <w:br/>
      </w:r>
      <w:r w:rsidR="00851787">
        <w:t>где</w:t>
      </w:r>
      <w:r w:rsidR="00851787" w:rsidRPr="00851787">
        <w:t xml:space="preserve"> </w:t>
      </w:r>
      <w:proofErr w:type="spellStart"/>
      <w:r w:rsidR="00851787">
        <w:rPr>
          <w:rFonts w:ascii="Consolas" w:hAnsi="Consolas" w:cs="Consolas"/>
          <w:color w:val="622152"/>
          <w:sz w:val="20"/>
          <w:szCs w:val="20"/>
          <w:lang w:val="en-US"/>
        </w:rPr>
        <w:t>bsaacid</w:t>
      </w:r>
      <w:proofErr w:type="spellEnd"/>
      <w:r w:rsidR="00851787" w:rsidRPr="00851787">
        <w:rPr>
          <w:rFonts w:ascii="Consolas" w:hAnsi="Consolas" w:cs="Consolas"/>
          <w:color w:val="622152"/>
          <w:sz w:val="20"/>
          <w:szCs w:val="20"/>
        </w:rPr>
        <w:t>0=</w:t>
      </w:r>
      <w:r w:rsidR="00851787" w:rsidRPr="00851787">
        <w:rPr>
          <w:b/>
          <w:color w:val="000000"/>
          <w:lang w:eastAsia="ru-RU"/>
        </w:rPr>
        <w:t xml:space="preserve"> </w:t>
      </w:r>
      <w:r w:rsidR="00851787" w:rsidRPr="008744D1">
        <w:rPr>
          <w:b/>
          <w:color w:val="000000"/>
          <w:lang w:eastAsia="ru-RU"/>
        </w:rPr>
        <w:t>БББББ</w:t>
      </w:r>
      <w:r w:rsidR="00851787" w:rsidRPr="00175BE4">
        <w:rPr>
          <w:b/>
          <w:color w:val="000000"/>
          <w:lang w:eastAsia="ru-RU"/>
        </w:rPr>
        <w:t>||</w:t>
      </w:r>
      <w:r w:rsidR="00851787" w:rsidRPr="008744D1">
        <w:rPr>
          <w:b/>
          <w:color w:val="000000"/>
          <w:lang w:eastAsia="ru-RU"/>
        </w:rPr>
        <w:t>ВВВ</w:t>
      </w:r>
      <w:r w:rsidR="00851787" w:rsidRPr="00175BE4">
        <w:rPr>
          <w:b/>
          <w:color w:val="000000"/>
          <w:lang w:eastAsia="ru-RU"/>
        </w:rPr>
        <w:t>||</w:t>
      </w:r>
      <w:r w:rsidR="00851787" w:rsidRPr="00851787">
        <w:rPr>
          <w:b/>
          <w:color w:val="000000"/>
          <w:lang w:eastAsia="ru-RU"/>
        </w:rPr>
        <w:t>’0’</w:t>
      </w:r>
      <w:r w:rsidR="00851787" w:rsidRPr="00175BE4">
        <w:rPr>
          <w:b/>
          <w:color w:val="000000"/>
          <w:lang w:eastAsia="ru-RU"/>
        </w:rPr>
        <w:t>||</w:t>
      </w:r>
      <w:r w:rsidR="00851787" w:rsidRPr="008744D1">
        <w:rPr>
          <w:b/>
          <w:color w:val="000000"/>
          <w:lang w:eastAsia="ru-RU"/>
        </w:rPr>
        <w:t>ФФФФ</w:t>
      </w:r>
      <w:r w:rsidR="00851787" w:rsidRPr="00175BE4">
        <w:rPr>
          <w:b/>
          <w:color w:val="000000"/>
          <w:lang w:eastAsia="ru-RU"/>
        </w:rPr>
        <w:t>||</w:t>
      </w:r>
      <w:r w:rsidR="00851787" w:rsidRPr="008744D1">
        <w:rPr>
          <w:b/>
          <w:color w:val="000000"/>
          <w:lang w:eastAsia="ru-RU"/>
        </w:rPr>
        <w:t>ННННННH</w:t>
      </w:r>
    </w:p>
    <w:p w14:paraId="2034D4CF" w14:textId="39558A07" w:rsidR="00851787" w:rsidRPr="00716EF9" w:rsidRDefault="00716EF9" w:rsidP="00EE7C22">
      <w:r>
        <w:t xml:space="preserve">??? Уточнение – процедуру генерации ключа счета – согласовать с Севастьяновым и Сотниковым </w:t>
      </w:r>
    </w:p>
    <w:p w14:paraId="26AF7E37" w14:textId="4AEDB32A" w:rsidR="00E531E9" w:rsidRPr="006E3524" w:rsidRDefault="006E3524" w:rsidP="003C7285">
      <w:pPr>
        <w:pStyle w:val="5"/>
      </w:pPr>
      <w:r>
        <w:t xml:space="preserve">Регистрация открытого счета в таблицах </w:t>
      </w:r>
      <w:r>
        <w:rPr>
          <w:lang w:val="en-US"/>
        </w:rPr>
        <w:t>BARS</w:t>
      </w:r>
      <w:r w:rsidRPr="006E3524">
        <w:t xml:space="preserve"> </w:t>
      </w:r>
      <w:r>
        <w:rPr>
          <w:lang w:val="en-US"/>
        </w:rPr>
        <w:t>GL</w:t>
      </w:r>
    </w:p>
    <w:p w14:paraId="53BD0BBC" w14:textId="175D8A82" w:rsidR="006E3524" w:rsidRPr="006E3524" w:rsidRDefault="006E3524" w:rsidP="006E3524">
      <w:r>
        <w:t xml:space="preserve">Информация о новом счете регистрируется в </w:t>
      </w:r>
      <w:r w:rsidR="003C7285">
        <w:t xml:space="preserve">таблице </w:t>
      </w:r>
      <w:r>
        <w:rPr>
          <w:lang w:val="en-US"/>
        </w:rPr>
        <w:t>GL</w:t>
      </w:r>
      <w:r w:rsidRPr="006E3524">
        <w:t>_</w:t>
      </w:r>
      <w:r>
        <w:rPr>
          <w:lang w:val="en-US"/>
        </w:rPr>
        <w:t>ACC</w:t>
      </w:r>
      <w:r w:rsidRPr="006E3524">
        <w:t>.</w:t>
      </w:r>
    </w:p>
    <w:p w14:paraId="17C3DBB4" w14:textId="03BC02CC" w:rsidR="00CD3832" w:rsidRDefault="00922334" w:rsidP="00CD3832">
      <w:r>
        <w:t xml:space="preserve">Входные параметры при заполнении записи </w:t>
      </w:r>
      <w:r>
        <w:rPr>
          <w:lang w:val="en-US"/>
        </w:rPr>
        <w:t>GL</w:t>
      </w:r>
      <w:r w:rsidRPr="00922334">
        <w:t>_</w:t>
      </w:r>
      <w:r>
        <w:rPr>
          <w:lang w:val="en-US"/>
        </w:rPr>
        <w:t>ACC</w:t>
      </w:r>
      <w:r>
        <w:t>:</w:t>
      </w:r>
    </w:p>
    <w:p w14:paraId="7A975AAA" w14:textId="14E7A268" w:rsidR="00922334" w:rsidRDefault="00922334" w:rsidP="00EF52C1">
      <w:pPr>
        <w:pStyle w:val="a3"/>
        <w:numPr>
          <w:ilvl w:val="0"/>
          <w:numId w:val="23"/>
        </w:numPr>
      </w:pPr>
      <w:r>
        <w:t xml:space="preserve">Атрибуты ключа счета в сообщении </w:t>
      </w:r>
      <w:r>
        <w:rPr>
          <w:lang w:val="en-US"/>
        </w:rPr>
        <w:t>AE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547"/>
        <w:gridCol w:w="5103"/>
      </w:tblGrid>
      <w:tr w:rsidR="00922334" w:rsidRPr="00C15509" w14:paraId="0BFDA42B" w14:textId="77777777" w:rsidTr="00922334">
        <w:tc>
          <w:tcPr>
            <w:tcW w:w="2547" w:type="dxa"/>
          </w:tcPr>
          <w:p w14:paraId="08ECE0E8" w14:textId="5D97DD92" w:rsidR="00922334" w:rsidRPr="00C15509" w:rsidRDefault="00922334" w:rsidP="00D90566">
            <w:pPr>
              <w:spacing w:before="0"/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Обозначение атрибута</w:t>
            </w:r>
          </w:p>
        </w:tc>
        <w:tc>
          <w:tcPr>
            <w:tcW w:w="5103" w:type="dxa"/>
          </w:tcPr>
          <w:p w14:paraId="027CE22E" w14:textId="09B41BB6" w:rsidR="00922334" w:rsidRPr="00922334" w:rsidRDefault="00922334" w:rsidP="00D90566">
            <w:pPr>
              <w:spacing w:before="0"/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Описание атрибута</w:t>
            </w:r>
          </w:p>
        </w:tc>
      </w:tr>
      <w:tr w:rsidR="00922334" w:rsidRPr="00D61EB0" w14:paraId="2D3132EE" w14:textId="77777777" w:rsidTr="00922334">
        <w:tc>
          <w:tcPr>
            <w:tcW w:w="2547" w:type="dxa"/>
          </w:tcPr>
          <w:p w14:paraId="1C8FC950" w14:textId="77777777" w:rsidR="00922334" w:rsidRDefault="00922334" w:rsidP="00D90566">
            <w:pPr>
              <w:spacing w:before="0"/>
              <w:ind w:firstLine="0"/>
            </w:pPr>
            <w:r>
              <w:t>I.CBCCN</w:t>
            </w:r>
          </w:p>
        </w:tc>
        <w:tc>
          <w:tcPr>
            <w:tcW w:w="5103" w:type="dxa"/>
          </w:tcPr>
          <w:p w14:paraId="532AD4C4" w14:textId="77777777" w:rsidR="00922334" w:rsidRPr="00D61EB0" w:rsidRDefault="00922334" w:rsidP="00D9056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Код филиала (элемент ключа счета)</w:t>
            </w:r>
          </w:p>
        </w:tc>
      </w:tr>
      <w:tr w:rsidR="00922334" w:rsidRPr="00D61EB0" w14:paraId="46A6B971" w14:textId="77777777" w:rsidTr="00922334">
        <w:tc>
          <w:tcPr>
            <w:tcW w:w="2547" w:type="dxa"/>
          </w:tcPr>
          <w:p w14:paraId="537B9220" w14:textId="77777777" w:rsidR="00922334" w:rsidRDefault="00922334" w:rsidP="00D90566">
            <w:pPr>
              <w:spacing w:before="0"/>
              <w:ind w:firstLine="0"/>
            </w:pPr>
            <w:r>
              <w:rPr>
                <w:rFonts w:cs="Arial"/>
              </w:rPr>
              <w:t>I.</w:t>
            </w:r>
            <w:r w:rsidRPr="008A1D37">
              <w:rPr>
                <w:rFonts w:cs="Arial"/>
              </w:rPr>
              <w:t>CCY</w:t>
            </w:r>
          </w:p>
        </w:tc>
        <w:tc>
          <w:tcPr>
            <w:tcW w:w="5103" w:type="dxa"/>
          </w:tcPr>
          <w:p w14:paraId="46A1C245" w14:textId="77777777" w:rsidR="00922334" w:rsidRPr="00D61EB0" w:rsidRDefault="00922334" w:rsidP="00D90566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Код валюты (элемент ключа счета)</w:t>
            </w:r>
          </w:p>
        </w:tc>
      </w:tr>
      <w:tr w:rsidR="00922334" w:rsidRPr="00D61EB0" w14:paraId="2A009978" w14:textId="77777777" w:rsidTr="00922334">
        <w:tc>
          <w:tcPr>
            <w:tcW w:w="2547" w:type="dxa"/>
          </w:tcPr>
          <w:p w14:paraId="0524FEDE" w14:textId="77777777" w:rsidR="00922334" w:rsidRDefault="00922334" w:rsidP="00D90566">
            <w:pPr>
              <w:spacing w:before="0"/>
              <w:ind w:firstLine="0"/>
            </w:pPr>
            <w:r>
              <w:rPr>
                <w:rFonts w:cs="Arial"/>
              </w:rPr>
              <w:t>I.ACCTYPE</w:t>
            </w:r>
          </w:p>
        </w:tc>
        <w:tc>
          <w:tcPr>
            <w:tcW w:w="5103" w:type="dxa"/>
          </w:tcPr>
          <w:p w14:paraId="775243D1" w14:textId="77777777" w:rsidR="00922334" w:rsidRPr="00D61EB0" w:rsidRDefault="00922334" w:rsidP="00D90566">
            <w:pPr>
              <w:spacing w:before="0"/>
              <w:ind w:firstLine="0"/>
            </w:pPr>
            <w:r>
              <w:t xml:space="preserve">Accounting Type </w:t>
            </w:r>
            <w:r>
              <w:rPr>
                <w:lang w:val="ru-RU"/>
              </w:rPr>
              <w:t>(элемент ключа счета)</w:t>
            </w:r>
          </w:p>
        </w:tc>
      </w:tr>
      <w:tr w:rsidR="00674A9D" w:rsidRPr="00D61EB0" w14:paraId="70EAC529" w14:textId="77777777" w:rsidTr="00922334">
        <w:tc>
          <w:tcPr>
            <w:tcW w:w="2547" w:type="dxa"/>
          </w:tcPr>
          <w:p w14:paraId="2684D806" w14:textId="371AE4C3" w:rsidR="00674A9D" w:rsidRDefault="00674A9D" w:rsidP="00674A9D">
            <w:pPr>
              <w:spacing w:before="0"/>
              <w:ind w:firstLine="0"/>
              <w:rPr>
                <w:rFonts w:cs="Arial"/>
              </w:rPr>
            </w:pPr>
            <w:r>
              <w:rPr>
                <w:rFonts w:cs="Arial"/>
              </w:rPr>
              <w:t>I.GL_SEQ</w:t>
            </w:r>
          </w:p>
        </w:tc>
        <w:tc>
          <w:tcPr>
            <w:tcW w:w="5103" w:type="dxa"/>
          </w:tcPr>
          <w:p w14:paraId="516027FC" w14:textId="708FA9C5" w:rsidR="00674A9D" w:rsidRPr="00674A9D" w:rsidRDefault="00674A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Идентификатор последовательного номера счета, загруженный из </w:t>
            </w:r>
            <w:r>
              <w:rPr>
                <w:rFonts w:cs="Arial"/>
              </w:rPr>
              <w:t>AE</w:t>
            </w:r>
          </w:p>
        </w:tc>
      </w:tr>
      <w:tr w:rsidR="006C229D" w:rsidRPr="00D61EB0" w14:paraId="083B8F68" w14:textId="77777777" w:rsidTr="00922334">
        <w:tc>
          <w:tcPr>
            <w:tcW w:w="2547" w:type="dxa"/>
          </w:tcPr>
          <w:p w14:paraId="4A9E557C" w14:textId="6FF92D58" w:rsidR="006C229D" w:rsidRDefault="006C229D" w:rsidP="006C229D">
            <w:pPr>
              <w:spacing w:before="0"/>
              <w:ind w:firstLine="0"/>
              <w:rPr>
                <w:rFonts w:cs="Arial"/>
              </w:rPr>
            </w:pPr>
            <w:r w:rsidRPr="006C229D">
              <w:rPr>
                <w:rFonts w:cs="Arial"/>
              </w:rPr>
              <w:t>I.DEALSRS</w:t>
            </w:r>
          </w:p>
        </w:tc>
        <w:tc>
          <w:tcPr>
            <w:tcW w:w="5103" w:type="dxa"/>
          </w:tcPr>
          <w:p w14:paraId="37425ECC" w14:textId="02038402" w:rsidR="006C229D" w:rsidRPr="006C229D" w:rsidRDefault="006C229D" w:rsidP="006C22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Код продуктовой системы операции, для которой был открыт счет</w:t>
            </w:r>
          </w:p>
        </w:tc>
      </w:tr>
    </w:tbl>
    <w:p w14:paraId="53CDF2DA" w14:textId="75B63E17" w:rsidR="00922334" w:rsidRDefault="00922334" w:rsidP="00EF52C1">
      <w:pPr>
        <w:pStyle w:val="a3"/>
        <w:numPr>
          <w:ilvl w:val="0"/>
          <w:numId w:val="23"/>
        </w:numPr>
      </w:pPr>
      <w:r>
        <w:t>Рассчитанные атрибуты счета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547"/>
        <w:gridCol w:w="5245"/>
      </w:tblGrid>
      <w:tr w:rsidR="00922334" w:rsidRPr="009352E9" w14:paraId="4149F4B6" w14:textId="77777777" w:rsidTr="00922334">
        <w:trPr>
          <w:trHeight w:val="276"/>
        </w:trPr>
        <w:tc>
          <w:tcPr>
            <w:tcW w:w="2547" w:type="dxa"/>
          </w:tcPr>
          <w:p w14:paraId="1272A362" w14:textId="57AF7212" w:rsidR="00922334" w:rsidRPr="009352E9" w:rsidRDefault="00922334" w:rsidP="00922334">
            <w:pPr>
              <w:spacing w:before="0"/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Обозначение атрибута</w:t>
            </w:r>
          </w:p>
        </w:tc>
        <w:tc>
          <w:tcPr>
            <w:tcW w:w="5245" w:type="dxa"/>
          </w:tcPr>
          <w:p w14:paraId="52F2A252" w14:textId="2EA71F90" w:rsidR="00922334" w:rsidRPr="009352E9" w:rsidRDefault="00922334" w:rsidP="00922334">
            <w:pPr>
              <w:spacing w:before="0"/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Описание атрибута</w:t>
            </w:r>
          </w:p>
        </w:tc>
      </w:tr>
      <w:tr w:rsidR="00922334" w:rsidRPr="009352E9" w14:paraId="79FEAF9D" w14:textId="77777777" w:rsidTr="00922334">
        <w:tc>
          <w:tcPr>
            <w:tcW w:w="2547" w:type="dxa"/>
          </w:tcPr>
          <w:p w14:paraId="4D3DCA8D" w14:textId="77777777" w:rsidR="00922334" w:rsidRPr="009352E9" w:rsidRDefault="00922334" w:rsidP="00922334">
            <w:pPr>
              <w:spacing w:before="0"/>
              <w:ind w:firstLine="0"/>
            </w:pPr>
            <w:r>
              <w:t>AC.ACC2</w:t>
            </w:r>
          </w:p>
        </w:tc>
        <w:tc>
          <w:tcPr>
            <w:tcW w:w="5245" w:type="dxa"/>
          </w:tcPr>
          <w:p w14:paraId="5690544B" w14:textId="77777777" w:rsidR="00922334" w:rsidRPr="009352E9" w:rsidRDefault="00922334" w:rsidP="00922334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Балансовый счет 2 порядка</w:t>
            </w:r>
          </w:p>
        </w:tc>
      </w:tr>
      <w:tr w:rsidR="00922334" w:rsidRPr="009352E9" w14:paraId="041F4A98" w14:textId="77777777" w:rsidTr="00922334">
        <w:tc>
          <w:tcPr>
            <w:tcW w:w="2547" w:type="dxa"/>
          </w:tcPr>
          <w:p w14:paraId="3AA4093B" w14:textId="77777777" w:rsidR="00922334" w:rsidRPr="009352E9" w:rsidRDefault="00922334" w:rsidP="00922334">
            <w:pPr>
              <w:spacing w:before="0"/>
              <w:ind w:firstLine="0"/>
            </w:pPr>
            <w:r>
              <w:t>AC.ACOD</w:t>
            </w:r>
          </w:p>
        </w:tc>
        <w:tc>
          <w:tcPr>
            <w:tcW w:w="5245" w:type="dxa"/>
          </w:tcPr>
          <w:p w14:paraId="4202E530" w14:textId="77777777" w:rsidR="00922334" w:rsidRPr="009352E9" w:rsidRDefault="00922334" w:rsidP="00922334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Категория учета (</w:t>
            </w:r>
            <w:r>
              <w:t>ACOD</w:t>
            </w:r>
            <w:r w:rsidRPr="009352E9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системе </w:t>
            </w:r>
            <w:r>
              <w:t>Midas</w:t>
            </w:r>
          </w:p>
        </w:tc>
      </w:tr>
      <w:tr w:rsidR="00922334" w:rsidRPr="009352E9" w14:paraId="4A55B7B7" w14:textId="77777777" w:rsidTr="00922334">
        <w:tc>
          <w:tcPr>
            <w:tcW w:w="2547" w:type="dxa"/>
          </w:tcPr>
          <w:p w14:paraId="3F7D48C4" w14:textId="77777777" w:rsidR="00922334" w:rsidRPr="009352E9" w:rsidRDefault="00922334" w:rsidP="00922334">
            <w:pPr>
              <w:spacing w:before="0"/>
              <w:ind w:firstLine="0"/>
            </w:pPr>
            <w:r>
              <w:t>AC.SQ</w:t>
            </w:r>
          </w:p>
        </w:tc>
        <w:tc>
          <w:tcPr>
            <w:tcW w:w="5245" w:type="dxa"/>
          </w:tcPr>
          <w:p w14:paraId="445D4CBD" w14:textId="77777777" w:rsidR="00922334" w:rsidRPr="009352E9" w:rsidRDefault="00922334" w:rsidP="00922334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Порядковый номер счета в системе учета счетов </w:t>
            </w:r>
            <w:r>
              <w:t>Midas</w:t>
            </w:r>
          </w:p>
        </w:tc>
      </w:tr>
    </w:tbl>
    <w:p w14:paraId="154E3E3C" w14:textId="175AB255" w:rsidR="00922334" w:rsidRDefault="00922334" w:rsidP="00EF52C1">
      <w:pPr>
        <w:pStyle w:val="a3"/>
        <w:numPr>
          <w:ilvl w:val="0"/>
          <w:numId w:val="23"/>
        </w:numPr>
      </w:pPr>
      <w:r>
        <w:lastRenderedPageBreak/>
        <w:t xml:space="preserve">Номер счета в формате счета ЦБР – </w:t>
      </w:r>
    </w:p>
    <w:p w14:paraId="450A90C0" w14:textId="0D783243" w:rsidR="00922334" w:rsidRDefault="00922334" w:rsidP="00EF52C1">
      <w:pPr>
        <w:pStyle w:val="a3"/>
        <w:numPr>
          <w:ilvl w:val="0"/>
          <w:numId w:val="24"/>
        </w:numPr>
      </w:pPr>
      <w:r w:rsidRPr="00922334">
        <w:rPr>
          <w:lang w:val="en-US"/>
        </w:rPr>
        <w:t>AC</w:t>
      </w:r>
      <w:r w:rsidRPr="00175BE4">
        <w:t>.</w:t>
      </w:r>
      <w:r w:rsidRPr="00922334">
        <w:rPr>
          <w:lang w:val="en-US"/>
        </w:rPr>
        <w:t>BSAACID</w:t>
      </w:r>
    </w:p>
    <w:p w14:paraId="28C7380C" w14:textId="2FD9960E" w:rsidR="00922334" w:rsidRPr="00046BCD" w:rsidRDefault="00922334" w:rsidP="00EF52C1">
      <w:pPr>
        <w:pStyle w:val="a3"/>
        <w:numPr>
          <w:ilvl w:val="0"/>
          <w:numId w:val="23"/>
        </w:numPr>
      </w:pPr>
      <w:r>
        <w:t xml:space="preserve">Запись </w:t>
      </w:r>
      <w:r w:rsidRPr="00922334">
        <w:t>GL</w:t>
      </w:r>
      <w:r w:rsidRPr="001758CE">
        <w:t>_</w:t>
      </w:r>
      <w:proofErr w:type="gramStart"/>
      <w:r w:rsidR="00716EF9">
        <w:rPr>
          <w:lang w:val="en-US"/>
        </w:rPr>
        <w:t>ETLPST</w:t>
      </w:r>
      <w:r w:rsidR="00716EF9" w:rsidRPr="00716EF9">
        <w:t xml:space="preserve"> </w:t>
      </w:r>
      <w:r w:rsidR="004A3D4F">
        <w:rPr>
          <w:lang w:val="en-US"/>
        </w:rPr>
        <w:t xml:space="preserve"> -</w:t>
      </w:r>
      <w:proofErr w:type="gramEnd"/>
      <w:r w:rsidR="004A3D4F">
        <w:rPr>
          <w:lang w:val="en-US"/>
        </w:rPr>
        <w:t xml:space="preserve"> </w:t>
      </w:r>
      <w:r w:rsidR="004A3D4F">
        <w:t>сообщение</w:t>
      </w:r>
      <w:r>
        <w:t xml:space="preserve"> </w:t>
      </w:r>
      <w:r w:rsidRPr="00922334">
        <w:t>AE</w:t>
      </w:r>
    </w:p>
    <w:p w14:paraId="7DBDEB64" w14:textId="77777777" w:rsidR="00922334" w:rsidRDefault="00922334" w:rsidP="00EF52C1">
      <w:pPr>
        <w:pStyle w:val="a3"/>
        <w:numPr>
          <w:ilvl w:val="0"/>
          <w:numId w:val="23"/>
        </w:numPr>
      </w:pPr>
      <w:r>
        <w:t xml:space="preserve">Название </w:t>
      </w:r>
      <w:proofErr w:type="gramStart"/>
      <w:r>
        <w:t>текущего поля</w:t>
      </w:r>
      <w:proofErr w:type="gramEnd"/>
      <w:r>
        <w:t xml:space="preserve"> содержащего ключ счета (</w:t>
      </w:r>
      <w:r>
        <w:rPr>
          <w:lang w:val="en-US"/>
        </w:rPr>
        <w:t>ACCKEY</w:t>
      </w:r>
      <w:r w:rsidRPr="00046BCD">
        <w:t>_</w:t>
      </w:r>
      <w:r>
        <w:rPr>
          <w:lang w:val="en-US"/>
        </w:rPr>
        <w:t>DR</w:t>
      </w:r>
      <w:r w:rsidRPr="00046BCD">
        <w:t xml:space="preserve"> </w:t>
      </w:r>
      <w:r>
        <w:t xml:space="preserve">или </w:t>
      </w:r>
      <w:r>
        <w:rPr>
          <w:lang w:val="en-US"/>
        </w:rPr>
        <w:t>ACCKEY</w:t>
      </w:r>
      <w:r w:rsidRPr="00046BCD">
        <w:t>_</w:t>
      </w:r>
      <w:r>
        <w:rPr>
          <w:lang w:val="en-US"/>
        </w:rPr>
        <w:t>CR</w:t>
      </w:r>
      <w:r w:rsidRPr="00046BCD">
        <w:t>)</w:t>
      </w:r>
    </w:p>
    <w:p w14:paraId="5BA26B75" w14:textId="77777777" w:rsidR="00922334" w:rsidRDefault="00922334" w:rsidP="00922334"/>
    <w:p w14:paraId="0101452B" w14:textId="77777777" w:rsidR="00922334" w:rsidRPr="00922334" w:rsidRDefault="00922334" w:rsidP="00922334"/>
    <w:tbl>
      <w:tblPr>
        <w:tblStyle w:val="aff"/>
        <w:tblW w:w="10202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4395"/>
      </w:tblGrid>
      <w:tr w:rsidR="00674A9D" w:rsidRPr="00E74534" w14:paraId="53072DB3" w14:textId="77777777" w:rsidTr="00674A9D">
        <w:trPr>
          <w:cantSplit/>
          <w:tblHeader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0680B830" w14:textId="7345B897" w:rsidR="00674A9D" w:rsidRPr="00674A9D" w:rsidRDefault="00674A9D" w:rsidP="00E4461C">
            <w:pPr>
              <w:ind w:firstLine="0"/>
              <w:rPr>
                <w:rFonts w:ascii="Calibri" w:hAnsi="Calibri"/>
                <w:b/>
                <w:lang w:val="ru-RU"/>
              </w:rPr>
            </w:pPr>
            <w:r>
              <w:rPr>
                <w:rFonts w:ascii="Calibri" w:hAnsi="Calibri"/>
                <w:b/>
                <w:lang w:val="ru-RU"/>
              </w:rPr>
              <w:t>Имя поля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AAA971E" w14:textId="1D79D16C" w:rsidR="00674A9D" w:rsidRPr="00674A9D" w:rsidRDefault="00674A9D" w:rsidP="00674A9D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326D006" w14:textId="0D3A8FC8" w:rsidR="00674A9D" w:rsidRPr="00E74534" w:rsidRDefault="00674A9D" w:rsidP="00E4461C">
            <w:pPr>
              <w:ind w:firstLine="0"/>
              <w:rPr>
                <w:rFonts w:ascii="Calibri" w:hAnsi="Calibri"/>
                <w:b/>
                <w:lang w:val="ru-RU"/>
              </w:rPr>
            </w:pPr>
            <w:r>
              <w:rPr>
                <w:b/>
                <w:lang w:val="ru-RU"/>
              </w:rPr>
              <w:t>Правило заполнения</w:t>
            </w:r>
          </w:p>
        </w:tc>
      </w:tr>
      <w:tr w:rsidR="00674A9D" w:rsidRPr="009208FF" w14:paraId="756D36D4" w14:textId="77777777" w:rsidTr="00674A9D">
        <w:trPr>
          <w:cantSplit/>
          <w:jc w:val="center"/>
        </w:trPr>
        <w:tc>
          <w:tcPr>
            <w:tcW w:w="1980" w:type="dxa"/>
          </w:tcPr>
          <w:p w14:paraId="55711CB8" w14:textId="77777777" w:rsidR="00674A9D" w:rsidRPr="008C7221" w:rsidRDefault="00674A9D" w:rsidP="00E4461C">
            <w:pPr>
              <w:spacing w:before="0"/>
              <w:ind w:firstLine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827" w:type="dxa"/>
          </w:tcPr>
          <w:p w14:paraId="0A375646" w14:textId="7A677760" w:rsidR="00674A9D" w:rsidRPr="00674A9D" w:rsidRDefault="00674A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Системный </w:t>
            </w:r>
            <w:r>
              <w:rPr>
                <w:rFonts w:cs="Arial"/>
              </w:rPr>
              <w:t xml:space="preserve">ID </w:t>
            </w:r>
            <w:r>
              <w:rPr>
                <w:rFonts w:cs="Arial"/>
                <w:lang w:val="ru-RU"/>
              </w:rPr>
              <w:t>счета</w:t>
            </w:r>
          </w:p>
        </w:tc>
        <w:tc>
          <w:tcPr>
            <w:tcW w:w="4395" w:type="dxa"/>
          </w:tcPr>
          <w:p w14:paraId="6F679FE0" w14:textId="1D741ADD" w:rsidR="00674A9D" w:rsidRPr="00EF37F5" w:rsidRDefault="00674A9D" w:rsidP="00E4461C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Автоматическая генерация ИД с помощью вызова последовательности, которая используется при генерации </w:t>
            </w:r>
            <w:r>
              <w:rPr>
                <w:rFonts w:cs="Arial"/>
              </w:rPr>
              <w:t>ACCRLNEXT</w:t>
            </w:r>
            <w:r w:rsidRPr="00B67D27">
              <w:rPr>
                <w:rFonts w:cs="Arial"/>
                <w:lang w:val="ru-RU"/>
              </w:rPr>
              <w:t>.</w:t>
            </w:r>
            <w:r>
              <w:rPr>
                <w:rFonts w:cs="Arial"/>
              </w:rPr>
              <w:t>GLACID</w:t>
            </w:r>
            <w:r w:rsidRPr="00B67D27">
              <w:rPr>
                <w:rFonts w:cs="Arial"/>
                <w:lang w:val="ru-RU"/>
              </w:rPr>
              <w:t xml:space="preserve"> (</w:t>
            </w:r>
            <w:r>
              <w:rPr>
                <w:rFonts w:cs="Arial"/>
                <w:lang w:val="ru-RU"/>
              </w:rPr>
              <w:t xml:space="preserve">триггер для таблицы </w:t>
            </w:r>
            <w:r>
              <w:rPr>
                <w:rFonts w:cs="Arial"/>
              </w:rPr>
              <w:t>ACCRLN</w:t>
            </w:r>
            <w:r w:rsidRPr="00B67D27">
              <w:rPr>
                <w:rFonts w:cs="Arial"/>
                <w:lang w:val="ru-RU"/>
              </w:rPr>
              <w:t>)</w:t>
            </w:r>
          </w:p>
        </w:tc>
      </w:tr>
      <w:tr w:rsidR="00674A9D" w:rsidRPr="009208FF" w14:paraId="7096D5B7" w14:textId="77777777" w:rsidTr="00674A9D">
        <w:trPr>
          <w:cantSplit/>
          <w:jc w:val="center"/>
        </w:trPr>
        <w:tc>
          <w:tcPr>
            <w:tcW w:w="1980" w:type="dxa"/>
          </w:tcPr>
          <w:p w14:paraId="79DD56ED" w14:textId="77777777" w:rsidR="00674A9D" w:rsidRPr="00D61057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 w:rsidRPr="008A1D37">
              <w:rPr>
                <w:rFonts w:cs="Arial"/>
              </w:rPr>
              <w:t>BSAACID</w:t>
            </w:r>
          </w:p>
        </w:tc>
        <w:tc>
          <w:tcPr>
            <w:tcW w:w="3827" w:type="dxa"/>
          </w:tcPr>
          <w:p w14:paraId="6BACE2F9" w14:textId="6E5B9F80" w:rsidR="00674A9D" w:rsidRPr="00674A9D" w:rsidRDefault="00674A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Номер счета в формате ЦБР</w:t>
            </w:r>
          </w:p>
        </w:tc>
        <w:tc>
          <w:tcPr>
            <w:tcW w:w="4395" w:type="dxa"/>
          </w:tcPr>
          <w:p w14:paraId="3B5CC24D" w14:textId="07F56192" w:rsidR="00674A9D" w:rsidRPr="009208FF" w:rsidRDefault="00674A9D" w:rsidP="00CD3832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=AC.BSAACID</w:t>
            </w:r>
          </w:p>
        </w:tc>
      </w:tr>
      <w:tr w:rsidR="00674A9D" w:rsidRPr="001D401B" w14:paraId="14ADFA82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6591D433" w14:textId="77777777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CBCC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AC5E21D" w14:textId="629DA7D3" w:rsidR="00674A9D" w:rsidRPr="0064607B" w:rsidRDefault="0064607B" w:rsidP="00674A9D">
            <w:pPr>
              <w:spacing w:before="0"/>
              <w:ind w:firstLine="0"/>
              <w:rPr>
                <w:rFonts w:cs="Arial"/>
              </w:rPr>
            </w:pPr>
            <w:r w:rsidRPr="005578EC">
              <w:rPr>
                <w:rFonts w:cstheme="minorHAnsi"/>
                <w:lang w:val="ru-RU"/>
              </w:rPr>
              <w:t>Буквенный</w:t>
            </w:r>
            <w:r w:rsidRPr="0064607B">
              <w:rPr>
                <w:rFonts w:cstheme="minorHAnsi"/>
              </w:rPr>
              <w:t xml:space="preserve"> </w:t>
            </w:r>
            <w:r w:rsidRPr="005578EC">
              <w:rPr>
                <w:rFonts w:cstheme="minorHAnsi"/>
                <w:lang w:val="ru-RU"/>
              </w:rPr>
              <w:t>код</w:t>
            </w:r>
            <w:r w:rsidRPr="0064607B">
              <w:rPr>
                <w:rFonts w:cstheme="minorHAnsi"/>
              </w:rPr>
              <w:t xml:space="preserve"> </w:t>
            </w:r>
            <w:r w:rsidRPr="005578EC">
              <w:rPr>
                <w:rFonts w:cstheme="minorHAnsi"/>
                <w:lang w:val="ru-RU"/>
              </w:rPr>
              <w:t>филиала</w:t>
            </w:r>
            <w:r w:rsidRPr="0064607B">
              <w:rPr>
                <w:rFonts w:cstheme="minorHAnsi"/>
              </w:rPr>
              <w:t xml:space="preserve"> </w:t>
            </w:r>
            <w:r w:rsidRPr="005578EC">
              <w:rPr>
                <w:rFonts w:cstheme="minorHAnsi"/>
                <w:lang w:val="ru-RU"/>
              </w:rPr>
              <w:t>счета</w:t>
            </w:r>
            <w:r w:rsidRPr="0064607B">
              <w:rPr>
                <w:rFonts w:cstheme="minorHAnsi"/>
              </w:rPr>
              <w:t xml:space="preserve"> (</w:t>
            </w:r>
            <w:r w:rsidRPr="00D61057">
              <w:rPr>
                <w:rFonts w:cstheme="minorHAnsi"/>
              </w:rPr>
              <w:t>CB</w:t>
            </w:r>
            <w:r w:rsidRPr="0064607B">
              <w:rPr>
                <w:rFonts w:cstheme="minorHAnsi"/>
              </w:rPr>
              <w:t xml:space="preserve"> </w:t>
            </w:r>
            <w:r w:rsidRPr="00D61057">
              <w:rPr>
                <w:rFonts w:cstheme="minorHAnsi"/>
              </w:rPr>
              <w:t>Company</w:t>
            </w:r>
            <w:r w:rsidRPr="0064607B">
              <w:rPr>
                <w:rFonts w:cstheme="minorHAnsi"/>
              </w:rPr>
              <w:t xml:space="preserve"> </w:t>
            </w:r>
            <w:r w:rsidRPr="00D61057">
              <w:rPr>
                <w:rFonts w:cstheme="minorHAnsi"/>
              </w:rPr>
              <w:t>Code</w:t>
            </w:r>
            <w:r w:rsidRPr="0064607B">
              <w:rPr>
                <w:rFonts w:cstheme="minorHAnsi"/>
              </w:rPr>
              <w:t xml:space="preserve">) – </w:t>
            </w:r>
            <w:r w:rsidRPr="005578EC">
              <w:rPr>
                <w:rFonts w:cstheme="minorHAnsi"/>
                <w:lang w:val="ru-RU"/>
              </w:rPr>
              <w:t>ссылка</w:t>
            </w:r>
            <w:r w:rsidRPr="0064607B">
              <w:rPr>
                <w:rFonts w:cstheme="minorHAnsi"/>
              </w:rPr>
              <w:t xml:space="preserve"> </w:t>
            </w:r>
            <w:r w:rsidRPr="005578EC">
              <w:rPr>
                <w:rFonts w:cstheme="minorHAnsi"/>
                <w:lang w:val="ru-RU"/>
              </w:rPr>
              <w:t>на</w:t>
            </w:r>
            <w:r w:rsidRPr="0064607B">
              <w:rPr>
                <w:rFonts w:cstheme="minorHAnsi"/>
              </w:rPr>
              <w:t xml:space="preserve"> </w:t>
            </w:r>
            <w:r w:rsidRPr="00D61057">
              <w:rPr>
                <w:rFonts w:cstheme="minorHAnsi"/>
              </w:rPr>
              <w:t>IMBCBCMP</w:t>
            </w:r>
            <w:r w:rsidRPr="0064607B">
              <w:rPr>
                <w:rFonts w:cstheme="minorHAnsi"/>
              </w:rPr>
              <w:t>.</w:t>
            </w:r>
            <w:r w:rsidRPr="00D61057">
              <w:rPr>
                <w:rFonts w:cstheme="minorHAnsi"/>
              </w:rPr>
              <w:t>CCPCD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3BF5E9CD" w14:textId="77777777" w:rsidR="00674A9D" w:rsidRPr="00A44FB2" w:rsidRDefault="00674A9D" w:rsidP="00674A9D">
            <w:pPr>
              <w:spacing w:before="120"/>
              <w:ind w:firstLine="0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A44FB2">
              <w:rPr>
                <w:rFonts w:cstheme="minorHAnsi"/>
                <w:lang w:val="ru-RU"/>
              </w:rPr>
              <w:t xml:space="preserve">Определяется по значению </w:t>
            </w:r>
            <w:r>
              <w:rPr>
                <w:rFonts w:cstheme="minorHAnsi"/>
                <w:lang w:val="ru-RU"/>
              </w:rPr>
              <w:t xml:space="preserve">кода филиала </w:t>
            </w:r>
            <w:r>
              <w:rPr>
                <w:rFonts w:cstheme="minorHAnsi"/>
              </w:rPr>
              <w:t>I</w:t>
            </w:r>
            <w:r w:rsidRPr="00B526CB">
              <w:rPr>
                <w:rFonts w:cstheme="minorHAnsi"/>
                <w:lang w:val="ru-RU"/>
              </w:rPr>
              <w:t>.</w:t>
            </w:r>
            <w:r>
              <w:rPr>
                <w:rFonts w:cstheme="minorHAnsi"/>
              </w:rPr>
              <w:t>CBCCN</w:t>
            </w:r>
            <w:r w:rsidRPr="00A44FB2">
              <w:rPr>
                <w:rFonts w:cstheme="minorHAnsi"/>
                <w:lang w:val="ru-RU"/>
              </w:rPr>
              <w:t xml:space="preserve"> и таблице </w:t>
            </w:r>
            <w:r w:rsidRPr="00B86664">
              <w:rPr>
                <w:rFonts w:ascii="Arial" w:hAnsi="Arial" w:cs="Arial"/>
                <w:sz w:val="20"/>
                <w:szCs w:val="20"/>
                <w:lang w:eastAsia="ru-RU"/>
              </w:rPr>
              <w:t>IMBCBCMP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(справочник филиалов).</w:t>
            </w:r>
          </w:p>
          <w:p w14:paraId="26869925" w14:textId="64173729" w:rsidR="00674A9D" w:rsidRPr="00674A9D" w:rsidRDefault="00674A9D" w:rsidP="00674A9D">
            <w:pPr>
              <w:spacing w:before="0"/>
              <w:ind w:firstLine="0"/>
              <w:rPr>
                <w:rFonts w:ascii="Calibri" w:hAnsi="Calibri"/>
                <w:lang w:val="ru-RU"/>
              </w:rPr>
            </w:pPr>
            <w:r w:rsidRPr="00A44FB2">
              <w:rPr>
                <w:rFonts w:cstheme="minorHAnsi"/>
                <w:lang w:val="ru-RU"/>
              </w:rPr>
              <w:t xml:space="preserve">= </w:t>
            </w:r>
            <w:r w:rsidRPr="00B86664">
              <w:rPr>
                <w:rFonts w:ascii="Arial" w:hAnsi="Arial" w:cs="Arial"/>
                <w:sz w:val="20"/>
                <w:szCs w:val="20"/>
                <w:lang w:eastAsia="ru-RU"/>
              </w:rPr>
              <w:t>IMBCBCMP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>.</w:t>
            </w:r>
            <w:r w:rsidRPr="00B86664">
              <w:rPr>
                <w:rFonts w:ascii="Arial" w:hAnsi="Arial" w:cs="Arial"/>
                <w:sz w:val="20"/>
                <w:szCs w:val="20"/>
                <w:lang w:eastAsia="ru-RU"/>
              </w:rPr>
              <w:t>CCPCD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>т.ч</w:t>
            </w:r>
            <w:proofErr w:type="spellEnd"/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. </w:t>
            </w:r>
            <w:r w:rsidRPr="00B86664">
              <w:rPr>
                <w:rFonts w:ascii="Arial" w:hAnsi="Arial" w:cs="Arial"/>
                <w:sz w:val="20"/>
                <w:szCs w:val="20"/>
                <w:lang w:eastAsia="ru-RU"/>
              </w:rPr>
              <w:t>IMBCBCMP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>.</w:t>
            </w:r>
            <w:r w:rsidRPr="00B86664">
              <w:rPr>
                <w:rFonts w:ascii="Arial" w:hAnsi="Arial" w:cs="Arial"/>
                <w:sz w:val="20"/>
                <w:szCs w:val="20"/>
                <w:lang w:eastAsia="ru-RU"/>
              </w:rPr>
              <w:t>CCBBR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I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CBCCN</w:t>
            </w:r>
          </w:p>
        </w:tc>
      </w:tr>
      <w:tr w:rsidR="00674A9D" w:rsidRPr="0064607B" w14:paraId="5C584F9D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71700D70" w14:textId="77777777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CBCCN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9E1E654" w14:textId="46D7A376" w:rsidR="00674A9D" w:rsidRPr="0064607B" w:rsidRDefault="00674A9D" w:rsidP="0064607B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Цифровой</w:t>
            </w:r>
            <w:r w:rsidRPr="0064607B">
              <w:rPr>
                <w:rFonts w:cs="Arial"/>
                <w:lang w:val="ru-RU"/>
              </w:rPr>
              <w:t xml:space="preserve"> </w:t>
            </w:r>
            <w:r>
              <w:rPr>
                <w:rFonts w:cs="Arial"/>
                <w:lang w:val="ru-RU"/>
              </w:rPr>
              <w:t>код</w:t>
            </w:r>
            <w:r w:rsidRPr="0064607B">
              <w:rPr>
                <w:rFonts w:cs="Arial"/>
                <w:lang w:val="ru-RU"/>
              </w:rPr>
              <w:t xml:space="preserve"> </w:t>
            </w:r>
            <w:r>
              <w:rPr>
                <w:rFonts w:cs="Arial"/>
                <w:lang w:val="ru-RU"/>
              </w:rPr>
              <w:t>филиала</w:t>
            </w:r>
            <w:proofErr w:type="gramStart"/>
            <w:r w:rsidR="0064607B" w:rsidRPr="0064607B">
              <w:rPr>
                <w:rFonts w:cs="Arial"/>
                <w:lang w:val="ru-RU"/>
              </w:rPr>
              <w:t xml:space="preserve">. </w:t>
            </w:r>
            <w:r w:rsidR="0064607B" w:rsidRPr="0064607B">
              <w:rPr>
                <w:rFonts w:cstheme="minorHAnsi"/>
                <w:lang w:val="ru-RU"/>
              </w:rPr>
              <w:t>.</w:t>
            </w:r>
            <w:proofErr w:type="gramEnd"/>
            <w:r w:rsidR="0064607B" w:rsidRPr="0064607B">
              <w:rPr>
                <w:rFonts w:cstheme="minorHAnsi"/>
                <w:lang w:val="ru-RU"/>
              </w:rPr>
              <w:t xml:space="preserve"> – </w:t>
            </w:r>
            <w:r w:rsidR="0064607B" w:rsidRPr="005578EC">
              <w:rPr>
                <w:rFonts w:cstheme="minorHAnsi"/>
                <w:lang w:val="ru-RU"/>
              </w:rPr>
              <w:t>ссылка</w:t>
            </w:r>
            <w:r w:rsidR="0064607B" w:rsidRPr="0064607B">
              <w:rPr>
                <w:rFonts w:cstheme="minorHAnsi"/>
                <w:lang w:val="ru-RU"/>
              </w:rPr>
              <w:t xml:space="preserve"> </w:t>
            </w:r>
            <w:r w:rsidR="0064607B" w:rsidRPr="005578EC">
              <w:rPr>
                <w:rFonts w:cstheme="minorHAnsi"/>
                <w:lang w:val="ru-RU"/>
              </w:rPr>
              <w:t>на</w:t>
            </w:r>
            <w:r w:rsidR="0064607B" w:rsidRPr="0064607B">
              <w:rPr>
                <w:rFonts w:cstheme="minorHAnsi"/>
                <w:lang w:val="ru-RU"/>
              </w:rPr>
              <w:t xml:space="preserve"> </w:t>
            </w:r>
            <w:r w:rsidR="0064607B" w:rsidRPr="00D61057">
              <w:rPr>
                <w:rFonts w:cstheme="minorHAnsi"/>
              </w:rPr>
              <w:t>IMBCBCMP</w:t>
            </w:r>
            <w:r w:rsidR="0064607B" w:rsidRPr="0064607B">
              <w:rPr>
                <w:rFonts w:cstheme="minorHAnsi"/>
                <w:lang w:val="ru-RU"/>
              </w:rPr>
              <w:t>.</w:t>
            </w:r>
            <w:r w:rsidR="0064607B" w:rsidRPr="00D61057">
              <w:rPr>
                <w:rFonts w:cstheme="minorHAnsi"/>
              </w:rPr>
              <w:t>CC</w:t>
            </w:r>
            <w:r w:rsidR="0064607B">
              <w:rPr>
                <w:rFonts w:cstheme="minorHAnsi"/>
              </w:rPr>
              <w:t>BBR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72C07513" w14:textId="5480524B" w:rsidR="00674A9D" w:rsidRPr="0064607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 w:rsidRPr="0064607B"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</w:rPr>
              <w:t>I</w:t>
            </w:r>
            <w:r w:rsidRPr="0064607B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CBCCN</w:t>
            </w:r>
          </w:p>
        </w:tc>
      </w:tr>
      <w:tr w:rsidR="00674A9D" w:rsidRPr="002C3ABE" w14:paraId="5317A3A1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42F321A9" w14:textId="77777777" w:rsidR="00674A9D" w:rsidRPr="0064607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BRANCH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1D350A5" w14:textId="77777777" w:rsidR="0064607B" w:rsidRPr="007434DF" w:rsidRDefault="0064607B" w:rsidP="0064607B">
            <w:pPr>
              <w:spacing w:before="120"/>
              <w:ind w:firstLine="0"/>
              <w:rPr>
                <w:rFonts w:cs="Arial"/>
                <w:lang w:val="ru-RU"/>
              </w:rPr>
            </w:pPr>
            <w:r w:rsidRPr="00A44FB2">
              <w:rPr>
                <w:rFonts w:cs="Arial"/>
                <w:lang w:val="ru-RU"/>
              </w:rPr>
              <w:t>Отделение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44FB2">
              <w:rPr>
                <w:rFonts w:cs="Arial"/>
                <w:lang w:val="ru-RU"/>
              </w:rPr>
              <w:t>счета</w:t>
            </w:r>
            <w:r w:rsidRPr="007434DF">
              <w:rPr>
                <w:rFonts w:cs="Arial"/>
                <w:lang w:val="ru-RU"/>
              </w:rPr>
              <w:t xml:space="preserve"> (</w:t>
            </w:r>
            <w:r w:rsidRPr="00A2447E">
              <w:rPr>
                <w:rFonts w:cs="Arial"/>
              </w:rPr>
              <w:t>Branch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44FB2">
              <w:rPr>
                <w:rFonts w:cs="Arial"/>
                <w:lang w:val="ru-RU"/>
              </w:rPr>
              <w:t>в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44FB2">
              <w:rPr>
                <w:rFonts w:cs="Arial"/>
                <w:lang w:val="ru-RU"/>
              </w:rPr>
              <w:t>системе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2447E">
              <w:rPr>
                <w:rFonts w:cs="Arial"/>
              </w:rPr>
              <w:t>Midas</w:t>
            </w:r>
            <w:r w:rsidRPr="007434DF">
              <w:rPr>
                <w:rFonts w:cs="Arial"/>
                <w:lang w:val="ru-RU"/>
              </w:rPr>
              <w:t>), 3-</w:t>
            </w:r>
            <w:r w:rsidRPr="00A44FB2">
              <w:rPr>
                <w:rFonts w:cs="Arial"/>
                <w:lang w:val="ru-RU"/>
              </w:rPr>
              <w:t>х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44FB2">
              <w:rPr>
                <w:rFonts w:cs="Arial"/>
                <w:lang w:val="ru-RU"/>
              </w:rPr>
              <w:t>символьный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44FB2">
              <w:rPr>
                <w:rFonts w:cs="Arial"/>
                <w:lang w:val="ru-RU"/>
              </w:rPr>
              <w:t>цифрой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44FB2">
              <w:rPr>
                <w:rFonts w:cs="Arial"/>
                <w:lang w:val="ru-RU"/>
              </w:rPr>
              <w:t>код</w:t>
            </w:r>
            <w:r w:rsidRPr="007434DF">
              <w:rPr>
                <w:rFonts w:cs="Arial"/>
                <w:lang w:val="ru-RU"/>
              </w:rPr>
              <w:t xml:space="preserve">, </w:t>
            </w:r>
            <w:r w:rsidRPr="00A44FB2">
              <w:rPr>
                <w:rFonts w:cs="Arial"/>
                <w:lang w:val="ru-RU"/>
              </w:rPr>
              <w:t>ссылка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44FB2">
              <w:rPr>
                <w:rFonts w:cs="Arial"/>
                <w:lang w:val="ru-RU"/>
              </w:rPr>
              <w:t>на</w:t>
            </w:r>
            <w:r w:rsidRPr="007434DF">
              <w:rPr>
                <w:rFonts w:cs="Arial"/>
                <w:lang w:val="ru-RU"/>
              </w:rPr>
              <w:t xml:space="preserve"> </w:t>
            </w:r>
            <w:r w:rsidRPr="00A2447E">
              <w:rPr>
                <w:rFonts w:cs="Arial"/>
              </w:rPr>
              <w:t>IMBCBBRP</w:t>
            </w:r>
            <w:r w:rsidRPr="007434DF">
              <w:rPr>
                <w:rFonts w:cs="Arial"/>
                <w:lang w:val="ru-RU"/>
              </w:rPr>
              <w:t>.</w:t>
            </w:r>
            <w:r w:rsidRPr="00A2447E">
              <w:rPr>
                <w:rFonts w:cs="Arial"/>
              </w:rPr>
              <w:t>A</w:t>
            </w:r>
            <w:r w:rsidRPr="007434DF">
              <w:rPr>
                <w:rFonts w:cs="Arial"/>
                <w:lang w:val="ru-RU"/>
              </w:rPr>
              <w:t>8</w:t>
            </w:r>
            <w:r w:rsidRPr="00A2447E">
              <w:rPr>
                <w:rFonts w:cs="Arial"/>
              </w:rPr>
              <w:t>BRCD</w:t>
            </w:r>
          </w:p>
          <w:p w14:paraId="3006797F" w14:textId="77777777" w:rsidR="00674A9D" w:rsidRPr="007434DF" w:rsidRDefault="00674A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6B0C6440" w14:textId="77777777" w:rsidR="00674A9D" w:rsidRPr="00A44FB2" w:rsidRDefault="00674A9D" w:rsidP="00674A9D">
            <w:pPr>
              <w:spacing w:before="120"/>
              <w:ind w:firstLine="0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A44FB2">
              <w:rPr>
                <w:rFonts w:cstheme="minorHAnsi"/>
                <w:lang w:val="ru-RU"/>
              </w:rPr>
              <w:t>Определяется</w:t>
            </w:r>
            <w:r w:rsidRPr="007434DF">
              <w:rPr>
                <w:rFonts w:cstheme="minorHAnsi"/>
                <w:lang w:val="ru-RU"/>
              </w:rPr>
              <w:t xml:space="preserve"> </w:t>
            </w:r>
            <w:r w:rsidRPr="00A44FB2">
              <w:rPr>
                <w:rFonts w:cstheme="minorHAnsi"/>
                <w:lang w:val="ru-RU"/>
              </w:rPr>
              <w:t xml:space="preserve">по значению </w:t>
            </w:r>
            <w:r>
              <w:rPr>
                <w:rFonts w:cstheme="minorHAnsi"/>
                <w:lang w:val="ru-RU"/>
              </w:rPr>
              <w:t xml:space="preserve">кода филиала </w:t>
            </w:r>
            <w:r>
              <w:rPr>
                <w:rFonts w:cstheme="minorHAnsi"/>
              </w:rPr>
              <w:t>I</w:t>
            </w:r>
            <w:r w:rsidRPr="00B526CB">
              <w:rPr>
                <w:rFonts w:cstheme="minorHAnsi"/>
                <w:lang w:val="ru-RU"/>
              </w:rPr>
              <w:t>.</w:t>
            </w:r>
            <w:r>
              <w:rPr>
                <w:rFonts w:cstheme="minorHAnsi"/>
              </w:rPr>
              <w:t>CBCCN</w:t>
            </w:r>
            <w:r w:rsidRPr="00A44FB2">
              <w:rPr>
                <w:rFonts w:cstheme="minorHAnsi"/>
                <w:lang w:val="ru-RU"/>
              </w:rPr>
              <w:t xml:space="preserve"> и таблице </w:t>
            </w:r>
            <w:r w:rsidRPr="00B86664">
              <w:rPr>
                <w:rFonts w:ascii="Arial" w:hAnsi="Arial" w:cs="Arial"/>
                <w:sz w:val="20"/>
                <w:szCs w:val="20"/>
                <w:lang w:eastAsia="ru-RU"/>
              </w:rPr>
              <w:t>IMBCB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BRP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(справочник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отделений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>).</w:t>
            </w:r>
          </w:p>
          <w:p w14:paraId="045F3241" w14:textId="556EEEC0" w:rsidR="00674A9D" w:rsidRPr="001D401B" w:rsidRDefault="00674A9D" w:rsidP="00674A9D">
            <w:pPr>
              <w:spacing w:before="60"/>
              <w:ind w:firstLine="0"/>
              <w:rPr>
                <w:rFonts w:ascii="Calibri" w:hAnsi="Calibri"/>
              </w:rPr>
            </w:pPr>
            <w:r>
              <w:t xml:space="preserve">Select </w:t>
            </w:r>
            <w:r w:rsidRPr="00E66800">
              <w:rPr>
                <w:rFonts w:cs="Arial"/>
                <w:szCs w:val="20"/>
              </w:rPr>
              <w:t>A8BRCD</w:t>
            </w:r>
            <w:r>
              <w:rPr>
                <w:rFonts w:cs="Arial"/>
                <w:szCs w:val="20"/>
              </w:rPr>
              <w:t xml:space="preserve"> from </w:t>
            </w:r>
            <w:r w:rsidRPr="00E66800">
              <w:t>IMBCBBRP</w:t>
            </w:r>
            <w:r>
              <w:t xml:space="preserve"> where BCBBR=I.CBCCN and BR_HEAD=’Y’</w:t>
            </w:r>
          </w:p>
        </w:tc>
      </w:tr>
      <w:tr w:rsidR="00674A9D" w:rsidRPr="0064607B" w14:paraId="46BDF22A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4CED4449" w14:textId="77777777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CCY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107CF7C" w14:textId="3C3EA884" w:rsidR="00674A9D" w:rsidRPr="0064607B" w:rsidRDefault="0064607B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Символьный</w:t>
            </w:r>
            <w:r w:rsidRPr="0064607B">
              <w:rPr>
                <w:rFonts w:cs="Arial"/>
                <w:lang w:val="ru-RU"/>
              </w:rPr>
              <w:t xml:space="preserve"> </w:t>
            </w:r>
            <w:r>
              <w:rPr>
                <w:rFonts w:cs="Arial"/>
                <w:lang w:val="ru-RU"/>
              </w:rPr>
              <w:t>код</w:t>
            </w:r>
            <w:r w:rsidRPr="0064607B">
              <w:rPr>
                <w:rFonts w:cs="Arial"/>
                <w:lang w:val="ru-RU"/>
              </w:rPr>
              <w:t xml:space="preserve"> </w:t>
            </w:r>
            <w:r>
              <w:rPr>
                <w:rFonts w:cs="Arial"/>
                <w:lang w:val="ru-RU"/>
              </w:rPr>
              <w:t>валюты</w:t>
            </w:r>
            <w:r w:rsidRPr="0064607B">
              <w:rPr>
                <w:rFonts w:cs="Arial"/>
                <w:lang w:val="ru-RU"/>
              </w:rPr>
              <w:t xml:space="preserve">. </w:t>
            </w:r>
            <w:r>
              <w:rPr>
                <w:rFonts w:cs="Arial"/>
                <w:lang w:val="ru-RU"/>
              </w:rPr>
              <w:t xml:space="preserve">Ссылка на </w:t>
            </w:r>
            <w:r>
              <w:rPr>
                <w:rFonts w:cs="Arial"/>
              </w:rPr>
              <w:t>CURRENCY</w:t>
            </w:r>
            <w:r w:rsidRPr="0064607B">
              <w:rPr>
                <w:rFonts w:cs="Arial"/>
                <w:lang w:val="ru-RU"/>
              </w:rPr>
              <w:t>.</w:t>
            </w:r>
            <w:r>
              <w:rPr>
                <w:rFonts w:cs="Arial"/>
              </w:rPr>
              <w:t>GLCCY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45617478" w14:textId="036FBF3A" w:rsidR="00674A9D" w:rsidRPr="0064607B" w:rsidRDefault="00674A9D" w:rsidP="00E4461C">
            <w:pPr>
              <w:spacing w:before="0"/>
              <w:ind w:firstLine="0"/>
              <w:rPr>
                <w:rFonts w:ascii="Calibri" w:hAnsi="Calibri"/>
                <w:lang w:val="ru-RU"/>
              </w:rPr>
            </w:pPr>
            <w:r w:rsidRPr="0064607B">
              <w:rPr>
                <w:rFonts w:ascii="Calibri" w:hAnsi="Calibri"/>
                <w:lang w:val="ru-RU"/>
              </w:rPr>
              <w:t>=</w:t>
            </w:r>
            <w:r>
              <w:rPr>
                <w:rFonts w:ascii="Calibri" w:hAnsi="Calibri"/>
              </w:rPr>
              <w:t>I</w:t>
            </w:r>
            <w:r w:rsidRPr="0064607B">
              <w:rPr>
                <w:rFonts w:ascii="Calibri" w:hAnsi="Calibri"/>
                <w:lang w:val="ru-RU"/>
              </w:rPr>
              <w:t>.</w:t>
            </w:r>
            <w:r>
              <w:rPr>
                <w:rFonts w:ascii="Calibri" w:hAnsi="Calibri"/>
              </w:rPr>
              <w:t>CCY</w:t>
            </w:r>
          </w:p>
        </w:tc>
      </w:tr>
      <w:tr w:rsidR="00674A9D" w:rsidRPr="0064607B" w14:paraId="2D546F1A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0000158B" w14:textId="77777777" w:rsidR="00674A9D" w:rsidRPr="0064607B" w:rsidRDefault="00674A9D" w:rsidP="00E4461C">
            <w:pPr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</w:rPr>
              <w:t>CUSTNO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19DE6E35" w14:textId="19B45BC8" w:rsidR="00674A9D" w:rsidRPr="007434DF" w:rsidRDefault="0064607B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Код клиента. Ссылка на </w:t>
            </w:r>
            <w:r w:rsidR="006C229D">
              <w:rPr>
                <w:rFonts w:cs="Arial"/>
              </w:rPr>
              <w:t>SDCUSTPD</w:t>
            </w:r>
            <w:r w:rsidR="006C229D" w:rsidRPr="007434DF">
              <w:rPr>
                <w:rFonts w:cs="Arial"/>
                <w:lang w:val="ru-RU"/>
              </w:rPr>
              <w:t>.</w:t>
            </w:r>
            <w:r w:rsidR="006C229D">
              <w:rPr>
                <w:rFonts w:cs="Arial"/>
              </w:rPr>
              <w:t>BBCUST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E4738A2" w14:textId="53AFC9D2" w:rsidR="00674A9D" w:rsidRPr="0064607B" w:rsidRDefault="00674A9D" w:rsidP="00E4461C">
            <w:pPr>
              <w:ind w:firstLine="0"/>
              <w:rPr>
                <w:rFonts w:cs="Arial"/>
                <w:lang w:val="ru-RU"/>
              </w:rPr>
            </w:pPr>
            <w:r w:rsidRPr="0064607B">
              <w:rPr>
                <w:rFonts w:cs="Arial"/>
                <w:lang w:val="ru-RU"/>
              </w:rPr>
              <w:t>=</w:t>
            </w:r>
            <w:r>
              <w:rPr>
                <w:rFonts w:cs="Arial"/>
              </w:rPr>
              <w:t>AC</w:t>
            </w:r>
            <w:r w:rsidRPr="0064607B">
              <w:rPr>
                <w:rFonts w:cs="Arial"/>
                <w:lang w:val="ru-RU"/>
              </w:rPr>
              <w:t>.</w:t>
            </w:r>
            <w:r>
              <w:rPr>
                <w:rFonts w:cs="Arial"/>
              </w:rPr>
              <w:t>CUSTNO</w:t>
            </w:r>
          </w:p>
        </w:tc>
      </w:tr>
      <w:tr w:rsidR="00674A9D" w:rsidRPr="002C3ABE" w14:paraId="1974E0FD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1B370E51" w14:textId="77777777" w:rsidR="00674A9D" w:rsidRPr="0064607B" w:rsidRDefault="00674A9D" w:rsidP="00E4461C">
            <w:pPr>
              <w:ind w:firstLine="0"/>
              <w:rPr>
                <w:rFonts w:cs="Arial"/>
                <w:lang w:val="ru-RU"/>
              </w:rPr>
            </w:pPr>
            <w:r w:rsidRPr="00616C38">
              <w:t>ACCTYPE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34185F5" w14:textId="77777777" w:rsidR="00674A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</w:rPr>
              <w:t>Accounting</w:t>
            </w:r>
            <w:r w:rsidRPr="006C229D">
              <w:rPr>
                <w:rFonts w:cs="Arial"/>
                <w:lang w:val="ru-RU"/>
              </w:rPr>
              <w:t xml:space="preserve"> </w:t>
            </w:r>
            <w:r>
              <w:rPr>
                <w:rFonts w:cs="Arial"/>
              </w:rPr>
              <w:t>Type</w:t>
            </w:r>
            <w:r w:rsidRPr="006C229D">
              <w:rPr>
                <w:rFonts w:cs="Arial"/>
                <w:lang w:val="ru-RU"/>
              </w:rPr>
              <w:t xml:space="preserve"> – </w:t>
            </w:r>
            <w:r>
              <w:rPr>
                <w:rFonts w:cs="Arial"/>
                <w:lang w:val="ru-RU"/>
              </w:rPr>
              <w:t>категория учета внутреннего плана счетов.</w:t>
            </w:r>
          </w:p>
          <w:p w14:paraId="1F10B91C" w14:textId="4FA42305" w:rsidR="006C22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Содержится в справочнике </w:t>
            </w:r>
            <w:r>
              <w:rPr>
                <w:rFonts w:cs="Arial"/>
              </w:rPr>
              <w:t>GL</w:t>
            </w:r>
            <w:r w:rsidRPr="006C229D">
              <w:rPr>
                <w:rFonts w:cs="Arial"/>
                <w:lang w:val="ru-RU"/>
              </w:rPr>
              <w:t>_</w:t>
            </w:r>
            <w:r>
              <w:rPr>
                <w:rFonts w:cs="Arial"/>
              </w:rPr>
              <w:t>ACTNAME</w:t>
            </w:r>
            <w:r w:rsidRPr="006C229D">
              <w:rPr>
                <w:rFonts w:cs="Arial"/>
                <w:lang w:val="ru-RU"/>
              </w:rPr>
              <w:t>.</w:t>
            </w:r>
            <w:r>
              <w:rPr>
                <w:rFonts w:cs="Arial"/>
              </w:rPr>
              <w:t>ACCTYPE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5F0176A5" w14:textId="77777777" w:rsidR="00674A9D" w:rsidRPr="00A44FB2" w:rsidRDefault="00674A9D" w:rsidP="00674A9D">
            <w:pPr>
              <w:spacing w:before="120"/>
              <w:ind w:firstLine="0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A44FB2">
              <w:rPr>
                <w:rFonts w:cstheme="minorHAnsi"/>
                <w:lang w:val="ru-RU"/>
              </w:rPr>
              <w:t>Определяется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 w:rsidRPr="00A44FB2">
              <w:rPr>
                <w:rFonts w:cstheme="minorHAnsi"/>
                <w:lang w:val="ru-RU"/>
              </w:rPr>
              <w:t>по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 w:rsidRPr="00A44FB2">
              <w:rPr>
                <w:rFonts w:cstheme="minorHAnsi"/>
                <w:lang w:val="ru-RU"/>
              </w:rPr>
              <w:t>значению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>кода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>филиала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64607B">
              <w:rPr>
                <w:rFonts w:cstheme="minorHAnsi"/>
                <w:lang w:val="ru-RU"/>
              </w:rPr>
              <w:t>.</w:t>
            </w:r>
            <w:r>
              <w:rPr>
                <w:rFonts w:cstheme="minorHAnsi"/>
              </w:rPr>
              <w:t>CBCCN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 w:rsidRPr="00A44FB2">
              <w:rPr>
                <w:rFonts w:cstheme="minorHAnsi"/>
                <w:lang w:val="ru-RU"/>
              </w:rPr>
              <w:t>и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 w:rsidRPr="00A44FB2">
              <w:rPr>
                <w:rFonts w:cstheme="minorHAnsi"/>
                <w:lang w:val="ru-RU"/>
              </w:rPr>
              <w:t>таблице</w:t>
            </w:r>
            <w:r w:rsidRPr="0064607B">
              <w:rPr>
                <w:rFonts w:cstheme="minorHAnsi"/>
                <w:lang w:val="ru-RU"/>
              </w:rPr>
              <w:t xml:space="preserve"> </w:t>
            </w:r>
            <w:r w:rsidRPr="00B86664">
              <w:rPr>
                <w:rFonts w:ascii="Arial" w:hAnsi="Arial" w:cs="Arial"/>
                <w:sz w:val="20"/>
                <w:szCs w:val="20"/>
                <w:lang w:eastAsia="ru-RU"/>
              </w:rPr>
              <w:t>IMBCB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BRP</w:t>
            </w:r>
            <w:r w:rsidRPr="0064607B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(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справочник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отделений</w:t>
            </w:r>
            <w:r w:rsidRPr="00A44FB2">
              <w:rPr>
                <w:rFonts w:ascii="Arial" w:hAnsi="Arial" w:cs="Arial"/>
                <w:sz w:val="20"/>
                <w:szCs w:val="20"/>
                <w:lang w:val="ru-RU" w:eastAsia="ru-RU"/>
              </w:rPr>
              <w:t>).</w:t>
            </w:r>
          </w:p>
          <w:p w14:paraId="2A2CF30C" w14:textId="56319046" w:rsidR="00674A9D" w:rsidRPr="00E75E13" w:rsidRDefault="00674A9D" w:rsidP="00674A9D">
            <w:pPr>
              <w:ind w:firstLine="0"/>
              <w:rPr>
                <w:rFonts w:cs="Arial"/>
              </w:rPr>
            </w:pPr>
            <w:r>
              <w:t xml:space="preserve">Select </w:t>
            </w:r>
            <w:r w:rsidRPr="00E66800">
              <w:rPr>
                <w:rFonts w:cs="Arial"/>
                <w:szCs w:val="20"/>
              </w:rPr>
              <w:t>A8BICN</w:t>
            </w:r>
            <w:r>
              <w:rPr>
                <w:rFonts w:cs="Arial"/>
                <w:szCs w:val="20"/>
              </w:rPr>
              <w:t xml:space="preserve"> from </w:t>
            </w:r>
            <w:r w:rsidRPr="00E66800">
              <w:t>IMBCBBRP</w:t>
            </w:r>
            <w:r>
              <w:t xml:space="preserve"> where BCBBR=I.CBCCN and BR_HEAD=’Y’</w:t>
            </w:r>
          </w:p>
        </w:tc>
      </w:tr>
      <w:tr w:rsidR="00674A9D" w:rsidRPr="001D401B" w14:paraId="7A37A48B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33E80448" w14:textId="33BD0F07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CBCUSTTYPE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A0AD54A" w14:textId="66E043B1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Тип собственности клиента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66F904BD" w14:textId="2C77BC9A" w:rsidR="00674A9D" w:rsidRPr="00674A9D" w:rsidRDefault="00674A9D" w:rsidP="00674A9D">
            <w:pPr>
              <w:spacing w:before="0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=’0’</w:t>
            </w:r>
          </w:p>
        </w:tc>
      </w:tr>
      <w:tr w:rsidR="00674A9D" w:rsidRPr="001D401B" w14:paraId="2A40490D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43B05930" w14:textId="6BDA5F7A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E708A0A" w14:textId="4491C514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Код срока сделки или контракта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5F5A6778" w14:textId="27279B7E" w:rsidR="00674A9D" w:rsidRPr="001D401B" w:rsidRDefault="00674A9D" w:rsidP="00674A9D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cs="Arial"/>
                <w:szCs w:val="20"/>
              </w:rPr>
              <w:t>=’0’</w:t>
            </w:r>
          </w:p>
        </w:tc>
      </w:tr>
      <w:tr w:rsidR="00674A9D" w:rsidRPr="001D401B" w14:paraId="268A3D17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7F3F451F" w14:textId="77777777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GL_SEQ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65A0E1E8" w14:textId="3777DBCE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Последовательный номер счета, загруженный из </w:t>
            </w:r>
            <w:r>
              <w:rPr>
                <w:rFonts w:cs="Arial"/>
              </w:rPr>
              <w:t>AE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394BA874" w14:textId="3E6C8E6E" w:rsidR="00674A9D" w:rsidRPr="001D401B" w:rsidRDefault="00674A9D" w:rsidP="00CD3832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=I.GL_SEQ</w:t>
            </w:r>
          </w:p>
        </w:tc>
      </w:tr>
      <w:tr w:rsidR="00674A9D" w:rsidRPr="001266E3" w14:paraId="3870D4D9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205651C1" w14:textId="77777777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 w:rsidRPr="001D401B">
              <w:rPr>
                <w:rFonts w:ascii="Calibri" w:hAnsi="Calibri"/>
              </w:rPr>
              <w:t>ACC2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1E87044" w14:textId="0C383505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Балансовый счет 2 порядка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2A8B2E02" w14:textId="68077A37" w:rsidR="00674A9D" w:rsidRPr="001266E3" w:rsidRDefault="00674A9D" w:rsidP="00CD3832">
            <w:pPr>
              <w:spacing w:before="0"/>
              <w:ind w:firstLine="0"/>
              <w:rPr>
                <w:rFonts w:ascii="Calibri" w:hAnsi="Calibri"/>
                <w:lang w:val="ru-RU"/>
              </w:rPr>
            </w:pPr>
            <w:r w:rsidRPr="001266E3">
              <w:rPr>
                <w:rFonts w:ascii="Calibri" w:hAnsi="Calibri"/>
                <w:lang w:val="ru-RU"/>
              </w:rPr>
              <w:t>=</w:t>
            </w:r>
            <w:r>
              <w:rPr>
                <w:rFonts w:ascii="Calibri" w:hAnsi="Calibri"/>
              </w:rPr>
              <w:t>AC.ACC2</w:t>
            </w:r>
          </w:p>
        </w:tc>
      </w:tr>
      <w:tr w:rsidR="00674A9D" w:rsidRPr="001D401B" w14:paraId="60818D8C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5BA265AB" w14:textId="77777777" w:rsidR="00674A9D" w:rsidRPr="001D401B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PLCODE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4C53F5C" w14:textId="6356C9B8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Символ ОФР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00232CFD" w14:textId="4D27A3D7" w:rsidR="00674A9D" w:rsidRPr="001D401B" w:rsidRDefault="00674A9D" w:rsidP="00CD3832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=’’</w:t>
            </w:r>
          </w:p>
        </w:tc>
      </w:tr>
      <w:tr w:rsidR="00674A9D" w:rsidRPr="0049456E" w14:paraId="0231F9AC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65201112" w14:textId="77777777" w:rsidR="00674A9D" w:rsidRPr="00D46DD8" w:rsidRDefault="00674A9D" w:rsidP="00E4461C">
            <w:pPr>
              <w:ind w:firstLine="0"/>
              <w:rPr>
                <w:rFonts w:cs="Arial"/>
              </w:rPr>
            </w:pPr>
            <w:r w:rsidRPr="00BF785D">
              <w:rPr>
                <w:rFonts w:cs="Arial"/>
              </w:rPr>
              <w:lastRenderedPageBreak/>
              <w:t>ACOD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4261032D" w14:textId="05A2C77E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Категория учета счета в плане счетов </w:t>
            </w:r>
            <w:r>
              <w:rPr>
                <w:rFonts w:cs="Arial"/>
              </w:rPr>
              <w:t>Midas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A3BC645" w14:textId="1E1C6525" w:rsidR="00674A9D" w:rsidRPr="0049456E" w:rsidRDefault="00674A9D" w:rsidP="00CD3832">
            <w:pPr>
              <w:ind w:firstLine="0"/>
              <w:rPr>
                <w:rFonts w:cs="Arial"/>
              </w:rPr>
            </w:pPr>
            <w:r w:rsidRPr="0049456E">
              <w:rPr>
                <w:rFonts w:cs="Arial"/>
              </w:rPr>
              <w:t xml:space="preserve">= </w:t>
            </w:r>
            <w:r>
              <w:rPr>
                <w:rFonts w:cs="Arial"/>
              </w:rPr>
              <w:t>AC.ACOD</w:t>
            </w:r>
          </w:p>
        </w:tc>
      </w:tr>
      <w:tr w:rsidR="00674A9D" w:rsidRPr="0049456E" w14:paraId="7B5D785B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5243DC3A" w14:textId="77777777" w:rsidR="00674A9D" w:rsidRPr="00D46DD8" w:rsidRDefault="00674A9D" w:rsidP="00E4461C">
            <w:pPr>
              <w:ind w:firstLine="0"/>
              <w:rPr>
                <w:rFonts w:cs="Arial"/>
              </w:rPr>
            </w:pPr>
            <w:r w:rsidRPr="00BF785D">
              <w:rPr>
                <w:rFonts w:cs="Arial"/>
              </w:rPr>
              <w:t>SQ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116B949" w14:textId="3B384876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Последовательный номер счета, открытого с категорией </w:t>
            </w:r>
            <w:r>
              <w:rPr>
                <w:rFonts w:cs="Arial"/>
              </w:rPr>
              <w:t>ACOD</w:t>
            </w:r>
            <w:r w:rsidRPr="006C229D">
              <w:rPr>
                <w:rFonts w:cs="Arial"/>
                <w:lang w:val="ru-RU"/>
              </w:rPr>
              <w:t xml:space="preserve"> 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0648560" w14:textId="1EC39ACF" w:rsidR="00674A9D" w:rsidRPr="0049456E" w:rsidRDefault="00674A9D" w:rsidP="00CD3832">
            <w:pPr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</w:rPr>
              <w:t>= AC.SQ</w:t>
            </w:r>
          </w:p>
        </w:tc>
      </w:tr>
      <w:tr w:rsidR="00674A9D" w:rsidRPr="00F2090E" w14:paraId="0B9A8E43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DF3C03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ACID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57F062" w14:textId="41ED3FBF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Номер счета в системе </w:t>
            </w:r>
            <w:r>
              <w:rPr>
                <w:rFonts w:cs="Arial"/>
              </w:rPr>
              <w:t>Midas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0E09CB" w14:textId="5E72A3FD" w:rsidR="00674A9D" w:rsidRPr="00F2090E" w:rsidRDefault="00674A9D" w:rsidP="00CD3832">
            <w:pPr>
              <w:spacing w:before="0"/>
              <w:ind w:firstLine="0"/>
              <w:rPr>
                <w:rFonts w:ascii="Calibri" w:hAnsi="Calibri"/>
                <w:lang w:val="ru-RU"/>
              </w:rPr>
            </w:pPr>
            <w:r w:rsidRPr="00F2090E">
              <w:rPr>
                <w:rFonts w:cs="Arial"/>
                <w:lang w:val="ru-RU"/>
              </w:rPr>
              <w:t>=</w:t>
            </w:r>
            <w:r w:rsidR="0064607B">
              <w:rPr>
                <w:rFonts w:cs="Arial"/>
              </w:rPr>
              <w:t>NULL</w:t>
            </w:r>
          </w:p>
        </w:tc>
      </w:tr>
      <w:tr w:rsidR="00674A9D" w:rsidRPr="00E373D1" w14:paraId="2FB47A77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5047D4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PSAV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789229" w14:textId="77777777" w:rsidR="00674A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Признак счета – актив или пассив</w:t>
            </w:r>
          </w:p>
          <w:p w14:paraId="63254DF7" w14:textId="1EDCAA1D" w:rsidR="006C22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 w:rsidRPr="006C229D">
              <w:rPr>
                <w:rFonts w:cs="Arial"/>
                <w:lang w:val="ru-RU"/>
              </w:rPr>
              <w:t>‘П’- пассив / ‘А’ - актив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E05F49" w14:textId="6CADD084" w:rsidR="00674A9D" w:rsidRPr="00E373D1" w:rsidRDefault="00674A9D" w:rsidP="00EF37F5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=’’</w:t>
            </w:r>
          </w:p>
        </w:tc>
      </w:tr>
      <w:tr w:rsidR="00674A9D" w:rsidRPr="00F2090E" w14:paraId="63B1A25A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CB0651" w14:textId="568C09C8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DEALSRS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AEEB05" w14:textId="6893E737" w:rsidR="00674A9D" w:rsidRPr="006C229D" w:rsidRDefault="006C229D" w:rsidP="006C22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Код продуктовой системы операции, для которой был открыт счет 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BE1829" w14:textId="675CEAC4" w:rsidR="00674A9D" w:rsidRPr="00F2090E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cs="Arial"/>
                <w:lang w:val="ru-RU"/>
              </w:rPr>
              <w:t>=</w:t>
            </w:r>
            <w:r w:rsidR="006C229D">
              <w:rPr>
                <w:rFonts w:ascii="Calibri" w:hAnsi="Calibri" w:cs="Arial"/>
              </w:rPr>
              <w:t xml:space="preserve"> I.DEALSRS</w:t>
            </w:r>
          </w:p>
        </w:tc>
      </w:tr>
      <w:tr w:rsidR="00674A9D" w:rsidRPr="00E373D1" w14:paraId="0B477620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AE3F26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DEALID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23455F" w14:textId="1204496B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Идентификатор сделки, для которой был открыт счет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B9503A" w14:textId="297B02B3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=NULL</w:t>
            </w:r>
          </w:p>
        </w:tc>
      </w:tr>
      <w:tr w:rsidR="00674A9D" w:rsidRPr="00E373D1" w14:paraId="46467698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8B4DD1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SUBDEALID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415221" w14:textId="75DCC4B2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Идентификатор </w:t>
            </w:r>
            <w:proofErr w:type="spellStart"/>
            <w:r>
              <w:rPr>
                <w:rFonts w:cs="Arial"/>
                <w:lang w:val="ru-RU"/>
              </w:rPr>
              <w:t>субсделки</w:t>
            </w:r>
            <w:proofErr w:type="spellEnd"/>
            <w:r>
              <w:rPr>
                <w:rFonts w:cs="Arial"/>
                <w:lang w:val="ru-RU"/>
              </w:rPr>
              <w:t>, для которой был открыт счет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351A80" w14:textId="37293E21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=NULL</w:t>
            </w:r>
          </w:p>
        </w:tc>
      </w:tr>
      <w:tr w:rsidR="00674A9D" w:rsidRPr="002C3ABE" w14:paraId="09EEED2A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4073BF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CCF7E5" w14:textId="3172E3B7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Название счета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BA13E7" w14:textId="77777777" w:rsidR="00674A9D" w:rsidRPr="00F704F6" w:rsidRDefault="00674A9D" w:rsidP="00674A9D">
            <w:pPr>
              <w:spacing w:before="12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Расчет значения по таблице </w:t>
            </w:r>
            <w:r>
              <w:t>GL</w:t>
            </w:r>
            <w:r w:rsidRPr="00136710">
              <w:rPr>
                <w:lang w:val="ru-RU"/>
              </w:rPr>
              <w:t>_</w:t>
            </w:r>
            <w:r>
              <w:t>ACTNAME</w:t>
            </w:r>
            <w:r w:rsidRPr="0013671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входному параметру </w:t>
            </w:r>
            <w:r>
              <w:t>I</w:t>
            </w:r>
            <w:r w:rsidRPr="00F704F6">
              <w:rPr>
                <w:lang w:val="ru-RU"/>
              </w:rPr>
              <w:t>.</w:t>
            </w:r>
            <w:r>
              <w:t>ACCTYPE</w:t>
            </w:r>
          </w:p>
          <w:p w14:paraId="7BA527A5" w14:textId="7B9A3C49" w:rsidR="00674A9D" w:rsidRPr="00E373D1" w:rsidRDefault="00674A9D" w:rsidP="00674A9D">
            <w:pPr>
              <w:spacing w:before="0"/>
              <w:ind w:firstLine="0"/>
              <w:rPr>
                <w:rFonts w:ascii="Calibri" w:hAnsi="Calibri"/>
              </w:rPr>
            </w:pPr>
            <w:r>
              <w:t>SELECT ACCNAME FROM GL_ACTNAME WHERE ACCTYPE=I.ACCTYPE</w:t>
            </w:r>
          </w:p>
        </w:tc>
      </w:tr>
      <w:tr w:rsidR="00674A9D" w:rsidRPr="00E373D1" w14:paraId="01CDF6CE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0D206D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97C641" w14:textId="11837E3E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Дата открытия счета (бухгалтерская)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A1C9F7" w14:textId="45F41338" w:rsidR="00674A9D" w:rsidRPr="00E373D1" w:rsidRDefault="00674A9D" w:rsidP="004A3D4F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</w:t>
            </w:r>
            <w:r>
              <w:t xml:space="preserve"> GL_</w:t>
            </w:r>
            <w:r w:rsidR="004A3D4F">
              <w:t>ETLPST</w:t>
            </w:r>
            <w:r>
              <w:t>.VDATE</w:t>
            </w:r>
          </w:p>
        </w:tc>
      </w:tr>
      <w:tr w:rsidR="00674A9D" w:rsidRPr="00C65B92" w14:paraId="49076634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81E9CB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DTC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274691" w14:textId="732398E4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Дата закрытия счета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F2E9FC" w14:textId="199D71E6" w:rsidR="00674A9D" w:rsidRPr="00C65B92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</w:tr>
      <w:tr w:rsidR="00674A9D" w:rsidRPr="00E373D1" w14:paraId="618C0A58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E8A3E5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51B1F1" w14:textId="7C8ED036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Дата регистрации счета в системе (техническая)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E45B36" w14:textId="25CB037E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=GL_OD.CURRDAY</w:t>
            </w:r>
          </w:p>
        </w:tc>
      </w:tr>
      <w:tr w:rsidR="00674A9D" w:rsidRPr="00E373D1" w14:paraId="2E0D00A7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75C91B" w14:textId="7777777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DTM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C77AF7" w14:textId="0DD69098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Дата модификации записи счета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B0E34E" w14:textId="71245B17" w:rsidR="00674A9D" w:rsidRPr="00E373D1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=GL_OD.CURRDAY</w:t>
            </w:r>
          </w:p>
        </w:tc>
      </w:tr>
      <w:tr w:rsidR="00674A9D" w:rsidRPr="0009386D" w14:paraId="625A380F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DECDED" w14:textId="77777777" w:rsidR="00674A9D" w:rsidRPr="00C65B92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OPENTYPE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F52A5" w14:textId="7B75DD20" w:rsidR="00674A9D" w:rsidRPr="006C229D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Способ открытия счета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8ECCF8" w14:textId="71C52813" w:rsidR="00674A9D" w:rsidRPr="0009386D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  <w:lang w:val="ru-RU"/>
              </w:rPr>
              <w:t>=</w:t>
            </w:r>
            <w:r>
              <w:rPr>
                <w:rFonts w:ascii="Calibri" w:hAnsi="Calibri"/>
              </w:rPr>
              <w:t>’AENEW’</w:t>
            </w:r>
          </w:p>
        </w:tc>
      </w:tr>
      <w:tr w:rsidR="00674A9D" w:rsidRPr="00C65B92" w14:paraId="56DC748F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257BDB" w14:textId="77777777" w:rsidR="00674A9D" w:rsidRPr="00C65B92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GLOID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DA4EA" w14:textId="00264E72" w:rsidR="00674A9D" w:rsidRPr="00FF2D9A" w:rsidRDefault="006C229D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ИД операции</w:t>
            </w:r>
            <w:r w:rsidR="00FF2D9A">
              <w:rPr>
                <w:rFonts w:cs="Arial"/>
                <w:lang w:val="ru-RU"/>
              </w:rPr>
              <w:t xml:space="preserve"> </w:t>
            </w:r>
            <w:r w:rsidR="00FF2D9A">
              <w:rPr>
                <w:rFonts w:cs="Arial"/>
              </w:rPr>
              <w:t>GL</w:t>
            </w:r>
            <w:r>
              <w:rPr>
                <w:rFonts w:cs="Arial"/>
                <w:lang w:val="ru-RU"/>
              </w:rPr>
              <w:t xml:space="preserve">, при </w:t>
            </w:r>
            <w:r w:rsidR="00FF2D9A">
              <w:rPr>
                <w:rFonts w:cs="Arial"/>
                <w:lang w:val="ru-RU"/>
              </w:rPr>
              <w:t>регистрации которой был открыт счет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0D4352" w14:textId="3CFD1637" w:rsidR="00674A9D" w:rsidRPr="00C65B92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</w:t>
            </w:r>
            <w:r>
              <w:t xml:space="preserve"> GL_OPER.GLOID</w:t>
            </w:r>
          </w:p>
        </w:tc>
      </w:tr>
      <w:tr w:rsidR="00674A9D" w:rsidRPr="00C65B92" w14:paraId="5BD70852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706EA2" w14:textId="77777777" w:rsidR="00674A9D" w:rsidRPr="00C65B92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GLO_DC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6F4835" w14:textId="77777777" w:rsidR="00674A9D" w:rsidRDefault="00FF2D9A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Признак стороны счета в операции </w:t>
            </w:r>
            <w:r>
              <w:rPr>
                <w:rFonts w:cs="Arial"/>
              </w:rPr>
              <w:t>GL</w:t>
            </w:r>
          </w:p>
          <w:p w14:paraId="25BACBEF" w14:textId="672B6764" w:rsidR="00FF2D9A" w:rsidRPr="00FF2D9A" w:rsidRDefault="00FF2D9A" w:rsidP="00674A9D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</w:rPr>
              <w:t xml:space="preserve">D – </w:t>
            </w:r>
            <w:r>
              <w:rPr>
                <w:rFonts w:cs="Arial"/>
                <w:lang w:val="ru-RU"/>
              </w:rPr>
              <w:t>дебет, С - кредит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01DD9C" w14:textId="367C73F3" w:rsidR="00674A9D" w:rsidRPr="00046BCD" w:rsidRDefault="00674A9D" w:rsidP="00674A9D">
            <w:pPr>
              <w:spacing w:before="120"/>
              <w:ind w:firstLine="0"/>
              <w:rPr>
                <w:lang w:val="ru-RU"/>
              </w:rPr>
            </w:pPr>
            <w:r>
              <w:rPr>
                <w:lang w:val="ru-RU"/>
              </w:rPr>
              <w:t>=</w:t>
            </w:r>
            <w:r w:rsidRPr="00046BCD">
              <w:rPr>
                <w:lang w:val="ru-RU"/>
              </w:rPr>
              <w:t>’</w:t>
            </w:r>
            <w:r>
              <w:t>D</w:t>
            </w:r>
            <w:r w:rsidRPr="00046BCD">
              <w:rPr>
                <w:lang w:val="ru-RU"/>
              </w:rPr>
              <w:t xml:space="preserve">’, </w:t>
            </w:r>
            <w:r>
              <w:rPr>
                <w:lang w:val="ru-RU"/>
              </w:rPr>
              <w:t xml:space="preserve">если текущее поле </w:t>
            </w:r>
            <w:r w:rsidR="0064607B">
              <w:t>ACCKEY</w:t>
            </w:r>
            <w:r w:rsidRPr="00046BCD">
              <w:rPr>
                <w:lang w:val="ru-RU"/>
              </w:rPr>
              <w:t>_</w:t>
            </w:r>
            <w:r>
              <w:t>DR</w:t>
            </w:r>
          </w:p>
          <w:p w14:paraId="1D9F9AD1" w14:textId="3DBE3CD6" w:rsidR="00674A9D" w:rsidRPr="00046BCD" w:rsidRDefault="00674A9D" w:rsidP="00674A9D">
            <w:pPr>
              <w:spacing w:before="120"/>
              <w:ind w:firstLine="0"/>
              <w:rPr>
                <w:lang w:val="ru-RU"/>
              </w:rPr>
            </w:pPr>
            <w:r w:rsidRPr="00046BCD">
              <w:rPr>
                <w:lang w:val="ru-RU"/>
              </w:rPr>
              <w:t>=’</w:t>
            </w:r>
            <w:r>
              <w:rPr>
                <w:lang w:val="ru-RU"/>
              </w:rPr>
              <w:t>С</w:t>
            </w:r>
            <w:r w:rsidRPr="00046BCD">
              <w:rPr>
                <w:lang w:val="ru-RU"/>
              </w:rPr>
              <w:t xml:space="preserve">’, </w:t>
            </w:r>
            <w:r>
              <w:rPr>
                <w:lang w:val="ru-RU"/>
              </w:rPr>
              <w:t xml:space="preserve">если текущее поле </w:t>
            </w:r>
            <w:r w:rsidR="0064607B">
              <w:t>ACCKEY</w:t>
            </w:r>
            <w:r w:rsidRPr="00046BCD">
              <w:rPr>
                <w:lang w:val="ru-RU"/>
              </w:rPr>
              <w:t>_</w:t>
            </w:r>
            <w:r>
              <w:rPr>
                <w:lang w:val="ru-RU"/>
              </w:rPr>
              <w:t>С</w:t>
            </w:r>
            <w:r>
              <w:t>R</w:t>
            </w:r>
          </w:p>
          <w:p w14:paraId="0E513125" w14:textId="65B1F49B" w:rsidR="00674A9D" w:rsidRPr="00674A9D" w:rsidRDefault="00674A9D" w:rsidP="00E4461C">
            <w:pPr>
              <w:spacing w:before="0"/>
              <w:ind w:firstLine="0"/>
              <w:rPr>
                <w:rFonts w:ascii="Calibri" w:hAnsi="Calibri"/>
                <w:lang w:val="ru-RU"/>
              </w:rPr>
            </w:pPr>
          </w:p>
        </w:tc>
      </w:tr>
      <w:tr w:rsidR="00674A9D" w:rsidRPr="00C65B92" w14:paraId="5B120575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670E40" w14:textId="77777777" w:rsidR="00674A9D" w:rsidRPr="00C65B92" w:rsidRDefault="00674A9D" w:rsidP="00E4461C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RLNTYPE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E91852" w14:textId="53C2D093" w:rsidR="00674A9D" w:rsidRPr="00FF2D9A" w:rsidRDefault="00FF2D9A" w:rsidP="00FF2D9A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Тип счета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9A8CA3" w14:textId="0D90D131" w:rsidR="00674A9D" w:rsidRPr="00C65B92" w:rsidRDefault="00674A9D" w:rsidP="00C841E8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</w:t>
            </w:r>
            <w:r w:rsidR="0064607B">
              <w:rPr>
                <w:rFonts w:ascii="Calibri" w:hAnsi="Calibri"/>
              </w:rPr>
              <w:t xml:space="preserve"> ‘</w:t>
            </w:r>
            <w:r w:rsidR="0049135C">
              <w:rPr>
                <w:rFonts w:ascii="Calibri" w:hAnsi="Calibri"/>
              </w:rPr>
              <w:t>9</w:t>
            </w:r>
            <w:r w:rsidR="0064607B">
              <w:rPr>
                <w:rFonts w:ascii="Calibri" w:hAnsi="Calibri"/>
              </w:rPr>
              <w:t>’</w:t>
            </w:r>
          </w:p>
        </w:tc>
      </w:tr>
      <w:tr w:rsidR="00674A9D" w:rsidRPr="000619E5" w14:paraId="3EB51AC8" w14:textId="77777777" w:rsidTr="00674A9D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5D6834D7" w14:textId="77777777" w:rsidR="00674A9D" w:rsidRPr="00946649" w:rsidRDefault="00674A9D" w:rsidP="00E4461C">
            <w:pPr>
              <w:ind w:firstLine="0"/>
            </w:pPr>
            <w:r w:rsidRPr="00BF785D">
              <w:rPr>
                <w:rFonts w:cs="Arial"/>
              </w:rPr>
              <w:t>ACID</w:t>
            </w:r>
            <w:r>
              <w:rPr>
                <w:rFonts w:cs="Arial"/>
              </w:rPr>
              <w:t>_DWH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1190FF8E" w14:textId="1F7E8F2F" w:rsidR="00674A9D" w:rsidRPr="00FF2D9A" w:rsidRDefault="00FF2D9A" w:rsidP="00FF2D9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Номер счета </w:t>
            </w:r>
            <w:r>
              <w:t>ACID</w:t>
            </w:r>
            <w:r w:rsidRPr="00FF2D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выгрузки в </w:t>
            </w:r>
            <w:r>
              <w:t>DWH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01C0060F" w14:textId="7956CA04" w:rsidR="00674A9D" w:rsidRPr="000619E5" w:rsidRDefault="00674A9D" w:rsidP="00E4461C">
            <w:pPr>
              <w:ind w:firstLine="0"/>
            </w:pPr>
            <w:r>
              <w:t>NULL</w:t>
            </w:r>
          </w:p>
        </w:tc>
      </w:tr>
      <w:tr w:rsidR="00674A9D" w:rsidRPr="00B15200" w14:paraId="45C7CFE6" w14:textId="77777777" w:rsidTr="00674A9D">
        <w:trPr>
          <w:cantSplit/>
          <w:jc w:val="center"/>
        </w:trPr>
        <w:tc>
          <w:tcPr>
            <w:tcW w:w="1980" w:type="dxa"/>
            <w:shd w:val="clear" w:color="auto" w:fill="auto"/>
          </w:tcPr>
          <w:p w14:paraId="44D14060" w14:textId="77777777" w:rsidR="00674A9D" w:rsidRPr="001232C6" w:rsidRDefault="00674A9D" w:rsidP="00E4461C">
            <w:pPr>
              <w:ind w:firstLine="0"/>
            </w:pPr>
            <w:r>
              <w:t>REVAL_CCY</w:t>
            </w:r>
          </w:p>
        </w:tc>
        <w:tc>
          <w:tcPr>
            <w:tcW w:w="3827" w:type="dxa"/>
          </w:tcPr>
          <w:p w14:paraId="1B1D8DF8" w14:textId="5547B046" w:rsidR="00674A9D" w:rsidRPr="00FF2D9A" w:rsidRDefault="00FF2D9A" w:rsidP="00FF2D9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Валюта переоценки (для счетов переоценки и курсовой разницы)</w:t>
            </w:r>
          </w:p>
        </w:tc>
        <w:tc>
          <w:tcPr>
            <w:tcW w:w="4395" w:type="dxa"/>
            <w:shd w:val="clear" w:color="auto" w:fill="auto"/>
          </w:tcPr>
          <w:p w14:paraId="2A9F8BED" w14:textId="02A8A70F" w:rsidR="00674A9D" w:rsidRPr="00B15200" w:rsidRDefault="00674A9D" w:rsidP="00E4461C">
            <w:pPr>
              <w:ind w:firstLine="0"/>
            </w:pPr>
            <w:r>
              <w:t>NULL</w:t>
            </w:r>
          </w:p>
        </w:tc>
      </w:tr>
      <w:tr w:rsidR="00674A9D" w14:paraId="73A18901" w14:textId="77777777" w:rsidTr="00674A9D">
        <w:trPr>
          <w:cantSplit/>
          <w:jc w:val="center"/>
        </w:trPr>
        <w:tc>
          <w:tcPr>
            <w:tcW w:w="1980" w:type="dxa"/>
            <w:shd w:val="clear" w:color="auto" w:fill="auto"/>
          </w:tcPr>
          <w:p w14:paraId="1D7F8B5D" w14:textId="77777777" w:rsidR="00674A9D" w:rsidRDefault="00674A9D" w:rsidP="00E4461C">
            <w:pPr>
              <w:ind w:firstLine="0"/>
            </w:pPr>
            <w:r>
              <w:t>REV_FL</w:t>
            </w:r>
          </w:p>
        </w:tc>
        <w:tc>
          <w:tcPr>
            <w:tcW w:w="3827" w:type="dxa"/>
          </w:tcPr>
          <w:p w14:paraId="31EA8140" w14:textId="3A426218" w:rsidR="00674A9D" w:rsidRPr="00FF2D9A" w:rsidRDefault="00FF2D9A" w:rsidP="00FF2D9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Приизнак</w:t>
            </w:r>
            <w:proofErr w:type="spellEnd"/>
            <w:r>
              <w:rPr>
                <w:lang w:val="ru-RU"/>
              </w:rPr>
              <w:t xml:space="preserve"> счета переоценки</w:t>
            </w:r>
          </w:p>
        </w:tc>
        <w:tc>
          <w:tcPr>
            <w:tcW w:w="4395" w:type="dxa"/>
            <w:shd w:val="clear" w:color="auto" w:fill="auto"/>
          </w:tcPr>
          <w:p w14:paraId="41123C56" w14:textId="57DC1A51" w:rsidR="00674A9D" w:rsidRDefault="00674A9D" w:rsidP="00E4461C">
            <w:pPr>
              <w:ind w:firstLine="0"/>
            </w:pPr>
            <w:r>
              <w:t>NULL</w:t>
            </w:r>
          </w:p>
        </w:tc>
      </w:tr>
    </w:tbl>
    <w:p w14:paraId="2AEBD219" w14:textId="77777777" w:rsidR="001E3E02" w:rsidRDefault="001E3E02" w:rsidP="001E3E02"/>
    <w:p w14:paraId="611BF35D" w14:textId="77777777" w:rsidR="001E3E02" w:rsidRDefault="001E3E02">
      <w:pPr>
        <w:spacing w:before="120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br w:type="page"/>
      </w:r>
    </w:p>
    <w:p w14:paraId="5DE942A3" w14:textId="2FDA4992" w:rsidR="00EF37F5" w:rsidRDefault="00EF37F5" w:rsidP="000A6B29">
      <w:pPr>
        <w:pStyle w:val="3"/>
      </w:pPr>
      <w:bookmarkStart w:id="466" w:name="_Toc477281719"/>
      <w:r>
        <w:lastRenderedPageBreak/>
        <w:t>Регистрация проводок по техническим счетам</w:t>
      </w:r>
      <w:bookmarkEnd w:id="466"/>
    </w:p>
    <w:p w14:paraId="58AE4001" w14:textId="22D64074" w:rsidR="00EF37F5" w:rsidRDefault="00EF37F5" w:rsidP="000A6B29">
      <w:pPr>
        <w:pStyle w:val="4"/>
      </w:pPr>
      <w:r>
        <w:t>Таблица проводок по техническим счетам</w:t>
      </w:r>
    </w:p>
    <w:p w14:paraId="2A6CF6A6" w14:textId="05232001" w:rsidR="000A6B29" w:rsidRDefault="000A6B29" w:rsidP="000A6B29">
      <w:r>
        <w:t>Для регистрации проводок по техническим счетам должна быть разработана новая таблица.</w:t>
      </w:r>
    </w:p>
    <w:p w14:paraId="1C41032A" w14:textId="2C5F1481" w:rsidR="000A6B29" w:rsidRDefault="000A6B29" w:rsidP="000A6B29">
      <w:r>
        <w:t>Принципы формирования структуры данных этой таблицы:</w:t>
      </w:r>
    </w:p>
    <w:p w14:paraId="2F8F6D41" w14:textId="295D9E3D" w:rsidR="000A6B29" w:rsidRDefault="000A6B29" w:rsidP="00EF52C1">
      <w:pPr>
        <w:pStyle w:val="a3"/>
        <w:numPr>
          <w:ilvl w:val="0"/>
          <w:numId w:val="25"/>
        </w:numPr>
      </w:pPr>
      <w:r>
        <w:t xml:space="preserve">Таблица должна содержать такие же поля, как поля в таблицах </w:t>
      </w:r>
      <w:r>
        <w:rPr>
          <w:lang w:val="en-US"/>
        </w:rPr>
        <w:t>PD</w:t>
      </w:r>
      <w:r w:rsidRPr="000A6B29">
        <w:t xml:space="preserve">, </w:t>
      </w:r>
      <w:r>
        <w:rPr>
          <w:lang w:val="en-US"/>
        </w:rPr>
        <w:t>PDEXT</w:t>
      </w:r>
      <w:r w:rsidRPr="000A6B29">
        <w:t xml:space="preserve">, </w:t>
      </w:r>
      <w:r>
        <w:rPr>
          <w:lang w:val="en-US"/>
        </w:rPr>
        <w:t>PDEXT</w:t>
      </w:r>
      <w:r w:rsidRPr="000A6B29">
        <w:t xml:space="preserve">2, </w:t>
      </w:r>
      <w:r>
        <w:rPr>
          <w:lang w:val="en-US"/>
        </w:rPr>
        <w:t>PDRXT</w:t>
      </w:r>
      <w:r w:rsidRPr="000A6B29">
        <w:t>5</w:t>
      </w:r>
      <w:r>
        <w:t>, которые планируется использовать для проводок по техническим счетам.</w:t>
      </w:r>
    </w:p>
    <w:p w14:paraId="6D09BB26" w14:textId="4DA0219D" w:rsidR="000A6B29" w:rsidRPr="000A6B29" w:rsidRDefault="000A6B29" w:rsidP="00EF52C1">
      <w:pPr>
        <w:pStyle w:val="a3"/>
        <w:numPr>
          <w:ilvl w:val="0"/>
          <w:numId w:val="25"/>
        </w:numPr>
      </w:pPr>
      <w:r>
        <w:t xml:space="preserve">Дополнительно должен содержаться атрибут системного номера счета проводки </w:t>
      </w:r>
      <w:r>
        <w:rPr>
          <w:lang w:val="en-US"/>
        </w:rPr>
        <w:t>GLACID</w:t>
      </w:r>
      <w:r w:rsidRPr="000A6B29">
        <w:t xml:space="preserve"> (</w:t>
      </w:r>
      <w:r>
        <w:t xml:space="preserve">ссылка на </w:t>
      </w:r>
      <w:r>
        <w:rPr>
          <w:lang w:val="en-US"/>
        </w:rPr>
        <w:t>GL</w:t>
      </w:r>
      <w:r w:rsidRPr="000A6B29">
        <w:t>_</w:t>
      </w:r>
      <w:r>
        <w:rPr>
          <w:lang w:val="en-US"/>
        </w:rPr>
        <w:t>ACC</w:t>
      </w:r>
      <w:r w:rsidRPr="000A6B29">
        <w:t>.</w:t>
      </w:r>
      <w:r>
        <w:rPr>
          <w:lang w:val="en-US"/>
        </w:rPr>
        <w:t>ID</w:t>
      </w:r>
      <w:r w:rsidRPr="000A6B29">
        <w:t>)</w:t>
      </w:r>
    </w:p>
    <w:p w14:paraId="713DD658" w14:textId="2B7565FA" w:rsidR="00EF37F5" w:rsidRDefault="000A6B29" w:rsidP="00EF37F5">
      <w:r>
        <w:t xml:space="preserve">Следующая таблица содержит список всех атрибутов таблиц </w:t>
      </w:r>
      <w:r>
        <w:rPr>
          <w:lang w:val="en-US"/>
        </w:rPr>
        <w:t>PD</w:t>
      </w:r>
      <w:r w:rsidRPr="000A6B29">
        <w:t xml:space="preserve">, </w:t>
      </w:r>
      <w:r>
        <w:rPr>
          <w:lang w:val="en-US"/>
        </w:rPr>
        <w:t>PDEXT</w:t>
      </w:r>
      <w:r w:rsidRPr="000A6B29">
        <w:t xml:space="preserve">, </w:t>
      </w:r>
      <w:r>
        <w:rPr>
          <w:lang w:val="en-US"/>
        </w:rPr>
        <w:t>PDEXT</w:t>
      </w:r>
      <w:r w:rsidRPr="000A6B29">
        <w:t xml:space="preserve">2, </w:t>
      </w:r>
      <w:r>
        <w:rPr>
          <w:lang w:val="en-US"/>
        </w:rPr>
        <w:t>PDEXT</w:t>
      </w:r>
      <w:r>
        <w:t>5, также новые атрибуты.</w:t>
      </w:r>
    </w:p>
    <w:p w14:paraId="7FD863B0" w14:textId="292CA82E" w:rsidR="000A6B29" w:rsidRPr="000A6B29" w:rsidRDefault="000A6B29" w:rsidP="00EF37F5">
      <w:r>
        <w:t xml:space="preserve">Строчки, выделенные желтым фоном, не планируется включать в структуру таблицы </w:t>
      </w:r>
      <w:r>
        <w:rPr>
          <w:lang w:val="en-US"/>
        </w:rPr>
        <w:t>GL</w:t>
      </w:r>
      <w:r w:rsidRPr="000A6B29">
        <w:t>_</w:t>
      </w:r>
      <w:r>
        <w:rPr>
          <w:lang w:val="en-US"/>
        </w:rPr>
        <w:t>PDTH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20"/>
        <w:gridCol w:w="1539"/>
        <w:gridCol w:w="15"/>
        <w:gridCol w:w="2410"/>
        <w:gridCol w:w="1249"/>
        <w:gridCol w:w="12"/>
        <w:gridCol w:w="3685"/>
      </w:tblGrid>
      <w:tr w:rsidR="006F11EE" w:rsidRPr="008A1D37" w14:paraId="7B3FABEB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54F19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b/>
              </w:rPr>
              <w:t>Наименование поля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C619C9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b/>
              </w:rPr>
              <w:t>Тип данных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D7F055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77E1B0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proofErr w:type="spellStart"/>
            <w:r w:rsidRPr="008A1D37">
              <w:rPr>
                <w:rFonts w:cs="Times New Roman"/>
                <w:b/>
                <w:bCs/>
                <w:color w:val="000000"/>
                <w:lang w:eastAsia="ru-RU"/>
              </w:rPr>
              <w:t>Mandatory</w:t>
            </w:r>
            <w:proofErr w:type="spellEnd"/>
            <w:r w:rsidRPr="008A1D37">
              <w:rPr>
                <w:rFonts w:cs="Times New Roman"/>
                <w:b/>
                <w:bCs/>
                <w:color w:val="000000"/>
                <w:lang w:val="en-US" w:eastAsia="ru-RU"/>
              </w:rPr>
              <w:t xml:space="preserve"> (</w:t>
            </w:r>
            <w:proofErr w:type="gramStart"/>
            <w:r w:rsidRPr="008A1D37">
              <w:rPr>
                <w:rFonts w:cs="Times New Roman"/>
                <w:b/>
                <w:bCs/>
                <w:color w:val="000000"/>
                <w:lang w:val="en-US" w:eastAsia="ru-RU"/>
              </w:rPr>
              <w:t>Y,N</w:t>
            </w:r>
            <w:proofErr w:type="gramEnd"/>
            <w:r w:rsidRPr="008A1D37">
              <w:rPr>
                <w:rFonts w:cs="Times New Roman"/>
                <w:b/>
                <w:bCs/>
                <w:color w:val="000000"/>
                <w:lang w:val="en-US" w:eastAsia="ru-RU"/>
              </w:rPr>
              <w:t>)</w:t>
            </w:r>
          </w:p>
        </w:tc>
        <w:tc>
          <w:tcPr>
            <w:tcW w:w="3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9F102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b/>
                <w:bCs/>
                <w:color w:val="000000"/>
                <w:lang w:eastAsia="ru-RU"/>
              </w:rPr>
              <w:t>Комментарий</w:t>
            </w:r>
          </w:p>
        </w:tc>
      </w:tr>
      <w:tr w:rsidR="000A6B29" w:rsidRPr="008A1D37" w14:paraId="406121A9" w14:textId="77777777" w:rsidTr="005D3C07">
        <w:trPr>
          <w:cantSplit/>
          <w:trHeight w:val="509"/>
        </w:trPr>
        <w:tc>
          <w:tcPr>
            <w:tcW w:w="1863" w:type="dxa"/>
            <w:gridSpan w:val="2"/>
            <w:tcBorders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C6928" w14:textId="0305B430" w:rsidR="000A6B29" w:rsidRPr="004E68A4" w:rsidRDefault="000A6B29" w:rsidP="003C7285">
            <w:pPr>
              <w:spacing w:before="0"/>
              <w:rPr>
                <w:rFonts w:cs="Times New Roman"/>
                <w:b/>
                <w:color w:val="000000"/>
                <w:lang w:val="en-US" w:eastAsia="ru-RU"/>
              </w:rPr>
            </w:pPr>
            <w:r w:rsidRPr="004E68A4">
              <w:rPr>
                <w:rFonts w:cs="Times New Roman"/>
                <w:b/>
                <w:color w:val="000000"/>
                <w:lang w:eastAsia="ru-RU"/>
              </w:rPr>
              <w:t xml:space="preserve">Таблица </w:t>
            </w:r>
            <w:r w:rsidRPr="004E68A4">
              <w:rPr>
                <w:rFonts w:cs="Times New Roman"/>
                <w:b/>
                <w:color w:val="000000"/>
                <w:lang w:val="en-US" w:eastAsia="ru-RU"/>
              </w:rPr>
              <w:t>PD</w:t>
            </w:r>
          </w:p>
        </w:tc>
        <w:tc>
          <w:tcPr>
            <w:tcW w:w="1554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7B2636" w14:textId="77777777" w:rsidR="000A6B29" w:rsidRPr="008A1D37" w:rsidRDefault="000A6B29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59C3E" w14:textId="77777777" w:rsidR="000A6B29" w:rsidRPr="008A1D37" w:rsidRDefault="000A6B29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</w:p>
        </w:tc>
        <w:tc>
          <w:tcPr>
            <w:tcW w:w="1249" w:type="dxa"/>
            <w:tcBorders>
              <w:left w:val="nil"/>
              <w:right w:val="nil"/>
            </w:tcBorders>
            <w:shd w:val="clear" w:color="auto" w:fill="BDD6EE" w:themeFill="accent1" w:themeFillTint="66"/>
            <w:vAlign w:val="center"/>
          </w:tcPr>
          <w:p w14:paraId="71F7B9F5" w14:textId="77777777" w:rsidR="000A6B29" w:rsidRPr="008A1D37" w:rsidRDefault="000A6B29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97" w:type="dxa"/>
            <w:gridSpan w:val="2"/>
            <w:tcBorders>
              <w:left w:val="nil"/>
            </w:tcBorders>
            <w:shd w:val="clear" w:color="auto" w:fill="BDD6EE" w:themeFill="accent1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5D820" w14:textId="77777777" w:rsidR="000A6B29" w:rsidRPr="008A1D37" w:rsidRDefault="000A6B29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</w:p>
        </w:tc>
      </w:tr>
      <w:tr w:rsidR="006F11EE" w:rsidRPr="008A1D37" w14:paraId="7C76DE31" w14:textId="77777777" w:rsidTr="004E68A4">
        <w:trPr>
          <w:cantSplit/>
          <w:trHeight w:val="509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3608A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ID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B65E1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010BF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ID</w:t>
            </w:r>
          </w:p>
        </w:tc>
        <w:tc>
          <w:tcPr>
            <w:tcW w:w="1249" w:type="dxa"/>
            <w:vAlign w:val="center"/>
          </w:tcPr>
          <w:p w14:paraId="44031166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F5D9B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 </w:t>
            </w:r>
          </w:p>
        </w:tc>
      </w:tr>
      <w:tr w:rsidR="006F11EE" w:rsidRPr="008A1D37" w14:paraId="086B57D2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70AAA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POD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1082F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DATE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3A041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1249" w:type="dxa"/>
            <w:vAlign w:val="center"/>
          </w:tcPr>
          <w:p w14:paraId="3B80ABC4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A5352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 </w:t>
            </w:r>
          </w:p>
        </w:tc>
      </w:tr>
      <w:tr w:rsidR="006F11EE" w:rsidRPr="008A1D37" w14:paraId="5B119DD2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4BD67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VALD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2CF0A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DATE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D9C6F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Value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1249" w:type="dxa"/>
            <w:vAlign w:val="center"/>
          </w:tcPr>
          <w:p w14:paraId="543A4797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93D4D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 </w:t>
            </w:r>
          </w:p>
        </w:tc>
      </w:tr>
      <w:tr w:rsidR="006F11EE" w:rsidRPr="008A1D37" w14:paraId="03BE1FE3" w14:textId="77777777" w:rsidTr="00FF7C5F">
        <w:trPr>
          <w:cantSplit/>
          <w:trHeight w:val="6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05BE0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ACID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1915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VARCHAR(18)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299B2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 xml:space="preserve">GL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Account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ID</w:t>
            </w:r>
          </w:p>
        </w:tc>
        <w:tc>
          <w:tcPr>
            <w:tcW w:w="1249" w:type="dxa"/>
            <w:shd w:val="clear" w:color="auto" w:fill="FFFF00"/>
            <w:vAlign w:val="center"/>
          </w:tcPr>
          <w:p w14:paraId="48116554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92BB1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Ref to ACC.ID</w:t>
            </w:r>
          </w:p>
        </w:tc>
      </w:tr>
      <w:tr w:rsidR="006F11EE" w:rsidRPr="008A1D37" w14:paraId="420466C2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A013C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BSAACID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E365C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VARCHAR(20)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83FE9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 xml:space="preserve">BSA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Account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ID</w:t>
            </w:r>
          </w:p>
        </w:tc>
        <w:tc>
          <w:tcPr>
            <w:tcW w:w="1249" w:type="dxa"/>
            <w:vAlign w:val="center"/>
          </w:tcPr>
          <w:p w14:paraId="00A7CF74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E3642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Ref to BSSAAC.ID</w:t>
            </w:r>
          </w:p>
        </w:tc>
      </w:tr>
      <w:tr w:rsidR="006F11EE" w:rsidRPr="008A1D37" w14:paraId="5C78C1F5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6EB2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CCY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92138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CHAR(3)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C558F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Currency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Code</w:t>
            </w:r>
            <w:proofErr w:type="spellEnd"/>
          </w:p>
        </w:tc>
        <w:tc>
          <w:tcPr>
            <w:tcW w:w="1249" w:type="dxa"/>
            <w:vAlign w:val="center"/>
          </w:tcPr>
          <w:p w14:paraId="6853514A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262E5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Ref to CURRENCY.GLCCY</w:t>
            </w:r>
          </w:p>
        </w:tc>
      </w:tr>
      <w:tr w:rsidR="006F11EE" w:rsidRPr="008A1D37" w14:paraId="7B231D36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5BAE2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AMNT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F32A4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DECIMAL(19)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67C72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Amount</w:t>
            </w:r>
            <w:proofErr w:type="spellEnd"/>
          </w:p>
        </w:tc>
        <w:tc>
          <w:tcPr>
            <w:tcW w:w="1249" w:type="dxa"/>
            <w:vAlign w:val="center"/>
          </w:tcPr>
          <w:p w14:paraId="04EB8640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9FFB1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 </w:t>
            </w:r>
          </w:p>
        </w:tc>
      </w:tr>
      <w:tr w:rsidR="006F11EE" w:rsidRPr="008A1D37" w14:paraId="31E3226A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4A0BF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AMNTBC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78A3D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DECIMAL(19)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F319B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Posting Amount in Base Currency</w:t>
            </w:r>
          </w:p>
        </w:tc>
        <w:tc>
          <w:tcPr>
            <w:tcW w:w="1249" w:type="dxa"/>
            <w:vAlign w:val="center"/>
          </w:tcPr>
          <w:p w14:paraId="4B27E12E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67B40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 </w:t>
            </w:r>
          </w:p>
        </w:tc>
      </w:tr>
      <w:tr w:rsidR="006F11EE" w:rsidRPr="008A1D37" w14:paraId="5D2B291C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C0004" w14:textId="77777777" w:rsidR="006F11EE" w:rsidRPr="004E68A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4E68A4">
              <w:rPr>
                <w:rFonts w:cs="Times New Roman"/>
                <w:color w:val="000000"/>
                <w:lang w:eastAsia="ru-RU"/>
              </w:rPr>
              <w:t>AMNTUC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98C8A" w14:textId="77777777" w:rsidR="006F11EE" w:rsidRPr="004E68A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4E68A4">
              <w:rPr>
                <w:rFonts w:cs="Times New Roman"/>
                <w:color w:val="000000"/>
                <w:lang w:eastAsia="ru-RU"/>
              </w:rPr>
              <w:t>DECIMAL(19)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18A56" w14:textId="77777777" w:rsidR="006F11EE" w:rsidRPr="004E68A4" w:rsidRDefault="006F11EE" w:rsidP="003C7285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 w:rsidRPr="004E68A4">
              <w:rPr>
                <w:rFonts w:cs="Times New Roman"/>
                <w:color w:val="000000"/>
                <w:lang w:val="en-US" w:eastAsia="ru-RU"/>
              </w:rPr>
              <w:t>Posting Amount in User Currency</w:t>
            </w:r>
          </w:p>
        </w:tc>
        <w:tc>
          <w:tcPr>
            <w:tcW w:w="1249" w:type="dxa"/>
            <w:shd w:val="clear" w:color="auto" w:fill="FFFF00"/>
            <w:vAlign w:val="center"/>
          </w:tcPr>
          <w:p w14:paraId="43388845" w14:textId="77777777" w:rsidR="006F11EE" w:rsidRPr="004E68A4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4E68A4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892B" w14:textId="1A579EFB" w:rsidR="006F11EE" w:rsidRPr="004E68A4" w:rsidRDefault="004E68A4" w:rsidP="004E68A4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Вообще н</w:t>
            </w:r>
            <w:r w:rsidR="006F11EE" w:rsidRPr="004E68A4">
              <w:rPr>
                <w:rFonts w:cs="Times New Roman"/>
                <w:color w:val="000000"/>
                <w:lang w:eastAsia="ru-RU"/>
              </w:rPr>
              <w:t>е используется</w:t>
            </w:r>
          </w:p>
        </w:tc>
      </w:tr>
      <w:tr w:rsidR="006F11EE" w:rsidRPr="008A1D37" w14:paraId="2E72C1DD" w14:textId="77777777" w:rsidTr="004E68A4">
        <w:trPr>
          <w:cantSplit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505FD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PBR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3AD8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CHAR(7)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D09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Source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of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</w:p>
        </w:tc>
        <w:tc>
          <w:tcPr>
            <w:tcW w:w="1249" w:type="dxa"/>
            <w:vAlign w:val="center"/>
          </w:tcPr>
          <w:p w14:paraId="6FF0D677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07697" w14:textId="7581D165" w:rsidR="006F11EE" w:rsidRPr="006F11EE" w:rsidRDefault="006F11EE" w:rsidP="003C7285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</w:p>
          <w:p w14:paraId="60B22CEF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</w:p>
        </w:tc>
      </w:tr>
      <w:tr w:rsidR="006F11EE" w:rsidRPr="008A1D37" w14:paraId="0C4CD2A5" w14:textId="77777777" w:rsidTr="004E68A4">
        <w:trPr>
          <w:cantSplit/>
          <w:trHeight w:val="6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40A7D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PDRF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310A8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30686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reference</w:t>
            </w:r>
            <w:proofErr w:type="spellEnd"/>
          </w:p>
        </w:tc>
        <w:tc>
          <w:tcPr>
            <w:tcW w:w="1249" w:type="dxa"/>
            <w:shd w:val="clear" w:color="auto" w:fill="FFFF00"/>
            <w:vAlign w:val="center"/>
          </w:tcPr>
          <w:p w14:paraId="2A74D74C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450CE" w14:textId="6390B334" w:rsidR="006F11EE" w:rsidRPr="004E68A4" w:rsidRDefault="000A6B29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Ссылка на связанную проводку</w:t>
            </w:r>
            <w:r w:rsidR="004E68A4" w:rsidRPr="007434DF">
              <w:rPr>
                <w:rFonts w:cs="Times New Roman"/>
                <w:color w:val="000000"/>
                <w:lang w:eastAsia="ru-RU"/>
              </w:rPr>
              <w:t>.</w:t>
            </w:r>
            <w:r w:rsidR="004E68A4" w:rsidRPr="007434DF">
              <w:rPr>
                <w:rFonts w:cs="Times New Roman"/>
                <w:color w:val="000000"/>
                <w:lang w:eastAsia="ru-RU"/>
              </w:rPr>
              <w:br/>
            </w:r>
            <w:r w:rsidR="004E68A4">
              <w:rPr>
                <w:rFonts w:cs="Times New Roman"/>
                <w:color w:val="000000"/>
                <w:lang w:eastAsia="ru-RU"/>
              </w:rPr>
              <w:t>Не планируется использовать для технических счетов</w:t>
            </w:r>
          </w:p>
        </w:tc>
      </w:tr>
      <w:tr w:rsidR="006F11EE" w:rsidRPr="008A1D37" w14:paraId="26108C1C" w14:textId="77777777" w:rsidTr="004E68A4">
        <w:trPr>
          <w:cantSplit/>
          <w:trHeight w:val="6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9B551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CPDRF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DD92B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0FA19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Correction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Reference</w:t>
            </w:r>
            <w:proofErr w:type="spellEnd"/>
            <w:proofErr w:type="gramEnd"/>
          </w:p>
        </w:tc>
        <w:tc>
          <w:tcPr>
            <w:tcW w:w="1249" w:type="dxa"/>
            <w:shd w:val="clear" w:color="auto" w:fill="FFFF00"/>
            <w:vAlign w:val="center"/>
          </w:tcPr>
          <w:p w14:paraId="70145F80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0A616" w14:textId="38B7D549" w:rsidR="006F11EE" w:rsidRPr="000A6B29" w:rsidRDefault="000A6B29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Обратная ссылка на связанную проводку</w:t>
            </w:r>
            <w:r w:rsidR="004E68A4">
              <w:rPr>
                <w:rFonts w:cs="Times New Roman"/>
                <w:color w:val="000000"/>
                <w:lang w:eastAsia="ru-RU"/>
              </w:rPr>
              <w:br/>
              <w:t>Не планируется использовать для технических счетов</w:t>
            </w:r>
          </w:p>
        </w:tc>
      </w:tr>
      <w:tr w:rsidR="006F11EE" w:rsidRPr="008A1D37" w14:paraId="145F43F8" w14:textId="77777777" w:rsidTr="004E68A4">
        <w:trPr>
          <w:cantSplit/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BDA26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lastRenderedPageBreak/>
              <w:t>INVISIBLE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CC4B1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26876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Visible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>/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Invisible</w:t>
            </w:r>
            <w:proofErr w:type="spellEnd"/>
          </w:p>
        </w:tc>
        <w:tc>
          <w:tcPr>
            <w:tcW w:w="1249" w:type="dxa"/>
            <w:vAlign w:val="center"/>
          </w:tcPr>
          <w:p w14:paraId="20DA4AE3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79A16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Для новых проводок = 0, для подавленных =1</w:t>
            </w:r>
          </w:p>
        </w:tc>
      </w:tr>
      <w:tr w:rsidR="006F11EE" w:rsidRPr="008A1D37" w14:paraId="18A8B897" w14:textId="77777777" w:rsidTr="00651D94">
        <w:trPr>
          <w:cantSplit/>
          <w:trHeight w:val="3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F2BE1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FINALETRS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325B7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AA231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Included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In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BS</w:t>
            </w:r>
          </w:p>
        </w:tc>
        <w:tc>
          <w:tcPr>
            <w:tcW w:w="1249" w:type="dxa"/>
            <w:shd w:val="clear" w:color="auto" w:fill="FFFF00"/>
            <w:vAlign w:val="center"/>
          </w:tcPr>
          <w:p w14:paraId="69F36116" w14:textId="77777777" w:rsidR="006F11EE" w:rsidRPr="00651D94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08706" w14:textId="6BE63A4E" w:rsidR="006F11EE" w:rsidRPr="00651D94" w:rsidRDefault="006F11EE" w:rsidP="00651D94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 xml:space="preserve">Поле вообще не используется </w:t>
            </w:r>
          </w:p>
        </w:tc>
      </w:tr>
      <w:tr w:rsidR="006F11EE" w:rsidRPr="008A1D37" w14:paraId="24DF34BC" w14:textId="77777777" w:rsidTr="00651D94">
        <w:trPr>
          <w:cantSplit/>
          <w:trHeight w:val="3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E304E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LASTD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FE3B2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F08D2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Included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In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Turnovers</w:t>
            </w:r>
            <w:proofErr w:type="spellEnd"/>
          </w:p>
        </w:tc>
        <w:tc>
          <w:tcPr>
            <w:tcW w:w="1249" w:type="dxa"/>
            <w:shd w:val="clear" w:color="auto" w:fill="FFFF00"/>
            <w:vAlign w:val="center"/>
          </w:tcPr>
          <w:p w14:paraId="56D949A6" w14:textId="77777777" w:rsidR="006F11EE" w:rsidRPr="00651D94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B45BC" w14:textId="7A57BFC3" w:rsidR="006F11EE" w:rsidRPr="00651D94" w:rsidRDefault="006F11EE" w:rsidP="00651D94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Поле вообще не используется (</w:t>
            </w:r>
          </w:p>
        </w:tc>
      </w:tr>
      <w:tr w:rsidR="006F11EE" w:rsidRPr="008A1D37" w14:paraId="27A5D579" w14:textId="77777777" w:rsidTr="00651D94">
        <w:trPr>
          <w:cantSplit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6D84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STATUS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4F12B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4C761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249" w:type="dxa"/>
            <w:shd w:val="clear" w:color="auto" w:fill="FFFF00"/>
            <w:vAlign w:val="center"/>
          </w:tcPr>
          <w:p w14:paraId="27755074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390C6" w14:textId="43979F0F" w:rsidR="006F11EE" w:rsidRPr="00651D94" w:rsidRDefault="00651D94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 xml:space="preserve">Поле используется только для проводок по счетам ОФР при загрузке из </w:t>
            </w:r>
            <w:proofErr w:type="spellStart"/>
            <w:r>
              <w:rPr>
                <w:rFonts w:cs="Times New Roman"/>
                <w:color w:val="000000"/>
                <w:lang w:eastAsia="ru-RU"/>
              </w:rPr>
              <w:t>Майдаса</w:t>
            </w:r>
            <w:proofErr w:type="spellEnd"/>
            <w:r>
              <w:rPr>
                <w:rFonts w:cs="Times New Roman"/>
                <w:color w:val="000000"/>
                <w:lang w:eastAsia="ru-RU"/>
              </w:rPr>
              <w:t>. Для технических счетов не планируется использовать.</w:t>
            </w:r>
          </w:p>
        </w:tc>
      </w:tr>
      <w:tr w:rsidR="006F11EE" w:rsidRPr="008A1D37" w14:paraId="51CC7BF7" w14:textId="77777777" w:rsidTr="00651D94">
        <w:trPr>
          <w:cantSplit/>
          <w:trHeight w:val="9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B38C2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ASOC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D2DFE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NUMERIC(8)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A0FA4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Associated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customer</w:t>
            </w:r>
            <w:proofErr w:type="spellEnd"/>
          </w:p>
        </w:tc>
        <w:tc>
          <w:tcPr>
            <w:tcW w:w="1249" w:type="dxa"/>
            <w:shd w:val="clear" w:color="auto" w:fill="FFFF00"/>
            <w:vAlign w:val="center"/>
          </w:tcPr>
          <w:p w14:paraId="0A2C7CC3" w14:textId="77777777" w:rsidR="006F11EE" w:rsidRPr="00651D94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AF7DD" w14:textId="7E49F7DD" w:rsidR="006F11EE" w:rsidRPr="00651D94" w:rsidRDefault="00651D94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Связанный клиент</w:t>
            </w:r>
          </w:p>
          <w:p w14:paraId="0AC3CDE1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Ref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to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SDCUSTPD.BBCUST</w:t>
            </w:r>
          </w:p>
          <w:p w14:paraId="14BDD621" w14:textId="5DEAF75D" w:rsidR="006F11EE" w:rsidRPr="00651D94" w:rsidRDefault="00651D94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Для технических счетов не планируется использовать.</w:t>
            </w:r>
          </w:p>
        </w:tc>
      </w:tr>
      <w:tr w:rsidR="006F11EE" w:rsidRPr="008A1D37" w14:paraId="4DEED0F8" w14:textId="77777777" w:rsidTr="004E68A4">
        <w:trPr>
          <w:cantSplit/>
          <w:trHeight w:val="6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C939D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PNAR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7C28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VARCHAR(30)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F973A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narrative</w:t>
            </w:r>
            <w:proofErr w:type="spellEnd"/>
          </w:p>
        </w:tc>
        <w:tc>
          <w:tcPr>
            <w:tcW w:w="1249" w:type="dxa"/>
            <w:vAlign w:val="center"/>
          </w:tcPr>
          <w:p w14:paraId="7D20E493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DE172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комментарий к проводке, может быть разным для корреспондирующих проводок</w:t>
            </w:r>
          </w:p>
        </w:tc>
      </w:tr>
      <w:tr w:rsidR="006F11EE" w:rsidRPr="00651D94" w14:paraId="00F4772B" w14:textId="77777777" w:rsidTr="008B7631">
        <w:trPr>
          <w:cantSplit/>
          <w:trHeight w:val="915"/>
        </w:trPr>
        <w:tc>
          <w:tcPr>
            <w:tcW w:w="1863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38BFD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CTYPE</w:t>
            </w:r>
          </w:p>
        </w:tc>
        <w:tc>
          <w:tcPr>
            <w:tcW w:w="1554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E5735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VARCHAR(3)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44E1E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Customer</w:t>
            </w:r>
            <w:proofErr w:type="spellEnd"/>
            <w:r w:rsidRPr="00651D94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51D94">
              <w:rPr>
                <w:rFonts w:cs="Times New Roman"/>
                <w:color w:val="000000"/>
                <w:lang w:eastAsia="ru-RU"/>
              </w:rPr>
              <w:t>Type</w:t>
            </w:r>
            <w:proofErr w:type="spellEnd"/>
          </w:p>
        </w:tc>
        <w:tc>
          <w:tcPr>
            <w:tcW w:w="1249" w:type="dxa"/>
            <w:shd w:val="clear" w:color="auto" w:fill="FFFF00"/>
            <w:vAlign w:val="center"/>
          </w:tcPr>
          <w:p w14:paraId="795C10B4" w14:textId="77777777" w:rsidR="006F11EE" w:rsidRPr="00651D94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9B92F" w14:textId="71160B8C" w:rsidR="006F11EE" w:rsidRPr="00651D94" w:rsidRDefault="00651D94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 xml:space="preserve">Тип собственности клиента. </w:t>
            </w:r>
          </w:p>
          <w:p w14:paraId="75C5EA53" w14:textId="63471D17" w:rsidR="00651D94" w:rsidRPr="00651D94" w:rsidRDefault="00651D94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Для технических счетов не планируется использовать.</w:t>
            </w:r>
          </w:p>
          <w:p w14:paraId="16421A37" w14:textId="77777777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</w:p>
        </w:tc>
      </w:tr>
      <w:tr w:rsidR="006F11EE" w:rsidRPr="008A1D37" w14:paraId="3C7733C5" w14:textId="77777777" w:rsidTr="005D3C07">
        <w:trPr>
          <w:cantSplit/>
          <w:trHeight w:val="6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C4F2A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PCID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5CDFB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C05AE" w14:textId="77777777" w:rsidR="006F11EE" w:rsidRPr="008A1D37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Correspond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Posting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249" w:type="dxa"/>
            <w:vAlign w:val="center"/>
          </w:tcPr>
          <w:p w14:paraId="504FF9FC" w14:textId="77777777" w:rsidR="006F11EE" w:rsidRPr="008A1D37" w:rsidRDefault="006F11EE" w:rsidP="003C7285">
            <w:pPr>
              <w:spacing w:before="0"/>
              <w:jc w:val="center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97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EEEAE" w14:textId="408995B9" w:rsidR="006F11EE" w:rsidRPr="00651D94" w:rsidRDefault="006F11EE" w:rsidP="003C7285">
            <w:pPr>
              <w:spacing w:before="0"/>
              <w:rPr>
                <w:rFonts w:cs="Times New Roman"/>
                <w:color w:val="000000"/>
                <w:lang w:eastAsia="ru-RU"/>
              </w:rPr>
            </w:pPr>
          </w:p>
        </w:tc>
      </w:tr>
      <w:tr w:rsidR="005D3C07" w:rsidRPr="008A1D37" w14:paraId="77FEF371" w14:textId="77777777" w:rsidTr="00F13396">
        <w:trPr>
          <w:trHeight w:val="315"/>
        </w:trPr>
        <w:tc>
          <w:tcPr>
            <w:tcW w:w="1843" w:type="dxa"/>
            <w:tcBorders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AF07D6" w14:textId="237A3392" w:rsidR="005D3C07" w:rsidRPr="005D3C07" w:rsidRDefault="005D3C07" w:rsidP="003C7285">
            <w:pPr>
              <w:spacing w:before="0"/>
              <w:ind w:left="113"/>
              <w:rPr>
                <w:b/>
                <w:lang w:val="en-US"/>
              </w:rPr>
            </w:pPr>
            <w:r w:rsidRPr="005D3C07">
              <w:rPr>
                <w:b/>
              </w:rPr>
              <w:t xml:space="preserve">Таблица </w:t>
            </w:r>
            <w:r w:rsidRPr="005D3C07">
              <w:rPr>
                <w:b/>
                <w:lang w:val="en-US"/>
              </w:rPr>
              <w:t>PDEXT</w:t>
            </w:r>
          </w:p>
        </w:tc>
        <w:tc>
          <w:tcPr>
            <w:tcW w:w="1574" w:type="dxa"/>
            <w:gridSpan w:val="3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CC5AC9" w14:textId="77777777" w:rsidR="005D3C07" w:rsidRPr="005D3C07" w:rsidRDefault="005D3C07" w:rsidP="003C7285">
            <w:pPr>
              <w:spacing w:before="0"/>
              <w:ind w:left="113"/>
              <w:rPr>
                <w:rFonts w:cs="Times New Roman"/>
                <w:b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C393C8" w14:textId="77777777" w:rsidR="005D3C07" w:rsidRPr="004C6C17" w:rsidRDefault="005D3C07" w:rsidP="003C7285">
            <w:pPr>
              <w:spacing w:before="0"/>
              <w:ind w:left="113"/>
              <w:rPr>
                <w:strike/>
              </w:rPr>
            </w:pPr>
          </w:p>
        </w:tc>
        <w:tc>
          <w:tcPr>
            <w:tcW w:w="1261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vAlign w:val="center"/>
          </w:tcPr>
          <w:p w14:paraId="5709336D" w14:textId="77777777" w:rsidR="005D3C07" w:rsidRPr="004C6C17" w:rsidRDefault="005D3C07" w:rsidP="003C7285">
            <w:pPr>
              <w:spacing w:before="0"/>
              <w:ind w:left="113"/>
              <w:jc w:val="center"/>
              <w:rPr>
                <w:rFonts w:cs="Times New Roman"/>
                <w:strike/>
                <w:color w:val="000000"/>
                <w:lang w:val="en-US" w:eastAsia="ru-RU"/>
              </w:rPr>
            </w:pPr>
          </w:p>
        </w:tc>
        <w:tc>
          <w:tcPr>
            <w:tcW w:w="3685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706B949" w14:textId="77777777" w:rsidR="005D3C07" w:rsidRPr="004C6C17" w:rsidRDefault="005D3C07" w:rsidP="003C7285">
            <w:pPr>
              <w:spacing w:before="0"/>
              <w:ind w:left="113"/>
              <w:rPr>
                <w:strike/>
              </w:rPr>
            </w:pPr>
          </w:p>
        </w:tc>
      </w:tr>
      <w:tr w:rsidR="004C6C17" w:rsidRPr="008A1D37" w14:paraId="7427B936" w14:textId="77777777" w:rsidTr="005D3C07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154C6B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t>ID</w:t>
            </w:r>
          </w:p>
        </w:tc>
        <w:tc>
          <w:tcPr>
            <w:tcW w:w="1574" w:type="dxa"/>
            <w:gridSpan w:val="3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21962A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gramStart"/>
            <w:r w:rsidRPr="005D3C07">
              <w:rPr>
                <w:rFonts w:cs="Times New Roman"/>
                <w:color w:val="000000"/>
                <w:lang w:eastAsia="ru-RU"/>
              </w:rPr>
              <w:t>BIGINT(</w:t>
            </w:r>
            <w:proofErr w:type="gramEnd"/>
            <w:r w:rsidRPr="005D3C07">
              <w:rPr>
                <w:rFonts w:cs="Times New Roman"/>
                <w:color w:val="000000"/>
                <w:lang w:eastAsia="ru-RU"/>
              </w:rPr>
              <w:t>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8A954F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5D3C07">
              <w:t>Transaction</w:t>
            </w:r>
            <w:proofErr w:type="spellEnd"/>
            <w:r w:rsidRPr="005D3C07">
              <w:t xml:space="preserve"> ID</w:t>
            </w:r>
          </w:p>
        </w:tc>
        <w:tc>
          <w:tcPr>
            <w:tcW w:w="1261" w:type="dxa"/>
            <w:gridSpan w:val="2"/>
            <w:shd w:val="clear" w:color="auto" w:fill="FFFF00"/>
            <w:vAlign w:val="center"/>
          </w:tcPr>
          <w:p w14:paraId="6622F49E" w14:textId="77777777" w:rsidR="004C6C17" w:rsidRPr="005D3C0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5D3C0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660F4DC7" w14:textId="22192808" w:rsidR="004C6C17" w:rsidRPr="005D3C07" w:rsidRDefault="005D3C0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t xml:space="preserve">Ссылка на </w:t>
            </w:r>
            <w:r w:rsidR="004C6C17" w:rsidRPr="005D3C07">
              <w:t>PD.ID</w:t>
            </w:r>
          </w:p>
        </w:tc>
      </w:tr>
      <w:tr w:rsidR="004C6C17" w:rsidRPr="008A1D37" w14:paraId="6C8A60EF" w14:textId="77777777" w:rsidTr="00557FFD">
        <w:trPr>
          <w:trHeight w:val="315"/>
        </w:trPr>
        <w:tc>
          <w:tcPr>
            <w:tcW w:w="1843" w:type="dxa"/>
            <w:shd w:val="clear" w:color="auto" w:fill="F7CAAC" w:themeFill="accent2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F9385D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t>PREF</w:t>
            </w:r>
          </w:p>
        </w:tc>
        <w:tc>
          <w:tcPr>
            <w:tcW w:w="1574" w:type="dxa"/>
            <w:gridSpan w:val="3"/>
            <w:shd w:val="clear" w:color="auto" w:fill="F7CAAC" w:themeFill="accent2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4296B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CHAR(15)</w:t>
            </w:r>
          </w:p>
        </w:tc>
        <w:tc>
          <w:tcPr>
            <w:tcW w:w="2410" w:type="dxa"/>
            <w:shd w:val="clear" w:color="auto" w:fill="F7CAAC" w:themeFill="accent2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E5BB59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t>Original</w:t>
            </w:r>
            <w:proofErr w:type="spellEnd"/>
            <w:r w:rsidRPr="008A1D37">
              <w:t xml:space="preserve"> </w:t>
            </w:r>
            <w:proofErr w:type="spellStart"/>
            <w:r w:rsidRPr="008A1D37">
              <w:t>Transaction</w:t>
            </w:r>
            <w:proofErr w:type="spellEnd"/>
            <w:r w:rsidRPr="008A1D37">
              <w:rPr>
                <w:lang w:val="en-US"/>
              </w:rPr>
              <w:t xml:space="preserve"> </w:t>
            </w:r>
            <w:proofErr w:type="spellStart"/>
            <w:r w:rsidRPr="008A1D37">
              <w:t>Reference</w:t>
            </w:r>
            <w:proofErr w:type="spellEnd"/>
          </w:p>
        </w:tc>
        <w:tc>
          <w:tcPr>
            <w:tcW w:w="1261" w:type="dxa"/>
            <w:gridSpan w:val="2"/>
            <w:shd w:val="clear" w:color="auto" w:fill="F7CAAC" w:themeFill="accent2" w:themeFillTint="66"/>
            <w:vAlign w:val="center"/>
          </w:tcPr>
          <w:p w14:paraId="341778D0" w14:textId="77777777" w:rsidR="004C6C17" w:rsidRPr="008A1D3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85" w:type="dxa"/>
            <w:shd w:val="clear" w:color="auto" w:fill="F7CAAC" w:themeFill="accent2" w:themeFillTint="66"/>
            <w:vAlign w:val="center"/>
          </w:tcPr>
          <w:p w14:paraId="455BC466" w14:textId="01C1F338" w:rsidR="004C6C17" w:rsidRPr="004C6C17" w:rsidRDefault="00041F79" w:rsidP="003C7285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?????</w:t>
            </w:r>
          </w:p>
        </w:tc>
      </w:tr>
      <w:tr w:rsidR="004C6C17" w:rsidRPr="008A1D37" w14:paraId="5BCE7CE3" w14:textId="77777777" w:rsidTr="005D3C07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B58F89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t>DLID</w:t>
            </w:r>
          </w:p>
        </w:tc>
        <w:tc>
          <w:tcPr>
            <w:tcW w:w="1574" w:type="dxa"/>
            <w:gridSpan w:val="3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504506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rPr>
                <w:rFonts w:cs="Times New Roman"/>
                <w:color w:val="000000"/>
                <w:lang w:eastAsia="ru-RU"/>
              </w:rPr>
              <w:t>INTEGER(4)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4D13F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5D3C07">
              <w:t>Deal</w:t>
            </w:r>
            <w:proofErr w:type="spellEnd"/>
            <w:r w:rsidRPr="005D3C07">
              <w:t>/</w:t>
            </w:r>
            <w:proofErr w:type="spellStart"/>
            <w:r w:rsidRPr="005D3C07">
              <w:t>Loan</w:t>
            </w:r>
            <w:proofErr w:type="spellEnd"/>
            <w:r w:rsidRPr="005D3C07">
              <w:t xml:space="preserve"> ID</w:t>
            </w:r>
          </w:p>
        </w:tc>
        <w:tc>
          <w:tcPr>
            <w:tcW w:w="1261" w:type="dxa"/>
            <w:gridSpan w:val="2"/>
            <w:shd w:val="clear" w:color="auto" w:fill="FFFF00"/>
            <w:vAlign w:val="center"/>
          </w:tcPr>
          <w:p w14:paraId="0B6B987A" w14:textId="77777777" w:rsidR="004C6C17" w:rsidRPr="005D3C0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5D3C07">
              <w:rPr>
                <w:rFonts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A11D7B9" w14:textId="77777777" w:rsidR="004C6C17" w:rsidRPr="005D3C07" w:rsidRDefault="005D3C07" w:rsidP="003C7285">
            <w:pPr>
              <w:spacing w:before="0"/>
              <w:ind w:left="113"/>
            </w:pPr>
            <w:r w:rsidRPr="005D3C07">
              <w:t xml:space="preserve">Ссылка на системный ИД сделки в </w:t>
            </w:r>
            <w:r w:rsidRPr="005D3C07">
              <w:rPr>
                <w:lang w:val="en-US"/>
              </w:rPr>
              <w:t>BARS</w:t>
            </w:r>
            <w:r w:rsidRPr="005D3C07">
              <w:t xml:space="preserve"> </w:t>
            </w:r>
            <w:r w:rsidRPr="005D3C07">
              <w:rPr>
                <w:lang w:val="en-US"/>
              </w:rPr>
              <w:t>REP</w:t>
            </w:r>
            <w:r w:rsidRPr="005D3C07">
              <w:t>.</w:t>
            </w:r>
          </w:p>
          <w:p w14:paraId="39C5294F" w14:textId="4F2C280F" w:rsidR="005D3C07" w:rsidRPr="005D3C07" w:rsidRDefault="005D3C0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t>Не используется</w:t>
            </w:r>
          </w:p>
        </w:tc>
      </w:tr>
      <w:tr w:rsidR="004C6C17" w:rsidRPr="008A1D37" w14:paraId="21CBC088" w14:textId="77777777" w:rsidTr="005D3C07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9EB5B" w14:textId="798DC785" w:rsidR="004C6C17" w:rsidRPr="005D3C07" w:rsidRDefault="004C6C17" w:rsidP="003C7285">
            <w:pPr>
              <w:spacing w:before="0"/>
              <w:ind w:left="113"/>
            </w:pPr>
            <w:r w:rsidRPr="005D3C07">
              <w:t>DLTYPE</w:t>
            </w:r>
          </w:p>
        </w:tc>
        <w:tc>
          <w:tcPr>
            <w:tcW w:w="1574" w:type="dxa"/>
            <w:gridSpan w:val="3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6C232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4E497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5D3C07">
              <w:t>Deal</w:t>
            </w:r>
            <w:proofErr w:type="spellEnd"/>
            <w:r w:rsidRPr="005D3C07">
              <w:t>/</w:t>
            </w:r>
            <w:proofErr w:type="spellStart"/>
            <w:r w:rsidRPr="005D3C07">
              <w:t>Loan</w:t>
            </w:r>
            <w:proofErr w:type="spellEnd"/>
            <w:r w:rsidRPr="005D3C07">
              <w:t xml:space="preserve"> </w:t>
            </w:r>
            <w:proofErr w:type="spellStart"/>
            <w:r w:rsidRPr="005D3C07">
              <w:t>identificator</w:t>
            </w:r>
            <w:proofErr w:type="spellEnd"/>
          </w:p>
        </w:tc>
        <w:tc>
          <w:tcPr>
            <w:tcW w:w="1261" w:type="dxa"/>
            <w:gridSpan w:val="2"/>
            <w:shd w:val="clear" w:color="auto" w:fill="FFFF00"/>
            <w:vAlign w:val="center"/>
          </w:tcPr>
          <w:p w14:paraId="33D0A16B" w14:textId="77777777" w:rsidR="004C6C17" w:rsidRPr="005D3C0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5D3C07">
              <w:rPr>
                <w:rFonts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10A19487" w14:textId="6C09B345" w:rsidR="004C6C17" w:rsidRPr="005D3C07" w:rsidRDefault="005D3C0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rPr>
                <w:rFonts w:cs="Times New Roman"/>
                <w:color w:val="000000"/>
                <w:lang w:eastAsia="ru-RU"/>
              </w:rPr>
              <w:t>Не используется</w:t>
            </w:r>
          </w:p>
        </w:tc>
      </w:tr>
      <w:tr w:rsidR="004C6C17" w:rsidRPr="008A1D37" w14:paraId="3C3D01B8" w14:textId="77777777" w:rsidTr="005D3C07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A5F1CE" w14:textId="77777777" w:rsidR="004C6C17" w:rsidRPr="005D3C07" w:rsidRDefault="004C6C17" w:rsidP="003C7285">
            <w:pPr>
              <w:spacing w:before="0"/>
              <w:ind w:left="113"/>
            </w:pPr>
            <w:r w:rsidRPr="005D3C07">
              <w:t>DPMT</w:t>
            </w:r>
          </w:p>
        </w:tc>
        <w:tc>
          <w:tcPr>
            <w:tcW w:w="1574" w:type="dxa"/>
            <w:gridSpan w:val="3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3A41DB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rPr>
                <w:rFonts w:cs="Times New Roman"/>
                <w:color w:val="000000"/>
                <w:lang w:eastAsia="ru-RU"/>
              </w:rPr>
              <w:t>CHAR(3)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FD361D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5D3C07">
              <w:t>Department</w:t>
            </w:r>
            <w:proofErr w:type="spellEnd"/>
            <w:r w:rsidRPr="005D3C07">
              <w:t xml:space="preserve"> </w:t>
            </w:r>
            <w:proofErr w:type="spellStart"/>
            <w:r w:rsidRPr="005D3C07">
              <w:t>code</w:t>
            </w:r>
            <w:proofErr w:type="spellEnd"/>
          </w:p>
        </w:tc>
        <w:tc>
          <w:tcPr>
            <w:tcW w:w="1261" w:type="dxa"/>
            <w:gridSpan w:val="2"/>
            <w:vAlign w:val="center"/>
          </w:tcPr>
          <w:p w14:paraId="3C22C5CA" w14:textId="77777777" w:rsidR="004C6C17" w:rsidRPr="005D3C0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5D3C07">
              <w:rPr>
                <w:rFonts w:cs="Times New Roman"/>
                <w:color w:val="000000"/>
                <w:lang w:val="en-US" w:eastAsia="ru-RU"/>
              </w:rPr>
              <w:t>Y</w:t>
            </w:r>
          </w:p>
        </w:tc>
        <w:tc>
          <w:tcPr>
            <w:tcW w:w="3685" w:type="dxa"/>
            <w:vAlign w:val="center"/>
          </w:tcPr>
          <w:p w14:paraId="1D0AA3DC" w14:textId="53151CD0" w:rsidR="004C6C17" w:rsidRPr="005D3C07" w:rsidRDefault="004C6C17" w:rsidP="004C6C17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t xml:space="preserve">Код департамента (элемент </w:t>
            </w:r>
            <w:proofErr w:type="spellStart"/>
            <w:r w:rsidRPr="005D3C07">
              <w:t>орг.структуры</w:t>
            </w:r>
            <w:proofErr w:type="spellEnd"/>
            <w:r w:rsidRPr="005D3C07">
              <w:t xml:space="preserve">). </w:t>
            </w:r>
          </w:p>
        </w:tc>
      </w:tr>
      <w:tr w:rsidR="004C6C17" w:rsidRPr="008A1D37" w14:paraId="2D6493A2" w14:textId="77777777" w:rsidTr="005D3C07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7BEAC" w14:textId="77777777" w:rsidR="004C6C17" w:rsidRPr="005D3C07" w:rsidRDefault="004C6C17" w:rsidP="003C7285">
            <w:pPr>
              <w:spacing w:before="0"/>
              <w:ind w:left="113"/>
            </w:pPr>
            <w:r w:rsidRPr="005D3C07">
              <w:t>FLEX_EVEN_CODE</w:t>
            </w:r>
          </w:p>
        </w:tc>
        <w:tc>
          <w:tcPr>
            <w:tcW w:w="1574" w:type="dxa"/>
            <w:gridSpan w:val="3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A8343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241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A4C59" w14:textId="77777777" w:rsidR="004C6C17" w:rsidRPr="005D3C0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</w:p>
        </w:tc>
        <w:tc>
          <w:tcPr>
            <w:tcW w:w="1261" w:type="dxa"/>
            <w:gridSpan w:val="2"/>
            <w:shd w:val="clear" w:color="auto" w:fill="FFFF00"/>
            <w:vAlign w:val="center"/>
          </w:tcPr>
          <w:p w14:paraId="5649B453" w14:textId="77777777" w:rsidR="004C6C17" w:rsidRPr="005D3C0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5D3C07">
              <w:rPr>
                <w:rFonts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6497C4C5" w14:textId="6FB117E2" w:rsidR="004C6C17" w:rsidRPr="005D3C07" w:rsidRDefault="005D3C07" w:rsidP="003C7285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5D3C07">
              <w:rPr>
                <w:rFonts w:cs="Times New Roman"/>
                <w:color w:val="000000"/>
                <w:lang w:eastAsia="ru-RU"/>
              </w:rPr>
              <w:t xml:space="preserve">Код события в </w:t>
            </w:r>
            <w:r w:rsidRPr="005D3C07">
              <w:rPr>
                <w:rFonts w:cs="Times New Roman"/>
                <w:color w:val="000000"/>
                <w:lang w:val="en-US" w:eastAsia="ru-RU"/>
              </w:rPr>
              <w:t>FCC6.3</w:t>
            </w:r>
          </w:p>
        </w:tc>
      </w:tr>
      <w:tr w:rsidR="00041F79" w:rsidRPr="004C6C17" w14:paraId="5A0C523E" w14:textId="77777777" w:rsidTr="00F13396">
        <w:trPr>
          <w:trHeight w:val="315"/>
        </w:trPr>
        <w:tc>
          <w:tcPr>
            <w:tcW w:w="1843" w:type="dxa"/>
            <w:tcBorders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1BEACF" w14:textId="3954ADAF" w:rsidR="00041F79" w:rsidRPr="00F13396" w:rsidRDefault="00041F79" w:rsidP="003C7285">
            <w:pPr>
              <w:spacing w:before="0"/>
              <w:ind w:left="113"/>
              <w:rPr>
                <w:rFonts w:cs="Times New Roman"/>
                <w:b/>
                <w:color w:val="000000"/>
                <w:lang w:val="en-US" w:eastAsia="ru-RU"/>
              </w:rPr>
            </w:pPr>
            <w:r w:rsidRPr="00F13396">
              <w:rPr>
                <w:rFonts w:cs="Times New Roman"/>
                <w:b/>
                <w:color w:val="000000"/>
                <w:lang w:eastAsia="ru-RU"/>
              </w:rPr>
              <w:t xml:space="preserve">Таблица </w:t>
            </w:r>
            <w:r w:rsidRPr="00F13396">
              <w:rPr>
                <w:rFonts w:cs="Times New Roman"/>
                <w:b/>
                <w:color w:val="000000"/>
                <w:lang w:val="en-US" w:eastAsia="ru-RU"/>
              </w:rPr>
              <w:t>PDEXT2</w:t>
            </w:r>
          </w:p>
        </w:tc>
        <w:tc>
          <w:tcPr>
            <w:tcW w:w="1559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0BD247" w14:textId="77777777" w:rsidR="00041F79" w:rsidRPr="00F13396" w:rsidRDefault="00041F79" w:rsidP="003C7285">
            <w:pPr>
              <w:spacing w:before="0"/>
              <w:ind w:left="113"/>
              <w:rPr>
                <w:rFonts w:cs="Times New Roman"/>
                <w:b/>
                <w:strike/>
                <w:color w:val="000000"/>
                <w:lang w:eastAsia="ru-RU"/>
              </w:rPr>
            </w:pPr>
          </w:p>
        </w:tc>
        <w:tc>
          <w:tcPr>
            <w:tcW w:w="2425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EC7C8" w14:textId="77777777" w:rsidR="00041F79" w:rsidRPr="00F13396" w:rsidRDefault="00041F79" w:rsidP="003C7285">
            <w:pPr>
              <w:spacing w:before="0"/>
              <w:ind w:left="113"/>
              <w:rPr>
                <w:rFonts w:cs="Times New Roman"/>
                <w:b/>
                <w:strike/>
                <w:color w:val="000000"/>
                <w:lang w:eastAsia="ru-RU"/>
              </w:rPr>
            </w:pPr>
          </w:p>
        </w:tc>
        <w:tc>
          <w:tcPr>
            <w:tcW w:w="1261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vAlign w:val="bottom"/>
          </w:tcPr>
          <w:p w14:paraId="6C932343" w14:textId="77777777" w:rsidR="00041F79" w:rsidRPr="00F13396" w:rsidRDefault="00041F79" w:rsidP="003C7285">
            <w:pPr>
              <w:spacing w:before="0"/>
              <w:ind w:left="113"/>
              <w:jc w:val="center"/>
              <w:rPr>
                <w:rFonts w:cs="Times New Roman"/>
                <w:b/>
                <w:strike/>
                <w:color w:val="000000"/>
                <w:lang w:eastAsia="ru-RU"/>
              </w:rPr>
            </w:pPr>
          </w:p>
        </w:tc>
        <w:tc>
          <w:tcPr>
            <w:tcW w:w="3685" w:type="dxa"/>
            <w:tcBorders>
              <w:left w:val="nil"/>
            </w:tcBorders>
            <w:shd w:val="clear" w:color="auto" w:fill="BDD6EE" w:themeFill="accent1" w:themeFillTint="66"/>
          </w:tcPr>
          <w:p w14:paraId="63BCB8D9" w14:textId="77777777" w:rsidR="00041F79" w:rsidRPr="00F13396" w:rsidRDefault="00041F79" w:rsidP="003C7285">
            <w:pPr>
              <w:spacing w:before="0"/>
              <w:ind w:left="113"/>
              <w:rPr>
                <w:rFonts w:cs="Times New Roman"/>
                <w:b/>
                <w:strike/>
                <w:color w:val="000000"/>
                <w:lang w:eastAsia="ru-RU"/>
              </w:rPr>
            </w:pPr>
          </w:p>
        </w:tc>
      </w:tr>
      <w:tr w:rsidR="004C6C17" w:rsidRPr="004C6C17" w14:paraId="5827442A" w14:textId="77777777" w:rsidTr="00041F79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1569DC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ID</w:t>
            </w:r>
          </w:p>
        </w:tc>
        <w:tc>
          <w:tcPr>
            <w:tcW w:w="1559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8AFC28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2425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85F46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041F79">
              <w:rPr>
                <w:rFonts w:cs="Times New Roman"/>
                <w:color w:val="000000"/>
                <w:lang w:eastAsia="ru-RU"/>
              </w:rPr>
              <w:t>Transaction</w:t>
            </w:r>
            <w:proofErr w:type="spellEnd"/>
            <w:r w:rsidRPr="00041F79">
              <w:rPr>
                <w:rFonts w:cs="Times New Roman"/>
                <w:color w:val="000000"/>
                <w:lang w:eastAsia="ru-RU"/>
              </w:rPr>
              <w:t xml:space="preserve"> ID</w:t>
            </w:r>
          </w:p>
        </w:tc>
        <w:tc>
          <w:tcPr>
            <w:tcW w:w="1261" w:type="dxa"/>
            <w:gridSpan w:val="2"/>
            <w:shd w:val="clear" w:color="auto" w:fill="FFFF00"/>
            <w:vAlign w:val="bottom"/>
          </w:tcPr>
          <w:p w14:paraId="2A225DE6" w14:textId="77777777" w:rsidR="004C6C17" w:rsidRPr="00041F79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Y</w:t>
            </w:r>
          </w:p>
        </w:tc>
        <w:tc>
          <w:tcPr>
            <w:tcW w:w="3685" w:type="dxa"/>
            <w:shd w:val="clear" w:color="auto" w:fill="FFFF00"/>
          </w:tcPr>
          <w:p w14:paraId="03791BAC" w14:textId="17642804" w:rsidR="004C6C17" w:rsidRPr="00041F79" w:rsidRDefault="00041F79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t xml:space="preserve">Ссылка на </w:t>
            </w:r>
            <w:r w:rsidRPr="005D3C07">
              <w:t>PD.ID</w:t>
            </w:r>
          </w:p>
        </w:tc>
      </w:tr>
      <w:tr w:rsidR="004C6C17" w:rsidRPr="008A1D37" w14:paraId="5862AFE0" w14:textId="77777777" w:rsidTr="00041F79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6EDF50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RNARLNG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79FB05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VARCHAR(300)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FCB81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Russian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Narrative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Long</w:t>
            </w:r>
            <w:proofErr w:type="spellEnd"/>
          </w:p>
        </w:tc>
        <w:tc>
          <w:tcPr>
            <w:tcW w:w="1261" w:type="dxa"/>
            <w:gridSpan w:val="2"/>
            <w:vAlign w:val="bottom"/>
          </w:tcPr>
          <w:p w14:paraId="3538D8A0" w14:textId="77777777" w:rsidR="004C6C17" w:rsidRPr="008A1D3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Y</w:t>
            </w:r>
          </w:p>
        </w:tc>
        <w:tc>
          <w:tcPr>
            <w:tcW w:w="3685" w:type="dxa"/>
          </w:tcPr>
          <w:p w14:paraId="60DB4E96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</w:p>
        </w:tc>
      </w:tr>
      <w:tr w:rsidR="004C6C17" w:rsidRPr="008A1D37" w14:paraId="74E6C793" w14:textId="77777777" w:rsidTr="00041F79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0206FB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RNARSHT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D2A686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VARCHAR(100)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4B2643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Russian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Narrative</w:t>
            </w:r>
            <w:proofErr w:type="spellEnd"/>
            <w:r w:rsidRPr="008A1D37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A1D37">
              <w:rPr>
                <w:rFonts w:cs="Times New Roman"/>
                <w:color w:val="000000"/>
                <w:lang w:eastAsia="ru-RU"/>
              </w:rPr>
              <w:t>Short</w:t>
            </w:r>
            <w:proofErr w:type="spellEnd"/>
          </w:p>
        </w:tc>
        <w:tc>
          <w:tcPr>
            <w:tcW w:w="1261" w:type="dxa"/>
            <w:gridSpan w:val="2"/>
            <w:vAlign w:val="bottom"/>
          </w:tcPr>
          <w:p w14:paraId="6E1F68D8" w14:textId="77777777" w:rsidR="004C6C17" w:rsidRPr="008A1D37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Y</w:t>
            </w:r>
          </w:p>
        </w:tc>
        <w:tc>
          <w:tcPr>
            <w:tcW w:w="3685" w:type="dxa"/>
          </w:tcPr>
          <w:p w14:paraId="460625D9" w14:textId="77777777" w:rsidR="004C6C17" w:rsidRPr="008A1D37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</w:p>
        </w:tc>
      </w:tr>
      <w:tr w:rsidR="004C6C17" w:rsidRPr="008A1D37" w14:paraId="7324DCA1" w14:textId="77777777" w:rsidTr="00041F79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83591F" w14:textId="77777777" w:rsidR="004C6C17" w:rsidRPr="00041F79" w:rsidRDefault="004C6C17" w:rsidP="003C7285">
            <w:pPr>
              <w:spacing w:before="0"/>
              <w:ind w:left="113"/>
            </w:pPr>
            <w:r w:rsidRPr="00041F79">
              <w:rPr>
                <w:rFonts w:cs="Times New Roman"/>
                <w:color w:val="000000"/>
                <w:lang w:eastAsia="ru-RU"/>
              </w:rPr>
              <w:t>OREF</w:t>
            </w:r>
          </w:p>
        </w:tc>
        <w:tc>
          <w:tcPr>
            <w:tcW w:w="1559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FEEAE1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CHAR(2)</w:t>
            </w:r>
          </w:p>
        </w:tc>
        <w:tc>
          <w:tcPr>
            <w:tcW w:w="2425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8593CD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041F79">
              <w:rPr>
                <w:rFonts w:cs="Times New Roman"/>
                <w:color w:val="000000"/>
                <w:lang w:eastAsia="ru-RU"/>
              </w:rPr>
              <w:t>Operation</w:t>
            </w:r>
            <w:proofErr w:type="spellEnd"/>
            <w:r w:rsidRPr="00041F79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41F79">
              <w:rPr>
                <w:rFonts w:cs="Times New Roman"/>
                <w:color w:val="000000"/>
                <w:lang w:eastAsia="ru-RU"/>
              </w:rPr>
              <w:t>Reference</w:t>
            </w:r>
            <w:proofErr w:type="spellEnd"/>
          </w:p>
        </w:tc>
        <w:tc>
          <w:tcPr>
            <w:tcW w:w="1261" w:type="dxa"/>
            <w:gridSpan w:val="2"/>
            <w:shd w:val="clear" w:color="auto" w:fill="FFFF00"/>
            <w:vAlign w:val="bottom"/>
          </w:tcPr>
          <w:p w14:paraId="65E8EDBF" w14:textId="77777777" w:rsidR="004C6C17" w:rsidRPr="00041F79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Y</w:t>
            </w:r>
          </w:p>
        </w:tc>
        <w:tc>
          <w:tcPr>
            <w:tcW w:w="3685" w:type="dxa"/>
            <w:shd w:val="clear" w:color="auto" w:fill="FFFF00"/>
          </w:tcPr>
          <w:p w14:paraId="33F5AE1A" w14:textId="118104A3" w:rsidR="004C6C17" w:rsidRPr="00041F79" w:rsidRDefault="00041F79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Для технических счетов не планируется использовать</w:t>
            </w:r>
          </w:p>
        </w:tc>
      </w:tr>
      <w:tr w:rsidR="004C6C17" w:rsidRPr="008A1D37" w14:paraId="5A6ADA99" w14:textId="77777777" w:rsidTr="00041F79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310DBD" w14:textId="77777777" w:rsidR="004C6C17" w:rsidRPr="00041F79" w:rsidRDefault="004C6C17" w:rsidP="003C7285">
            <w:pPr>
              <w:spacing w:before="0"/>
              <w:ind w:left="113"/>
            </w:pPr>
            <w:r w:rsidRPr="00041F79">
              <w:rPr>
                <w:rFonts w:cs="Times New Roman"/>
                <w:color w:val="000000"/>
                <w:lang w:eastAsia="ru-RU"/>
              </w:rPr>
              <w:t>DOCN</w:t>
            </w:r>
          </w:p>
        </w:tc>
        <w:tc>
          <w:tcPr>
            <w:tcW w:w="1559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8F23D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CHAR(10)</w:t>
            </w:r>
          </w:p>
        </w:tc>
        <w:tc>
          <w:tcPr>
            <w:tcW w:w="2425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A1DB30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041F79">
              <w:rPr>
                <w:rFonts w:cs="Times New Roman"/>
                <w:color w:val="000000"/>
                <w:lang w:eastAsia="ru-RU"/>
              </w:rPr>
              <w:t>Document</w:t>
            </w:r>
            <w:proofErr w:type="spellEnd"/>
            <w:r w:rsidRPr="00041F79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41F79">
              <w:rPr>
                <w:rFonts w:cs="Times New Roman"/>
                <w:color w:val="000000"/>
                <w:lang w:eastAsia="ru-RU"/>
              </w:rPr>
              <w:t>Number</w:t>
            </w:r>
            <w:proofErr w:type="spellEnd"/>
          </w:p>
        </w:tc>
        <w:tc>
          <w:tcPr>
            <w:tcW w:w="1261" w:type="dxa"/>
            <w:gridSpan w:val="2"/>
            <w:shd w:val="clear" w:color="auto" w:fill="FFFF00"/>
            <w:vAlign w:val="bottom"/>
          </w:tcPr>
          <w:p w14:paraId="5332F992" w14:textId="77777777" w:rsidR="004C6C17" w:rsidRPr="00041F79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Y</w:t>
            </w:r>
          </w:p>
        </w:tc>
        <w:tc>
          <w:tcPr>
            <w:tcW w:w="3685" w:type="dxa"/>
            <w:shd w:val="clear" w:color="auto" w:fill="FFFF00"/>
          </w:tcPr>
          <w:p w14:paraId="659D30ED" w14:textId="1D9BA51A" w:rsidR="004C6C17" w:rsidRPr="00041F79" w:rsidRDefault="00041F79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Для технических счетов не планируется использовать</w:t>
            </w:r>
          </w:p>
        </w:tc>
      </w:tr>
      <w:tr w:rsidR="004C6C17" w:rsidRPr="008A1D37" w14:paraId="2F995590" w14:textId="77777777" w:rsidTr="00041F79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510C01" w14:textId="77777777" w:rsidR="004C6C17" w:rsidRPr="00041F79" w:rsidRDefault="004C6C17" w:rsidP="003C7285">
            <w:pPr>
              <w:spacing w:before="0"/>
              <w:ind w:left="113"/>
            </w:pPr>
            <w:r w:rsidRPr="00041F79">
              <w:rPr>
                <w:rFonts w:cs="Times New Roman"/>
                <w:color w:val="000000"/>
                <w:lang w:eastAsia="ru-RU"/>
              </w:rPr>
              <w:t>OREF_SRC</w:t>
            </w:r>
          </w:p>
        </w:tc>
        <w:tc>
          <w:tcPr>
            <w:tcW w:w="1559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4655D5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2425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57B38E" w14:textId="77777777" w:rsidR="004C6C17" w:rsidRPr="00041F79" w:rsidRDefault="004C6C17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</w:p>
        </w:tc>
        <w:tc>
          <w:tcPr>
            <w:tcW w:w="1261" w:type="dxa"/>
            <w:gridSpan w:val="2"/>
            <w:shd w:val="clear" w:color="auto" w:fill="FFFF00"/>
            <w:vAlign w:val="bottom"/>
          </w:tcPr>
          <w:p w14:paraId="361B0762" w14:textId="77777777" w:rsidR="004C6C17" w:rsidRPr="00041F79" w:rsidRDefault="004C6C17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Y</w:t>
            </w:r>
          </w:p>
        </w:tc>
        <w:tc>
          <w:tcPr>
            <w:tcW w:w="3685" w:type="dxa"/>
            <w:shd w:val="clear" w:color="auto" w:fill="FFFF00"/>
          </w:tcPr>
          <w:p w14:paraId="45F6FECA" w14:textId="77199FA6" w:rsidR="004C6C17" w:rsidRPr="00041F79" w:rsidRDefault="00041F79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651D94">
              <w:rPr>
                <w:rFonts w:cs="Times New Roman"/>
                <w:color w:val="000000"/>
                <w:lang w:eastAsia="ru-RU"/>
              </w:rPr>
              <w:t>Для технических счетов не планируется использовать</w:t>
            </w:r>
          </w:p>
        </w:tc>
      </w:tr>
      <w:tr w:rsidR="00041F79" w:rsidRPr="004C6C17" w14:paraId="4E765690" w14:textId="77777777" w:rsidTr="00F13396">
        <w:trPr>
          <w:trHeight w:val="315"/>
        </w:trPr>
        <w:tc>
          <w:tcPr>
            <w:tcW w:w="1843" w:type="dxa"/>
            <w:tcBorders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A46E6" w14:textId="405C87CC" w:rsidR="00041F79" w:rsidRPr="00F13396" w:rsidRDefault="00041F79" w:rsidP="003C7285">
            <w:pPr>
              <w:spacing w:before="0"/>
              <w:ind w:left="113"/>
              <w:rPr>
                <w:rFonts w:cs="Times New Roman"/>
                <w:b/>
                <w:color w:val="000000"/>
                <w:lang w:val="en-US" w:eastAsia="ru-RU"/>
              </w:rPr>
            </w:pPr>
            <w:r w:rsidRPr="00F13396">
              <w:rPr>
                <w:rFonts w:cs="Times New Roman"/>
                <w:b/>
                <w:color w:val="000000"/>
                <w:lang w:eastAsia="ru-RU"/>
              </w:rPr>
              <w:lastRenderedPageBreak/>
              <w:t xml:space="preserve">Таблица </w:t>
            </w:r>
            <w:r w:rsidRPr="00F13396">
              <w:rPr>
                <w:rFonts w:cs="Times New Roman"/>
                <w:b/>
                <w:color w:val="000000"/>
                <w:lang w:val="en-US" w:eastAsia="ru-RU"/>
              </w:rPr>
              <w:t>PDEXT5</w:t>
            </w:r>
          </w:p>
        </w:tc>
        <w:tc>
          <w:tcPr>
            <w:tcW w:w="1559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9EA924" w14:textId="77777777" w:rsidR="00041F79" w:rsidRPr="00F13396" w:rsidRDefault="00041F79" w:rsidP="003C7285">
            <w:pPr>
              <w:spacing w:before="0"/>
              <w:ind w:left="113"/>
              <w:rPr>
                <w:rFonts w:cs="Times New Roman"/>
                <w:b/>
                <w:color w:val="000000"/>
                <w:lang w:val="en-US" w:eastAsia="ru-RU"/>
              </w:rPr>
            </w:pPr>
          </w:p>
        </w:tc>
        <w:tc>
          <w:tcPr>
            <w:tcW w:w="2425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CB9DC6" w14:textId="77777777" w:rsidR="00041F79" w:rsidRPr="00F94683" w:rsidRDefault="00041F79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</w:p>
        </w:tc>
        <w:tc>
          <w:tcPr>
            <w:tcW w:w="1261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vAlign w:val="bottom"/>
          </w:tcPr>
          <w:p w14:paraId="0A708AA7" w14:textId="77777777" w:rsidR="00041F79" w:rsidRPr="00F94683" w:rsidRDefault="00041F79" w:rsidP="003C7285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  <w:tcBorders>
              <w:left w:val="nil"/>
            </w:tcBorders>
            <w:shd w:val="clear" w:color="auto" w:fill="BDD6EE" w:themeFill="accent1" w:themeFillTint="66"/>
          </w:tcPr>
          <w:p w14:paraId="1A83D45B" w14:textId="77777777" w:rsidR="00041F79" w:rsidRPr="00F94683" w:rsidRDefault="00041F79" w:rsidP="003C7285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</w:p>
        </w:tc>
      </w:tr>
      <w:tr w:rsidR="00557FFD" w:rsidRPr="004C6C17" w14:paraId="513F8426" w14:textId="77777777" w:rsidTr="00557FFD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EAE235" w14:textId="4F79DA3A" w:rsid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ID</w:t>
            </w:r>
          </w:p>
        </w:tc>
        <w:tc>
          <w:tcPr>
            <w:tcW w:w="1559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4FC2B" w14:textId="10B5BEB6" w:rsid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2425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7AF3A3" w14:textId="27620537" w:rsidR="00557FFD" w:rsidRPr="00F13396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proofErr w:type="spellStart"/>
            <w:r w:rsidRPr="00041F79">
              <w:rPr>
                <w:rFonts w:cs="Times New Roman"/>
                <w:color w:val="000000"/>
                <w:lang w:eastAsia="ru-RU"/>
              </w:rPr>
              <w:t>Transaction</w:t>
            </w:r>
            <w:proofErr w:type="spellEnd"/>
            <w:r w:rsidRPr="00041F79">
              <w:rPr>
                <w:rFonts w:cs="Times New Roman"/>
                <w:color w:val="000000"/>
                <w:lang w:eastAsia="ru-RU"/>
              </w:rPr>
              <w:t xml:space="preserve"> ID</w:t>
            </w:r>
          </w:p>
        </w:tc>
        <w:tc>
          <w:tcPr>
            <w:tcW w:w="1261" w:type="dxa"/>
            <w:gridSpan w:val="2"/>
            <w:shd w:val="clear" w:color="auto" w:fill="FFFF00"/>
            <w:vAlign w:val="bottom"/>
          </w:tcPr>
          <w:p w14:paraId="41E16AEA" w14:textId="766ED230" w:rsidR="00557FFD" w:rsidRPr="00F94683" w:rsidRDefault="00557FFD" w:rsidP="00557FFD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  <w:r w:rsidRPr="00041F79">
              <w:rPr>
                <w:rFonts w:cs="Times New Roman"/>
                <w:color w:val="000000"/>
                <w:lang w:eastAsia="ru-RU"/>
              </w:rPr>
              <w:t>Y</w:t>
            </w:r>
          </w:p>
        </w:tc>
        <w:tc>
          <w:tcPr>
            <w:tcW w:w="3685" w:type="dxa"/>
            <w:shd w:val="clear" w:color="auto" w:fill="FFFF00"/>
          </w:tcPr>
          <w:p w14:paraId="7FCF5D69" w14:textId="14827905" w:rsidR="00557FFD" w:rsidRPr="00F9468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t xml:space="preserve">Ссылка на </w:t>
            </w:r>
            <w:r w:rsidRPr="005D3C07">
              <w:t>PD.ID</w:t>
            </w:r>
          </w:p>
        </w:tc>
      </w:tr>
      <w:tr w:rsidR="00557FFD" w:rsidRPr="002C3ABE" w14:paraId="225E46BD" w14:textId="77777777" w:rsidTr="00B70D3F">
        <w:trPr>
          <w:trHeight w:val="11760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8D7336" w14:textId="5AD6280F" w:rsidR="00557FFD" w:rsidRPr="00F9468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GLO_REF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89BE73" w14:textId="7857F9F1" w:rsidR="00557FFD" w:rsidRPr="00F9468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BIGINT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5C27D4" w14:textId="49669F6C" w:rsidR="00557FFD" w:rsidRP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Ref to GL_OPER.GLOID</w:t>
            </w:r>
          </w:p>
        </w:tc>
        <w:tc>
          <w:tcPr>
            <w:tcW w:w="1261" w:type="dxa"/>
            <w:gridSpan w:val="2"/>
            <w:vAlign w:val="bottom"/>
          </w:tcPr>
          <w:p w14:paraId="7A70D8FD" w14:textId="6B727E8C" w:rsidR="00557FFD" w:rsidRPr="00F94683" w:rsidRDefault="00557FFD" w:rsidP="00557FFD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</w:tcPr>
          <w:p w14:paraId="56414E1B" w14:textId="77777777" w:rsidR="00557FFD" w:rsidRP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</w:tr>
      <w:tr w:rsidR="00557FFD" w:rsidRPr="00557FFD" w14:paraId="04BDB231" w14:textId="77777777" w:rsidTr="00F1339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CC8DD7" w14:textId="64CBA33C" w:rsidR="00557FFD" w:rsidRPr="00F9468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lastRenderedPageBreak/>
              <w:t>EVTP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6A2807" w14:textId="10654719" w:rsidR="00557FFD" w:rsidRPr="00F9468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8E73D9" w14:textId="3ADE2EBB" w:rsidR="00557FFD" w:rsidRPr="00557FFD" w:rsidRDefault="00436613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Event Type</w:t>
            </w:r>
          </w:p>
        </w:tc>
        <w:tc>
          <w:tcPr>
            <w:tcW w:w="1261" w:type="dxa"/>
            <w:gridSpan w:val="2"/>
            <w:vAlign w:val="bottom"/>
          </w:tcPr>
          <w:p w14:paraId="45FF4DD5" w14:textId="3C88DDD4" w:rsidR="00557FFD" w:rsidRPr="00F94683" w:rsidRDefault="00557FFD" w:rsidP="00557FFD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</w:tcPr>
          <w:p w14:paraId="6E59C3E9" w14:textId="2BF81E91" w:rsidR="00557FFD" w:rsidRP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GL_OPER.EVTP</w:t>
            </w:r>
          </w:p>
        </w:tc>
      </w:tr>
      <w:tr w:rsidR="00557FFD" w:rsidRPr="00557FFD" w14:paraId="7B52F669" w14:textId="77777777" w:rsidTr="00F1339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9AEAE" w14:textId="73422230" w:rsidR="00557FFD" w:rsidRPr="00F9468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PROCDATE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5F41D8" w14:textId="186547C0" w:rsidR="00557FFD" w:rsidRPr="00F9468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DATE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6DE664" w14:textId="78B38BCE" w:rsidR="00557FFD" w:rsidRPr="00557FFD" w:rsidRDefault="00436613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Processing Date</w:t>
            </w:r>
          </w:p>
        </w:tc>
        <w:tc>
          <w:tcPr>
            <w:tcW w:w="1261" w:type="dxa"/>
            <w:gridSpan w:val="2"/>
            <w:vAlign w:val="bottom"/>
          </w:tcPr>
          <w:p w14:paraId="752C6BF5" w14:textId="5AAE78CB" w:rsidR="00557FFD" w:rsidRPr="00F94683" w:rsidRDefault="00557FFD" w:rsidP="00557FFD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</w:tcPr>
          <w:p w14:paraId="443689D8" w14:textId="77777777" w:rsidR="00557FFD" w:rsidRP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</w:tr>
      <w:tr w:rsidR="00557FFD" w:rsidRPr="00557FFD" w14:paraId="0495957E" w14:textId="77777777" w:rsidTr="00F1339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C41D45" w14:textId="4B269322" w:rsidR="00557FFD" w:rsidRPr="00F94683" w:rsidRDefault="00557FFD" w:rsidP="00557FFD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DEAL_ID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A3B51C" w14:textId="09DDB649" w:rsidR="00557FFD" w:rsidRP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67D33A" w14:textId="1B074FCE" w:rsidR="00557FFD" w:rsidRPr="00557FFD" w:rsidRDefault="00436613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ID of Deal</w:t>
            </w:r>
          </w:p>
        </w:tc>
        <w:tc>
          <w:tcPr>
            <w:tcW w:w="1261" w:type="dxa"/>
            <w:gridSpan w:val="2"/>
            <w:vAlign w:val="bottom"/>
          </w:tcPr>
          <w:p w14:paraId="671F5307" w14:textId="4F8CCF4F" w:rsidR="00557FFD" w:rsidRPr="00F94683" w:rsidRDefault="00557FFD" w:rsidP="00557FFD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</w:tcPr>
          <w:p w14:paraId="37C11028" w14:textId="2CFD69F7" w:rsidR="00557FFD" w:rsidRPr="00557FFD" w:rsidRDefault="00436613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</w:t>
            </w:r>
            <w:r>
              <w:rPr>
                <w:lang w:val="en-US"/>
              </w:rPr>
              <w:t>DEAL_ID</w:t>
            </w:r>
          </w:p>
        </w:tc>
      </w:tr>
      <w:tr w:rsidR="00557FFD" w:rsidRPr="00557FFD" w14:paraId="3F77D2CE" w14:textId="77777777" w:rsidTr="00F1339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4B6C5" w14:textId="21E75765" w:rsidR="00557FFD" w:rsidRPr="00F94683" w:rsidRDefault="00557FFD" w:rsidP="00557FFD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SUBDEALID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34A604" w14:textId="19A6C2F9" w:rsidR="00557FFD" w:rsidRP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D1CA6F" w14:textId="02410D60" w:rsidR="00557FFD" w:rsidRPr="00557FFD" w:rsidRDefault="00436613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 xml:space="preserve">ID of </w:t>
            </w:r>
            <w:proofErr w:type="spellStart"/>
            <w:r>
              <w:rPr>
                <w:rFonts w:cs="Times New Roman"/>
                <w:color w:val="000000"/>
                <w:lang w:val="en-US" w:eastAsia="ru-RU"/>
              </w:rPr>
              <w:t>Subdeal</w:t>
            </w:r>
            <w:proofErr w:type="spellEnd"/>
          </w:p>
        </w:tc>
        <w:tc>
          <w:tcPr>
            <w:tcW w:w="1261" w:type="dxa"/>
            <w:gridSpan w:val="2"/>
            <w:vAlign w:val="bottom"/>
          </w:tcPr>
          <w:p w14:paraId="324FDC24" w14:textId="0C93CBEB" w:rsidR="00557FFD" w:rsidRPr="00F94683" w:rsidRDefault="00557FFD" w:rsidP="00557FFD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</w:tcPr>
          <w:p w14:paraId="3CBD266C" w14:textId="10D6F071" w:rsidR="00557FFD" w:rsidRPr="00557FFD" w:rsidRDefault="00436613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</w:t>
            </w:r>
            <w:r>
              <w:rPr>
                <w:lang w:val="en-US"/>
              </w:rPr>
              <w:t>DEAL_ID</w:t>
            </w:r>
          </w:p>
        </w:tc>
      </w:tr>
      <w:tr w:rsidR="00557FFD" w:rsidRPr="00436613" w14:paraId="24CD1A31" w14:textId="77777777" w:rsidTr="00F13396">
        <w:trPr>
          <w:trHeight w:val="315"/>
        </w:trPr>
        <w:tc>
          <w:tcPr>
            <w:tcW w:w="1843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DEECF1" w14:textId="43108194" w:rsidR="00557FFD" w:rsidRPr="00F94683" w:rsidRDefault="00557FFD" w:rsidP="00557FFD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SWCR</w:t>
            </w:r>
          </w:p>
        </w:tc>
        <w:tc>
          <w:tcPr>
            <w:tcW w:w="1559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34DE06" w14:textId="4143CE6F" w:rsidR="00557FFD" w:rsidRPr="00557FFD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VARCHAR(16)</w:t>
            </w:r>
          </w:p>
        </w:tc>
        <w:tc>
          <w:tcPr>
            <w:tcW w:w="2425" w:type="dxa"/>
            <w:gridSpan w:val="2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366B6A" w14:textId="3F86188A" w:rsidR="00557FFD" w:rsidRPr="00436613" w:rsidRDefault="00436613" w:rsidP="00436613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 xml:space="preserve">Копирование атрибута проводки </w:t>
            </w:r>
            <w:proofErr w:type="spellStart"/>
            <w:r>
              <w:rPr>
                <w:rFonts w:cs="Times New Roman"/>
                <w:color w:val="000000"/>
                <w:lang w:eastAsia="ru-RU"/>
              </w:rPr>
              <w:t>Майдаса</w:t>
            </w:r>
            <w:proofErr w:type="spellEnd"/>
            <w:r>
              <w:rPr>
                <w:rFonts w:cs="Times New Roman"/>
                <w:color w:val="000000"/>
                <w:lang w:eastAsia="ru-RU"/>
              </w:rPr>
              <w:t xml:space="preserve"> при загрузке из </w:t>
            </w:r>
            <w:proofErr w:type="spellStart"/>
            <w:r>
              <w:rPr>
                <w:rFonts w:cs="Times New Roman"/>
                <w:color w:val="000000"/>
                <w:lang w:eastAsia="ru-RU"/>
              </w:rPr>
              <w:t>Майдаса</w:t>
            </w:r>
            <w:proofErr w:type="spellEnd"/>
          </w:p>
        </w:tc>
        <w:tc>
          <w:tcPr>
            <w:tcW w:w="1261" w:type="dxa"/>
            <w:gridSpan w:val="2"/>
            <w:shd w:val="clear" w:color="auto" w:fill="FFFF00"/>
            <w:vAlign w:val="bottom"/>
          </w:tcPr>
          <w:p w14:paraId="62C39640" w14:textId="2732BD52" w:rsidR="00557FFD" w:rsidRPr="00436613" w:rsidRDefault="00557FFD" w:rsidP="00557FFD">
            <w:pPr>
              <w:spacing w:before="0"/>
              <w:ind w:left="113"/>
              <w:jc w:val="center"/>
              <w:rPr>
                <w:rFonts w:cs="Times New Roman"/>
                <w:color w:val="000000"/>
                <w:lang w:eastAsia="ru-RU"/>
              </w:rPr>
            </w:pPr>
          </w:p>
        </w:tc>
        <w:tc>
          <w:tcPr>
            <w:tcW w:w="3685" w:type="dxa"/>
            <w:shd w:val="clear" w:color="auto" w:fill="FFFF00"/>
          </w:tcPr>
          <w:p w14:paraId="0467FFCD" w14:textId="77777777" w:rsidR="00557FFD" w:rsidRPr="00436613" w:rsidRDefault="00557FFD" w:rsidP="00557FFD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</w:p>
        </w:tc>
      </w:tr>
      <w:tr w:rsidR="002348E8" w:rsidRPr="004C6C17" w14:paraId="6E0642F4" w14:textId="77777777" w:rsidTr="00D9056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86758" w14:textId="08E47D26" w:rsidR="002348E8" w:rsidRDefault="002348E8" w:rsidP="002348E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EVT_ID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2188F7" w14:textId="182F348D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903815" w14:textId="671971C5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ИД события</w:t>
            </w:r>
          </w:p>
        </w:tc>
        <w:tc>
          <w:tcPr>
            <w:tcW w:w="1261" w:type="dxa"/>
            <w:gridSpan w:val="2"/>
            <w:vAlign w:val="bottom"/>
          </w:tcPr>
          <w:p w14:paraId="30C45AFE" w14:textId="77777777" w:rsidR="002348E8" w:rsidRPr="00F94683" w:rsidRDefault="002348E8" w:rsidP="002348E8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  <w:vAlign w:val="bottom"/>
          </w:tcPr>
          <w:p w14:paraId="77E3822F" w14:textId="51E941F7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</w:t>
            </w:r>
            <w:r>
              <w:rPr>
                <w:lang w:val="en-US"/>
              </w:rPr>
              <w:t>EVT_ID</w:t>
            </w:r>
          </w:p>
        </w:tc>
      </w:tr>
      <w:tr w:rsidR="002348E8" w:rsidRPr="004C6C17" w14:paraId="414ED8EB" w14:textId="77777777" w:rsidTr="00D9056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3FCE9" w14:textId="40A1E31C" w:rsidR="002348E8" w:rsidRDefault="002348E8" w:rsidP="002348E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PMT_REF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A6396" w14:textId="65FFC3C9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0B75BD" w14:textId="562E6F8D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ИД платежа</w:t>
            </w:r>
          </w:p>
        </w:tc>
        <w:tc>
          <w:tcPr>
            <w:tcW w:w="1261" w:type="dxa"/>
            <w:gridSpan w:val="2"/>
            <w:vAlign w:val="bottom"/>
          </w:tcPr>
          <w:p w14:paraId="3EB0C46D" w14:textId="77777777" w:rsidR="002348E8" w:rsidRPr="00F94683" w:rsidRDefault="002348E8" w:rsidP="002348E8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  <w:vAlign w:val="bottom"/>
          </w:tcPr>
          <w:p w14:paraId="1E6C719A" w14:textId="7C948761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</w:t>
            </w:r>
            <w:r>
              <w:rPr>
                <w:lang w:val="en-US"/>
              </w:rPr>
              <w:t>PMT_REF</w:t>
            </w:r>
          </w:p>
        </w:tc>
      </w:tr>
      <w:tr w:rsidR="002348E8" w:rsidRPr="004C6C17" w14:paraId="2E091594" w14:textId="77777777" w:rsidTr="00D9056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2E3817" w14:textId="465412D2" w:rsidR="002348E8" w:rsidRDefault="002348E8" w:rsidP="002348E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FCHNG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A83D4" w14:textId="241F0D1C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VARCHAR(1)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01BB5" w14:textId="3EA553FB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Признак исправительной проводки</w:t>
            </w:r>
          </w:p>
        </w:tc>
        <w:tc>
          <w:tcPr>
            <w:tcW w:w="1261" w:type="dxa"/>
            <w:gridSpan w:val="2"/>
            <w:vAlign w:val="bottom"/>
          </w:tcPr>
          <w:p w14:paraId="6203B15D" w14:textId="77777777" w:rsidR="002348E8" w:rsidRPr="00F94683" w:rsidRDefault="002348E8" w:rsidP="002348E8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  <w:vAlign w:val="bottom"/>
          </w:tcPr>
          <w:p w14:paraId="42B828FC" w14:textId="691A8E98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</w:t>
            </w:r>
            <w:r>
              <w:rPr>
                <w:lang w:val="en-US"/>
              </w:rPr>
              <w:t>FCHNG</w:t>
            </w:r>
          </w:p>
        </w:tc>
      </w:tr>
      <w:tr w:rsidR="002348E8" w:rsidRPr="004C6C17" w14:paraId="2BC0F962" w14:textId="77777777" w:rsidTr="00D9056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CBE52" w14:textId="2262E2E0" w:rsidR="002348E8" w:rsidRDefault="002348E8" w:rsidP="002348E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PRFTCNTR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E44C1" w14:textId="28DB9896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VARCHAR(3)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30686C" w14:textId="679393FB" w:rsidR="002348E8" w:rsidRPr="002348E8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Profit Centre</w:t>
            </w:r>
          </w:p>
        </w:tc>
        <w:tc>
          <w:tcPr>
            <w:tcW w:w="1261" w:type="dxa"/>
            <w:gridSpan w:val="2"/>
            <w:vAlign w:val="bottom"/>
          </w:tcPr>
          <w:p w14:paraId="3922B593" w14:textId="77777777" w:rsidR="002348E8" w:rsidRPr="00F94683" w:rsidRDefault="002348E8" w:rsidP="002348E8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  <w:vAlign w:val="bottom"/>
          </w:tcPr>
          <w:p w14:paraId="039CA70B" w14:textId="3ADD4EE3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</w:t>
            </w:r>
            <w:r>
              <w:rPr>
                <w:lang w:val="en-US"/>
              </w:rPr>
              <w:t>PRFTCNTR</w:t>
            </w:r>
          </w:p>
        </w:tc>
      </w:tr>
      <w:tr w:rsidR="002348E8" w:rsidRPr="004C6C17" w14:paraId="328F80FC" w14:textId="77777777" w:rsidTr="007C443C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2F9112" w14:textId="46A66405" w:rsidR="002348E8" w:rsidRDefault="002348E8" w:rsidP="002348E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NRT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D539B" w14:textId="4BEF6C54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VARCHAR(300)</w:t>
            </w:r>
          </w:p>
        </w:tc>
        <w:tc>
          <w:tcPr>
            <w:tcW w:w="2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D22A5" w14:textId="23A0EF2F" w:rsidR="002348E8" w:rsidRPr="002348E8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Длинное название на английском языке</w:t>
            </w:r>
          </w:p>
        </w:tc>
        <w:tc>
          <w:tcPr>
            <w:tcW w:w="1261" w:type="dxa"/>
            <w:gridSpan w:val="2"/>
            <w:tcBorders>
              <w:bottom w:val="single" w:sz="4" w:space="0" w:color="auto"/>
            </w:tcBorders>
            <w:vAlign w:val="bottom"/>
          </w:tcPr>
          <w:p w14:paraId="6E86FCC3" w14:textId="77777777" w:rsidR="002348E8" w:rsidRPr="002348E8" w:rsidRDefault="002348E8" w:rsidP="002348E8">
            <w:pPr>
              <w:spacing w:before="0"/>
              <w:ind w:left="113"/>
              <w:jc w:val="center"/>
              <w:rPr>
                <w:rFonts w:cs="Times New Roman"/>
                <w:color w:val="000000"/>
                <w:lang w:eastAsia="ru-RU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4B9BC98A" w14:textId="572822FF" w:rsidR="002348E8" w:rsidRPr="00F94683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GL_OPER.</w:t>
            </w:r>
            <w:r>
              <w:rPr>
                <w:lang w:val="en-US"/>
              </w:rPr>
              <w:t>NRT</w:t>
            </w:r>
          </w:p>
        </w:tc>
      </w:tr>
      <w:tr w:rsidR="002348E8" w:rsidRPr="004C6C17" w14:paraId="490F1AF1" w14:textId="77777777" w:rsidTr="007C443C">
        <w:trPr>
          <w:trHeight w:val="315"/>
        </w:trPr>
        <w:tc>
          <w:tcPr>
            <w:tcW w:w="1843" w:type="dxa"/>
            <w:tcBorders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4CEB50" w14:textId="695B5AEE" w:rsidR="002348E8" w:rsidRPr="007C443C" w:rsidRDefault="002348E8" w:rsidP="002348E8">
            <w:pPr>
              <w:spacing w:before="0"/>
              <w:ind w:left="113"/>
              <w:rPr>
                <w:b/>
              </w:rPr>
            </w:pPr>
            <w:r w:rsidRPr="007C443C">
              <w:rPr>
                <w:b/>
              </w:rPr>
              <w:t>Новые поля</w:t>
            </w:r>
          </w:p>
        </w:tc>
        <w:tc>
          <w:tcPr>
            <w:tcW w:w="1559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C40E6" w14:textId="77777777" w:rsidR="002348E8" w:rsidRPr="007C443C" w:rsidRDefault="002348E8" w:rsidP="002348E8">
            <w:pPr>
              <w:spacing w:before="0"/>
              <w:ind w:left="113"/>
              <w:rPr>
                <w:rFonts w:cs="Times New Roman"/>
                <w:b/>
                <w:color w:val="000000"/>
                <w:lang w:val="en-US" w:eastAsia="ru-RU"/>
              </w:rPr>
            </w:pPr>
          </w:p>
        </w:tc>
        <w:tc>
          <w:tcPr>
            <w:tcW w:w="2425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8285B5" w14:textId="77777777" w:rsidR="002348E8" w:rsidRPr="007C443C" w:rsidRDefault="002348E8" w:rsidP="002348E8">
            <w:pPr>
              <w:spacing w:before="0"/>
              <w:ind w:left="113"/>
              <w:rPr>
                <w:rFonts w:cs="Times New Roman"/>
                <w:b/>
                <w:color w:val="000000"/>
                <w:lang w:eastAsia="ru-RU"/>
              </w:rPr>
            </w:pPr>
          </w:p>
        </w:tc>
        <w:tc>
          <w:tcPr>
            <w:tcW w:w="1261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  <w:vAlign w:val="bottom"/>
          </w:tcPr>
          <w:p w14:paraId="1150358B" w14:textId="77777777" w:rsidR="002348E8" w:rsidRPr="007C443C" w:rsidRDefault="002348E8" w:rsidP="002348E8">
            <w:pPr>
              <w:spacing w:before="0"/>
              <w:ind w:left="113"/>
              <w:jc w:val="center"/>
              <w:rPr>
                <w:rFonts w:cs="Times New Roman"/>
                <w:b/>
                <w:color w:val="000000"/>
                <w:lang w:val="en-US" w:eastAsia="ru-RU"/>
              </w:rPr>
            </w:pPr>
          </w:p>
        </w:tc>
        <w:tc>
          <w:tcPr>
            <w:tcW w:w="3685" w:type="dxa"/>
            <w:tcBorders>
              <w:left w:val="nil"/>
            </w:tcBorders>
            <w:shd w:val="clear" w:color="auto" w:fill="BDD6EE" w:themeFill="accent1" w:themeFillTint="66"/>
          </w:tcPr>
          <w:p w14:paraId="4D22BF3B" w14:textId="77777777" w:rsidR="002348E8" w:rsidRPr="007C443C" w:rsidRDefault="002348E8" w:rsidP="002348E8">
            <w:pPr>
              <w:spacing w:before="0"/>
              <w:ind w:left="113"/>
              <w:rPr>
                <w:rFonts w:cs="Times New Roman"/>
                <w:b/>
                <w:color w:val="000000"/>
                <w:lang w:eastAsia="ru-RU"/>
              </w:rPr>
            </w:pPr>
          </w:p>
        </w:tc>
      </w:tr>
      <w:tr w:rsidR="002348E8" w:rsidRPr="002C3ABE" w14:paraId="019918DC" w14:textId="77777777" w:rsidTr="00F1339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59B0D4" w14:textId="5A8AEAA9" w:rsidR="002348E8" w:rsidRPr="007C443C" w:rsidRDefault="007C443C" w:rsidP="002348E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GLACID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E18F4D" w14:textId="79C8360E" w:rsidR="002348E8" w:rsidRDefault="00BD2191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BIGINT</w:t>
            </w: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37875" w14:textId="10CE9F50" w:rsidR="002348E8" w:rsidRPr="00BD2191" w:rsidRDefault="00BD2191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Ref to GL_ACC.ID</w:t>
            </w:r>
          </w:p>
        </w:tc>
        <w:tc>
          <w:tcPr>
            <w:tcW w:w="1261" w:type="dxa"/>
            <w:gridSpan w:val="2"/>
            <w:vAlign w:val="bottom"/>
          </w:tcPr>
          <w:p w14:paraId="6F70E12A" w14:textId="77777777" w:rsidR="002348E8" w:rsidRPr="00F94683" w:rsidRDefault="002348E8" w:rsidP="002348E8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</w:tcPr>
          <w:p w14:paraId="587AFF18" w14:textId="77777777" w:rsidR="002348E8" w:rsidRPr="00BD2191" w:rsidRDefault="002348E8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</w:tr>
      <w:tr w:rsidR="007C443C" w:rsidRPr="002C3ABE" w14:paraId="707BF576" w14:textId="77777777" w:rsidTr="00F13396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C931D" w14:textId="77777777" w:rsidR="007C443C" w:rsidRDefault="007C443C" w:rsidP="002348E8">
            <w:pPr>
              <w:spacing w:before="0"/>
              <w:ind w:left="113"/>
              <w:rPr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349C4D" w14:textId="77777777" w:rsidR="007C443C" w:rsidRDefault="007C443C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242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5CE481" w14:textId="77777777" w:rsidR="007C443C" w:rsidRPr="00BD2191" w:rsidRDefault="007C443C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1261" w:type="dxa"/>
            <w:gridSpan w:val="2"/>
            <w:vAlign w:val="bottom"/>
          </w:tcPr>
          <w:p w14:paraId="24B6FAFD" w14:textId="77777777" w:rsidR="007C443C" w:rsidRPr="00F94683" w:rsidRDefault="007C443C" w:rsidP="002348E8">
            <w:pPr>
              <w:spacing w:before="0"/>
              <w:ind w:left="113"/>
              <w:jc w:val="center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685" w:type="dxa"/>
          </w:tcPr>
          <w:p w14:paraId="1AC77263" w14:textId="77777777" w:rsidR="007C443C" w:rsidRPr="00BD2191" w:rsidRDefault="007C443C" w:rsidP="002348E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</w:tr>
    </w:tbl>
    <w:p w14:paraId="6BFF422F" w14:textId="207211B2" w:rsidR="004C6C17" w:rsidRPr="007434DF" w:rsidRDefault="00BD2191" w:rsidP="00D90566">
      <w:pPr>
        <w:pStyle w:val="4"/>
      </w:pPr>
      <w:r>
        <w:t xml:space="preserve">Заполнение проводок </w:t>
      </w:r>
      <w:r>
        <w:rPr>
          <w:lang w:val="en-US"/>
        </w:rPr>
        <w:t>GL</w:t>
      </w:r>
      <w:r w:rsidRPr="00BD2191">
        <w:t>_</w:t>
      </w:r>
      <w:r>
        <w:rPr>
          <w:lang w:val="en-US"/>
        </w:rPr>
        <w:t>PDTH</w:t>
      </w:r>
      <w:r w:rsidRPr="00BD2191">
        <w:t xml:space="preserve"> </w:t>
      </w:r>
      <w:r>
        <w:t xml:space="preserve">по операции </w:t>
      </w:r>
      <w:r>
        <w:rPr>
          <w:lang w:val="en-US"/>
        </w:rPr>
        <w:t>GL</w:t>
      </w:r>
      <w:r w:rsidRPr="00BD2191">
        <w:t>_</w:t>
      </w:r>
      <w:r>
        <w:rPr>
          <w:lang w:val="en-US"/>
        </w:rPr>
        <w:t>OPER</w:t>
      </w:r>
    </w:p>
    <w:p w14:paraId="2F4E7102" w14:textId="66C6B260" w:rsidR="00D90566" w:rsidRPr="00D90566" w:rsidRDefault="00D90566" w:rsidP="00D90566">
      <w:r>
        <w:t xml:space="preserve">На основании одной записи </w:t>
      </w:r>
      <w:r>
        <w:rPr>
          <w:lang w:val="en-US"/>
        </w:rPr>
        <w:t>GL</w:t>
      </w:r>
      <w:r w:rsidRPr="00D90566">
        <w:t>_</w:t>
      </w:r>
      <w:r>
        <w:rPr>
          <w:lang w:val="en-US"/>
        </w:rPr>
        <w:t>OPER</w:t>
      </w:r>
      <w:r w:rsidRPr="00D90566">
        <w:t xml:space="preserve"> </w:t>
      </w:r>
      <w:r>
        <w:t xml:space="preserve">создаются две проводки в таблице </w:t>
      </w:r>
      <w:r>
        <w:rPr>
          <w:lang w:val="en-US"/>
        </w:rPr>
        <w:t>GL</w:t>
      </w:r>
      <w:r w:rsidRPr="00D90566">
        <w:t>_</w:t>
      </w:r>
      <w:r>
        <w:rPr>
          <w:lang w:val="en-US"/>
        </w:rPr>
        <w:t>PDTH</w:t>
      </w:r>
      <w:r>
        <w:t xml:space="preserve"> (</w:t>
      </w:r>
      <w:proofErr w:type="spellStart"/>
      <w:r>
        <w:t>Дб</w:t>
      </w:r>
      <w:proofErr w:type="spellEnd"/>
      <w:r>
        <w:t xml:space="preserve"> и </w:t>
      </w:r>
      <w:proofErr w:type="spellStart"/>
      <w:r>
        <w:t>Кр</w:t>
      </w:r>
      <w:proofErr w:type="spellEnd"/>
      <w:r>
        <w:t xml:space="preserve">), связанные общим значением поля </w:t>
      </w:r>
      <w:r>
        <w:rPr>
          <w:lang w:val="en-US"/>
        </w:rPr>
        <w:t>PCID</w:t>
      </w:r>
      <w:r w:rsidRPr="00D90566">
        <w:t xml:space="preserve">, </w:t>
      </w:r>
      <w:r>
        <w:t xml:space="preserve">которое должно заполняться значением </w:t>
      </w:r>
      <w:r>
        <w:rPr>
          <w:lang w:val="en-US"/>
        </w:rPr>
        <w:t>ID</w:t>
      </w:r>
      <w:r w:rsidRPr="00D90566">
        <w:t xml:space="preserve"> </w:t>
      </w:r>
      <w:r>
        <w:t>для дебетовой проводки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20"/>
        <w:gridCol w:w="1539"/>
        <w:gridCol w:w="15"/>
        <w:gridCol w:w="3553"/>
        <w:gridCol w:w="3373"/>
      </w:tblGrid>
      <w:tr w:rsidR="00631ABD" w:rsidRPr="008A1D37" w14:paraId="392F0563" w14:textId="77777777" w:rsidTr="00EA7B89">
        <w:trPr>
          <w:cantSplit/>
          <w:trHeight w:val="315"/>
        </w:trPr>
        <w:tc>
          <w:tcPr>
            <w:tcW w:w="1863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C38FB" w14:textId="6BA13E7D" w:rsidR="00631ABD" w:rsidRPr="00631ABD" w:rsidRDefault="00631ABD" w:rsidP="00631ABD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b/>
              </w:rPr>
              <w:t xml:space="preserve">Поле </w:t>
            </w:r>
            <w:r>
              <w:rPr>
                <w:b/>
                <w:lang w:val="en-US"/>
              </w:rPr>
              <w:t>GL_PDTH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12C848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b/>
              </w:rPr>
              <w:t>Тип данных</w:t>
            </w:r>
          </w:p>
        </w:tc>
        <w:tc>
          <w:tcPr>
            <w:tcW w:w="3553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9A367E" w14:textId="2752F3D8" w:rsidR="00631ABD" w:rsidRPr="00EA7B89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color w:val="000000"/>
                <w:lang w:eastAsia="ru-RU"/>
              </w:rPr>
              <w:t>ДБ</w:t>
            </w:r>
            <w:r w:rsidR="00EA7B89" w:rsidRPr="00EA7B89">
              <w:rPr>
                <w:rFonts w:cs="Times New Roman"/>
                <w:b/>
                <w:bCs/>
                <w:color w:val="000000"/>
                <w:lang w:eastAsia="ru-RU"/>
              </w:rPr>
              <w:t xml:space="preserve"> </w:t>
            </w:r>
            <w:r w:rsidR="00EA7B89">
              <w:rPr>
                <w:rFonts w:cs="Times New Roman"/>
                <w:b/>
                <w:bCs/>
                <w:color w:val="000000"/>
                <w:lang w:eastAsia="ru-RU"/>
              </w:rPr>
              <w:t>проводка –</w:t>
            </w:r>
            <w:proofErr w:type="spellStart"/>
            <w:r w:rsidR="00EA7B89">
              <w:rPr>
                <w:rFonts w:cs="Times New Roman"/>
                <w:b/>
                <w:bCs/>
                <w:color w:val="000000"/>
                <w:lang w:eastAsia="ru-RU"/>
              </w:rPr>
              <w:t>Мэппинг</w:t>
            </w:r>
            <w:proofErr w:type="spellEnd"/>
            <w:r w:rsidR="00EA7B89">
              <w:rPr>
                <w:rFonts w:cs="Times New Roman"/>
                <w:b/>
                <w:bCs/>
                <w:color w:val="000000"/>
                <w:lang w:eastAsia="ru-RU"/>
              </w:rPr>
              <w:t xml:space="preserve"> </w:t>
            </w:r>
            <w:r w:rsidR="00EA7B89">
              <w:rPr>
                <w:rFonts w:cs="Times New Roman"/>
                <w:b/>
                <w:bCs/>
                <w:color w:val="000000"/>
                <w:lang w:val="en-US" w:eastAsia="ru-RU"/>
              </w:rPr>
              <w:t>GL</w:t>
            </w:r>
            <w:r w:rsidR="00EA7B89" w:rsidRPr="00EA7B89">
              <w:rPr>
                <w:rFonts w:cs="Times New Roman"/>
                <w:b/>
                <w:bCs/>
                <w:color w:val="000000"/>
                <w:lang w:eastAsia="ru-RU"/>
              </w:rPr>
              <w:t>_</w:t>
            </w:r>
            <w:r w:rsidR="00EA7B89">
              <w:rPr>
                <w:rFonts w:cs="Times New Roman"/>
                <w:b/>
                <w:bCs/>
                <w:color w:val="000000"/>
                <w:lang w:val="en-US" w:eastAsia="ru-RU"/>
              </w:rPr>
              <w:t>OPER</w:t>
            </w:r>
            <w:r w:rsidR="00EA7B89">
              <w:rPr>
                <w:rFonts w:cs="Times New Roman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4CE7E9" w14:textId="28F2A8B9" w:rsidR="00631ABD" w:rsidRDefault="00EA7B89" w:rsidP="00631ABD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color w:val="000000"/>
                <w:lang w:eastAsia="ru-RU"/>
              </w:rPr>
              <w:t>КР</w:t>
            </w:r>
            <w:r w:rsidRPr="00EA7B89">
              <w:rPr>
                <w:rFonts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b/>
                <w:bCs/>
                <w:color w:val="000000"/>
                <w:lang w:eastAsia="ru-RU"/>
              </w:rPr>
              <w:t>проводка –</w:t>
            </w:r>
            <w:proofErr w:type="spellStart"/>
            <w:r>
              <w:rPr>
                <w:rFonts w:cs="Times New Roman"/>
                <w:b/>
                <w:bCs/>
                <w:color w:val="000000"/>
                <w:lang w:eastAsia="ru-RU"/>
              </w:rPr>
              <w:t>Мэппинг</w:t>
            </w:r>
            <w:proofErr w:type="spellEnd"/>
            <w:r>
              <w:rPr>
                <w:rFonts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b/>
                <w:bCs/>
                <w:color w:val="000000"/>
                <w:lang w:val="en-US" w:eastAsia="ru-RU"/>
              </w:rPr>
              <w:t>GL</w:t>
            </w:r>
            <w:r w:rsidRPr="00EA7B89">
              <w:rPr>
                <w:rFonts w:cs="Times New Roman"/>
                <w:b/>
                <w:bCs/>
                <w:color w:val="000000"/>
                <w:lang w:eastAsia="ru-RU"/>
              </w:rPr>
              <w:t>_</w:t>
            </w:r>
            <w:r>
              <w:rPr>
                <w:rFonts w:cs="Times New Roman"/>
                <w:b/>
                <w:bCs/>
                <w:color w:val="000000"/>
                <w:lang w:val="en-US" w:eastAsia="ru-RU"/>
              </w:rPr>
              <w:t>OPER</w:t>
            </w:r>
          </w:p>
        </w:tc>
      </w:tr>
      <w:tr w:rsidR="00631ABD" w:rsidRPr="008A1D37" w14:paraId="055097D9" w14:textId="77777777" w:rsidTr="00EA7B89">
        <w:trPr>
          <w:trHeight w:val="509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B7AD2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ID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38F12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B49C00" w14:textId="6BDDF715" w:rsidR="00631ABD" w:rsidRPr="008A1D37" w:rsidRDefault="00631ABD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>
              <w:rPr>
                <w:rFonts w:cs="Times New Roman"/>
                <w:color w:val="000000"/>
                <w:lang w:eastAsia="ru-RU"/>
              </w:rPr>
              <w:t>Автогенерация</w:t>
            </w:r>
            <w:proofErr w:type="spellEnd"/>
          </w:p>
        </w:tc>
        <w:tc>
          <w:tcPr>
            <w:tcW w:w="3373" w:type="dxa"/>
          </w:tcPr>
          <w:p w14:paraId="67D38A9B" w14:textId="3CD515F4" w:rsidR="00631ABD" w:rsidRPr="00631ABD" w:rsidRDefault="00631ABD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proofErr w:type="spellStart"/>
            <w:r>
              <w:rPr>
                <w:rFonts w:cs="Times New Roman"/>
                <w:color w:val="000000"/>
                <w:lang w:eastAsia="ru-RU"/>
              </w:rPr>
              <w:t>Автогенерация</w:t>
            </w:r>
            <w:proofErr w:type="spellEnd"/>
          </w:p>
        </w:tc>
      </w:tr>
      <w:tr w:rsidR="00631ABD" w:rsidRPr="008A1D37" w14:paraId="2AE3EAF2" w14:textId="77777777" w:rsidTr="00EA7B89">
        <w:trPr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E030B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POD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7CB70" w14:textId="77777777" w:rsidR="00631ABD" w:rsidRPr="00FF7C5F" w:rsidRDefault="00631ABD" w:rsidP="00631ABD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DATE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446B4" w14:textId="0CB6D109" w:rsidR="00631ABD" w:rsidRPr="00EA7B89" w:rsidRDefault="00FF7C5F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GLO.POSTDATE</w:t>
            </w:r>
          </w:p>
        </w:tc>
        <w:tc>
          <w:tcPr>
            <w:tcW w:w="3373" w:type="dxa"/>
          </w:tcPr>
          <w:p w14:paraId="7C6F46D5" w14:textId="25AA7966" w:rsidR="00631ABD" w:rsidRPr="00631ABD" w:rsidRDefault="00FF7C5F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GLO.POSTDATE</w:t>
            </w:r>
          </w:p>
        </w:tc>
      </w:tr>
      <w:tr w:rsidR="00631ABD" w:rsidRPr="008A1D37" w14:paraId="6B9388CA" w14:textId="77777777" w:rsidTr="00EA7B89">
        <w:trPr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90D40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VALD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E00BA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DATE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ECD6A" w14:textId="17FFF73A" w:rsidR="00631ABD" w:rsidRPr="00EA7B89" w:rsidRDefault="00FF7C5F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GLO.VDATE</w:t>
            </w:r>
          </w:p>
        </w:tc>
        <w:tc>
          <w:tcPr>
            <w:tcW w:w="3373" w:type="dxa"/>
          </w:tcPr>
          <w:p w14:paraId="38938430" w14:textId="309F02AB" w:rsidR="00631ABD" w:rsidRPr="00631ABD" w:rsidRDefault="00FF7C5F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GLO.VDATE</w:t>
            </w:r>
          </w:p>
        </w:tc>
      </w:tr>
      <w:tr w:rsidR="00631ABD" w:rsidRPr="008A1D37" w14:paraId="0E992561" w14:textId="77777777" w:rsidTr="00EA7B89">
        <w:trPr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A55CD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BSAACID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A79AF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VARCHAR(20)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AEABE" w14:textId="42F009A3" w:rsidR="00631ABD" w:rsidRPr="00EA7B89" w:rsidRDefault="00371E06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FF7C5F" w:rsidRPr="00EA7B89">
              <w:rPr>
                <w:rFonts w:cs="Times New Roman"/>
                <w:color w:val="000000"/>
                <w:lang w:eastAsia="ru-RU"/>
              </w:rPr>
              <w:t>AC_DR</w:t>
            </w:r>
          </w:p>
        </w:tc>
        <w:tc>
          <w:tcPr>
            <w:tcW w:w="3373" w:type="dxa"/>
          </w:tcPr>
          <w:p w14:paraId="0ED5560E" w14:textId="7C53E5D9" w:rsidR="00631ABD" w:rsidRPr="00EA7B89" w:rsidRDefault="00371E06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FF7C5F" w:rsidRPr="00EA7B89">
              <w:rPr>
                <w:rFonts w:cs="Times New Roman"/>
                <w:color w:val="000000"/>
                <w:lang w:eastAsia="ru-RU"/>
              </w:rPr>
              <w:t>AC_CR</w:t>
            </w:r>
          </w:p>
        </w:tc>
      </w:tr>
      <w:tr w:rsidR="00631ABD" w:rsidRPr="008A1D37" w14:paraId="025E142D" w14:textId="77777777" w:rsidTr="00EA7B89">
        <w:trPr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BAD1E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CCY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D1830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CHAR(3)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5BD6F" w14:textId="0DAE8C95" w:rsidR="00631ABD" w:rsidRPr="00EA7B89" w:rsidRDefault="00371E06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FF7C5F" w:rsidRPr="00EA7B89">
              <w:rPr>
                <w:rFonts w:cs="Times New Roman"/>
                <w:color w:val="000000"/>
                <w:lang w:eastAsia="ru-RU"/>
              </w:rPr>
              <w:t>CCY_DR</w:t>
            </w:r>
          </w:p>
        </w:tc>
        <w:tc>
          <w:tcPr>
            <w:tcW w:w="3373" w:type="dxa"/>
          </w:tcPr>
          <w:p w14:paraId="72899F51" w14:textId="39A5BF1A" w:rsidR="00631ABD" w:rsidRPr="00EA7B89" w:rsidRDefault="00371E06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FF7C5F" w:rsidRPr="00EA7B89">
              <w:rPr>
                <w:rFonts w:cs="Times New Roman"/>
                <w:color w:val="000000"/>
                <w:lang w:eastAsia="ru-RU"/>
              </w:rPr>
              <w:t>CCY_CR</w:t>
            </w:r>
          </w:p>
        </w:tc>
      </w:tr>
      <w:tr w:rsidR="00631ABD" w:rsidRPr="00EA7B89" w14:paraId="334607B7" w14:textId="77777777" w:rsidTr="00EA7B89">
        <w:trPr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8ADE1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AMNT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37F0A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DECIMAL(19)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92A966" w14:textId="0D542BB7" w:rsidR="00631ABD" w:rsidRPr="007434DF" w:rsidRDefault="00EA7B89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(-</w:t>
            </w:r>
            <w:proofErr w:type="gramStart"/>
            <w:r w:rsidRPr="00EA7B89">
              <w:rPr>
                <w:rFonts w:cs="Times New Roman"/>
                <w:color w:val="000000"/>
                <w:lang w:eastAsia="ru-RU"/>
              </w:rPr>
              <w:t>1)*</w:t>
            </w:r>
            <w:proofErr w:type="gramEnd"/>
            <w:r w:rsidR="00371E06" w:rsidRPr="00EA7B89">
              <w:rPr>
                <w:rFonts w:cs="Times New Roman"/>
                <w:color w:val="000000"/>
                <w:lang w:eastAsia="ru-RU"/>
              </w:rPr>
              <w:t xml:space="preserve"> GLO.</w:t>
            </w:r>
            <w:r w:rsidRPr="00EA7B89">
              <w:rPr>
                <w:rFonts w:cs="Times New Roman"/>
                <w:color w:val="000000"/>
                <w:lang w:eastAsia="ru-RU"/>
              </w:rPr>
              <w:t>AMT_DR*</w:t>
            </w:r>
            <w:r w:rsidR="008B7631" w:rsidRPr="007434DF">
              <w:rPr>
                <w:rFonts w:cs="Times New Roman"/>
                <w:color w:val="000000"/>
                <w:lang w:eastAsia="ru-RU"/>
              </w:rPr>
              <w:t>(</w:t>
            </w:r>
            <w:r w:rsidRPr="00EA7B89">
              <w:rPr>
                <w:rFonts w:cs="Times New Roman"/>
                <w:color w:val="000000"/>
                <w:lang w:eastAsia="ru-RU"/>
              </w:rPr>
              <w:t>10^N</w:t>
            </w:r>
            <w:r w:rsidR="008B7631" w:rsidRPr="007434DF">
              <w:rPr>
                <w:rFonts w:cs="Times New Roman"/>
                <w:color w:val="000000"/>
                <w:lang w:eastAsia="ru-RU"/>
              </w:rPr>
              <w:t>)</w:t>
            </w:r>
          </w:p>
          <w:p w14:paraId="5CDD5535" w14:textId="5F70F4AE" w:rsidR="00EA7B89" w:rsidRPr="00EA7B89" w:rsidRDefault="00EA7B89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N=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select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NBDP 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from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currency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where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GL_CCY=GLO.CCY_DR</w:t>
            </w:r>
            <w:r w:rsidRPr="00EA7B89">
              <w:rPr>
                <w:rFonts w:cs="Times New Roman"/>
                <w:color w:val="000000"/>
                <w:lang w:eastAsia="ru-RU"/>
              </w:rPr>
              <w:br/>
              <w:t xml:space="preserve">^ - </w:t>
            </w:r>
            <w:r>
              <w:rPr>
                <w:rFonts w:cs="Times New Roman"/>
                <w:color w:val="000000"/>
                <w:lang w:eastAsia="ru-RU"/>
              </w:rPr>
              <w:t>знак</w:t>
            </w:r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color w:val="000000"/>
                <w:lang w:eastAsia="ru-RU"/>
              </w:rPr>
              <w:t>возведения</w:t>
            </w:r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color w:val="000000"/>
                <w:lang w:eastAsia="ru-RU"/>
              </w:rPr>
              <w:t>в</w:t>
            </w:r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color w:val="000000"/>
                <w:lang w:eastAsia="ru-RU"/>
              </w:rPr>
              <w:t>степень</w:t>
            </w:r>
          </w:p>
        </w:tc>
        <w:tc>
          <w:tcPr>
            <w:tcW w:w="3373" w:type="dxa"/>
          </w:tcPr>
          <w:p w14:paraId="07397F54" w14:textId="711DBA4F" w:rsidR="00EA7B89" w:rsidRPr="007434DF" w:rsidRDefault="00371E06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EA7B89" w:rsidRPr="00EA7B89">
              <w:rPr>
                <w:rFonts w:cs="Times New Roman"/>
                <w:color w:val="000000"/>
                <w:lang w:eastAsia="ru-RU"/>
              </w:rPr>
              <w:t>AMT_CR*</w:t>
            </w:r>
            <w:r w:rsidR="008B7631" w:rsidRPr="007434DF">
              <w:rPr>
                <w:rFonts w:cs="Times New Roman"/>
                <w:color w:val="000000"/>
                <w:lang w:eastAsia="ru-RU"/>
              </w:rPr>
              <w:t>(</w:t>
            </w:r>
            <w:r w:rsidR="00EA7B89" w:rsidRPr="00EA7B89">
              <w:rPr>
                <w:rFonts w:cs="Times New Roman"/>
                <w:color w:val="000000"/>
                <w:lang w:eastAsia="ru-RU"/>
              </w:rPr>
              <w:t>10^N</w:t>
            </w:r>
            <w:r w:rsidR="008B7631" w:rsidRPr="007434DF">
              <w:rPr>
                <w:rFonts w:cs="Times New Roman"/>
                <w:color w:val="000000"/>
                <w:lang w:eastAsia="ru-RU"/>
              </w:rPr>
              <w:t>)</w:t>
            </w:r>
          </w:p>
          <w:p w14:paraId="56B5EDFF" w14:textId="43D66B0B" w:rsidR="00631ABD" w:rsidRPr="00EA7B89" w:rsidRDefault="00EA7B89" w:rsidP="00EA7B89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N=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select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NBDP 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from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currency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A7B89">
              <w:rPr>
                <w:rFonts w:cs="Times New Roman"/>
                <w:color w:val="000000"/>
                <w:lang w:eastAsia="ru-RU"/>
              </w:rPr>
              <w:t>where</w:t>
            </w:r>
            <w:proofErr w:type="spellEnd"/>
            <w:r w:rsidRPr="00EA7B89">
              <w:rPr>
                <w:rFonts w:cs="Times New Roman"/>
                <w:color w:val="000000"/>
                <w:lang w:eastAsia="ru-RU"/>
              </w:rPr>
              <w:t xml:space="preserve"> GL_CCY=GLO.CCY_DR</w:t>
            </w:r>
            <w:r w:rsidRPr="00EA7B89">
              <w:rPr>
                <w:rFonts w:cs="Times New Roman"/>
                <w:color w:val="000000"/>
                <w:lang w:eastAsia="ru-RU"/>
              </w:rPr>
              <w:br/>
              <w:t xml:space="preserve">^ - </w:t>
            </w:r>
            <w:r>
              <w:rPr>
                <w:rFonts w:cs="Times New Roman"/>
                <w:color w:val="000000"/>
                <w:lang w:eastAsia="ru-RU"/>
              </w:rPr>
              <w:t>знак</w:t>
            </w:r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color w:val="000000"/>
                <w:lang w:eastAsia="ru-RU"/>
              </w:rPr>
              <w:t>возведения</w:t>
            </w:r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color w:val="000000"/>
                <w:lang w:eastAsia="ru-RU"/>
              </w:rPr>
              <w:t>в</w:t>
            </w:r>
            <w:r w:rsidRPr="00EA7B89">
              <w:rPr>
                <w:rFonts w:cs="Times New Roman"/>
                <w:color w:val="000000"/>
                <w:lang w:eastAsia="ru-RU"/>
              </w:rPr>
              <w:t xml:space="preserve"> </w:t>
            </w:r>
            <w:r>
              <w:rPr>
                <w:rFonts w:cs="Times New Roman"/>
                <w:color w:val="000000"/>
                <w:lang w:eastAsia="ru-RU"/>
              </w:rPr>
              <w:t>степень</w:t>
            </w:r>
          </w:p>
        </w:tc>
      </w:tr>
      <w:tr w:rsidR="00631ABD" w:rsidRPr="008A1D37" w14:paraId="47386AA5" w14:textId="77777777" w:rsidTr="00EA7B89">
        <w:trPr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2C722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AMNTBC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E1A0D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DECIMAL(19)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FA2F20" w14:textId="28E7B705" w:rsidR="00631ABD" w:rsidRPr="008B7631" w:rsidRDefault="008B7631" w:rsidP="00F530BB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(-1)*</w:t>
            </w:r>
            <w:r w:rsidR="00371E06" w:rsidRPr="00EA7B89">
              <w:rPr>
                <w:rFonts w:cs="Times New Roman"/>
                <w:color w:val="000000"/>
                <w:lang w:eastAsia="ru-RU"/>
              </w:rPr>
              <w:t xml:space="preserve"> GLO.</w:t>
            </w:r>
            <w:r>
              <w:rPr>
                <w:rFonts w:cs="Times New Roman"/>
                <w:color w:val="000000"/>
                <w:lang w:val="en-US" w:eastAsia="ru-RU"/>
              </w:rPr>
              <w:t>AMTR_POST *(10^N)</w:t>
            </w:r>
          </w:p>
        </w:tc>
        <w:tc>
          <w:tcPr>
            <w:tcW w:w="3373" w:type="dxa"/>
          </w:tcPr>
          <w:p w14:paraId="4BA1FF0C" w14:textId="5C64F1D0" w:rsidR="00631ABD" w:rsidRPr="00631ABD" w:rsidRDefault="00371E06" w:rsidP="00F530BB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8B7631">
              <w:rPr>
                <w:rFonts w:cs="Times New Roman"/>
                <w:color w:val="000000"/>
                <w:lang w:val="en-US" w:eastAsia="ru-RU"/>
              </w:rPr>
              <w:t>AMTR_POST *(10^N)</w:t>
            </w:r>
          </w:p>
        </w:tc>
      </w:tr>
      <w:tr w:rsidR="00631ABD" w:rsidRPr="00BD512F" w14:paraId="4784257D" w14:textId="77777777" w:rsidTr="00EA7B89"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AE481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PBR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D08B3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CHAR(7)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585774" w14:textId="77777777" w:rsidR="00631ABD" w:rsidRDefault="00BD512F" w:rsidP="00631ABD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‘@@GL’||SHSRS</w:t>
            </w:r>
          </w:p>
          <w:p w14:paraId="5FC3862E" w14:textId="223646A5" w:rsidR="00BD512F" w:rsidRPr="00BD512F" w:rsidRDefault="00BD512F" w:rsidP="00631ABD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Где</w:t>
            </w:r>
            <w:r w:rsidRPr="00BD512F">
              <w:rPr>
                <w:rFonts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cs="Times New Roman"/>
                <w:color w:val="000000"/>
                <w:lang w:val="en-US" w:eastAsia="ru-RU"/>
              </w:rPr>
              <w:t xml:space="preserve">SHSRS=select </w:t>
            </w:r>
            <w:proofErr w:type="spellStart"/>
            <w:r>
              <w:rPr>
                <w:rFonts w:cs="Times New Roman"/>
                <w:color w:val="000000"/>
                <w:lang w:val="en-US" w:eastAsia="ru-RU"/>
              </w:rPr>
              <w:t>shnm</w:t>
            </w:r>
            <w:proofErr w:type="spellEnd"/>
            <w:r>
              <w:rPr>
                <w:rFonts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lang w:val="en-US" w:eastAsia="ru-RU"/>
              </w:rPr>
              <w:t>fromgl_srcpst</w:t>
            </w:r>
            <w:proofErr w:type="spellEnd"/>
            <w:r>
              <w:rPr>
                <w:rFonts w:cs="Times New Roman"/>
                <w:color w:val="000000"/>
                <w:lang w:val="en-US" w:eastAsia="ru-RU"/>
              </w:rPr>
              <w:t xml:space="preserve"> where </w:t>
            </w:r>
            <w:proofErr w:type="spellStart"/>
            <w:r>
              <w:rPr>
                <w:rFonts w:cs="Times New Roman"/>
                <w:color w:val="000000"/>
                <w:lang w:val="en-US" w:eastAsia="ru-RU"/>
              </w:rPr>
              <w:t>id_src</w:t>
            </w:r>
            <w:proofErr w:type="spellEnd"/>
            <w:r>
              <w:rPr>
                <w:rFonts w:cs="Times New Roman"/>
                <w:color w:val="000000"/>
                <w:lang w:val="en-US" w:eastAsia="ru-RU"/>
              </w:rPr>
              <w:t xml:space="preserve"> = GLO</w:t>
            </w:r>
            <w:r w:rsidR="00811482">
              <w:rPr>
                <w:rFonts w:cs="Times New Roman"/>
                <w:color w:val="000000"/>
                <w:lang w:val="en-US" w:eastAsia="ru-RU"/>
              </w:rPr>
              <w:t>.SRC_PST</w:t>
            </w:r>
          </w:p>
        </w:tc>
        <w:tc>
          <w:tcPr>
            <w:tcW w:w="3373" w:type="dxa"/>
          </w:tcPr>
          <w:p w14:paraId="7CA680D6" w14:textId="1740FB31" w:rsidR="00631ABD" w:rsidRPr="00811482" w:rsidRDefault="00811482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То же самое</w:t>
            </w:r>
          </w:p>
        </w:tc>
      </w:tr>
      <w:tr w:rsidR="00631ABD" w:rsidRPr="008A1D37" w14:paraId="17AD1DF5" w14:textId="77777777" w:rsidTr="00EA7B89">
        <w:trPr>
          <w:trHeight w:val="3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20A1E" w14:textId="6E1FAB12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INVISIBLE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AF50C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CHAR(1)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78029" w14:textId="27F2A454" w:rsidR="00631ABD" w:rsidRPr="008A1D37" w:rsidRDefault="00BD512F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=0</w:t>
            </w:r>
          </w:p>
        </w:tc>
        <w:tc>
          <w:tcPr>
            <w:tcW w:w="3373" w:type="dxa"/>
          </w:tcPr>
          <w:p w14:paraId="60F78F9F" w14:textId="2296F479" w:rsidR="00631ABD" w:rsidRPr="00BD512F" w:rsidRDefault="00BD512F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eastAsia="ru-RU"/>
              </w:rPr>
              <w:t>=0</w:t>
            </w:r>
          </w:p>
        </w:tc>
      </w:tr>
      <w:tr w:rsidR="00631ABD" w:rsidRPr="008A1D37" w14:paraId="2808048C" w14:textId="77777777" w:rsidTr="00EA7B89">
        <w:trPr>
          <w:trHeight w:val="6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820F4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PNAR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51A5E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VARCHAR(30)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14703" w14:textId="1B7B8570" w:rsidR="00631ABD" w:rsidRPr="008B7631" w:rsidRDefault="008B7631" w:rsidP="00631ABD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cs="Times New Roman"/>
                <w:color w:val="000000"/>
                <w:lang w:val="en-US" w:eastAsia="ru-RU"/>
              </w:rPr>
              <w:t>Substr</w:t>
            </w:r>
            <w:proofErr w:type="spellEnd"/>
            <w:r>
              <w:rPr>
                <w:rFonts w:cs="Times New Roman"/>
                <w:color w:val="000000"/>
                <w:lang w:val="en-US" w:eastAsia="ru-RU"/>
              </w:rPr>
              <w:t xml:space="preserve"> (GLO.NRT,1, 30)</w:t>
            </w:r>
          </w:p>
        </w:tc>
        <w:tc>
          <w:tcPr>
            <w:tcW w:w="3373" w:type="dxa"/>
          </w:tcPr>
          <w:p w14:paraId="1DA8DE51" w14:textId="1D89AF5B" w:rsidR="00631ABD" w:rsidRPr="008A1D37" w:rsidRDefault="008B7631" w:rsidP="00631ABD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cs="Times New Roman"/>
                <w:color w:val="000000"/>
                <w:lang w:val="en-US" w:eastAsia="ru-RU"/>
              </w:rPr>
              <w:t>Substr</w:t>
            </w:r>
            <w:proofErr w:type="spellEnd"/>
            <w:r>
              <w:rPr>
                <w:rFonts w:cs="Times New Roman"/>
                <w:color w:val="000000"/>
                <w:lang w:val="en-US" w:eastAsia="ru-RU"/>
              </w:rPr>
              <w:t xml:space="preserve"> (GLO.NRT,1, 30)</w:t>
            </w:r>
          </w:p>
        </w:tc>
      </w:tr>
      <w:tr w:rsidR="00631ABD" w:rsidRPr="00651D94" w14:paraId="493736CB" w14:textId="77777777" w:rsidTr="00EA7B89">
        <w:trPr>
          <w:trHeight w:val="615"/>
        </w:trPr>
        <w:tc>
          <w:tcPr>
            <w:tcW w:w="1863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954F6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lastRenderedPageBreak/>
              <w:t>PCID</w:t>
            </w:r>
          </w:p>
        </w:tc>
        <w:tc>
          <w:tcPr>
            <w:tcW w:w="1554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D0ED9" w14:textId="77777777" w:rsidR="00631ABD" w:rsidRPr="008A1D37" w:rsidRDefault="00631ABD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BIGINT</w:t>
            </w:r>
          </w:p>
        </w:tc>
        <w:tc>
          <w:tcPr>
            <w:tcW w:w="3553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FF7E7D" w14:textId="02D96A0C" w:rsidR="00631ABD" w:rsidRPr="008B7631" w:rsidRDefault="00BD512F" w:rsidP="00631ABD">
            <w:pPr>
              <w:spacing w:before="0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 xml:space="preserve">= </w:t>
            </w:r>
            <w:r w:rsidR="008B7631">
              <w:rPr>
                <w:rFonts w:cs="Times New Roman"/>
                <w:color w:val="000000"/>
                <w:lang w:val="en-US" w:eastAsia="ru-RU"/>
              </w:rPr>
              <w:t xml:space="preserve">ID </w:t>
            </w:r>
            <w:r w:rsidR="008B7631">
              <w:rPr>
                <w:rFonts w:cs="Times New Roman"/>
                <w:color w:val="000000"/>
                <w:lang w:eastAsia="ru-RU"/>
              </w:rPr>
              <w:t>текущей проводки</w:t>
            </w:r>
          </w:p>
        </w:tc>
        <w:tc>
          <w:tcPr>
            <w:tcW w:w="3373" w:type="dxa"/>
          </w:tcPr>
          <w:p w14:paraId="25461B86" w14:textId="6D8BD18B" w:rsidR="00631ABD" w:rsidRPr="008A1D37" w:rsidRDefault="00BD512F" w:rsidP="008B7631">
            <w:pPr>
              <w:spacing w:before="0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 xml:space="preserve">= </w:t>
            </w:r>
            <w:r w:rsidR="008B7631">
              <w:rPr>
                <w:rFonts w:cs="Times New Roman"/>
                <w:color w:val="000000"/>
                <w:lang w:val="en-US" w:eastAsia="ru-RU"/>
              </w:rPr>
              <w:t xml:space="preserve">ID </w:t>
            </w:r>
            <w:r w:rsidR="008B7631">
              <w:rPr>
                <w:rFonts w:cs="Times New Roman"/>
                <w:color w:val="000000"/>
                <w:lang w:eastAsia="ru-RU"/>
              </w:rPr>
              <w:t>дебетовой  проводки</w:t>
            </w:r>
          </w:p>
        </w:tc>
      </w:tr>
      <w:tr w:rsidR="007C0FF8" w:rsidRPr="005D3C07" w14:paraId="3856AD95" w14:textId="6D3C5FB2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70271A" w14:textId="77777777" w:rsidR="007C0FF8" w:rsidRPr="005D3C07" w:rsidRDefault="007C0FF8" w:rsidP="007C0FF8">
            <w:pPr>
              <w:spacing w:before="0"/>
              <w:ind w:left="113"/>
            </w:pPr>
            <w:r w:rsidRPr="005D3C07">
              <w:t>DPMT</w:t>
            </w:r>
          </w:p>
        </w:tc>
        <w:tc>
          <w:tcPr>
            <w:tcW w:w="1574" w:type="dxa"/>
            <w:gridSpan w:val="3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98DCB9" w14:textId="77777777" w:rsidR="007C0FF8" w:rsidRPr="005D3C0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5D3C07">
              <w:rPr>
                <w:rFonts w:cs="Times New Roman"/>
                <w:color w:val="000000"/>
                <w:lang w:eastAsia="ru-RU"/>
              </w:rPr>
              <w:t>CHAR(3)</w:t>
            </w:r>
          </w:p>
        </w:tc>
        <w:tc>
          <w:tcPr>
            <w:tcW w:w="355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87B9A" w14:textId="70D84879" w:rsidR="007C0FF8" w:rsidRPr="005D3C0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GLO.DEPT_ID</w:t>
            </w:r>
          </w:p>
        </w:tc>
        <w:tc>
          <w:tcPr>
            <w:tcW w:w="3373" w:type="dxa"/>
            <w:vAlign w:val="center"/>
          </w:tcPr>
          <w:p w14:paraId="40302E98" w14:textId="60B8E235" w:rsidR="007C0FF8" w:rsidRPr="005D3C07" w:rsidRDefault="007C0FF8" w:rsidP="007C0FF8">
            <w:pPr>
              <w:spacing w:before="0"/>
              <w:ind w:left="113"/>
            </w:pPr>
            <w:r w:rsidRPr="008A1D37">
              <w:rPr>
                <w:rFonts w:cs="Times New Roman"/>
                <w:color w:val="000000"/>
                <w:lang w:val="en-US" w:eastAsia="ru-RU"/>
              </w:rPr>
              <w:t>GLO.DEPT_ID</w:t>
            </w:r>
          </w:p>
        </w:tc>
      </w:tr>
      <w:tr w:rsidR="007C0FF8" w:rsidRPr="008A1D37" w14:paraId="0720B3E4" w14:textId="73C8A13B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C26EF" w14:textId="77777777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RNARLNG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E5AB1" w14:textId="77777777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VARCHAR(300)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3A1729" w14:textId="148958EE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GLO.</w:t>
            </w:r>
            <w:r w:rsidRPr="008A1D37">
              <w:t>RNRTL</w:t>
            </w:r>
          </w:p>
        </w:tc>
        <w:tc>
          <w:tcPr>
            <w:tcW w:w="3373" w:type="dxa"/>
            <w:vAlign w:val="center"/>
          </w:tcPr>
          <w:p w14:paraId="72DE4652" w14:textId="742570D5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GLO.</w:t>
            </w:r>
            <w:r w:rsidRPr="008A1D37">
              <w:t>RNRTL</w:t>
            </w:r>
          </w:p>
        </w:tc>
      </w:tr>
      <w:tr w:rsidR="007C0FF8" w:rsidRPr="008A1D37" w14:paraId="399F024D" w14:textId="543CBB96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A1F7D1" w14:textId="77777777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RNARSHT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CBE91" w14:textId="77777777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eastAsia="ru-RU"/>
              </w:rPr>
              <w:t>VARCHAR(100)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179442" w14:textId="5B669B6E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GLO.</w:t>
            </w:r>
            <w:r w:rsidRPr="008A1D37">
              <w:t>RNRTS</w:t>
            </w:r>
          </w:p>
        </w:tc>
        <w:tc>
          <w:tcPr>
            <w:tcW w:w="3373" w:type="dxa"/>
            <w:vAlign w:val="center"/>
          </w:tcPr>
          <w:p w14:paraId="38F556D0" w14:textId="0A65B523" w:rsidR="007C0FF8" w:rsidRPr="008A1D37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8A1D37">
              <w:rPr>
                <w:rFonts w:cs="Times New Roman"/>
                <w:color w:val="000000"/>
                <w:lang w:val="en-US" w:eastAsia="ru-RU"/>
              </w:rPr>
              <w:t>GLO.</w:t>
            </w:r>
            <w:r w:rsidRPr="008A1D37">
              <w:t>RNRTS</w:t>
            </w:r>
          </w:p>
        </w:tc>
      </w:tr>
      <w:tr w:rsidR="007C0FF8" w:rsidRPr="00557FFD" w14:paraId="1F768B5E" w14:textId="1AD92421" w:rsidTr="00EA7B89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F404EC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GLO_REF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6DCB58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BIGINT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1EC151" w14:textId="7AE2C1F3" w:rsidR="007C0FF8" w:rsidRPr="00557FFD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GLO.GLOID</w:t>
            </w:r>
          </w:p>
        </w:tc>
        <w:tc>
          <w:tcPr>
            <w:tcW w:w="3373" w:type="dxa"/>
          </w:tcPr>
          <w:p w14:paraId="174BBF76" w14:textId="32DCE7E2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GLO.GLOID</w:t>
            </w:r>
          </w:p>
        </w:tc>
      </w:tr>
      <w:tr w:rsidR="007C0FF8" w:rsidRPr="00557FFD" w14:paraId="0CAA6A36" w14:textId="4FFCD18E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D67CC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EVTP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13BDFF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6CC503" w14:textId="279D9ED7" w:rsidR="007C0FF8" w:rsidRPr="00557FFD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rFonts w:cs="Times New Roman"/>
                <w:color w:val="000000"/>
                <w:lang w:val="en-US" w:eastAsia="ru-RU"/>
              </w:rPr>
              <w:t>EVTP</w:t>
            </w:r>
          </w:p>
        </w:tc>
        <w:tc>
          <w:tcPr>
            <w:tcW w:w="3373" w:type="dxa"/>
            <w:vAlign w:val="bottom"/>
          </w:tcPr>
          <w:p w14:paraId="31001D90" w14:textId="5CF32671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EVTP</w:t>
            </w:r>
          </w:p>
        </w:tc>
      </w:tr>
      <w:tr w:rsidR="007C0FF8" w:rsidRPr="00557FFD" w14:paraId="6A310569" w14:textId="6C7AE325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96047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PROCDATE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F4248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DATE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8EB0BA" w14:textId="64E3759F" w:rsidR="007C0FF8" w:rsidRPr="00557FFD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rFonts w:cs="Times New Roman"/>
                <w:color w:val="000000"/>
                <w:lang w:val="en-US" w:eastAsia="ru-RU"/>
              </w:rPr>
              <w:t>PROCDATE</w:t>
            </w:r>
          </w:p>
        </w:tc>
        <w:tc>
          <w:tcPr>
            <w:tcW w:w="3373" w:type="dxa"/>
            <w:vAlign w:val="bottom"/>
          </w:tcPr>
          <w:p w14:paraId="4168E75F" w14:textId="7716A280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PROCDATE</w:t>
            </w:r>
          </w:p>
        </w:tc>
      </w:tr>
      <w:tr w:rsidR="007C0FF8" w:rsidRPr="00557FFD" w14:paraId="2F993570" w14:textId="7080F4C3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9900B" w14:textId="77777777" w:rsidR="007C0FF8" w:rsidRPr="00F94683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DEAL_ID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07DC5A" w14:textId="77777777" w:rsidR="007C0FF8" w:rsidRPr="00557FFD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D20F8" w14:textId="05243499" w:rsidR="007C0FF8" w:rsidRPr="00557FFD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DEAL_ID</w:t>
            </w:r>
          </w:p>
        </w:tc>
        <w:tc>
          <w:tcPr>
            <w:tcW w:w="3373" w:type="dxa"/>
            <w:vAlign w:val="bottom"/>
          </w:tcPr>
          <w:p w14:paraId="1E3AC119" w14:textId="3A650675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DEAL_ID</w:t>
            </w:r>
          </w:p>
        </w:tc>
      </w:tr>
      <w:tr w:rsidR="007C0FF8" w:rsidRPr="00557FFD" w14:paraId="12665497" w14:textId="4F0E910E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A3DA3D" w14:textId="77777777" w:rsidR="007C0FF8" w:rsidRPr="00F94683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SUBDEALID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F813C0" w14:textId="77777777" w:rsidR="007C0FF8" w:rsidRPr="00557FFD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1A926D" w14:textId="59029145" w:rsidR="007C0FF8" w:rsidRPr="00557FFD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SUBDEALID</w:t>
            </w:r>
          </w:p>
        </w:tc>
        <w:tc>
          <w:tcPr>
            <w:tcW w:w="3373" w:type="dxa"/>
            <w:vAlign w:val="bottom"/>
          </w:tcPr>
          <w:p w14:paraId="7CDFB008" w14:textId="50B57704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SUBDEALID</w:t>
            </w:r>
          </w:p>
        </w:tc>
      </w:tr>
      <w:tr w:rsidR="007C0FF8" w:rsidRPr="00F94683" w14:paraId="77CA839C" w14:textId="2CEDBEB2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9ECE3D" w14:textId="77777777" w:rsidR="007C0FF8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EVT_ID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5AF874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FA46B8" w14:textId="528BED0A" w:rsidR="007C0FF8" w:rsidRPr="00F94683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EVT_ID</w:t>
            </w:r>
          </w:p>
        </w:tc>
        <w:tc>
          <w:tcPr>
            <w:tcW w:w="3373" w:type="dxa"/>
            <w:vAlign w:val="bottom"/>
          </w:tcPr>
          <w:p w14:paraId="37B98469" w14:textId="5C2F8FE3" w:rsidR="007C0FF8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EVT_ID</w:t>
            </w:r>
          </w:p>
        </w:tc>
      </w:tr>
      <w:tr w:rsidR="007C0FF8" w:rsidRPr="00F94683" w14:paraId="484E185D" w14:textId="63199080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27F361" w14:textId="77777777" w:rsidR="007C0FF8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PMT_REF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B0A5E2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VARCHAR(20)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D89A2E" w14:textId="5D1184D4" w:rsidR="007C0FF8" w:rsidRPr="00F94683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PMT_REF</w:t>
            </w:r>
          </w:p>
        </w:tc>
        <w:tc>
          <w:tcPr>
            <w:tcW w:w="3373" w:type="dxa"/>
            <w:vAlign w:val="bottom"/>
          </w:tcPr>
          <w:p w14:paraId="66C96EF7" w14:textId="27AFD31B" w:rsidR="007C0FF8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PMT_REF</w:t>
            </w:r>
          </w:p>
        </w:tc>
      </w:tr>
      <w:tr w:rsidR="007C0FF8" w:rsidRPr="00F94683" w14:paraId="487AE0E6" w14:textId="58B2EC38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0976C2" w14:textId="77777777" w:rsidR="007C0FF8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FCHNG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1DDB8D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VARCHAR(1)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C796E" w14:textId="04219DF3" w:rsidR="007C0FF8" w:rsidRPr="00F94683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FCHNG</w:t>
            </w:r>
          </w:p>
        </w:tc>
        <w:tc>
          <w:tcPr>
            <w:tcW w:w="3373" w:type="dxa"/>
            <w:vAlign w:val="bottom"/>
          </w:tcPr>
          <w:p w14:paraId="631D0F29" w14:textId="1F426BE8" w:rsidR="007C0FF8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FCHNG</w:t>
            </w:r>
          </w:p>
        </w:tc>
      </w:tr>
      <w:tr w:rsidR="007C0FF8" w:rsidRPr="00F94683" w14:paraId="3C01ACB0" w14:textId="6CDB8A88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12B1D8" w14:textId="77777777" w:rsidR="007C0FF8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PRFTCNTR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D8096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VARCHAR(3)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7AE184" w14:textId="18B51A18" w:rsidR="007C0FF8" w:rsidRPr="002348E8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PRFTCNTR</w:t>
            </w:r>
          </w:p>
        </w:tc>
        <w:tc>
          <w:tcPr>
            <w:tcW w:w="3373" w:type="dxa"/>
            <w:vAlign w:val="bottom"/>
          </w:tcPr>
          <w:p w14:paraId="3D5E802A" w14:textId="5232667E" w:rsidR="007C0FF8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PRFTCNTR</w:t>
            </w:r>
          </w:p>
        </w:tc>
      </w:tr>
      <w:tr w:rsidR="007C0FF8" w:rsidRPr="00F94683" w14:paraId="13E33747" w14:textId="6D678F5D" w:rsidTr="00EB54AD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4ABFF8" w14:textId="77777777" w:rsidR="007C0FF8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NRT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35360" w14:textId="77777777" w:rsidR="007C0FF8" w:rsidRPr="00F94683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VARCHAR(300)</w:t>
            </w:r>
          </w:p>
        </w:tc>
        <w:tc>
          <w:tcPr>
            <w:tcW w:w="356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92723F" w14:textId="76B6C1A3" w:rsidR="007C0FF8" w:rsidRPr="002348E8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NRT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vAlign w:val="bottom"/>
          </w:tcPr>
          <w:p w14:paraId="38F3E742" w14:textId="7292C6FD" w:rsidR="007C0FF8" w:rsidRDefault="00371E06" w:rsidP="007C0FF8">
            <w:pPr>
              <w:spacing w:before="0"/>
              <w:ind w:left="113"/>
              <w:rPr>
                <w:rFonts w:cs="Times New Roman"/>
                <w:color w:val="000000"/>
                <w:lang w:eastAsia="ru-RU"/>
              </w:rPr>
            </w:pPr>
            <w:r w:rsidRPr="00EA7B89">
              <w:rPr>
                <w:rFonts w:cs="Times New Roman"/>
                <w:color w:val="000000"/>
                <w:lang w:eastAsia="ru-RU"/>
              </w:rPr>
              <w:t>GLO.</w:t>
            </w:r>
            <w:r w:rsidR="007C0FF8">
              <w:rPr>
                <w:lang w:val="en-US"/>
              </w:rPr>
              <w:t>NRT</w:t>
            </w:r>
          </w:p>
        </w:tc>
      </w:tr>
      <w:tr w:rsidR="007C0FF8" w:rsidRPr="002C3ABE" w14:paraId="791E7CCC" w14:textId="2ACB2E40" w:rsidTr="00EA7B89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21EB3C" w14:textId="77777777" w:rsidR="007C0FF8" w:rsidRPr="007C443C" w:rsidRDefault="007C0FF8" w:rsidP="007C0FF8">
            <w:pPr>
              <w:spacing w:before="0"/>
              <w:ind w:left="113"/>
              <w:rPr>
                <w:lang w:val="en-US"/>
              </w:rPr>
            </w:pPr>
            <w:r>
              <w:rPr>
                <w:lang w:val="en-US"/>
              </w:rPr>
              <w:t>GLACID</w:t>
            </w: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4A10E0" w14:textId="77777777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BIGINT</w:t>
            </w: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61E11" w14:textId="71889828" w:rsidR="007C0FF8" w:rsidRP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Select id from GL_ACC where BSAACID=GLO.AC_DR</w:t>
            </w:r>
          </w:p>
        </w:tc>
        <w:tc>
          <w:tcPr>
            <w:tcW w:w="3373" w:type="dxa"/>
          </w:tcPr>
          <w:p w14:paraId="4FBA1E19" w14:textId="24635CD7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  <w:r>
              <w:rPr>
                <w:rFonts w:cs="Times New Roman"/>
                <w:color w:val="000000"/>
                <w:lang w:val="en-US" w:eastAsia="ru-RU"/>
              </w:rPr>
              <w:t>Select id from GL_ACC where BSAACID=GLO.AC_DR</w:t>
            </w:r>
          </w:p>
        </w:tc>
      </w:tr>
      <w:tr w:rsidR="007C0FF8" w:rsidRPr="002C3ABE" w14:paraId="4BA84BE0" w14:textId="32217E8C" w:rsidTr="00EA7B89">
        <w:trPr>
          <w:trHeight w:val="315"/>
        </w:trPr>
        <w:tc>
          <w:tcPr>
            <w:tcW w:w="184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A68523" w14:textId="77777777" w:rsidR="007C0FF8" w:rsidRDefault="007C0FF8" w:rsidP="007C0FF8">
            <w:pPr>
              <w:spacing w:before="0"/>
              <w:ind w:left="113"/>
              <w:rPr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E6044" w14:textId="77777777" w:rsidR="007C0FF8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568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FCE4C" w14:textId="77777777" w:rsidR="007C0FF8" w:rsidRPr="00BD2191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  <w:tc>
          <w:tcPr>
            <w:tcW w:w="3373" w:type="dxa"/>
          </w:tcPr>
          <w:p w14:paraId="4A00960D" w14:textId="77777777" w:rsidR="007C0FF8" w:rsidRPr="00BD2191" w:rsidRDefault="007C0FF8" w:rsidP="007C0FF8">
            <w:pPr>
              <w:spacing w:before="0"/>
              <w:ind w:left="113"/>
              <w:rPr>
                <w:rFonts w:cs="Times New Roman"/>
                <w:color w:val="000000"/>
                <w:lang w:val="en-US" w:eastAsia="ru-RU"/>
              </w:rPr>
            </w:pPr>
          </w:p>
        </w:tc>
      </w:tr>
    </w:tbl>
    <w:p w14:paraId="64EBE65B" w14:textId="65F6404A" w:rsidR="00027C5E" w:rsidRDefault="00027C5E" w:rsidP="001B00B5">
      <w:pPr>
        <w:pStyle w:val="2"/>
      </w:pPr>
      <w:bookmarkStart w:id="467" w:name="_Toc477281720"/>
      <w:r>
        <w:t>Остатки</w:t>
      </w:r>
      <w:bookmarkEnd w:id="467"/>
    </w:p>
    <w:p w14:paraId="48F123C6" w14:textId="53BF3D71" w:rsidR="00027C5E" w:rsidRPr="00EF78D7" w:rsidRDefault="006A01CF" w:rsidP="006A01CF">
      <w:pPr>
        <w:pStyle w:val="3"/>
      </w:pPr>
      <w:bookmarkStart w:id="468" w:name="_Toc477281721"/>
      <w:r>
        <w:t xml:space="preserve">Таблица остатков </w:t>
      </w:r>
      <w:r w:rsidR="00EF78D7">
        <w:t>и оборотов</w:t>
      </w:r>
      <w:r>
        <w:t xml:space="preserve">– </w:t>
      </w:r>
      <w:r w:rsidR="00EB54AD">
        <w:rPr>
          <w:lang w:val="en-US"/>
        </w:rPr>
        <w:t>GL</w:t>
      </w:r>
      <w:r w:rsidR="00EB54AD" w:rsidRPr="00EF78D7">
        <w:t>_</w:t>
      </w:r>
      <w:r w:rsidR="00EB54AD">
        <w:rPr>
          <w:lang w:val="en-US"/>
        </w:rPr>
        <w:t>BT</w:t>
      </w:r>
      <w:r>
        <w:rPr>
          <w:lang w:val="en-US"/>
        </w:rPr>
        <w:t>TH</w:t>
      </w:r>
      <w:bookmarkEnd w:id="468"/>
    </w:p>
    <w:p w14:paraId="6223A48C" w14:textId="77777777" w:rsidR="006A01CF" w:rsidRPr="00EF78D7" w:rsidRDefault="006A01CF" w:rsidP="006A01CF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1393"/>
        <w:gridCol w:w="1863"/>
        <w:gridCol w:w="1134"/>
        <w:gridCol w:w="1075"/>
        <w:gridCol w:w="4730"/>
      </w:tblGrid>
      <w:tr w:rsidR="006A01CF" w:rsidRPr="005F47D3" w14:paraId="5E14C3CE" w14:textId="77777777" w:rsidTr="006A01CF">
        <w:trPr>
          <w:tblHeader/>
        </w:trPr>
        <w:tc>
          <w:tcPr>
            <w:tcW w:w="1393" w:type="dxa"/>
            <w:shd w:val="clear" w:color="auto" w:fill="E7E6E6" w:themeFill="background2"/>
          </w:tcPr>
          <w:p w14:paraId="70E6D75D" w14:textId="77777777" w:rsidR="006A01CF" w:rsidRPr="005F47D3" w:rsidRDefault="006A01CF" w:rsidP="00EB54AD">
            <w:pPr>
              <w:spacing w:before="0"/>
              <w:ind w:firstLine="0"/>
              <w:rPr>
                <w:b/>
                <w:lang w:val="ru-RU"/>
              </w:rPr>
            </w:pPr>
            <w:r w:rsidRPr="005F47D3">
              <w:rPr>
                <w:b/>
                <w:lang w:val="ru-RU"/>
              </w:rPr>
              <w:t>Имя поля</w:t>
            </w:r>
          </w:p>
        </w:tc>
        <w:tc>
          <w:tcPr>
            <w:tcW w:w="1863" w:type="dxa"/>
            <w:shd w:val="clear" w:color="auto" w:fill="E7E6E6" w:themeFill="background2"/>
          </w:tcPr>
          <w:p w14:paraId="62E0F7CE" w14:textId="77777777" w:rsidR="006A01CF" w:rsidRPr="005F47D3" w:rsidRDefault="006A01CF" w:rsidP="00EB54AD">
            <w:pPr>
              <w:spacing w:before="0"/>
              <w:ind w:firstLine="0"/>
              <w:rPr>
                <w:b/>
                <w:lang w:val="ru-RU"/>
              </w:rPr>
            </w:pPr>
            <w:r w:rsidRPr="005F47D3">
              <w:rPr>
                <w:b/>
                <w:lang w:val="ru-RU"/>
              </w:rPr>
              <w:t>Формат</w:t>
            </w:r>
          </w:p>
        </w:tc>
        <w:tc>
          <w:tcPr>
            <w:tcW w:w="1134" w:type="dxa"/>
            <w:shd w:val="clear" w:color="auto" w:fill="E7E6E6" w:themeFill="background2"/>
          </w:tcPr>
          <w:p w14:paraId="6B8F7EC3" w14:textId="77777777" w:rsidR="006A01CF" w:rsidRPr="005F47D3" w:rsidRDefault="006A01CF" w:rsidP="00EB54AD">
            <w:pPr>
              <w:spacing w:before="0"/>
              <w:ind w:firstLine="0"/>
              <w:rPr>
                <w:b/>
              </w:rPr>
            </w:pPr>
            <w:proofErr w:type="spellStart"/>
            <w:r w:rsidRPr="005F47D3">
              <w:rPr>
                <w:b/>
              </w:rPr>
              <w:t>Nullable</w:t>
            </w:r>
            <w:proofErr w:type="spellEnd"/>
          </w:p>
        </w:tc>
        <w:tc>
          <w:tcPr>
            <w:tcW w:w="1075" w:type="dxa"/>
            <w:shd w:val="clear" w:color="auto" w:fill="E7E6E6" w:themeFill="background2"/>
          </w:tcPr>
          <w:p w14:paraId="7AFEF260" w14:textId="77777777" w:rsidR="006A01CF" w:rsidRPr="00AA7314" w:rsidRDefault="006A01CF" w:rsidP="00EB54AD">
            <w:pPr>
              <w:spacing w:before="0"/>
              <w:ind w:firstLine="0"/>
              <w:rPr>
                <w:b/>
                <w:lang w:val="ru-RU"/>
              </w:rPr>
            </w:pPr>
            <w:r w:rsidRPr="00AA7314">
              <w:rPr>
                <w:b/>
                <w:lang w:val="ru-RU"/>
              </w:rPr>
              <w:t>PK</w:t>
            </w:r>
          </w:p>
        </w:tc>
        <w:tc>
          <w:tcPr>
            <w:tcW w:w="4730" w:type="dxa"/>
            <w:shd w:val="clear" w:color="auto" w:fill="E7E6E6" w:themeFill="background2"/>
          </w:tcPr>
          <w:p w14:paraId="21A550AD" w14:textId="77777777" w:rsidR="006A01CF" w:rsidRPr="005F47D3" w:rsidRDefault="006A01CF" w:rsidP="00EB54AD">
            <w:pPr>
              <w:spacing w:before="0"/>
              <w:ind w:firstLine="0"/>
              <w:rPr>
                <w:b/>
                <w:lang w:val="ru-RU"/>
              </w:rPr>
            </w:pPr>
            <w:r w:rsidRPr="005F47D3">
              <w:rPr>
                <w:b/>
                <w:lang w:val="ru-RU"/>
              </w:rPr>
              <w:t>Комментарий</w:t>
            </w:r>
          </w:p>
        </w:tc>
      </w:tr>
      <w:tr w:rsidR="006A01CF" w:rsidRPr="008C4210" w14:paraId="6B4DD8A8" w14:textId="77777777" w:rsidTr="006A01CF">
        <w:tc>
          <w:tcPr>
            <w:tcW w:w="1393" w:type="dxa"/>
          </w:tcPr>
          <w:p w14:paraId="5DA89033" w14:textId="36A8C4D0" w:rsidR="006A01CF" w:rsidRDefault="006A01CF" w:rsidP="00EB54AD">
            <w:pPr>
              <w:spacing w:before="0"/>
              <w:ind w:firstLine="0"/>
            </w:pPr>
            <w:r>
              <w:t>DAT</w:t>
            </w:r>
          </w:p>
        </w:tc>
        <w:tc>
          <w:tcPr>
            <w:tcW w:w="1863" w:type="dxa"/>
          </w:tcPr>
          <w:p w14:paraId="26B0D09E" w14:textId="3A603566" w:rsidR="006A01CF" w:rsidRDefault="006A01CF" w:rsidP="00EB54AD">
            <w:pPr>
              <w:spacing w:before="0"/>
              <w:ind w:firstLine="0"/>
            </w:pPr>
            <w:r>
              <w:t>DATE</w:t>
            </w:r>
          </w:p>
        </w:tc>
        <w:tc>
          <w:tcPr>
            <w:tcW w:w="1134" w:type="dxa"/>
          </w:tcPr>
          <w:p w14:paraId="683FF9F0" w14:textId="0B010859" w:rsidR="006A01CF" w:rsidRPr="00150B79" w:rsidRDefault="006A01CF" w:rsidP="00EB54AD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79646365" w14:textId="41AA05F7" w:rsidR="006A01CF" w:rsidRDefault="006A01CF" w:rsidP="00EB54AD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1B461986" w14:textId="36F7CA7F" w:rsidR="006A01CF" w:rsidRPr="006A01CF" w:rsidRDefault="006A01CF" w:rsidP="00EB54AD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оборотов</w:t>
            </w:r>
          </w:p>
        </w:tc>
      </w:tr>
      <w:tr w:rsidR="006A01CF" w:rsidRPr="008C4210" w14:paraId="67BD3EEB" w14:textId="77777777" w:rsidTr="006A01CF">
        <w:tc>
          <w:tcPr>
            <w:tcW w:w="1393" w:type="dxa"/>
          </w:tcPr>
          <w:p w14:paraId="247DA0F7" w14:textId="4FA1AE93" w:rsidR="006A01CF" w:rsidRPr="008C4210" w:rsidRDefault="006A01CF" w:rsidP="00EB54AD">
            <w:pPr>
              <w:spacing w:before="0"/>
              <w:ind w:firstLine="0"/>
              <w:rPr>
                <w:lang w:val="ru-RU"/>
              </w:rPr>
            </w:pPr>
            <w:r>
              <w:t>DATTO</w:t>
            </w:r>
          </w:p>
        </w:tc>
        <w:tc>
          <w:tcPr>
            <w:tcW w:w="1863" w:type="dxa"/>
          </w:tcPr>
          <w:p w14:paraId="0294E7FF" w14:textId="5AEB478C" w:rsidR="006A01CF" w:rsidRDefault="006A01CF" w:rsidP="00EB54AD">
            <w:pPr>
              <w:spacing w:before="0"/>
              <w:ind w:firstLine="0"/>
            </w:pPr>
            <w:r>
              <w:t>DATE</w:t>
            </w:r>
          </w:p>
        </w:tc>
        <w:tc>
          <w:tcPr>
            <w:tcW w:w="1134" w:type="dxa"/>
          </w:tcPr>
          <w:p w14:paraId="2594C0F5" w14:textId="77777777" w:rsidR="006A01CF" w:rsidRDefault="006A01CF" w:rsidP="00EB54AD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56BB4DFF" w14:textId="77777777" w:rsidR="006A01CF" w:rsidRDefault="006A01CF" w:rsidP="00EB54AD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6AAC1C0E" w14:textId="5B202F4B" w:rsidR="006A01CF" w:rsidRPr="008C4210" w:rsidRDefault="006A01CF" w:rsidP="00EB54AD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окончания действия оборотов</w:t>
            </w:r>
          </w:p>
        </w:tc>
      </w:tr>
      <w:tr w:rsidR="006A01CF" w:rsidRPr="008C4210" w14:paraId="7C3C66E9" w14:textId="77777777" w:rsidTr="006A01CF">
        <w:tc>
          <w:tcPr>
            <w:tcW w:w="1393" w:type="dxa"/>
          </w:tcPr>
          <w:p w14:paraId="598CB6F7" w14:textId="4762AF25" w:rsidR="006A01CF" w:rsidRPr="006A01CF" w:rsidRDefault="006A01CF" w:rsidP="006A01CF">
            <w:pPr>
              <w:spacing w:before="0"/>
              <w:ind w:firstLine="0"/>
            </w:pPr>
            <w:r>
              <w:t>BSAACID</w:t>
            </w:r>
          </w:p>
        </w:tc>
        <w:tc>
          <w:tcPr>
            <w:tcW w:w="1863" w:type="dxa"/>
          </w:tcPr>
          <w:p w14:paraId="0653FE6C" w14:textId="04C818B5" w:rsidR="006A01CF" w:rsidRDefault="006A01CF" w:rsidP="006A01CF">
            <w:pPr>
              <w:spacing w:before="0"/>
              <w:ind w:firstLine="0"/>
            </w:pPr>
            <w:r>
              <w:t>CHAR(20)</w:t>
            </w:r>
          </w:p>
        </w:tc>
        <w:tc>
          <w:tcPr>
            <w:tcW w:w="1134" w:type="dxa"/>
          </w:tcPr>
          <w:p w14:paraId="5F541CCC" w14:textId="60483614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38E1945A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41051D28" w14:textId="7CC3432F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счета ЦБР</w:t>
            </w:r>
          </w:p>
        </w:tc>
      </w:tr>
      <w:tr w:rsidR="006A01CF" w:rsidRPr="008C4210" w14:paraId="1613DBEE" w14:textId="77777777" w:rsidTr="006A01CF">
        <w:tc>
          <w:tcPr>
            <w:tcW w:w="1393" w:type="dxa"/>
          </w:tcPr>
          <w:p w14:paraId="3B3045F4" w14:textId="2FE60758" w:rsidR="006A01CF" w:rsidRDefault="006A01CF" w:rsidP="006A01CF">
            <w:pPr>
              <w:spacing w:before="0"/>
              <w:ind w:firstLine="0"/>
            </w:pPr>
            <w:r>
              <w:t>GLACID</w:t>
            </w:r>
          </w:p>
        </w:tc>
        <w:tc>
          <w:tcPr>
            <w:tcW w:w="1863" w:type="dxa"/>
          </w:tcPr>
          <w:p w14:paraId="45F87795" w14:textId="0B687EA5" w:rsidR="006A01CF" w:rsidRDefault="006A01CF" w:rsidP="006A01CF">
            <w:pPr>
              <w:spacing w:before="0"/>
              <w:ind w:firstLine="0"/>
            </w:pPr>
            <w:r>
              <w:t>BIGINT</w:t>
            </w:r>
          </w:p>
        </w:tc>
        <w:tc>
          <w:tcPr>
            <w:tcW w:w="1134" w:type="dxa"/>
          </w:tcPr>
          <w:p w14:paraId="68107614" w14:textId="4D4F8E8F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5A8ECD22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33607276" w14:textId="03B16799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Системный номер счета (</w:t>
            </w:r>
            <w:r>
              <w:t>GL</w:t>
            </w:r>
            <w:r w:rsidRPr="006A01CF">
              <w:rPr>
                <w:lang w:val="ru-RU"/>
              </w:rPr>
              <w:t>_</w:t>
            </w:r>
            <w:r>
              <w:t>ACC</w:t>
            </w:r>
            <w:r w:rsidRPr="006A01CF">
              <w:rPr>
                <w:lang w:val="ru-RU"/>
              </w:rPr>
              <w:t>.</w:t>
            </w:r>
            <w:r>
              <w:t>ID</w:t>
            </w:r>
            <w:r w:rsidRPr="006A01CF">
              <w:rPr>
                <w:lang w:val="ru-RU"/>
              </w:rPr>
              <w:t>)</w:t>
            </w:r>
          </w:p>
        </w:tc>
      </w:tr>
      <w:tr w:rsidR="006A01CF" w:rsidRPr="008C4210" w14:paraId="705FF9C9" w14:textId="77777777" w:rsidTr="006A01CF">
        <w:tc>
          <w:tcPr>
            <w:tcW w:w="1393" w:type="dxa"/>
          </w:tcPr>
          <w:p w14:paraId="7E21D201" w14:textId="7E25B01B" w:rsidR="006A01CF" w:rsidRPr="006A01CF" w:rsidRDefault="006A01CF" w:rsidP="006A01CF">
            <w:pPr>
              <w:spacing w:before="0"/>
              <w:ind w:firstLine="0"/>
            </w:pPr>
            <w:r>
              <w:t>CCY</w:t>
            </w:r>
          </w:p>
        </w:tc>
        <w:tc>
          <w:tcPr>
            <w:tcW w:w="1863" w:type="dxa"/>
          </w:tcPr>
          <w:p w14:paraId="72827D73" w14:textId="06E1EB4E" w:rsidR="006A01CF" w:rsidRDefault="006A01CF" w:rsidP="006A01CF">
            <w:pPr>
              <w:spacing w:before="0"/>
              <w:ind w:firstLine="0"/>
            </w:pPr>
            <w:r>
              <w:t>CHAR(3)</w:t>
            </w:r>
          </w:p>
        </w:tc>
        <w:tc>
          <w:tcPr>
            <w:tcW w:w="1134" w:type="dxa"/>
          </w:tcPr>
          <w:p w14:paraId="1313A62E" w14:textId="2D9A2FA6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73DB00DC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33BCE312" w14:textId="42D060F3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Валюта счета (ссылка на </w:t>
            </w:r>
            <w:r>
              <w:t>CURRENCY</w:t>
            </w:r>
            <w:r w:rsidRPr="006A01CF">
              <w:rPr>
                <w:lang w:val="ru-RU"/>
              </w:rPr>
              <w:t>)</w:t>
            </w:r>
          </w:p>
        </w:tc>
      </w:tr>
      <w:tr w:rsidR="006A01CF" w:rsidRPr="008C4210" w14:paraId="36B6C2E2" w14:textId="77777777" w:rsidTr="006A01CF">
        <w:tc>
          <w:tcPr>
            <w:tcW w:w="1393" w:type="dxa"/>
          </w:tcPr>
          <w:p w14:paraId="34607CEA" w14:textId="26B479D6" w:rsidR="006A01CF" w:rsidRDefault="006A01CF" w:rsidP="006A01CF">
            <w:pPr>
              <w:spacing w:before="0"/>
              <w:ind w:firstLine="0"/>
            </w:pPr>
            <w:r>
              <w:t>DATL</w:t>
            </w:r>
          </w:p>
        </w:tc>
        <w:tc>
          <w:tcPr>
            <w:tcW w:w="1863" w:type="dxa"/>
          </w:tcPr>
          <w:p w14:paraId="74A4E263" w14:textId="42CF3DD5" w:rsidR="006A01CF" w:rsidRDefault="006A01CF" w:rsidP="006A01CF">
            <w:pPr>
              <w:spacing w:before="0"/>
              <w:ind w:firstLine="0"/>
            </w:pPr>
            <w:r>
              <w:t>DATE</w:t>
            </w:r>
          </w:p>
        </w:tc>
        <w:tc>
          <w:tcPr>
            <w:tcW w:w="1134" w:type="dxa"/>
          </w:tcPr>
          <w:p w14:paraId="748DF7CF" w14:textId="14E52CE3" w:rsidR="006A01CF" w:rsidRDefault="006A01CF" w:rsidP="006A01CF">
            <w:pPr>
              <w:spacing w:before="0"/>
              <w:ind w:firstLine="0"/>
            </w:pPr>
            <w:r>
              <w:t>?</w:t>
            </w:r>
          </w:p>
        </w:tc>
        <w:tc>
          <w:tcPr>
            <w:tcW w:w="1075" w:type="dxa"/>
          </w:tcPr>
          <w:p w14:paraId="0568A62E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1ABBEE6E" w14:textId="74B2C96D" w:rsidR="006A01CF" w:rsidRPr="008C4210" w:rsidRDefault="006A01CF" w:rsidP="006A01CF">
            <w:pPr>
              <w:spacing w:before="0"/>
              <w:ind w:firstLine="0"/>
            </w:pPr>
            <w:r>
              <w:t>???</w:t>
            </w:r>
          </w:p>
        </w:tc>
      </w:tr>
      <w:tr w:rsidR="006A01CF" w:rsidRPr="008C4210" w14:paraId="43D80218" w14:textId="77777777" w:rsidTr="006A01CF">
        <w:tc>
          <w:tcPr>
            <w:tcW w:w="1393" w:type="dxa"/>
          </w:tcPr>
          <w:p w14:paraId="101F2CE3" w14:textId="09E64DC4" w:rsidR="006A01CF" w:rsidRDefault="006A01CF" w:rsidP="006A01CF">
            <w:pPr>
              <w:spacing w:before="0"/>
              <w:ind w:firstLine="0"/>
            </w:pPr>
            <w:r>
              <w:t>OBAC</w:t>
            </w:r>
          </w:p>
        </w:tc>
        <w:tc>
          <w:tcPr>
            <w:tcW w:w="1863" w:type="dxa"/>
          </w:tcPr>
          <w:p w14:paraId="1709C660" w14:textId="4E31770F" w:rsidR="006A01CF" w:rsidRDefault="006A01CF" w:rsidP="006A01CF">
            <w:pPr>
              <w:spacing w:before="0"/>
              <w:ind w:firstLine="0"/>
            </w:pPr>
            <w:r>
              <w:t>DECIMAL (19,1)</w:t>
            </w:r>
          </w:p>
        </w:tc>
        <w:tc>
          <w:tcPr>
            <w:tcW w:w="1134" w:type="dxa"/>
          </w:tcPr>
          <w:p w14:paraId="6D0C1668" w14:textId="4DD75F20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03C48334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24EA1944" w14:textId="47E011D4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Входящий остаток в валюте счета</w:t>
            </w:r>
          </w:p>
        </w:tc>
      </w:tr>
      <w:tr w:rsidR="006A01CF" w:rsidRPr="008C4210" w14:paraId="1A031CCE" w14:textId="77777777" w:rsidTr="006A01CF">
        <w:tc>
          <w:tcPr>
            <w:tcW w:w="1393" w:type="dxa"/>
          </w:tcPr>
          <w:p w14:paraId="19F0CFDD" w14:textId="5084271E" w:rsidR="006A01CF" w:rsidRDefault="006A01CF" w:rsidP="006A01CF">
            <w:pPr>
              <w:spacing w:before="0"/>
              <w:ind w:firstLine="0"/>
            </w:pPr>
            <w:r>
              <w:t>OBBC</w:t>
            </w:r>
          </w:p>
        </w:tc>
        <w:tc>
          <w:tcPr>
            <w:tcW w:w="1863" w:type="dxa"/>
          </w:tcPr>
          <w:p w14:paraId="466305F6" w14:textId="5FD04E7E" w:rsidR="006A01CF" w:rsidRDefault="006A01CF" w:rsidP="006A01CF">
            <w:pPr>
              <w:spacing w:before="0"/>
              <w:ind w:firstLine="0"/>
            </w:pPr>
            <w:r>
              <w:t>DECIMAL (19,1)</w:t>
            </w:r>
          </w:p>
        </w:tc>
        <w:tc>
          <w:tcPr>
            <w:tcW w:w="1134" w:type="dxa"/>
          </w:tcPr>
          <w:p w14:paraId="5FE87C71" w14:textId="4EDA65CB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74FADF3A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5752AEA7" w14:textId="4F241B9D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r>
              <w:rPr>
                <w:lang w:val="ru-RU"/>
              </w:rPr>
              <w:t>Входящий остаток в рублях</w:t>
            </w:r>
          </w:p>
        </w:tc>
      </w:tr>
      <w:tr w:rsidR="006A01CF" w:rsidRPr="008C4210" w14:paraId="315FE8D1" w14:textId="77777777" w:rsidTr="006A01CF">
        <w:tc>
          <w:tcPr>
            <w:tcW w:w="1393" w:type="dxa"/>
          </w:tcPr>
          <w:p w14:paraId="64C5C7C9" w14:textId="78DD7E0A" w:rsidR="006A01CF" w:rsidRDefault="006A01CF" w:rsidP="006A01CF">
            <w:pPr>
              <w:spacing w:before="0"/>
              <w:ind w:firstLine="0"/>
            </w:pPr>
            <w:r>
              <w:t>DTAC</w:t>
            </w:r>
          </w:p>
        </w:tc>
        <w:tc>
          <w:tcPr>
            <w:tcW w:w="1863" w:type="dxa"/>
          </w:tcPr>
          <w:p w14:paraId="128E4B81" w14:textId="5560289D" w:rsidR="006A01CF" w:rsidRDefault="006A01CF" w:rsidP="006A01CF">
            <w:pPr>
              <w:spacing w:before="0"/>
              <w:ind w:firstLine="0"/>
            </w:pPr>
            <w:r>
              <w:t>DECIMAL (19,1)</w:t>
            </w:r>
          </w:p>
        </w:tc>
        <w:tc>
          <w:tcPr>
            <w:tcW w:w="1134" w:type="dxa"/>
          </w:tcPr>
          <w:p w14:paraId="77F35366" w14:textId="2B7FEC06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4CD37175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66B463A7" w14:textId="37442336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Дб</w:t>
            </w:r>
            <w:proofErr w:type="spellEnd"/>
            <w:r>
              <w:rPr>
                <w:lang w:val="ru-RU"/>
              </w:rPr>
              <w:t xml:space="preserve"> обороты в валюте счета</w:t>
            </w:r>
          </w:p>
        </w:tc>
      </w:tr>
      <w:tr w:rsidR="006A01CF" w:rsidRPr="008C4210" w14:paraId="357FAF60" w14:textId="77777777" w:rsidTr="006A01CF">
        <w:tc>
          <w:tcPr>
            <w:tcW w:w="1393" w:type="dxa"/>
          </w:tcPr>
          <w:p w14:paraId="7B8C179E" w14:textId="64394529" w:rsidR="006A01CF" w:rsidRDefault="006A01CF" w:rsidP="006A01CF">
            <w:pPr>
              <w:spacing w:before="0"/>
              <w:ind w:firstLine="0"/>
            </w:pPr>
            <w:r>
              <w:t>DTBC</w:t>
            </w:r>
          </w:p>
        </w:tc>
        <w:tc>
          <w:tcPr>
            <w:tcW w:w="1863" w:type="dxa"/>
          </w:tcPr>
          <w:p w14:paraId="4873024E" w14:textId="6502FE01" w:rsidR="006A01CF" w:rsidRDefault="006A01CF" w:rsidP="006A01CF">
            <w:pPr>
              <w:spacing w:before="0"/>
              <w:ind w:firstLine="0"/>
            </w:pPr>
            <w:r>
              <w:t>DECIMAL (19,1)</w:t>
            </w:r>
          </w:p>
        </w:tc>
        <w:tc>
          <w:tcPr>
            <w:tcW w:w="1134" w:type="dxa"/>
          </w:tcPr>
          <w:p w14:paraId="7F2C588D" w14:textId="6B8A8C10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634E20D7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474ECF9E" w14:textId="4C07ABE7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Дб</w:t>
            </w:r>
            <w:proofErr w:type="spellEnd"/>
            <w:r>
              <w:rPr>
                <w:lang w:val="ru-RU"/>
              </w:rPr>
              <w:t xml:space="preserve"> обороты в рублях</w:t>
            </w:r>
          </w:p>
        </w:tc>
      </w:tr>
      <w:tr w:rsidR="006A01CF" w:rsidRPr="008C4210" w14:paraId="6D0A2629" w14:textId="77777777" w:rsidTr="006A01CF">
        <w:tc>
          <w:tcPr>
            <w:tcW w:w="1393" w:type="dxa"/>
          </w:tcPr>
          <w:p w14:paraId="538DF1CE" w14:textId="041F15BB" w:rsidR="006A01CF" w:rsidRDefault="006A01CF" w:rsidP="006A01CF">
            <w:pPr>
              <w:spacing w:before="0"/>
              <w:ind w:firstLine="0"/>
            </w:pPr>
            <w:r>
              <w:t>CTAC</w:t>
            </w:r>
          </w:p>
        </w:tc>
        <w:tc>
          <w:tcPr>
            <w:tcW w:w="1863" w:type="dxa"/>
          </w:tcPr>
          <w:p w14:paraId="07825590" w14:textId="3ED74694" w:rsidR="006A01CF" w:rsidRDefault="006A01CF" w:rsidP="006A01CF">
            <w:pPr>
              <w:spacing w:before="0"/>
              <w:ind w:firstLine="0"/>
            </w:pPr>
            <w:r>
              <w:t>DECIMAL (19,1)</w:t>
            </w:r>
          </w:p>
        </w:tc>
        <w:tc>
          <w:tcPr>
            <w:tcW w:w="1134" w:type="dxa"/>
          </w:tcPr>
          <w:p w14:paraId="2E19341B" w14:textId="3D2C271E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17F0AB87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06F12AF8" w14:textId="5D5A9C3A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Кр</w:t>
            </w:r>
            <w:proofErr w:type="spellEnd"/>
            <w:r>
              <w:rPr>
                <w:lang w:val="ru-RU"/>
              </w:rPr>
              <w:t xml:space="preserve"> обороты в валюте счета</w:t>
            </w:r>
          </w:p>
        </w:tc>
      </w:tr>
      <w:tr w:rsidR="006A01CF" w:rsidRPr="008C4210" w14:paraId="335104BF" w14:textId="77777777" w:rsidTr="006A01CF">
        <w:tc>
          <w:tcPr>
            <w:tcW w:w="1393" w:type="dxa"/>
          </w:tcPr>
          <w:p w14:paraId="642B882F" w14:textId="379166A0" w:rsidR="006A01CF" w:rsidRDefault="006A01CF" w:rsidP="006A01CF">
            <w:pPr>
              <w:spacing w:before="0"/>
              <w:ind w:firstLine="0"/>
            </w:pPr>
            <w:r>
              <w:t>CTBC</w:t>
            </w:r>
          </w:p>
        </w:tc>
        <w:tc>
          <w:tcPr>
            <w:tcW w:w="1863" w:type="dxa"/>
          </w:tcPr>
          <w:p w14:paraId="75146AF5" w14:textId="63BB69EA" w:rsidR="006A01CF" w:rsidRDefault="006A01CF" w:rsidP="006A01CF">
            <w:pPr>
              <w:spacing w:before="0"/>
              <w:ind w:firstLine="0"/>
            </w:pPr>
            <w:r>
              <w:t>DECIMAL (19,1)</w:t>
            </w:r>
          </w:p>
        </w:tc>
        <w:tc>
          <w:tcPr>
            <w:tcW w:w="1134" w:type="dxa"/>
          </w:tcPr>
          <w:p w14:paraId="2B582AD2" w14:textId="61E5738D" w:rsidR="006A01CF" w:rsidRDefault="006A01CF" w:rsidP="006A01CF">
            <w:pPr>
              <w:spacing w:before="0"/>
              <w:ind w:firstLine="0"/>
            </w:pPr>
            <w:r>
              <w:t>N</w:t>
            </w:r>
          </w:p>
        </w:tc>
        <w:tc>
          <w:tcPr>
            <w:tcW w:w="1075" w:type="dxa"/>
          </w:tcPr>
          <w:p w14:paraId="706F90D4" w14:textId="77777777" w:rsidR="006A01CF" w:rsidRDefault="006A01CF" w:rsidP="006A01CF">
            <w:pPr>
              <w:spacing w:before="0"/>
              <w:ind w:firstLine="0"/>
            </w:pPr>
          </w:p>
        </w:tc>
        <w:tc>
          <w:tcPr>
            <w:tcW w:w="4730" w:type="dxa"/>
          </w:tcPr>
          <w:p w14:paraId="03140D5B" w14:textId="782838B4" w:rsidR="006A01CF" w:rsidRPr="006A01CF" w:rsidRDefault="006A01CF" w:rsidP="006A01CF">
            <w:pPr>
              <w:spacing w:before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Кр</w:t>
            </w:r>
            <w:proofErr w:type="spellEnd"/>
            <w:r>
              <w:rPr>
                <w:lang w:val="ru-RU"/>
              </w:rPr>
              <w:t xml:space="preserve"> обороты в рублях</w:t>
            </w:r>
          </w:p>
        </w:tc>
      </w:tr>
    </w:tbl>
    <w:p w14:paraId="00024BB6" w14:textId="0F3F7908" w:rsidR="006A01CF" w:rsidRDefault="00EF78D7" w:rsidP="00EF78D7">
      <w:pPr>
        <w:pStyle w:val="3"/>
      </w:pPr>
      <w:bookmarkStart w:id="469" w:name="_Toc477281722"/>
      <w:r>
        <w:t>Заполнение таблицы остатков и оборотов</w:t>
      </w:r>
      <w:bookmarkEnd w:id="469"/>
    </w:p>
    <w:p w14:paraId="1729B281" w14:textId="255D7BCB" w:rsidR="00EF78D7" w:rsidRPr="00EF78D7" w:rsidRDefault="00EF78D7" w:rsidP="00EF78D7">
      <w:r>
        <w:t xml:space="preserve">Для заполнения таблицы остатков и оборотов по техническим счетам </w:t>
      </w:r>
      <w:r>
        <w:rPr>
          <w:lang w:val="en-US"/>
        </w:rPr>
        <w:t>GL</w:t>
      </w:r>
      <w:r w:rsidRPr="00EF78D7">
        <w:t>_</w:t>
      </w:r>
      <w:r>
        <w:rPr>
          <w:lang w:val="en-US"/>
        </w:rPr>
        <w:t>BTTH</w:t>
      </w:r>
      <w:r w:rsidRPr="00EF78D7">
        <w:t xml:space="preserve"> </w:t>
      </w:r>
      <w:r>
        <w:t xml:space="preserve">должны быть разработаны триггеры для таблицы </w:t>
      </w:r>
      <w:r>
        <w:rPr>
          <w:lang w:val="en-US"/>
        </w:rPr>
        <w:t>GL</w:t>
      </w:r>
      <w:r w:rsidRPr="00EF78D7">
        <w:t>_</w:t>
      </w:r>
      <w:r>
        <w:rPr>
          <w:lang w:val="en-US"/>
        </w:rPr>
        <w:t>PDTH</w:t>
      </w:r>
      <w:r w:rsidRPr="00EF78D7">
        <w:t xml:space="preserve"> </w:t>
      </w:r>
      <w:r>
        <w:t xml:space="preserve">для функций </w:t>
      </w:r>
      <w:r>
        <w:rPr>
          <w:lang w:val="en-US"/>
        </w:rPr>
        <w:t>Input</w:t>
      </w:r>
      <w:r w:rsidRPr="00EF78D7">
        <w:t xml:space="preserve">, </w:t>
      </w:r>
      <w:r>
        <w:rPr>
          <w:lang w:val="en-US"/>
        </w:rPr>
        <w:t>Update</w:t>
      </w:r>
      <w:r w:rsidRPr="00EF78D7">
        <w:t xml:space="preserve"> </w:t>
      </w:r>
      <w:r>
        <w:t xml:space="preserve">и </w:t>
      </w:r>
      <w:r>
        <w:rPr>
          <w:lang w:val="en-US"/>
        </w:rPr>
        <w:t>Delete</w:t>
      </w:r>
      <w:r w:rsidRPr="00EF78D7">
        <w:t>.</w:t>
      </w:r>
    </w:p>
    <w:p w14:paraId="0F114A56" w14:textId="3E312F82" w:rsidR="00EF78D7" w:rsidRDefault="00EF78D7" w:rsidP="00EF78D7">
      <w:r>
        <w:t xml:space="preserve">Функциональная спецификация разработки этих триггеров описана в документе </w:t>
      </w:r>
      <w:r w:rsidRPr="00EF78D7">
        <w:t>FSD GL_PDTH triggers.docx</w:t>
      </w:r>
    </w:p>
    <w:bookmarkStart w:id="470" w:name="_MON_1551021862"/>
    <w:bookmarkEnd w:id="470"/>
    <w:p w14:paraId="39674DBE" w14:textId="77777777" w:rsidR="008210C8" w:rsidRDefault="00BD512F" w:rsidP="00EF78D7">
      <w:r>
        <w:object w:dxaOrig="1531" w:dyaOrig="1002" w14:anchorId="5D58C096">
          <v:shape id="_x0000_i1027" type="#_x0000_t75" style="width:76.5pt;height:50.25pt" o:ole="">
            <v:imagedata r:id="rId12" o:title=""/>
          </v:shape>
          <o:OLEObject Type="Embed" ProgID="Word.Document.12" ShapeID="_x0000_i1027" DrawAspect="Icon" ObjectID="_1552497400" r:id="rId13">
            <o:FieldCodes>\s</o:FieldCodes>
          </o:OLEObject>
        </w:object>
      </w:r>
    </w:p>
    <w:p w14:paraId="4B1E4618" w14:textId="77777777" w:rsidR="008210C8" w:rsidRPr="00EF78D7" w:rsidRDefault="008210C8" w:rsidP="00EF78D7"/>
    <w:p w14:paraId="24DA1232" w14:textId="7D79B9BC" w:rsidR="00D90566" w:rsidRDefault="001B00B5" w:rsidP="001B00B5">
      <w:pPr>
        <w:pStyle w:val="2"/>
        <w:rPr>
          <w:lang w:val="en-US"/>
        </w:rPr>
      </w:pPr>
      <w:bookmarkStart w:id="471" w:name="_Toc477281723"/>
      <w:r>
        <w:t xml:space="preserve">Выгрузка в </w:t>
      </w:r>
      <w:r>
        <w:rPr>
          <w:lang w:val="en-US"/>
        </w:rPr>
        <w:t>DWH</w:t>
      </w:r>
      <w:bookmarkEnd w:id="471"/>
    </w:p>
    <w:p w14:paraId="41D763D2" w14:textId="23F82CBA" w:rsidR="001B00B5" w:rsidRDefault="001B00B5" w:rsidP="001B00B5">
      <w:pPr>
        <w:pStyle w:val="3"/>
        <w:rPr>
          <w:lang w:val="en-US"/>
        </w:rPr>
      </w:pPr>
      <w:bookmarkStart w:id="472" w:name="_Toc477281724"/>
      <w:r>
        <w:t xml:space="preserve">Выгрузка счетов в </w:t>
      </w:r>
      <w:r>
        <w:rPr>
          <w:lang w:val="en-US"/>
        </w:rPr>
        <w:t>DWH</w:t>
      </w:r>
      <w:bookmarkEnd w:id="472"/>
    </w:p>
    <w:p w14:paraId="2B7577B6" w14:textId="6D804E06" w:rsidR="00BA2507" w:rsidRDefault="00BA2507" w:rsidP="00BA2507">
      <w:pPr>
        <w:pStyle w:val="4"/>
      </w:pPr>
      <w:r>
        <w:t>Текущая функциональность:</w:t>
      </w:r>
    </w:p>
    <w:p w14:paraId="2D7702B1" w14:textId="69F66F30" w:rsidR="000521FA" w:rsidRDefault="000521FA" w:rsidP="000521FA">
      <w:r>
        <w:t xml:space="preserve">Для выгрузки проводок разработана витрина - </w:t>
      </w:r>
      <w:r>
        <w:rPr>
          <w:lang w:val="en-US"/>
        </w:rPr>
        <w:t>view</w:t>
      </w:r>
      <w:r w:rsidRPr="00B5220D">
        <w:t xml:space="preserve"> V_GLVD_</w:t>
      </w:r>
      <w:r w:rsidR="004E298C">
        <w:rPr>
          <w:lang w:val="en-US"/>
        </w:rPr>
        <w:t>ACC</w:t>
      </w:r>
      <w:r w:rsidRPr="00B5220D">
        <w:t>.</w:t>
      </w:r>
      <w:proofErr w:type="spellStart"/>
      <w:r w:rsidRPr="00B5220D">
        <w:t>sql</w:t>
      </w:r>
      <w:proofErr w:type="spellEnd"/>
    </w:p>
    <w:p w14:paraId="2E146E16" w14:textId="77777777" w:rsidR="004E298C" w:rsidRDefault="00E66B0F" w:rsidP="000521FA">
      <w:r>
        <w:object w:dxaOrig="1531" w:dyaOrig="1002" w14:anchorId="77A05C71">
          <v:shape id="_x0000_i1028" type="#_x0000_t75" style="width:76.5pt;height:50.25pt" o:ole="">
            <v:imagedata r:id="rId14" o:title=""/>
          </v:shape>
          <o:OLEObject Type="Embed" ProgID="Package" ShapeID="_x0000_i1028" DrawAspect="Icon" ObjectID="_1552497401" r:id="rId15"/>
        </w:object>
      </w:r>
    </w:p>
    <w:p w14:paraId="49AF0576" w14:textId="357EAB22" w:rsidR="000521FA" w:rsidRDefault="000521FA" w:rsidP="000521FA">
      <w:r>
        <w:t xml:space="preserve">Это </w:t>
      </w:r>
      <w:r>
        <w:rPr>
          <w:lang w:val="en-US"/>
        </w:rPr>
        <w:t>view</w:t>
      </w:r>
      <w:r w:rsidRPr="00B5220D">
        <w:t xml:space="preserve"> </w:t>
      </w:r>
      <w:r>
        <w:t xml:space="preserve">разработано на основе требований, описанных в документе </w:t>
      </w:r>
      <w:r w:rsidRPr="00B5220D">
        <w:t>BRD&amp;FSD выгрузка из BARS GL в DWH_</w:t>
      </w:r>
      <w:r>
        <w:t>1.00</w:t>
      </w:r>
      <w:r w:rsidRPr="00B5220D">
        <w:t>.docx</w:t>
      </w:r>
      <w:r>
        <w:t xml:space="preserve"> раздел 3.2 Выгрузка счетов</w:t>
      </w:r>
    </w:p>
    <w:bookmarkStart w:id="473" w:name="_MON_1551003536"/>
    <w:bookmarkEnd w:id="473"/>
    <w:p w14:paraId="05FD6CDA" w14:textId="77777777" w:rsidR="00E66B0F" w:rsidRDefault="00E66B0F" w:rsidP="000521FA">
      <w:r>
        <w:object w:dxaOrig="1531" w:dyaOrig="1002" w14:anchorId="7F2AFDB8">
          <v:shape id="_x0000_i1029" type="#_x0000_t75" style="width:76.5pt;height:50.25pt" o:ole="">
            <v:imagedata r:id="rId16" o:title=""/>
          </v:shape>
          <o:OLEObject Type="Embed" ProgID="Word.Document.12" ShapeID="_x0000_i1029" DrawAspect="Icon" ObjectID="_1552497402" r:id="rId17">
            <o:FieldCodes>\s</o:FieldCodes>
          </o:OLEObject>
        </w:object>
      </w:r>
    </w:p>
    <w:p w14:paraId="6E3E309E" w14:textId="39D710A1" w:rsidR="00BA2507" w:rsidRDefault="000521FA" w:rsidP="00BA2507">
      <w:r>
        <w:t xml:space="preserve">В этом </w:t>
      </w:r>
      <w:r>
        <w:rPr>
          <w:lang w:val="en-US"/>
        </w:rPr>
        <w:t>VIEW</w:t>
      </w:r>
      <w:r w:rsidRPr="000521FA">
        <w:t xml:space="preserve"> </w:t>
      </w:r>
      <w:r>
        <w:t xml:space="preserve">в выгрузку счетов попадают все счета, для которых существует запись </w:t>
      </w:r>
      <w:r>
        <w:rPr>
          <w:lang w:val="en-US"/>
        </w:rPr>
        <w:t>ACCRLNEXT</w:t>
      </w:r>
      <w:r>
        <w:t>, которая содержит три поля:</w:t>
      </w:r>
    </w:p>
    <w:p w14:paraId="23561E59" w14:textId="14B4671E" w:rsidR="000521FA" w:rsidRDefault="000521FA" w:rsidP="00EF52C1">
      <w:pPr>
        <w:pStyle w:val="a3"/>
        <w:numPr>
          <w:ilvl w:val="0"/>
          <w:numId w:val="24"/>
        </w:numPr>
      </w:pPr>
      <w:r w:rsidRPr="000521FA">
        <w:rPr>
          <w:lang w:val="en-US"/>
        </w:rPr>
        <w:t>ACID</w:t>
      </w:r>
      <w:r w:rsidRPr="000521FA">
        <w:t xml:space="preserve"> – </w:t>
      </w:r>
      <w:r>
        <w:t xml:space="preserve">номер счета </w:t>
      </w:r>
      <w:proofErr w:type="spellStart"/>
      <w:r>
        <w:t>Майдаса</w:t>
      </w:r>
      <w:proofErr w:type="spellEnd"/>
    </w:p>
    <w:p w14:paraId="2E1C74AA" w14:textId="63D177FE" w:rsidR="000521FA" w:rsidRDefault="000521FA" w:rsidP="00EF52C1">
      <w:pPr>
        <w:pStyle w:val="a3"/>
        <w:numPr>
          <w:ilvl w:val="0"/>
          <w:numId w:val="24"/>
        </w:numPr>
      </w:pPr>
      <w:r w:rsidRPr="000521FA">
        <w:rPr>
          <w:lang w:val="en-US"/>
        </w:rPr>
        <w:t>BSAACID</w:t>
      </w:r>
      <w:r w:rsidRPr="000521FA">
        <w:t xml:space="preserve"> </w:t>
      </w:r>
      <w:r>
        <w:t>–</w:t>
      </w:r>
      <w:r w:rsidRPr="000521FA">
        <w:t xml:space="preserve"> </w:t>
      </w:r>
      <w:r>
        <w:t>номер счета ЦБР</w:t>
      </w:r>
    </w:p>
    <w:p w14:paraId="09AD98F4" w14:textId="18DF9ED4" w:rsidR="000521FA" w:rsidRDefault="000521FA" w:rsidP="00EF52C1">
      <w:pPr>
        <w:pStyle w:val="a3"/>
        <w:numPr>
          <w:ilvl w:val="0"/>
          <w:numId w:val="24"/>
        </w:numPr>
      </w:pPr>
      <w:r w:rsidRPr="000521FA">
        <w:rPr>
          <w:lang w:val="en-US"/>
        </w:rPr>
        <w:t>GLACID</w:t>
      </w:r>
      <w:r w:rsidRPr="000521FA">
        <w:t xml:space="preserve"> </w:t>
      </w:r>
      <w:r>
        <w:t>–</w:t>
      </w:r>
      <w:r w:rsidRPr="000521FA">
        <w:t xml:space="preserve"> </w:t>
      </w:r>
      <w:r>
        <w:t>системный номер счета.</w:t>
      </w:r>
    </w:p>
    <w:p w14:paraId="1ACEA376" w14:textId="7B19F651" w:rsidR="000521FA" w:rsidRDefault="000521FA" w:rsidP="000521FA">
      <w:r>
        <w:t xml:space="preserve">Для значения </w:t>
      </w:r>
      <w:r>
        <w:rPr>
          <w:lang w:val="en-US"/>
        </w:rPr>
        <w:t>GLACID</w:t>
      </w:r>
      <w:r w:rsidRPr="000521FA">
        <w:t xml:space="preserve"> </w:t>
      </w:r>
      <w:r>
        <w:t>возможны две ситуации:</w:t>
      </w:r>
    </w:p>
    <w:p w14:paraId="6F03AD3D" w14:textId="2BB50DD4" w:rsidR="000521FA" w:rsidRPr="000521FA" w:rsidRDefault="000521FA" w:rsidP="00EF52C1">
      <w:pPr>
        <w:pStyle w:val="a3"/>
        <w:numPr>
          <w:ilvl w:val="0"/>
          <w:numId w:val="43"/>
        </w:numPr>
      </w:pPr>
      <w:r>
        <w:t xml:space="preserve">Существует запись в таблице </w:t>
      </w:r>
      <w:r>
        <w:rPr>
          <w:lang w:val="en-US"/>
        </w:rPr>
        <w:t>GL</w:t>
      </w:r>
      <w:r w:rsidRPr="000521FA">
        <w:t>_</w:t>
      </w:r>
      <w:r>
        <w:rPr>
          <w:lang w:val="en-US"/>
        </w:rPr>
        <w:t>ACC</w:t>
      </w:r>
      <w:r w:rsidRPr="000521FA">
        <w:t xml:space="preserve"> </w:t>
      </w:r>
      <w:r>
        <w:t xml:space="preserve">со значением </w:t>
      </w:r>
      <w:r>
        <w:rPr>
          <w:lang w:val="en-US"/>
        </w:rPr>
        <w:t>GL</w:t>
      </w:r>
      <w:r w:rsidRPr="000521FA">
        <w:t>_</w:t>
      </w:r>
      <w:r>
        <w:rPr>
          <w:lang w:val="en-US"/>
        </w:rPr>
        <w:t>ACC</w:t>
      </w:r>
      <w:r w:rsidRPr="000521FA">
        <w:t>.</w:t>
      </w:r>
      <w:r>
        <w:rPr>
          <w:lang w:val="en-US"/>
        </w:rPr>
        <w:t>ID</w:t>
      </w:r>
      <w:r w:rsidRPr="000521FA">
        <w:t>=</w:t>
      </w:r>
      <w:r>
        <w:rPr>
          <w:lang w:val="en-US"/>
        </w:rPr>
        <w:t>ACCRLNEXT</w:t>
      </w:r>
      <w:r w:rsidRPr="000521FA">
        <w:t>.</w:t>
      </w:r>
      <w:r>
        <w:rPr>
          <w:lang w:val="en-US"/>
        </w:rPr>
        <w:t>GLACID</w:t>
      </w:r>
    </w:p>
    <w:p w14:paraId="2FC17512" w14:textId="2F155853" w:rsidR="000521FA" w:rsidRPr="004E298C" w:rsidRDefault="000521FA" w:rsidP="00EF52C1">
      <w:pPr>
        <w:pStyle w:val="a3"/>
        <w:numPr>
          <w:ilvl w:val="0"/>
          <w:numId w:val="43"/>
        </w:numPr>
      </w:pPr>
      <w:r>
        <w:t xml:space="preserve">Не существует такой записи </w:t>
      </w:r>
      <w:r>
        <w:rPr>
          <w:lang w:val="en-US"/>
        </w:rPr>
        <w:t>GL</w:t>
      </w:r>
      <w:r w:rsidRPr="000521FA">
        <w:t>_</w:t>
      </w:r>
      <w:r>
        <w:rPr>
          <w:lang w:val="en-US"/>
        </w:rPr>
        <w:t>ACC</w:t>
      </w:r>
      <w:r w:rsidRPr="000521FA">
        <w:t xml:space="preserve">, </w:t>
      </w:r>
      <w:r>
        <w:t xml:space="preserve">но в дальнейшем такая запись </w:t>
      </w:r>
      <w:r w:rsidR="004E298C">
        <w:t xml:space="preserve">может быть создана при выполнении миграции этого счета в таблицу </w:t>
      </w:r>
      <w:r w:rsidR="004E298C">
        <w:rPr>
          <w:lang w:val="en-US"/>
        </w:rPr>
        <w:t>GL</w:t>
      </w:r>
      <w:r w:rsidR="004E298C" w:rsidRPr="004E298C">
        <w:t>_</w:t>
      </w:r>
      <w:r w:rsidR="004E298C">
        <w:rPr>
          <w:lang w:val="en-US"/>
        </w:rPr>
        <w:t>ACC</w:t>
      </w:r>
      <w:r w:rsidR="00E66B0F">
        <w:t xml:space="preserve">. При этом для значений </w:t>
      </w:r>
      <w:r w:rsidR="00E66B0F">
        <w:rPr>
          <w:lang w:val="en-US"/>
        </w:rPr>
        <w:t>ACID</w:t>
      </w:r>
      <w:r w:rsidR="00E66B0F" w:rsidRPr="00E66B0F">
        <w:t xml:space="preserve"> </w:t>
      </w:r>
      <w:r w:rsidR="00E66B0F">
        <w:t xml:space="preserve">и </w:t>
      </w:r>
      <w:r w:rsidR="00E66B0F">
        <w:rPr>
          <w:lang w:val="en-US"/>
        </w:rPr>
        <w:t>BSAACID</w:t>
      </w:r>
      <w:r w:rsidR="00E66B0F" w:rsidRPr="00E66B0F">
        <w:t xml:space="preserve"> </w:t>
      </w:r>
      <w:r w:rsidR="00E66B0F">
        <w:t xml:space="preserve">существует таблица </w:t>
      </w:r>
      <w:r w:rsidR="00E66B0F">
        <w:rPr>
          <w:lang w:val="en-US"/>
        </w:rPr>
        <w:t>ACCRLN</w:t>
      </w:r>
      <w:r w:rsidR="00E66B0F" w:rsidRPr="00E66B0F">
        <w:t xml:space="preserve"> </w:t>
      </w:r>
      <w:r w:rsidR="00E66B0F">
        <w:rPr>
          <w:lang w:val="en-US"/>
        </w:rPr>
        <w:t>c</w:t>
      </w:r>
      <w:r w:rsidR="00E66B0F">
        <w:t xml:space="preserve"> такими же значениями этих полей.</w:t>
      </w:r>
    </w:p>
    <w:p w14:paraId="0FB13318" w14:textId="11B6CFB4" w:rsidR="004E298C" w:rsidRDefault="004E298C" w:rsidP="004E298C">
      <w:r>
        <w:t xml:space="preserve">В таблице </w:t>
      </w:r>
      <w:proofErr w:type="spellStart"/>
      <w:r>
        <w:t>маппирования</w:t>
      </w:r>
      <w:proofErr w:type="spellEnd"/>
      <w:r>
        <w:t xml:space="preserve"> для заполнения полей </w:t>
      </w:r>
      <w:r>
        <w:rPr>
          <w:lang w:val="en-US"/>
        </w:rPr>
        <w:t>VIEW</w:t>
      </w:r>
      <w:r w:rsidRPr="004E298C">
        <w:t xml:space="preserve"> </w:t>
      </w:r>
      <w:r w:rsidR="00E66B0F">
        <w:t>описаны два варианта алгоритма:</w:t>
      </w:r>
    </w:p>
    <w:p w14:paraId="60EA25BE" w14:textId="648DA7A0" w:rsidR="00E66B0F" w:rsidRDefault="00E66B0F" w:rsidP="00EF52C1">
      <w:pPr>
        <w:pStyle w:val="a3"/>
        <w:numPr>
          <w:ilvl w:val="0"/>
          <w:numId w:val="44"/>
        </w:numPr>
      </w:pPr>
      <w:r>
        <w:t xml:space="preserve">Если запись </w:t>
      </w:r>
      <w:r>
        <w:rPr>
          <w:lang w:val="en-US"/>
        </w:rPr>
        <w:t>GL</w:t>
      </w:r>
      <w:r w:rsidRPr="00E66B0F">
        <w:t>_</w:t>
      </w:r>
      <w:r>
        <w:rPr>
          <w:lang w:val="en-US"/>
        </w:rPr>
        <w:t>ACC</w:t>
      </w:r>
      <w:r w:rsidRPr="00E66B0F">
        <w:t xml:space="preserve"> </w:t>
      </w:r>
      <w:r>
        <w:t xml:space="preserve">существует, то поля </w:t>
      </w:r>
      <w:r>
        <w:rPr>
          <w:lang w:val="en-US"/>
        </w:rPr>
        <w:t>VIEW</w:t>
      </w:r>
      <w:r w:rsidRPr="00E66B0F">
        <w:t xml:space="preserve"> </w:t>
      </w:r>
      <w:r>
        <w:t>заполняется на основе полей этой таблицы</w:t>
      </w:r>
    </w:p>
    <w:p w14:paraId="164808FE" w14:textId="5A717B11" w:rsidR="00E66B0F" w:rsidRDefault="00E66B0F" w:rsidP="00EF52C1">
      <w:pPr>
        <w:pStyle w:val="a3"/>
        <w:numPr>
          <w:ilvl w:val="0"/>
          <w:numId w:val="44"/>
        </w:numPr>
      </w:pPr>
      <w:r>
        <w:t xml:space="preserve">Если запись </w:t>
      </w:r>
      <w:r>
        <w:rPr>
          <w:lang w:val="en-US"/>
        </w:rPr>
        <w:t>GL</w:t>
      </w:r>
      <w:r w:rsidRPr="00E66B0F">
        <w:t>_</w:t>
      </w:r>
      <w:r>
        <w:rPr>
          <w:lang w:val="en-US"/>
        </w:rPr>
        <w:t>ACC</w:t>
      </w:r>
      <w:r w:rsidRPr="00E66B0F">
        <w:t xml:space="preserve"> </w:t>
      </w:r>
      <w:r>
        <w:t xml:space="preserve">не существует, то поля </w:t>
      </w:r>
      <w:r>
        <w:rPr>
          <w:lang w:val="en-US"/>
        </w:rPr>
        <w:t>VIEW</w:t>
      </w:r>
      <w:r w:rsidRPr="00E66B0F">
        <w:t xml:space="preserve"> </w:t>
      </w:r>
      <w:r>
        <w:t>заполняют</w:t>
      </w:r>
      <w:r>
        <w:rPr>
          <w:lang w:val="en-US"/>
        </w:rPr>
        <w:t>c</w:t>
      </w:r>
      <w:r>
        <w:t xml:space="preserve">я на основе таблиц </w:t>
      </w:r>
      <w:r>
        <w:rPr>
          <w:lang w:val="en-US"/>
        </w:rPr>
        <w:t>ACC</w:t>
      </w:r>
      <w:r w:rsidRPr="00E66B0F">
        <w:t xml:space="preserve"> </w:t>
      </w:r>
      <w:r>
        <w:t xml:space="preserve">и </w:t>
      </w:r>
      <w:r>
        <w:rPr>
          <w:lang w:val="en-US"/>
        </w:rPr>
        <w:t>ACCRLN</w:t>
      </w:r>
      <w:r w:rsidRPr="00E66B0F">
        <w:t>.</w:t>
      </w:r>
      <w:r>
        <w:rPr>
          <w:lang w:val="en-US"/>
        </w:rPr>
        <w:t>j</w:t>
      </w:r>
    </w:p>
    <w:p w14:paraId="36223C56" w14:textId="4E8B347C" w:rsidR="00E66B0F" w:rsidRDefault="00E66B0F" w:rsidP="00E66B0F">
      <w:pPr>
        <w:pStyle w:val="4"/>
      </w:pPr>
      <w:r>
        <w:lastRenderedPageBreak/>
        <w:t>Описание доработок:</w:t>
      </w:r>
    </w:p>
    <w:p w14:paraId="4C0B1E7D" w14:textId="60A73ECB" w:rsidR="00E66B0F" w:rsidRPr="00A24051" w:rsidRDefault="00E66B0F" w:rsidP="00E66B0F">
      <w:r>
        <w:t xml:space="preserve">В </w:t>
      </w:r>
      <w:proofErr w:type="spellStart"/>
      <w:r>
        <w:t>селекте</w:t>
      </w:r>
      <w:proofErr w:type="spellEnd"/>
      <w:r>
        <w:t xml:space="preserve"> для </w:t>
      </w:r>
      <w:r>
        <w:rPr>
          <w:lang w:val="en-US"/>
        </w:rPr>
        <w:t>VIEW</w:t>
      </w:r>
      <w:r w:rsidRPr="00E66B0F">
        <w:t xml:space="preserve"> </w:t>
      </w:r>
      <w:r w:rsidRPr="00B5220D">
        <w:t>V_GLVD_</w:t>
      </w:r>
      <w:r>
        <w:rPr>
          <w:lang w:val="en-US"/>
        </w:rPr>
        <w:t>ACC</w:t>
      </w:r>
      <w:r w:rsidRPr="00B5220D">
        <w:t>.</w:t>
      </w:r>
      <w:proofErr w:type="spellStart"/>
      <w:r w:rsidRPr="00B5220D">
        <w:t>sql</w:t>
      </w:r>
      <w:proofErr w:type="spellEnd"/>
      <w:r w:rsidRPr="00E66B0F">
        <w:t xml:space="preserve"> </w:t>
      </w:r>
      <w:r>
        <w:t xml:space="preserve">должен быть изменен принцип формирования списка счетов. В это </w:t>
      </w:r>
      <w:r>
        <w:rPr>
          <w:lang w:val="en-US"/>
        </w:rPr>
        <w:t>VIEW</w:t>
      </w:r>
      <w:r w:rsidRPr="00E66B0F">
        <w:t xml:space="preserve"> </w:t>
      </w:r>
      <w:r>
        <w:t xml:space="preserve">должны попадать все счета, открытые в </w:t>
      </w:r>
      <w:r>
        <w:rPr>
          <w:lang w:val="en-US"/>
        </w:rPr>
        <w:t>GL</w:t>
      </w:r>
      <w:r w:rsidRPr="00E66B0F">
        <w:t>_</w:t>
      </w:r>
      <w:r>
        <w:rPr>
          <w:lang w:val="en-US"/>
        </w:rPr>
        <w:t>ACC</w:t>
      </w:r>
      <w:r w:rsidR="00A24051">
        <w:t xml:space="preserve">, а также счета из </w:t>
      </w:r>
      <w:r w:rsidR="00A24051">
        <w:rPr>
          <w:lang w:val="en-US"/>
        </w:rPr>
        <w:t>ACCRLNEXT</w:t>
      </w:r>
      <w:r w:rsidR="00A24051">
        <w:t xml:space="preserve">, для которых нет связанной записи в </w:t>
      </w:r>
      <w:r w:rsidR="00A24051">
        <w:rPr>
          <w:lang w:val="en-US"/>
        </w:rPr>
        <w:t>GL</w:t>
      </w:r>
      <w:r w:rsidR="00A24051" w:rsidRPr="00A24051">
        <w:t>_</w:t>
      </w:r>
      <w:r w:rsidR="00A24051">
        <w:rPr>
          <w:lang w:val="en-US"/>
        </w:rPr>
        <w:t>ACC</w:t>
      </w:r>
      <w:r w:rsidR="00A24051" w:rsidRPr="00A24051">
        <w:t>.</w:t>
      </w:r>
    </w:p>
    <w:p w14:paraId="41E09B01" w14:textId="54E5CB35" w:rsidR="00A24051" w:rsidRPr="00A24051" w:rsidRDefault="00A24051" w:rsidP="00E66B0F">
      <w:r>
        <w:t xml:space="preserve">Алгоритм заполнения полей </w:t>
      </w:r>
      <w:r>
        <w:rPr>
          <w:lang w:val="en-US"/>
        </w:rPr>
        <w:t>VIEW</w:t>
      </w:r>
      <w:r w:rsidRPr="00A24051">
        <w:t xml:space="preserve"> </w:t>
      </w:r>
      <w:r>
        <w:t>остается без изменений.</w:t>
      </w:r>
    </w:p>
    <w:p w14:paraId="02D8AD52" w14:textId="708BD520" w:rsidR="001B00B5" w:rsidRPr="00E66B0F" w:rsidRDefault="001B00B5" w:rsidP="001B00B5">
      <w:pPr>
        <w:pStyle w:val="3"/>
      </w:pPr>
      <w:bookmarkStart w:id="474" w:name="_Toc477281725"/>
      <w:r>
        <w:t xml:space="preserve">Выгрузка проводок в </w:t>
      </w:r>
      <w:r>
        <w:rPr>
          <w:lang w:val="en-US"/>
        </w:rPr>
        <w:t>DWH</w:t>
      </w:r>
      <w:bookmarkEnd w:id="474"/>
    </w:p>
    <w:p w14:paraId="40F2675C" w14:textId="2E740486" w:rsidR="00EF78D7" w:rsidRDefault="00EF78D7" w:rsidP="00EF78D7">
      <w:pPr>
        <w:pStyle w:val="4"/>
      </w:pPr>
      <w:r>
        <w:t>Текущая функциональность</w:t>
      </w:r>
    </w:p>
    <w:p w14:paraId="33DE42D3" w14:textId="28BB0EF5" w:rsidR="00EF78D7" w:rsidRDefault="00B5220D" w:rsidP="00EF78D7">
      <w:r>
        <w:t xml:space="preserve">Для выгрузки проводок разработана </w:t>
      </w:r>
      <w:r w:rsidR="00B92115">
        <w:t xml:space="preserve">витрина - </w:t>
      </w:r>
      <w:r>
        <w:rPr>
          <w:lang w:val="en-US"/>
        </w:rPr>
        <w:t>view</w:t>
      </w:r>
      <w:r w:rsidRPr="00B5220D">
        <w:t xml:space="preserve"> </w:t>
      </w:r>
      <w:proofErr w:type="spellStart"/>
      <w:r w:rsidRPr="00B5220D">
        <w:t>V_GLVD_PST.sql</w:t>
      </w:r>
      <w:proofErr w:type="spellEnd"/>
    </w:p>
    <w:p w14:paraId="5E0762BF" w14:textId="77777777" w:rsidR="00E66B0F" w:rsidRDefault="00E66B0F" w:rsidP="00EF78D7">
      <w:r>
        <w:object w:dxaOrig="1591" w:dyaOrig="810" w14:anchorId="5C64116D">
          <v:shape id="_x0000_i1030" type="#_x0000_t75" style="width:79.5pt;height:40.5pt" o:ole="">
            <v:imagedata r:id="rId18" o:title=""/>
          </v:shape>
          <o:OLEObject Type="Embed" ProgID="Package" ShapeID="_x0000_i1030" DrawAspect="Content" ObjectID="_1552497403" r:id="rId19"/>
        </w:object>
      </w:r>
    </w:p>
    <w:p w14:paraId="4FBED2E6" w14:textId="06E3BAB1" w:rsidR="00B5220D" w:rsidRDefault="00B5220D" w:rsidP="00EF78D7">
      <w:r>
        <w:t xml:space="preserve">Это </w:t>
      </w:r>
      <w:r>
        <w:rPr>
          <w:lang w:val="en-US"/>
        </w:rPr>
        <w:t>view</w:t>
      </w:r>
      <w:r w:rsidRPr="00B5220D">
        <w:t xml:space="preserve"> </w:t>
      </w:r>
      <w:r>
        <w:t xml:space="preserve">разработано на основе требований, описанных в документе </w:t>
      </w:r>
      <w:r w:rsidRPr="00B5220D">
        <w:t>BRD&amp;FSD выгрузка из BARS GL в DWH_</w:t>
      </w:r>
      <w:r w:rsidR="000521FA">
        <w:t>1.00</w:t>
      </w:r>
      <w:r w:rsidRPr="00B5220D">
        <w:t>.docx</w:t>
      </w:r>
      <w:r>
        <w:t xml:space="preserve"> раздел 3.3 Выгрузка проводок</w:t>
      </w:r>
    </w:p>
    <w:p w14:paraId="72FAC0CB" w14:textId="1057B399" w:rsidR="00B5220D" w:rsidRDefault="00B5220D" w:rsidP="00B5220D">
      <w:pPr>
        <w:pStyle w:val="4"/>
      </w:pPr>
      <w:r>
        <w:t>Описание доработок</w:t>
      </w:r>
    </w:p>
    <w:p w14:paraId="36266D2E" w14:textId="3FA4ABD2" w:rsidR="00B5220D" w:rsidRDefault="00B92115" w:rsidP="00B5220D">
      <w:r>
        <w:t xml:space="preserve">В эту витрину надо добавить дополнительно данные из таблицы </w:t>
      </w:r>
      <w:r>
        <w:rPr>
          <w:lang w:val="en-US"/>
        </w:rPr>
        <w:t>GL</w:t>
      </w:r>
      <w:r w:rsidRPr="00B92115">
        <w:t>_</w:t>
      </w:r>
      <w:r>
        <w:rPr>
          <w:lang w:val="en-US"/>
        </w:rPr>
        <w:t>PDTH</w:t>
      </w:r>
      <w:r w:rsidRPr="00B92115">
        <w:t xml:space="preserve"> </w:t>
      </w:r>
    </w:p>
    <w:p w14:paraId="2B606212" w14:textId="72D63363" w:rsidR="00B92115" w:rsidRDefault="00C673A2" w:rsidP="00B5220D">
      <w:r>
        <w:t xml:space="preserve">Условия </w:t>
      </w:r>
      <w:proofErr w:type="spellStart"/>
      <w:r>
        <w:t>селекта</w:t>
      </w:r>
      <w:proofErr w:type="spellEnd"/>
      <w:r>
        <w:t>:</w:t>
      </w:r>
    </w:p>
    <w:p w14:paraId="66735D7B" w14:textId="1E86EE17" w:rsidR="00C673A2" w:rsidRPr="00C673A2" w:rsidRDefault="00C673A2" w:rsidP="00EF52C1">
      <w:pPr>
        <w:pStyle w:val="a3"/>
        <w:numPr>
          <w:ilvl w:val="0"/>
          <w:numId w:val="24"/>
        </w:numPr>
      </w:pPr>
      <w:r>
        <w:t xml:space="preserve">Дата проводки </w:t>
      </w:r>
      <w:r>
        <w:rPr>
          <w:lang w:val="en-US"/>
        </w:rPr>
        <w:t>GL</w:t>
      </w:r>
      <w:r w:rsidRPr="00C673A2">
        <w:t>_</w:t>
      </w:r>
      <w:r w:rsidRPr="00C673A2">
        <w:rPr>
          <w:lang w:val="en-US"/>
        </w:rPr>
        <w:t>PD</w:t>
      </w:r>
      <w:r>
        <w:rPr>
          <w:lang w:val="en-US"/>
        </w:rPr>
        <w:t>TH</w:t>
      </w:r>
      <w:r w:rsidRPr="0071108F">
        <w:t>.</w:t>
      </w:r>
      <w:r w:rsidRPr="00C673A2">
        <w:rPr>
          <w:lang w:val="en-US"/>
        </w:rPr>
        <w:t>POD</w:t>
      </w:r>
      <w:r w:rsidRPr="0071108F">
        <w:t xml:space="preserve"> </w:t>
      </w:r>
      <w:r>
        <w:t xml:space="preserve">относится к диапазону от </w:t>
      </w:r>
      <w:r w:rsidRPr="00C673A2">
        <w:rPr>
          <w:lang w:val="en-US"/>
        </w:rPr>
        <w:t>T</w:t>
      </w:r>
      <w:r w:rsidRPr="0071108F">
        <w:t>-</w:t>
      </w:r>
      <w:r w:rsidRPr="00C673A2">
        <w:rPr>
          <w:lang w:val="en-US"/>
        </w:rPr>
        <w:t>N</w:t>
      </w:r>
      <w:r w:rsidRPr="0071108F">
        <w:t xml:space="preserve"> </w:t>
      </w:r>
      <w:r>
        <w:t xml:space="preserve">до T, где </w:t>
      </w:r>
      <w:r w:rsidRPr="00C673A2">
        <w:rPr>
          <w:lang w:val="en-US"/>
        </w:rPr>
        <w:t>T</w:t>
      </w:r>
      <w:r w:rsidRPr="0071108F">
        <w:t xml:space="preserve"> </w:t>
      </w:r>
      <w:r>
        <w:t>–</w:t>
      </w:r>
      <w:r w:rsidRPr="0071108F">
        <w:t xml:space="preserve"> </w:t>
      </w:r>
      <w:r>
        <w:t xml:space="preserve">дата текущего операционного дня (WORKDAY.WORKDAY), </w:t>
      </w:r>
      <w:r w:rsidRPr="00C673A2">
        <w:rPr>
          <w:lang w:val="en-US"/>
        </w:rPr>
        <w:t>N</w:t>
      </w:r>
      <w:r w:rsidRPr="0071108F">
        <w:t xml:space="preserve"> </w:t>
      </w:r>
      <w:r>
        <w:t>–количество дней для просмотра проводок с прошедшей датой</w:t>
      </w:r>
    </w:p>
    <w:p w14:paraId="0BF1E18D" w14:textId="2E12B4FC" w:rsidR="00C673A2" w:rsidRPr="008210C8" w:rsidRDefault="00C673A2" w:rsidP="00C673A2">
      <w:r>
        <w:t xml:space="preserve">Описание правил заполнения витрины </w:t>
      </w:r>
      <w:r w:rsidRPr="00C673A2">
        <w:rPr>
          <w:lang w:val="en-US"/>
        </w:rPr>
        <w:t>V</w:t>
      </w:r>
      <w:r w:rsidRPr="005C606B">
        <w:t>_</w:t>
      </w:r>
      <w:r w:rsidRPr="00C673A2">
        <w:rPr>
          <w:lang w:val="en-US"/>
        </w:rPr>
        <w:t>GLVD</w:t>
      </w:r>
      <w:r w:rsidRPr="0071108F">
        <w:t>_</w:t>
      </w:r>
      <w:r w:rsidRPr="00C673A2">
        <w:rPr>
          <w:lang w:val="en-US"/>
        </w:rPr>
        <w:t>PST</w:t>
      </w:r>
    </w:p>
    <w:p w14:paraId="1EB5FB8B" w14:textId="77777777" w:rsidR="00C673A2" w:rsidRPr="0071108F" w:rsidRDefault="00C673A2" w:rsidP="00C673A2"/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85"/>
        <w:gridCol w:w="2835"/>
        <w:gridCol w:w="4252"/>
      </w:tblGrid>
      <w:tr w:rsidR="00C673A2" w:rsidRPr="00816D45" w14:paraId="4C206ABC" w14:textId="77777777" w:rsidTr="008210C8">
        <w:trPr>
          <w:trHeight w:val="555"/>
          <w:tblHeader/>
        </w:trPr>
        <w:tc>
          <w:tcPr>
            <w:tcW w:w="1588" w:type="dxa"/>
            <w:shd w:val="clear" w:color="C0504D" w:fill="FFE599" w:themeFill="accent4" w:themeFillTint="66"/>
            <w:vAlign w:val="center"/>
            <w:hideMark/>
          </w:tcPr>
          <w:p w14:paraId="596684E2" w14:textId="77777777" w:rsidR="00C673A2" w:rsidRPr="00870982" w:rsidRDefault="00C673A2" w:rsidP="008210C8">
            <w:pPr>
              <w:pStyle w:val="BSCTextodstavce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1985" w:type="dxa"/>
            <w:shd w:val="clear" w:color="C0504D" w:fill="FFE599" w:themeFill="accent4" w:themeFillTint="66"/>
            <w:vAlign w:val="center"/>
            <w:hideMark/>
          </w:tcPr>
          <w:p w14:paraId="4D04C7D0" w14:textId="77777777" w:rsidR="00C673A2" w:rsidRPr="00870982" w:rsidRDefault="00C673A2" w:rsidP="008210C8">
            <w:pPr>
              <w:pStyle w:val="BSCTextodstavce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70982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2835" w:type="dxa"/>
            <w:shd w:val="clear" w:color="C0504D" w:fill="FFE599" w:themeFill="accent4" w:themeFillTint="66"/>
            <w:vAlign w:val="center"/>
          </w:tcPr>
          <w:p w14:paraId="4B725E1D" w14:textId="77777777" w:rsidR="00C673A2" w:rsidRPr="00870982" w:rsidRDefault="00C673A2" w:rsidP="008210C8">
            <w:pPr>
              <w:pStyle w:val="BSCTextodstavce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Комментарий</w:t>
            </w:r>
          </w:p>
        </w:tc>
        <w:tc>
          <w:tcPr>
            <w:tcW w:w="4252" w:type="dxa"/>
            <w:shd w:val="clear" w:color="C0504D" w:fill="FFE599" w:themeFill="accent4" w:themeFillTint="66"/>
          </w:tcPr>
          <w:p w14:paraId="7D91596B" w14:textId="77777777" w:rsidR="00C673A2" w:rsidRPr="00816D45" w:rsidRDefault="00C673A2" w:rsidP="008210C8">
            <w:pPr>
              <w:pStyle w:val="BSCTextodstavce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Особенности заполнения</w:t>
            </w:r>
          </w:p>
        </w:tc>
      </w:tr>
      <w:tr w:rsidR="00C673A2" w:rsidRPr="00FE577D" w14:paraId="2BD52BC9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12AB9AB9" w14:textId="77777777" w:rsidR="00C673A2" w:rsidRPr="00500C35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PDID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C5B5850" w14:textId="77777777" w:rsidR="00C673A2" w:rsidRPr="00500C35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BIGINT</w:t>
            </w:r>
          </w:p>
        </w:tc>
        <w:tc>
          <w:tcPr>
            <w:tcW w:w="2835" w:type="dxa"/>
            <w:vAlign w:val="center"/>
          </w:tcPr>
          <w:p w14:paraId="3757DC3D" w14:textId="64FA64D1" w:rsidR="00C673A2" w:rsidRPr="00601484" w:rsidRDefault="00C673A2" w:rsidP="00C673A2">
            <w:pPr>
              <w:rPr>
                <w:rFonts w:cs="Arial"/>
                <w:sz w:val="20"/>
                <w:szCs w:val="20"/>
                <w:lang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ID</w:t>
            </w:r>
            <w:r w:rsidRPr="00500C35">
              <w:rPr>
                <w:rFonts w:cs="Arial"/>
                <w:sz w:val="20"/>
                <w:szCs w:val="20"/>
                <w:lang w:eastAsia="ru-RU"/>
              </w:rPr>
              <w:t xml:space="preserve"> п</w:t>
            </w: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роводки </w:t>
            </w:r>
          </w:p>
        </w:tc>
        <w:tc>
          <w:tcPr>
            <w:tcW w:w="4252" w:type="dxa"/>
          </w:tcPr>
          <w:p w14:paraId="40A8EE92" w14:textId="620A072A" w:rsidR="00C673A2" w:rsidRPr="00FE577D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GL_PDTH.ID</w:t>
            </w:r>
          </w:p>
        </w:tc>
      </w:tr>
      <w:tr w:rsidR="00C673A2" w:rsidRPr="002C3ABE" w14:paraId="24E84FAE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2BFD8235" w14:textId="77777777" w:rsidR="00C673A2" w:rsidRPr="00C42174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6523AB">
              <w:rPr>
                <w:rFonts w:cs="Arial"/>
                <w:sz w:val="20"/>
                <w:szCs w:val="20"/>
                <w:lang w:val="en-US" w:eastAsia="ru-RU"/>
              </w:rPr>
              <w:t>C</w:t>
            </w:r>
            <w:r>
              <w:rPr>
                <w:rFonts w:cs="Arial"/>
                <w:sz w:val="20"/>
                <w:szCs w:val="20"/>
                <w:lang w:val="en-US" w:eastAsia="ru-RU"/>
              </w:rPr>
              <w:t>NUM</w:t>
            </w:r>
          </w:p>
        </w:tc>
        <w:tc>
          <w:tcPr>
            <w:tcW w:w="1985" w:type="dxa"/>
            <w:shd w:val="clear" w:color="auto" w:fill="auto"/>
            <w:noWrap/>
          </w:tcPr>
          <w:p w14:paraId="3778E9F8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6523AB">
              <w:rPr>
                <w:rFonts w:cs="Arial"/>
                <w:sz w:val="20"/>
                <w:szCs w:val="20"/>
                <w:lang w:val="en-US" w:eastAsia="ru-RU"/>
              </w:rPr>
              <w:t>CHAR(8)</w:t>
            </w:r>
          </w:p>
        </w:tc>
        <w:tc>
          <w:tcPr>
            <w:tcW w:w="2835" w:type="dxa"/>
          </w:tcPr>
          <w:p w14:paraId="34B4AA35" w14:textId="77777777" w:rsidR="00C673A2" w:rsidRPr="006523AB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Код (номер) клиента. </w:t>
            </w:r>
          </w:p>
        </w:tc>
        <w:tc>
          <w:tcPr>
            <w:tcW w:w="4252" w:type="dxa"/>
          </w:tcPr>
          <w:p w14:paraId="45D8B018" w14:textId="0D50AC34" w:rsidR="00C673A2" w:rsidRPr="00C673A2" w:rsidRDefault="00C673A2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Select CUSTNO from GL_ACC where id=GL_PDTH.GLACID</w:t>
            </w:r>
          </w:p>
        </w:tc>
      </w:tr>
      <w:tr w:rsidR="00C673A2" w:rsidRPr="00FE577D" w14:paraId="5B37D4DA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7F457A35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CCY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76E45B5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(3)</w:t>
            </w:r>
          </w:p>
        </w:tc>
        <w:tc>
          <w:tcPr>
            <w:tcW w:w="2835" w:type="dxa"/>
            <w:vAlign w:val="center"/>
          </w:tcPr>
          <w:p w14:paraId="4C74ED5F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Currency code</w:t>
            </w:r>
          </w:p>
        </w:tc>
        <w:tc>
          <w:tcPr>
            <w:tcW w:w="4252" w:type="dxa"/>
          </w:tcPr>
          <w:p w14:paraId="3CC32D54" w14:textId="5966BA04" w:rsidR="00C673A2" w:rsidRPr="00C673A2" w:rsidRDefault="00C673A2" w:rsidP="008210C8">
            <w:pPr>
              <w:pStyle w:val="100"/>
            </w:pPr>
            <w:r w:rsidRPr="00C673A2">
              <w:rPr>
                <w:lang w:val="en-US"/>
              </w:rPr>
              <w:t>GL_PDTH</w:t>
            </w:r>
            <w:r w:rsidRPr="00C673A2">
              <w:t>.</w:t>
            </w:r>
            <w:r w:rsidRPr="00C673A2">
              <w:rPr>
                <w:lang w:val="en-US"/>
              </w:rPr>
              <w:t>CCY</w:t>
            </w:r>
          </w:p>
          <w:p w14:paraId="19047637" w14:textId="54FB1819" w:rsidR="00C673A2" w:rsidRPr="00FE577D" w:rsidRDefault="00C673A2" w:rsidP="008210C8">
            <w:pPr>
              <w:pStyle w:val="100"/>
              <w:rPr>
                <w:strike/>
                <w:szCs w:val="20"/>
              </w:rPr>
            </w:pPr>
          </w:p>
        </w:tc>
      </w:tr>
      <w:tr w:rsidR="00C673A2" w:rsidRPr="002C3ABE" w14:paraId="5FA9C195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07ED83DE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ACOD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DE898DE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DECIMAL (4,0)</w:t>
            </w:r>
          </w:p>
        </w:tc>
        <w:tc>
          <w:tcPr>
            <w:tcW w:w="2835" w:type="dxa"/>
            <w:vAlign w:val="center"/>
          </w:tcPr>
          <w:p w14:paraId="1F3D3F7D" w14:textId="77777777" w:rsidR="00C673A2" w:rsidRPr="00D94C96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Account code</w:t>
            </w:r>
            <w:r>
              <w:rPr>
                <w:rFonts w:cs="Arial"/>
                <w:sz w:val="20"/>
                <w:szCs w:val="20"/>
                <w:lang w:val="en-US" w:eastAsia="ru-RU"/>
              </w:rPr>
              <w:br/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Ссылка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на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поле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ACOD </w:t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витрины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GLVD_ACC</w:t>
            </w:r>
          </w:p>
        </w:tc>
        <w:tc>
          <w:tcPr>
            <w:tcW w:w="4252" w:type="dxa"/>
          </w:tcPr>
          <w:p w14:paraId="0BB952CA" w14:textId="0C394D3C" w:rsidR="00C673A2" w:rsidRPr="00C673A2" w:rsidRDefault="00C673A2" w:rsidP="00C673A2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Select ACOD from GL_ACC where id=GL_PDTH.GLACID</w:t>
            </w:r>
          </w:p>
        </w:tc>
      </w:tr>
      <w:tr w:rsidR="00C673A2" w:rsidRPr="002C3ABE" w14:paraId="175C7945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0E7465CC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ACSQ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271EF78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DECIMAL (2,0)</w:t>
            </w:r>
          </w:p>
        </w:tc>
        <w:tc>
          <w:tcPr>
            <w:tcW w:w="2835" w:type="dxa"/>
            <w:vAlign w:val="center"/>
          </w:tcPr>
          <w:p w14:paraId="07FC9674" w14:textId="77777777" w:rsidR="00C673A2" w:rsidRPr="00D94C96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Account sequence number</w:t>
            </w:r>
            <w:r>
              <w:rPr>
                <w:rFonts w:cs="Arial"/>
                <w:sz w:val="20"/>
                <w:szCs w:val="20"/>
                <w:lang w:val="en-US" w:eastAsia="ru-RU"/>
              </w:rPr>
              <w:br/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Ссылка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на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поле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SQ </w:t>
            </w:r>
            <w:proofErr w:type="spellStart"/>
            <w:r w:rsidRPr="00D94C96">
              <w:rPr>
                <w:rFonts w:cs="Arial"/>
                <w:sz w:val="20"/>
                <w:szCs w:val="20"/>
                <w:lang w:val="en-US" w:eastAsia="ru-RU"/>
              </w:rPr>
              <w:t>витрины</w:t>
            </w:r>
            <w:proofErr w:type="spellEnd"/>
            <w:r w:rsidRPr="00D94C96">
              <w:rPr>
                <w:rFonts w:cs="Arial"/>
                <w:sz w:val="20"/>
                <w:szCs w:val="20"/>
                <w:lang w:val="en-US" w:eastAsia="ru-RU"/>
              </w:rPr>
              <w:t xml:space="preserve"> GLVD_ACC</w:t>
            </w:r>
          </w:p>
        </w:tc>
        <w:tc>
          <w:tcPr>
            <w:tcW w:w="4252" w:type="dxa"/>
          </w:tcPr>
          <w:p w14:paraId="00249B0A" w14:textId="1C8E9677" w:rsidR="00C673A2" w:rsidRPr="00C673A2" w:rsidRDefault="00C673A2" w:rsidP="00C673A2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Select SQ from GL_ACC where id=GL_PDTH.GLACID</w:t>
            </w:r>
          </w:p>
        </w:tc>
      </w:tr>
      <w:tr w:rsidR="00C673A2" w:rsidRPr="00EB59C7" w14:paraId="0D6CCF53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51A50D1B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lastRenderedPageBreak/>
              <w:t>PNAR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F4A021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(30)</w:t>
            </w:r>
          </w:p>
        </w:tc>
        <w:tc>
          <w:tcPr>
            <w:tcW w:w="2835" w:type="dxa"/>
            <w:vAlign w:val="center"/>
          </w:tcPr>
          <w:p w14:paraId="1AAFDD72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Posting narrative</w:t>
            </w:r>
          </w:p>
        </w:tc>
        <w:tc>
          <w:tcPr>
            <w:tcW w:w="4252" w:type="dxa"/>
          </w:tcPr>
          <w:p w14:paraId="67CF0E84" w14:textId="1AFE1E73" w:rsidR="00C673A2" w:rsidRPr="00EB59C7" w:rsidRDefault="00C673A2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lang w:val="en-US"/>
              </w:rPr>
              <w:t>GL_</w:t>
            </w:r>
            <w:r w:rsidRPr="008A1D37">
              <w:rPr>
                <w:lang w:val="en-US"/>
              </w:rPr>
              <w:t>PD</w:t>
            </w:r>
            <w:r>
              <w:rPr>
                <w:lang w:val="en-US"/>
              </w:rPr>
              <w:t>TH</w:t>
            </w:r>
            <w:r w:rsidRPr="008A1D37">
              <w:rPr>
                <w:lang w:val="en-US"/>
              </w:rPr>
              <w:t>.PNAR</w:t>
            </w:r>
          </w:p>
        </w:tc>
      </w:tr>
      <w:tr w:rsidR="00C673A2" w:rsidRPr="002A66C5" w14:paraId="00E5A053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225A4FD0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PSTA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DB49BED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DECIMAL (13,0)</w:t>
            </w:r>
          </w:p>
        </w:tc>
        <w:tc>
          <w:tcPr>
            <w:tcW w:w="2835" w:type="dxa"/>
            <w:vAlign w:val="center"/>
          </w:tcPr>
          <w:p w14:paraId="14CECA3D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Posting amount</w:t>
            </w:r>
          </w:p>
        </w:tc>
        <w:tc>
          <w:tcPr>
            <w:tcW w:w="4252" w:type="dxa"/>
          </w:tcPr>
          <w:p w14:paraId="653D6F59" w14:textId="6050F8AA" w:rsidR="00C673A2" w:rsidRPr="00C673A2" w:rsidRDefault="00C673A2" w:rsidP="008210C8">
            <w:pPr>
              <w:pStyle w:val="100"/>
            </w:pPr>
            <w:r>
              <w:t>= ABS (</w:t>
            </w:r>
            <w:r>
              <w:rPr>
                <w:lang w:val="en-US"/>
              </w:rPr>
              <w:t>GL</w:t>
            </w:r>
            <w:r w:rsidRPr="00C673A2">
              <w:t>_</w:t>
            </w:r>
            <w:r w:rsidRPr="008A1D37">
              <w:rPr>
                <w:lang w:val="en-US"/>
              </w:rPr>
              <w:t>PD</w:t>
            </w:r>
            <w:r>
              <w:rPr>
                <w:lang w:val="en-US"/>
              </w:rPr>
              <w:t>TH</w:t>
            </w:r>
            <w:r w:rsidRPr="00FE577D">
              <w:t>.</w:t>
            </w:r>
            <w:r w:rsidRPr="008A1D37">
              <w:rPr>
                <w:lang w:val="en-US"/>
              </w:rPr>
              <w:t>AMNT</w:t>
            </w:r>
            <w:r>
              <w:t>) абсолютное значение</w:t>
            </w:r>
          </w:p>
        </w:tc>
      </w:tr>
      <w:tr w:rsidR="00C673A2" w:rsidRPr="002C3ABE" w14:paraId="6DB7E6D4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04442E5A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DRCR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6B2EDE4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DECIMAL (1,0)</w:t>
            </w:r>
          </w:p>
        </w:tc>
        <w:tc>
          <w:tcPr>
            <w:tcW w:w="2835" w:type="dxa"/>
            <w:vAlign w:val="center"/>
          </w:tcPr>
          <w:p w14:paraId="595D15D5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Debit/credit indicator</w:t>
            </w:r>
          </w:p>
        </w:tc>
        <w:tc>
          <w:tcPr>
            <w:tcW w:w="4252" w:type="dxa"/>
          </w:tcPr>
          <w:p w14:paraId="631B6A56" w14:textId="473389B2" w:rsidR="00C673A2" w:rsidRPr="008A1D37" w:rsidRDefault="00C673A2" w:rsidP="008210C8">
            <w:pPr>
              <w:rPr>
                <w:lang w:val="en-US"/>
              </w:rPr>
            </w:pPr>
            <w:r w:rsidRPr="008A1D37">
              <w:rPr>
                <w:lang w:val="en-US"/>
              </w:rPr>
              <w:t xml:space="preserve">0, </w:t>
            </w:r>
            <w:r w:rsidRPr="008A1D37">
              <w:t>если</w:t>
            </w:r>
            <w:r w:rsidRPr="008A1D37">
              <w:rPr>
                <w:lang w:val="en-US"/>
              </w:rPr>
              <w:t xml:space="preserve"> </w:t>
            </w:r>
            <w:r w:rsidR="001470F6">
              <w:rPr>
                <w:lang w:val="en-US"/>
              </w:rPr>
              <w:t>GL_</w:t>
            </w:r>
            <w:r w:rsidRPr="008A1D37">
              <w:rPr>
                <w:lang w:val="en-US"/>
              </w:rPr>
              <w:t>PD</w:t>
            </w:r>
            <w:r w:rsidR="001470F6">
              <w:rPr>
                <w:lang w:val="en-US"/>
              </w:rPr>
              <w:t>TH</w:t>
            </w:r>
            <w:r w:rsidRPr="008A1D37">
              <w:rPr>
                <w:lang w:val="en-US"/>
              </w:rPr>
              <w:t>.AMNT&lt;0</w:t>
            </w:r>
          </w:p>
          <w:p w14:paraId="2DCB5CE7" w14:textId="7FD91298" w:rsidR="00C673A2" w:rsidRPr="00EB59C7" w:rsidRDefault="00C673A2" w:rsidP="008210C8">
            <w:pPr>
              <w:pStyle w:val="100"/>
              <w:rPr>
                <w:szCs w:val="20"/>
                <w:lang w:val="en-US"/>
              </w:rPr>
            </w:pPr>
            <w:r w:rsidRPr="008A1D37">
              <w:rPr>
                <w:lang w:val="en-US"/>
              </w:rPr>
              <w:t xml:space="preserve">1, </w:t>
            </w:r>
            <w:r w:rsidRPr="008A1D37">
              <w:t>если</w:t>
            </w:r>
            <w:r w:rsidRPr="008A1D37">
              <w:rPr>
                <w:lang w:val="en-US"/>
              </w:rPr>
              <w:t xml:space="preserve"> </w:t>
            </w:r>
            <w:r w:rsidR="001470F6">
              <w:rPr>
                <w:lang w:val="en-US"/>
              </w:rPr>
              <w:t>GL_</w:t>
            </w:r>
            <w:r w:rsidRPr="008A1D37">
              <w:rPr>
                <w:lang w:val="en-US"/>
              </w:rPr>
              <w:t>PD</w:t>
            </w:r>
            <w:r w:rsidR="001470F6">
              <w:rPr>
                <w:lang w:val="en-US"/>
              </w:rPr>
              <w:t>TH</w:t>
            </w:r>
            <w:r w:rsidRPr="008A1D37">
              <w:rPr>
                <w:lang w:val="en-US"/>
              </w:rPr>
              <w:t>.AMNT&gt;0</w:t>
            </w:r>
          </w:p>
        </w:tc>
      </w:tr>
      <w:tr w:rsidR="00C673A2" w:rsidRPr="0088001C" w14:paraId="27654F0D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431F35D9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ASOC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F618FCA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DECIMAL (6,0)</w:t>
            </w:r>
          </w:p>
        </w:tc>
        <w:tc>
          <w:tcPr>
            <w:tcW w:w="2835" w:type="dxa"/>
            <w:vAlign w:val="center"/>
          </w:tcPr>
          <w:p w14:paraId="7CD5F692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Associated customer</w:t>
            </w:r>
          </w:p>
        </w:tc>
        <w:tc>
          <w:tcPr>
            <w:tcW w:w="4252" w:type="dxa"/>
          </w:tcPr>
          <w:p w14:paraId="3761361A" w14:textId="30317150" w:rsidR="00C673A2" w:rsidRPr="001470F6" w:rsidRDefault="001470F6" w:rsidP="008210C8">
            <w:pPr>
              <w:pStyle w:val="100"/>
              <w:rPr>
                <w:szCs w:val="20"/>
              </w:rPr>
            </w:pPr>
            <w:r>
              <w:t>Пусто</w:t>
            </w:r>
          </w:p>
        </w:tc>
      </w:tr>
      <w:tr w:rsidR="00C673A2" w:rsidRPr="00EB59C7" w14:paraId="69B3AF40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749663C3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SPOS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87E18F7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(7)</w:t>
            </w:r>
          </w:p>
        </w:tc>
        <w:tc>
          <w:tcPr>
            <w:tcW w:w="2835" w:type="dxa"/>
            <w:vAlign w:val="center"/>
          </w:tcPr>
          <w:p w14:paraId="28908F94" w14:textId="77777777" w:rsidR="00C673A2" w:rsidRPr="006523AB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Source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 </w:t>
            </w:r>
            <w:r w:rsidRPr="00595469">
              <w:rPr>
                <w:rFonts w:cs="Arial"/>
                <w:sz w:val="20"/>
                <w:szCs w:val="20"/>
                <w:lang w:val="en-US" w:eastAsia="ru-RU"/>
              </w:rPr>
              <w:t>of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 </w:t>
            </w:r>
            <w:r w:rsidRPr="00595469">
              <w:rPr>
                <w:rFonts w:cs="Arial"/>
                <w:sz w:val="20"/>
                <w:szCs w:val="20"/>
                <w:lang w:val="en-US" w:eastAsia="ru-RU"/>
              </w:rPr>
              <w:t>posting</w:t>
            </w:r>
            <w:r w:rsidRPr="001D15D5">
              <w:rPr>
                <w:rFonts w:cs="Arial"/>
                <w:sz w:val="20"/>
                <w:szCs w:val="20"/>
                <w:lang w:eastAsia="ru-RU"/>
              </w:rPr>
              <w:t xml:space="preserve">. </w:t>
            </w:r>
            <w:r w:rsidRPr="00D7753F">
              <w:rPr>
                <w:rFonts w:cs="Arial"/>
                <w:sz w:val="20"/>
                <w:szCs w:val="20"/>
                <w:lang w:eastAsia="ru-RU"/>
              </w:rPr>
              <w:t>Т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>ехнические проводки (‘</w:t>
            </w:r>
            <w:r w:rsidRPr="006523AB">
              <w:rPr>
                <w:rFonts w:cs="Arial"/>
                <w:sz w:val="20"/>
                <w:szCs w:val="20"/>
                <w:lang w:val="en-US" w:eastAsia="ru-RU"/>
              </w:rPr>
              <w:t>TECH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’) отсекаются на этапе загрузки из </w:t>
            </w:r>
            <w:proofErr w:type="spellStart"/>
            <w:r w:rsidRPr="006523AB">
              <w:rPr>
                <w:rFonts w:cs="Arial"/>
                <w:sz w:val="20"/>
                <w:szCs w:val="20"/>
                <w:lang w:eastAsia="ru-RU"/>
              </w:rPr>
              <w:t>Майдас</w:t>
            </w:r>
            <w:proofErr w:type="spellEnd"/>
          </w:p>
        </w:tc>
        <w:tc>
          <w:tcPr>
            <w:tcW w:w="4252" w:type="dxa"/>
          </w:tcPr>
          <w:p w14:paraId="4CE0DE0E" w14:textId="49D09819" w:rsidR="00C673A2" w:rsidRPr="00EB59C7" w:rsidRDefault="001470F6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lang w:val="en-US"/>
              </w:rPr>
              <w:t>GL_</w:t>
            </w:r>
            <w:r w:rsidR="00C673A2" w:rsidRPr="008A1D37">
              <w:rPr>
                <w:lang w:val="en-US"/>
              </w:rPr>
              <w:t>PD</w:t>
            </w:r>
            <w:r>
              <w:rPr>
                <w:lang w:val="en-US"/>
              </w:rPr>
              <w:t>TH</w:t>
            </w:r>
            <w:r w:rsidR="00C673A2" w:rsidRPr="008A1D37">
              <w:rPr>
                <w:lang w:val="en-US"/>
              </w:rPr>
              <w:t>.PBR</w:t>
            </w:r>
          </w:p>
        </w:tc>
      </w:tr>
      <w:tr w:rsidR="00C673A2" w:rsidRPr="002C3ABE" w14:paraId="37DD163D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2D57273B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BRCA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388DB61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(3)</w:t>
            </w:r>
          </w:p>
        </w:tc>
        <w:tc>
          <w:tcPr>
            <w:tcW w:w="2835" w:type="dxa"/>
            <w:vAlign w:val="center"/>
          </w:tcPr>
          <w:p w14:paraId="3454BCA8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Branch Code - Alpha</w:t>
            </w:r>
          </w:p>
        </w:tc>
        <w:tc>
          <w:tcPr>
            <w:tcW w:w="4252" w:type="dxa"/>
          </w:tcPr>
          <w:p w14:paraId="2A8E804F" w14:textId="6FA794E6" w:rsidR="008F7ECA" w:rsidRPr="00FE577D" w:rsidRDefault="008F7ECA" w:rsidP="008F7ECA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Select Branch from GL_ACC where id=GL_PDTH.GLACID</w:t>
            </w:r>
          </w:p>
        </w:tc>
      </w:tr>
      <w:tr w:rsidR="00C673A2" w:rsidRPr="00EB59C7" w14:paraId="461B6F82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37AAFD33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DPMT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5C05B9B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(3)</w:t>
            </w:r>
          </w:p>
        </w:tc>
        <w:tc>
          <w:tcPr>
            <w:tcW w:w="2835" w:type="dxa"/>
            <w:vAlign w:val="center"/>
          </w:tcPr>
          <w:p w14:paraId="2F870720" w14:textId="77777777" w:rsidR="00C673A2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proofErr w:type="spellStart"/>
            <w:r w:rsidRPr="006523AB">
              <w:rPr>
                <w:rFonts w:cs="Arial"/>
                <w:sz w:val="20"/>
                <w:szCs w:val="20"/>
                <w:lang w:eastAsia="ru-RU"/>
              </w:rPr>
              <w:t>Department</w:t>
            </w:r>
            <w:proofErr w:type="spellEnd"/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AB">
              <w:rPr>
                <w:rFonts w:cs="Arial"/>
                <w:sz w:val="20"/>
                <w:szCs w:val="20"/>
                <w:lang w:eastAsia="ru-RU"/>
              </w:rPr>
              <w:t>code</w:t>
            </w:r>
            <w:proofErr w:type="spellEnd"/>
            <w:r>
              <w:rPr>
                <w:rFonts w:cs="Arial"/>
                <w:sz w:val="20"/>
                <w:szCs w:val="20"/>
                <w:lang w:eastAsia="ru-RU"/>
              </w:rPr>
              <w:t xml:space="preserve">. Данное поле будет заполнять 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AE. </w:t>
            </w:r>
            <w:r>
              <w:rPr>
                <w:rFonts w:cs="Arial"/>
                <w:sz w:val="20"/>
                <w:szCs w:val="20"/>
                <w:lang w:eastAsia="ru-RU"/>
              </w:rPr>
              <w:t xml:space="preserve">Передается транзитом. </w:t>
            </w:r>
          </w:p>
          <w:p w14:paraId="6A292AD8" w14:textId="77777777" w:rsidR="00C673A2" w:rsidRPr="006523AB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Используемые значения приведены в справочнике в</w:t>
            </w:r>
          </w:p>
        </w:tc>
        <w:tc>
          <w:tcPr>
            <w:tcW w:w="4252" w:type="dxa"/>
          </w:tcPr>
          <w:p w14:paraId="485D809A" w14:textId="6849ADCD" w:rsidR="00C673A2" w:rsidRPr="00EB59C7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GL_PDTH</w:t>
            </w:r>
            <w:r w:rsidR="00C673A2" w:rsidRPr="008A1D37">
              <w:rPr>
                <w:lang w:val="en-US"/>
              </w:rPr>
              <w:t>.DPMT</w:t>
            </w:r>
          </w:p>
        </w:tc>
      </w:tr>
      <w:tr w:rsidR="00C673A2" w:rsidRPr="00D94C96" w14:paraId="11FE5481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2591A6B8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PREF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FB5A82D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(15)</w:t>
            </w:r>
          </w:p>
        </w:tc>
        <w:tc>
          <w:tcPr>
            <w:tcW w:w="2835" w:type="dxa"/>
            <w:vAlign w:val="center"/>
          </w:tcPr>
          <w:p w14:paraId="57019D30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PAYMENT REF</w:t>
            </w:r>
          </w:p>
        </w:tc>
        <w:tc>
          <w:tcPr>
            <w:tcW w:w="4252" w:type="dxa"/>
          </w:tcPr>
          <w:p w14:paraId="122E36F0" w14:textId="4C9D7D0D" w:rsidR="00C673A2" w:rsidRPr="008F7ECA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?</w:t>
            </w:r>
          </w:p>
        </w:tc>
      </w:tr>
      <w:tr w:rsidR="00C673A2" w:rsidRPr="00D94C96" w14:paraId="37D2D941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64FC9EFF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DLREF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A6C7713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(8)</w:t>
            </w:r>
          </w:p>
        </w:tc>
        <w:tc>
          <w:tcPr>
            <w:tcW w:w="2835" w:type="dxa"/>
            <w:vAlign w:val="center"/>
          </w:tcPr>
          <w:p w14:paraId="3E20F6F5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deal/loan reference</w:t>
            </w:r>
          </w:p>
        </w:tc>
        <w:tc>
          <w:tcPr>
            <w:tcW w:w="4252" w:type="dxa"/>
          </w:tcPr>
          <w:p w14:paraId="7FCB5D9A" w14:textId="7F4410F4" w:rsidR="00C673A2" w:rsidRPr="00D94C96" w:rsidRDefault="008F7ECA" w:rsidP="008F7ECA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GL_PDTH</w:t>
            </w:r>
            <w:r w:rsidRPr="008A1D37">
              <w:rPr>
                <w:lang w:val="en-US"/>
              </w:rPr>
              <w:t>.</w:t>
            </w:r>
            <w:r>
              <w:rPr>
                <w:lang w:val="en-US"/>
              </w:rPr>
              <w:t>SUBDEAL</w:t>
            </w:r>
          </w:p>
        </w:tc>
      </w:tr>
      <w:tr w:rsidR="00C673A2" w:rsidRPr="006523AB" w14:paraId="2DA9D96B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2EE55347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OTRF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EB89B44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CHARACTER (15)</w:t>
            </w:r>
          </w:p>
        </w:tc>
        <w:tc>
          <w:tcPr>
            <w:tcW w:w="2835" w:type="dxa"/>
            <w:vAlign w:val="center"/>
          </w:tcPr>
          <w:p w14:paraId="7B295CB0" w14:textId="77777777" w:rsidR="00C673A2" w:rsidRPr="006523AB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975686">
              <w:rPr>
                <w:rFonts w:cs="Arial"/>
                <w:sz w:val="20"/>
                <w:szCs w:val="20"/>
                <w:lang w:eastAsia="ru-RU"/>
              </w:rPr>
              <w:t xml:space="preserve">Заполняется на основе одержимого поля </w:t>
            </w:r>
            <w:r w:rsidRPr="006523AB">
              <w:rPr>
                <w:rFonts w:cs="Arial"/>
                <w:sz w:val="20"/>
                <w:szCs w:val="20"/>
                <w:lang w:val="en-US" w:eastAsia="ru-RU"/>
              </w:rPr>
              <w:t>PDEXT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>.</w:t>
            </w:r>
            <w:r w:rsidRPr="006523AB">
              <w:rPr>
                <w:rFonts w:cs="Arial"/>
                <w:sz w:val="20"/>
                <w:szCs w:val="20"/>
                <w:lang w:val="en-US" w:eastAsia="ru-RU"/>
              </w:rPr>
              <w:t>PREF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 (</w:t>
            </w:r>
            <w:r w:rsidRPr="00595469">
              <w:rPr>
                <w:rFonts w:cs="Arial"/>
                <w:sz w:val="20"/>
                <w:szCs w:val="20"/>
                <w:lang w:val="en-US" w:eastAsia="ru-RU"/>
              </w:rPr>
              <w:t>Original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 </w:t>
            </w:r>
            <w:r w:rsidRPr="00595469">
              <w:rPr>
                <w:rFonts w:cs="Arial"/>
                <w:sz w:val="20"/>
                <w:szCs w:val="20"/>
                <w:lang w:val="en-US" w:eastAsia="ru-RU"/>
              </w:rPr>
              <w:t>transaction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 </w:t>
            </w:r>
            <w:r w:rsidRPr="00595469">
              <w:rPr>
                <w:rFonts w:cs="Arial"/>
                <w:sz w:val="20"/>
                <w:szCs w:val="20"/>
                <w:lang w:val="en-US" w:eastAsia="ru-RU"/>
              </w:rPr>
              <w:t>refer</w:t>
            </w:r>
            <w:r w:rsidRPr="00975686">
              <w:rPr>
                <w:rFonts w:cs="Arial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4252" w:type="dxa"/>
          </w:tcPr>
          <w:p w14:paraId="7CD5B5BC" w14:textId="68D34C12" w:rsidR="00C673A2" w:rsidRPr="006523AB" w:rsidRDefault="008F7ECA" w:rsidP="008F7ECA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 w:rsidRPr="006523AB">
              <w:rPr>
                <w:szCs w:val="20"/>
              </w:rPr>
              <w:t>.PREF</w:t>
            </w:r>
            <w:r w:rsidR="00C673A2" w:rsidRPr="00FD3D5B">
              <w:rPr>
                <w:szCs w:val="20"/>
              </w:rPr>
              <w:t xml:space="preserve"> </w:t>
            </w:r>
          </w:p>
        </w:tc>
      </w:tr>
      <w:tr w:rsidR="00C673A2" w:rsidRPr="00FE577D" w14:paraId="04905343" w14:textId="77777777" w:rsidTr="008210C8">
        <w:trPr>
          <w:trHeight w:val="244"/>
        </w:trPr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06BBE7" w14:textId="77777777" w:rsidR="00C673A2" w:rsidRPr="00595469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PSTB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38B8B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6ED52A6" w14:textId="77777777" w:rsidR="00C673A2" w:rsidRPr="00C21456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Posting</w:t>
            </w:r>
            <w:r w:rsidRPr="00C21456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r w:rsidRPr="00595469">
              <w:rPr>
                <w:rFonts w:cs="Arial"/>
                <w:sz w:val="20"/>
                <w:szCs w:val="20"/>
                <w:lang w:val="en-US" w:eastAsia="ru-RU"/>
              </w:rPr>
              <w:t>date</w:t>
            </w:r>
            <w:r w:rsidRPr="00C21456">
              <w:rPr>
                <w:rFonts w:cs="Arial"/>
                <w:sz w:val="20"/>
                <w:szCs w:val="20"/>
                <w:lang w:val="en-US" w:eastAsia="ru-RU"/>
              </w:rPr>
              <w:t xml:space="preserve"> (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>формат</w:t>
            </w:r>
            <w:r w:rsidRPr="00C21456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r w:rsidRPr="00595469">
              <w:rPr>
                <w:rFonts w:cs="Arial"/>
                <w:sz w:val="20"/>
                <w:szCs w:val="20"/>
                <w:lang w:val="en-US" w:eastAsia="ru-RU"/>
              </w:rPr>
              <w:t>Date</w:t>
            </w:r>
            <w:r w:rsidRPr="00C21456">
              <w:rPr>
                <w:rFonts w:cs="Arial"/>
                <w:sz w:val="20"/>
                <w:szCs w:val="20"/>
                <w:lang w:val="en-US" w:eastAsia="ru-RU"/>
              </w:rPr>
              <w:t>)</w:t>
            </w:r>
          </w:p>
          <w:p w14:paraId="49888D82" w14:textId="77777777" w:rsidR="00C673A2" w:rsidRPr="00C21456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Пример</w:t>
            </w:r>
            <w:r w:rsidRPr="006523AB">
              <w:rPr>
                <w:rFonts w:cs="Arial"/>
                <w:sz w:val="20"/>
                <w:szCs w:val="20"/>
                <w:lang w:val="en-US" w:eastAsia="ru-RU"/>
              </w:rPr>
              <w:t>: (2014-12-31)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6A9A0F3" w14:textId="6725DB38" w:rsidR="00C673A2" w:rsidRPr="00FE577D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Pr="006523AB">
              <w:rPr>
                <w:szCs w:val="20"/>
              </w:rPr>
              <w:t>.</w:t>
            </w:r>
            <w:r w:rsidR="00C673A2">
              <w:rPr>
                <w:szCs w:val="20"/>
                <w:lang w:val="en-US"/>
              </w:rPr>
              <w:t>POD</w:t>
            </w:r>
          </w:p>
        </w:tc>
      </w:tr>
      <w:tr w:rsidR="00C673A2" w:rsidRPr="00FE577D" w14:paraId="3E8733A9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  <w:vAlign w:val="center"/>
          </w:tcPr>
          <w:p w14:paraId="2FD6E1AB" w14:textId="77777777" w:rsidR="00C673A2" w:rsidRPr="00FE577D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VAL</w:t>
            </w:r>
            <w:r>
              <w:rPr>
                <w:rFonts w:cs="Arial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19C3D07" w14:textId="77777777" w:rsidR="00C673A2" w:rsidRPr="00FE577D" w:rsidRDefault="00C673A2" w:rsidP="008210C8">
            <w:pPr>
              <w:spacing w:after="100"/>
              <w:rPr>
                <w:rFonts w:cs="Arial"/>
                <w:sz w:val="20"/>
                <w:szCs w:val="20"/>
                <w:lang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2835" w:type="dxa"/>
            <w:vAlign w:val="center"/>
          </w:tcPr>
          <w:p w14:paraId="41DE2290" w14:textId="77777777" w:rsidR="00C673A2" w:rsidRPr="00FE577D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Дата регистрации проводки.</w:t>
            </w:r>
            <w:r w:rsidRPr="00955660">
              <w:rPr>
                <w:rFonts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cs="Arial"/>
                <w:sz w:val="20"/>
                <w:szCs w:val="20"/>
                <w:lang w:eastAsia="ru-RU"/>
              </w:rPr>
              <w:t>Пример</w:t>
            </w:r>
            <w:r w:rsidRPr="00955660">
              <w:rPr>
                <w:rFonts w:cs="Arial"/>
                <w:sz w:val="20"/>
                <w:szCs w:val="20"/>
                <w:lang w:eastAsia="ru-RU"/>
              </w:rPr>
              <w:t>: (2014-12-31</w:t>
            </w:r>
          </w:p>
        </w:tc>
        <w:tc>
          <w:tcPr>
            <w:tcW w:w="4252" w:type="dxa"/>
          </w:tcPr>
          <w:p w14:paraId="2F17C903" w14:textId="5912FC7C" w:rsidR="00C673A2" w:rsidRPr="00FE577D" w:rsidRDefault="008F7ECA" w:rsidP="008F7ECA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 w:rsidRPr="00FE577D">
              <w:rPr>
                <w:szCs w:val="20"/>
              </w:rPr>
              <w:t>.</w:t>
            </w:r>
            <w:r w:rsidR="00C673A2">
              <w:rPr>
                <w:szCs w:val="20"/>
                <w:lang w:val="en-US"/>
              </w:rPr>
              <w:t>PROCDATE</w:t>
            </w:r>
            <w:r w:rsidR="00C673A2" w:rsidRPr="00FE577D">
              <w:rPr>
                <w:szCs w:val="20"/>
              </w:rPr>
              <w:t xml:space="preserve"> </w:t>
            </w:r>
          </w:p>
        </w:tc>
      </w:tr>
      <w:tr w:rsidR="00C673A2" w:rsidRPr="00DE012A" w14:paraId="496C54A7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63D59D61" w14:textId="77777777" w:rsidR="00C673A2" w:rsidRPr="00FE577D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GLACID </w:t>
            </w:r>
          </w:p>
        </w:tc>
        <w:tc>
          <w:tcPr>
            <w:tcW w:w="1985" w:type="dxa"/>
            <w:shd w:val="clear" w:color="auto" w:fill="auto"/>
            <w:noWrap/>
          </w:tcPr>
          <w:p w14:paraId="15037AEB" w14:textId="77777777" w:rsidR="00C673A2" w:rsidRPr="00FE577D" w:rsidRDefault="00C673A2" w:rsidP="008210C8">
            <w:pPr>
              <w:spacing w:after="100"/>
              <w:rPr>
                <w:rFonts w:cs="Arial"/>
                <w:sz w:val="20"/>
                <w:szCs w:val="20"/>
                <w:lang w:eastAsia="ru-RU"/>
              </w:rPr>
            </w:pPr>
            <w:r w:rsidRPr="006523AB">
              <w:rPr>
                <w:rFonts w:cs="Arial"/>
                <w:sz w:val="20"/>
                <w:szCs w:val="20"/>
                <w:lang w:eastAsia="ru-RU"/>
              </w:rPr>
              <w:t>BIGINT</w:t>
            </w:r>
          </w:p>
        </w:tc>
        <w:tc>
          <w:tcPr>
            <w:tcW w:w="2835" w:type="dxa"/>
          </w:tcPr>
          <w:p w14:paraId="418F3355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 w:rsidRPr="00A02CDE">
              <w:rPr>
                <w:rFonts w:cs="Arial"/>
                <w:sz w:val="20"/>
                <w:szCs w:val="20"/>
                <w:lang w:eastAsia="ru-RU"/>
              </w:rPr>
              <w:t>Идентификатор</w:t>
            </w:r>
            <w:r>
              <w:rPr>
                <w:rFonts w:cs="Arial"/>
                <w:sz w:val="20"/>
                <w:szCs w:val="20"/>
                <w:lang w:eastAsia="ru-RU"/>
              </w:rPr>
              <w:t xml:space="preserve"> счета в 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>BARS</w:t>
            </w:r>
            <w:r w:rsidRPr="00A02CDE">
              <w:rPr>
                <w:rFonts w:cs="Arial"/>
                <w:sz w:val="20"/>
                <w:szCs w:val="20"/>
                <w:lang w:eastAsia="ru-RU"/>
              </w:rPr>
              <w:t xml:space="preserve"> </w:t>
            </w:r>
            <w:r w:rsidRPr="006523AB">
              <w:rPr>
                <w:rFonts w:cs="Arial"/>
                <w:sz w:val="20"/>
                <w:szCs w:val="20"/>
                <w:lang w:eastAsia="ru-RU"/>
              </w:rPr>
              <w:t xml:space="preserve">GL  </w:t>
            </w:r>
          </w:p>
        </w:tc>
        <w:tc>
          <w:tcPr>
            <w:tcW w:w="4252" w:type="dxa"/>
          </w:tcPr>
          <w:p w14:paraId="5D957312" w14:textId="32048ED7" w:rsidR="00C673A2" w:rsidRPr="008F7ECA" w:rsidRDefault="008F7ECA" w:rsidP="008210C8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Pr="00FE577D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GLACID</w:t>
            </w:r>
          </w:p>
        </w:tc>
      </w:tr>
      <w:tr w:rsidR="00C673A2" w:rsidRPr="00FE577D" w14:paraId="7F98D336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5BF85FB6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PSTARUR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27CA92C" w14:textId="77777777" w:rsidR="00C673A2" w:rsidRPr="006523AB" w:rsidRDefault="00C673A2" w:rsidP="008210C8">
            <w:pPr>
              <w:spacing w:after="100"/>
              <w:rPr>
                <w:rFonts w:cs="Arial"/>
                <w:sz w:val="20"/>
                <w:szCs w:val="20"/>
                <w:lang w:eastAsia="ru-RU"/>
              </w:rPr>
            </w:pPr>
            <w:r w:rsidRPr="00595469">
              <w:rPr>
                <w:rFonts w:cs="Arial"/>
                <w:sz w:val="20"/>
                <w:szCs w:val="20"/>
                <w:lang w:val="en-US" w:eastAsia="ru-RU"/>
              </w:rPr>
              <w:t>DECIMAL (13,0)</w:t>
            </w:r>
          </w:p>
        </w:tc>
        <w:tc>
          <w:tcPr>
            <w:tcW w:w="2835" w:type="dxa"/>
          </w:tcPr>
          <w:p w14:paraId="6372F7F1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Сумма проводки в рублях</w:t>
            </w:r>
          </w:p>
        </w:tc>
        <w:tc>
          <w:tcPr>
            <w:tcW w:w="4252" w:type="dxa"/>
          </w:tcPr>
          <w:p w14:paraId="4C9EB529" w14:textId="77777777" w:rsidR="00C673A2" w:rsidRPr="00FE577D" w:rsidRDefault="00C673A2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ABS (PD.AMNTBC)</w:t>
            </w:r>
          </w:p>
        </w:tc>
      </w:tr>
      <w:tr w:rsidR="00C673A2" w:rsidRPr="00FE577D" w14:paraId="46D03122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24EBBF59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PCID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3186F36" w14:textId="77777777" w:rsidR="00C673A2" w:rsidRPr="00595469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BIGINT</w:t>
            </w:r>
          </w:p>
        </w:tc>
        <w:tc>
          <w:tcPr>
            <w:tcW w:w="2835" w:type="dxa"/>
          </w:tcPr>
          <w:p w14:paraId="5B6F0EBB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ИД проводки</w:t>
            </w:r>
            <w:r w:rsidRPr="00955660">
              <w:rPr>
                <w:rFonts w:cs="Arial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cs="Arial"/>
                <w:sz w:val="20"/>
                <w:szCs w:val="20"/>
                <w:lang w:eastAsia="ru-RU"/>
              </w:rPr>
              <w:t xml:space="preserve">набор проводок </w:t>
            </w:r>
            <w:r>
              <w:rPr>
                <w:rFonts w:cs="Arial"/>
                <w:sz w:val="20"/>
                <w:szCs w:val="20"/>
                <w:lang w:val="en-US" w:eastAsia="ru-RU"/>
              </w:rPr>
              <w:t>PD</w:t>
            </w:r>
            <w:r w:rsidRPr="00955660">
              <w:rPr>
                <w:rFonts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52" w:type="dxa"/>
          </w:tcPr>
          <w:p w14:paraId="4E950AE7" w14:textId="00BEE2A1" w:rsidR="00C673A2" w:rsidRPr="00FE577D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Pr="00FE577D">
              <w:rPr>
                <w:szCs w:val="20"/>
              </w:rPr>
              <w:t>.</w:t>
            </w:r>
            <w:r w:rsidR="00C673A2">
              <w:rPr>
                <w:szCs w:val="20"/>
                <w:lang w:val="en-US"/>
              </w:rPr>
              <w:t>PCID</w:t>
            </w:r>
          </w:p>
        </w:tc>
      </w:tr>
      <w:tr w:rsidR="00C673A2" w:rsidRPr="00FE577D" w14:paraId="3F6BD06B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3BF9D0CD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lastRenderedPageBreak/>
              <w:t>BSAACID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9CC0E14" w14:textId="77777777" w:rsidR="00C673A2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VARCHAR(20)</w:t>
            </w:r>
          </w:p>
        </w:tc>
        <w:tc>
          <w:tcPr>
            <w:tcW w:w="2835" w:type="dxa"/>
          </w:tcPr>
          <w:p w14:paraId="24450BA8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Номер счета ЦБР</w:t>
            </w:r>
          </w:p>
        </w:tc>
        <w:tc>
          <w:tcPr>
            <w:tcW w:w="4252" w:type="dxa"/>
          </w:tcPr>
          <w:p w14:paraId="07DCDF36" w14:textId="44775CDE" w:rsidR="00C673A2" w:rsidRPr="00FE577D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>
              <w:rPr>
                <w:szCs w:val="20"/>
                <w:lang w:val="en-US"/>
              </w:rPr>
              <w:t>.BSAACID</w:t>
            </w:r>
          </w:p>
        </w:tc>
      </w:tr>
      <w:tr w:rsidR="00C673A2" w:rsidRPr="00765D3D" w14:paraId="30357B53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26275C62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EVT_ID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F0FE854" w14:textId="77777777" w:rsidR="00C673A2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VARCHAR(20)</w:t>
            </w:r>
          </w:p>
        </w:tc>
        <w:tc>
          <w:tcPr>
            <w:tcW w:w="2835" w:type="dxa"/>
          </w:tcPr>
          <w:p w14:paraId="3050B85B" w14:textId="77777777" w:rsidR="00C673A2" w:rsidRPr="00A769C0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 xml:space="preserve">Код события в </w:t>
            </w:r>
            <w:r>
              <w:rPr>
                <w:rFonts w:cs="Arial"/>
                <w:sz w:val="20"/>
                <w:szCs w:val="20"/>
                <w:lang w:val="en-US" w:eastAsia="ru-RU"/>
              </w:rPr>
              <w:t>AE</w:t>
            </w:r>
          </w:p>
        </w:tc>
        <w:tc>
          <w:tcPr>
            <w:tcW w:w="4252" w:type="dxa"/>
          </w:tcPr>
          <w:p w14:paraId="23BD4CBC" w14:textId="78773A1A" w:rsidR="00C673A2" w:rsidRPr="00765D3D" w:rsidRDefault="008F7ECA" w:rsidP="008210C8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 w:rsidRPr="00FE577D">
              <w:rPr>
                <w:szCs w:val="20"/>
              </w:rPr>
              <w:t>.</w:t>
            </w:r>
            <w:r w:rsidR="00C673A2">
              <w:rPr>
                <w:szCs w:val="20"/>
                <w:lang w:val="en-US"/>
              </w:rPr>
              <w:t>EVT</w:t>
            </w:r>
            <w:r w:rsidR="00C673A2" w:rsidRPr="00FE577D">
              <w:rPr>
                <w:szCs w:val="20"/>
              </w:rPr>
              <w:t>_</w:t>
            </w:r>
            <w:r w:rsidR="00C673A2">
              <w:rPr>
                <w:szCs w:val="20"/>
                <w:lang w:val="en-US"/>
              </w:rPr>
              <w:t>ID</w:t>
            </w:r>
          </w:p>
        </w:tc>
      </w:tr>
      <w:tr w:rsidR="00C673A2" w:rsidRPr="00FE577D" w14:paraId="79F361DE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0EC8ED61" w14:textId="77777777" w:rsidR="00C673A2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FCHNG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D476DFE" w14:textId="77777777" w:rsidR="00C673A2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CHAR(1)</w:t>
            </w:r>
          </w:p>
        </w:tc>
        <w:tc>
          <w:tcPr>
            <w:tcW w:w="2835" w:type="dxa"/>
          </w:tcPr>
          <w:p w14:paraId="48537540" w14:textId="77777777" w:rsidR="00C673A2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Признак корректирующей проводки</w:t>
            </w:r>
          </w:p>
        </w:tc>
        <w:tc>
          <w:tcPr>
            <w:tcW w:w="4252" w:type="dxa"/>
          </w:tcPr>
          <w:p w14:paraId="44C5F922" w14:textId="04E201A3" w:rsidR="00C673A2" w:rsidRPr="00FE577D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>
              <w:rPr>
                <w:szCs w:val="20"/>
                <w:lang w:val="en-US"/>
              </w:rPr>
              <w:t>.FCHNG</w:t>
            </w:r>
          </w:p>
        </w:tc>
      </w:tr>
      <w:tr w:rsidR="00C673A2" w:rsidRPr="00FE577D" w14:paraId="06B83B38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08FE7DA9" w14:textId="77777777" w:rsidR="00C673A2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PRFCNTR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6276130" w14:textId="77777777" w:rsidR="00C673A2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CHAR(4)</w:t>
            </w:r>
          </w:p>
        </w:tc>
        <w:tc>
          <w:tcPr>
            <w:tcW w:w="2835" w:type="dxa"/>
          </w:tcPr>
          <w:p w14:paraId="4FC82908" w14:textId="77777777" w:rsidR="00C673A2" w:rsidRPr="00FE577D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Profit Centre</w:t>
            </w:r>
          </w:p>
        </w:tc>
        <w:tc>
          <w:tcPr>
            <w:tcW w:w="4252" w:type="dxa"/>
          </w:tcPr>
          <w:p w14:paraId="4CDAF365" w14:textId="680712D1" w:rsidR="00C673A2" w:rsidRPr="00FE577D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>
              <w:rPr>
                <w:szCs w:val="20"/>
                <w:lang w:val="en-US"/>
              </w:rPr>
              <w:t>.PRFCNTR</w:t>
            </w:r>
          </w:p>
        </w:tc>
      </w:tr>
      <w:tr w:rsidR="00C673A2" w:rsidRPr="00FE577D" w14:paraId="71A3574B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64C4786E" w14:textId="77777777" w:rsidR="00C673A2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EVTP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04D10CA" w14:textId="77777777" w:rsidR="00C673A2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VARCHAR(20)</w:t>
            </w:r>
          </w:p>
        </w:tc>
        <w:tc>
          <w:tcPr>
            <w:tcW w:w="2835" w:type="dxa"/>
          </w:tcPr>
          <w:p w14:paraId="078A06C1" w14:textId="77777777" w:rsidR="00C673A2" w:rsidRPr="00301DBF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Тип события</w:t>
            </w:r>
          </w:p>
        </w:tc>
        <w:tc>
          <w:tcPr>
            <w:tcW w:w="4252" w:type="dxa"/>
          </w:tcPr>
          <w:p w14:paraId="5531C6C5" w14:textId="611ABC13" w:rsidR="00C673A2" w:rsidRPr="00FE577D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>
              <w:rPr>
                <w:szCs w:val="20"/>
                <w:lang w:val="en-US"/>
              </w:rPr>
              <w:t>.EVTP</w:t>
            </w:r>
          </w:p>
        </w:tc>
      </w:tr>
      <w:tr w:rsidR="00C673A2" w:rsidRPr="00FE577D" w14:paraId="5E661E58" w14:textId="77777777" w:rsidTr="008210C8">
        <w:trPr>
          <w:trHeight w:val="244"/>
        </w:trPr>
        <w:tc>
          <w:tcPr>
            <w:tcW w:w="1588" w:type="dxa"/>
            <w:shd w:val="clear" w:color="auto" w:fill="auto"/>
            <w:noWrap/>
          </w:tcPr>
          <w:p w14:paraId="2258CF62" w14:textId="77777777" w:rsidR="00C673A2" w:rsidRDefault="00C673A2" w:rsidP="008210C8">
            <w:pPr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RNARLNG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418B53F" w14:textId="77777777" w:rsidR="00C673A2" w:rsidRDefault="00C673A2" w:rsidP="008210C8">
            <w:pPr>
              <w:spacing w:after="100"/>
              <w:rPr>
                <w:rFonts w:cs="Arial"/>
                <w:sz w:val="20"/>
                <w:szCs w:val="20"/>
                <w:lang w:val="en-US" w:eastAsia="ru-RU"/>
              </w:rPr>
            </w:pPr>
            <w:r>
              <w:rPr>
                <w:rFonts w:cs="Arial"/>
                <w:sz w:val="20"/>
                <w:szCs w:val="20"/>
                <w:lang w:val="en-US" w:eastAsia="ru-RU"/>
              </w:rPr>
              <w:t>VARCHAR(300)</w:t>
            </w:r>
          </w:p>
        </w:tc>
        <w:tc>
          <w:tcPr>
            <w:tcW w:w="2835" w:type="dxa"/>
          </w:tcPr>
          <w:p w14:paraId="02EE1924" w14:textId="77777777" w:rsidR="00C673A2" w:rsidRPr="00301DBF" w:rsidRDefault="00C673A2" w:rsidP="008210C8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Описание операции на русском языке</w:t>
            </w:r>
          </w:p>
        </w:tc>
        <w:tc>
          <w:tcPr>
            <w:tcW w:w="4252" w:type="dxa"/>
          </w:tcPr>
          <w:p w14:paraId="03473919" w14:textId="04D2FC86" w:rsidR="00C673A2" w:rsidRPr="00FE577D" w:rsidRDefault="008F7ECA" w:rsidP="008210C8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GL</w:t>
            </w:r>
            <w:r w:rsidRPr="008F7ECA">
              <w:rPr>
                <w:szCs w:val="20"/>
              </w:rPr>
              <w:t>_</w:t>
            </w:r>
            <w:r>
              <w:rPr>
                <w:szCs w:val="20"/>
                <w:lang w:val="en-US"/>
              </w:rPr>
              <w:t>PDTH</w:t>
            </w:r>
            <w:r w:rsidR="00C673A2">
              <w:rPr>
                <w:szCs w:val="20"/>
                <w:lang w:val="en-US"/>
              </w:rPr>
              <w:t>.RNARLNG</w:t>
            </w:r>
          </w:p>
        </w:tc>
      </w:tr>
    </w:tbl>
    <w:p w14:paraId="18C31DB7" w14:textId="77777777" w:rsidR="00B5220D" w:rsidRPr="00B5220D" w:rsidRDefault="00B5220D" w:rsidP="00EF78D7"/>
    <w:p w14:paraId="7FF8630B" w14:textId="53ABE4C2" w:rsidR="00EF78D7" w:rsidRPr="00EF78D7" w:rsidRDefault="00EF78D7" w:rsidP="00EF78D7">
      <w:pPr>
        <w:pStyle w:val="3"/>
        <w:rPr>
          <w:lang w:val="en-US"/>
        </w:rPr>
      </w:pPr>
      <w:bookmarkStart w:id="475" w:name="_Toc477281726"/>
      <w:r>
        <w:t xml:space="preserve">Выгрузка остатков в </w:t>
      </w:r>
      <w:r>
        <w:rPr>
          <w:lang w:val="en-US"/>
        </w:rPr>
        <w:t>DWH</w:t>
      </w:r>
      <w:bookmarkEnd w:id="475"/>
    </w:p>
    <w:p w14:paraId="0ADCDB9F" w14:textId="77777777" w:rsidR="00B04519" w:rsidRDefault="00B04519" w:rsidP="00B04519">
      <w:pPr>
        <w:pStyle w:val="4"/>
      </w:pPr>
      <w:r>
        <w:t>Текущая функциональность</w:t>
      </w:r>
    </w:p>
    <w:p w14:paraId="55E208D3" w14:textId="30846A73" w:rsidR="00B04519" w:rsidRDefault="00B04519" w:rsidP="00B04519">
      <w:r>
        <w:t xml:space="preserve">Для выгрузки проводок разработана витрина - </w:t>
      </w:r>
      <w:r>
        <w:rPr>
          <w:lang w:val="en-US"/>
        </w:rPr>
        <w:t>view</w:t>
      </w:r>
      <w:r w:rsidRPr="00B5220D">
        <w:t xml:space="preserve"> V_GLVD_</w:t>
      </w:r>
      <w:r>
        <w:rPr>
          <w:lang w:val="en-US"/>
        </w:rPr>
        <w:t>BAL</w:t>
      </w:r>
      <w:r w:rsidRPr="00B5220D">
        <w:t>.</w:t>
      </w:r>
      <w:proofErr w:type="spellStart"/>
      <w:r w:rsidRPr="00B5220D">
        <w:t>sql</w:t>
      </w:r>
      <w:proofErr w:type="spellEnd"/>
    </w:p>
    <w:p w14:paraId="5B796AFB" w14:textId="62F48F39" w:rsidR="00B04519" w:rsidRDefault="004E229A" w:rsidP="00B04519">
      <w:r>
        <w:object w:dxaOrig="1531" w:dyaOrig="1002" w14:anchorId="5B27688E">
          <v:shape id="_x0000_i1031" type="#_x0000_t75" style="width:76.5pt;height:50.25pt" o:ole="">
            <v:imagedata r:id="rId20" o:title=""/>
          </v:shape>
          <o:OLEObject Type="Embed" ProgID="Package" ShapeID="_x0000_i1031" DrawAspect="Icon" ObjectID="_1552497404" r:id="rId21"/>
        </w:object>
      </w:r>
    </w:p>
    <w:p w14:paraId="5C0A0157" w14:textId="17CB14C2" w:rsidR="00B04519" w:rsidRPr="00B04519" w:rsidRDefault="00B04519" w:rsidP="00B04519">
      <w:r>
        <w:t xml:space="preserve">Это </w:t>
      </w:r>
      <w:r>
        <w:rPr>
          <w:lang w:val="en-US"/>
        </w:rPr>
        <w:t>view</w:t>
      </w:r>
      <w:r w:rsidRPr="00B5220D">
        <w:t xml:space="preserve"> </w:t>
      </w:r>
      <w:r>
        <w:t xml:space="preserve">разработано на основе требований, описанных в документе </w:t>
      </w:r>
      <w:r w:rsidRPr="00B5220D">
        <w:t>BRD&amp;FSD выгрузка из BARS GL в DWH_</w:t>
      </w:r>
      <w:r>
        <w:t>1.00</w:t>
      </w:r>
      <w:r w:rsidRPr="00B5220D">
        <w:t>.docx</w:t>
      </w:r>
      <w:r>
        <w:t xml:space="preserve"> раздел 3.</w:t>
      </w:r>
      <w:r w:rsidRPr="00B04519">
        <w:t>4</w:t>
      </w:r>
      <w:r>
        <w:t xml:space="preserve"> Выгрузка остатков и оборотов</w:t>
      </w:r>
    </w:p>
    <w:p w14:paraId="7A54898A" w14:textId="77777777" w:rsidR="00B04519" w:rsidRDefault="00B04519" w:rsidP="00B04519">
      <w:pPr>
        <w:pStyle w:val="4"/>
      </w:pPr>
      <w:r>
        <w:t>Описание доработок</w:t>
      </w:r>
    </w:p>
    <w:p w14:paraId="182D59DD" w14:textId="3966DECD" w:rsidR="00B04519" w:rsidRDefault="00B04519" w:rsidP="00B04519">
      <w:r>
        <w:t xml:space="preserve">В эту витрину надо добавить дополнительно данные из таблицы </w:t>
      </w:r>
      <w:r>
        <w:rPr>
          <w:lang w:val="en-US"/>
        </w:rPr>
        <w:t>GL</w:t>
      </w:r>
      <w:r w:rsidRPr="00B92115">
        <w:t>_</w:t>
      </w:r>
      <w:r>
        <w:rPr>
          <w:lang w:val="en-US"/>
        </w:rPr>
        <w:t>BTTH</w:t>
      </w:r>
      <w:r w:rsidRPr="00B92115">
        <w:t xml:space="preserve"> </w:t>
      </w:r>
    </w:p>
    <w:p w14:paraId="1EDD27F6" w14:textId="77777777" w:rsidR="00B04519" w:rsidRDefault="00B04519" w:rsidP="00B04519">
      <w:r>
        <w:t xml:space="preserve">Условия </w:t>
      </w:r>
      <w:proofErr w:type="spellStart"/>
      <w:r>
        <w:t>селекта</w:t>
      </w:r>
      <w:proofErr w:type="spellEnd"/>
      <w:r>
        <w:t>:</w:t>
      </w:r>
    </w:p>
    <w:p w14:paraId="71F7CF77" w14:textId="708F1505" w:rsidR="00B04519" w:rsidRDefault="00B04519" w:rsidP="00EF52C1">
      <w:pPr>
        <w:pStyle w:val="a3"/>
        <w:numPr>
          <w:ilvl w:val="0"/>
          <w:numId w:val="24"/>
        </w:numPr>
        <w:spacing w:before="0" w:after="160" w:line="259" w:lineRule="auto"/>
        <w:contextualSpacing/>
      </w:pPr>
      <w:r>
        <w:t xml:space="preserve">Дата оборотов </w:t>
      </w:r>
      <w:r>
        <w:rPr>
          <w:lang w:val="en-US"/>
        </w:rPr>
        <w:t>GL</w:t>
      </w:r>
      <w:r w:rsidRPr="00B92115">
        <w:t>_</w:t>
      </w:r>
      <w:r>
        <w:rPr>
          <w:lang w:val="en-US"/>
        </w:rPr>
        <w:t>BTTH</w:t>
      </w:r>
      <w:r w:rsidRPr="00DB1B5F">
        <w:t>.</w:t>
      </w:r>
      <w:r>
        <w:rPr>
          <w:lang w:val="en-US"/>
        </w:rPr>
        <w:t>DAT</w:t>
      </w:r>
      <w:r w:rsidRPr="0071108F">
        <w:t xml:space="preserve"> </w:t>
      </w:r>
      <w:r>
        <w:t xml:space="preserve">относится к диапазону от </w:t>
      </w:r>
      <w:r>
        <w:rPr>
          <w:lang w:val="en-US"/>
        </w:rPr>
        <w:t>T</w:t>
      </w:r>
      <w:r w:rsidRPr="0071108F">
        <w:t>-</w:t>
      </w:r>
      <w:r>
        <w:rPr>
          <w:lang w:val="en-US"/>
        </w:rPr>
        <w:t>N</w:t>
      </w:r>
      <w:r w:rsidRPr="0071108F">
        <w:t xml:space="preserve"> </w:t>
      </w:r>
      <w:r>
        <w:t xml:space="preserve">до T, где </w:t>
      </w:r>
      <w:r>
        <w:rPr>
          <w:lang w:val="en-US"/>
        </w:rPr>
        <w:t>T</w:t>
      </w:r>
      <w:r w:rsidRPr="0071108F">
        <w:t xml:space="preserve"> </w:t>
      </w:r>
      <w:r>
        <w:t>–</w:t>
      </w:r>
      <w:r w:rsidRPr="0071108F">
        <w:t xml:space="preserve"> </w:t>
      </w:r>
      <w:r>
        <w:t xml:space="preserve">дата текущего операционного дня (WORKDAY.WORKDAY), </w:t>
      </w:r>
      <w:r>
        <w:rPr>
          <w:lang w:val="en-US"/>
        </w:rPr>
        <w:t>N</w:t>
      </w:r>
      <w:r w:rsidRPr="0071108F">
        <w:t xml:space="preserve"> </w:t>
      </w:r>
      <w:r>
        <w:t>–количество дней для просмотра проводок с прошедшей датой</w:t>
      </w:r>
      <w:r>
        <w:br/>
        <w:t>или</w:t>
      </w:r>
      <w:r>
        <w:br/>
        <w:t xml:space="preserve">Дата </w:t>
      </w:r>
      <w:r>
        <w:rPr>
          <w:lang w:val="en-US"/>
        </w:rPr>
        <w:t>GL</w:t>
      </w:r>
      <w:r w:rsidRPr="00B92115">
        <w:t>_</w:t>
      </w:r>
      <w:r>
        <w:rPr>
          <w:lang w:val="en-US"/>
        </w:rPr>
        <w:t>BTTH</w:t>
      </w:r>
      <w:r w:rsidRPr="00DB1B5F">
        <w:t>.</w:t>
      </w:r>
      <w:r>
        <w:rPr>
          <w:lang w:val="en-US"/>
        </w:rPr>
        <w:t>DATTO</w:t>
      </w:r>
      <w:r w:rsidRPr="00DB1B5F">
        <w:t>=’2029-01-01’</w:t>
      </w:r>
    </w:p>
    <w:p w14:paraId="75F9913A" w14:textId="17B1D71D" w:rsidR="00B04519" w:rsidRDefault="00B04519" w:rsidP="00B04519">
      <w:r>
        <w:t xml:space="preserve">Описание правил заполнения витрины </w:t>
      </w:r>
      <w:r w:rsidRPr="00C673A2">
        <w:rPr>
          <w:lang w:val="en-US"/>
        </w:rPr>
        <w:t>V</w:t>
      </w:r>
      <w:r w:rsidRPr="005C606B">
        <w:t>_</w:t>
      </w:r>
      <w:r w:rsidRPr="00C673A2">
        <w:rPr>
          <w:lang w:val="en-US"/>
        </w:rPr>
        <w:t>GLVD</w:t>
      </w:r>
      <w:r w:rsidRPr="0071108F">
        <w:t>_</w:t>
      </w:r>
      <w:r>
        <w:rPr>
          <w:lang w:val="en-US"/>
        </w:rPr>
        <w:t>BAL</w:t>
      </w:r>
      <w:r w:rsidRPr="00B04519">
        <w:t xml:space="preserve"> </w:t>
      </w:r>
      <w:r>
        <w:t xml:space="preserve">на основе записей </w:t>
      </w:r>
      <w:r>
        <w:rPr>
          <w:lang w:val="en-US"/>
        </w:rPr>
        <w:t>GL</w:t>
      </w:r>
      <w:r w:rsidRPr="00B92115">
        <w:t>_</w:t>
      </w:r>
      <w:r>
        <w:rPr>
          <w:lang w:val="en-US"/>
        </w:rPr>
        <w:t>BTTH</w:t>
      </w:r>
      <w:r>
        <w:t xml:space="preserve"> из этого </w:t>
      </w:r>
      <w:proofErr w:type="spellStart"/>
      <w:r>
        <w:t>селекта</w:t>
      </w:r>
      <w:proofErr w:type="spellEnd"/>
    </w:p>
    <w:p w14:paraId="27356D39" w14:textId="77777777" w:rsidR="00945235" w:rsidRPr="00B04519" w:rsidRDefault="00945235" w:rsidP="00B04519"/>
    <w:tbl>
      <w:tblPr>
        <w:tblW w:w="9555" w:type="dxa"/>
        <w:jc w:val="center"/>
        <w:tblLook w:val="04A0" w:firstRow="1" w:lastRow="0" w:firstColumn="1" w:lastColumn="0" w:noHBand="0" w:noVBand="1"/>
      </w:tblPr>
      <w:tblGrid>
        <w:gridCol w:w="1663"/>
        <w:gridCol w:w="3402"/>
        <w:gridCol w:w="4490"/>
      </w:tblGrid>
      <w:tr w:rsidR="00945235" w:rsidRPr="009A4E59" w14:paraId="45B0778E" w14:textId="77777777" w:rsidTr="00BD512F">
        <w:trPr>
          <w:trHeight w:val="875"/>
          <w:tblHeader/>
          <w:jc w:val="center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FE9517A" w14:textId="77777777" w:rsidR="00945235" w:rsidRPr="008A1D37" w:rsidRDefault="00945235" w:rsidP="00BD512F">
            <w:pPr>
              <w:jc w:val="center"/>
              <w:rPr>
                <w:rFonts w:cs="Arial"/>
                <w:b/>
                <w:bCs/>
              </w:rPr>
            </w:pPr>
            <w:r w:rsidRPr="008A1D37">
              <w:rPr>
                <w:rFonts w:cs="Arial"/>
                <w:b/>
                <w:bCs/>
              </w:rPr>
              <w:lastRenderedPageBreak/>
              <w:t>Наименование поля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4E7AA0F" w14:textId="77777777" w:rsidR="00945235" w:rsidRPr="008A1D37" w:rsidRDefault="00945235" w:rsidP="00BD512F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8A1D37">
              <w:rPr>
                <w:b/>
                <w:bCs/>
                <w:color w:val="000000"/>
              </w:rPr>
              <w:t>Описание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73DB4A" w14:textId="405BBA31" w:rsidR="00945235" w:rsidRPr="00945235" w:rsidRDefault="00945235" w:rsidP="0094523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Заполнение</w:t>
            </w:r>
            <w:r w:rsidRPr="009A4E59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для записей </w:t>
            </w:r>
            <w:r w:rsidRPr="00945235">
              <w:rPr>
                <w:b/>
                <w:bCs/>
                <w:color w:val="000000"/>
              </w:rPr>
              <w:t>GL_BTTH</w:t>
            </w:r>
          </w:p>
        </w:tc>
      </w:tr>
      <w:tr w:rsidR="00945235" w:rsidRPr="009E7B61" w14:paraId="61F45083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75BFA" w14:textId="77777777" w:rsidR="00945235" w:rsidRPr="00D61057" w:rsidRDefault="00945235" w:rsidP="00BD512F">
            <w:pPr>
              <w:rPr>
                <w:rFonts w:cs="Arial"/>
                <w:szCs w:val="20"/>
              </w:rPr>
            </w:pPr>
            <w:r w:rsidRPr="00D61057">
              <w:rPr>
                <w:rFonts w:cs="Arial"/>
                <w:szCs w:val="20"/>
              </w:rPr>
              <w:t>DAT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540B" w14:textId="77777777" w:rsidR="00945235" w:rsidRPr="004B634A" w:rsidRDefault="00945235" w:rsidP="00BD512F">
            <w:pPr>
              <w:rPr>
                <w:rFonts w:cs="Arial"/>
                <w:sz w:val="20"/>
                <w:szCs w:val="20"/>
                <w:lang w:val="en-US" w:eastAsia="ru-RU"/>
              </w:rPr>
            </w:pP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Дата</w:t>
            </w:r>
            <w:proofErr w:type="spellEnd"/>
            <w:r w:rsidRPr="004B634A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изменения</w:t>
            </w:r>
            <w:proofErr w:type="spellEnd"/>
            <w:r w:rsidRPr="004B634A">
              <w:rPr>
                <w:rFonts w:cs="Arial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остатка</w:t>
            </w:r>
            <w:proofErr w:type="spellEnd"/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51C1D" w14:textId="0468D71E" w:rsidR="00945235" w:rsidRPr="009E7B61" w:rsidRDefault="00945235" w:rsidP="00BD512F">
            <w:pPr>
              <w:rPr>
                <w:rFonts w:cs="Arial"/>
                <w:szCs w:val="20"/>
              </w:rPr>
            </w:pPr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</w:t>
            </w:r>
            <w:r>
              <w:rPr>
                <w:rFonts w:cs="Arial"/>
                <w:szCs w:val="20"/>
                <w:lang w:val="en-US"/>
              </w:rPr>
              <w:t>.DAT</w:t>
            </w:r>
          </w:p>
        </w:tc>
      </w:tr>
      <w:tr w:rsidR="00945235" w:rsidRPr="00D61057" w14:paraId="1C9257D0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19278" w14:textId="77777777" w:rsidR="00945235" w:rsidRPr="00D61057" w:rsidRDefault="00945235" w:rsidP="00BD512F">
            <w:pPr>
              <w:rPr>
                <w:rFonts w:cs="Arial"/>
                <w:szCs w:val="20"/>
              </w:rPr>
            </w:pPr>
            <w:r w:rsidRPr="00D61057">
              <w:rPr>
                <w:rFonts w:cs="Arial"/>
                <w:szCs w:val="20"/>
              </w:rPr>
              <w:t>ACID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D007A" w14:textId="77777777" w:rsidR="00945235" w:rsidRPr="004B634A" w:rsidRDefault="00945235" w:rsidP="00BD512F">
            <w:pPr>
              <w:rPr>
                <w:rFonts w:cs="Arial"/>
                <w:sz w:val="20"/>
                <w:szCs w:val="20"/>
                <w:lang w:val="en-US" w:eastAsia="ru-RU"/>
              </w:rPr>
            </w:pP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Номер</w:t>
            </w:r>
            <w:proofErr w:type="spellEnd"/>
            <w:r w:rsidRPr="004B634A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счета</w:t>
            </w:r>
            <w:proofErr w:type="spellEnd"/>
            <w:r w:rsidRPr="004B634A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Майдаса</w:t>
            </w:r>
            <w:proofErr w:type="spellEnd"/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81DF7" w14:textId="6A0F0F73" w:rsidR="00945235" w:rsidRPr="00D61057" w:rsidRDefault="00945235" w:rsidP="00BD512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Пусто (</w:t>
            </w:r>
            <w:r w:rsidRPr="00945235">
              <w:rPr>
                <w:rFonts w:cs="Arial"/>
                <w:szCs w:val="20"/>
              </w:rPr>
              <w:t xml:space="preserve">‘’ </w:t>
            </w:r>
            <w:r>
              <w:rPr>
                <w:rFonts w:cs="Arial"/>
                <w:szCs w:val="20"/>
              </w:rPr>
              <w:t xml:space="preserve">или </w:t>
            </w:r>
            <w:r>
              <w:rPr>
                <w:rFonts w:cs="Arial"/>
                <w:szCs w:val="20"/>
                <w:lang w:val="en-US"/>
              </w:rPr>
              <w:t>Null</w:t>
            </w:r>
            <w:r w:rsidRPr="00945235">
              <w:rPr>
                <w:rFonts w:cs="Arial"/>
                <w:szCs w:val="20"/>
              </w:rPr>
              <w:t xml:space="preserve">, </w:t>
            </w:r>
            <w:r>
              <w:rPr>
                <w:rFonts w:cs="Arial"/>
                <w:szCs w:val="20"/>
              </w:rPr>
              <w:t>согласовать)</w:t>
            </w:r>
            <w:r w:rsidRPr="00D15B8F">
              <w:rPr>
                <w:rFonts w:cs="Arial"/>
                <w:szCs w:val="20"/>
              </w:rPr>
              <w:t xml:space="preserve"> </w:t>
            </w:r>
          </w:p>
        </w:tc>
      </w:tr>
      <w:tr w:rsidR="00945235" w:rsidRPr="003405D6" w14:paraId="0C990E34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F7A30" w14:textId="77777777" w:rsidR="00945235" w:rsidRPr="00D61057" w:rsidRDefault="00945235" w:rsidP="00BD512F">
            <w:pPr>
              <w:rPr>
                <w:rFonts w:cs="Arial"/>
                <w:szCs w:val="20"/>
              </w:rPr>
            </w:pPr>
            <w:r w:rsidRPr="00D61057">
              <w:rPr>
                <w:rFonts w:cs="Arial"/>
                <w:szCs w:val="20"/>
              </w:rPr>
              <w:t>BSAACID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F630B" w14:textId="77777777" w:rsidR="00945235" w:rsidRPr="004B634A" w:rsidRDefault="00945235" w:rsidP="00BD512F">
            <w:pPr>
              <w:rPr>
                <w:rFonts w:cs="Arial"/>
                <w:sz w:val="20"/>
                <w:szCs w:val="20"/>
                <w:lang w:val="en-US" w:eastAsia="ru-RU"/>
              </w:rPr>
            </w:pP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Номер</w:t>
            </w:r>
            <w:proofErr w:type="spellEnd"/>
            <w:r w:rsidRPr="004B634A">
              <w:rPr>
                <w:rFonts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634A">
              <w:rPr>
                <w:rFonts w:cs="Arial"/>
                <w:sz w:val="20"/>
                <w:szCs w:val="20"/>
                <w:lang w:val="en-US" w:eastAsia="ru-RU"/>
              </w:rPr>
              <w:t>счета</w:t>
            </w:r>
            <w:proofErr w:type="spellEnd"/>
            <w:r w:rsidRPr="004B634A">
              <w:rPr>
                <w:rFonts w:cs="Arial"/>
                <w:sz w:val="20"/>
                <w:szCs w:val="20"/>
                <w:lang w:val="en-US" w:eastAsia="ru-RU"/>
              </w:rPr>
              <w:t xml:space="preserve"> ЦБР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79482" w14:textId="069C2772" w:rsidR="00945235" w:rsidRPr="003405D6" w:rsidRDefault="00945235" w:rsidP="00BD512F">
            <w:pPr>
              <w:rPr>
                <w:lang w:val="en-US"/>
              </w:rPr>
            </w:pPr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BTTH.BSAACID</w:t>
            </w:r>
          </w:p>
        </w:tc>
      </w:tr>
      <w:tr w:rsidR="00945235" w:rsidRPr="00EF26AC" w14:paraId="26387483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2A599" w14:textId="77777777" w:rsidR="00945235" w:rsidRPr="00DE7A4F" w:rsidRDefault="00945235" w:rsidP="00BD512F"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GLACID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7CE13" w14:textId="77777777" w:rsidR="00945235" w:rsidRPr="00A32BCC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ИД </w:t>
            </w:r>
            <w:r>
              <w:rPr>
                <w:rFonts w:cs="Arial"/>
                <w:sz w:val="20"/>
                <w:szCs w:val="20"/>
                <w:lang w:eastAsia="ru-RU"/>
              </w:rPr>
              <w:t xml:space="preserve">записи </w:t>
            </w: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счета  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2C04F" w14:textId="489AE46D" w:rsidR="00945235" w:rsidRPr="00945235" w:rsidRDefault="00945235" w:rsidP="00945235">
            <w:pPr>
              <w:rPr>
                <w:rFonts w:cs="Arial"/>
                <w:szCs w:val="20"/>
                <w:lang w:val="en-US"/>
              </w:rPr>
            </w:pPr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BTTH.GLACID</w:t>
            </w:r>
          </w:p>
        </w:tc>
      </w:tr>
      <w:tr w:rsidR="00945235" w:rsidRPr="00773C54" w14:paraId="3739624E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A88F3" w14:textId="77777777" w:rsidR="00945235" w:rsidRPr="00D61057" w:rsidRDefault="00945235" w:rsidP="00BD512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4B76F" w14:textId="77777777" w:rsidR="00945235" w:rsidRPr="00601484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 w:rsidRPr="00601484">
              <w:rPr>
                <w:rFonts w:cs="Arial"/>
                <w:sz w:val="20"/>
                <w:szCs w:val="20"/>
                <w:lang w:eastAsia="ru-RU"/>
              </w:rPr>
              <w:t>Входящий остаток в валюте счета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C4BEC" w14:textId="2A6778E1" w:rsidR="00945235" w:rsidRPr="00773C54" w:rsidRDefault="00945235" w:rsidP="00BD512F"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</w:t>
            </w:r>
            <w:r w:rsidRPr="00773C54">
              <w:t>.</w:t>
            </w:r>
            <w:r>
              <w:rPr>
                <w:lang w:val="en-US"/>
              </w:rPr>
              <w:t>OBAC</w:t>
            </w:r>
          </w:p>
        </w:tc>
      </w:tr>
      <w:tr w:rsidR="00945235" w:rsidRPr="004F75A3" w14:paraId="00BC7B88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D2A0F" w14:textId="77777777" w:rsidR="00945235" w:rsidRPr="004F75A3" w:rsidRDefault="00945235" w:rsidP="00BD512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OBALRUR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349D4" w14:textId="77777777" w:rsidR="00945235" w:rsidRPr="006C4434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 w:rsidRPr="00601484">
              <w:rPr>
                <w:rFonts w:cs="Arial"/>
                <w:sz w:val="20"/>
                <w:szCs w:val="20"/>
                <w:lang w:eastAsia="ru-RU"/>
              </w:rPr>
              <w:t>Входящий остаток в</w:t>
            </w:r>
            <w:r>
              <w:rPr>
                <w:rFonts w:cs="Arial"/>
                <w:sz w:val="20"/>
                <w:szCs w:val="20"/>
                <w:lang w:eastAsia="ru-RU"/>
              </w:rPr>
              <w:t xml:space="preserve"> рублевом эквиваленте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35B0" w14:textId="18DF41AB" w:rsidR="00945235" w:rsidRPr="004F75A3" w:rsidRDefault="00945235" w:rsidP="00BD512F"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</w:t>
            </w:r>
            <w:r w:rsidRPr="004F75A3">
              <w:t>.</w:t>
            </w:r>
            <w:r>
              <w:rPr>
                <w:lang w:val="en-US"/>
              </w:rPr>
              <w:t>OBBC</w:t>
            </w:r>
          </w:p>
        </w:tc>
      </w:tr>
      <w:tr w:rsidR="00945235" w:rsidRPr="00A0437A" w14:paraId="37FAD211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B4AC" w14:textId="77777777" w:rsidR="00945235" w:rsidRPr="00D61057" w:rsidRDefault="00945235" w:rsidP="00BD512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DTRN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F0107" w14:textId="77777777" w:rsidR="00945235" w:rsidRPr="00601484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Дебетовые обороты </w:t>
            </w:r>
            <w:r w:rsidRPr="004B634A">
              <w:rPr>
                <w:rFonts w:cs="Arial"/>
                <w:sz w:val="20"/>
                <w:szCs w:val="20"/>
                <w:lang w:val="en-US" w:eastAsia="ru-RU"/>
              </w:rPr>
              <w:t>BARS</w:t>
            </w: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 за текущий день – в валюте счета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C746FB" w14:textId="032FDDAB" w:rsidR="00945235" w:rsidRPr="00A0437A" w:rsidRDefault="00945235" w:rsidP="00BD512F">
            <w:pPr>
              <w:rPr>
                <w:lang w:val="en-US"/>
              </w:rPr>
            </w:pPr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BTTH.DTAC*(-1)</w:t>
            </w:r>
          </w:p>
        </w:tc>
      </w:tr>
      <w:tr w:rsidR="00945235" w:rsidRPr="00A63046" w14:paraId="6D19DA3D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9A993" w14:textId="77777777" w:rsidR="00945235" w:rsidRPr="00A0437A" w:rsidRDefault="00945235" w:rsidP="00BD512F">
            <w:pPr>
              <w:rPr>
                <w:rFonts w:cs="Arial"/>
                <w:szCs w:val="20"/>
                <w:lang w:val="en-US"/>
              </w:rPr>
            </w:pPr>
            <w:r w:rsidRPr="004B634A">
              <w:rPr>
                <w:rFonts w:cs="Arial"/>
                <w:sz w:val="20"/>
                <w:szCs w:val="20"/>
                <w:lang w:val="en-US" w:eastAsia="ru-RU"/>
              </w:rPr>
              <w:t>DTRN</w:t>
            </w:r>
            <w:r>
              <w:rPr>
                <w:rFonts w:cs="Arial"/>
                <w:sz w:val="20"/>
                <w:szCs w:val="20"/>
                <w:lang w:val="en-US" w:eastAsia="ru-RU"/>
              </w:rPr>
              <w:t>RUR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B2640" w14:textId="77777777" w:rsidR="00945235" w:rsidRPr="00601484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Дебетовые обороты </w:t>
            </w:r>
            <w:r w:rsidRPr="004B634A">
              <w:rPr>
                <w:rFonts w:cs="Arial"/>
                <w:sz w:val="20"/>
                <w:szCs w:val="20"/>
                <w:lang w:val="en-US" w:eastAsia="ru-RU"/>
              </w:rPr>
              <w:t>BARS</w:t>
            </w:r>
            <w:r>
              <w:rPr>
                <w:rFonts w:cs="Arial"/>
                <w:sz w:val="20"/>
                <w:szCs w:val="20"/>
                <w:lang w:eastAsia="ru-RU"/>
              </w:rPr>
              <w:t xml:space="preserve"> за текущий день – в рублевом эквиваленте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87216B" w14:textId="644D122A" w:rsidR="00945235" w:rsidRPr="00A63046" w:rsidRDefault="00945235" w:rsidP="00BD512F">
            <w:pPr>
              <w:rPr>
                <w:rFonts w:cs="Arial"/>
                <w:szCs w:val="20"/>
              </w:rPr>
            </w:pPr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BTTH.DTBC*(-1)</w:t>
            </w:r>
          </w:p>
        </w:tc>
      </w:tr>
      <w:tr w:rsidR="00945235" w:rsidRPr="00D61057" w14:paraId="079F2C3E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6443C" w14:textId="77777777" w:rsidR="00945235" w:rsidRPr="00A0437A" w:rsidRDefault="00945235" w:rsidP="00BD512F">
            <w:pPr>
              <w:rPr>
                <w:rFonts w:cs="Arial"/>
                <w:szCs w:val="20"/>
                <w:lang w:val="en-US"/>
              </w:rPr>
            </w:pPr>
            <w:r w:rsidRPr="00A0437A">
              <w:rPr>
                <w:rFonts w:cs="Arial"/>
                <w:szCs w:val="20"/>
                <w:lang w:val="en-US"/>
              </w:rPr>
              <w:t>CTRN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45ED5" w14:textId="77777777" w:rsidR="00945235" w:rsidRPr="00601484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Кредитовые обороты </w:t>
            </w:r>
            <w:r w:rsidRPr="004B634A">
              <w:rPr>
                <w:rFonts w:cs="Arial"/>
                <w:sz w:val="20"/>
                <w:szCs w:val="20"/>
                <w:lang w:val="en-US" w:eastAsia="ru-RU"/>
              </w:rPr>
              <w:t>BARS</w:t>
            </w: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 за текущий день – в валюте счета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6CB3A" w14:textId="619D1238" w:rsidR="00945235" w:rsidRPr="00D61057" w:rsidRDefault="00945235" w:rsidP="00BD512F">
            <w:pPr>
              <w:rPr>
                <w:rFonts w:cs="Arial"/>
                <w:szCs w:val="20"/>
                <w:lang w:val="en-US"/>
              </w:rPr>
            </w:pPr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</w:t>
            </w:r>
            <w:r>
              <w:rPr>
                <w:rFonts w:cs="Arial"/>
                <w:szCs w:val="20"/>
                <w:lang w:val="en-US"/>
              </w:rPr>
              <w:t>.CTAC</w:t>
            </w:r>
          </w:p>
        </w:tc>
      </w:tr>
      <w:tr w:rsidR="00945235" w:rsidRPr="00A63046" w14:paraId="38EF4A4D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0F489" w14:textId="77777777" w:rsidR="00945235" w:rsidRPr="00A0437A" w:rsidRDefault="00945235" w:rsidP="00BD512F">
            <w:pPr>
              <w:rPr>
                <w:rFonts w:cs="Arial"/>
                <w:szCs w:val="20"/>
                <w:lang w:val="en-US"/>
              </w:rPr>
            </w:pPr>
            <w:r w:rsidRPr="004B634A">
              <w:rPr>
                <w:rFonts w:cs="Arial"/>
                <w:sz w:val="20"/>
                <w:szCs w:val="20"/>
                <w:lang w:val="en-US" w:eastAsia="ru-RU"/>
              </w:rPr>
              <w:t>CTRN</w:t>
            </w:r>
            <w:r>
              <w:rPr>
                <w:rFonts w:cs="Arial"/>
                <w:sz w:val="20"/>
                <w:szCs w:val="20"/>
                <w:lang w:val="en-US" w:eastAsia="ru-RU"/>
              </w:rPr>
              <w:t>RUR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1CD1E" w14:textId="77777777" w:rsidR="00945235" w:rsidRPr="00601484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Кредитовые обороты </w:t>
            </w:r>
            <w:r w:rsidRPr="004B634A">
              <w:rPr>
                <w:rFonts w:cs="Arial"/>
                <w:sz w:val="20"/>
                <w:szCs w:val="20"/>
                <w:lang w:val="en-US" w:eastAsia="ru-RU"/>
              </w:rPr>
              <w:t>BARS</w:t>
            </w:r>
            <w:r w:rsidRPr="00601484">
              <w:rPr>
                <w:rFonts w:cs="Arial"/>
                <w:sz w:val="20"/>
                <w:szCs w:val="20"/>
                <w:lang w:eastAsia="ru-RU"/>
              </w:rPr>
              <w:t xml:space="preserve"> за текущий день – </w:t>
            </w:r>
            <w:r>
              <w:rPr>
                <w:rFonts w:cs="Arial"/>
                <w:sz w:val="20"/>
                <w:szCs w:val="20"/>
                <w:lang w:eastAsia="ru-RU"/>
              </w:rPr>
              <w:t>в рублевом эквиваленте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6A4DC" w14:textId="267C0C9F" w:rsidR="00945235" w:rsidRPr="00A63046" w:rsidRDefault="00945235" w:rsidP="00BD512F">
            <w:pPr>
              <w:rPr>
                <w:rFonts w:cs="Arial"/>
                <w:szCs w:val="20"/>
                <w:lang w:val="en-US"/>
              </w:rPr>
            </w:pPr>
            <w:r>
              <w:rPr>
                <w:lang w:val="en-US"/>
              </w:rPr>
              <w:t>GL</w:t>
            </w:r>
            <w:r w:rsidRPr="00B92115">
              <w:t>_</w:t>
            </w:r>
            <w:r>
              <w:rPr>
                <w:lang w:val="en-US"/>
              </w:rPr>
              <w:t>BTTH</w:t>
            </w:r>
            <w:r>
              <w:rPr>
                <w:rFonts w:cs="Arial"/>
                <w:szCs w:val="20"/>
                <w:lang w:val="en-US"/>
              </w:rPr>
              <w:t>.CTBC</w:t>
            </w:r>
          </w:p>
        </w:tc>
      </w:tr>
      <w:tr w:rsidR="00945235" w:rsidRPr="00A63046" w14:paraId="1B304E38" w14:textId="77777777" w:rsidTr="00BD512F">
        <w:trPr>
          <w:cantSplit/>
          <w:trHeight w:val="264"/>
          <w:jc w:val="center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23AE9" w14:textId="77777777" w:rsidR="00945235" w:rsidRPr="00A0437A" w:rsidRDefault="00945235" w:rsidP="00BD512F">
            <w:pPr>
              <w:rPr>
                <w:rFonts w:cs="Arial"/>
                <w:szCs w:val="20"/>
                <w:lang w:val="en-US"/>
              </w:rPr>
            </w:pPr>
            <w:r w:rsidRPr="00085231">
              <w:rPr>
                <w:rFonts w:cs="Arial"/>
                <w:sz w:val="20"/>
                <w:szCs w:val="20"/>
                <w:lang w:val="en-US" w:eastAsia="ru-RU"/>
              </w:rPr>
              <w:t>UNLOAD_DAT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AD104" w14:textId="77777777" w:rsidR="00945235" w:rsidRPr="00085231" w:rsidRDefault="00945235" w:rsidP="00BD512F">
            <w:pPr>
              <w:rPr>
                <w:rFonts w:cs="Arial"/>
                <w:sz w:val="20"/>
                <w:szCs w:val="20"/>
                <w:lang w:eastAsia="ru-RU"/>
              </w:rPr>
            </w:pPr>
            <w:r>
              <w:rPr>
                <w:rFonts w:cs="Arial"/>
                <w:sz w:val="20"/>
                <w:szCs w:val="20"/>
                <w:lang w:eastAsia="ru-RU"/>
              </w:rPr>
              <w:t>Дата выгрузки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14E2A" w14:textId="77777777" w:rsidR="00945235" w:rsidRPr="00A63046" w:rsidRDefault="00945235" w:rsidP="00BD512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Дата текущего операционного дня</w:t>
            </w:r>
          </w:p>
        </w:tc>
      </w:tr>
    </w:tbl>
    <w:p w14:paraId="4EE2A59F" w14:textId="77777777" w:rsidR="001B00B5" w:rsidRPr="00B04519" w:rsidRDefault="001B00B5" w:rsidP="001B00B5"/>
    <w:p w14:paraId="6F5224CD" w14:textId="77777777" w:rsidR="00D90566" w:rsidRPr="00B04519" w:rsidRDefault="00D90566" w:rsidP="00D90566"/>
    <w:p w14:paraId="4FD05604" w14:textId="33E7DD27" w:rsidR="00CD3832" w:rsidRDefault="001E3E02" w:rsidP="001E3E02">
      <w:pPr>
        <w:pStyle w:val="2"/>
      </w:pPr>
      <w:bookmarkStart w:id="476" w:name="_Toc477281727"/>
      <w:r>
        <w:t>Закрытие остатков на технических счетах</w:t>
      </w:r>
      <w:bookmarkEnd w:id="476"/>
    </w:p>
    <w:p w14:paraId="43273A32" w14:textId="77777777" w:rsidR="008C4210" w:rsidRPr="009A4E58" w:rsidRDefault="008C4210" w:rsidP="008C4210">
      <w:pPr>
        <w:rPr>
          <w:lang w:val="en-US"/>
        </w:rPr>
      </w:pPr>
    </w:p>
    <w:p w14:paraId="0EB4B090" w14:textId="7483EA18" w:rsidR="00982B01" w:rsidRDefault="00AF424C" w:rsidP="006A4FAD">
      <w:pPr>
        <w:pStyle w:val="3"/>
      </w:pPr>
      <w:bookmarkStart w:id="477" w:name="_Toc477281728"/>
      <w:r>
        <w:t>Краткое описание алгоритма</w:t>
      </w:r>
      <w:bookmarkEnd w:id="477"/>
    </w:p>
    <w:p w14:paraId="44E646EC" w14:textId="7A8142D5" w:rsidR="00982B01" w:rsidRDefault="006A4FAD" w:rsidP="00EF52C1">
      <w:pPr>
        <w:pStyle w:val="a3"/>
        <w:numPr>
          <w:ilvl w:val="0"/>
          <w:numId w:val="15"/>
        </w:numPr>
      </w:pPr>
      <w:r>
        <w:t>Способы запуска:</w:t>
      </w:r>
    </w:p>
    <w:p w14:paraId="28059DBE" w14:textId="562ACB79" w:rsidR="006A4FAD" w:rsidRPr="006A4FAD" w:rsidRDefault="006A4FAD" w:rsidP="00EF52C1">
      <w:pPr>
        <w:pStyle w:val="a3"/>
        <w:numPr>
          <w:ilvl w:val="1"/>
          <w:numId w:val="15"/>
        </w:numPr>
      </w:pPr>
      <w:r>
        <w:t xml:space="preserve">Способ 1 – автоматически в первый рабочий день года на шаге </w:t>
      </w:r>
      <w:r>
        <w:rPr>
          <w:lang w:val="en-US"/>
        </w:rPr>
        <w:t>P</w:t>
      </w:r>
      <w:r w:rsidRPr="006A4FAD">
        <w:t>10</w:t>
      </w:r>
    </w:p>
    <w:p w14:paraId="7F901962" w14:textId="490CB263" w:rsidR="006A4FAD" w:rsidRDefault="006A4FAD" w:rsidP="00EF52C1">
      <w:pPr>
        <w:pStyle w:val="a3"/>
        <w:numPr>
          <w:ilvl w:val="1"/>
          <w:numId w:val="15"/>
        </w:numPr>
      </w:pPr>
      <w:r>
        <w:t>Запуск вручную в любую дату, при этом должна выполняться обработка за дату первого рабочего дня года.</w:t>
      </w:r>
    </w:p>
    <w:p w14:paraId="22CDC923" w14:textId="56625798" w:rsidR="00AF424C" w:rsidRDefault="00AF424C" w:rsidP="00EF52C1">
      <w:pPr>
        <w:pStyle w:val="a3"/>
        <w:numPr>
          <w:ilvl w:val="0"/>
          <w:numId w:val="15"/>
        </w:numPr>
      </w:pPr>
      <w:r>
        <w:lastRenderedPageBreak/>
        <w:t>Определение списка технических счетов, остатки по которым должны быть свернуты</w:t>
      </w:r>
    </w:p>
    <w:p w14:paraId="15C75769" w14:textId="1A5EADD2" w:rsidR="00AF424C" w:rsidRDefault="00A2372F" w:rsidP="00EF52C1">
      <w:pPr>
        <w:pStyle w:val="a3"/>
        <w:numPr>
          <w:ilvl w:val="0"/>
          <w:numId w:val="15"/>
        </w:numPr>
      </w:pPr>
      <w:r>
        <w:t>Для каждого счета из списка - определение вспомогательного счета 00099 для свертки остатков по данному счету</w:t>
      </w:r>
    </w:p>
    <w:p w14:paraId="49AFB090" w14:textId="5BF235DF" w:rsidR="00A2372F" w:rsidRDefault="00A2372F" w:rsidP="00EF52C1">
      <w:pPr>
        <w:pStyle w:val="a3"/>
        <w:numPr>
          <w:ilvl w:val="0"/>
          <w:numId w:val="15"/>
        </w:numPr>
      </w:pPr>
      <w:r>
        <w:t xml:space="preserve">Для каждого счета – поиск </w:t>
      </w:r>
      <w:r w:rsidR="004373A8">
        <w:t xml:space="preserve">существующей </w:t>
      </w:r>
      <w:r>
        <w:t xml:space="preserve">проводки свертки </w:t>
      </w:r>
      <w:r w:rsidR="004373A8">
        <w:t xml:space="preserve">остатка </w:t>
      </w:r>
      <w:r>
        <w:t xml:space="preserve">по данному техническому счету. </w:t>
      </w:r>
    </w:p>
    <w:p w14:paraId="640B2516" w14:textId="76099D73" w:rsidR="004373A8" w:rsidRDefault="004373A8" w:rsidP="00EF52C1">
      <w:pPr>
        <w:pStyle w:val="a3"/>
        <w:numPr>
          <w:ilvl w:val="0"/>
          <w:numId w:val="15"/>
        </w:numPr>
      </w:pPr>
      <w:r>
        <w:t xml:space="preserve">Выполнение свертки по техническому счету </w:t>
      </w:r>
      <w:r>
        <w:br/>
        <w:t xml:space="preserve">выполняется </w:t>
      </w:r>
      <w:proofErr w:type="gramStart"/>
      <w:r>
        <w:t>по разному</w:t>
      </w:r>
      <w:proofErr w:type="gramEnd"/>
      <w:r>
        <w:t xml:space="preserve"> в зависимости от наличия существующей проводки свертки и суммы этой проводки:</w:t>
      </w:r>
    </w:p>
    <w:p w14:paraId="7E5132EA" w14:textId="0164B6CE" w:rsidR="004373A8" w:rsidRDefault="004373A8" w:rsidP="00EF52C1">
      <w:pPr>
        <w:pStyle w:val="a3"/>
        <w:numPr>
          <w:ilvl w:val="1"/>
          <w:numId w:val="15"/>
        </w:numPr>
      </w:pPr>
      <w:r>
        <w:t>Если проводка свертки не найдена, то</w:t>
      </w:r>
    </w:p>
    <w:p w14:paraId="2E86B89A" w14:textId="2AED828F" w:rsidR="004373A8" w:rsidRDefault="004373A8" w:rsidP="00EF52C1">
      <w:pPr>
        <w:pStyle w:val="a3"/>
        <w:numPr>
          <w:ilvl w:val="2"/>
          <w:numId w:val="15"/>
        </w:numPr>
      </w:pPr>
      <w:r>
        <w:t>Формирование новой проводки свертки остатка по техническому счету</w:t>
      </w:r>
    </w:p>
    <w:p w14:paraId="0FC59B8F" w14:textId="41F7233D" w:rsidR="004373A8" w:rsidRDefault="004373A8" w:rsidP="00EF52C1">
      <w:pPr>
        <w:pStyle w:val="a3"/>
        <w:numPr>
          <w:ilvl w:val="1"/>
          <w:numId w:val="15"/>
        </w:numPr>
      </w:pPr>
      <w:r>
        <w:t>Если проводка свертки найдена и суммы проводки равна</w:t>
      </w:r>
      <w:r w:rsidR="00EF0EEB">
        <w:t xml:space="preserve"> сумме остатка с противоположным знаком – ничего не происходит</w:t>
      </w:r>
    </w:p>
    <w:p w14:paraId="67DB02EC" w14:textId="7BE70532" w:rsidR="00EF0EEB" w:rsidRDefault="00EF0EEB" w:rsidP="00EF52C1">
      <w:pPr>
        <w:pStyle w:val="a3"/>
        <w:numPr>
          <w:ilvl w:val="1"/>
          <w:numId w:val="15"/>
        </w:numPr>
      </w:pPr>
      <w:r>
        <w:t>Если проводка свертки найдена и суммы проводки НЕ равна сумме остатка с противоположным знаком, то выполняется:</w:t>
      </w:r>
    </w:p>
    <w:p w14:paraId="3314883F" w14:textId="0FD2E9A0" w:rsidR="00EF0EEB" w:rsidRDefault="00EF0EEB" w:rsidP="00EF52C1">
      <w:pPr>
        <w:pStyle w:val="a3"/>
        <w:numPr>
          <w:ilvl w:val="2"/>
          <w:numId w:val="15"/>
        </w:numPr>
      </w:pPr>
      <w:r>
        <w:t>Подавление старой проводки свертки остатка по техническому счету</w:t>
      </w:r>
    </w:p>
    <w:p w14:paraId="68BF5954" w14:textId="610AE367" w:rsidR="00EF0EEB" w:rsidRDefault="00EF0EEB" w:rsidP="00EF52C1">
      <w:pPr>
        <w:pStyle w:val="a3"/>
        <w:numPr>
          <w:ilvl w:val="2"/>
          <w:numId w:val="15"/>
        </w:numPr>
      </w:pPr>
      <w:r>
        <w:t>Формирование новой проводки свертки остатка по техническому счету</w:t>
      </w:r>
    </w:p>
    <w:p w14:paraId="2D9D7064" w14:textId="0C2DEA07" w:rsidR="006A4FAD" w:rsidRPr="00AF424C" w:rsidRDefault="006A4FAD" w:rsidP="006A4FAD">
      <w:pPr>
        <w:pStyle w:val="3"/>
      </w:pPr>
      <w:bookmarkStart w:id="478" w:name="_Toc477281729"/>
      <w:r>
        <w:t>Детализация алгоритма</w:t>
      </w:r>
      <w:bookmarkEnd w:id="478"/>
    </w:p>
    <w:p w14:paraId="0BED8293" w14:textId="042D3912" w:rsidR="006A4FAD" w:rsidRPr="006A4FAD" w:rsidRDefault="006A4FAD" w:rsidP="006A4FAD">
      <w:pPr>
        <w:pStyle w:val="4"/>
      </w:pPr>
      <w:r>
        <w:t xml:space="preserve">Текущая функциональность свертки доходов-расходов (шаг </w:t>
      </w:r>
      <w:r>
        <w:rPr>
          <w:lang w:val="en-US"/>
        </w:rPr>
        <w:t>P</w:t>
      </w:r>
      <w:r w:rsidRPr="006A4FAD">
        <w:t>10)</w:t>
      </w:r>
    </w:p>
    <w:p w14:paraId="31B705E3" w14:textId="77777777" w:rsidR="006A4FAD" w:rsidRDefault="006A4FAD" w:rsidP="006A4FAD">
      <w:r>
        <w:t xml:space="preserve">Текущая функциональность шага </w:t>
      </w:r>
      <w:r>
        <w:rPr>
          <w:lang w:val="en-US"/>
        </w:rPr>
        <w:t>P</w:t>
      </w:r>
      <w:r w:rsidRPr="00982B01">
        <w:t>10</w:t>
      </w:r>
      <w:r>
        <w:t xml:space="preserve"> описана в документе </w:t>
      </w:r>
      <w:r w:rsidRPr="00982B01">
        <w:t xml:space="preserve">"FSD </w:t>
      </w:r>
      <w:proofErr w:type="spellStart"/>
      <w:r w:rsidRPr="00982B01">
        <w:t>PLClose</w:t>
      </w:r>
      <w:proofErr w:type="spellEnd"/>
      <w:r w:rsidRPr="00982B01">
        <w:t xml:space="preserve"> v1.01.docx" </w:t>
      </w:r>
    </w:p>
    <w:bookmarkStart w:id="479" w:name="_MON_1548662166"/>
    <w:bookmarkEnd w:id="479"/>
    <w:p w14:paraId="5569B00D" w14:textId="77777777" w:rsidR="006A4FAD" w:rsidRDefault="006A4FAD" w:rsidP="006A4FAD">
      <w:r>
        <w:object w:dxaOrig="1531" w:dyaOrig="1002" w14:anchorId="004336E4">
          <v:shape id="_x0000_i1032" type="#_x0000_t75" style="width:76.5pt;height:50.25pt" o:ole="">
            <v:imagedata r:id="rId22" o:title=""/>
          </v:shape>
          <o:OLEObject Type="Embed" ProgID="Word.Document.12" ShapeID="_x0000_i1032" DrawAspect="Icon" ObjectID="_1552497405" r:id="rId23">
            <o:FieldCodes>\s</o:FieldCodes>
          </o:OLEObject>
        </w:object>
      </w:r>
    </w:p>
    <w:p w14:paraId="410FA2A4" w14:textId="3723A84A" w:rsidR="00EF0EEB" w:rsidRDefault="006A4FAD" w:rsidP="006A4FAD">
      <w:pPr>
        <w:pStyle w:val="4"/>
      </w:pPr>
      <w:r>
        <w:t>Определение списка технических счетов, остатки по которым должны быть свернуты</w:t>
      </w:r>
    </w:p>
    <w:p w14:paraId="2F6E4BC4" w14:textId="77777777" w:rsidR="00782585" w:rsidRPr="00AD32B9" w:rsidRDefault="00782585" w:rsidP="006A4FAD"/>
    <w:p w14:paraId="6DFBE922" w14:textId="445D44F9" w:rsidR="006A4FAD" w:rsidRDefault="00782585" w:rsidP="006A4FAD">
      <w:proofErr w:type="spellStart"/>
      <w:r>
        <w:t>Селект</w:t>
      </w:r>
      <w:proofErr w:type="spellEnd"/>
      <w:r>
        <w:t xml:space="preserve"> по таблице </w:t>
      </w:r>
      <w:r>
        <w:rPr>
          <w:lang w:val="en-US"/>
        </w:rPr>
        <w:t>GL</w:t>
      </w:r>
      <w:r w:rsidRPr="00782585">
        <w:t>_</w:t>
      </w:r>
      <w:r>
        <w:rPr>
          <w:lang w:val="en-US"/>
        </w:rPr>
        <w:t>ACC</w:t>
      </w:r>
      <w:r w:rsidRPr="001E7EC6">
        <w:t xml:space="preserve"> – </w:t>
      </w:r>
      <w:r>
        <w:t>выбираются записи, удовлетворяющие следующим условиям:</w:t>
      </w:r>
    </w:p>
    <w:p w14:paraId="492BEEC8" w14:textId="2E1C6C2B" w:rsidR="00782585" w:rsidRDefault="00C24A94" w:rsidP="00EF52C1">
      <w:pPr>
        <w:pStyle w:val="a3"/>
        <w:numPr>
          <w:ilvl w:val="0"/>
          <w:numId w:val="16"/>
        </w:numPr>
      </w:pPr>
      <w:r>
        <w:rPr>
          <w:lang w:val="en-US"/>
        </w:rPr>
        <w:t>GL</w:t>
      </w:r>
      <w:r w:rsidRPr="00C24A94">
        <w:t>_</w:t>
      </w:r>
      <w:r>
        <w:rPr>
          <w:lang w:val="en-US"/>
        </w:rPr>
        <w:t>ACC</w:t>
      </w:r>
      <w:r w:rsidRPr="00C24A94">
        <w:t>.</w:t>
      </w:r>
      <w:r>
        <w:rPr>
          <w:lang w:val="en-US"/>
        </w:rPr>
        <w:t>RLNTYPE</w:t>
      </w:r>
      <w:r w:rsidRPr="00C24A94">
        <w:t>=’9’ (</w:t>
      </w:r>
      <w:r>
        <w:t>признак технического счета)</w:t>
      </w:r>
    </w:p>
    <w:p w14:paraId="233F8BA7" w14:textId="74CB47D9" w:rsidR="00527CDE" w:rsidRDefault="00527CDE" w:rsidP="00EF52C1">
      <w:pPr>
        <w:pStyle w:val="a3"/>
        <w:numPr>
          <w:ilvl w:val="0"/>
          <w:numId w:val="16"/>
        </w:numPr>
      </w:pPr>
      <w:r>
        <w:rPr>
          <w:lang w:val="en-US"/>
        </w:rPr>
        <w:t>GL</w:t>
      </w:r>
      <w:r w:rsidRPr="00527CDE">
        <w:t>_</w:t>
      </w:r>
      <w:r>
        <w:rPr>
          <w:lang w:val="en-US"/>
        </w:rPr>
        <w:t>ACC</w:t>
      </w:r>
      <w:r w:rsidRPr="00527CDE">
        <w:t>.</w:t>
      </w:r>
      <w:r>
        <w:rPr>
          <w:lang w:val="en-US"/>
        </w:rPr>
        <w:t>ACCTYPE</w:t>
      </w:r>
      <w:r w:rsidRPr="00527CDE">
        <w:t xml:space="preserve"> &lt;&gt;99000000 (</w:t>
      </w:r>
      <w:r>
        <w:t>счет не является техническим счетом)</w:t>
      </w:r>
    </w:p>
    <w:p w14:paraId="2D2CE226" w14:textId="59554366" w:rsidR="00782585" w:rsidRDefault="00782585" w:rsidP="00EF52C1">
      <w:pPr>
        <w:pStyle w:val="a3"/>
        <w:numPr>
          <w:ilvl w:val="0"/>
          <w:numId w:val="16"/>
        </w:numPr>
      </w:pPr>
      <w:r>
        <w:t xml:space="preserve">Счет открыт, то есть </w:t>
      </w:r>
      <w:r>
        <w:rPr>
          <w:lang w:val="en-US"/>
        </w:rPr>
        <w:t>GL</w:t>
      </w:r>
      <w:r w:rsidRPr="00782585">
        <w:t>_</w:t>
      </w:r>
      <w:r>
        <w:rPr>
          <w:lang w:val="en-US"/>
        </w:rPr>
        <w:t>ACC</w:t>
      </w:r>
      <w:r w:rsidRPr="00782585">
        <w:t>.</w:t>
      </w:r>
      <w:r>
        <w:rPr>
          <w:lang w:val="en-US"/>
        </w:rPr>
        <w:t>DTC</w:t>
      </w:r>
      <w:r>
        <w:t xml:space="preserve"> </w:t>
      </w:r>
      <w:proofErr w:type="spellStart"/>
      <w:r>
        <w:t>is</w:t>
      </w:r>
      <w:proofErr w:type="spellEnd"/>
      <w:r>
        <w:t xml:space="preserve"> NULL</w:t>
      </w:r>
    </w:p>
    <w:p w14:paraId="67CFF838" w14:textId="0E503995" w:rsidR="00782585" w:rsidRDefault="00782585" w:rsidP="00782585">
      <w:r>
        <w:t xml:space="preserve">Для каждого счета </w:t>
      </w:r>
      <w:r>
        <w:rPr>
          <w:lang w:val="en-US"/>
        </w:rPr>
        <w:t>GL</w:t>
      </w:r>
      <w:r w:rsidRPr="00782585">
        <w:t>_</w:t>
      </w:r>
      <w:r>
        <w:rPr>
          <w:lang w:val="en-US"/>
        </w:rPr>
        <w:t>ACC</w:t>
      </w:r>
      <w:r w:rsidRPr="00782585">
        <w:t xml:space="preserve"> </w:t>
      </w:r>
      <w:r w:rsidR="00C24A94">
        <w:t>определяются значения входящего остатка на начало года:</w:t>
      </w:r>
    </w:p>
    <w:p w14:paraId="1980D87A" w14:textId="6066A215" w:rsidR="00782585" w:rsidRDefault="00612932" w:rsidP="00EF52C1">
      <w:pPr>
        <w:pStyle w:val="a3"/>
        <w:numPr>
          <w:ilvl w:val="0"/>
          <w:numId w:val="17"/>
        </w:numPr>
        <w:spacing w:before="0" w:after="160" w:line="259" w:lineRule="auto"/>
        <w:contextualSpacing/>
      </w:pPr>
      <w:proofErr w:type="spellStart"/>
      <w:r w:rsidRPr="009069F4">
        <w:rPr>
          <w:lang w:val="en-US"/>
        </w:rPr>
        <w:t>O</w:t>
      </w:r>
      <w:r w:rsidR="00782585" w:rsidRPr="009069F4">
        <w:rPr>
          <w:lang w:val="en-US"/>
        </w:rPr>
        <w:t>bac</w:t>
      </w:r>
      <w:proofErr w:type="spellEnd"/>
      <w:r w:rsidR="00DE479A">
        <w:t>_00</w:t>
      </w:r>
      <w:r w:rsidR="00782585" w:rsidRPr="009069F4">
        <w:t xml:space="preserve"> –</w:t>
      </w:r>
      <w:r w:rsidR="00782585">
        <w:t>входящий остаток в валюте счета</w:t>
      </w:r>
    </w:p>
    <w:p w14:paraId="7EFD8E51" w14:textId="5C64E455" w:rsidR="00782585" w:rsidRPr="009069F4" w:rsidRDefault="00612932" w:rsidP="00EF52C1">
      <w:pPr>
        <w:pStyle w:val="a3"/>
        <w:numPr>
          <w:ilvl w:val="0"/>
          <w:numId w:val="17"/>
        </w:numPr>
        <w:spacing w:before="0" w:after="160" w:line="259" w:lineRule="auto"/>
        <w:contextualSpacing/>
      </w:pPr>
      <w:proofErr w:type="spellStart"/>
      <w:r w:rsidRPr="009069F4">
        <w:rPr>
          <w:lang w:val="en-US"/>
        </w:rPr>
        <w:lastRenderedPageBreak/>
        <w:t>O</w:t>
      </w:r>
      <w:r w:rsidR="00782585" w:rsidRPr="009069F4">
        <w:rPr>
          <w:lang w:val="en-US"/>
        </w:rPr>
        <w:t>bbc</w:t>
      </w:r>
      <w:proofErr w:type="spellEnd"/>
      <w:r w:rsidR="00DE479A">
        <w:t>_00</w:t>
      </w:r>
      <w:r w:rsidR="00782585" w:rsidRPr="00612932">
        <w:t xml:space="preserve"> – </w:t>
      </w:r>
      <w:r w:rsidR="00782585">
        <w:t>входящий остаток в рублях</w:t>
      </w:r>
    </w:p>
    <w:p w14:paraId="6049BD00" w14:textId="77777777" w:rsidR="00782585" w:rsidRDefault="00782585" w:rsidP="00500BE3">
      <w:r>
        <w:t>Правила расчета остатка</w:t>
      </w:r>
    </w:p>
    <w:p w14:paraId="70C0BCDE" w14:textId="0A20878B" w:rsidR="00782585" w:rsidRDefault="00782585" w:rsidP="00EF52C1">
      <w:pPr>
        <w:pStyle w:val="a3"/>
        <w:numPr>
          <w:ilvl w:val="1"/>
          <w:numId w:val="18"/>
        </w:numPr>
        <w:spacing w:before="0" w:after="160" w:line="259" w:lineRule="auto"/>
        <w:contextualSpacing/>
      </w:pPr>
      <w:r w:rsidRPr="00500BE3">
        <w:t xml:space="preserve">Определение даты первого рабочего дня текущего года – </w:t>
      </w:r>
      <w:r w:rsidRPr="00500BE3">
        <w:rPr>
          <w:lang w:val="en-US"/>
        </w:rPr>
        <w:t>DAY</w:t>
      </w:r>
      <w:r w:rsidRPr="00500BE3">
        <w:t>1_</w:t>
      </w:r>
      <w:r w:rsidRPr="00500BE3">
        <w:rPr>
          <w:lang w:val="en-US"/>
        </w:rPr>
        <w:t>YYYY</w:t>
      </w:r>
      <w:r w:rsidRPr="00500BE3">
        <w:t xml:space="preserve"> </w:t>
      </w:r>
    </w:p>
    <w:p w14:paraId="1CFC9333" w14:textId="630330F2" w:rsidR="00500BE3" w:rsidRDefault="00500BE3" w:rsidP="00EF52C1">
      <w:pPr>
        <w:pStyle w:val="a3"/>
        <w:numPr>
          <w:ilvl w:val="2"/>
          <w:numId w:val="18"/>
        </w:numPr>
        <w:spacing w:before="0" w:after="160" w:line="259" w:lineRule="auto"/>
        <w:contextualSpacing/>
      </w:pPr>
      <w:r>
        <w:t>При ручном запуске процедуры – входной параметр</w:t>
      </w:r>
    </w:p>
    <w:p w14:paraId="156BC8CE" w14:textId="639E4917" w:rsidR="00500BE3" w:rsidRPr="00500BE3" w:rsidRDefault="00500BE3" w:rsidP="00EF52C1">
      <w:pPr>
        <w:pStyle w:val="a3"/>
        <w:numPr>
          <w:ilvl w:val="2"/>
          <w:numId w:val="18"/>
        </w:numPr>
        <w:spacing w:before="0" w:after="160" w:line="259" w:lineRule="auto"/>
        <w:contextualSpacing/>
      </w:pPr>
      <w:r>
        <w:t xml:space="preserve">При автоматическом запуске – дата определяется по таблице календаря </w:t>
      </w:r>
      <w:r>
        <w:rPr>
          <w:lang w:val="en-US"/>
        </w:rPr>
        <w:t>CAL</w:t>
      </w:r>
      <w:r w:rsidRPr="00500BE3">
        <w:t xml:space="preserve"> </w:t>
      </w:r>
      <w:r>
        <w:t>как первый рабочий день (</w:t>
      </w:r>
      <w:r>
        <w:rPr>
          <w:lang w:val="en-US"/>
        </w:rPr>
        <w:t>HOLIDAY</w:t>
      </w:r>
      <w:r w:rsidRPr="00500BE3">
        <w:t xml:space="preserve">=’’) </w:t>
      </w:r>
      <w:r>
        <w:t xml:space="preserve">для валюты </w:t>
      </w:r>
      <w:r>
        <w:rPr>
          <w:lang w:val="en-US"/>
        </w:rPr>
        <w:t>CCY</w:t>
      </w:r>
      <w:r w:rsidRPr="00500BE3">
        <w:t>=’</w:t>
      </w:r>
      <w:r>
        <w:rPr>
          <w:lang w:val="en-US"/>
        </w:rPr>
        <w:t>RUR</w:t>
      </w:r>
      <w:r w:rsidRPr="00500BE3">
        <w:t xml:space="preserve">’ </w:t>
      </w:r>
      <w:r>
        <w:t>для текущего года (</w:t>
      </w:r>
      <w:proofErr w:type="gramStart"/>
      <w:r>
        <w:t>текущая  дата</w:t>
      </w:r>
      <w:proofErr w:type="gramEnd"/>
      <w:r>
        <w:t xml:space="preserve"> определяется по </w:t>
      </w:r>
      <w:r>
        <w:rPr>
          <w:lang w:val="en-US"/>
        </w:rPr>
        <w:t>GL</w:t>
      </w:r>
      <w:r w:rsidRPr="00500BE3">
        <w:t>_</w:t>
      </w:r>
      <w:r>
        <w:rPr>
          <w:lang w:val="en-US"/>
        </w:rPr>
        <w:t>OD</w:t>
      </w:r>
      <w:r w:rsidRPr="00500BE3">
        <w:t>.</w:t>
      </w:r>
      <w:r>
        <w:rPr>
          <w:lang w:val="en-US"/>
        </w:rPr>
        <w:t>CURDAY</w:t>
      </w:r>
      <w:r w:rsidRPr="00500BE3">
        <w:t>).</w:t>
      </w:r>
    </w:p>
    <w:p w14:paraId="2D1A7DBF" w14:textId="6AB5804F" w:rsidR="00782585" w:rsidRDefault="00782585" w:rsidP="00EF52C1">
      <w:pPr>
        <w:pStyle w:val="a3"/>
        <w:numPr>
          <w:ilvl w:val="1"/>
          <w:numId w:val="18"/>
        </w:numPr>
        <w:spacing w:before="0" w:after="160" w:line="259" w:lineRule="auto"/>
        <w:contextualSpacing/>
      </w:pPr>
      <w:r>
        <w:t xml:space="preserve">Определение записей </w:t>
      </w:r>
      <w:r w:rsidR="00500BE3">
        <w:rPr>
          <w:lang w:val="en-US"/>
        </w:rPr>
        <w:t>GL</w:t>
      </w:r>
      <w:r w:rsidR="00500BE3" w:rsidRPr="00500BE3">
        <w:t>_</w:t>
      </w:r>
      <w:r w:rsidR="00500BE3">
        <w:rPr>
          <w:lang w:val="en-US"/>
        </w:rPr>
        <w:t>BTTH</w:t>
      </w:r>
      <w:r>
        <w:t>, содержащих записи об остатке</w:t>
      </w:r>
    </w:p>
    <w:p w14:paraId="6C56CDD8" w14:textId="02BF5E6B" w:rsidR="00782585" w:rsidRDefault="00782585" w:rsidP="00EF52C1">
      <w:pPr>
        <w:pStyle w:val="a3"/>
        <w:numPr>
          <w:ilvl w:val="2"/>
          <w:numId w:val="18"/>
        </w:numPr>
        <w:spacing w:before="0" w:after="160" w:line="259" w:lineRule="auto"/>
        <w:contextualSpacing/>
        <w:rPr>
          <w:lang w:val="en-US"/>
        </w:rPr>
      </w:pPr>
      <w:r>
        <w:rPr>
          <w:lang w:val="en-US"/>
        </w:rPr>
        <w:t xml:space="preserve">Select * from </w:t>
      </w:r>
      <w:r w:rsidR="00500BE3">
        <w:rPr>
          <w:lang w:val="en-US"/>
        </w:rPr>
        <w:t>GL_BTTH</w:t>
      </w:r>
      <w:r>
        <w:rPr>
          <w:lang w:val="en-US"/>
        </w:rPr>
        <w:t xml:space="preserve"> b </w:t>
      </w:r>
      <w:r w:rsidRPr="00EB531B">
        <w:rPr>
          <w:lang w:val="en-US"/>
        </w:rPr>
        <w:t>where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bsaacid</w:t>
      </w:r>
      <w:proofErr w:type="spellEnd"/>
      <w:r>
        <w:rPr>
          <w:lang w:val="en-US"/>
        </w:rPr>
        <w:t>=</w:t>
      </w:r>
      <w:proofErr w:type="spellStart"/>
      <w:r w:rsidR="00612932">
        <w:rPr>
          <w:lang w:val="en-US"/>
        </w:rPr>
        <w:t>gl_acc</w:t>
      </w:r>
      <w:r>
        <w:rPr>
          <w:lang w:val="en-US"/>
        </w:rPr>
        <w:t>.bsaacid</w:t>
      </w:r>
      <w:proofErr w:type="spellEnd"/>
      <w:r>
        <w:rPr>
          <w:lang w:val="en-US"/>
        </w:rPr>
        <w:t xml:space="preserve"> &amp; </w:t>
      </w:r>
      <w:r w:rsidR="00500BE3">
        <w:rPr>
          <w:lang w:val="en-US"/>
        </w:rPr>
        <w:t xml:space="preserve">glacid=gl_acc.id &amp; </w:t>
      </w:r>
      <w:r>
        <w:rPr>
          <w:lang w:val="en-US"/>
        </w:rPr>
        <w:t xml:space="preserve">DAY1_YYYY between b.dat and </w:t>
      </w:r>
      <w:proofErr w:type="spellStart"/>
      <w:r>
        <w:rPr>
          <w:lang w:val="en-US"/>
        </w:rPr>
        <w:t>b.datto</w:t>
      </w:r>
      <w:proofErr w:type="spellEnd"/>
    </w:p>
    <w:p w14:paraId="0F4B868F" w14:textId="4CBB1B32" w:rsidR="00782585" w:rsidRDefault="00782585" w:rsidP="00EF52C1">
      <w:pPr>
        <w:pStyle w:val="a3"/>
        <w:numPr>
          <w:ilvl w:val="1"/>
          <w:numId w:val="18"/>
        </w:numPr>
        <w:spacing w:before="0" w:after="160" w:line="259" w:lineRule="auto"/>
        <w:contextualSpacing/>
      </w:pPr>
      <w:r>
        <w:t>Входящий</w:t>
      </w:r>
      <w:r w:rsidRPr="007C6422">
        <w:t xml:space="preserve"> </w:t>
      </w:r>
      <w:r>
        <w:t>остаток</w:t>
      </w:r>
      <w:r w:rsidRPr="007C6422">
        <w:t xml:space="preserve"> </w:t>
      </w:r>
      <w:r w:rsidR="00500BE3">
        <w:t xml:space="preserve">технического </w:t>
      </w:r>
      <w:r>
        <w:t>счета на</w:t>
      </w:r>
      <w:r w:rsidRPr="007C6422">
        <w:t xml:space="preserve"> </w:t>
      </w:r>
      <w:r>
        <w:t xml:space="preserve">начало текущего года </w:t>
      </w:r>
      <w:r w:rsidRPr="003E286E">
        <w:t xml:space="preserve">- </w:t>
      </w:r>
      <w:r>
        <w:t>определяется по записи</w:t>
      </w:r>
      <w:r w:rsidR="00500BE3">
        <w:t xml:space="preserve"> </w:t>
      </w:r>
      <w:r w:rsidR="00500BE3">
        <w:rPr>
          <w:lang w:val="en-US"/>
        </w:rPr>
        <w:t>GL</w:t>
      </w:r>
      <w:r w:rsidR="00500BE3" w:rsidRPr="00500BE3">
        <w:t>_</w:t>
      </w:r>
      <w:proofErr w:type="gramStart"/>
      <w:r w:rsidR="00500BE3">
        <w:rPr>
          <w:lang w:val="en-US"/>
        </w:rPr>
        <w:t>BTTH</w:t>
      </w:r>
      <w:r>
        <w:t xml:space="preserve"> </w:t>
      </w:r>
      <w:r w:rsidRPr="003E286E">
        <w:t xml:space="preserve"> </w:t>
      </w:r>
      <w:r>
        <w:t>в</w:t>
      </w:r>
      <w:proofErr w:type="gramEnd"/>
      <w:r>
        <w:t xml:space="preserve"> зависимости от значения поля </w:t>
      </w:r>
      <w:r w:rsidR="00500BE3">
        <w:rPr>
          <w:lang w:val="en-US"/>
        </w:rPr>
        <w:t>GL</w:t>
      </w:r>
      <w:r w:rsidR="00500BE3" w:rsidRPr="00500BE3">
        <w:t>_</w:t>
      </w:r>
      <w:r w:rsidR="00500BE3">
        <w:rPr>
          <w:lang w:val="en-US"/>
        </w:rPr>
        <w:t>BTTH</w:t>
      </w:r>
      <w:r w:rsidRPr="003E286E">
        <w:t>.</w:t>
      </w:r>
      <w:r>
        <w:rPr>
          <w:lang w:val="en-US"/>
        </w:rPr>
        <w:t>DAT</w:t>
      </w:r>
    </w:p>
    <w:p w14:paraId="5F75D023" w14:textId="63FADE3D" w:rsidR="00782585" w:rsidRPr="003E286E" w:rsidRDefault="00782585" w:rsidP="00782585">
      <w:pPr>
        <w:ind w:left="720"/>
        <w:rPr>
          <w:lang w:val="en-US"/>
        </w:rPr>
      </w:pPr>
      <w:proofErr w:type="gramStart"/>
      <w:r w:rsidRPr="003E286E">
        <w:rPr>
          <w:lang w:val="en-US"/>
        </w:rPr>
        <w:t>case</w:t>
      </w:r>
      <w:proofErr w:type="gramEnd"/>
      <w:r w:rsidRPr="003E286E">
        <w:rPr>
          <w:lang w:val="en-US"/>
        </w:rPr>
        <w:t xml:space="preserve"> when B.dat &lt; </w:t>
      </w:r>
      <w:r>
        <w:rPr>
          <w:lang w:val="en-US"/>
        </w:rPr>
        <w:t>DAY</w:t>
      </w:r>
      <w:r w:rsidRPr="003E286E">
        <w:rPr>
          <w:lang w:val="en-US"/>
        </w:rPr>
        <w:t>1_</w:t>
      </w:r>
      <w:r>
        <w:rPr>
          <w:lang w:val="en-US"/>
        </w:rPr>
        <w:t>YYYY</w:t>
      </w:r>
      <w:r w:rsidRPr="003E286E">
        <w:rPr>
          <w:lang w:val="en-US"/>
        </w:rPr>
        <w:t xml:space="preserve">  then </w:t>
      </w:r>
      <w:proofErr w:type="spellStart"/>
      <w:r w:rsidRPr="003E286E">
        <w:rPr>
          <w:lang w:val="en-US"/>
        </w:rPr>
        <w:t>obac</w:t>
      </w:r>
      <w:proofErr w:type="spellEnd"/>
      <w:r w:rsidRPr="003E286E">
        <w:rPr>
          <w:lang w:val="en-US"/>
        </w:rPr>
        <w:t xml:space="preserve"> + </w:t>
      </w:r>
      <w:proofErr w:type="spellStart"/>
      <w:r w:rsidRPr="003E286E">
        <w:rPr>
          <w:lang w:val="en-US"/>
        </w:rPr>
        <w:t>dtac</w:t>
      </w:r>
      <w:proofErr w:type="spellEnd"/>
      <w:r w:rsidRPr="003E286E">
        <w:rPr>
          <w:lang w:val="en-US"/>
        </w:rPr>
        <w:t xml:space="preserve"> + </w:t>
      </w:r>
      <w:proofErr w:type="spellStart"/>
      <w:r w:rsidRPr="003E286E">
        <w:rPr>
          <w:lang w:val="en-US"/>
        </w:rPr>
        <w:t>ctac</w:t>
      </w:r>
      <w:proofErr w:type="spellEnd"/>
      <w:r w:rsidRPr="003E286E">
        <w:rPr>
          <w:lang w:val="en-US"/>
        </w:rPr>
        <w:t xml:space="preserve"> else </w:t>
      </w:r>
      <w:proofErr w:type="spellStart"/>
      <w:r w:rsidRPr="003E286E">
        <w:rPr>
          <w:lang w:val="en-US"/>
        </w:rPr>
        <w:t>obac</w:t>
      </w:r>
      <w:proofErr w:type="spellEnd"/>
      <w:r w:rsidRPr="003E286E">
        <w:rPr>
          <w:lang w:val="en-US"/>
        </w:rPr>
        <w:t xml:space="preserve"> end as obac</w:t>
      </w:r>
      <w:r w:rsidR="00DE479A" w:rsidRPr="00DE479A">
        <w:rPr>
          <w:lang w:val="en-US"/>
        </w:rPr>
        <w:t>_00</w:t>
      </w:r>
      <w:r w:rsidRPr="003E286E">
        <w:rPr>
          <w:lang w:val="en-US"/>
        </w:rPr>
        <w:t xml:space="preserve">, </w:t>
      </w:r>
    </w:p>
    <w:p w14:paraId="45BEA90A" w14:textId="0E431E2D" w:rsidR="00782585" w:rsidRPr="003E286E" w:rsidRDefault="00782585" w:rsidP="00782585">
      <w:pPr>
        <w:ind w:left="720"/>
        <w:rPr>
          <w:lang w:val="en-US"/>
        </w:rPr>
      </w:pPr>
      <w:proofErr w:type="gramStart"/>
      <w:r w:rsidRPr="003E286E">
        <w:rPr>
          <w:lang w:val="en-US"/>
        </w:rPr>
        <w:t>case</w:t>
      </w:r>
      <w:proofErr w:type="gramEnd"/>
      <w:r w:rsidRPr="003E286E">
        <w:rPr>
          <w:lang w:val="en-US"/>
        </w:rPr>
        <w:t xml:space="preserve"> when B.dat &lt; </w:t>
      </w:r>
      <w:r>
        <w:rPr>
          <w:lang w:val="en-US"/>
        </w:rPr>
        <w:t>DAY</w:t>
      </w:r>
      <w:r w:rsidRPr="003E286E">
        <w:rPr>
          <w:lang w:val="en-US"/>
        </w:rPr>
        <w:t>1_</w:t>
      </w:r>
      <w:r>
        <w:rPr>
          <w:lang w:val="en-US"/>
        </w:rPr>
        <w:t>YYYY</w:t>
      </w:r>
      <w:r w:rsidRPr="003E286E">
        <w:rPr>
          <w:lang w:val="en-US"/>
        </w:rPr>
        <w:t xml:space="preserve">  then </w:t>
      </w:r>
      <w:proofErr w:type="spellStart"/>
      <w:r w:rsidRPr="003E286E">
        <w:rPr>
          <w:lang w:val="en-US"/>
        </w:rPr>
        <w:t>obbc</w:t>
      </w:r>
      <w:proofErr w:type="spellEnd"/>
      <w:r w:rsidRPr="003E286E">
        <w:rPr>
          <w:lang w:val="en-US"/>
        </w:rPr>
        <w:t xml:space="preserve"> + </w:t>
      </w:r>
      <w:proofErr w:type="spellStart"/>
      <w:r w:rsidRPr="003E286E">
        <w:rPr>
          <w:lang w:val="en-US"/>
        </w:rPr>
        <w:t>dtbc</w:t>
      </w:r>
      <w:proofErr w:type="spellEnd"/>
      <w:r w:rsidRPr="003E286E">
        <w:rPr>
          <w:lang w:val="en-US"/>
        </w:rPr>
        <w:t xml:space="preserve"> + </w:t>
      </w:r>
      <w:proofErr w:type="spellStart"/>
      <w:r w:rsidRPr="003E286E">
        <w:rPr>
          <w:lang w:val="en-US"/>
        </w:rPr>
        <w:t>ctbc</w:t>
      </w:r>
      <w:proofErr w:type="spellEnd"/>
      <w:r w:rsidRPr="003E286E">
        <w:rPr>
          <w:lang w:val="en-US"/>
        </w:rPr>
        <w:t xml:space="preserve"> else </w:t>
      </w:r>
      <w:proofErr w:type="spellStart"/>
      <w:r w:rsidRPr="003E286E">
        <w:rPr>
          <w:lang w:val="en-US"/>
        </w:rPr>
        <w:t>obbc</w:t>
      </w:r>
      <w:proofErr w:type="spellEnd"/>
      <w:r w:rsidRPr="003E286E">
        <w:rPr>
          <w:lang w:val="en-US"/>
        </w:rPr>
        <w:t xml:space="preserve"> end as obbc</w:t>
      </w:r>
      <w:r w:rsidR="00DE479A" w:rsidRPr="00DE479A">
        <w:rPr>
          <w:lang w:val="en-US"/>
        </w:rPr>
        <w:t>_00</w:t>
      </w:r>
      <w:r w:rsidRPr="003E286E">
        <w:rPr>
          <w:lang w:val="en-US"/>
        </w:rPr>
        <w:t>,</w:t>
      </w:r>
    </w:p>
    <w:p w14:paraId="687BC740" w14:textId="062CC12C" w:rsidR="00612932" w:rsidRDefault="00612932" w:rsidP="00612932">
      <w:r>
        <w:t xml:space="preserve">Технический счет из </w:t>
      </w:r>
      <w:proofErr w:type="spellStart"/>
      <w:r>
        <w:t>селекта</w:t>
      </w:r>
      <w:proofErr w:type="spellEnd"/>
      <w:r>
        <w:t xml:space="preserve"> поступает в обработку по свертке доходов-расходов в том случае, если входящий остаток на начало года – не нулевой</w:t>
      </w:r>
    </w:p>
    <w:p w14:paraId="6F97C574" w14:textId="14383958" w:rsidR="00612932" w:rsidRPr="009069F4" w:rsidRDefault="00612932" w:rsidP="00612932">
      <w:pPr>
        <w:ind w:left="360"/>
      </w:pPr>
      <w:proofErr w:type="spellStart"/>
      <w:r w:rsidRPr="009069F4">
        <w:t>if</w:t>
      </w:r>
      <w:proofErr w:type="spellEnd"/>
      <w:r w:rsidRPr="009069F4">
        <w:t xml:space="preserve"> (</w:t>
      </w:r>
      <w:proofErr w:type="spellStart"/>
      <w:r w:rsidRPr="009069F4">
        <w:t>oba</w:t>
      </w:r>
      <w:r>
        <w:t>c</w:t>
      </w:r>
      <w:proofErr w:type="spellEnd"/>
      <w:proofErr w:type="gramStart"/>
      <w:r w:rsidR="00156275">
        <w:rPr>
          <w:lang w:val="en-US"/>
        </w:rPr>
        <w:t>00</w:t>
      </w:r>
      <w:r>
        <w:t>!=</w:t>
      </w:r>
      <w:proofErr w:type="gramEnd"/>
      <w:r>
        <w:t xml:space="preserve"> 0 ) </w:t>
      </w:r>
    </w:p>
    <w:p w14:paraId="54377DF1" w14:textId="4198C877" w:rsidR="00782585" w:rsidRDefault="00150777" w:rsidP="00150777">
      <w:pPr>
        <w:pStyle w:val="4"/>
      </w:pPr>
      <w:r>
        <w:t>Определение корреспондирующего вспомогательного счета 099</w:t>
      </w:r>
    </w:p>
    <w:p w14:paraId="03F1C554" w14:textId="5D2CABF2" w:rsidR="00150777" w:rsidRDefault="00150777" w:rsidP="00150777">
      <w:r>
        <w:t xml:space="preserve">Вход – запись </w:t>
      </w:r>
      <w:r>
        <w:rPr>
          <w:lang w:val="en-US"/>
        </w:rPr>
        <w:t>GL</w:t>
      </w:r>
      <w:r w:rsidRPr="00A55B0B">
        <w:t>_</w:t>
      </w:r>
      <w:r>
        <w:rPr>
          <w:lang w:val="en-US"/>
        </w:rPr>
        <w:t>ACC</w:t>
      </w:r>
      <w:r w:rsidR="00A55B0B" w:rsidRPr="00A55B0B">
        <w:t xml:space="preserve"> </w:t>
      </w:r>
      <w:r w:rsidR="00A55B0B">
        <w:t>для технического счета</w:t>
      </w:r>
    </w:p>
    <w:p w14:paraId="15CD54BC" w14:textId="3E5A9FEF" w:rsidR="00841485" w:rsidRPr="00841485" w:rsidRDefault="00841485" w:rsidP="00150777">
      <w:r>
        <w:t xml:space="preserve">Выход – номер счета ЦБР для вспомогательного счета </w:t>
      </w:r>
      <w:r w:rsidRPr="00841485">
        <w:t>(</w:t>
      </w:r>
      <w:r>
        <w:rPr>
          <w:lang w:val="en-US"/>
        </w:rPr>
        <w:t>BSAACID</w:t>
      </w:r>
      <w:r w:rsidRPr="00841485">
        <w:t>099)</w:t>
      </w:r>
    </w:p>
    <w:p w14:paraId="505FF59B" w14:textId="0EFFFDB8" w:rsidR="00A55B0B" w:rsidRPr="00841485" w:rsidRDefault="00A55B0B" w:rsidP="00A55B0B">
      <w:r>
        <w:t xml:space="preserve">Шаг </w:t>
      </w:r>
      <w:r w:rsidR="002052BD" w:rsidRPr="002052BD">
        <w:t>1</w:t>
      </w:r>
      <w:r>
        <w:t xml:space="preserve"> – поиск счета 099 по таблице </w:t>
      </w:r>
      <w:r>
        <w:rPr>
          <w:lang w:val="en-US"/>
        </w:rPr>
        <w:t>GL</w:t>
      </w:r>
      <w:r w:rsidRPr="00A55B0B">
        <w:t>_</w:t>
      </w:r>
      <w:r>
        <w:rPr>
          <w:lang w:val="en-US"/>
        </w:rPr>
        <w:t>ACC</w:t>
      </w:r>
      <w:r w:rsidR="00841485" w:rsidRPr="00841485">
        <w:t xml:space="preserve"> </w:t>
      </w:r>
      <w:r w:rsidR="00841485">
        <w:t>в том же филиале, что у технического счета</w:t>
      </w:r>
    </w:p>
    <w:p w14:paraId="590F7421" w14:textId="69F97692" w:rsidR="00841485" w:rsidRPr="002052BD" w:rsidRDefault="00841485" w:rsidP="007A1355">
      <w:pPr>
        <w:ind w:left="708"/>
      </w:pPr>
      <w:r>
        <w:rPr>
          <w:lang w:val="en-US"/>
        </w:rPr>
        <w:t>I</w:t>
      </w:r>
      <w:r w:rsidRPr="002052BD">
        <w:t>_</w:t>
      </w:r>
      <w:r>
        <w:rPr>
          <w:lang w:val="en-US"/>
        </w:rPr>
        <w:t>CBCC</w:t>
      </w:r>
      <w:r w:rsidR="002052BD">
        <w:rPr>
          <w:lang w:val="en-US"/>
        </w:rPr>
        <w:t>N</w:t>
      </w:r>
      <w:r w:rsidRPr="002052BD">
        <w:t>=</w:t>
      </w:r>
      <w:r>
        <w:rPr>
          <w:lang w:val="en-US"/>
        </w:rPr>
        <w:t>GL</w:t>
      </w:r>
      <w:r w:rsidRPr="002052BD">
        <w:t>_</w:t>
      </w:r>
      <w:r>
        <w:rPr>
          <w:lang w:val="en-US"/>
        </w:rPr>
        <w:t>ACC</w:t>
      </w:r>
      <w:r w:rsidRPr="002052BD">
        <w:t>.</w:t>
      </w:r>
      <w:r>
        <w:rPr>
          <w:lang w:val="en-US"/>
        </w:rPr>
        <w:t>CBCC</w:t>
      </w:r>
      <w:r w:rsidR="006E7779">
        <w:rPr>
          <w:lang w:val="en-US"/>
        </w:rPr>
        <w:t>N</w:t>
      </w:r>
      <w:r w:rsidR="002052BD" w:rsidRPr="002052BD">
        <w:t xml:space="preserve"> – </w:t>
      </w:r>
      <w:r w:rsidR="006E7779">
        <w:t>Цифровой к</w:t>
      </w:r>
      <w:r w:rsidR="002052BD">
        <w:t xml:space="preserve">од филиала счета </w:t>
      </w:r>
      <w:r w:rsidR="002052BD">
        <w:rPr>
          <w:lang w:val="en-US"/>
        </w:rPr>
        <w:t>GL</w:t>
      </w:r>
      <w:r w:rsidR="002052BD" w:rsidRPr="002052BD">
        <w:t>_</w:t>
      </w:r>
      <w:r w:rsidR="002052BD">
        <w:rPr>
          <w:lang w:val="en-US"/>
        </w:rPr>
        <w:t>ACC</w:t>
      </w:r>
    </w:p>
    <w:p w14:paraId="27C1F33D" w14:textId="61F8E75D" w:rsidR="00841485" w:rsidRPr="002052BD" w:rsidRDefault="00841485" w:rsidP="007A1355">
      <w:pPr>
        <w:ind w:left="708"/>
        <w:rPr>
          <w:lang w:val="en-US"/>
        </w:rPr>
      </w:pPr>
      <w:r>
        <w:t>Вспомогательный</w:t>
      </w:r>
      <w:r w:rsidRPr="006E7779">
        <w:rPr>
          <w:lang w:val="en-US"/>
        </w:rPr>
        <w:t xml:space="preserve"> </w:t>
      </w:r>
      <w:r>
        <w:t>счет</w:t>
      </w:r>
      <w:r w:rsidR="002052BD">
        <w:rPr>
          <w:lang w:val="en-US"/>
        </w:rPr>
        <w:t>:</w:t>
      </w:r>
    </w:p>
    <w:p w14:paraId="78EC97D7" w14:textId="7C28937E" w:rsidR="00841485" w:rsidRDefault="00841485" w:rsidP="007A1355">
      <w:pPr>
        <w:ind w:left="708"/>
        <w:rPr>
          <w:lang w:val="en-US"/>
        </w:rPr>
      </w:pPr>
      <w:r>
        <w:rPr>
          <w:lang w:val="en-US"/>
        </w:rPr>
        <w:t xml:space="preserve">SELECT BSAACID (AS BSAACID099) FROM GL_ACC where </w:t>
      </w:r>
      <w:r w:rsidR="006E7779">
        <w:rPr>
          <w:lang w:val="en-US"/>
        </w:rPr>
        <w:t>CBCCN</w:t>
      </w:r>
      <w:r>
        <w:rPr>
          <w:lang w:val="en-US"/>
        </w:rPr>
        <w:t>=I_CBCC</w:t>
      </w:r>
      <w:r w:rsidR="006E7779">
        <w:rPr>
          <w:lang w:val="en-US"/>
        </w:rPr>
        <w:t>N</w:t>
      </w:r>
      <w:r>
        <w:rPr>
          <w:lang w:val="en-US"/>
        </w:rPr>
        <w:t xml:space="preserve"> and ACCTYPE</w:t>
      </w:r>
      <w:r w:rsidR="002052BD">
        <w:rPr>
          <w:lang w:val="en-US"/>
        </w:rPr>
        <w:t>=</w:t>
      </w:r>
      <w:r w:rsidRPr="00841485">
        <w:rPr>
          <w:lang w:val="en-US"/>
        </w:rPr>
        <w:t>99000000</w:t>
      </w:r>
    </w:p>
    <w:p w14:paraId="625A711F" w14:textId="0B063A55" w:rsidR="007A1355" w:rsidRDefault="007A1355" w:rsidP="007A1355">
      <w:pPr>
        <w:ind w:left="708"/>
      </w:pPr>
      <w:r>
        <w:t xml:space="preserve">Если запись найдена, то </w:t>
      </w:r>
      <w:r>
        <w:rPr>
          <w:lang w:val="en-US"/>
        </w:rPr>
        <w:t>BSAACID</w:t>
      </w:r>
      <w:r w:rsidRPr="007A1355">
        <w:t xml:space="preserve">099 </w:t>
      </w:r>
      <w:r>
        <w:t>определен.</w:t>
      </w:r>
    </w:p>
    <w:p w14:paraId="7A9D9912" w14:textId="77EE0E26" w:rsidR="007A1355" w:rsidRPr="007A1355" w:rsidRDefault="007A1355" w:rsidP="007A1355">
      <w:pPr>
        <w:ind w:left="708"/>
      </w:pPr>
      <w:r>
        <w:t>Если не найдена – то выполняется переход к шагу 3 - открытие нового счета -</w:t>
      </w:r>
    </w:p>
    <w:p w14:paraId="40E6ED0E" w14:textId="487F568F" w:rsidR="00841485" w:rsidRPr="007A1355" w:rsidRDefault="007A1355" w:rsidP="00A55B0B">
      <w:r>
        <w:t>Шаг 3 – открытие нового вспомогательного счета</w:t>
      </w:r>
    </w:p>
    <w:p w14:paraId="37A02F7C" w14:textId="6E902102" w:rsidR="00A55B0B" w:rsidRPr="00AD32B9" w:rsidRDefault="007A1355" w:rsidP="00A55B0B">
      <w:r>
        <w:t xml:space="preserve">3.1 – Определение номера счета </w:t>
      </w:r>
      <w:r>
        <w:rPr>
          <w:lang w:val="en-US"/>
        </w:rPr>
        <w:t>BSAACID</w:t>
      </w:r>
      <w:r w:rsidRPr="00AD32B9">
        <w:t>099</w:t>
      </w:r>
    </w:p>
    <w:p w14:paraId="2A4F3F5E" w14:textId="476ED2A5" w:rsidR="007A1355" w:rsidRDefault="007A1355" w:rsidP="00A55B0B">
      <w:pPr>
        <w:rPr>
          <w:color w:val="000000"/>
          <w:lang w:eastAsia="en-GB"/>
        </w:rPr>
      </w:pPr>
      <w:r>
        <w:rPr>
          <w:color w:val="1F497D"/>
        </w:rPr>
        <w:t xml:space="preserve">Маска счета </w:t>
      </w:r>
      <w:r w:rsidRPr="00955D6F">
        <w:rPr>
          <w:color w:val="000000"/>
          <w:lang w:eastAsia="en-GB"/>
        </w:rPr>
        <w:t xml:space="preserve">00099 </w:t>
      </w:r>
      <w:r w:rsidR="0008260D" w:rsidRPr="00AD32B9">
        <w:rPr>
          <w:color w:val="000000"/>
          <w:lang w:eastAsia="en-GB"/>
        </w:rPr>
        <w:t>810</w:t>
      </w:r>
      <w:r w:rsidRPr="00955D6F">
        <w:rPr>
          <w:color w:val="000000"/>
          <w:lang w:eastAsia="en-GB"/>
        </w:rPr>
        <w:t xml:space="preserve"> </w:t>
      </w:r>
      <w:r w:rsidRPr="00955D6F">
        <w:rPr>
          <w:color w:val="000000"/>
          <w:lang w:val="en-GB" w:eastAsia="en-GB"/>
        </w:rPr>
        <w:t>K</w:t>
      </w:r>
      <w:r w:rsidRPr="00955D6F">
        <w:rPr>
          <w:color w:val="000000"/>
          <w:lang w:eastAsia="en-GB"/>
        </w:rPr>
        <w:t xml:space="preserve"> ФФФФ 0000000</w:t>
      </w:r>
    </w:p>
    <w:p w14:paraId="0193D3E5" w14:textId="500106D5" w:rsidR="0008260D" w:rsidRPr="0008260D" w:rsidRDefault="0008260D" w:rsidP="0008260D">
      <w:pPr>
        <w:rPr>
          <w:lang w:eastAsia="en-GB"/>
        </w:rPr>
      </w:pPr>
      <w:r>
        <w:rPr>
          <w:lang w:eastAsia="en-GB"/>
        </w:rPr>
        <w:t xml:space="preserve">ФФФФ – определяется по техническому счету </w:t>
      </w:r>
      <w:r>
        <w:rPr>
          <w:lang w:val="en-US" w:eastAsia="en-GB"/>
        </w:rPr>
        <w:t>GL</w:t>
      </w:r>
      <w:r w:rsidRPr="0008260D">
        <w:rPr>
          <w:lang w:eastAsia="en-GB"/>
        </w:rPr>
        <w:t>_</w:t>
      </w:r>
      <w:r>
        <w:rPr>
          <w:lang w:val="en-US" w:eastAsia="en-GB"/>
        </w:rPr>
        <w:t>ACC</w:t>
      </w:r>
      <w:r w:rsidRPr="0008260D">
        <w:rPr>
          <w:lang w:eastAsia="en-GB"/>
        </w:rPr>
        <w:t>.</w:t>
      </w:r>
    </w:p>
    <w:p w14:paraId="57CC3458" w14:textId="38A62497" w:rsidR="0008260D" w:rsidRPr="006E7779" w:rsidRDefault="0008260D" w:rsidP="00EF52C1">
      <w:pPr>
        <w:pStyle w:val="a3"/>
        <w:numPr>
          <w:ilvl w:val="0"/>
          <w:numId w:val="19"/>
        </w:numPr>
        <w:rPr>
          <w:color w:val="000000"/>
          <w:lang w:val="en-US" w:eastAsia="en-GB"/>
        </w:rPr>
      </w:pPr>
      <w:r>
        <w:rPr>
          <w:color w:val="000000"/>
          <w:lang w:eastAsia="en-GB"/>
        </w:rPr>
        <w:lastRenderedPageBreak/>
        <w:t>ФФФФ</w:t>
      </w:r>
      <w:r w:rsidRPr="006E7779">
        <w:rPr>
          <w:color w:val="000000"/>
          <w:lang w:val="en-US" w:eastAsia="en-GB"/>
        </w:rPr>
        <w:t>=</w:t>
      </w:r>
      <w:r w:rsidR="006E7779" w:rsidRPr="006E7779">
        <w:rPr>
          <w:lang w:val="en-US"/>
        </w:rPr>
        <w:t xml:space="preserve"> </w:t>
      </w:r>
      <w:r w:rsidR="006E7779">
        <w:rPr>
          <w:lang w:val="en-US"/>
        </w:rPr>
        <w:t>I</w:t>
      </w:r>
      <w:r w:rsidR="006E7779" w:rsidRPr="006E7779">
        <w:rPr>
          <w:lang w:val="en-US"/>
        </w:rPr>
        <w:t>_</w:t>
      </w:r>
      <w:r w:rsidR="006E7779">
        <w:rPr>
          <w:lang w:val="en-US"/>
        </w:rPr>
        <w:t>CBCCN (</w:t>
      </w:r>
      <w:r w:rsidR="006E7779" w:rsidRPr="006E7779">
        <w:rPr>
          <w:lang w:val="en-US"/>
        </w:rPr>
        <w:t>=</w:t>
      </w:r>
      <w:r w:rsidR="006E7779">
        <w:rPr>
          <w:lang w:val="en-US"/>
        </w:rPr>
        <w:t>GL</w:t>
      </w:r>
      <w:r w:rsidR="006E7779" w:rsidRPr="006E7779">
        <w:rPr>
          <w:lang w:val="en-US"/>
        </w:rPr>
        <w:t>_</w:t>
      </w:r>
      <w:r w:rsidR="006E7779">
        <w:rPr>
          <w:lang w:val="en-US"/>
        </w:rPr>
        <w:t>ACC</w:t>
      </w:r>
      <w:r w:rsidR="006E7779" w:rsidRPr="006E7779">
        <w:rPr>
          <w:lang w:val="en-US"/>
        </w:rPr>
        <w:t>.</w:t>
      </w:r>
      <w:r w:rsidR="006E7779">
        <w:rPr>
          <w:lang w:val="en-US"/>
        </w:rPr>
        <w:t>CBCCN)</w:t>
      </w:r>
    </w:p>
    <w:p w14:paraId="0F68373D" w14:textId="4807A08D" w:rsidR="0008260D" w:rsidRPr="0008260D" w:rsidRDefault="0008260D" w:rsidP="0008260D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К – ключевой разряд </w:t>
      </w:r>
    </w:p>
    <w:p w14:paraId="1F34A467" w14:textId="58D67D9C" w:rsidR="0008260D" w:rsidRDefault="0008260D" w:rsidP="00A55B0B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3.2 – Формирование </w:t>
      </w:r>
      <w:r>
        <w:rPr>
          <w:color w:val="000000"/>
          <w:lang w:val="en-US" w:eastAsia="en-GB"/>
        </w:rPr>
        <w:t>GL</w:t>
      </w:r>
      <w:r w:rsidRPr="0008260D">
        <w:rPr>
          <w:color w:val="000000"/>
          <w:lang w:eastAsia="en-GB"/>
        </w:rPr>
        <w:t>_</w:t>
      </w:r>
      <w:r>
        <w:rPr>
          <w:color w:val="000000"/>
          <w:lang w:val="en-US" w:eastAsia="en-GB"/>
        </w:rPr>
        <w:t>ACC</w:t>
      </w:r>
      <w:r w:rsidRPr="0008260D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>для вспомогательного счета</w:t>
      </w:r>
    </w:p>
    <w:p w14:paraId="29CB9BF5" w14:textId="424C9F18" w:rsidR="0008260D" w:rsidRDefault="0008260D" w:rsidP="00A55B0B">
      <w:pPr>
        <w:rPr>
          <w:color w:val="000000"/>
          <w:lang w:eastAsia="en-GB"/>
        </w:rPr>
      </w:pPr>
      <w:r>
        <w:rPr>
          <w:color w:val="000000"/>
          <w:lang w:eastAsia="en-GB"/>
        </w:rPr>
        <w:t>Заполняется на основе следующих данных:</w:t>
      </w:r>
    </w:p>
    <w:p w14:paraId="73B00214" w14:textId="2AD45CFC" w:rsidR="0008260D" w:rsidRDefault="0008260D" w:rsidP="00A55B0B">
      <w:r>
        <w:rPr>
          <w:lang w:val="en-US"/>
        </w:rPr>
        <w:t>BSAACID</w:t>
      </w:r>
      <w:r w:rsidRPr="0008260D">
        <w:t>099</w:t>
      </w:r>
      <w:r>
        <w:t xml:space="preserve"> – номер счета ЦБР для вспомогательного счета</w:t>
      </w:r>
    </w:p>
    <w:p w14:paraId="30FE6779" w14:textId="0C7CBF84" w:rsidR="0008260D" w:rsidRDefault="0008260D" w:rsidP="00A55B0B">
      <w:r>
        <w:rPr>
          <w:lang w:val="en-US"/>
        </w:rPr>
        <w:t>DAY</w:t>
      </w:r>
      <w:r w:rsidRPr="00B31E00">
        <w:t>1_</w:t>
      </w:r>
      <w:r>
        <w:rPr>
          <w:lang w:val="en-US"/>
        </w:rPr>
        <w:t>YYYY</w:t>
      </w:r>
      <w:r>
        <w:t xml:space="preserve"> – дата первого рабочего дня текущего года (определяется на этапе формирования списка счетов)</w:t>
      </w:r>
    </w:p>
    <w:p w14:paraId="28CBDCEF" w14:textId="21421CFD" w:rsidR="0008260D" w:rsidRPr="0008260D" w:rsidRDefault="0008260D" w:rsidP="00A55B0B">
      <w:pPr>
        <w:rPr>
          <w:color w:val="000000"/>
          <w:lang w:eastAsia="en-GB"/>
        </w:rPr>
      </w:pPr>
      <w:r>
        <w:t xml:space="preserve">Записи </w:t>
      </w:r>
      <w:r>
        <w:rPr>
          <w:lang w:val="en-US"/>
        </w:rPr>
        <w:t>ACCRLN</w:t>
      </w:r>
      <w:r w:rsidRPr="0008260D">
        <w:t xml:space="preserve">, </w:t>
      </w:r>
      <w:r>
        <w:rPr>
          <w:lang w:val="en-US"/>
        </w:rPr>
        <w:t>BSAACC</w:t>
      </w:r>
      <w:r w:rsidRPr="0008260D">
        <w:t xml:space="preserve">, </w:t>
      </w:r>
      <w:r>
        <w:rPr>
          <w:lang w:val="en-US"/>
        </w:rPr>
        <w:t>GL</w:t>
      </w:r>
      <w:r w:rsidRPr="0008260D">
        <w:t>_</w:t>
      </w:r>
      <w:r>
        <w:rPr>
          <w:lang w:val="en-US"/>
        </w:rPr>
        <w:t>ACC</w:t>
      </w:r>
      <w:r w:rsidRPr="0008260D">
        <w:t xml:space="preserve"> </w:t>
      </w:r>
      <w:r>
        <w:t xml:space="preserve">для технического счета, при обработке которого выполняется </w:t>
      </w:r>
      <w:r w:rsidR="00400FB7">
        <w:t>открытие счета 00099</w:t>
      </w:r>
    </w:p>
    <w:p w14:paraId="36D3CA76" w14:textId="6E0A05DA" w:rsidR="00AD32B9" w:rsidRPr="00400FB7" w:rsidRDefault="00AD32B9" w:rsidP="00AD32B9">
      <w:pPr>
        <w:rPr>
          <w:b/>
        </w:rPr>
      </w:pPr>
      <w:r w:rsidRPr="00D60C04">
        <w:rPr>
          <w:b/>
        </w:rPr>
        <w:t>Правила заполнения</w:t>
      </w:r>
      <w:r>
        <w:rPr>
          <w:b/>
        </w:rPr>
        <w:t xml:space="preserve"> </w:t>
      </w:r>
      <w:r>
        <w:rPr>
          <w:b/>
          <w:lang w:val="en-US"/>
        </w:rPr>
        <w:t>GL</w:t>
      </w:r>
      <w:r w:rsidRPr="00362DB4">
        <w:rPr>
          <w:b/>
        </w:rPr>
        <w:t>_</w:t>
      </w:r>
      <w:r>
        <w:rPr>
          <w:b/>
          <w:lang w:val="en-US"/>
        </w:rPr>
        <w:t>ACC</w:t>
      </w:r>
    </w:p>
    <w:p w14:paraId="36F5DD03" w14:textId="01C1740A" w:rsidR="003A57F2" w:rsidRDefault="00AD32B9" w:rsidP="00AD32B9">
      <w:r>
        <w:rPr>
          <w:lang w:val="en-US"/>
        </w:rPr>
        <w:t>GL</w:t>
      </w:r>
      <w:r w:rsidRPr="00AD32B9">
        <w:t>_</w:t>
      </w:r>
      <w:r>
        <w:rPr>
          <w:lang w:val="en-US"/>
        </w:rPr>
        <w:t>ACC</w:t>
      </w:r>
      <w:r w:rsidRPr="00400FB7">
        <w:t xml:space="preserve">_00 – </w:t>
      </w:r>
      <w:r>
        <w:t xml:space="preserve">запись </w:t>
      </w:r>
      <w:r>
        <w:rPr>
          <w:lang w:val="en-US"/>
        </w:rPr>
        <w:t>GL</w:t>
      </w:r>
      <w:r w:rsidRPr="00AD32B9">
        <w:t>_</w:t>
      </w:r>
      <w:r>
        <w:rPr>
          <w:lang w:val="en-US"/>
        </w:rPr>
        <w:t>ACC</w:t>
      </w:r>
      <w:r>
        <w:t xml:space="preserve"> для технического счета</w:t>
      </w:r>
    </w:p>
    <w:p w14:paraId="1AC07978" w14:textId="77777777" w:rsidR="00AD32B9" w:rsidRDefault="00AD32B9" w:rsidP="00A55B0B"/>
    <w:tbl>
      <w:tblPr>
        <w:tblStyle w:val="aff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8363"/>
      </w:tblGrid>
      <w:tr w:rsidR="00AD32B9" w:rsidRPr="00E74534" w14:paraId="55783E62" w14:textId="77777777" w:rsidTr="00AD32B9">
        <w:trPr>
          <w:cantSplit/>
          <w:tblHeader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67355A98" w14:textId="7D4C0437" w:rsidR="00AD32B9" w:rsidRPr="00D61057" w:rsidRDefault="00AD32B9" w:rsidP="00AD32B9">
            <w:pPr>
              <w:ind w:firstLine="0"/>
              <w:rPr>
                <w:rFonts w:ascii="Calibri" w:hAnsi="Calibri"/>
                <w:b/>
              </w:rPr>
            </w:pPr>
            <w:proofErr w:type="spellStart"/>
            <w:r w:rsidRPr="008A1D37">
              <w:rPr>
                <w:rFonts w:cs="Arial"/>
                <w:b/>
                <w:bCs/>
              </w:rPr>
              <w:t>Наименование</w:t>
            </w:r>
            <w:proofErr w:type="spellEnd"/>
            <w:r w:rsidRPr="008A1D37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8A1D37">
              <w:rPr>
                <w:rFonts w:cs="Arial"/>
                <w:b/>
                <w:bCs/>
              </w:rPr>
              <w:t>поля</w:t>
            </w:r>
            <w:proofErr w:type="spellEnd"/>
          </w:p>
        </w:tc>
        <w:tc>
          <w:tcPr>
            <w:tcW w:w="8363" w:type="dxa"/>
            <w:shd w:val="clear" w:color="auto" w:fill="D9D9D9" w:themeFill="background1" w:themeFillShade="D9"/>
          </w:tcPr>
          <w:p w14:paraId="04E161F9" w14:textId="77777777" w:rsidR="00AD32B9" w:rsidRPr="00E74534" w:rsidRDefault="00AD32B9" w:rsidP="00AD32B9">
            <w:pPr>
              <w:ind w:firstLine="0"/>
              <w:rPr>
                <w:rFonts w:ascii="Calibri" w:hAnsi="Calibri"/>
                <w:b/>
                <w:lang w:val="ru-RU"/>
              </w:rPr>
            </w:pPr>
            <w:r>
              <w:rPr>
                <w:b/>
                <w:lang w:val="ru-RU"/>
              </w:rPr>
              <w:t>Правило заполнения</w:t>
            </w:r>
          </w:p>
        </w:tc>
      </w:tr>
      <w:tr w:rsidR="00AD32B9" w:rsidRPr="009208FF" w14:paraId="3D1B9160" w14:textId="77777777" w:rsidTr="00AD32B9">
        <w:trPr>
          <w:cantSplit/>
          <w:jc w:val="center"/>
        </w:trPr>
        <w:tc>
          <w:tcPr>
            <w:tcW w:w="1980" w:type="dxa"/>
          </w:tcPr>
          <w:p w14:paraId="00FE26E6" w14:textId="77777777" w:rsidR="00AD32B9" w:rsidRPr="008C7221" w:rsidRDefault="00AD32B9" w:rsidP="00AD32B9">
            <w:pPr>
              <w:spacing w:before="0"/>
              <w:ind w:firstLine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8363" w:type="dxa"/>
          </w:tcPr>
          <w:p w14:paraId="3126EB3F" w14:textId="3697A6D9" w:rsidR="00AD32B9" w:rsidRPr="006E7779" w:rsidRDefault="00AD32B9" w:rsidP="006E7779">
            <w:pPr>
              <w:spacing w:before="0"/>
              <w:ind w:firstLine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 xml:space="preserve">Автоматическое заполнение </w:t>
            </w:r>
            <w:r w:rsidR="006E7779">
              <w:rPr>
                <w:rFonts w:cs="Arial"/>
              </w:rPr>
              <w:t>(</w:t>
            </w:r>
            <w:r w:rsidR="006E7779">
              <w:rPr>
                <w:rFonts w:cs="Arial"/>
                <w:lang w:val="ru-RU"/>
              </w:rPr>
              <w:t>вызов последовательности)</w:t>
            </w:r>
          </w:p>
        </w:tc>
      </w:tr>
      <w:tr w:rsidR="00AD32B9" w:rsidRPr="009208FF" w14:paraId="2FF6F87D" w14:textId="77777777" w:rsidTr="00AD32B9">
        <w:trPr>
          <w:cantSplit/>
          <w:jc w:val="center"/>
        </w:trPr>
        <w:tc>
          <w:tcPr>
            <w:tcW w:w="1980" w:type="dxa"/>
          </w:tcPr>
          <w:p w14:paraId="65A4EBC6" w14:textId="77777777" w:rsidR="00AD32B9" w:rsidRPr="00D61057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8A1D37">
              <w:rPr>
                <w:rFonts w:cs="Arial"/>
              </w:rPr>
              <w:t>BSAACID</w:t>
            </w:r>
          </w:p>
        </w:tc>
        <w:tc>
          <w:tcPr>
            <w:tcW w:w="8363" w:type="dxa"/>
          </w:tcPr>
          <w:p w14:paraId="02F5EFA3" w14:textId="3497777E" w:rsidR="00AD32B9" w:rsidRPr="009208FF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</w:t>
            </w:r>
            <w:r>
              <w:t xml:space="preserve"> BSAACID</w:t>
            </w:r>
            <w:r w:rsidRPr="0008260D">
              <w:t>099</w:t>
            </w:r>
          </w:p>
        </w:tc>
      </w:tr>
      <w:tr w:rsidR="00AD32B9" w:rsidRPr="001D401B" w14:paraId="31CBCB55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30A796B3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CBCC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84D1FDB" w14:textId="2A516FCD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Pr="00AD32B9">
              <w:rPr>
                <w:rFonts w:ascii="Calibri" w:hAnsi="Calibri"/>
              </w:rPr>
              <w:t>GL_ACC_00</w:t>
            </w:r>
            <w:r>
              <w:rPr>
                <w:rFonts w:ascii="Calibri" w:hAnsi="Calibri"/>
              </w:rPr>
              <w:t>.CBCC</w:t>
            </w:r>
          </w:p>
        </w:tc>
      </w:tr>
      <w:tr w:rsidR="00AD32B9" w:rsidRPr="001D401B" w14:paraId="5FF7F4C5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72444D40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CBCCN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1547421" w14:textId="659ED681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Pr="00AD32B9">
              <w:rPr>
                <w:rFonts w:ascii="Calibri" w:hAnsi="Calibri"/>
              </w:rPr>
              <w:t>GL_ACC_00</w:t>
            </w:r>
            <w:r>
              <w:rPr>
                <w:rFonts w:ascii="Calibri" w:hAnsi="Calibri"/>
              </w:rPr>
              <w:t>.CBCCN</w:t>
            </w:r>
          </w:p>
        </w:tc>
      </w:tr>
      <w:tr w:rsidR="00AD32B9" w:rsidRPr="001D401B" w14:paraId="5ECB381F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46762127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BRANCH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3CE2AB1C" w14:textId="31639938" w:rsidR="00AD32B9" w:rsidRPr="001D401B" w:rsidRDefault="00AD32B9" w:rsidP="00AD32B9">
            <w:pPr>
              <w:spacing w:before="6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</w:t>
            </w:r>
            <w:r w:rsidRPr="00AD32B9">
              <w:rPr>
                <w:rFonts w:ascii="Calibri" w:hAnsi="Calibri"/>
              </w:rPr>
              <w:t xml:space="preserve"> GL_ACC_00</w:t>
            </w:r>
            <w:r>
              <w:rPr>
                <w:rFonts w:ascii="Calibri" w:hAnsi="Calibri"/>
              </w:rPr>
              <w:t>.BRANCH</w:t>
            </w:r>
          </w:p>
        </w:tc>
      </w:tr>
      <w:tr w:rsidR="00AD32B9" w:rsidRPr="001D401B" w14:paraId="42633E25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3534ED21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CCY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A79EC18" w14:textId="64513D93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=’RUR’</w:t>
            </w:r>
          </w:p>
        </w:tc>
      </w:tr>
      <w:tr w:rsidR="00AD32B9" w:rsidRPr="000D7398" w14:paraId="605B06A4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7453DAB8" w14:textId="77777777" w:rsidR="00AD32B9" w:rsidRPr="00D46DD8" w:rsidRDefault="00AD32B9" w:rsidP="00AD32B9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CUSTNO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FFAB769" w14:textId="48048C0F" w:rsidR="00AD32B9" w:rsidRPr="000D7398" w:rsidRDefault="00AD32B9" w:rsidP="00AD32B9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=</w:t>
            </w:r>
            <w:r w:rsidRPr="00AD32B9">
              <w:rPr>
                <w:rFonts w:ascii="Calibri" w:hAnsi="Calibri"/>
              </w:rPr>
              <w:t xml:space="preserve"> GL_ACC_00</w:t>
            </w:r>
            <w:r>
              <w:rPr>
                <w:rFonts w:ascii="Calibri" w:hAnsi="Calibri"/>
              </w:rPr>
              <w:t>.</w:t>
            </w:r>
            <w:r>
              <w:rPr>
                <w:rFonts w:cs="Arial"/>
              </w:rPr>
              <w:t>CUSTNO</w:t>
            </w:r>
          </w:p>
        </w:tc>
      </w:tr>
      <w:tr w:rsidR="00AD32B9" w:rsidRPr="00AD32B9" w14:paraId="65CA348A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1F1AB711" w14:textId="77777777" w:rsidR="00AD32B9" w:rsidRPr="00D46DD8" w:rsidRDefault="00AD32B9" w:rsidP="00AD32B9">
            <w:pPr>
              <w:ind w:firstLine="0"/>
              <w:rPr>
                <w:rFonts w:cs="Arial"/>
              </w:rPr>
            </w:pPr>
            <w:r w:rsidRPr="00616C38">
              <w:t>ACCTYPE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5EEDD9D2" w14:textId="2912DC3F" w:rsidR="00AD32B9" w:rsidRPr="00AD32B9" w:rsidRDefault="00AD32B9" w:rsidP="00AD32B9">
            <w:pPr>
              <w:ind w:firstLine="0"/>
              <w:rPr>
                <w:rFonts w:cs="Arial"/>
                <w:lang w:val="ru-RU"/>
              </w:rPr>
            </w:pPr>
            <w:r w:rsidRPr="006E7779">
              <w:rPr>
                <w:rFonts w:cs="Arial"/>
                <w:lang w:val="ru-RU"/>
              </w:rPr>
              <w:t>=</w:t>
            </w:r>
            <w:r w:rsidR="006E7779" w:rsidRPr="006E7779">
              <w:rPr>
                <w:lang w:val="ru-RU"/>
              </w:rPr>
              <w:t xml:space="preserve"> 990000000 (поле в цифровом формате, поэтому без лидирующих нулей</w:t>
            </w:r>
            <w:r>
              <w:rPr>
                <w:lang w:val="ru-RU"/>
              </w:rPr>
              <w:t>)</w:t>
            </w:r>
          </w:p>
        </w:tc>
      </w:tr>
      <w:tr w:rsidR="00AD32B9" w:rsidRPr="00AD32B9" w14:paraId="5C40DB8A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194E7783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CBCUSTTYPE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24BAD36" w14:textId="4EEE98C2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cs="Arial"/>
                <w:szCs w:val="20"/>
              </w:rPr>
              <w:t>=</w:t>
            </w:r>
            <w:r w:rsidRPr="00AD32B9">
              <w:rPr>
                <w:rFonts w:ascii="Calibri" w:hAnsi="Calibri"/>
              </w:rPr>
              <w:t xml:space="preserve"> GL_ACC_00</w:t>
            </w:r>
            <w:r>
              <w:rPr>
                <w:rFonts w:ascii="Calibri" w:hAnsi="Calibri"/>
              </w:rPr>
              <w:t>.</w:t>
            </w:r>
            <w:r>
              <w:rPr>
                <w:rFonts w:cs="Arial"/>
                <w:szCs w:val="20"/>
              </w:rPr>
              <w:t>.CUSTYPE</w:t>
            </w:r>
          </w:p>
        </w:tc>
      </w:tr>
      <w:tr w:rsidR="00AD32B9" w:rsidRPr="00AD32B9" w14:paraId="7A497001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3F331EC4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73012AE" w14:textId="114D312F" w:rsidR="00AD32B9" w:rsidRPr="00AD32B9" w:rsidRDefault="00AD32B9" w:rsidP="00AD32B9">
            <w:pPr>
              <w:spacing w:before="0"/>
              <w:ind w:firstLine="0"/>
              <w:rPr>
                <w:rFonts w:ascii="Calibri" w:hAnsi="Calibri"/>
                <w:lang w:val="ru-RU"/>
              </w:rPr>
            </w:pPr>
            <w:r>
              <w:rPr>
                <w:rFonts w:cs="Arial"/>
                <w:szCs w:val="20"/>
              </w:rPr>
              <w:t>=</w:t>
            </w:r>
            <w:r w:rsidRPr="00AD32B9">
              <w:rPr>
                <w:rFonts w:ascii="Calibri" w:hAnsi="Calibri"/>
              </w:rPr>
              <w:t xml:space="preserve"> </w:t>
            </w:r>
            <w:r w:rsidR="006E7779">
              <w:rPr>
                <w:rFonts w:ascii="Calibri" w:hAnsi="Calibri"/>
                <w:lang w:val="ru-RU"/>
              </w:rPr>
              <w:t>0</w:t>
            </w:r>
          </w:p>
        </w:tc>
      </w:tr>
      <w:tr w:rsidR="00AD32B9" w:rsidRPr="00AD32B9" w14:paraId="245043DF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6E5ACB8C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GL_SEQ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C3FBD5C" w14:textId="31776125" w:rsidR="00AD32B9" w:rsidRPr="00AD32B9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=’’</w:t>
            </w:r>
          </w:p>
        </w:tc>
      </w:tr>
      <w:tr w:rsidR="00AD32B9" w:rsidRPr="00AD32B9" w14:paraId="5528FA33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3648867F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1D401B">
              <w:rPr>
                <w:rFonts w:ascii="Calibri" w:hAnsi="Calibri"/>
              </w:rPr>
              <w:t>ACC2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75C90BA" w14:textId="38065929" w:rsidR="00AD32B9" w:rsidRPr="00AD32B9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AD32B9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>’00099’</w:t>
            </w:r>
          </w:p>
        </w:tc>
      </w:tr>
      <w:tr w:rsidR="00AD32B9" w:rsidRPr="00AD32B9" w14:paraId="1F5BD97E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20134D12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PLCODE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F807D83" w14:textId="77777777" w:rsidR="00AD32B9" w:rsidRPr="001D401B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=’’</w:t>
            </w:r>
          </w:p>
        </w:tc>
      </w:tr>
      <w:tr w:rsidR="00AD32B9" w:rsidRPr="00AD32B9" w14:paraId="4A92E425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21B37484" w14:textId="77777777" w:rsidR="00AD32B9" w:rsidRPr="00D46DD8" w:rsidRDefault="00AD32B9" w:rsidP="00AD32B9">
            <w:pPr>
              <w:ind w:firstLine="0"/>
              <w:rPr>
                <w:rFonts w:cs="Arial"/>
              </w:rPr>
            </w:pPr>
            <w:r w:rsidRPr="00BF785D">
              <w:rPr>
                <w:rFonts w:cs="Arial"/>
              </w:rPr>
              <w:t>ACOD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C89B933" w14:textId="1AE587D3" w:rsidR="00AD32B9" w:rsidRPr="0049456E" w:rsidRDefault="00AD32B9" w:rsidP="00AD32B9">
            <w:pPr>
              <w:ind w:firstLine="0"/>
              <w:rPr>
                <w:rFonts w:cs="Arial"/>
              </w:rPr>
            </w:pPr>
            <w:r w:rsidRPr="0049456E">
              <w:rPr>
                <w:rFonts w:cs="Arial"/>
              </w:rPr>
              <w:t xml:space="preserve">= </w:t>
            </w:r>
            <w:r>
              <w:rPr>
                <w:rFonts w:cs="Arial"/>
              </w:rPr>
              <w:t>‘’</w:t>
            </w:r>
          </w:p>
        </w:tc>
      </w:tr>
      <w:tr w:rsidR="00AD32B9" w:rsidRPr="00AD32B9" w14:paraId="6542F438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00473AC9" w14:textId="77777777" w:rsidR="00AD32B9" w:rsidRPr="00D46DD8" w:rsidRDefault="00AD32B9" w:rsidP="00AD32B9">
            <w:pPr>
              <w:ind w:firstLine="0"/>
              <w:rPr>
                <w:rFonts w:cs="Arial"/>
              </w:rPr>
            </w:pPr>
            <w:r w:rsidRPr="00BF785D">
              <w:rPr>
                <w:rFonts w:cs="Arial"/>
              </w:rPr>
              <w:t>SQ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7A6CE3E" w14:textId="32453D6F" w:rsidR="00AD32B9" w:rsidRPr="00AD32B9" w:rsidRDefault="00AD32B9" w:rsidP="00AD32B9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= ‘’</w:t>
            </w:r>
          </w:p>
        </w:tc>
      </w:tr>
      <w:tr w:rsidR="00AD32B9" w:rsidRPr="00AD32B9" w14:paraId="011981CD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9FEC72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ACID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3EC508" w14:textId="77777777" w:rsidR="00AD32B9" w:rsidRPr="00AD32B9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AD32B9">
              <w:rPr>
                <w:rFonts w:cs="Arial"/>
              </w:rPr>
              <w:t>=</w:t>
            </w:r>
            <w:r>
              <w:rPr>
                <w:rFonts w:cs="Arial"/>
              </w:rPr>
              <w:t>’’</w:t>
            </w:r>
          </w:p>
        </w:tc>
      </w:tr>
      <w:tr w:rsidR="00AD32B9" w:rsidRPr="00E373D1" w14:paraId="0926B82B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954A4C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PSAV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50219F" w14:textId="72923E17" w:rsidR="00AD32B9" w:rsidRPr="006E7779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=’</w:t>
            </w:r>
            <w:r w:rsidR="006E7779">
              <w:rPr>
                <w:rFonts w:ascii="Calibri" w:hAnsi="Calibri"/>
              </w:rPr>
              <w:t>’</w:t>
            </w:r>
          </w:p>
        </w:tc>
      </w:tr>
      <w:tr w:rsidR="00AD32B9" w:rsidRPr="00F2090E" w14:paraId="6319954F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73F036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DEALSRS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D30FFF" w14:textId="77777777" w:rsidR="00AD32B9" w:rsidRPr="00F2090E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cs="Arial"/>
                <w:lang w:val="ru-RU"/>
              </w:rPr>
              <w:t>=</w:t>
            </w:r>
            <w:r>
              <w:rPr>
                <w:rFonts w:cs="Arial"/>
              </w:rPr>
              <w:t>NULL</w:t>
            </w:r>
          </w:p>
        </w:tc>
      </w:tr>
      <w:tr w:rsidR="00AD32B9" w:rsidRPr="00E373D1" w14:paraId="5AE4AD3D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81D236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DEALID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6A4BA3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=NULL</w:t>
            </w:r>
          </w:p>
        </w:tc>
      </w:tr>
      <w:tr w:rsidR="00AD32B9" w:rsidRPr="00E373D1" w14:paraId="645D77B3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D6F546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E373D1">
              <w:rPr>
                <w:rFonts w:ascii="Calibri" w:hAnsi="Calibri"/>
              </w:rPr>
              <w:t>SUBDEALID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8C386C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=NULL</w:t>
            </w:r>
          </w:p>
        </w:tc>
      </w:tr>
      <w:tr w:rsidR="00AD32B9" w:rsidRPr="00E373D1" w14:paraId="78CD0018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C60097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DESCRIPTION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1196A4" w14:textId="070A2092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</w:p>
        </w:tc>
      </w:tr>
      <w:tr w:rsidR="00AD32B9" w:rsidRPr="00E373D1" w14:paraId="53DA2E7D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8995EC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DTO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496CA8" w14:textId="2F3F9B56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</w:t>
            </w:r>
            <w:r w:rsidR="00676E98">
              <w:t xml:space="preserve"> DAY</w:t>
            </w:r>
            <w:r w:rsidR="00676E98" w:rsidRPr="00B31E00">
              <w:t>1_</w:t>
            </w:r>
            <w:r w:rsidR="00676E98">
              <w:t>YYYY</w:t>
            </w:r>
          </w:p>
        </w:tc>
      </w:tr>
      <w:tr w:rsidR="00AD32B9" w:rsidRPr="00C65B92" w14:paraId="0E668AE2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3659DB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DTC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222EB4" w14:textId="77777777" w:rsidR="00AD32B9" w:rsidRPr="00C65B92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</w:tr>
      <w:tr w:rsidR="00AD32B9" w:rsidRPr="00E373D1" w14:paraId="6193E636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EAAB43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DTR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B8F4CB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=GL_OD.CURRDAY</w:t>
            </w:r>
          </w:p>
        </w:tc>
      </w:tr>
      <w:tr w:rsidR="00AD32B9" w:rsidRPr="00E373D1" w14:paraId="46C5E268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F396FD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DTM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F41490" w14:textId="77777777" w:rsidR="00AD32B9" w:rsidRPr="00E373D1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=GL_OD.CURRDAY</w:t>
            </w:r>
          </w:p>
        </w:tc>
      </w:tr>
      <w:tr w:rsidR="00AD32B9" w:rsidRPr="00676E98" w14:paraId="5FC7ED60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8B978F" w14:textId="77777777" w:rsidR="00AD32B9" w:rsidRPr="00C65B92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OPENTYPE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421260" w14:textId="38BB5DCC" w:rsidR="00AD32B9" w:rsidRPr="0009386D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 w:rsidRPr="00676E98">
              <w:rPr>
                <w:rFonts w:ascii="Calibri" w:hAnsi="Calibri"/>
              </w:rPr>
              <w:t>=</w:t>
            </w:r>
            <w:r w:rsidR="006E7779">
              <w:rPr>
                <w:rFonts w:ascii="Calibri" w:hAnsi="Calibri"/>
              </w:rPr>
              <w:t>’BARSGL’</w:t>
            </w:r>
          </w:p>
        </w:tc>
      </w:tr>
      <w:tr w:rsidR="00AD32B9" w:rsidRPr="00676E98" w14:paraId="394027B1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EA6980" w14:textId="77777777" w:rsidR="00AD32B9" w:rsidRPr="00C65B92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GLOID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DDFD03" w14:textId="4281511C" w:rsidR="00AD32B9" w:rsidRPr="00C65B92" w:rsidRDefault="00676E98" w:rsidP="00676E98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=NULL</w:t>
            </w:r>
          </w:p>
        </w:tc>
      </w:tr>
      <w:tr w:rsidR="00AD32B9" w:rsidRPr="00676E98" w14:paraId="4716B2CC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3F95B4" w14:textId="77777777" w:rsidR="00AD32B9" w:rsidRPr="00C65B92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GLO_DC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5F0384" w14:textId="18398FCE" w:rsidR="00AD32B9" w:rsidRPr="00C65B92" w:rsidRDefault="00676E98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=NULL</w:t>
            </w:r>
          </w:p>
        </w:tc>
      </w:tr>
      <w:tr w:rsidR="00AD32B9" w:rsidRPr="00676E98" w14:paraId="45755F58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D61FC3" w14:textId="77777777" w:rsidR="00AD32B9" w:rsidRPr="00C65B92" w:rsidRDefault="00AD32B9" w:rsidP="00AD32B9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RLNTYPE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8D6C02" w14:textId="3874F4A3" w:rsidR="00AD32B9" w:rsidRPr="00C65B92" w:rsidRDefault="00AD32B9" w:rsidP="00676E98">
            <w:pPr>
              <w:spacing w:before="0"/>
              <w:ind w:firstLin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="00676E98">
              <w:rPr>
                <w:rFonts w:ascii="Calibri" w:hAnsi="Calibri"/>
              </w:rPr>
              <w:t>‘9’</w:t>
            </w:r>
          </w:p>
        </w:tc>
      </w:tr>
      <w:tr w:rsidR="00AD32B9" w:rsidRPr="00676E98" w14:paraId="622AF7B6" w14:textId="77777777" w:rsidTr="00AD32B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42D78BE9" w14:textId="77777777" w:rsidR="00AD32B9" w:rsidRPr="00946649" w:rsidRDefault="00AD32B9" w:rsidP="00AD32B9">
            <w:pPr>
              <w:ind w:firstLine="0"/>
            </w:pPr>
            <w:r w:rsidRPr="00BF785D">
              <w:rPr>
                <w:rFonts w:cs="Arial"/>
              </w:rPr>
              <w:t>ACID</w:t>
            </w:r>
            <w:r>
              <w:rPr>
                <w:rFonts w:cs="Arial"/>
              </w:rPr>
              <w:t>_DWH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621F346C" w14:textId="77777777" w:rsidR="00AD32B9" w:rsidRPr="000619E5" w:rsidRDefault="00AD32B9" w:rsidP="00AD32B9">
            <w:pPr>
              <w:ind w:firstLine="0"/>
            </w:pPr>
            <w:r>
              <w:t>NULL</w:t>
            </w:r>
          </w:p>
        </w:tc>
      </w:tr>
      <w:tr w:rsidR="00AD32B9" w:rsidRPr="00676E98" w14:paraId="693831C3" w14:textId="77777777" w:rsidTr="00AD32B9">
        <w:trPr>
          <w:cantSplit/>
          <w:jc w:val="center"/>
        </w:trPr>
        <w:tc>
          <w:tcPr>
            <w:tcW w:w="1980" w:type="dxa"/>
            <w:shd w:val="clear" w:color="auto" w:fill="auto"/>
          </w:tcPr>
          <w:p w14:paraId="256DF136" w14:textId="77777777" w:rsidR="00AD32B9" w:rsidRPr="001232C6" w:rsidRDefault="00AD32B9" w:rsidP="00AD32B9">
            <w:pPr>
              <w:ind w:firstLine="0"/>
            </w:pPr>
            <w:r>
              <w:t>REVAL_CCY</w:t>
            </w:r>
          </w:p>
        </w:tc>
        <w:tc>
          <w:tcPr>
            <w:tcW w:w="8363" w:type="dxa"/>
            <w:shd w:val="clear" w:color="auto" w:fill="auto"/>
          </w:tcPr>
          <w:p w14:paraId="05CB7445" w14:textId="77777777" w:rsidR="00AD32B9" w:rsidRPr="00B15200" w:rsidRDefault="00AD32B9" w:rsidP="00AD32B9">
            <w:pPr>
              <w:ind w:firstLine="0"/>
            </w:pPr>
            <w:r>
              <w:t>NULL</w:t>
            </w:r>
          </w:p>
        </w:tc>
      </w:tr>
      <w:tr w:rsidR="00AD32B9" w:rsidRPr="00676E98" w14:paraId="37053509" w14:textId="77777777" w:rsidTr="00AD32B9">
        <w:trPr>
          <w:cantSplit/>
          <w:jc w:val="center"/>
        </w:trPr>
        <w:tc>
          <w:tcPr>
            <w:tcW w:w="1980" w:type="dxa"/>
            <w:shd w:val="clear" w:color="auto" w:fill="auto"/>
          </w:tcPr>
          <w:p w14:paraId="2BD9F69C" w14:textId="77777777" w:rsidR="00AD32B9" w:rsidRDefault="00AD32B9" w:rsidP="00AD32B9">
            <w:pPr>
              <w:ind w:firstLine="0"/>
            </w:pPr>
            <w:r>
              <w:t>REV_FL</w:t>
            </w:r>
          </w:p>
        </w:tc>
        <w:tc>
          <w:tcPr>
            <w:tcW w:w="8363" w:type="dxa"/>
            <w:shd w:val="clear" w:color="auto" w:fill="auto"/>
          </w:tcPr>
          <w:p w14:paraId="63D6804F" w14:textId="77777777" w:rsidR="00AD32B9" w:rsidRDefault="00AD32B9" w:rsidP="00AD32B9">
            <w:pPr>
              <w:ind w:firstLine="0"/>
            </w:pPr>
            <w:r>
              <w:t>NULL</w:t>
            </w:r>
          </w:p>
        </w:tc>
      </w:tr>
    </w:tbl>
    <w:p w14:paraId="6500B53A" w14:textId="7903DCD1" w:rsidR="00AD32B9" w:rsidRDefault="00252CBF" w:rsidP="00252CBF">
      <w:pPr>
        <w:pStyle w:val="4"/>
      </w:pPr>
      <w:r>
        <w:t>Формирование проводок свертки остатков по техническим счетам</w:t>
      </w:r>
    </w:p>
    <w:p w14:paraId="243B35D0" w14:textId="3E2AF1DA" w:rsidR="00252CBF" w:rsidRDefault="00B54545" w:rsidP="00252CBF">
      <w:r>
        <w:t>Входная информация</w:t>
      </w:r>
    </w:p>
    <w:p w14:paraId="198C9713" w14:textId="446B6977" w:rsidR="009D7BD1" w:rsidRDefault="009D7BD1" w:rsidP="00EF52C1">
      <w:pPr>
        <w:pStyle w:val="a3"/>
        <w:numPr>
          <w:ilvl w:val="0"/>
          <w:numId w:val="19"/>
        </w:numPr>
      </w:pPr>
      <w:r>
        <w:rPr>
          <w:lang w:val="en-US"/>
        </w:rPr>
        <w:t>GL</w:t>
      </w:r>
      <w:r w:rsidRPr="009D7BD1">
        <w:t>_</w:t>
      </w:r>
      <w:r>
        <w:rPr>
          <w:lang w:val="en-US"/>
        </w:rPr>
        <w:t>ACC</w:t>
      </w:r>
      <w:r w:rsidRPr="009D7BD1">
        <w:t xml:space="preserve">_00  - </w:t>
      </w:r>
      <w:r>
        <w:t xml:space="preserve">запись </w:t>
      </w:r>
      <w:r>
        <w:rPr>
          <w:lang w:val="en-US"/>
        </w:rPr>
        <w:t>GL</w:t>
      </w:r>
      <w:r w:rsidRPr="009D7BD1">
        <w:t>_</w:t>
      </w:r>
      <w:r>
        <w:rPr>
          <w:lang w:val="en-US"/>
        </w:rPr>
        <w:t>ACC</w:t>
      </w:r>
      <w:r w:rsidRPr="009D7BD1">
        <w:t xml:space="preserve"> </w:t>
      </w:r>
      <w:r>
        <w:t>для технического счета, по которому выполняется свертка остатка</w:t>
      </w:r>
    </w:p>
    <w:p w14:paraId="41E03E60" w14:textId="67B9DA83" w:rsidR="00DE479A" w:rsidRDefault="00DE479A" w:rsidP="00EF52C1">
      <w:pPr>
        <w:pStyle w:val="a3"/>
        <w:numPr>
          <w:ilvl w:val="0"/>
          <w:numId w:val="19"/>
        </w:numPr>
      </w:pPr>
      <w:proofErr w:type="spellStart"/>
      <w:r w:rsidRPr="009D7BD1">
        <w:rPr>
          <w:lang w:val="en-US"/>
        </w:rPr>
        <w:t>Obac</w:t>
      </w:r>
      <w:proofErr w:type="spellEnd"/>
      <w:r w:rsidRPr="00DE479A">
        <w:t>_00 –</w:t>
      </w:r>
      <w:r>
        <w:t xml:space="preserve"> входящий остаток</w:t>
      </w:r>
      <w:r w:rsidR="009D7BD1">
        <w:t xml:space="preserve"> на этом счете </w:t>
      </w:r>
      <w:r>
        <w:t xml:space="preserve"> на начало года в валюте счета</w:t>
      </w:r>
    </w:p>
    <w:p w14:paraId="79B7939E" w14:textId="6000BD16" w:rsidR="00DE479A" w:rsidRDefault="00DE479A" w:rsidP="00EF52C1">
      <w:pPr>
        <w:pStyle w:val="a3"/>
        <w:numPr>
          <w:ilvl w:val="0"/>
          <w:numId w:val="19"/>
        </w:numPr>
      </w:pPr>
      <w:proofErr w:type="spellStart"/>
      <w:r w:rsidRPr="009D7BD1">
        <w:rPr>
          <w:lang w:val="en-US"/>
        </w:rPr>
        <w:t>Obbc</w:t>
      </w:r>
      <w:proofErr w:type="spellEnd"/>
      <w:r w:rsidRPr="00DE479A">
        <w:t xml:space="preserve">_00   </w:t>
      </w:r>
      <w:r>
        <w:t xml:space="preserve">входящий остаток </w:t>
      </w:r>
      <w:r w:rsidR="009D7BD1">
        <w:t xml:space="preserve">на этом счете </w:t>
      </w:r>
      <w:r>
        <w:t>на начало года в рублях</w:t>
      </w:r>
    </w:p>
    <w:p w14:paraId="359044A5" w14:textId="563AB18E" w:rsidR="00527CDE" w:rsidRDefault="00527CDE" w:rsidP="00EF52C1">
      <w:pPr>
        <w:pStyle w:val="a3"/>
        <w:numPr>
          <w:ilvl w:val="0"/>
          <w:numId w:val="19"/>
        </w:numPr>
      </w:pPr>
      <w:r>
        <w:rPr>
          <w:lang w:val="en-US"/>
        </w:rPr>
        <w:t>GL</w:t>
      </w:r>
      <w:r w:rsidRPr="00527CDE">
        <w:t>_</w:t>
      </w:r>
      <w:r>
        <w:rPr>
          <w:lang w:val="en-US"/>
        </w:rPr>
        <w:t>ACC</w:t>
      </w:r>
      <w:r w:rsidRPr="00527CDE">
        <w:t>_</w:t>
      </w:r>
      <w:r w:rsidR="00DE479A" w:rsidRPr="009D7BD1">
        <w:t xml:space="preserve">099 – </w:t>
      </w:r>
      <w:r>
        <w:t xml:space="preserve">запись </w:t>
      </w:r>
      <w:r>
        <w:rPr>
          <w:lang w:val="en-US"/>
        </w:rPr>
        <w:t>GL</w:t>
      </w:r>
      <w:r w:rsidRPr="00527CDE">
        <w:t>_</w:t>
      </w:r>
      <w:r>
        <w:rPr>
          <w:lang w:val="en-US"/>
        </w:rPr>
        <w:t>ACC</w:t>
      </w:r>
      <w:r w:rsidRPr="00527CDE">
        <w:t xml:space="preserve"> </w:t>
      </w:r>
      <w:r>
        <w:t>для вспомогательного счета</w:t>
      </w:r>
      <w:r w:rsidR="00DE479A">
        <w:t xml:space="preserve"> </w:t>
      </w:r>
    </w:p>
    <w:p w14:paraId="54896425" w14:textId="4A3D89A0" w:rsidR="009D7BD1" w:rsidRPr="009D7BD1" w:rsidRDefault="009D7BD1" w:rsidP="00EF52C1">
      <w:pPr>
        <w:pStyle w:val="a3"/>
        <w:numPr>
          <w:ilvl w:val="0"/>
          <w:numId w:val="19"/>
        </w:numPr>
      </w:pPr>
      <w:r>
        <w:rPr>
          <w:lang w:val="en-US"/>
        </w:rPr>
        <w:t>DAY</w:t>
      </w:r>
      <w:r w:rsidRPr="00B31E00">
        <w:t>1_</w:t>
      </w:r>
      <w:r>
        <w:rPr>
          <w:lang w:val="en-US"/>
        </w:rPr>
        <w:t>YYYY</w:t>
      </w:r>
      <w:r>
        <w:t xml:space="preserve"> – дата первого рабочего дня года</w:t>
      </w:r>
    </w:p>
    <w:p w14:paraId="59BF5E9C" w14:textId="17AE6EC2" w:rsidR="009D7BD1" w:rsidRPr="00D33CAE" w:rsidRDefault="00D33CAE" w:rsidP="009D7BD1">
      <w:r>
        <w:t xml:space="preserve">Проводки формируются в таблице </w:t>
      </w:r>
      <w:r>
        <w:rPr>
          <w:lang w:val="en-US"/>
        </w:rPr>
        <w:t>GL</w:t>
      </w:r>
      <w:r w:rsidRPr="00D33CAE">
        <w:t>_</w:t>
      </w:r>
      <w:r>
        <w:rPr>
          <w:lang w:val="en-US"/>
        </w:rPr>
        <w:t>PDTH</w:t>
      </w:r>
    </w:p>
    <w:p w14:paraId="1E10DD3B" w14:textId="77777777" w:rsidR="00D33CAE" w:rsidRPr="00DE479A" w:rsidRDefault="00D33CAE" w:rsidP="009D7BD1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2"/>
        <w:gridCol w:w="2693"/>
        <w:gridCol w:w="3075"/>
        <w:gridCol w:w="3075"/>
      </w:tblGrid>
      <w:tr w:rsidR="00252CBF" w:rsidRPr="00D61057" w14:paraId="4E48CAE7" w14:textId="77777777" w:rsidTr="00905A6B">
        <w:trPr>
          <w:trHeight w:val="20"/>
        </w:trPr>
        <w:tc>
          <w:tcPr>
            <w:tcW w:w="1642" w:type="dxa"/>
            <w:shd w:val="clear" w:color="auto" w:fill="D9D9D9" w:themeFill="background1" w:themeFillShade="D9"/>
            <w:noWrap/>
          </w:tcPr>
          <w:p w14:paraId="729AAA22" w14:textId="1D3F3765" w:rsidR="00252CBF" w:rsidRPr="00D61057" w:rsidRDefault="00252CBF" w:rsidP="00D33CAE">
            <w:pPr>
              <w:rPr>
                <w:b/>
                <w:lang w:val="en-US"/>
              </w:rPr>
            </w:pPr>
            <w:r w:rsidRPr="008A1D37">
              <w:rPr>
                <w:b/>
              </w:rPr>
              <w:t>Поле</w:t>
            </w:r>
            <w:r w:rsidRPr="00D61057">
              <w:rPr>
                <w:b/>
                <w:lang w:val="en-US"/>
              </w:rPr>
              <w:t xml:space="preserve"> </w:t>
            </w:r>
            <w:r w:rsidR="00D33CAE">
              <w:rPr>
                <w:b/>
                <w:lang w:val="en-US"/>
              </w:rPr>
              <w:t>GL_PDTH</w:t>
            </w:r>
          </w:p>
        </w:tc>
        <w:tc>
          <w:tcPr>
            <w:tcW w:w="2693" w:type="dxa"/>
            <w:shd w:val="clear" w:color="auto" w:fill="D9D9D9" w:themeFill="background1" w:themeFillShade="D9"/>
            <w:noWrap/>
          </w:tcPr>
          <w:p w14:paraId="327DD15C" w14:textId="77777777" w:rsidR="00252CBF" w:rsidRPr="00D61057" w:rsidRDefault="00252CBF" w:rsidP="00905A6B">
            <w:pPr>
              <w:rPr>
                <w:b/>
                <w:lang w:val="en-US"/>
              </w:rPr>
            </w:pPr>
            <w:r w:rsidRPr="008A1D37">
              <w:rPr>
                <w:b/>
              </w:rPr>
              <w:t>Описание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1FD57331" w14:textId="64E3B08E" w:rsidR="00252CBF" w:rsidRPr="00B54545" w:rsidRDefault="00B54545" w:rsidP="00905A6B">
            <w:pPr>
              <w:rPr>
                <w:b/>
              </w:rPr>
            </w:pPr>
            <w:r>
              <w:rPr>
                <w:b/>
              </w:rPr>
              <w:t xml:space="preserve">Проводка списания остатка </w:t>
            </w:r>
            <w:proofErr w:type="spellStart"/>
            <w:r>
              <w:rPr>
                <w:b/>
              </w:rPr>
              <w:t>техн</w:t>
            </w:r>
            <w:proofErr w:type="spellEnd"/>
            <w:r>
              <w:rPr>
                <w:b/>
              </w:rPr>
              <w:t xml:space="preserve"> счета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5AB0DE30" w14:textId="273DF2D9" w:rsidR="00252CBF" w:rsidRPr="00D61057" w:rsidRDefault="00B54545" w:rsidP="00905A6B">
            <w:pPr>
              <w:rPr>
                <w:b/>
                <w:lang w:val="en-US"/>
              </w:rPr>
            </w:pPr>
            <w:r>
              <w:rPr>
                <w:b/>
              </w:rPr>
              <w:t>Корреспондирующая проводка</w:t>
            </w:r>
          </w:p>
        </w:tc>
      </w:tr>
      <w:tr w:rsidR="00252CBF" w:rsidRPr="008A1D37" w14:paraId="76BD597A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599CD63C" w14:textId="77777777" w:rsidR="00252CBF" w:rsidRPr="00D61057" w:rsidRDefault="00252CBF" w:rsidP="00905A6B">
            <w:pPr>
              <w:rPr>
                <w:lang w:val="en-US"/>
              </w:rPr>
            </w:pPr>
            <w:r w:rsidRPr="00D61057">
              <w:rPr>
                <w:lang w:val="en-US"/>
              </w:rPr>
              <w:t>ID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70D39F39" w14:textId="77777777" w:rsidR="00252CBF" w:rsidRPr="00D61057" w:rsidRDefault="00252CBF" w:rsidP="00905A6B">
            <w:pPr>
              <w:rPr>
                <w:lang w:val="en-US"/>
              </w:rPr>
            </w:pPr>
            <w:r w:rsidRPr="00D61057">
              <w:rPr>
                <w:lang w:val="en-US"/>
              </w:rPr>
              <w:t>Posting ID</w:t>
            </w:r>
          </w:p>
        </w:tc>
        <w:tc>
          <w:tcPr>
            <w:tcW w:w="3075" w:type="dxa"/>
          </w:tcPr>
          <w:p w14:paraId="01904F56" w14:textId="77777777" w:rsidR="00252CBF" w:rsidRPr="008A1D37" w:rsidRDefault="00252CBF" w:rsidP="00905A6B">
            <w:r w:rsidRPr="00D61057">
              <w:rPr>
                <w:rFonts w:cs="Arial"/>
                <w:szCs w:val="18"/>
                <w:lang w:eastAsia="ru-RU"/>
              </w:rPr>
              <w:t xml:space="preserve">Генерация нового значения с помощью </w:t>
            </w:r>
            <w:r w:rsidRPr="00D61057">
              <w:rPr>
                <w:rFonts w:cs="Arial"/>
                <w:szCs w:val="18"/>
                <w:lang w:val="en-US" w:eastAsia="ru-RU"/>
              </w:rPr>
              <w:t>Sequence</w:t>
            </w:r>
            <w:r w:rsidRPr="00D61057">
              <w:rPr>
                <w:rFonts w:cs="Arial"/>
                <w:szCs w:val="18"/>
                <w:lang w:eastAsia="ru-RU"/>
              </w:rPr>
              <w:t xml:space="preserve"> </w:t>
            </w:r>
            <w:r w:rsidRPr="00D61057">
              <w:rPr>
                <w:rFonts w:cs="Arial"/>
                <w:szCs w:val="18"/>
                <w:lang w:val="en-US" w:eastAsia="ru-RU"/>
              </w:rPr>
              <w:t>PD</w:t>
            </w:r>
            <w:r w:rsidRPr="00D61057">
              <w:rPr>
                <w:rFonts w:cs="Arial"/>
                <w:szCs w:val="18"/>
                <w:lang w:eastAsia="ru-RU"/>
              </w:rPr>
              <w:t>_</w:t>
            </w:r>
            <w:r w:rsidRPr="00D61057">
              <w:rPr>
                <w:rFonts w:cs="Arial"/>
                <w:szCs w:val="18"/>
                <w:lang w:val="en-US" w:eastAsia="ru-RU"/>
              </w:rPr>
              <w:t>SEQ</w:t>
            </w:r>
          </w:p>
        </w:tc>
        <w:tc>
          <w:tcPr>
            <w:tcW w:w="3075" w:type="dxa"/>
          </w:tcPr>
          <w:p w14:paraId="18405303" w14:textId="77777777" w:rsidR="00252CBF" w:rsidRPr="008A1D37" w:rsidRDefault="00252CBF" w:rsidP="00905A6B">
            <w:r w:rsidRPr="00D61057">
              <w:rPr>
                <w:rFonts w:cs="Arial"/>
                <w:szCs w:val="18"/>
                <w:lang w:eastAsia="ru-RU"/>
              </w:rPr>
              <w:t xml:space="preserve">Генерация нового значения с помощью </w:t>
            </w:r>
            <w:r w:rsidRPr="00D61057">
              <w:rPr>
                <w:rFonts w:cs="Arial"/>
                <w:szCs w:val="18"/>
                <w:lang w:val="en-US" w:eastAsia="ru-RU"/>
              </w:rPr>
              <w:t>Sequence</w:t>
            </w:r>
            <w:r w:rsidRPr="00D61057">
              <w:rPr>
                <w:rFonts w:cs="Arial"/>
                <w:szCs w:val="18"/>
                <w:lang w:eastAsia="ru-RU"/>
              </w:rPr>
              <w:t xml:space="preserve"> </w:t>
            </w:r>
            <w:r w:rsidRPr="00D61057">
              <w:rPr>
                <w:rFonts w:cs="Arial"/>
                <w:szCs w:val="18"/>
                <w:lang w:val="en-US" w:eastAsia="ru-RU"/>
              </w:rPr>
              <w:t>PD</w:t>
            </w:r>
            <w:r w:rsidRPr="00D61057">
              <w:rPr>
                <w:rFonts w:cs="Arial"/>
                <w:szCs w:val="18"/>
                <w:lang w:eastAsia="ru-RU"/>
              </w:rPr>
              <w:t>_</w:t>
            </w:r>
            <w:r w:rsidRPr="00D61057">
              <w:rPr>
                <w:rFonts w:cs="Arial"/>
                <w:szCs w:val="18"/>
                <w:lang w:val="en-US" w:eastAsia="ru-RU"/>
              </w:rPr>
              <w:t>SEQ</w:t>
            </w:r>
          </w:p>
        </w:tc>
      </w:tr>
      <w:tr w:rsidR="00252CBF" w:rsidRPr="008A1D37" w14:paraId="0F0869E4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591E9C49" w14:textId="77777777" w:rsidR="00252CBF" w:rsidRPr="008A1D37" w:rsidRDefault="00252CBF" w:rsidP="00905A6B">
            <w:r w:rsidRPr="008A1D37">
              <w:t>POD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065E819A" w14:textId="77777777" w:rsidR="00252CBF" w:rsidRPr="008A1D37" w:rsidRDefault="00252CBF" w:rsidP="00905A6B">
            <w:proofErr w:type="spellStart"/>
            <w:r w:rsidRPr="008A1D37">
              <w:t>Posting</w:t>
            </w:r>
            <w:proofErr w:type="spellEnd"/>
            <w:r w:rsidRPr="008A1D37">
              <w:t xml:space="preserve"> </w:t>
            </w:r>
            <w:proofErr w:type="spellStart"/>
            <w:r w:rsidRPr="008A1D37">
              <w:t>Date</w:t>
            </w:r>
            <w:proofErr w:type="spellEnd"/>
          </w:p>
        </w:tc>
        <w:tc>
          <w:tcPr>
            <w:tcW w:w="3075" w:type="dxa"/>
          </w:tcPr>
          <w:p w14:paraId="729EA5B1" w14:textId="23B7A4BF" w:rsidR="00252CBF" w:rsidRPr="008A1D37" w:rsidRDefault="00B54545" w:rsidP="00905A6B">
            <w:pPr>
              <w:rPr>
                <w:lang w:val="en-US"/>
              </w:rPr>
            </w:pPr>
            <w:r>
              <w:t xml:space="preserve">= </w:t>
            </w:r>
            <w:r>
              <w:rPr>
                <w:lang w:val="en-US"/>
              </w:rPr>
              <w:t>DAY</w:t>
            </w:r>
            <w:r w:rsidRPr="00B31E00">
              <w:t>1_</w:t>
            </w:r>
            <w:r>
              <w:rPr>
                <w:lang w:val="en-US"/>
              </w:rPr>
              <w:t>YYYY</w:t>
            </w:r>
          </w:p>
        </w:tc>
        <w:tc>
          <w:tcPr>
            <w:tcW w:w="3075" w:type="dxa"/>
          </w:tcPr>
          <w:p w14:paraId="4B4772B5" w14:textId="2C4591C1" w:rsidR="00252CBF" w:rsidRPr="008A1D37" w:rsidRDefault="00B54545" w:rsidP="00905A6B">
            <w:pPr>
              <w:rPr>
                <w:lang w:val="en-US"/>
              </w:rPr>
            </w:pPr>
            <w:r>
              <w:t xml:space="preserve">= </w:t>
            </w:r>
            <w:r>
              <w:rPr>
                <w:lang w:val="en-US"/>
              </w:rPr>
              <w:t>DAY</w:t>
            </w:r>
            <w:r w:rsidRPr="00B31E00">
              <w:t>1_</w:t>
            </w:r>
            <w:r>
              <w:rPr>
                <w:lang w:val="en-US"/>
              </w:rPr>
              <w:t>YYYY</w:t>
            </w:r>
          </w:p>
        </w:tc>
      </w:tr>
      <w:tr w:rsidR="00252CBF" w:rsidRPr="008A1D37" w14:paraId="7C21BCF0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50D30507" w14:textId="77777777" w:rsidR="00252CBF" w:rsidRPr="008A1D37" w:rsidRDefault="00252CBF" w:rsidP="00905A6B">
            <w:pPr>
              <w:rPr>
                <w:lang w:val="en-US"/>
              </w:rPr>
            </w:pPr>
            <w:r w:rsidRPr="008A1D37">
              <w:rPr>
                <w:lang w:val="en-US"/>
              </w:rPr>
              <w:t>VALD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4A74B608" w14:textId="77777777" w:rsidR="00252CBF" w:rsidRPr="008A1D37" w:rsidRDefault="00252CBF" w:rsidP="00905A6B">
            <w:pPr>
              <w:rPr>
                <w:lang w:val="en-US"/>
              </w:rPr>
            </w:pPr>
            <w:r w:rsidRPr="008A1D37">
              <w:rPr>
                <w:lang w:val="en-US"/>
              </w:rPr>
              <w:t>Value date</w:t>
            </w:r>
          </w:p>
        </w:tc>
        <w:tc>
          <w:tcPr>
            <w:tcW w:w="3075" w:type="dxa"/>
          </w:tcPr>
          <w:p w14:paraId="7A783E99" w14:textId="1AD38D97" w:rsidR="00252CBF" w:rsidRPr="008A1D37" w:rsidRDefault="00B54545" w:rsidP="00905A6B">
            <w:pPr>
              <w:rPr>
                <w:lang w:val="en-US"/>
              </w:rPr>
            </w:pPr>
            <w:r>
              <w:t xml:space="preserve">= </w:t>
            </w:r>
            <w:r>
              <w:rPr>
                <w:lang w:val="en-US"/>
              </w:rPr>
              <w:t>DAY</w:t>
            </w:r>
            <w:r w:rsidRPr="00B31E00">
              <w:t>1_</w:t>
            </w:r>
            <w:r>
              <w:rPr>
                <w:lang w:val="en-US"/>
              </w:rPr>
              <w:t>YYYY</w:t>
            </w:r>
          </w:p>
        </w:tc>
        <w:tc>
          <w:tcPr>
            <w:tcW w:w="3075" w:type="dxa"/>
          </w:tcPr>
          <w:p w14:paraId="720670C9" w14:textId="7642BA9C" w:rsidR="00252CBF" w:rsidRPr="008A1D37" w:rsidRDefault="00B54545" w:rsidP="00905A6B">
            <w:pPr>
              <w:rPr>
                <w:lang w:val="en-US"/>
              </w:rPr>
            </w:pPr>
            <w:r>
              <w:t xml:space="preserve">= </w:t>
            </w:r>
            <w:r>
              <w:rPr>
                <w:lang w:val="en-US"/>
              </w:rPr>
              <w:t>DAY</w:t>
            </w:r>
            <w:r w:rsidRPr="00B31E00">
              <w:t>1_</w:t>
            </w:r>
            <w:r>
              <w:rPr>
                <w:lang w:val="en-US"/>
              </w:rPr>
              <w:t>YYYY</w:t>
            </w:r>
          </w:p>
        </w:tc>
      </w:tr>
      <w:tr w:rsidR="00D33CAE" w:rsidRPr="008A1D37" w14:paraId="770A0B3F" w14:textId="77777777" w:rsidTr="00D33CAE">
        <w:trPr>
          <w:trHeight w:val="20"/>
        </w:trPr>
        <w:tc>
          <w:tcPr>
            <w:tcW w:w="1642" w:type="dxa"/>
            <w:shd w:val="clear" w:color="auto" w:fill="auto"/>
            <w:noWrap/>
          </w:tcPr>
          <w:p w14:paraId="355A2F03" w14:textId="1E866191" w:rsidR="00D33CAE" w:rsidRPr="008A1D37" w:rsidRDefault="00D33CAE" w:rsidP="00D33CAE">
            <w:pPr>
              <w:rPr>
                <w:lang w:val="en-US"/>
              </w:rPr>
            </w:pPr>
            <w:r w:rsidRPr="008A1D37">
              <w:rPr>
                <w:lang w:val="en-US"/>
              </w:rPr>
              <w:t>BSAACID</w:t>
            </w:r>
          </w:p>
        </w:tc>
        <w:tc>
          <w:tcPr>
            <w:tcW w:w="2693" w:type="dxa"/>
            <w:shd w:val="clear" w:color="auto" w:fill="auto"/>
            <w:noWrap/>
          </w:tcPr>
          <w:p w14:paraId="5FCA4840" w14:textId="2459CC7F" w:rsidR="00D33CAE" w:rsidRPr="008A1D37" w:rsidRDefault="00D33CAE" w:rsidP="00D33CAE">
            <w:pPr>
              <w:rPr>
                <w:lang w:val="en-US"/>
              </w:rPr>
            </w:pPr>
            <w:r w:rsidRPr="008A1D37">
              <w:rPr>
                <w:lang w:val="en-US"/>
              </w:rPr>
              <w:t>BSA Account ID</w:t>
            </w:r>
          </w:p>
        </w:tc>
        <w:tc>
          <w:tcPr>
            <w:tcW w:w="3075" w:type="dxa"/>
          </w:tcPr>
          <w:p w14:paraId="6E42A7FF" w14:textId="2406EF4B" w:rsidR="00D33CAE" w:rsidRPr="009D7BD1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GL_ACC_00.BSAACID</w:t>
            </w:r>
          </w:p>
        </w:tc>
        <w:tc>
          <w:tcPr>
            <w:tcW w:w="3075" w:type="dxa"/>
          </w:tcPr>
          <w:p w14:paraId="0E33DF4B" w14:textId="4DDBD789" w:rsidR="00D33CAE" w:rsidRPr="009D7BD1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GL_ACC_099.BSAACID</w:t>
            </w:r>
          </w:p>
        </w:tc>
      </w:tr>
      <w:tr w:rsidR="00D33CAE" w:rsidRPr="008A1D37" w14:paraId="4EBA83E5" w14:textId="77777777" w:rsidTr="00D33CAE">
        <w:trPr>
          <w:trHeight w:val="20"/>
        </w:trPr>
        <w:tc>
          <w:tcPr>
            <w:tcW w:w="1642" w:type="dxa"/>
            <w:shd w:val="clear" w:color="auto" w:fill="auto"/>
            <w:noWrap/>
          </w:tcPr>
          <w:p w14:paraId="575E6945" w14:textId="6EED0CA0" w:rsidR="00D33CAE" w:rsidRPr="008A1D37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GLACID</w:t>
            </w:r>
          </w:p>
        </w:tc>
        <w:tc>
          <w:tcPr>
            <w:tcW w:w="2693" w:type="dxa"/>
            <w:shd w:val="clear" w:color="auto" w:fill="auto"/>
            <w:noWrap/>
          </w:tcPr>
          <w:p w14:paraId="5BF95FCB" w14:textId="0156F502" w:rsidR="00D33CAE" w:rsidRPr="009D7BD1" w:rsidRDefault="00D33CAE" w:rsidP="00D33CAE">
            <w:r w:rsidRPr="008A1D37">
              <w:rPr>
                <w:lang w:val="en-US"/>
              </w:rPr>
              <w:t xml:space="preserve">Account </w:t>
            </w:r>
            <w:r>
              <w:rPr>
                <w:lang w:val="en-US"/>
              </w:rPr>
              <w:t xml:space="preserve">System </w:t>
            </w:r>
            <w:r w:rsidRPr="008A1D37">
              <w:rPr>
                <w:lang w:val="en-US"/>
              </w:rPr>
              <w:t>ID</w:t>
            </w:r>
          </w:p>
        </w:tc>
        <w:tc>
          <w:tcPr>
            <w:tcW w:w="3075" w:type="dxa"/>
          </w:tcPr>
          <w:p w14:paraId="08DCE5E3" w14:textId="6A593E04" w:rsidR="00D33CAE" w:rsidRPr="009D7BD1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GL_ACC_00.ID</w:t>
            </w:r>
          </w:p>
        </w:tc>
        <w:tc>
          <w:tcPr>
            <w:tcW w:w="3075" w:type="dxa"/>
          </w:tcPr>
          <w:p w14:paraId="1D6BE19A" w14:textId="153BC450" w:rsidR="00D33CAE" w:rsidRPr="008A1D37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GL_ACC_099.ID</w:t>
            </w:r>
          </w:p>
        </w:tc>
      </w:tr>
      <w:tr w:rsidR="00D33CAE" w:rsidRPr="008A1D37" w14:paraId="2BE408A5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6462D5CF" w14:textId="77777777" w:rsidR="00D33CAE" w:rsidRPr="008A1D37" w:rsidRDefault="00D33CAE" w:rsidP="00D33CAE">
            <w:pPr>
              <w:rPr>
                <w:lang w:val="en-US"/>
              </w:rPr>
            </w:pPr>
            <w:r w:rsidRPr="008A1D37">
              <w:rPr>
                <w:lang w:val="en-US"/>
              </w:rPr>
              <w:t>CCY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3EB15C70" w14:textId="77777777" w:rsidR="00D33CAE" w:rsidRPr="008A1D37" w:rsidRDefault="00D33CAE" w:rsidP="00D33CAE">
            <w:pPr>
              <w:rPr>
                <w:lang w:val="en-US"/>
              </w:rPr>
            </w:pPr>
            <w:r w:rsidRPr="008A1D37">
              <w:rPr>
                <w:lang w:val="en-US"/>
              </w:rPr>
              <w:t>Currency Code</w:t>
            </w:r>
          </w:p>
        </w:tc>
        <w:tc>
          <w:tcPr>
            <w:tcW w:w="3075" w:type="dxa"/>
          </w:tcPr>
          <w:p w14:paraId="3534004B" w14:textId="03A3310C" w:rsidR="00D33CAE" w:rsidRPr="008A1D37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GL_ACC_00.CCY</w:t>
            </w:r>
          </w:p>
        </w:tc>
        <w:tc>
          <w:tcPr>
            <w:tcW w:w="3075" w:type="dxa"/>
          </w:tcPr>
          <w:p w14:paraId="26FBFB4A" w14:textId="2026B23B" w:rsidR="00D33CAE" w:rsidRPr="008A1D37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‘RUR’</w:t>
            </w:r>
          </w:p>
        </w:tc>
      </w:tr>
      <w:tr w:rsidR="00D33CAE" w:rsidRPr="008A1D37" w14:paraId="748EB016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662C75B6" w14:textId="77777777" w:rsidR="00D33CAE" w:rsidRPr="008A1D37" w:rsidRDefault="00D33CAE" w:rsidP="00D33CAE">
            <w:pPr>
              <w:rPr>
                <w:lang w:val="en-US"/>
              </w:rPr>
            </w:pPr>
            <w:r w:rsidRPr="008A1D37">
              <w:rPr>
                <w:lang w:val="en-US"/>
              </w:rPr>
              <w:t>AMNT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52ACA3CD" w14:textId="77777777" w:rsidR="00D33CAE" w:rsidRPr="008A1D37" w:rsidRDefault="00D33CAE" w:rsidP="00D33CAE">
            <w:r w:rsidRPr="008A1D37">
              <w:rPr>
                <w:lang w:val="en-US"/>
              </w:rPr>
              <w:t>Posting A</w:t>
            </w:r>
            <w:proofErr w:type="spellStart"/>
            <w:r w:rsidRPr="008A1D37">
              <w:t>mount</w:t>
            </w:r>
            <w:proofErr w:type="spellEnd"/>
          </w:p>
        </w:tc>
        <w:tc>
          <w:tcPr>
            <w:tcW w:w="3075" w:type="dxa"/>
          </w:tcPr>
          <w:p w14:paraId="4414E3C3" w14:textId="644C81C3" w:rsidR="00D33CAE" w:rsidRPr="008A1D37" w:rsidRDefault="00D33CAE" w:rsidP="00D33CAE">
            <w:pPr>
              <w:rPr>
                <w:lang w:val="en-US"/>
              </w:rPr>
            </w:pPr>
            <w:r w:rsidRPr="008A1D37">
              <w:rPr>
                <w:lang w:val="en-US"/>
              </w:rPr>
              <w:t>(-1)*</w:t>
            </w:r>
            <w:r>
              <w:rPr>
                <w:lang w:val="en-US"/>
              </w:rPr>
              <w:t xml:space="preserve"> </w:t>
            </w:r>
            <w:proofErr w:type="spellStart"/>
            <w:r w:rsidRPr="009D7BD1">
              <w:rPr>
                <w:lang w:val="en-US"/>
              </w:rPr>
              <w:t>Obac</w:t>
            </w:r>
            <w:proofErr w:type="spellEnd"/>
            <w:r w:rsidRPr="00DE479A">
              <w:t>_00</w:t>
            </w:r>
          </w:p>
        </w:tc>
        <w:tc>
          <w:tcPr>
            <w:tcW w:w="3075" w:type="dxa"/>
          </w:tcPr>
          <w:p w14:paraId="70728614" w14:textId="357A7494" w:rsidR="00D33CAE" w:rsidRPr="008A1D37" w:rsidRDefault="00D33CAE" w:rsidP="00D33CAE">
            <w:proofErr w:type="spellStart"/>
            <w:r w:rsidRPr="009D7BD1">
              <w:rPr>
                <w:lang w:val="en-US"/>
              </w:rPr>
              <w:t>Obac</w:t>
            </w:r>
            <w:proofErr w:type="spellEnd"/>
            <w:r w:rsidRPr="00DE479A">
              <w:t>_00</w:t>
            </w:r>
          </w:p>
        </w:tc>
      </w:tr>
      <w:tr w:rsidR="00D33CAE" w:rsidRPr="008A1D37" w14:paraId="552741AA" w14:textId="77777777" w:rsidTr="00905A6B">
        <w:trPr>
          <w:cantSplit/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210641E4" w14:textId="77777777" w:rsidR="00D33CAE" w:rsidRPr="008A1D37" w:rsidRDefault="00D33CAE" w:rsidP="00D33CAE">
            <w:r w:rsidRPr="008A1D37">
              <w:t>AMNTBC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081A9216" w14:textId="77777777" w:rsidR="00D33CAE" w:rsidRPr="008A1D37" w:rsidRDefault="00D33CAE" w:rsidP="00D33CAE">
            <w:pPr>
              <w:rPr>
                <w:lang w:val="en-US"/>
              </w:rPr>
            </w:pPr>
            <w:r w:rsidRPr="008A1D37">
              <w:rPr>
                <w:lang w:val="en-US"/>
              </w:rPr>
              <w:t>Posting Amount in Base Currency</w:t>
            </w:r>
          </w:p>
        </w:tc>
        <w:tc>
          <w:tcPr>
            <w:tcW w:w="3075" w:type="dxa"/>
          </w:tcPr>
          <w:p w14:paraId="7E6309B0" w14:textId="77777777" w:rsidR="00D33CAE" w:rsidRPr="008A1D37" w:rsidRDefault="00D33CAE" w:rsidP="00D33CAE">
            <w:pPr>
              <w:spacing w:before="0"/>
              <w:rPr>
                <w:lang w:val="en-US"/>
              </w:rPr>
            </w:pPr>
          </w:p>
          <w:p w14:paraId="3877B1E1" w14:textId="75B8BA67" w:rsidR="00D33CAE" w:rsidRPr="008A1D37" w:rsidRDefault="00D33CAE" w:rsidP="00D33CAE">
            <w:pPr>
              <w:spacing w:before="0"/>
            </w:pPr>
            <w:r w:rsidRPr="008A1D37">
              <w:t>(-</w:t>
            </w:r>
            <w:proofErr w:type="gramStart"/>
            <w:r w:rsidRPr="008A1D37">
              <w:t>1)*</w:t>
            </w:r>
            <w:proofErr w:type="gramEnd"/>
            <w:r w:rsidRPr="009D7BD1">
              <w:rPr>
                <w:lang w:val="en-US"/>
              </w:rPr>
              <w:t xml:space="preserve"> </w:t>
            </w:r>
            <w:proofErr w:type="spellStart"/>
            <w:r w:rsidRPr="009D7BD1">
              <w:rPr>
                <w:lang w:val="en-US"/>
              </w:rPr>
              <w:t>Ob</w:t>
            </w:r>
            <w:r>
              <w:rPr>
                <w:lang w:val="en-US"/>
              </w:rPr>
              <w:t>b</w:t>
            </w:r>
            <w:r w:rsidRPr="009D7BD1">
              <w:rPr>
                <w:lang w:val="en-US"/>
              </w:rPr>
              <w:t>c</w:t>
            </w:r>
            <w:proofErr w:type="spellEnd"/>
            <w:r w:rsidRPr="00DE479A">
              <w:t>_00</w:t>
            </w:r>
          </w:p>
        </w:tc>
        <w:tc>
          <w:tcPr>
            <w:tcW w:w="3075" w:type="dxa"/>
          </w:tcPr>
          <w:p w14:paraId="62EFD1D6" w14:textId="77777777" w:rsidR="00D33CAE" w:rsidRPr="008A1D37" w:rsidRDefault="00D33CAE" w:rsidP="00D33CAE">
            <w:pPr>
              <w:spacing w:before="0"/>
            </w:pPr>
          </w:p>
          <w:p w14:paraId="2551FB6D" w14:textId="387256FF" w:rsidR="00D33CAE" w:rsidRPr="008A1D37" w:rsidRDefault="00D33CAE" w:rsidP="00D33CAE">
            <w:pPr>
              <w:spacing w:before="0"/>
            </w:pPr>
            <w:proofErr w:type="spellStart"/>
            <w:r w:rsidRPr="009D7BD1">
              <w:rPr>
                <w:lang w:val="en-US"/>
              </w:rPr>
              <w:t>Ob</w:t>
            </w:r>
            <w:r>
              <w:rPr>
                <w:lang w:val="en-US"/>
              </w:rPr>
              <w:t>b</w:t>
            </w:r>
            <w:r w:rsidRPr="009D7BD1">
              <w:rPr>
                <w:lang w:val="en-US"/>
              </w:rPr>
              <w:t>c</w:t>
            </w:r>
            <w:proofErr w:type="spellEnd"/>
            <w:r w:rsidRPr="00DE479A">
              <w:t>_00</w:t>
            </w:r>
          </w:p>
        </w:tc>
      </w:tr>
      <w:tr w:rsidR="00D33CAE" w:rsidRPr="00811B76" w14:paraId="69492D7D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2A7605E0" w14:textId="77777777" w:rsidR="00D33CAE" w:rsidRPr="008A1D37" w:rsidRDefault="00D33CAE" w:rsidP="00D33CAE">
            <w:r w:rsidRPr="008A1D37">
              <w:t>PBR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0CCC1A20" w14:textId="77777777" w:rsidR="00D33CAE" w:rsidRPr="008A1D37" w:rsidRDefault="00D33CAE" w:rsidP="00D33CAE">
            <w:proofErr w:type="spellStart"/>
            <w:r w:rsidRPr="008A1D37">
              <w:t>Source</w:t>
            </w:r>
            <w:proofErr w:type="spellEnd"/>
            <w:r w:rsidRPr="008A1D37">
              <w:t xml:space="preserve"> </w:t>
            </w:r>
            <w:proofErr w:type="spellStart"/>
            <w:r w:rsidRPr="008A1D37">
              <w:t>of</w:t>
            </w:r>
            <w:proofErr w:type="spellEnd"/>
            <w:r w:rsidRPr="008A1D37">
              <w:t xml:space="preserve"> </w:t>
            </w:r>
            <w:proofErr w:type="spellStart"/>
            <w:r w:rsidRPr="008A1D37">
              <w:t>Posting</w:t>
            </w:r>
            <w:proofErr w:type="spellEnd"/>
          </w:p>
        </w:tc>
        <w:tc>
          <w:tcPr>
            <w:tcW w:w="3075" w:type="dxa"/>
          </w:tcPr>
          <w:p w14:paraId="2B873ACF" w14:textId="7CD3B061" w:rsidR="00D33CAE" w:rsidRPr="009D7BD1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‘@@TAC’</w:t>
            </w:r>
          </w:p>
        </w:tc>
        <w:tc>
          <w:tcPr>
            <w:tcW w:w="3075" w:type="dxa"/>
          </w:tcPr>
          <w:p w14:paraId="41CCCFB5" w14:textId="19453CAC" w:rsidR="00D33CAE" w:rsidRPr="00811B76" w:rsidRDefault="00D33CAE" w:rsidP="00D33CAE">
            <w:r>
              <w:rPr>
                <w:lang w:val="en-US"/>
              </w:rPr>
              <w:t>‘@@TAC’</w:t>
            </w:r>
          </w:p>
        </w:tc>
      </w:tr>
      <w:tr w:rsidR="00D33CAE" w:rsidRPr="008A1D37" w14:paraId="71E051E3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160C036C" w14:textId="77777777" w:rsidR="00D33CAE" w:rsidRPr="008A1D37" w:rsidRDefault="00D33CAE" w:rsidP="00D33CAE">
            <w:r w:rsidRPr="008A1D37">
              <w:t>INVISIBLE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65EC0D90" w14:textId="77777777" w:rsidR="00D33CAE" w:rsidRPr="008A1D37" w:rsidRDefault="00D33CAE" w:rsidP="00D33CAE">
            <w:proofErr w:type="spellStart"/>
            <w:r w:rsidRPr="008A1D37">
              <w:t>Visible</w:t>
            </w:r>
            <w:proofErr w:type="spellEnd"/>
            <w:r w:rsidRPr="008A1D37">
              <w:t>/</w:t>
            </w:r>
            <w:proofErr w:type="spellStart"/>
            <w:r w:rsidRPr="008A1D37">
              <w:t>Invisible</w:t>
            </w:r>
            <w:proofErr w:type="spellEnd"/>
          </w:p>
        </w:tc>
        <w:tc>
          <w:tcPr>
            <w:tcW w:w="3075" w:type="dxa"/>
          </w:tcPr>
          <w:p w14:paraId="2BD14A85" w14:textId="4D60BF43" w:rsidR="00D33CAE" w:rsidRPr="008A1D37" w:rsidRDefault="00D33CAE" w:rsidP="00D33CAE">
            <w:r>
              <w:rPr>
                <w:rFonts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075" w:type="dxa"/>
          </w:tcPr>
          <w:p w14:paraId="172497CD" w14:textId="115EB99D" w:rsidR="00D33CAE" w:rsidRPr="008A1D37" w:rsidRDefault="00D33CAE" w:rsidP="00D33CAE">
            <w:r>
              <w:rPr>
                <w:rFonts w:cs="Times New Roman"/>
                <w:color w:val="000000"/>
                <w:lang w:val="en-US" w:eastAsia="ru-RU"/>
              </w:rPr>
              <w:t>0</w:t>
            </w:r>
          </w:p>
        </w:tc>
      </w:tr>
      <w:tr w:rsidR="00D33CAE" w:rsidRPr="008A1D37" w14:paraId="1389B994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46FA7E8D" w14:textId="77777777" w:rsidR="00D33CAE" w:rsidRPr="008A1D37" w:rsidRDefault="00D33CAE" w:rsidP="00D33CAE">
            <w:r w:rsidRPr="008A1D37">
              <w:t>PNAR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12D5B287" w14:textId="77777777" w:rsidR="00D33CAE" w:rsidRPr="008A1D37" w:rsidRDefault="00D33CAE" w:rsidP="00D33CAE">
            <w:proofErr w:type="spellStart"/>
            <w:r w:rsidRPr="008A1D37">
              <w:t>Posting</w:t>
            </w:r>
            <w:proofErr w:type="spellEnd"/>
            <w:r w:rsidRPr="008A1D37">
              <w:t xml:space="preserve"> </w:t>
            </w:r>
            <w:proofErr w:type="spellStart"/>
            <w:r w:rsidRPr="008A1D37">
              <w:t>narrative</w:t>
            </w:r>
            <w:proofErr w:type="spellEnd"/>
          </w:p>
        </w:tc>
        <w:tc>
          <w:tcPr>
            <w:tcW w:w="3075" w:type="dxa"/>
          </w:tcPr>
          <w:p w14:paraId="2B2EAD93" w14:textId="679B9699" w:rsidR="00D33CAE" w:rsidRPr="008A1D37" w:rsidRDefault="00D33CAE" w:rsidP="00D33CAE">
            <w:r>
              <w:rPr>
                <w:lang w:val="en-US"/>
              </w:rPr>
              <w:t>???</w:t>
            </w:r>
          </w:p>
        </w:tc>
        <w:tc>
          <w:tcPr>
            <w:tcW w:w="3075" w:type="dxa"/>
          </w:tcPr>
          <w:p w14:paraId="38C5B3A6" w14:textId="6864A834" w:rsidR="00D33CAE" w:rsidRPr="008A1D37" w:rsidRDefault="00D33CAE" w:rsidP="00D33CAE">
            <w:r>
              <w:rPr>
                <w:lang w:val="en-US"/>
              </w:rPr>
              <w:t>???</w:t>
            </w:r>
          </w:p>
        </w:tc>
      </w:tr>
      <w:tr w:rsidR="00D33CAE" w:rsidRPr="008A1D37" w14:paraId="5CFC0A47" w14:textId="77777777" w:rsidTr="00905A6B">
        <w:trPr>
          <w:trHeight w:val="20"/>
        </w:trPr>
        <w:tc>
          <w:tcPr>
            <w:tcW w:w="1642" w:type="dxa"/>
            <w:shd w:val="clear" w:color="auto" w:fill="auto"/>
            <w:noWrap/>
            <w:hideMark/>
          </w:tcPr>
          <w:p w14:paraId="4643E500" w14:textId="77777777" w:rsidR="00D33CAE" w:rsidRPr="008A1D37" w:rsidRDefault="00D33CAE" w:rsidP="00D33CAE">
            <w:r w:rsidRPr="008A1D37">
              <w:t>PCID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35B50AFD" w14:textId="77777777" w:rsidR="00D33CAE" w:rsidRPr="008A1D37" w:rsidRDefault="00D33CAE" w:rsidP="00D33CAE">
            <w:proofErr w:type="spellStart"/>
            <w:r w:rsidRPr="008A1D37">
              <w:t>Correspond</w:t>
            </w:r>
            <w:proofErr w:type="spellEnd"/>
            <w:r w:rsidRPr="008A1D37">
              <w:t xml:space="preserve"> </w:t>
            </w:r>
            <w:proofErr w:type="spellStart"/>
            <w:r w:rsidRPr="008A1D37">
              <w:t>Posting</w:t>
            </w:r>
            <w:proofErr w:type="spellEnd"/>
            <w:r w:rsidRPr="008A1D37">
              <w:t xml:space="preserve"> </w:t>
            </w:r>
            <w:proofErr w:type="spellStart"/>
            <w:r w:rsidRPr="008A1D37">
              <w:t>Id</w:t>
            </w:r>
            <w:proofErr w:type="spellEnd"/>
          </w:p>
        </w:tc>
        <w:tc>
          <w:tcPr>
            <w:tcW w:w="3075" w:type="dxa"/>
          </w:tcPr>
          <w:p w14:paraId="7D736B84" w14:textId="266B75EB" w:rsidR="00D33CAE" w:rsidRPr="009D7BD1" w:rsidRDefault="00D33CAE" w:rsidP="00D33CAE">
            <w:pPr>
              <w:rPr>
                <w:lang w:val="en-US"/>
              </w:rPr>
            </w:pPr>
            <w:r>
              <w:rPr>
                <w:lang w:val="en-US"/>
              </w:rPr>
              <w:t>=ID</w:t>
            </w:r>
          </w:p>
        </w:tc>
        <w:tc>
          <w:tcPr>
            <w:tcW w:w="3075" w:type="dxa"/>
          </w:tcPr>
          <w:p w14:paraId="4FF09E77" w14:textId="701C0ECB" w:rsidR="00D33CAE" w:rsidRPr="00922516" w:rsidRDefault="00D33CAE" w:rsidP="00D33CAE">
            <w:r>
              <w:rPr>
                <w:lang w:val="en-US"/>
              </w:rPr>
              <w:t xml:space="preserve">= PCID </w:t>
            </w:r>
            <w:r>
              <w:t>предыдущей колонки</w:t>
            </w:r>
          </w:p>
        </w:tc>
      </w:tr>
    </w:tbl>
    <w:p w14:paraId="0E8C3805" w14:textId="7AB2217E" w:rsidR="00252CBF" w:rsidRDefault="006C7CB7" w:rsidP="006C7CB7">
      <w:pPr>
        <w:pStyle w:val="4"/>
      </w:pPr>
      <w:r>
        <w:t>Проверка наличия существующей проводки по свертке остатка по техническому счету</w:t>
      </w:r>
    </w:p>
    <w:p w14:paraId="522A429D" w14:textId="77777777" w:rsidR="006C7CB7" w:rsidRDefault="006C7CB7" w:rsidP="006C7CB7">
      <w:r>
        <w:t>Входная информация</w:t>
      </w:r>
    </w:p>
    <w:p w14:paraId="3A4A5422" w14:textId="77777777" w:rsidR="006C7CB7" w:rsidRDefault="006C7CB7" w:rsidP="00EF52C1">
      <w:pPr>
        <w:pStyle w:val="a3"/>
        <w:numPr>
          <w:ilvl w:val="0"/>
          <w:numId w:val="19"/>
        </w:numPr>
      </w:pPr>
      <w:r>
        <w:rPr>
          <w:lang w:val="en-US"/>
        </w:rPr>
        <w:t>GL</w:t>
      </w:r>
      <w:r w:rsidRPr="009D7BD1">
        <w:t>_</w:t>
      </w:r>
      <w:r>
        <w:rPr>
          <w:lang w:val="en-US"/>
        </w:rPr>
        <w:t>ACC</w:t>
      </w:r>
      <w:r w:rsidRPr="009D7BD1">
        <w:t xml:space="preserve">_00  - </w:t>
      </w:r>
      <w:r>
        <w:t xml:space="preserve">запись </w:t>
      </w:r>
      <w:r>
        <w:rPr>
          <w:lang w:val="en-US"/>
        </w:rPr>
        <w:t>GL</w:t>
      </w:r>
      <w:r w:rsidRPr="009D7BD1">
        <w:t>_</w:t>
      </w:r>
      <w:r>
        <w:rPr>
          <w:lang w:val="en-US"/>
        </w:rPr>
        <w:t>ACC</w:t>
      </w:r>
      <w:r w:rsidRPr="009D7BD1">
        <w:t xml:space="preserve"> </w:t>
      </w:r>
      <w:r>
        <w:t>для технического счета, по которому выполняется свертка остатка</w:t>
      </w:r>
    </w:p>
    <w:p w14:paraId="508A60AF" w14:textId="77777777" w:rsidR="006C7CB7" w:rsidRDefault="006C7CB7" w:rsidP="00EF52C1">
      <w:pPr>
        <w:pStyle w:val="a3"/>
        <w:numPr>
          <w:ilvl w:val="0"/>
          <w:numId w:val="19"/>
        </w:numPr>
      </w:pPr>
      <w:proofErr w:type="spellStart"/>
      <w:r w:rsidRPr="009D7BD1">
        <w:rPr>
          <w:lang w:val="en-US"/>
        </w:rPr>
        <w:t>Obac</w:t>
      </w:r>
      <w:proofErr w:type="spellEnd"/>
      <w:r w:rsidRPr="00DE479A">
        <w:t>_00 –</w:t>
      </w:r>
      <w:r>
        <w:t xml:space="preserve"> входящий остаток на этом счете  на начало года в валюте счета</w:t>
      </w:r>
    </w:p>
    <w:p w14:paraId="67AC0C96" w14:textId="77777777" w:rsidR="006C7CB7" w:rsidRDefault="006C7CB7" w:rsidP="00EF52C1">
      <w:pPr>
        <w:pStyle w:val="a3"/>
        <w:numPr>
          <w:ilvl w:val="0"/>
          <w:numId w:val="19"/>
        </w:numPr>
      </w:pPr>
      <w:proofErr w:type="spellStart"/>
      <w:r w:rsidRPr="009D7BD1">
        <w:rPr>
          <w:lang w:val="en-US"/>
        </w:rPr>
        <w:t>Obbc</w:t>
      </w:r>
      <w:proofErr w:type="spellEnd"/>
      <w:r w:rsidRPr="00DE479A">
        <w:t xml:space="preserve">_00   </w:t>
      </w:r>
      <w:r>
        <w:t>входящий остаток на этом счете на начало года в рублях</w:t>
      </w:r>
    </w:p>
    <w:p w14:paraId="4E6BCFBA" w14:textId="1AD4CEB5" w:rsidR="006C7CB7" w:rsidRDefault="00226B0E" w:rsidP="00EF52C1">
      <w:pPr>
        <w:pStyle w:val="a3"/>
        <w:numPr>
          <w:ilvl w:val="0"/>
          <w:numId w:val="19"/>
        </w:numPr>
      </w:pPr>
      <w:r>
        <w:rPr>
          <w:lang w:val="en-US"/>
        </w:rPr>
        <w:t>GL</w:t>
      </w:r>
      <w:r w:rsidRPr="00527CDE">
        <w:t>_</w:t>
      </w:r>
      <w:r>
        <w:rPr>
          <w:lang w:val="en-US"/>
        </w:rPr>
        <w:t>ACC</w:t>
      </w:r>
      <w:r w:rsidRPr="00527CDE">
        <w:t>_</w:t>
      </w:r>
      <w:r w:rsidRPr="009D7BD1">
        <w:t xml:space="preserve">099 – </w:t>
      </w:r>
      <w:r>
        <w:t xml:space="preserve">запись </w:t>
      </w:r>
      <w:r>
        <w:rPr>
          <w:lang w:val="en-US"/>
        </w:rPr>
        <w:t>GL</w:t>
      </w:r>
      <w:r w:rsidRPr="00527CDE">
        <w:t>_</w:t>
      </w:r>
      <w:r>
        <w:rPr>
          <w:lang w:val="en-US"/>
        </w:rPr>
        <w:t>ACC</w:t>
      </w:r>
      <w:r w:rsidRPr="00527CDE">
        <w:t xml:space="preserve"> </w:t>
      </w:r>
      <w:r>
        <w:t>для вспомогательного счета</w:t>
      </w:r>
    </w:p>
    <w:p w14:paraId="190CE85E" w14:textId="77777777" w:rsidR="006C7CB7" w:rsidRPr="009D7BD1" w:rsidRDefault="006C7CB7" w:rsidP="00EF52C1">
      <w:pPr>
        <w:pStyle w:val="a3"/>
        <w:numPr>
          <w:ilvl w:val="0"/>
          <w:numId w:val="19"/>
        </w:numPr>
      </w:pPr>
      <w:r>
        <w:rPr>
          <w:lang w:val="en-US"/>
        </w:rPr>
        <w:t>DAY</w:t>
      </w:r>
      <w:r w:rsidRPr="00B31E00">
        <w:t>1_</w:t>
      </w:r>
      <w:r>
        <w:rPr>
          <w:lang w:val="en-US"/>
        </w:rPr>
        <w:t>YYYY</w:t>
      </w:r>
      <w:r>
        <w:t xml:space="preserve"> – дата первого рабочего дня года</w:t>
      </w:r>
    </w:p>
    <w:p w14:paraId="08A5F392" w14:textId="77777777" w:rsidR="006C7CB7" w:rsidRDefault="006C7CB7" w:rsidP="006C7CB7"/>
    <w:p w14:paraId="1F3B10CD" w14:textId="2657F1B3" w:rsidR="006C7CB7" w:rsidRPr="006C7CB7" w:rsidRDefault="006C7CB7" w:rsidP="006C7CB7">
      <w:pPr>
        <w:rPr>
          <w:lang w:val="en-US"/>
        </w:rPr>
      </w:pPr>
      <w:r>
        <w:t>Проверка</w:t>
      </w:r>
      <w:r w:rsidRPr="006C7CB7">
        <w:rPr>
          <w:lang w:val="en-US"/>
        </w:rPr>
        <w:t xml:space="preserve"> </w:t>
      </w:r>
      <w:r>
        <w:t>наличия</w:t>
      </w:r>
      <w:r w:rsidRPr="006C7CB7">
        <w:rPr>
          <w:lang w:val="en-US"/>
        </w:rPr>
        <w:t xml:space="preserve"> </w:t>
      </w:r>
      <w:r>
        <w:t>проводки</w:t>
      </w:r>
    </w:p>
    <w:p w14:paraId="1EBBD144" w14:textId="3A25F7F2" w:rsidR="006C7CB7" w:rsidRDefault="006C7CB7" w:rsidP="006C7CB7">
      <w:pPr>
        <w:rPr>
          <w:lang w:val="en-US"/>
        </w:rPr>
      </w:pPr>
      <w:r>
        <w:rPr>
          <w:lang w:val="en-US"/>
        </w:rPr>
        <w:t xml:space="preserve">Select * from </w:t>
      </w:r>
      <w:r w:rsidR="00226B0E">
        <w:rPr>
          <w:lang w:val="en-US"/>
        </w:rPr>
        <w:t>GL_PDTH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bsaacid</w:t>
      </w:r>
      <w:proofErr w:type="spellEnd"/>
      <w:r>
        <w:rPr>
          <w:lang w:val="en-US"/>
        </w:rPr>
        <w:t xml:space="preserve">=GL_ACC_00.bsaacid </w:t>
      </w:r>
      <w:r w:rsidR="00226B0E">
        <w:rPr>
          <w:lang w:val="en-US"/>
        </w:rPr>
        <w:t xml:space="preserve">AND GLACID=GL_ACC_00.GLACID </w:t>
      </w:r>
      <w:r>
        <w:rPr>
          <w:lang w:val="en-US"/>
        </w:rPr>
        <w:t>and pod=</w:t>
      </w:r>
      <w:r w:rsidRPr="006C7CB7">
        <w:rPr>
          <w:lang w:val="en-US"/>
        </w:rPr>
        <w:t xml:space="preserve"> </w:t>
      </w:r>
      <w:r>
        <w:rPr>
          <w:lang w:val="en-US"/>
        </w:rPr>
        <w:t>DAY</w:t>
      </w:r>
      <w:r w:rsidRPr="006C7CB7">
        <w:rPr>
          <w:lang w:val="en-US"/>
        </w:rPr>
        <w:t>1_</w:t>
      </w:r>
      <w:r>
        <w:rPr>
          <w:lang w:val="en-US"/>
        </w:rPr>
        <w:t xml:space="preserve">YYYY and </w:t>
      </w:r>
      <w:proofErr w:type="spellStart"/>
      <w:r>
        <w:rPr>
          <w:lang w:val="en-US"/>
        </w:rPr>
        <w:t>pbr</w:t>
      </w:r>
      <w:proofErr w:type="spellEnd"/>
      <w:r>
        <w:rPr>
          <w:lang w:val="en-US"/>
        </w:rPr>
        <w:t>=’@@TAC’</w:t>
      </w:r>
    </w:p>
    <w:p w14:paraId="0D584341" w14:textId="27C8D512" w:rsidR="007E7E52" w:rsidRDefault="007E7E52" w:rsidP="006C7CB7">
      <w:r>
        <w:t xml:space="preserve">Если проводка не найдена, то выполняется </w:t>
      </w:r>
    </w:p>
    <w:p w14:paraId="6AB7C9E2" w14:textId="3F22CE28" w:rsidR="007E7E52" w:rsidRPr="007E7E52" w:rsidRDefault="007E7E52" w:rsidP="00EF52C1">
      <w:pPr>
        <w:pStyle w:val="a3"/>
        <w:numPr>
          <w:ilvl w:val="0"/>
          <w:numId w:val="20"/>
        </w:numPr>
      </w:pPr>
      <w:r>
        <w:t>Формирование проводок свертки остатка по техническому счету</w:t>
      </w:r>
      <w:r w:rsidR="00226B0E" w:rsidRPr="00226B0E">
        <w:t xml:space="preserve"> (</w:t>
      </w:r>
      <w:r w:rsidR="00226B0E">
        <w:t>алгоритм описан в предыдущем разделе)</w:t>
      </w:r>
    </w:p>
    <w:p w14:paraId="28D5957D" w14:textId="7FF1D989" w:rsidR="006C7CB7" w:rsidRDefault="007E7E52" w:rsidP="006C7CB7">
      <w:r>
        <w:t>Если проводка найдена, то выполняется сравнение</w:t>
      </w:r>
    </w:p>
    <w:p w14:paraId="326C4DCF" w14:textId="335A22BB" w:rsidR="007E7E52" w:rsidRPr="00226B0E" w:rsidRDefault="007E7E52" w:rsidP="00EF52C1">
      <w:pPr>
        <w:pStyle w:val="a3"/>
        <w:numPr>
          <w:ilvl w:val="0"/>
          <w:numId w:val="20"/>
        </w:numPr>
      </w:pPr>
      <w:r>
        <w:t>Если</w:t>
      </w:r>
      <w:r w:rsidRPr="00226B0E">
        <w:t xml:space="preserve"> </w:t>
      </w:r>
      <w:r w:rsidR="00226B0E">
        <w:rPr>
          <w:lang w:val="en-US"/>
        </w:rPr>
        <w:t>GL</w:t>
      </w:r>
      <w:r w:rsidR="00226B0E" w:rsidRPr="00226B0E">
        <w:t>_</w:t>
      </w:r>
      <w:r w:rsidR="00226B0E">
        <w:rPr>
          <w:lang w:val="en-US"/>
        </w:rPr>
        <w:t>PDTH</w:t>
      </w:r>
      <w:r w:rsidRPr="00226B0E">
        <w:t>.</w:t>
      </w:r>
      <w:r w:rsidRPr="007E7E52">
        <w:rPr>
          <w:lang w:val="en-US"/>
        </w:rPr>
        <w:t>AMNT</w:t>
      </w:r>
      <w:r w:rsidRPr="00226B0E">
        <w:t>=(-</w:t>
      </w:r>
      <w:proofErr w:type="gramStart"/>
      <w:r w:rsidRPr="00226B0E">
        <w:t>1)*</w:t>
      </w:r>
      <w:proofErr w:type="spellStart"/>
      <w:proofErr w:type="gramEnd"/>
      <w:r w:rsidRPr="007E7E52">
        <w:rPr>
          <w:lang w:val="en-US"/>
        </w:rPr>
        <w:t>oba</w:t>
      </w:r>
      <w:r w:rsidR="00226B0E">
        <w:rPr>
          <w:lang w:val="en-US"/>
        </w:rPr>
        <w:t>c</w:t>
      </w:r>
      <w:proofErr w:type="spellEnd"/>
      <w:r w:rsidR="00226B0E" w:rsidRPr="00226B0E">
        <w:t xml:space="preserve">_00 </w:t>
      </w:r>
      <w:r w:rsidR="00226B0E">
        <w:rPr>
          <w:lang w:val="en-US"/>
        </w:rPr>
        <w:t>and</w:t>
      </w:r>
      <w:r w:rsidR="00226B0E" w:rsidRPr="00226B0E">
        <w:t xml:space="preserve"> </w:t>
      </w:r>
      <w:r w:rsidR="00226B0E">
        <w:rPr>
          <w:lang w:val="en-US"/>
        </w:rPr>
        <w:t>PD</w:t>
      </w:r>
      <w:r w:rsidR="00226B0E" w:rsidRPr="00226B0E">
        <w:t>.</w:t>
      </w:r>
      <w:r w:rsidR="00226B0E">
        <w:rPr>
          <w:lang w:val="en-US"/>
        </w:rPr>
        <w:t>AMNTBC</w:t>
      </w:r>
      <w:r w:rsidR="00226B0E" w:rsidRPr="00226B0E">
        <w:t>=(-1)*</w:t>
      </w:r>
      <w:proofErr w:type="spellStart"/>
      <w:r w:rsidR="00226B0E">
        <w:rPr>
          <w:lang w:val="en-US"/>
        </w:rPr>
        <w:t>obbc</w:t>
      </w:r>
      <w:proofErr w:type="spellEnd"/>
      <w:r w:rsidR="00226B0E" w:rsidRPr="00226B0E">
        <w:t>_00, то</w:t>
      </w:r>
      <w:r w:rsidR="00226B0E">
        <w:t xml:space="preserve"> обработка по счету прекращается (поскольку правильная проводка уже сформирована)</w:t>
      </w:r>
    </w:p>
    <w:p w14:paraId="5F3845BE" w14:textId="03F8AACD" w:rsidR="007E7E52" w:rsidRPr="007E7E52" w:rsidRDefault="007E7E52" w:rsidP="00EF52C1">
      <w:pPr>
        <w:pStyle w:val="a3"/>
        <w:numPr>
          <w:ilvl w:val="0"/>
          <w:numId w:val="20"/>
        </w:numPr>
        <w:rPr>
          <w:lang w:val="en-US"/>
        </w:rPr>
      </w:pPr>
      <w:r>
        <w:lastRenderedPageBreak/>
        <w:t>Иначе</w:t>
      </w:r>
    </w:p>
    <w:p w14:paraId="48C80044" w14:textId="0207AAC2" w:rsidR="00F00935" w:rsidRPr="00F00935" w:rsidRDefault="00F00935" w:rsidP="00EF52C1">
      <w:pPr>
        <w:pStyle w:val="a3"/>
        <w:numPr>
          <w:ilvl w:val="1"/>
          <w:numId w:val="20"/>
        </w:numPr>
      </w:pPr>
      <w:r>
        <w:t>Подавление старых проводок свертки остатка по техническому счету</w:t>
      </w:r>
      <w:r w:rsidR="0076698F">
        <w:t xml:space="preserve"> </w:t>
      </w:r>
    </w:p>
    <w:p w14:paraId="20CBAAC3" w14:textId="27182D68" w:rsidR="00F00935" w:rsidRPr="007E7E52" w:rsidRDefault="00F00935" w:rsidP="00EF52C1">
      <w:pPr>
        <w:pStyle w:val="a3"/>
        <w:numPr>
          <w:ilvl w:val="1"/>
          <w:numId w:val="20"/>
        </w:numPr>
      </w:pPr>
      <w:r>
        <w:t>Формирование проводок свертки остатка по техническому счету</w:t>
      </w:r>
      <w:r w:rsidR="00226B0E" w:rsidRPr="00226B0E">
        <w:t xml:space="preserve"> (</w:t>
      </w:r>
      <w:r w:rsidR="00226B0E">
        <w:t>алгоритм описан в предыдущем разделе)</w:t>
      </w:r>
    </w:p>
    <w:p w14:paraId="0D7D73AF" w14:textId="664B368E" w:rsidR="00F00935" w:rsidRPr="00F00935" w:rsidRDefault="00F00935" w:rsidP="00F00935">
      <w:r>
        <w:t>Правило подавления старых проводок свертки по техническому счету</w:t>
      </w:r>
    </w:p>
    <w:p w14:paraId="66632112" w14:textId="6874CCA3" w:rsidR="007E7E52" w:rsidRDefault="007E7E52" w:rsidP="00EF52C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PCID00=PD.PCID</w:t>
      </w:r>
    </w:p>
    <w:p w14:paraId="09D5C1B4" w14:textId="6078661B" w:rsidR="007E7E52" w:rsidRPr="007E7E52" w:rsidRDefault="007E7E52" w:rsidP="00EF52C1">
      <w:pPr>
        <w:pStyle w:val="a3"/>
        <w:numPr>
          <w:ilvl w:val="0"/>
          <w:numId w:val="20"/>
        </w:numPr>
      </w:pPr>
      <w:r>
        <w:t>Подавление проводок (</w:t>
      </w:r>
      <w:r>
        <w:rPr>
          <w:lang w:val="en-US"/>
        </w:rPr>
        <w:t>invisible</w:t>
      </w:r>
      <w:r w:rsidRPr="007E7E52">
        <w:t xml:space="preserve">=1) </w:t>
      </w:r>
      <w:r>
        <w:t xml:space="preserve">для которых выполняется </w:t>
      </w:r>
      <w:r>
        <w:rPr>
          <w:lang w:val="en-US"/>
        </w:rPr>
        <w:t>PD</w:t>
      </w:r>
      <w:r w:rsidRPr="007E7E52">
        <w:t>.</w:t>
      </w:r>
      <w:r>
        <w:rPr>
          <w:lang w:val="en-US"/>
        </w:rPr>
        <w:t>PCID</w:t>
      </w:r>
      <w:r w:rsidRPr="007E7E52">
        <w:t>=</w:t>
      </w:r>
      <w:r>
        <w:rPr>
          <w:lang w:val="en-US"/>
        </w:rPr>
        <w:t>PCID</w:t>
      </w:r>
      <w:r w:rsidRPr="007E7E52">
        <w:t>00</w:t>
      </w:r>
    </w:p>
    <w:p w14:paraId="7C3346B7" w14:textId="56FC2FE1" w:rsidR="007E7E52" w:rsidRDefault="00BD512F" w:rsidP="00BD512F">
      <w:pPr>
        <w:pStyle w:val="2"/>
      </w:pPr>
      <w:bookmarkStart w:id="480" w:name="_Toc477281730"/>
      <w:r>
        <w:t>Ручные операции по техническим счетам</w:t>
      </w:r>
      <w:bookmarkEnd w:id="480"/>
    </w:p>
    <w:p w14:paraId="1ED0FC3F" w14:textId="19446743" w:rsidR="00BD512F" w:rsidRDefault="00BD512F" w:rsidP="00BD512F">
      <w:r>
        <w:t>Функциональные спецификации будут подготовлены в отдельном документе</w:t>
      </w:r>
    </w:p>
    <w:p w14:paraId="6BA7A3D1" w14:textId="0D617FA3" w:rsidR="00BD512F" w:rsidRDefault="00BD512F" w:rsidP="00BD512F">
      <w:pPr>
        <w:pStyle w:val="2"/>
      </w:pPr>
      <w:bookmarkStart w:id="481" w:name="_Toc477281731"/>
      <w:r>
        <w:t>Формирование отчетов по техническим счетам</w:t>
      </w:r>
      <w:bookmarkEnd w:id="481"/>
    </w:p>
    <w:p w14:paraId="6D0C99A1" w14:textId="77777777" w:rsidR="00BD512F" w:rsidRDefault="00BD512F" w:rsidP="00BD512F">
      <w:r>
        <w:t>Функциональные спецификации будут подготовлены в отдельном документе</w:t>
      </w:r>
    </w:p>
    <w:p w14:paraId="06307E14" w14:textId="77777777" w:rsidR="00BD512F" w:rsidRPr="00BD512F" w:rsidRDefault="00BD512F" w:rsidP="00BD512F"/>
    <w:sectPr w:rsidR="00BD512F" w:rsidRPr="00BD512F" w:rsidSect="006F11EE">
      <w:headerReference w:type="default" r:id="rId24"/>
      <w:footerReference w:type="default" r:id="rId25"/>
      <w:footerReference w:type="first" r:id="rId26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8BB2B" w14:textId="77777777" w:rsidR="00A232B3" w:rsidRDefault="00A23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00D4333F" w14:textId="77777777" w:rsidR="00A232B3" w:rsidRDefault="00A23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utura Bk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3" w:type="dxa"/>
      <w:tblBorders>
        <w:top w:val="single" w:sz="18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3085"/>
      <w:gridCol w:w="4583"/>
      <w:gridCol w:w="2505"/>
    </w:tblGrid>
    <w:tr w:rsidR="001641D5" w:rsidRPr="001F4F9B" w14:paraId="50D96808" w14:textId="77777777" w:rsidTr="00274A3F">
      <w:trPr>
        <w:trHeight w:val="369"/>
      </w:trPr>
      <w:tc>
        <w:tcPr>
          <w:tcW w:w="3085" w:type="dxa"/>
          <w:tcBorders>
            <w:top w:val="single" w:sz="18" w:space="0" w:color="999999"/>
            <w:bottom w:val="single" w:sz="18" w:space="0" w:color="999999"/>
          </w:tcBorders>
        </w:tcPr>
        <w:p w14:paraId="35822162" w14:textId="5B2BE875" w:rsidR="001641D5" w:rsidRPr="00CF79A5" w:rsidRDefault="001641D5" w:rsidP="003E7814">
          <w:pPr>
            <w:pStyle w:val="ac"/>
            <w:tabs>
              <w:tab w:val="clear" w:pos="4677"/>
              <w:tab w:val="clear" w:pos="9355"/>
              <w:tab w:val="left" w:pos="95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Версия документа: 1.00</w:t>
          </w:r>
        </w:p>
      </w:tc>
      <w:tc>
        <w:tcPr>
          <w:tcW w:w="4583" w:type="dxa"/>
          <w:tcBorders>
            <w:top w:val="single" w:sz="18" w:space="0" w:color="999999"/>
            <w:bottom w:val="single" w:sz="18" w:space="0" w:color="999999"/>
          </w:tcBorders>
        </w:tcPr>
        <w:p w14:paraId="5C478158" w14:textId="47ABB1B7" w:rsidR="001641D5" w:rsidRPr="00B517D0" w:rsidRDefault="001641D5" w:rsidP="00B70D3F">
          <w:pPr>
            <w:pStyle w:val="ac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Дата: 14.03.2017</w:t>
          </w:r>
        </w:p>
      </w:tc>
      <w:tc>
        <w:tcPr>
          <w:tcW w:w="2505" w:type="dxa"/>
          <w:tcBorders>
            <w:top w:val="single" w:sz="18" w:space="0" w:color="999999"/>
            <w:bottom w:val="single" w:sz="18" w:space="0" w:color="999999"/>
          </w:tcBorders>
          <w:vAlign w:val="center"/>
        </w:tcPr>
        <w:p w14:paraId="3E39F784" w14:textId="77777777" w:rsidR="001641D5" w:rsidRPr="0030175F" w:rsidRDefault="001641D5" w:rsidP="003E7814">
          <w:pPr>
            <w:pStyle w:val="ac"/>
            <w:jc w:val="center"/>
            <w:rPr>
              <w:rFonts w:ascii="Arial" w:hAnsi="Arial" w:cs="Arial"/>
            </w:rPr>
          </w:pPr>
          <w:r w:rsidRPr="0030175F">
            <w:rPr>
              <w:rFonts w:ascii="Arial" w:hAnsi="Arial" w:cs="Arial"/>
            </w:rPr>
            <w:t xml:space="preserve">стр.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PAGE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2C3ABE">
            <w:rPr>
              <w:rStyle w:val="afa"/>
              <w:rFonts w:ascii="Arial" w:hAnsi="Arial" w:cs="Arial"/>
              <w:noProof/>
            </w:rPr>
            <w:t>42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t>из</w:t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NUMPAGES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2C3ABE">
            <w:rPr>
              <w:rStyle w:val="afa"/>
              <w:rFonts w:ascii="Arial" w:hAnsi="Arial" w:cs="Arial"/>
              <w:noProof/>
            </w:rPr>
            <w:t>42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</w:p>
      </w:tc>
    </w:tr>
  </w:tbl>
  <w:p w14:paraId="3F78D605" w14:textId="77777777" w:rsidR="001641D5" w:rsidRDefault="001641D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3" w:type="dxa"/>
      <w:tblBorders>
        <w:top w:val="single" w:sz="18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3085"/>
      <w:gridCol w:w="4583"/>
      <w:gridCol w:w="2505"/>
    </w:tblGrid>
    <w:tr w:rsidR="001641D5" w:rsidRPr="001F4F9B" w14:paraId="438FEE04" w14:textId="77777777" w:rsidTr="00317ADC">
      <w:trPr>
        <w:trHeight w:val="369"/>
      </w:trPr>
      <w:tc>
        <w:tcPr>
          <w:tcW w:w="3085" w:type="dxa"/>
          <w:tcBorders>
            <w:top w:val="single" w:sz="18" w:space="0" w:color="999999"/>
            <w:bottom w:val="single" w:sz="18" w:space="0" w:color="999999"/>
          </w:tcBorders>
        </w:tcPr>
        <w:p w14:paraId="772159CF" w14:textId="77777777" w:rsidR="001641D5" w:rsidRPr="00CF79A5" w:rsidRDefault="001641D5" w:rsidP="007616CE">
          <w:pPr>
            <w:pStyle w:val="ac"/>
            <w:tabs>
              <w:tab w:val="clear" w:pos="4677"/>
              <w:tab w:val="clear" w:pos="9355"/>
              <w:tab w:val="left" w:pos="95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Версия документа: 1.00</w:t>
          </w:r>
        </w:p>
      </w:tc>
      <w:tc>
        <w:tcPr>
          <w:tcW w:w="4583" w:type="dxa"/>
          <w:tcBorders>
            <w:top w:val="single" w:sz="18" w:space="0" w:color="999999"/>
            <w:bottom w:val="single" w:sz="18" w:space="0" w:color="999999"/>
          </w:tcBorders>
        </w:tcPr>
        <w:p w14:paraId="557F4A5E" w14:textId="5D6734E5" w:rsidR="001641D5" w:rsidRPr="00362DB4" w:rsidRDefault="001641D5" w:rsidP="00362DB4">
          <w:pPr>
            <w:pStyle w:val="ac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</w:rPr>
            <w:t xml:space="preserve">Дата: </w:t>
          </w:r>
          <w:r>
            <w:rPr>
              <w:rFonts w:ascii="Arial" w:hAnsi="Arial" w:cs="Arial"/>
              <w:lang w:val="en-US"/>
            </w:rPr>
            <w:t>14</w:t>
          </w:r>
          <w:r>
            <w:rPr>
              <w:rFonts w:ascii="Arial" w:hAnsi="Arial" w:cs="Arial"/>
            </w:rPr>
            <w:t>.03.201</w:t>
          </w:r>
          <w:r>
            <w:rPr>
              <w:rFonts w:ascii="Arial" w:hAnsi="Arial" w:cs="Arial"/>
              <w:lang w:val="en-US"/>
            </w:rPr>
            <w:t>7</w:t>
          </w:r>
        </w:p>
      </w:tc>
      <w:tc>
        <w:tcPr>
          <w:tcW w:w="2505" w:type="dxa"/>
          <w:tcBorders>
            <w:top w:val="single" w:sz="18" w:space="0" w:color="999999"/>
            <w:bottom w:val="single" w:sz="18" w:space="0" w:color="999999"/>
          </w:tcBorders>
          <w:vAlign w:val="center"/>
        </w:tcPr>
        <w:p w14:paraId="0F54CED8" w14:textId="77777777" w:rsidR="001641D5" w:rsidRPr="0030175F" w:rsidRDefault="001641D5" w:rsidP="007616CE">
          <w:pPr>
            <w:pStyle w:val="ac"/>
            <w:jc w:val="center"/>
            <w:rPr>
              <w:rFonts w:ascii="Arial" w:hAnsi="Arial" w:cs="Arial"/>
            </w:rPr>
          </w:pPr>
          <w:r w:rsidRPr="0030175F">
            <w:rPr>
              <w:rFonts w:ascii="Arial" w:hAnsi="Arial" w:cs="Arial"/>
            </w:rPr>
            <w:t xml:space="preserve">стр.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PAGE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2C3ABE">
            <w:rPr>
              <w:rStyle w:val="afa"/>
              <w:rFonts w:ascii="Arial" w:hAnsi="Arial" w:cs="Arial"/>
              <w:noProof/>
            </w:rPr>
            <w:t>1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t>из</w:t>
          </w:r>
          <w:r>
            <w:rPr>
              <w:rStyle w:val="afa"/>
              <w:rFonts w:ascii="Arial" w:hAnsi="Arial" w:cs="Arial"/>
            </w:rPr>
            <w:t xml:space="preserve"> </w:t>
          </w:r>
          <w:r w:rsidRPr="0030175F">
            <w:rPr>
              <w:rStyle w:val="afa"/>
              <w:rFonts w:ascii="Arial" w:hAnsi="Arial" w:cs="Arial"/>
            </w:rPr>
            <w:fldChar w:fldCharType="begin"/>
          </w:r>
          <w:r w:rsidRPr="0030175F">
            <w:rPr>
              <w:rStyle w:val="afa"/>
              <w:rFonts w:ascii="Arial" w:hAnsi="Arial" w:cs="Arial"/>
            </w:rPr>
            <w:instrText xml:space="preserve"> NUMPAGES </w:instrText>
          </w:r>
          <w:r w:rsidRPr="0030175F">
            <w:rPr>
              <w:rStyle w:val="afa"/>
              <w:rFonts w:ascii="Arial" w:hAnsi="Arial" w:cs="Arial"/>
            </w:rPr>
            <w:fldChar w:fldCharType="separate"/>
          </w:r>
          <w:r w:rsidR="002C3ABE">
            <w:rPr>
              <w:rStyle w:val="afa"/>
              <w:rFonts w:ascii="Arial" w:hAnsi="Arial" w:cs="Arial"/>
              <w:noProof/>
            </w:rPr>
            <w:t>42</w:t>
          </w:r>
          <w:r w:rsidRPr="0030175F">
            <w:rPr>
              <w:rStyle w:val="afa"/>
              <w:rFonts w:ascii="Arial" w:hAnsi="Arial" w:cs="Arial"/>
            </w:rPr>
            <w:fldChar w:fldCharType="end"/>
          </w:r>
        </w:p>
      </w:tc>
    </w:tr>
  </w:tbl>
  <w:p w14:paraId="45A3223D" w14:textId="77777777" w:rsidR="001641D5" w:rsidRDefault="001641D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3E442" w14:textId="77777777" w:rsidR="00A232B3" w:rsidRDefault="00A23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5F4765CE" w14:textId="77777777" w:rsidR="00A232B3" w:rsidRDefault="00A23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3931"/>
      <w:gridCol w:w="6229"/>
    </w:tblGrid>
    <w:tr w:rsidR="001641D5" w:rsidRPr="00F8578A" w14:paraId="11646361" w14:textId="77777777" w:rsidTr="00281DB8">
      <w:trPr>
        <w:trHeight w:val="811"/>
      </w:trPr>
      <w:tc>
        <w:tcPr>
          <w:tcW w:w="3931" w:type="dxa"/>
          <w:vMerge w:val="restart"/>
        </w:tcPr>
        <w:p w14:paraId="3D2B289C" w14:textId="77777777" w:rsidR="001641D5" w:rsidRPr="00F8578A" w:rsidRDefault="001641D5" w:rsidP="003E7814">
          <w:pPr>
            <w:pStyle w:val="aa"/>
          </w:pPr>
          <w:r w:rsidRPr="00C41A87">
            <w:rPr>
              <w:noProof/>
              <w:lang w:eastAsia="ru-RU"/>
            </w:rPr>
            <w:drawing>
              <wp:inline distT="0" distB="0" distL="0" distR="0" wp14:anchorId="6C6250B6" wp14:editId="12BF3F18">
                <wp:extent cx="1524000" cy="219075"/>
                <wp:effectExtent l="0" t="0" r="0" b="9525"/>
                <wp:docPr id="11" name="Рисунок 11" descr="UniCredit Ba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UniCredit Ban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29" w:type="dxa"/>
        </w:tcPr>
        <w:p w14:paraId="3BC1B5B3" w14:textId="77777777" w:rsidR="001641D5" w:rsidRPr="008111E9" w:rsidRDefault="001641D5" w:rsidP="003E7814">
          <w:pPr>
            <w:pStyle w:val="aa"/>
            <w:jc w:val="right"/>
          </w:pPr>
          <w:r w:rsidRPr="00C41A87">
            <w:rPr>
              <w:noProof/>
              <w:lang w:eastAsia="ru-RU"/>
            </w:rPr>
            <w:drawing>
              <wp:inline distT="0" distB="0" distL="0" distR="0" wp14:anchorId="4DE441A0" wp14:editId="48B68306">
                <wp:extent cx="1514475" cy="438150"/>
                <wp:effectExtent l="0" t="0" r="0" b="0"/>
                <wp:docPr id="12" name="Рисунок 13" descr="РБтекнолоджи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3" descr="РБтекнолоджис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641D5" w:rsidRPr="000F15C4" w14:paraId="16508B49" w14:textId="77777777" w:rsidTr="00281DB8">
      <w:trPr>
        <w:trHeight w:val="464"/>
      </w:trPr>
      <w:tc>
        <w:tcPr>
          <w:tcW w:w="3931" w:type="dxa"/>
          <w:vMerge/>
        </w:tcPr>
        <w:p w14:paraId="5345416D" w14:textId="77777777" w:rsidR="001641D5" w:rsidRPr="00F8578A" w:rsidRDefault="001641D5" w:rsidP="003E7814">
          <w:pPr>
            <w:pStyle w:val="aa"/>
          </w:pPr>
        </w:p>
      </w:tc>
      <w:tc>
        <w:tcPr>
          <w:tcW w:w="6229" w:type="dxa"/>
        </w:tcPr>
        <w:p w14:paraId="4B36F48C" w14:textId="32F19A66" w:rsidR="001641D5" w:rsidRPr="006920DE" w:rsidRDefault="001641D5" w:rsidP="006920DE">
          <w:pPr>
            <w:pStyle w:val="aa"/>
            <w:tabs>
              <w:tab w:val="clear" w:pos="4677"/>
              <w:tab w:val="clear" w:pos="9355"/>
              <w:tab w:val="left" w:pos="1563"/>
              <w:tab w:val="right" w:pos="6021"/>
            </w:tabs>
            <w:rPr>
              <w:rFonts w:ascii="Arial" w:hAnsi="Arial" w:cs="Arial"/>
              <w:color w:val="808080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</w:rPr>
            <w:t>Функциональная спецификация</w:t>
          </w:r>
          <w:r w:rsidRPr="00511131">
            <w:rPr>
              <w:rFonts w:ascii="Arial" w:hAnsi="Arial" w:cs="Arial"/>
              <w:b/>
              <w:sz w:val="18"/>
            </w:rPr>
            <w:t xml:space="preserve"> </w:t>
          </w:r>
          <w:r w:rsidRPr="006920DE">
            <w:rPr>
              <w:rFonts w:ascii="Arial" w:hAnsi="Arial" w:cs="Arial"/>
              <w:b/>
              <w:sz w:val="18"/>
            </w:rPr>
            <w:t xml:space="preserve">–технические счета в </w:t>
          </w:r>
          <w:r>
            <w:rPr>
              <w:rFonts w:ascii="Arial" w:hAnsi="Arial" w:cs="Arial"/>
              <w:b/>
              <w:sz w:val="18"/>
              <w:lang w:val="en-US"/>
            </w:rPr>
            <w:t>BARS</w:t>
          </w:r>
          <w:r w:rsidRPr="006920DE">
            <w:rPr>
              <w:rFonts w:ascii="Arial" w:hAnsi="Arial" w:cs="Arial"/>
              <w:b/>
              <w:sz w:val="18"/>
            </w:rPr>
            <w:t xml:space="preserve"> </w:t>
          </w:r>
          <w:r>
            <w:rPr>
              <w:rFonts w:ascii="Arial" w:hAnsi="Arial" w:cs="Arial"/>
              <w:b/>
              <w:sz w:val="18"/>
              <w:lang w:val="en-US"/>
            </w:rPr>
            <w:t>GL</w:t>
          </w:r>
        </w:p>
      </w:tc>
    </w:tr>
  </w:tbl>
  <w:p w14:paraId="2AFC1CA1" w14:textId="77777777" w:rsidR="001641D5" w:rsidRDefault="001641D5" w:rsidP="003E781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B03"/>
    <w:multiLevelType w:val="hybridMultilevel"/>
    <w:tmpl w:val="11600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F2F"/>
    <w:multiLevelType w:val="hybridMultilevel"/>
    <w:tmpl w:val="11600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722A"/>
    <w:multiLevelType w:val="hybridMultilevel"/>
    <w:tmpl w:val="D4D44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05DDE"/>
    <w:multiLevelType w:val="multilevel"/>
    <w:tmpl w:val="C5A6F7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D14776B"/>
    <w:multiLevelType w:val="singleLevel"/>
    <w:tmpl w:val="366AF9DE"/>
    <w:lvl w:ilvl="0">
      <w:start w:val="1"/>
      <w:numFmt w:val="bullet"/>
      <w:pStyle w:val="list1"/>
      <w:lvlText w:val=""/>
      <w:lvlJc w:val="left"/>
      <w:pPr>
        <w:tabs>
          <w:tab w:val="num" w:pos="510"/>
        </w:tabs>
        <w:ind w:left="510" w:hanging="453"/>
      </w:pPr>
      <w:rPr>
        <w:rFonts w:ascii="Symbol" w:hAnsi="Symbol" w:hint="default"/>
        <w:sz w:val="16"/>
      </w:rPr>
    </w:lvl>
  </w:abstractNum>
  <w:abstractNum w:abstractNumId="5" w15:restartNumberingAfterBreak="0">
    <w:nsid w:val="0F4211AF"/>
    <w:multiLevelType w:val="hybridMultilevel"/>
    <w:tmpl w:val="CCE29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B7D82"/>
    <w:multiLevelType w:val="hybridMultilevel"/>
    <w:tmpl w:val="DF5C4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667AA"/>
    <w:multiLevelType w:val="hybridMultilevel"/>
    <w:tmpl w:val="5ACE0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54428"/>
    <w:multiLevelType w:val="hybridMultilevel"/>
    <w:tmpl w:val="B5C6F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42D8C"/>
    <w:multiLevelType w:val="hybridMultilevel"/>
    <w:tmpl w:val="07CC9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E7A1B"/>
    <w:multiLevelType w:val="hybridMultilevel"/>
    <w:tmpl w:val="EDA21C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EDC628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F408F0"/>
    <w:multiLevelType w:val="hybridMultilevel"/>
    <w:tmpl w:val="A96AB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87B86"/>
    <w:multiLevelType w:val="multilevel"/>
    <w:tmpl w:val="4D1EE1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347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BA09AA"/>
    <w:multiLevelType w:val="hybridMultilevel"/>
    <w:tmpl w:val="DB0043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9A93A86"/>
    <w:multiLevelType w:val="hybridMultilevel"/>
    <w:tmpl w:val="C4208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F02"/>
    <w:multiLevelType w:val="hybridMultilevel"/>
    <w:tmpl w:val="02F00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52149"/>
    <w:multiLevelType w:val="hybridMultilevel"/>
    <w:tmpl w:val="20C81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B6F84"/>
    <w:multiLevelType w:val="hybridMultilevel"/>
    <w:tmpl w:val="D4D44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5033F"/>
    <w:multiLevelType w:val="hybridMultilevel"/>
    <w:tmpl w:val="5A807728"/>
    <w:lvl w:ilvl="0" w:tplc="F246F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B297A"/>
    <w:multiLevelType w:val="hybridMultilevel"/>
    <w:tmpl w:val="6270C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B46CA"/>
    <w:multiLevelType w:val="hybridMultilevel"/>
    <w:tmpl w:val="11600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358BC"/>
    <w:multiLevelType w:val="hybridMultilevel"/>
    <w:tmpl w:val="B7165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81213"/>
    <w:multiLevelType w:val="hybridMultilevel"/>
    <w:tmpl w:val="3A542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D0F82"/>
    <w:multiLevelType w:val="hybridMultilevel"/>
    <w:tmpl w:val="92FA1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63BFE"/>
    <w:multiLevelType w:val="hybridMultilevel"/>
    <w:tmpl w:val="6D141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565A0F87"/>
    <w:multiLevelType w:val="hybridMultilevel"/>
    <w:tmpl w:val="B21EC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1314A"/>
    <w:multiLevelType w:val="hybridMultilevel"/>
    <w:tmpl w:val="469C4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C6F38"/>
    <w:multiLevelType w:val="hybridMultilevel"/>
    <w:tmpl w:val="ABB83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2274E"/>
    <w:multiLevelType w:val="hybridMultilevel"/>
    <w:tmpl w:val="9BEE6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A1190"/>
    <w:multiLevelType w:val="hybridMultilevel"/>
    <w:tmpl w:val="DB0AC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01F11"/>
    <w:multiLevelType w:val="hybridMultilevel"/>
    <w:tmpl w:val="AF8E8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564A6"/>
    <w:multiLevelType w:val="hybridMultilevel"/>
    <w:tmpl w:val="6BA62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81296"/>
    <w:multiLevelType w:val="multilevel"/>
    <w:tmpl w:val="71F67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703064"/>
    <w:multiLevelType w:val="hybridMultilevel"/>
    <w:tmpl w:val="55702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14AE2"/>
    <w:multiLevelType w:val="hybridMultilevel"/>
    <w:tmpl w:val="8A5A0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D10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95BD5"/>
    <w:multiLevelType w:val="hybridMultilevel"/>
    <w:tmpl w:val="D4D44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A2FEB"/>
    <w:multiLevelType w:val="hybridMultilevel"/>
    <w:tmpl w:val="FBF819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F144D"/>
    <w:multiLevelType w:val="hybridMultilevel"/>
    <w:tmpl w:val="D4D44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B77E1"/>
    <w:multiLevelType w:val="hybridMultilevel"/>
    <w:tmpl w:val="D4D44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60020"/>
    <w:multiLevelType w:val="hybridMultilevel"/>
    <w:tmpl w:val="71761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92A1F"/>
    <w:multiLevelType w:val="hybridMultilevel"/>
    <w:tmpl w:val="5B82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80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35110D"/>
    <w:multiLevelType w:val="hybridMultilevel"/>
    <w:tmpl w:val="20C81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42"/>
  </w:num>
  <w:num w:numId="5">
    <w:abstractNumId w:val="15"/>
  </w:num>
  <w:num w:numId="6">
    <w:abstractNumId w:val="25"/>
  </w:num>
  <w:num w:numId="7">
    <w:abstractNumId w:val="36"/>
  </w:num>
  <w:num w:numId="8">
    <w:abstractNumId w:val="5"/>
  </w:num>
  <w:num w:numId="9">
    <w:abstractNumId w:val="39"/>
  </w:num>
  <w:num w:numId="10">
    <w:abstractNumId w:val="41"/>
  </w:num>
  <w:num w:numId="11">
    <w:abstractNumId w:val="24"/>
  </w:num>
  <w:num w:numId="12">
    <w:abstractNumId w:val="19"/>
  </w:num>
  <w:num w:numId="13">
    <w:abstractNumId w:val="38"/>
  </w:num>
  <w:num w:numId="14">
    <w:abstractNumId w:val="32"/>
  </w:num>
  <w:num w:numId="15">
    <w:abstractNumId w:val="44"/>
  </w:num>
  <w:num w:numId="16">
    <w:abstractNumId w:val="14"/>
  </w:num>
  <w:num w:numId="17">
    <w:abstractNumId w:val="8"/>
  </w:num>
  <w:num w:numId="18">
    <w:abstractNumId w:val="13"/>
  </w:num>
  <w:num w:numId="19">
    <w:abstractNumId w:val="33"/>
  </w:num>
  <w:num w:numId="20">
    <w:abstractNumId w:val="30"/>
  </w:num>
  <w:num w:numId="21">
    <w:abstractNumId w:val="31"/>
  </w:num>
  <w:num w:numId="22">
    <w:abstractNumId w:val="17"/>
  </w:num>
  <w:num w:numId="23">
    <w:abstractNumId w:val="21"/>
  </w:num>
  <w:num w:numId="24">
    <w:abstractNumId w:val="29"/>
  </w:num>
  <w:num w:numId="25">
    <w:abstractNumId w:val="28"/>
  </w:num>
  <w:num w:numId="26">
    <w:abstractNumId w:val="6"/>
  </w:num>
  <w:num w:numId="27">
    <w:abstractNumId w:val="2"/>
  </w:num>
  <w:num w:numId="28">
    <w:abstractNumId w:val="22"/>
  </w:num>
  <w:num w:numId="29">
    <w:abstractNumId w:val="1"/>
  </w:num>
  <w:num w:numId="30">
    <w:abstractNumId w:val="18"/>
  </w:num>
  <w:num w:numId="31">
    <w:abstractNumId w:val="37"/>
  </w:num>
  <w:num w:numId="32">
    <w:abstractNumId w:val="45"/>
  </w:num>
  <w:num w:numId="33">
    <w:abstractNumId w:val="9"/>
  </w:num>
  <w:num w:numId="34">
    <w:abstractNumId w:val="12"/>
  </w:num>
  <w:num w:numId="35">
    <w:abstractNumId w:val="34"/>
  </w:num>
  <w:num w:numId="36">
    <w:abstractNumId w:val="20"/>
  </w:num>
  <w:num w:numId="37">
    <w:abstractNumId w:val="0"/>
  </w:num>
  <w:num w:numId="38">
    <w:abstractNumId w:val="11"/>
  </w:num>
  <w:num w:numId="39">
    <w:abstractNumId w:val="16"/>
  </w:num>
  <w:num w:numId="40">
    <w:abstractNumId w:val="27"/>
  </w:num>
  <w:num w:numId="41">
    <w:abstractNumId w:val="7"/>
  </w:num>
  <w:num w:numId="42">
    <w:abstractNumId w:val="40"/>
  </w:num>
  <w:num w:numId="43">
    <w:abstractNumId w:val="43"/>
  </w:num>
  <w:num w:numId="44">
    <w:abstractNumId w:val="23"/>
  </w:num>
  <w:num w:numId="45">
    <w:abstractNumId w:val="26"/>
  </w:num>
  <w:num w:numId="46">
    <w:abstractNumId w:val="35"/>
  </w:num>
  <w:numIdMacAtCleanup w:val="4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  <w15:person w15:author="Morozov">
    <w15:presenceInfo w15:providerId="None" w15:userId="Moroz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embedSystemFonts/>
  <w:proofState w:spelling="clean" w:grammar="clean"/>
  <w:trackRevision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03"/>
    <w:rsid w:val="0000002A"/>
    <w:rsid w:val="00000522"/>
    <w:rsid w:val="000025ED"/>
    <w:rsid w:val="00003576"/>
    <w:rsid w:val="00004F7D"/>
    <w:rsid w:val="0000591D"/>
    <w:rsid w:val="00006B04"/>
    <w:rsid w:val="000075F5"/>
    <w:rsid w:val="0000783E"/>
    <w:rsid w:val="000155DA"/>
    <w:rsid w:val="00016EE9"/>
    <w:rsid w:val="000176DD"/>
    <w:rsid w:val="000178E4"/>
    <w:rsid w:val="00022E36"/>
    <w:rsid w:val="00024598"/>
    <w:rsid w:val="00025A71"/>
    <w:rsid w:val="00025B63"/>
    <w:rsid w:val="00027C2D"/>
    <w:rsid w:val="00027C5E"/>
    <w:rsid w:val="00030211"/>
    <w:rsid w:val="0003091E"/>
    <w:rsid w:val="000312E4"/>
    <w:rsid w:val="0003214A"/>
    <w:rsid w:val="00034BC6"/>
    <w:rsid w:val="00034C84"/>
    <w:rsid w:val="00034CCD"/>
    <w:rsid w:val="00035AE7"/>
    <w:rsid w:val="00035C0B"/>
    <w:rsid w:val="00037D06"/>
    <w:rsid w:val="00041258"/>
    <w:rsid w:val="00041F79"/>
    <w:rsid w:val="000451D7"/>
    <w:rsid w:val="00046BCD"/>
    <w:rsid w:val="00046F8D"/>
    <w:rsid w:val="000470ED"/>
    <w:rsid w:val="00047321"/>
    <w:rsid w:val="00051373"/>
    <w:rsid w:val="00052176"/>
    <w:rsid w:val="000521FA"/>
    <w:rsid w:val="00053931"/>
    <w:rsid w:val="000548B7"/>
    <w:rsid w:val="0005516D"/>
    <w:rsid w:val="0005525C"/>
    <w:rsid w:val="000557BE"/>
    <w:rsid w:val="0005697A"/>
    <w:rsid w:val="00056B68"/>
    <w:rsid w:val="000579B5"/>
    <w:rsid w:val="00060D2E"/>
    <w:rsid w:val="000621D9"/>
    <w:rsid w:val="00063123"/>
    <w:rsid w:val="0006500F"/>
    <w:rsid w:val="00066D23"/>
    <w:rsid w:val="00067E5F"/>
    <w:rsid w:val="00071876"/>
    <w:rsid w:val="000727C4"/>
    <w:rsid w:val="00074955"/>
    <w:rsid w:val="0007651F"/>
    <w:rsid w:val="00081D98"/>
    <w:rsid w:val="0008260D"/>
    <w:rsid w:val="0008282E"/>
    <w:rsid w:val="000832F8"/>
    <w:rsid w:val="000838E2"/>
    <w:rsid w:val="00084412"/>
    <w:rsid w:val="00085ACB"/>
    <w:rsid w:val="00085BB3"/>
    <w:rsid w:val="000863B3"/>
    <w:rsid w:val="00086F27"/>
    <w:rsid w:val="000949A4"/>
    <w:rsid w:val="0009530F"/>
    <w:rsid w:val="00095895"/>
    <w:rsid w:val="000958BF"/>
    <w:rsid w:val="00095CFC"/>
    <w:rsid w:val="00095FD9"/>
    <w:rsid w:val="00096C26"/>
    <w:rsid w:val="0009719F"/>
    <w:rsid w:val="000974C1"/>
    <w:rsid w:val="000A38D8"/>
    <w:rsid w:val="000A6B29"/>
    <w:rsid w:val="000A6CE6"/>
    <w:rsid w:val="000B0205"/>
    <w:rsid w:val="000B1972"/>
    <w:rsid w:val="000B3479"/>
    <w:rsid w:val="000B67A2"/>
    <w:rsid w:val="000B67F9"/>
    <w:rsid w:val="000B7600"/>
    <w:rsid w:val="000B7B51"/>
    <w:rsid w:val="000C07DA"/>
    <w:rsid w:val="000C0D33"/>
    <w:rsid w:val="000C4208"/>
    <w:rsid w:val="000C48FC"/>
    <w:rsid w:val="000C7CD5"/>
    <w:rsid w:val="000D07BA"/>
    <w:rsid w:val="000D2613"/>
    <w:rsid w:val="000D2669"/>
    <w:rsid w:val="000D4C5B"/>
    <w:rsid w:val="000D6854"/>
    <w:rsid w:val="000E02A5"/>
    <w:rsid w:val="000E0487"/>
    <w:rsid w:val="000E04DD"/>
    <w:rsid w:val="000E066F"/>
    <w:rsid w:val="000E0C02"/>
    <w:rsid w:val="000E128B"/>
    <w:rsid w:val="000E4746"/>
    <w:rsid w:val="000E691D"/>
    <w:rsid w:val="000E7944"/>
    <w:rsid w:val="000F00A2"/>
    <w:rsid w:val="000F0367"/>
    <w:rsid w:val="000F061A"/>
    <w:rsid w:val="000F3736"/>
    <w:rsid w:val="000F5515"/>
    <w:rsid w:val="000F612D"/>
    <w:rsid w:val="000F71C3"/>
    <w:rsid w:val="000F7451"/>
    <w:rsid w:val="001001CA"/>
    <w:rsid w:val="001001E0"/>
    <w:rsid w:val="001012D8"/>
    <w:rsid w:val="00102FFA"/>
    <w:rsid w:val="001040CE"/>
    <w:rsid w:val="0010501B"/>
    <w:rsid w:val="00105CC6"/>
    <w:rsid w:val="0010629C"/>
    <w:rsid w:val="00106AEF"/>
    <w:rsid w:val="00107258"/>
    <w:rsid w:val="00107B3A"/>
    <w:rsid w:val="00107D58"/>
    <w:rsid w:val="00113926"/>
    <w:rsid w:val="001152B6"/>
    <w:rsid w:val="00116A9E"/>
    <w:rsid w:val="00121F40"/>
    <w:rsid w:val="00124E71"/>
    <w:rsid w:val="00124ED6"/>
    <w:rsid w:val="001317FD"/>
    <w:rsid w:val="00131E4D"/>
    <w:rsid w:val="00132203"/>
    <w:rsid w:val="001366F6"/>
    <w:rsid w:val="001367CE"/>
    <w:rsid w:val="00137A8E"/>
    <w:rsid w:val="00137B49"/>
    <w:rsid w:val="001406E1"/>
    <w:rsid w:val="00141167"/>
    <w:rsid w:val="00141646"/>
    <w:rsid w:val="001470F6"/>
    <w:rsid w:val="001474E7"/>
    <w:rsid w:val="00147F9E"/>
    <w:rsid w:val="00150777"/>
    <w:rsid w:val="00150E5B"/>
    <w:rsid w:val="00151589"/>
    <w:rsid w:val="00153660"/>
    <w:rsid w:val="00153DFF"/>
    <w:rsid w:val="001557D1"/>
    <w:rsid w:val="00156275"/>
    <w:rsid w:val="0015643B"/>
    <w:rsid w:val="001641D5"/>
    <w:rsid w:val="00164C3B"/>
    <w:rsid w:val="0016614D"/>
    <w:rsid w:val="00166928"/>
    <w:rsid w:val="001672B3"/>
    <w:rsid w:val="001701F1"/>
    <w:rsid w:val="00171452"/>
    <w:rsid w:val="00171E18"/>
    <w:rsid w:val="001724AB"/>
    <w:rsid w:val="001733E2"/>
    <w:rsid w:val="00175765"/>
    <w:rsid w:val="001758CE"/>
    <w:rsid w:val="00175BE4"/>
    <w:rsid w:val="001763F1"/>
    <w:rsid w:val="00177BF7"/>
    <w:rsid w:val="0018659A"/>
    <w:rsid w:val="00190A7E"/>
    <w:rsid w:val="0019238C"/>
    <w:rsid w:val="00192451"/>
    <w:rsid w:val="00192825"/>
    <w:rsid w:val="00194338"/>
    <w:rsid w:val="00195486"/>
    <w:rsid w:val="001961A5"/>
    <w:rsid w:val="00197882"/>
    <w:rsid w:val="001A0899"/>
    <w:rsid w:val="001A18DA"/>
    <w:rsid w:val="001A342A"/>
    <w:rsid w:val="001A543C"/>
    <w:rsid w:val="001A6C79"/>
    <w:rsid w:val="001A78BB"/>
    <w:rsid w:val="001B00B5"/>
    <w:rsid w:val="001B05B6"/>
    <w:rsid w:val="001B2377"/>
    <w:rsid w:val="001B28A9"/>
    <w:rsid w:val="001B6AB1"/>
    <w:rsid w:val="001C0AF9"/>
    <w:rsid w:val="001C2A78"/>
    <w:rsid w:val="001C4743"/>
    <w:rsid w:val="001C5E8D"/>
    <w:rsid w:val="001D187C"/>
    <w:rsid w:val="001D3DA8"/>
    <w:rsid w:val="001D44B6"/>
    <w:rsid w:val="001D569F"/>
    <w:rsid w:val="001D6582"/>
    <w:rsid w:val="001E0033"/>
    <w:rsid w:val="001E213E"/>
    <w:rsid w:val="001E293C"/>
    <w:rsid w:val="001E3E02"/>
    <w:rsid w:val="001E3EAF"/>
    <w:rsid w:val="001F01B3"/>
    <w:rsid w:val="001F130D"/>
    <w:rsid w:val="001F48E8"/>
    <w:rsid w:val="001F6AF9"/>
    <w:rsid w:val="001F6F55"/>
    <w:rsid w:val="00202EDA"/>
    <w:rsid w:val="00203104"/>
    <w:rsid w:val="00203389"/>
    <w:rsid w:val="00204DA3"/>
    <w:rsid w:val="002052BD"/>
    <w:rsid w:val="00205C51"/>
    <w:rsid w:val="002071AE"/>
    <w:rsid w:val="00211868"/>
    <w:rsid w:val="00211DA6"/>
    <w:rsid w:val="00213F50"/>
    <w:rsid w:val="00214CF5"/>
    <w:rsid w:val="00215050"/>
    <w:rsid w:val="00215C2D"/>
    <w:rsid w:val="0021605C"/>
    <w:rsid w:val="0021703C"/>
    <w:rsid w:val="002243B7"/>
    <w:rsid w:val="00224496"/>
    <w:rsid w:val="002249BE"/>
    <w:rsid w:val="002261D6"/>
    <w:rsid w:val="00226B0E"/>
    <w:rsid w:val="002271A4"/>
    <w:rsid w:val="002274B2"/>
    <w:rsid w:val="00227F2B"/>
    <w:rsid w:val="00230323"/>
    <w:rsid w:val="00230C3C"/>
    <w:rsid w:val="002311E8"/>
    <w:rsid w:val="002314CC"/>
    <w:rsid w:val="00231677"/>
    <w:rsid w:val="002320D5"/>
    <w:rsid w:val="00232419"/>
    <w:rsid w:val="00232AF9"/>
    <w:rsid w:val="002330CE"/>
    <w:rsid w:val="002348E8"/>
    <w:rsid w:val="00235754"/>
    <w:rsid w:val="0023613D"/>
    <w:rsid w:val="00237E1C"/>
    <w:rsid w:val="002440B4"/>
    <w:rsid w:val="002445CA"/>
    <w:rsid w:val="00245BEF"/>
    <w:rsid w:val="00246196"/>
    <w:rsid w:val="00246D7D"/>
    <w:rsid w:val="00247D4B"/>
    <w:rsid w:val="00251B4D"/>
    <w:rsid w:val="00251C34"/>
    <w:rsid w:val="00252CBF"/>
    <w:rsid w:val="00255B48"/>
    <w:rsid w:val="0025698B"/>
    <w:rsid w:val="0025708A"/>
    <w:rsid w:val="00266DAC"/>
    <w:rsid w:val="00272C66"/>
    <w:rsid w:val="002740C3"/>
    <w:rsid w:val="002742EF"/>
    <w:rsid w:val="0027464A"/>
    <w:rsid w:val="00274A3F"/>
    <w:rsid w:val="00275540"/>
    <w:rsid w:val="002767F0"/>
    <w:rsid w:val="00281C7D"/>
    <w:rsid w:val="00281DB8"/>
    <w:rsid w:val="00282B34"/>
    <w:rsid w:val="0028328F"/>
    <w:rsid w:val="0029131D"/>
    <w:rsid w:val="00292EED"/>
    <w:rsid w:val="00293611"/>
    <w:rsid w:val="0029469C"/>
    <w:rsid w:val="002951F1"/>
    <w:rsid w:val="002958B3"/>
    <w:rsid w:val="00295E14"/>
    <w:rsid w:val="002A104A"/>
    <w:rsid w:val="002A500D"/>
    <w:rsid w:val="002A5B4B"/>
    <w:rsid w:val="002A67FA"/>
    <w:rsid w:val="002A6DC3"/>
    <w:rsid w:val="002A7F92"/>
    <w:rsid w:val="002B2426"/>
    <w:rsid w:val="002B3F34"/>
    <w:rsid w:val="002B41D8"/>
    <w:rsid w:val="002B58F0"/>
    <w:rsid w:val="002B7B0D"/>
    <w:rsid w:val="002C3ABE"/>
    <w:rsid w:val="002C3CA1"/>
    <w:rsid w:val="002C3DA0"/>
    <w:rsid w:val="002C7C15"/>
    <w:rsid w:val="002D2773"/>
    <w:rsid w:val="002D2FC2"/>
    <w:rsid w:val="002D3859"/>
    <w:rsid w:val="002D5D87"/>
    <w:rsid w:val="002D63E8"/>
    <w:rsid w:val="002D67E4"/>
    <w:rsid w:val="002E2099"/>
    <w:rsid w:val="002E2B80"/>
    <w:rsid w:val="002E2E1C"/>
    <w:rsid w:val="002E569B"/>
    <w:rsid w:val="002E7C49"/>
    <w:rsid w:val="002E7E0F"/>
    <w:rsid w:val="002F0802"/>
    <w:rsid w:val="002F0E82"/>
    <w:rsid w:val="002F1E96"/>
    <w:rsid w:val="002F7170"/>
    <w:rsid w:val="00301D31"/>
    <w:rsid w:val="00301D8E"/>
    <w:rsid w:val="00305DEE"/>
    <w:rsid w:val="003070C7"/>
    <w:rsid w:val="0031485C"/>
    <w:rsid w:val="00315B7A"/>
    <w:rsid w:val="00317ADC"/>
    <w:rsid w:val="00317C5A"/>
    <w:rsid w:val="003219C1"/>
    <w:rsid w:val="00326928"/>
    <w:rsid w:val="00330722"/>
    <w:rsid w:val="003320A9"/>
    <w:rsid w:val="00333542"/>
    <w:rsid w:val="00335FFF"/>
    <w:rsid w:val="0033619F"/>
    <w:rsid w:val="0033674E"/>
    <w:rsid w:val="00342790"/>
    <w:rsid w:val="00342AD7"/>
    <w:rsid w:val="00343F8C"/>
    <w:rsid w:val="00345268"/>
    <w:rsid w:val="00346123"/>
    <w:rsid w:val="003472EC"/>
    <w:rsid w:val="00350D6B"/>
    <w:rsid w:val="00351622"/>
    <w:rsid w:val="00351F04"/>
    <w:rsid w:val="00352E29"/>
    <w:rsid w:val="00353CAD"/>
    <w:rsid w:val="00354B37"/>
    <w:rsid w:val="003556C7"/>
    <w:rsid w:val="00356F8E"/>
    <w:rsid w:val="00357D4F"/>
    <w:rsid w:val="003610BC"/>
    <w:rsid w:val="00362DB4"/>
    <w:rsid w:val="00362FDF"/>
    <w:rsid w:val="00366D52"/>
    <w:rsid w:val="0037019D"/>
    <w:rsid w:val="00371E06"/>
    <w:rsid w:val="0037276C"/>
    <w:rsid w:val="00373FF3"/>
    <w:rsid w:val="00375562"/>
    <w:rsid w:val="0037675A"/>
    <w:rsid w:val="0037717D"/>
    <w:rsid w:val="00377BFF"/>
    <w:rsid w:val="00381AFD"/>
    <w:rsid w:val="00383163"/>
    <w:rsid w:val="00385061"/>
    <w:rsid w:val="00387593"/>
    <w:rsid w:val="00387A8B"/>
    <w:rsid w:val="00390349"/>
    <w:rsid w:val="00390472"/>
    <w:rsid w:val="00390B32"/>
    <w:rsid w:val="00392528"/>
    <w:rsid w:val="00392D98"/>
    <w:rsid w:val="00393109"/>
    <w:rsid w:val="00397A91"/>
    <w:rsid w:val="00397C74"/>
    <w:rsid w:val="003A1C6E"/>
    <w:rsid w:val="003A3DD9"/>
    <w:rsid w:val="003A57F2"/>
    <w:rsid w:val="003A7F4A"/>
    <w:rsid w:val="003B01EF"/>
    <w:rsid w:val="003B2333"/>
    <w:rsid w:val="003B2DA4"/>
    <w:rsid w:val="003B36F0"/>
    <w:rsid w:val="003B506A"/>
    <w:rsid w:val="003B7E43"/>
    <w:rsid w:val="003C0DDB"/>
    <w:rsid w:val="003C1AAA"/>
    <w:rsid w:val="003C3E1D"/>
    <w:rsid w:val="003C3E5A"/>
    <w:rsid w:val="003C6E8A"/>
    <w:rsid w:val="003C7285"/>
    <w:rsid w:val="003C783C"/>
    <w:rsid w:val="003D27BB"/>
    <w:rsid w:val="003D4091"/>
    <w:rsid w:val="003D6471"/>
    <w:rsid w:val="003D68EE"/>
    <w:rsid w:val="003D6B00"/>
    <w:rsid w:val="003D774F"/>
    <w:rsid w:val="003E0986"/>
    <w:rsid w:val="003E0F8E"/>
    <w:rsid w:val="003E11E9"/>
    <w:rsid w:val="003E3F33"/>
    <w:rsid w:val="003E464C"/>
    <w:rsid w:val="003E543D"/>
    <w:rsid w:val="003E69B8"/>
    <w:rsid w:val="003E7402"/>
    <w:rsid w:val="003E7502"/>
    <w:rsid w:val="003E7814"/>
    <w:rsid w:val="003F299D"/>
    <w:rsid w:val="003F34AC"/>
    <w:rsid w:val="003F44F4"/>
    <w:rsid w:val="003F47BC"/>
    <w:rsid w:val="0040007F"/>
    <w:rsid w:val="00400577"/>
    <w:rsid w:val="00400FB7"/>
    <w:rsid w:val="00402B9A"/>
    <w:rsid w:val="00403694"/>
    <w:rsid w:val="00405322"/>
    <w:rsid w:val="004071E4"/>
    <w:rsid w:val="00407DAD"/>
    <w:rsid w:val="00411144"/>
    <w:rsid w:val="0041294B"/>
    <w:rsid w:val="00420130"/>
    <w:rsid w:val="0042264B"/>
    <w:rsid w:val="00422DEA"/>
    <w:rsid w:val="00423C24"/>
    <w:rsid w:val="004270A7"/>
    <w:rsid w:val="00427D31"/>
    <w:rsid w:val="00430446"/>
    <w:rsid w:val="00432D50"/>
    <w:rsid w:val="004336B9"/>
    <w:rsid w:val="004347EA"/>
    <w:rsid w:val="00434A45"/>
    <w:rsid w:val="004352BF"/>
    <w:rsid w:val="00436354"/>
    <w:rsid w:val="00436613"/>
    <w:rsid w:val="004373A8"/>
    <w:rsid w:val="004401CB"/>
    <w:rsid w:val="00440BB6"/>
    <w:rsid w:val="00441ED3"/>
    <w:rsid w:val="00442A8C"/>
    <w:rsid w:val="0044701A"/>
    <w:rsid w:val="00447F45"/>
    <w:rsid w:val="004501E8"/>
    <w:rsid w:val="00450E4C"/>
    <w:rsid w:val="00452198"/>
    <w:rsid w:val="00452D10"/>
    <w:rsid w:val="00456032"/>
    <w:rsid w:val="00456618"/>
    <w:rsid w:val="00456B54"/>
    <w:rsid w:val="00460C54"/>
    <w:rsid w:val="00471EF1"/>
    <w:rsid w:val="0047306C"/>
    <w:rsid w:val="004735EB"/>
    <w:rsid w:val="00474233"/>
    <w:rsid w:val="0047493D"/>
    <w:rsid w:val="00480D9A"/>
    <w:rsid w:val="00481C49"/>
    <w:rsid w:val="00484EC3"/>
    <w:rsid w:val="00486F63"/>
    <w:rsid w:val="00487544"/>
    <w:rsid w:val="00490DA2"/>
    <w:rsid w:val="0049135C"/>
    <w:rsid w:val="004916C5"/>
    <w:rsid w:val="00491D51"/>
    <w:rsid w:val="00491E33"/>
    <w:rsid w:val="004922C4"/>
    <w:rsid w:val="00492A2A"/>
    <w:rsid w:val="00492C2D"/>
    <w:rsid w:val="004954AB"/>
    <w:rsid w:val="00496F8A"/>
    <w:rsid w:val="004A3D4F"/>
    <w:rsid w:val="004A3DDF"/>
    <w:rsid w:val="004A40AC"/>
    <w:rsid w:val="004A500D"/>
    <w:rsid w:val="004A5F5C"/>
    <w:rsid w:val="004A66C6"/>
    <w:rsid w:val="004A70DF"/>
    <w:rsid w:val="004A7806"/>
    <w:rsid w:val="004B263D"/>
    <w:rsid w:val="004B2BC0"/>
    <w:rsid w:val="004B4B3C"/>
    <w:rsid w:val="004B4F1C"/>
    <w:rsid w:val="004C02DA"/>
    <w:rsid w:val="004C0B09"/>
    <w:rsid w:val="004C2C0A"/>
    <w:rsid w:val="004C32EA"/>
    <w:rsid w:val="004C659B"/>
    <w:rsid w:val="004C6C17"/>
    <w:rsid w:val="004D0051"/>
    <w:rsid w:val="004D0454"/>
    <w:rsid w:val="004D1FDF"/>
    <w:rsid w:val="004D233F"/>
    <w:rsid w:val="004D4D58"/>
    <w:rsid w:val="004D60A5"/>
    <w:rsid w:val="004D7C79"/>
    <w:rsid w:val="004E16D8"/>
    <w:rsid w:val="004E229A"/>
    <w:rsid w:val="004E298C"/>
    <w:rsid w:val="004E2F37"/>
    <w:rsid w:val="004E442A"/>
    <w:rsid w:val="004E5146"/>
    <w:rsid w:val="004E68A4"/>
    <w:rsid w:val="004F0284"/>
    <w:rsid w:val="004F2A2E"/>
    <w:rsid w:val="004F2F8A"/>
    <w:rsid w:val="004F5B31"/>
    <w:rsid w:val="004F5C99"/>
    <w:rsid w:val="00500BE3"/>
    <w:rsid w:val="0050391F"/>
    <w:rsid w:val="00504341"/>
    <w:rsid w:val="00504C4D"/>
    <w:rsid w:val="005053FA"/>
    <w:rsid w:val="0051097F"/>
    <w:rsid w:val="00510A14"/>
    <w:rsid w:val="00511131"/>
    <w:rsid w:val="00511E78"/>
    <w:rsid w:val="005128EA"/>
    <w:rsid w:val="00514BC9"/>
    <w:rsid w:val="005171A9"/>
    <w:rsid w:val="005208E5"/>
    <w:rsid w:val="00520A62"/>
    <w:rsid w:val="00521737"/>
    <w:rsid w:val="00522A09"/>
    <w:rsid w:val="005248A0"/>
    <w:rsid w:val="00524A52"/>
    <w:rsid w:val="00524B01"/>
    <w:rsid w:val="00525DB5"/>
    <w:rsid w:val="00527CDE"/>
    <w:rsid w:val="005300CD"/>
    <w:rsid w:val="00530670"/>
    <w:rsid w:val="00531891"/>
    <w:rsid w:val="00532413"/>
    <w:rsid w:val="00535571"/>
    <w:rsid w:val="00540765"/>
    <w:rsid w:val="00540E95"/>
    <w:rsid w:val="005417F9"/>
    <w:rsid w:val="005437BB"/>
    <w:rsid w:val="00543F48"/>
    <w:rsid w:val="00546C2F"/>
    <w:rsid w:val="00546CF3"/>
    <w:rsid w:val="00546D7C"/>
    <w:rsid w:val="00550294"/>
    <w:rsid w:val="0055084C"/>
    <w:rsid w:val="005509E5"/>
    <w:rsid w:val="0055275F"/>
    <w:rsid w:val="0055442B"/>
    <w:rsid w:val="00555783"/>
    <w:rsid w:val="00557AA5"/>
    <w:rsid w:val="00557FFD"/>
    <w:rsid w:val="00560380"/>
    <w:rsid w:val="00561E62"/>
    <w:rsid w:val="00561FEB"/>
    <w:rsid w:val="005651ED"/>
    <w:rsid w:val="00565742"/>
    <w:rsid w:val="00565928"/>
    <w:rsid w:val="00566D19"/>
    <w:rsid w:val="00567F22"/>
    <w:rsid w:val="005703D8"/>
    <w:rsid w:val="0057262D"/>
    <w:rsid w:val="00572AE8"/>
    <w:rsid w:val="00573EF7"/>
    <w:rsid w:val="00575409"/>
    <w:rsid w:val="005755AA"/>
    <w:rsid w:val="005775B4"/>
    <w:rsid w:val="0057787E"/>
    <w:rsid w:val="0058047E"/>
    <w:rsid w:val="00580B51"/>
    <w:rsid w:val="005831E3"/>
    <w:rsid w:val="00583711"/>
    <w:rsid w:val="00584490"/>
    <w:rsid w:val="005847B3"/>
    <w:rsid w:val="00584853"/>
    <w:rsid w:val="00584DCD"/>
    <w:rsid w:val="00590824"/>
    <w:rsid w:val="005A01E6"/>
    <w:rsid w:val="005A3BC5"/>
    <w:rsid w:val="005A3E33"/>
    <w:rsid w:val="005A5F26"/>
    <w:rsid w:val="005A62CD"/>
    <w:rsid w:val="005B01EF"/>
    <w:rsid w:val="005B1096"/>
    <w:rsid w:val="005B28C4"/>
    <w:rsid w:val="005B3CF8"/>
    <w:rsid w:val="005B788A"/>
    <w:rsid w:val="005C028B"/>
    <w:rsid w:val="005C0BF9"/>
    <w:rsid w:val="005C2945"/>
    <w:rsid w:val="005C46A3"/>
    <w:rsid w:val="005C47AC"/>
    <w:rsid w:val="005C47F1"/>
    <w:rsid w:val="005D2652"/>
    <w:rsid w:val="005D2CF1"/>
    <w:rsid w:val="005D3474"/>
    <w:rsid w:val="005D3C07"/>
    <w:rsid w:val="005D491D"/>
    <w:rsid w:val="005D5AE7"/>
    <w:rsid w:val="005D65B8"/>
    <w:rsid w:val="005D78CC"/>
    <w:rsid w:val="005D7D9E"/>
    <w:rsid w:val="005D7ED4"/>
    <w:rsid w:val="005E41C4"/>
    <w:rsid w:val="005E4582"/>
    <w:rsid w:val="005E4724"/>
    <w:rsid w:val="005E5F19"/>
    <w:rsid w:val="005E722D"/>
    <w:rsid w:val="005F0DEF"/>
    <w:rsid w:val="005F5511"/>
    <w:rsid w:val="00600B01"/>
    <w:rsid w:val="006026CE"/>
    <w:rsid w:val="00602C15"/>
    <w:rsid w:val="00607D7F"/>
    <w:rsid w:val="006125A4"/>
    <w:rsid w:val="00612932"/>
    <w:rsid w:val="00615AB4"/>
    <w:rsid w:val="00620624"/>
    <w:rsid w:val="0062106A"/>
    <w:rsid w:val="00623959"/>
    <w:rsid w:val="00627B36"/>
    <w:rsid w:val="00631ABD"/>
    <w:rsid w:val="00632142"/>
    <w:rsid w:val="0063297B"/>
    <w:rsid w:val="00633E14"/>
    <w:rsid w:val="00636933"/>
    <w:rsid w:val="0063695D"/>
    <w:rsid w:val="00640851"/>
    <w:rsid w:val="006409B0"/>
    <w:rsid w:val="00640A1D"/>
    <w:rsid w:val="00642195"/>
    <w:rsid w:val="006438CD"/>
    <w:rsid w:val="0064607B"/>
    <w:rsid w:val="00646EF0"/>
    <w:rsid w:val="00647219"/>
    <w:rsid w:val="006477E9"/>
    <w:rsid w:val="006500CD"/>
    <w:rsid w:val="00651D94"/>
    <w:rsid w:val="00652DA9"/>
    <w:rsid w:val="00653DE4"/>
    <w:rsid w:val="0065597B"/>
    <w:rsid w:val="00657060"/>
    <w:rsid w:val="006606C1"/>
    <w:rsid w:val="00660B09"/>
    <w:rsid w:val="00662E4E"/>
    <w:rsid w:val="00662F89"/>
    <w:rsid w:val="00670CC4"/>
    <w:rsid w:val="00672B95"/>
    <w:rsid w:val="00673E93"/>
    <w:rsid w:val="00674A9D"/>
    <w:rsid w:val="00676E98"/>
    <w:rsid w:val="00677D34"/>
    <w:rsid w:val="0068252A"/>
    <w:rsid w:val="00682904"/>
    <w:rsid w:val="00683E7D"/>
    <w:rsid w:val="006844CA"/>
    <w:rsid w:val="00685A51"/>
    <w:rsid w:val="0069076E"/>
    <w:rsid w:val="0069108A"/>
    <w:rsid w:val="006920DE"/>
    <w:rsid w:val="00697366"/>
    <w:rsid w:val="006A01CF"/>
    <w:rsid w:val="006A17EE"/>
    <w:rsid w:val="006A1C73"/>
    <w:rsid w:val="006A2005"/>
    <w:rsid w:val="006A49D0"/>
    <w:rsid w:val="006A4FAD"/>
    <w:rsid w:val="006A6602"/>
    <w:rsid w:val="006B1524"/>
    <w:rsid w:val="006B6109"/>
    <w:rsid w:val="006B6DA2"/>
    <w:rsid w:val="006C1D14"/>
    <w:rsid w:val="006C229D"/>
    <w:rsid w:val="006C4260"/>
    <w:rsid w:val="006C5084"/>
    <w:rsid w:val="006C5550"/>
    <w:rsid w:val="006C756D"/>
    <w:rsid w:val="006C770B"/>
    <w:rsid w:val="006C7920"/>
    <w:rsid w:val="006C7CB7"/>
    <w:rsid w:val="006D13B5"/>
    <w:rsid w:val="006D13E6"/>
    <w:rsid w:val="006D3C7D"/>
    <w:rsid w:val="006E0648"/>
    <w:rsid w:val="006E1F75"/>
    <w:rsid w:val="006E2BA2"/>
    <w:rsid w:val="006E3524"/>
    <w:rsid w:val="006E4146"/>
    <w:rsid w:val="006E7779"/>
    <w:rsid w:val="006F11EE"/>
    <w:rsid w:val="006F12F2"/>
    <w:rsid w:val="006F13E8"/>
    <w:rsid w:val="006F1A17"/>
    <w:rsid w:val="006F2B56"/>
    <w:rsid w:val="006F33AC"/>
    <w:rsid w:val="006F4F59"/>
    <w:rsid w:val="006F5232"/>
    <w:rsid w:val="006F53B2"/>
    <w:rsid w:val="006F6246"/>
    <w:rsid w:val="006F6494"/>
    <w:rsid w:val="00700F2E"/>
    <w:rsid w:val="00702E3C"/>
    <w:rsid w:val="00704897"/>
    <w:rsid w:val="00705FEC"/>
    <w:rsid w:val="0070756D"/>
    <w:rsid w:val="00711A09"/>
    <w:rsid w:val="00711C13"/>
    <w:rsid w:val="00712761"/>
    <w:rsid w:val="00716EF9"/>
    <w:rsid w:val="00717B16"/>
    <w:rsid w:val="0072071F"/>
    <w:rsid w:val="007225DD"/>
    <w:rsid w:val="00723DAD"/>
    <w:rsid w:val="00726F4D"/>
    <w:rsid w:val="00727C7F"/>
    <w:rsid w:val="00733CC8"/>
    <w:rsid w:val="007353C0"/>
    <w:rsid w:val="00735C02"/>
    <w:rsid w:val="00736B4A"/>
    <w:rsid w:val="007434DF"/>
    <w:rsid w:val="007454EE"/>
    <w:rsid w:val="00746A79"/>
    <w:rsid w:val="00750450"/>
    <w:rsid w:val="0075103E"/>
    <w:rsid w:val="00751DC8"/>
    <w:rsid w:val="00751F7B"/>
    <w:rsid w:val="0075448C"/>
    <w:rsid w:val="007557F4"/>
    <w:rsid w:val="00755E9D"/>
    <w:rsid w:val="007566CF"/>
    <w:rsid w:val="007567C8"/>
    <w:rsid w:val="007577AC"/>
    <w:rsid w:val="007616CE"/>
    <w:rsid w:val="00761F24"/>
    <w:rsid w:val="00762D90"/>
    <w:rsid w:val="00764E0D"/>
    <w:rsid w:val="007664AC"/>
    <w:rsid w:val="00766657"/>
    <w:rsid w:val="0076698F"/>
    <w:rsid w:val="00766FE8"/>
    <w:rsid w:val="00767857"/>
    <w:rsid w:val="00770C46"/>
    <w:rsid w:val="00771786"/>
    <w:rsid w:val="00771C18"/>
    <w:rsid w:val="0077220A"/>
    <w:rsid w:val="00773E7C"/>
    <w:rsid w:val="00774556"/>
    <w:rsid w:val="007745EB"/>
    <w:rsid w:val="0077565C"/>
    <w:rsid w:val="007756AC"/>
    <w:rsid w:val="007758ED"/>
    <w:rsid w:val="007822AE"/>
    <w:rsid w:val="00782585"/>
    <w:rsid w:val="0078367A"/>
    <w:rsid w:val="00784103"/>
    <w:rsid w:val="00784607"/>
    <w:rsid w:val="007866E1"/>
    <w:rsid w:val="007867F8"/>
    <w:rsid w:val="00792A2A"/>
    <w:rsid w:val="00795214"/>
    <w:rsid w:val="007968D5"/>
    <w:rsid w:val="007A073B"/>
    <w:rsid w:val="007A1355"/>
    <w:rsid w:val="007A16F9"/>
    <w:rsid w:val="007B0327"/>
    <w:rsid w:val="007B2A6A"/>
    <w:rsid w:val="007B493B"/>
    <w:rsid w:val="007B4B60"/>
    <w:rsid w:val="007B7BCD"/>
    <w:rsid w:val="007B7FC6"/>
    <w:rsid w:val="007C07F5"/>
    <w:rsid w:val="007C0FF8"/>
    <w:rsid w:val="007C2969"/>
    <w:rsid w:val="007C343B"/>
    <w:rsid w:val="007C3C31"/>
    <w:rsid w:val="007C443C"/>
    <w:rsid w:val="007C47D7"/>
    <w:rsid w:val="007D0287"/>
    <w:rsid w:val="007D0317"/>
    <w:rsid w:val="007D5AAA"/>
    <w:rsid w:val="007E2886"/>
    <w:rsid w:val="007E2E13"/>
    <w:rsid w:val="007E2E52"/>
    <w:rsid w:val="007E315E"/>
    <w:rsid w:val="007E4F14"/>
    <w:rsid w:val="007E5B57"/>
    <w:rsid w:val="007E7D24"/>
    <w:rsid w:val="007E7E52"/>
    <w:rsid w:val="007F2460"/>
    <w:rsid w:val="007F360A"/>
    <w:rsid w:val="007F3C33"/>
    <w:rsid w:val="007F4BCC"/>
    <w:rsid w:val="007F7521"/>
    <w:rsid w:val="00800AB5"/>
    <w:rsid w:val="00801009"/>
    <w:rsid w:val="0080130A"/>
    <w:rsid w:val="00802945"/>
    <w:rsid w:val="00802AF5"/>
    <w:rsid w:val="0080341A"/>
    <w:rsid w:val="00803C44"/>
    <w:rsid w:val="008055F8"/>
    <w:rsid w:val="00807FE3"/>
    <w:rsid w:val="00811482"/>
    <w:rsid w:val="0081196F"/>
    <w:rsid w:val="00811BBB"/>
    <w:rsid w:val="0081506F"/>
    <w:rsid w:val="00820051"/>
    <w:rsid w:val="008210C8"/>
    <w:rsid w:val="0082156D"/>
    <w:rsid w:val="00822CDA"/>
    <w:rsid w:val="00824A6F"/>
    <w:rsid w:val="00826AD1"/>
    <w:rsid w:val="00833A14"/>
    <w:rsid w:val="00833F9A"/>
    <w:rsid w:val="00836177"/>
    <w:rsid w:val="0083641D"/>
    <w:rsid w:val="00841449"/>
    <w:rsid w:val="00841485"/>
    <w:rsid w:val="00841FC5"/>
    <w:rsid w:val="008433ED"/>
    <w:rsid w:val="008465E6"/>
    <w:rsid w:val="0084721C"/>
    <w:rsid w:val="008506FB"/>
    <w:rsid w:val="00851787"/>
    <w:rsid w:val="00852F99"/>
    <w:rsid w:val="00854CEF"/>
    <w:rsid w:val="00854F00"/>
    <w:rsid w:val="00855178"/>
    <w:rsid w:val="00855C0D"/>
    <w:rsid w:val="0085748F"/>
    <w:rsid w:val="00857548"/>
    <w:rsid w:val="00857673"/>
    <w:rsid w:val="008628A8"/>
    <w:rsid w:val="00864956"/>
    <w:rsid w:val="00870619"/>
    <w:rsid w:val="008708B2"/>
    <w:rsid w:val="008724D2"/>
    <w:rsid w:val="00872DE0"/>
    <w:rsid w:val="00875A4B"/>
    <w:rsid w:val="00877723"/>
    <w:rsid w:val="008814A7"/>
    <w:rsid w:val="00882725"/>
    <w:rsid w:val="00882B45"/>
    <w:rsid w:val="00882D41"/>
    <w:rsid w:val="00885343"/>
    <w:rsid w:val="008861A1"/>
    <w:rsid w:val="008861F6"/>
    <w:rsid w:val="00887DD7"/>
    <w:rsid w:val="00894FD9"/>
    <w:rsid w:val="008963FF"/>
    <w:rsid w:val="00896A70"/>
    <w:rsid w:val="008970D4"/>
    <w:rsid w:val="008A1588"/>
    <w:rsid w:val="008A15DF"/>
    <w:rsid w:val="008A1C8D"/>
    <w:rsid w:val="008A1E55"/>
    <w:rsid w:val="008A21F9"/>
    <w:rsid w:val="008A2D1C"/>
    <w:rsid w:val="008A3E2C"/>
    <w:rsid w:val="008A4CE0"/>
    <w:rsid w:val="008A4EDC"/>
    <w:rsid w:val="008A64D0"/>
    <w:rsid w:val="008B0DB6"/>
    <w:rsid w:val="008B22AE"/>
    <w:rsid w:val="008B365F"/>
    <w:rsid w:val="008B3B96"/>
    <w:rsid w:val="008B47E0"/>
    <w:rsid w:val="008B5963"/>
    <w:rsid w:val="008B7631"/>
    <w:rsid w:val="008C00AC"/>
    <w:rsid w:val="008C4210"/>
    <w:rsid w:val="008C45C3"/>
    <w:rsid w:val="008C5A4C"/>
    <w:rsid w:val="008C63AA"/>
    <w:rsid w:val="008D17F5"/>
    <w:rsid w:val="008D1A50"/>
    <w:rsid w:val="008D5477"/>
    <w:rsid w:val="008D5FC9"/>
    <w:rsid w:val="008D6955"/>
    <w:rsid w:val="008E2894"/>
    <w:rsid w:val="008E2FED"/>
    <w:rsid w:val="008E7497"/>
    <w:rsid w:val="008F24EC"/>
    <w:rsid w:val="008F3695"/>
    <w:rsid w:val="008F7E26"/>
    <w:rsid w:val="008F7ECA"/>
    <w:rsid w:val="009005FF"/>
    <w:rsid w:val="0090241F"/>
    <w:rsid w:val="0090313E"/>
    <w:rsid w:val="0090373D"/>
    <w:rsid w:val="00903D4C"/>
    <w:rsid w:val="00905638"/>
    <w:rsid w:val="00905A6B"/>
    <w:rsid w:val="00905C16"/>
    <w:rsid w:val="00906A79"/>
    <w:rsid w:val="009072EB"/>
    <w:rsid w:val="009100AB"/>
    <w:rsid w:val="00910266"/>
    <w:rsid w:val="009115F8"/>
    <w:rsid w:val="00911A21"/>
    <w:rsid w:val="009135F3"/>
    <w:rsid w:val="00913CED"/>
    <w:rsid w:val="00915A54"/>
    <w:rsid w:val="00915E50"/>
    <w:rsid w:val="009211DD"/>
    <w:rsid w:val="00922334"/>
    <w:rsid w:val="00922516"/>
    <w:rsid w:val="00923487"/>
    <w:rsid w:val="0092799C"/>
    <w:rsid w:val="00927DE1"/>
    <w:rsid w:val="0093092E"/>
    <w:rsid w:val="00931681"/>
    <w:rsid w:val="00932839"/>
    <w:rsid w:val="00932DCA"/>
    <w:rsid w:val="009352E9"/>
    <w:rsid w:val="009370AD"/>
    <w:rsid w:val="00937B6F"/>
    <w:rsid w:val="0094402C"/>
    <w:rsid w:val="009443ED"/>
    <w:rsid w:val="00945235"/>
    <w:rsid w:val="00946A54"/>
    <w:rsid w:val="009478D3"/>
    <w:rsid w:val="00953A93"/>
    <w:rsid w:val="00955080"/>
    <w:rsid w:val="009551DC"/>
    <w:rsid w:val="00955E01"/>
    <w:rsid w:val="009578BE"/>
    <w:rsid w:val="00957F83"/>
    <w:rsid w:val="009611A4"/>
    <w:rsid w:val="00961D05"/>
    <w:rsid w:val="0096234E"/>
    <w:rsid w:val="00964847"/>
    <w:rsid w:val="00965B62"/>
    <w:rsid w:val="009672E4"/>
    <w:rsid w:val="00967C58"/>
    <w:rsid w:val="009713A3"/>
    <w:rsid w:val="0097488B"/>
    <w:rsid w:val="00975B99"/>
    <w:rsid w:val="00976DD2"/>
    <w:rsid w:val="0097705A"/>
    <w:rsid w:val="00977287"/>
    <w:rsid w:val="00977D41"/>
    <w:rsid w:val="00982B01"/>
    <w:rsid w:val="00983C48"/>
    <w:rsid w:val="00986040"/>
    <w:rsid w:val="00986078"/>
    <w:rsid w:val="009912DD"/>
    <w:rsid w:val="00991952"/>
    <w:rsid w:val="0099215E"/>
    <w:rsid w:val="00994580"/>
    <w:rsid w:val="0099700F"/>
    <w:rsid w:val="00997612"/>
    <w:rsid w:val="009A05CA"/>
    <w:rsid w:val="009A1B89"/>
    <w:rsid w:val="009A20C9"/>
    <w:rsid w:val="009A2714"/>
    <w:rsid w:val="009A2AF5"/>
    <w:rsid w:val="009A2E70"/>
    <w:rsid w:val="009A3780"/>
    <w:rsid w:val="009A4D74"/>
    <w:rsid w:val="009A4DAC"/>
    <w:rsid w:val="009A4E58"/>
    <w:rsid w:val="009A653C"/>
    <w:rsid w:val="009A7609"/>
    <w:rsid w:val="009B06DE"/>
    <w:rsid w:val="009B3A1E"/>
    <w:rsid w:val="009B5FFD"/>
    <w:rsid w:val="009B7CB9"/>
    <w:rsid w:val="009C46C1"/>
    <w:rsid w:val="009C66F2"/>
    <w:rsid w:val="009D02AF"/>
    <w:rsid w:val="009D0DE5"/>
    <w:rsid w:val="009D1419"/>
    <w:rsid w:val="009D23B4"/>
    <w:rsid w:val="009D3853"/>
    <w:rsid w:val="009D4A97"/>
    <w:rsid w:val="009D7053"/>
    <w:rsid w:val="009D7BD1"/>
    <w:rsid w:val="009D7FB2"/>
    <w:rsid w:val="009E04EE"/>
    <w:rsid w:val="009E17F3"/>
    <w:rsid w:val="009E4916"/>
    <w:rsid w:val="009E56D2"/>
    <w:rsid w:val="009E5966"/>
    <w:rsid w:val="009E6964"/>
    <w:rsid w:val="009F5B46"/>
    <w:rsid w:val="009F757B"/>
    <w:rsid w:val="009F7D3A"/>
    <w:rsid w:val="00A000E0"/>
    <w:rsid w:val="00A0117E"/>
    <w:rsid w:val="00A02E76"/>
    <w:rsid w:val="00A04515"/>
    <w:rsid w:val="00A06E7A"/>
    <w:rsid w:val="00A0730D"/>
    <w:rsid w:val="00A1001C"/>
    <w:rsid w:val="00A108B5"/>
    <w:rsid w:val="00A10C1A"/>
    <w:rsid w:val="00A1174C"/>
    <w:rsid w:val="00A14476"/>
    <w:rsid w:val="00A17440"/>
    <w:rsid w:val="00A179A3"/>
    <w:rsid w:val="00A230E4"/>
    <w:rsid w:val="00A232B3"/>
    <w:rsid w:val="00A2372F"/>
    <w:rsid w:val="00A24051"/>
    <w:rsid w:val="00A24C98"/>
    <w:rsid w:val="00A313AB"/>
    <w:rsid w:val="00A32A80"/>
    <w:rsid w:val="00A33990"/>
    <w:rsid w:val="00A3525F"/>
    <w:rsid w:val="00A40715"/>
    <w:rsid w:val="00A43DC3"/>
    <w:rsid w:val="00A44456"/>
    <w:rsid w:val="00A4719F"/>
    <w:rsid w:val="00A50162"/>
    <w:rsid w:val="00A50988"/>
    <w:rsid w:val="00A516B5"/>
    <w:rsid w:val="00A51EA2"/>
    <w:rsid w:val="00A52809"/>
    <w:rsid w:val="00A55B0B"/>
    <w:rsid w:val="00A55D81"/>
    <w:rsid w:val="00A56D4B"/>
    <w:rsid w:val="00A6229B"/>
    <w:rsid w:val="00A624DB"/>
    <w:rsid w:val="00A63ECA"/>
    <w:rsid w:val="00A677AE"/>
    <w:rsid w:val="00A67CCD"/>
    <w:rsid w:val="00A70946"/>
    <w:rsid w:val="00A74FAC"/>
    <w:rsid w:val="00A75243"/>
    <w:rsid w:val="00A764C9"/>
    <w:rsid w:val="00A77C3E"/>
    <w:rsid w:val="00A77EA6"/>
    <w:rsid w:val="00A801E3"/>
    <w:rsid w:val="00A812B7"/>
    <w:rsid w:val="00A82520"/>
    <w:rsid w:val="00A83446"/>
    <w:rsid w:val="00A85919"/>
    <w:rsid w:val="00A91223"/>
    <w:rsid w:val="00A95EBE"/>
    <w:rsid w:val="00A9723E"/>
    <w:rsid w:val="00AA19F6"/>
    <w:rsid w:val="00AA1E88"/>
    <w:rsid w:val="00AA22F5"/>
    <w:rsid w:val="00AA24BD"/>
    <w:rsid w:val="00AA51D7"/>
    <w:rsid w:val="00AA57DD"/>
    <w:rsid w:val="00AA6184"/>
    <w:rsid w:val="00AA6480"/>
    <w:rsid w:val="00AA79B3"/>
    <w:rsid w:val="00AB3E76"/>
    <w:rsid w:val="00AB5E39"/>
    <w:rsid w:val="00AB7434"/>
    <w:rsid w:val="00AB75BB"/>
    <w:rsid w:val="00AB789B"/>
    <w:rsid w:val="00AC12F1"/>
    <w:rsid w:val="00AC1843"/>
    <w:rsid w:val="00AC2052"/>
    <w:rsid w:val="00AC5AC9"/>
    <w:rsid w:val="00AC72D4"/>
    <w:rsid w:val="00AD2C44"/>
    <w:rsid w:val="00AD32B9"/>
    <w:rsid w:val="00AD5072"/>
    <w:rsid w:val="00AE1959"/>
    <w:rsid w:val="00AE290A"/>
    <w:rsid w:val="00AE4519"/>
    <w:rsid w:val="00AE498D"/>
    <w:rsid w:val="00AF1592"/>
    <w:rsid w:val="00AF2E25"/>
    <w:rsid w:val="00AF424C"/>
    <w:rsid w:val="00AF573D"/>
    <w:rsid w:val="00AF6390"/>
    <w:rsid w:val="00AF7314"/>
    <w:rsid w:val="00B0121B"/>
    <w:rsid w:val="00B01747"/>
    <w:rsid w:val="00B04519"/>
    <w:rsid w:val="00B05B2E"/>
    <w:rsid w:val="00B05B89"/>
    <w:rsid w:val="00B10799"/>
    <w:rsid w:val="00B10CCE"/>
    <w:rsid w:val="00B118E7"/>
    <w:rsid w:val="00B1412B"/>
    <w:rsid w:val="00B17045"/>
    <w:rsid w:val="00B22459"/>
    <w:rsid w:val="00B229CD"/>
    <w:rsid w:val="00B22C2B"/>
    <w:rsid w:val="00B22D80"/>
    <w:rsid w:val="00B23D57"/>
    <w:rsid w:val="00B25E2D"/>
    <w:rsid w:val="00B33638"/>
    <w:rsid w:val="00B3446B"/>
    <w:rsid w:val="00B35BDB"/>
    <w:rsid w:val="00B36E28"/>
    <w:rsid w:val="00B373C1"/>
    <w:rsid w:val="00B376A9"/>
    <w:rsid w:val="00B405B2"/>
    <w:rsid w:val="00B4480C"/>
    <w:rsid w:val="00B45D5D"/>
    <w:rsid w:val="00B47FBD"/>
    <w:rsid w:val="00B5220D"/>
    <w:rsid w:val="00B526CB"/>
    <w:rsid w:val="00B53230"/>
    <w:rsid w:val="00B53A7A"/>
    <w:rsid w:val="00B54545"/>
    <w:rsid w:val="00B54849"/>
    <w:rsid w:val="00B54D22"/>
    <w:rsid w:val="00B55678"/>
    <w:rsid w:val="00B61867"/>
    <w:rsid w:val="00B61CEC"/>
    <w:rsid w:val="00B62266"/>
    <w:rsid w:val="00B626DC"/>
    <w:rsid w:val="00B64A1D"/>
    <w:rsid w:val="00B65FD1"/>
    <w:rsid w:val="00B66252"/>
    <w:rsid w:val="00B67D27"/>
    <w:rsid w:val="00B706C9"/>
    <w:rsid w:val="00B70D3F"/>
    <w:rsid w:val="00B71717"/>
    <w:rsid w:val="00B71CE0"/>
    <w:rsid w:val="00B72CC4"/>
    <w:rsid w:val="00B72D5E"/>
    <w:rsid w:val="00B737AE"/>
    <w:rsid w:val="00B7712E"/>
    <w:rsid w:val="00B815E8"/>
    <w:rsid w:val="00B81DB4"/>
    <w:rsid w:val="00B825E1"/>
    <w:rsid w:val="00B838C3"/>
    <w:rsid w:val="00B84703"/>
    <w:rsid w:val="00B84F1C"/>
    <w:rsid w:val="00B8601A"/>
    <w:rsid w:val="00B8687A"/>
    <w:rsid w:val="00B87DE1"/>
    <w:rsid w:val="00B92115"/>
    <w:rsid w:val="00B92A83"/>
    <w:rsid w:val="00B93382"/>
    <w:rsid w:val="00B948E5"/>
    <w:rsid w:val="00B95F83"/>
    <w:rsid w:val="00B968FE"/>
    <w:rsid w:val="00B96C72"/>
    <w:rsid w:val="00B977AE"/>
    <w:rsid w:val="00BA0C7D"/>
    <w:rsid w:val="00BA2507"/>
    <w:rsid w:val="00BA6C5D"/>
    <w:rsid w:val="00BA777D"/>
    <w:rsid w:val="00BB16D9"/>
    <w:rsid w:val="00BB245E"/>
    <w:rsid w:val="00BB2E21"/>
    <w:rsid w:val="00BB5DA5"/>
    <w:rsid w:val="00BB74A7"/>
    <w:rsid w:val="00BB7795"/>
    <w:rsid w:val="00BC02C1"/>
    <w:rsid w:val="00BC0652"/>
    <w:rsid w:val="00BC1538"/>
    <w:rsid w:val="00BC4270"/>
    <w:rsid w:val="00BC438E"/>
    <w:rsid w:val="00BC481F"/>
    <w:rsid w:val="00BC5692"/>
    <w:rsid w:val="00BC677E"/>
    <w:rsid w:val="00BC6FB2"/>
    <w:rsid w:val="00BC773B"/>
    <w:rsid w:val="00BD078F"/>
    <w:rsid w:val="00BD2191"/>
    <w:rsid w:val="00BD24AA"/>
    <w:rsid w:val="00BD2C19"/>
    <w:rsid w:val="00BD512F"/>
    <w:rsid w:val="00BD5639"/>
    <w:rsid w:val="00BD6A83"/>
    <w:rsid w:val="00BD6D08"/>
    <w:rsid w:val="00BE0766"/>
    <w:rsid w:val="00BE2593"/>
    <w:rsid w:val="00BE2783"/>
    <w:rsid w:val="00BE4B5C"/>
    <w:rsid w:val="00BE4DBD"/>
    <w:rsid w:val="00BE59B9"/>
    <w:rsid w:val="00BE6835"/>
    <w:rsid w:val="00BE704C"/>
    <w:rsid w:val="00BF18D5"/>
    <w:rsid w:val="00BF3182"/>
    <w:rsid w:val="00BF361D"/>
    <w:rsid w:val="00BF3C23"/>
    <w:rsid w:val="00BF3E89"/>
    <w:rsid w:val="00BF4253"/>
    <w:rsid w:val="00BF46DC"/>
    <w:rsid w:val="00BF48DF"/>
    <w:rsid w:val="00BF5EF5"/>
    <w:rsid w:val="00BF7754"/>
    <w:rsid w:val="00BF7C62"/>
    <w:rsid w:val="00BF7D16"/>
    <w:rsid w:val="00BF7E25"/>
    <w:rsid w:val="00C014D9"/>
    <w:rsid w:val="00C01A12"/>
    <w:rsid w:val="00C036FB"/>
    <w:rsid w:val="00C058B0"/>
    <w:rsid w:val="00C063A1"/>
    <w:rsid w:val="00C06B71"/>
    <w:rsid w:val="00C1394B"/>
    <w:rsid w:val="00C13AA1"/>
    <w:rsid w:val="00C13D0B"/>
    <w:rsid w:val="00C15509"/>
    <w:rsid w:val="00C21B5B"/>
    <w:rsid w:val="00C241F0"/>
    <w:rsid w:val="00C2473F"/>
    <w:rsid w:val="00C24A94"/>
    <w:rsid w:val="00C267F2"/>
    <w:rsid w:val="00C26923"/>
    <w:rsid w:val="00C31CD6"/>
    <w:rsid w:val="00C32D45"/>
    <w:rsid w:val="00C333F7"/>
    <w:rsid w:val="00C33633"/>
    <w:rsid w:val="00C338C3"/>
    <w:rsid w:val="00C34A10"/>
    <w:rsid w:val="00C36CCB"/>
    <w:rsid w:val="00C419B8"/>
    <w:rsid w:val="00C42EFF"/>
    <w:rsid w:val="00C43077"/>
    <w:rsid w:val="00C4406B"/>
    <w:rsid w:val="00C4406C"/>
    <w:rsid w:val="00C4636C"/>
    <w:rsid w:val="00C46AEB"/>
    <w:rsid w:val="00C50452"/>
    <w:rsid w:val="00C51828"/>
    <w:rsid w:val="00C51AA4"/>
    <w:rsid w:val="00C52B0C"/>
    <w:rsid w:val="00C53E81"/>
    <w:rsid w:val="00C55B17"/>
    <w:rsid w:val="00C60102"/>
    <w:rsid w:val="00C60F8B"/>
    <w:rsid w:val="00C62612"/>
    <w:rsid w:val="00C656A4"/>
    <w:rsid w:val="00C65CCF"/>
    <w:rsid w:val="00C673A2"/>
    <w:rsid w:val="00C708EF"/>
    <w:rsid w:val="00C7120E"/>
    <w:rsid w:val="00C71581"/>
    <w:rsid w:val="00C71CD4"/>
    <w:rsid w:val="00C71DF0"/>
    <w:rsid w:val="00C71F5C"/>
    <w:rsid w:val="00C760E2"/>
    <w:rsid w:val="00C80371"/>
    <w:rsid w:val="00C804C4"/>
    <w:rsid w:val="00C836FF"/>
    <w:rsid w:val="00C84014"/>
    <w:rsid w:val="00C841E8"/>
    <w:rsid w:val="00C85A7F"/>
    <w:rsid w:val="00C85D42"/>
    <w:rsid w:val="00C872D5"/>
    <w:rsid w:val="00C92FB6"/>
    <w:rsid w:val="00C935B0"/>
    <w:rsid w:val="00C93D57"/>
    <w:rsid w:val="00C94DA8"/>
    <w:rsid w:val="00C95286"/>
    <w:rsid w:val="00C97832"/>
    <w:rsid w:val="00CA1D0A"/>
    <w:rsid w:val="00CA35CD"/>
    <w:rsid w:val="00CA41F5"/>
    <w:rsid w:val="00CA698F"/>
    <w:rsid w:val="00CB0588"/>
    <w:rsid w:val="00CB2708"/>
    <w:rsid w:val="00CB4559"/>
    <w:rsid w:val="00CB56DD"/>
    <w:rsid w:val="00CB697A"/>
    <w:rsid w:val="00CB72ED"/>
    <w:rsid w:val="00CC1809"/>
    <w:rsid w:val="00CC3B24"/>
    <w:rsid w:val="00CC4D8E"/>
    <w:rsid w:val="00CC7CB0"/>
    <w:rsid w:val="00CD037C"/>
    <w:rsid w:val="00CD0945"/>
    <w:rsid w:val="00CD0AB5"/>
    <w:rsid w:val="00CD3832"/>
    <w:rsid w:val="00CD72C2"/>
    <w:rsid w:val="00CD7724"/>
    <w:rsid w:val="00CD77A8"/>
    <w:rsid w:val="00CE06A9"/>
    <w:rsid w:val="00CE0A0B"/>
    <w:rsid w:val="00CE2A7B"/>
    <w:rsid w:val="00CE534F"/>
    <w:rsid w:val="00CE566C"/>
    <w:rsid w:val="00CF0FE4"/>
    <w:rsid w:val="00CF1BAE"/>
    <w:rsid w:val="00CF49C3"/>
    <w:rsid w:val="00CF4A00"/>
    <w:rsid w:val="00CF6E4F"/>
    <w:rsid w:val="00D05D5B"/>
    <w:rsid w:val="00D06B02"/>
    <w:rsid w:val="00D06C41"/>
    <w:rsid w:val="00D11978"/>
    <w:rsid w:val="00D15FF9"/>
    <w:rsid w:val="00D17B73"/>
    <w:rsid w:val="00D17F8B"/>
    <w:rsid w:val="00D22196"/>
    <w:rsid w:val="00D24D50"/>
    <w:rsid w:val="00D25449"/>
    <w:rsid w:val="00D257C4"/>
    <w:rsid w:val="00D26641"/>
    <w:rsid w:val="00D27BE5"/>
    <w:rsid w:val="00D32563"/>
    <w:rsid w:val="00D3297A"/>
    <w:rsid w:val="00D33CAE"/>
    <w:rsid w:val="00D408ED"/>
    <w:rsid w:val="00D41FA6"/>
    <w:rsid w:val="00D43033"/>
    <w:rsid w:val="00D450CC"/>
    <w:rsid w:val="00D45172"/>
    <w:rsid w:val="00D45541"/>
    <w:rsid w:val="00D45853"/>
    <w:rsid w:val="00D459E6"/>
    <w:rsid w:val="00D5174A"/>
    <w:rsid w:val="00D51B15"/>
    <w:rsid w:val="00D52577"/>
    <w:rsid w:val="00D5428A"/>
    <w:rsid w:val="00D55077"/>
    <w:rsid w:val="00D55D91"/>
    <w:rsid w:val="00D60C04"/>
    <w:rsid w:val="00D61EB0"/>
    <w:rsid w:val="00D6221E"/>
    <w:rsid w:val="00D63174"/>
    <w:rsid w:val="00D64D80"/>
    <w:rsid w:val="00D650D7"/>
    <w:rsid w:val="00D657D3"/>
    <w:rsid w:val="00D706D8"/>
    <w:rsid w:val="00D712B1"/>
    <w:rsid w:val="00D715BE"/>
    <w:rsid w:val="00D71DFC"/>
    <w:rsid w:val="00D72AF5"/>
    <w:rsid w:val="00D72B32"/>
    <w:rsid w:val="00D73244"/>
    <w:rsid w:val="00D73381"/>
    <w:rsid w:val="00D736A6"/>
    <w:rsid w:val="00D752A7"/>
    <w:rsid w:val="00D7559C"/>
    <w:rsid w:val="00D75EB8"/>
    <w:rsid w:val="00D76DAB"/>
    <w:rsid w:val="00D82595"/>
    <w:rsid w:val="00D84063"/>
    <w:rsid w:val="00D85234"/>
    <w:rsid w:val="00D900E3"/>
    <w:rsid w:val="00D90566"/>
    <w:rsid w:val="00D91E31"/>
    <w:rsid w:val="00D924F3"/>
    <w:rsid w:val="00D925C9"/>
    <w:rsid w:val="00D93AF8"/>
    <w:rsid w:val="00DA1BB1"/>
    <w:rsid w:val="00DA2F2D"/>
    <w:rsid w:val="00DA361B"/>
    <w:rsid w:val="00DA45DA"/>
    <w:rsid w:val="00DA4FFF"/>
    <w:rsid w:val="00DA60AE"/>
    <w:rsid w:val="00DA6B96"/>
    <w:rsid w:val="00DB00DB"/>
    <w:rsid w:val="00DB07C0"/>
    <w:rsid w:val="00DB4294"/>
    <w:rsid w:val="00DB53CF"/>
    <w:rsid w:val="00DB6F11"/>
    <w:rsid w:val="00DB6F69"/>
    <w:rsid w:val="00DB7292"/>
    <w:rsid w:val="00DC2289"/>
    <w:rsid w:val="00DC259E"/>
    <w:rsid w:val="00DC3BA7"/>
    <w:rsid w:val="00DC5100"/>
    <w:rsid w:val="00DC6174"/>
    <w:rsid w:val="00DC6B36"/>
    <w:rsid w:val="00DD0251"/>
    <w:rsid w:val="00DD221A"/>
    <w:rsid w:val="00DD26DB"/>
    <w:rsid w:val="00DD3602"/>
    <w:rsid w:val="00DD37BA"/>
    <w:rsid w:val="00DE17AB"/>
    <w:rsid w:val="00DE250A"/>
    <w:rsid w:val="00DE3524"/>
    <w:rsid w:val="00DE479A"/>
    <w:rsid w:val="00DE4C28"/>
    <w:rsid w:val="00DE68D2"/>
    <w:rsid w:val="00DE6F87"/>
    <w:rsid w:val="00DE7A72"/>
    <w:rsid w:val="00DF1157"/>
    <w:rsid w:val="00DF209D"/>
    <w:rsid w:val="00DF4EB4"/>
    <w:rsid w:val="00E00F4F"/>
    <w:rsid w:val="00E02309"/>
    <w:rsid w:val="00E03151"/>
    <w:rsid w:val="00E04040"/>
    <w:rsid w:val="00E0459D"/>
    <w:rsid w:val="00E055AF"/>
    <w:rsid w:val="00E105E8"/>
    <w:rsid w:val="00E1098B"/>
    <w:rsid w:val="00E12A52"/>
    <w:rsid w:val="00E12CA2"/>
    <w:rsid w:val="00E175CB"/>
    <w:rsid w:val="00E20736"/>
    <w:rsid w:val="00E21E15"/>
    <w:rsid w:val="00E21F2B"/>
    <w:rsid w:val="00E22236"/>
    <w:rsid w:val="00E2330D"/>
    <w:rsid w:val="00E2364A"/>
    <w:rsid w:val="00E2623E"/>
    <w:rsid w:val="00E26271"/>
    <w:rsid w:val="00E273F6"/>
    <w:rsid w:val="00E3129D"/>
    <w:rsid w:val="00E31B32"/>
    <w:rsid w:val="00E33B87"/>
    <w:rsid w:val="00E3554C"/>
    <w:rsid w:val="00E35BA5"/>
    <w:rsid w:val="00E363E7"/>
    <w:rsid w:val="00E36652"/>
    <w:rsid w:val="00E370CF"/>
    <w:rsid w:val="00E37AB6"/>
    <w:rsid w:val="00E420C3"/>
    <w:rsid w:val="00E42140"/>
    <w:rsid w:val="00E43D64"/>
    <w:rsid w:val="00E4461C"/>
    <w:rsid w:val="00E4518D"/>
    <w:rsid w:val="00E45736"/>
    <w:rsid w:val="00E46C61"/>
    <w:rsid w:val="00E47DFE"/>
    <w:rsid w:val="00E51216"/>
    <w:rsid w:val="00E525CA"/>
    <w:rsid w:val="00E52655"/>
    <w:rsid w:val="00E531E9"/>
    <w:rsid w:val="00E54478"/>
    <w:rsid w:val="00E5565B"/>
    <w:rsid w:val="00E6088C"/>
    <w:rsid w:val="00E61A76"/>
    <w:rsid w:val="00E65C34"/>
    <w:rsid w:val="00E66800"/>
    <w:rsid w:val="00E66B0F"/>
    <w:rsid w:val="00E66EC0"/>
    <w:rsid w:val="00E67542"/>
    <w:rsid w:val="00E71775"/>
    <w:rsid w:val="00E7193F"/>
    <w:rsid w:val="00E73ED5"/>
    <w:rsid w:val="00E752C4"/>
    <w:rsid w:val="00E761FC"/>
    <w:rsid w:val="00E76FF5"/>
    <w:rsid w:val="00E77766"/>
    <w:rsid w:val="00E77B82"/>
    <w:rsid w:val="00E80744"/>
    <w:rsid w:val="00E816EF"/>
    <w:rsid w:val="00E81D61"/>
    <w:rsid w:val="00E83123"/>
    <w:rsid w:val="00E844AA"/>
    <w:rsid w:val="00E85BC6"/>
    <w:rsid w:val="00E871B0"/>
    <w:rsid w:val="00E8749F"/>
    <w:rsid w:val="00E87507"/>
    <w:rsid w:val="00E9128B"/>
    <w:rsid w:val="00E9207D"/>
    <w:rsid w:val="00E92F2B"/>
    <w:rsid w:val="00E93F53"/>
    <w:rsid w:val="00EA0307"/>
    <w:rsid w:val="00EA186F"/>
    <w:rsid w:val="00EA5BEE"/>
    <w:rsid w:val="00EA7713"/>
    <w:rsid w:val="00EA7B89"/>
    <w:rsid w:val="00EB0B54"/>
    <w:rsid w:val="00EB1ACA"/>
    <w:rsid w:val="00EB1B7F"/>
    <w:rsid w:val="00EB5499"/>
    <w:rsid w:val="00EB54AD"/>
    <w:rsid w:val="00EB5689"/>
    <w:rsid w:val="00EB7181"/>
    <w:rsid w:val="00EC0855"/>
    <w:rsid w:val="00EC3B85"/>
    <w:rsid w:val="00EC6FDF"/>
    <w:rsid w:val="00EC7596"/>
    <w:rsid w:val="00EC7F40"/>
    <w:rsid w:val="00ED0AE3"/>
    <w:rsid w:val="00ED0BA9"/>
    <w:rsid w:val="00ED0C87"/>
    <w:rsid w:val="00ED669C"/>
    <w:rsid w:val="00ED66E7"/>
    <w:rsid w:val="00ED69A6"/>
    <w:rsid w:val="00EE0E5D"/>
    <w:rsid w:val="00EE55C8"/>
    <w:rsid w:val="00EE6510"/>
    <w:rsid w:val="00EE6B33"/>
    <w:rsid w:val="00EE7C22"/>
    <w:rsid w:val="00EF0EEB"/>
    <w:rsid w:val="00EF1FF2"/>
    <w:rsid w:val="00EF37F5"/>
    <w:rsid w:val="00EF52C1"/>
    <w:rsid w:val="00EF78D7"/>
    <w:rsid w:val="00F00935"/>
    <w:rsid w:val="00F00B73"/>
    <w:rsid w:val="00F0466F"/>
    <w:rsid w:val="00F107D5"/>
    <w:rsid w:val="00F11E8B"/>
    <w:rsid w:val="00F12390"/>
    <w:rsid w:val="00F13396"/>
    <w:rsid w:val="00F1562A"/>
    <w:rsid w:val="00F16AFC"/>
    <w:rsid w:val="00F2032E"/>
    <w:rsid w:val="00F219A1"/>
    <w:rsid w:val="00F22183"/>
    <w:rsid w:val="00F232D8"/>
    <w:rsid w:val="00F265DC"/>
    <w:rsid w:val="00F269F9"/>
    <w:rsid w:val="00F26A5C"/>
    <w:rsid w:val="00F27BDD"/>
    <w:rsid w:val="00F319CD"/>
    <w:rsid w:val="00F32E52"/>
    <w:rsid w:val="00F33EC4"/>
    <w:rsid w:val="00F35F5E"/>
    <w:rsid w:val="00F404D5"/>
    <w:rsid w:val="00F43655"/>
    <w:rsid w:val="00F437F0"/>
    <w:rsid w:val="00F44AB6"/>
    <w:rsid w:val="00F51228"/>
    <w:rsid w:val="00F51268"/>
    <w:rsid w:val="00F51BDD"/>
    <w:rsid w:val="00F530BB"/>
    <w:rsid w:val="00F53B3A"/>
    <w:rsid w:val="00F553B7"/>
    <w:rsid w:val="00F56DEB"/>
    <w:rsid w:val="00F57AB4"/>
    <w:rsid w:val="00F605C4"/>
    <w:rsid w:val="00F6212B"/>
    <w:rsid w:val="00F62924"/>
    <w:rsid w:val="00F704F6"/>
    <w:rsid w:val="00F71B18"/>
    <w:rsid w:val="00F74068"/>
    <w:rsid w:val="00F74627"/>
    <w:rsid w:val="00F755B0"/>
    <w:rsid w:val="00F75CCB"/>
    <w:rsid w:val="00F75DEF"/>
    <w:rsid w:val="00F75FFB"/>
    <w:rsid w:val="00F80804"/>
    <w:rsid w:val="00F81A60"/>
    <w:rsid w:val="00F86749"/>
    <w:rsid w:val="00F87D0B"/>
    <w:rsid w:val="00F91DEF"/>
    <w:rsid w:val="00F92F8B"/>
    <w:rsid w:val="00F93DC7"/>
    <w:rsid w:val="00F94014"/>
    <w:rsid w:val="00F9438A"/>
    <w:rsid w:val="00F94683"/>
    <w:rsid w:val="00F95927"/>
    <w:rsid w:val="00F95C1E"/>
    <w:rsid w:val="00FA1F16"/>
    <w:rsid w:val="00FA34F1"/>
    <w:rsid w:val="00FA3CF9"/>
    <w:rsid w:val="00FA4641"/>
    <w:rsid w:val="00FA49A2"/>
    <w:rsid w:val="00FA5BEB"/>
    <w:rsid w:val="00FB1D69"/>
    <w:rsid w:val="00FC02C2"/>
    <w:rsid w:val="00FC0C5F"/>
    <w:rsid w:val="00FC0CB9"/>
    <w:rsid w:val="00FC16AE"/>
    <w:rsid w:val="00FC1B76"/>
    <w:rsid w:val="00FC1D1B"/>
    <w:rsid w:val="00FC22C6"/>
    <w:rsid w:val="00FC3C78"/>
    <w:rsid w:val="00FC4710"/>
    <w:rsid w:val="00FC54DF"/>
    <w:rsid w:val="00FC6D9B"/>
    <w:rsid w:val="00FC7D80"/>
    <w:rsid w:val="00FD09DC"/>
    <w:rsid w:val="00FD222F"/>
    <w:rsid w:val="00FD39EB"/>
    <w:rsid w:val="00FD71C4"/>
    <w:rsid w:val="00FE11ED"/>
    <w:rsid w:val="00FE212C"/>
    <w:rsid w:val="00FE2D25"/>
    <w:rsid w:val="00FE5B3C"/>
    <w:rsid w:val="00FF09AE"/>
    <w:rsid w:val="00FF1986"/>
    <w:rsid w:val="00FF2D9A"/>
    <w:rsid w:val="00FF4B74"/>
    <w:rsid w:val="00FF67A3"/>
    <w:rsid w:val="00FF704C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5EEA20"/>
  <w15:chartTrackingRefBased/>
  <w15:docId w15:val="{FCD713C6-2A69-4B03-9158-E3478AA4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uiPriority="0"/>
    <w:lsdException w:name="header" w:uiPriority="0"/>
    <w:lsdException w:name="footer" w:uiPriority="0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uiPriority="0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FollowedHyperlink" w:uiPriority="0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uiPriority="0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uiPriority="0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A10"/>
    <w:pPr>
      <w:spacing w:before="240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94DA8"/>
    <w:pPr>
      <w:keepNext/>
      <w:keepLines/>
      <w:numPr>
        <w:numId w:val="1"/>
      </w:numPr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9E17F3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C94DA8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C94DA8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584853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b/>
      <w:color w:val="2E74B5" w:themeColor="accent1" w:themeShade="BF"/>
    </w:rPr>
  </w:style>
  <w:style w:type="paragraph" w:styleId="6">
    <w:name w:val="heading 6"/>
    <w:basedOn w:val="a"/>
    <w:next w:val="a"/>
    <w:link w:val="60"/>
    <w:qFormat/>
    <w:rsid w:val="00C94DA8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</w:rPr>
  </w:style>
  <w:style w:type="paragraph" w:styleId="7">
    <w:name w:val="heading 7"/>
    <w:basedOn w:val="a"/>
    <w:next w:val="a"/>
    <w:link w:val="70"/>
    <w:qFormat/>
    <w:rsid w:val="00C94DA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</w:rPr>
  </w:style>
  <w:style w:type="paragraph" w:styleId="8">
    <w:name w:val="heading 8"/>
    <w:basedOn w:val="a"/>
    <w:next w:val="a"/>
    <w:link w:val="80"/>
    <w:qFormat/>
    <w:rsid w:val="00C94DA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9">
    <w:name w:val="heading 9"/>
    <w:basedOn w:val="a"/>
    <w:next w:val="a"/>
    <w:link w:val="90"/>
    <w:qFormat/>
    <w:rsid w:val="00C94DA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94DA8"/>
    <w:rPr>
      <w:rFonts w:ascii="Cambria" w:hAnsi="Cambria" w:cs="Cambria"/>
      <w:b/>
      <w:bCs/>
      <w:color w:val="365F91"/>
      <w:sz w:val="28"/>
      <w:szCs w:val="28"/>
      <w:lang w:eastAsia="en-US"/>
    </w:rPr>
  </w:style>
  <w:style w:type="character" w:customStyle="1" w:styleId="20">
    <w:name w:val="Заголовок 2 Знак"/>
    <w:link w:val="2"/>
    <w:locked/>
    <w:rsid w:val="009E17F3"/>
    <w:rPr>
      <w:rFonts w:ascii="Cambria" w:hAnsi="Cambria" w:cs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locked/>
    <w:rsid w:val="00C94DA8"/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customStyle="1" w:styleId="40">
    <w:name w:val="Заголовок 4 Знак"/>
    <w:link w:val="4"/>
    <w:locked/>
    <w:rsid w:val="00C94DA8"/>
    <w:rPr>
      <w:rFonts w:ascii="Cambria" w:hAnsi="Cambria" w:cs="Cambria"/>
      <w:b/>
      <w:bCs/>
      <w:i/>
      <w:iCs/>
      <w:color w:val="4F81BD"/>
      <w:sz w:val="22"/>
      <w:szCs w:val="22"/>
      <w:lang w:eastAsia="en-US"/>
    </w:rPr>
  </w:style>
  <w:style w:type="character" w:customStyle="1" w:styleId="50">
    <w:name w:val="Заголовок 5 Знак"/>
    <w:link w:val="5"/>
    <w:locked/>
    <w:rsid w:val="00584853"/>
    <w:rPr>
      <w:rFonts w:ascii="Cambria" w:hAnsi="Cambria" w:cs="Cambria"/>
      <w:b/>
      <w:color w:val="2E74B5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link w:val="6"/>
    <w:locked/>
    <w:rsid w:val="00C94DA8"/>
    <w:rPr>
      <w:rFonts w:ascii="Cambria" w:hAnsi="Cambria" w:cs="Cambria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locked/>
    <w:rsid w:val="00C94DA8"/>
    <w:rPr>
      <w:rFonts w:ascii="Cambria" w:hAnsi="Cambria" w:cs="Cambria"/>
      <w:i/>
      <w:iCs/>
      <w:sz w:val="22"/>
      <w:szCs w:val="22"/>
      <w:lang w:eastAsia="en-US"/>
    </w:rPr>
  </w:style>
  <w:style w:type="character" w:customStyle="1" w:styleId="80">
    <w:name w:val="Заголовок 8 Знак"/>
    <w:link w:val="8"/>
    <w:locked/>
    <w:rsid w:val="00C94DA8"/>
    <w:rPr>
      <w:rFonts w:ascii="Cambria" w:hAnsi="Cambria" w:cs="Cambria"/>
      <w:lang w:eastAsia="en-US"/>
    </w:rPr>
  </w:style>
  <w:style w:type="character" w:customStyle="1" w:styleId="90">
    <w:name w:val="Заголовок 9 Знак"/>
    <w:link w:val="9"/>
    <w:locked/>
    <w:rsid w:val="00C94DA8"/>
    <w:rPr>
      <w:rFonts w:ascii="Cambria" w:hAnsi="Cambria" w:cs="Cambria"/>
      <w:i/>
      <w:iCs/>
      <w:lang w:eastAsia="en-US"/>
    </w:rPr>
  </w:style>
  <w:style w:type="paragraph" w:styleId="a3">
    <w:name w:val="List Paragraph"/>
    <w:basedOn w:val="a"/>
    <w:link w:val="a4"/>
    <w:uiPriority w:val="34"/>
    <w:qFormat/>
    <w:rsid w:val="00C94DA8"/>
    <w:pPr>
      <w:ind w:left="720"/>
    </w:pPr>
  </w:style>
  <w:style w:type="paragraph" w:styleId="a5">
    <w:name w:val="footnote text"/>
    <w:basedOn w:val="a"/>
    <w:link w:val="a6"/>
    <w:rsid w:val="00C94DA8"/>
    <w:rPr>
      <w:sz w:val="20"/>
      <w:szCs w:val="20"/>
    </w:rPr>
  </w:style>
  <w:style w:type="character" w:customStyle="1" w:styleId="a6">
    <w:name w:val="Текст сноски Знак"/>
    <w:link w:val="a5"/>
    <w:locked/>
    <w:rsid w:val="00C94DA8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rsid w:val="00C94DA8"/>
    <w:rPr>
      <w:rFonts w:ascii="Times New Roman" w:hAnsi="Times New Roman" w:cs="Times New Roman"/>
      <w:vertAlign w:val="superscript"/>
    </w:rPr>
  </w:style>
  <w:style w:type="paragraph" w:styleId="a8">
    <w:name w:val="Balloon Text"/>
    <w:basedOn w:val="a"/>
    <w:link w:val="a9"/>
    <w:rsid w:val="00C94DA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locked/>
    <w:rsid w:val="00C94DA8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rsid w:val="00C94D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C94DA8"/>
    <w:rPr>
      <w:rFonts w:ascii="Times New Roman" w:hAnsi="Times New Roman" w:cs="Times New Roman"/>
    </w:rPr>
  </w:style>
  <w:style w:type="paragraph" w:styleId="ac">
    <w:name w:val="footer"/>
    <w:basedOn w:val="a"/>
    <w:link w:val="ad"/>
    <w:rsid w:val="00C94D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C94DA8"/>
    <w:rPr>
      <w:rFonts w:ascii="Times New Roman" w:hAnsi="Times New Roman" w:cs="Times New Roman"/>
    </w:rPr>
  </w:style>
  <w:style w:type="paragraph" w:styleId="ae">
    <w:name w:val="TOC Heading"/>
    <w:basedOn w:val="1"/>
    <w:next w:val="a"/>
    <w:uiPriority w:val="99"/>
    <w:qFormat/>
    <w:rsid w:val="00C94D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rsid w:val="00C94DA8"/>
    <w:pPr>
      <w:spacing w:after="100"/>
    </w:pPr>
  </w:style>
  <w:style w:type="character" w:styleId="af">
    <w:name w:val="Hyperlink"/>
    <w:uiPriority w:val="99"/>
    <w:rsid w:val="00C94DA8"/>
    <w:rPr>
      <w:rFonts w:ascii="Times New Roman" w:hAnsi="Times New Roman" w:cs="Times New Roman"/>
      <w:color w:val="0000FF"/>
      <w:u w:val="single"/>
    </w:rPr>
  </w:style>
  <w:style w:type="character" w:styleId="af0">
    <w:name w:val="Placeholder Text"/>
    <w:uiPriority w:val="99"/>
    <w:rsid w:val="00C94DA8"/>
    <w:rPr>
      <w:rFonts w:ascii="Times New Roman" w:hAnsi="Times New Roman" w:cs="Times New Roman"/>
      <w:color w:val="808080"/>
    </w:rPr>
  </w:style>
  <w:style w:type="paragraph" w:styleId="21">
    <w:name w:val="toc 2"/>
    <w:basedOn w:val="a"/>
    <w:next w:val="a"/>
    <w:autoRedefine/>
    <w:uiPriority w:val="39"/>
    <w:rsid w:val="00C94D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C94DA8"/>
    <w:pPr>
      <w:spacing w:after="100"/>
      <w:ind w:left="440"/>
    </w:pPr>
  </w:style>
  <w:style w:type="character" w:styleId="af1">
    <w:name w:val="FollowedHyperlink"/>
    <w:rsid w:val="00C94DA8"/>
    <w:rPr>
      <w:rFonts w:ascii="Times New Roman" w:hAnsi="Times New Roman" w:cs="Times New Roman"/>
      <w:color w:val="800080"/>
      <w:u w:val="single"/>
    </w:rPr>
  </w:style>
  <w:style w:type="paragraph" w:styleId="af2">
    <w:name w:val="No Spacing"/>
    <w:uiPriority w:val="1"/>
    <w:qFormat/>
    <w:rsid w:val="00C94DA8"/>
    <w:rPr>
      <w:rFonts w:cs="Calibri"/>
      <w:sz w:val="22"/>
      <w:szCs w:val="22"/>
    </w:rPr>
  </w:style>
  <w:style w:type="character" w:customStyle="1" w:styleId="NoSpacingChar">
    <w:name w:val="No Spacing Char"/>
    <w:uiPriority w:val="99"/>
    <w:rsid w:val="00C94DA8"/>
    <w:rPr>
      <w:rFonts w:ascii="Times New Roman" w:hAnsi="Times New Roman" w:cs="Times New Roman"/>
      <w:sz w:val="22"/>
      <w:szCs w:val="22"/>
      <w:lang w:val="ru-RU" w:eastAsia="ru-RU"/>
    </w:rPr>
  </w:style>
  <w:style w:type="paragraph" w:customStyle="1" w:styleId="7F164CA3BF9C4373845ECB452A5D9922">
    <w:name w:val="7F164CA3BF9C4373845ECB452A5D9922"/>
    <w:uiPriority w:val="99"/>
    <w:rsid w:val="00C94DA8"/>
    <w:pPr>
      <w:spacing w:after="200" w:line="276" w:lineRule="auto"/>
    </w:pPr>
    <w:rPr>
      <w:rFonts w:cs="Calibri"/>
      <w:sz w:val="22"/>
      <w:szCs w:val="22"/>
    </w:rPr>
  </w:style>
  <w:style w:type="paragraph" w:customStyle="1" w:styleId="1908B561879E4FA493D43F06B79E341D">
    <w:name w:val="1908B561879E4FA493D43F06B79E341D"/>
    <w:uiPriority w:val="99"/>
    <w:rsid w:val="00C94DA8"/>
    <w:pPr>
      <w:spacing w:after="200" w:line="276" w:lineRule="auto"/>
    </w:pPr>
    <w:rPr>
      <w:rFonts w:cs="Calibri"/>
      <w:sz w:val="22"/>
      <w:szCs w:val="22"/>
    </w:rPr>
  </w:style>
  <w:style w:type="character" w:customStyle="1" w:styleId="apple-converted-space">
    <w:name w:val="apple-converted-space"/>
    <w:uiPriority w:val="99"/>
    <w:rsid w:val="00C94DA8"/>
    <w:rPr>
      <w:rFonts w:ascii="Times New Roman" w:hAnsi="Times New Roman" w:cs="Times New Roman"/>
    </w:rPr>
  </w:style>
  <w:style w:type="paragraph" w:customStyle="1" w:styleId="Contents">
    <w:name w:val="Contents"/>
    <w:basedOn w:val="11"/>
    <w:uiPriority w:val="99"/>
    <w:rsid w:val="00C94DA8"/>
    <w:pPr>
      <w:tabs>
        <w:tab w:val="left" w:pos="440"/>
        <w:tab w:val="right" w:leader="dot" w:pos="7643"/>
        <w:tab w:val="right" w:leader="dot" w:pos="9594"/>
      </w:tabs>
      <w:suppressAutoHyphens/>
      <w:spacing w:after="120"/>
    </w:pPr>
    <w:rPr>
      <w:rFonts w:ascii="Arial" w:hAnsi="Arial" w:cs="Arial"/>
      <w:kern w:val="1"/>
      <w:sz w:val="24"/>
      <w:szCs w:val="24"/>
      <w:lang w:val="en-US" w:eastAsia="ar-SA"/>
    </w:rPr>
  </w:style>
  <w:style w:type="paragraph" w:styleId="af3">
    <w:name w:val="annotation text"/>
    <w:basedOn w:val="a"/>
    <w:link w:val="af4"/>
    <w:uiPriority w:val="99"/>
    <w:rsid w:val="00C94DA8"/>
    <w:rPr>
      <w:rFonts w:ascii="Times New Roman" w:hAnsi="Times New Roman" w:cs="Times New Roman"/>
      <w:sz w:val="20"/>
      <w:szCs w:val="20"/>
      <w:lang w:val="en-US"/>
    </w:rPr>
  </w:style>
  <w:style w:type="character" w:customStyle="1" w:styleId="af4">
    <w:name w:val="Текст примечания Знак"/>
    <w:link w:val="af3"/>
    <w:uiPriority w:val="99"/>
    <w:locked/>
    <w:rsid w:val="00C94DA8"/>
    <w:rPr>
      <w:rFonts w:ascii="Times New Roman" w:hAnsi="Times New Roman" w:cs="Times New Roman"/>
      <w:sz w:val="20"/>
      <w:szCs w:val="20"/>
      <w:lang w:val="en-US"/>
    </w:rPr>
  </w:style>
  <w:style w:type="character" w:styleId="af5">
    <w:name w:val="annotation reference"/>
    <w:uiPriority w:val="99"/>
    <w:rsid w:val="00C94DA8"/>
    <w:rPr>
      <w:rFonts w:ascii="Times New Roman" w:hAnsi="Times New Roman" w:cs="Times New Roman"/>
      <w:sz w:val="16"/>
      <w:szCs w:val="16"/>
    </w:rPr>
  </w:style>
  <w:style w:type="paragraph" w:styleId="22">
    <w:name w:val="Body Text 2"/>
    <w:basedOn w:val="a"/>
    <w:link w:val="23"/>
    <w:uiPriority w:val="99"/>
    <w:rsid w:val="00C94DA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23">
    <w:name w:val="Основной текст 2 Знак"/>
    <w:link w:val="22"/>
    <w:uiPriority w:val="99"/>
    <w:locked/>
    <w:rsid w:val="00C94DA8"/>
    <w:rPr>
      <w:rFonts w:ascii="Arial" w:hAnsi="Arial" w:cs="Arial"/>
      <w:b/>
      <w:bCs/>
      <w:sz w:val="24"/>
      <w:szCs w:val="24"/>
    </w:rPr>
  </w:style>
  <w:style w:type="paragraph" w:styleId="af6">
    <w:name w:val="annotation subject"/>
    <w:basedOn w:val="af3"/>
    <w:next w:val="af3"/>
    <w:link w:val="af7"/>
    <w:rsid w:val="00C94DA8"/>
    <w:pPr>
      <w:spacing w:after="200"/>
    </w:pPr>
    <w:rPr>
      <w:rFonts w:ascii="Calibri" w:hAnsi="Calibri" w:cs="Calibri"/>
      <w:b/>
      <w:bCs/>
      <w:lang w:val="ru-RU"/>
    </w:rPr>
  </w:style>
  <w:style w:type="character" w:customStyle="1" w:styleId="af7">
    <w:name w:val="Тема примечания Знак"/>
    <w:link w:val="af6"/>
    <w:locked/>
    <w:rsid w:val="00C94DA8"/>
    <w:rPr>
      <w:rFonts w:ascii="Times New Roman" w:hAnsi="Times New Roman" w:cs="Times New Roman"/>
      <w:b/>
      <w:bCs/>
      <w:sz w:val="20"/>
      <w:szCs w:val="20"/>
      <w:lang w:val="en-US"/>
    </w:rPr>
  </w:style>
  <w:style w:type="paragraph" w:customStyle="1" w:styleId="TableMedium">
    <w:name w:val="Table_Medium"/>
    <w:basedOn w:val="a"/>
    <w:uiPriority w:val="99"/>
    <w:rsid w:val="00C94DA8"/>
    <w:pPr>
      <w:suppressAutoHyphens/>
      <w:spacing w:before="40" w:after="40"/>
    </w:pPr>
    <w:rPr>
      <w:rFonts w:ascii="Futura Bk" w:eastAsia="Futura Bk" w:hAnsi="Times New Roman" w:cs="Futura Bk"/>
      <w:kern w:val="1"/>
      <w:sz w:val="18"/>
      <w:szCs w:val="18"/>
      <w:lang w:val="en-US" w:eastAsia="ar-SA"/>
    </w:rPr>
  </w:style>
  <w:style w:type="paragraph" w:customStyle="1" w:styleId="DocumentTitle">
    <w:name w:val="Document Title"/>
    <w:basedOn w:val="a"/>
    <w:uiPriority w:val="99"/>
    <w:rsid w:val="00C94DA8"/>
    <w:pPr>
      <w:keepNext/>
      <w:suppressAutoHyphens/>
      <w:spacing w:before="480"/>
      <w:ind w:left="-737"/>
    </w:pPr>
    <w:rPr>
      <w:rFonts w:ascii="Trebuchet MS" w:hAnsi="Trebuchet MS" w:cs="Trebuchet MS"/>
      <w:b/>
      <w:bCs/>
      <w:kern w:val="1"/>
      <w:sz w:val="48"/>
      <w:szCs w:val="48"/>
      <w:lang w:val="en-GB" w:eastAsia="ar-SA"/>
    </w:rPr>
  </w:style>
  <w:style w:type="paragraph" w:styleId="af8">
    <w:name w:val="Document Map"/>
    <w:basedOn w:val="a"/>
    <w:link w:val="af9"/>
    <w:uiPriority w:val="99"/>
    <w:semiHidden/>
    <w:unhideWhenUsed/>
    <w:locked/>
    <w:rsid w:val="00D408ED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link w:val="af8"/>
    <w:uiPriority w:val="99"/>
    <w:semiHidden/>
    <w:rsid w:val="00D408ED"/>
    <w:rPr>
      <w:rFonts w:ascii="Tahoma" w:hAnsi="Tahoma" w:cs="Tahoma"/>
      <w:sz w:val="16"/>
      <w:szCs w:val="16"/>
      <w:lang w:eastAsia="en-US"/>
    </w:rPr>
  </w:style>
  <w:style w:type="paragraph" w:customStyle="1" w:styleId="ITRBankName">
    <w:name w:val="ITR_BankName"/>
    <w:basedOn w:val="a"/>
    <w:rsid w:val="009D02AF"/>
    <w:pPr>
      <w:spacing w:after="120"/>
      <w:jc w:val="center"/>
    </w:pPr>
    <w:rPr>
      <w:rFonts w:ascii="Times New Roman" w:hAnsi="Times New Roman" w:cs="Times New Roman"/>
      <w:sz w:val="32"/>
      <w:szCs w:val="24"/>
    </w:rPr>
  </w:style>
  <w:style w:type="paragraph" w:customStyle="1" w:styleId="ITRDepName">
    <w:name w:val="ITR_DepName"/>
    <w:basedOn w:val="a"/>
    <w:rsid w:val="009D02AF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styleId="afa">
    <w:name w:val="page number"/>
    <w:basedOn w:val="a0"/>
    <w:locked/>
    <w:rsid w:val="009D02AF"/>
  </w:style>
  <w:style w:type="paragraph" w:customStyle="1" w:styleId="afb">
    <w:name w:val="Текстовый"/>
    <w:uiPriority w:val="99"/>
    <w:rsid w:val="00E35BA5"/>
    <w:pPr>
      <w:widowControl w:val="0"/>
      <w:jc w:val="both"/>
    </w:pPr>
    <w:rPr>
      <w:rFonts w:ascii="Arial" w:hAnsi="Arial"/>
      <w:lang w:eastAsia="en-US"/>
    </w:rPr>
  </w:style>
  <w:style w:type="character" w:styleId="afc">
    <w:name w:val="Book Title"/>
    <w:uiPriority w:val="99"/>
    <w:qFormat/>
    <w:rsid w:val="00E35BA5"/>
    <w:rPr>
      <w:rFonts w:cs="Times New Roman"/>
      <w:b/>
      <w:bCs/>
      <w:smallCaps/>
      <w:spacing w:val="5"/>
    </w:rPr>
  </w:style>
  <w:style w:type="paragraph" w:customStyle="1" w:styleId="afd">
    <w:name w:val="_Абзац"/>
    <w:basedOn w:val="a"/>
    <w:uiPriority w:val="99"/>
    <w:rsid w:val="005509E5"/>
    <w:pPr>
      <w:spacing w:before="40" w:after="80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uiPriority w:val="35"/>
    <w:qFormat/>
    <w:locked/>
    <w:rsid w:val="005509E5"/>
    <w:rPr>
      <w:rFonts w:ascii="Times New Roman" w:hAnsi="Times New Roman" w:cs="Times New Roman"/>
      <w:b/>
      <w:bCs/>
      <w:sz w:val="20"/>
      <w:szCs w:val="20"/>
      <w:lang w:val="en-US" w:eastAsia="ru-RU"/>
    </w:rPr>
  </w:style>
  <w:style w:type="paragraph" w:customStyle="1" w:styleId="TableHeading">
    <w:name w:val="Table Heading"/>
    <w:basedOn w:val="a"/>
    <w:uiPriority w:val="99"/>
    <w:rsid w:val="005509E5"/>
    <w:pPr>
      <w:keepLines/>
      <w:suppressAutoHyphens/>
      <w:jc w:val="both"/>
    </w:pPr>
    <w:rPr>
      <w:rFonts w:ascii="Arial" w:hAnsi="Arial" w:cs="Tahoma"/>
      <w:b/>
      <w:color w:val="000000"/>
      <w:sz w:val="20"/>
      <w:szCs w:val="20"/>
      <w:lang w:val="en-GB"/>
    </w:rPr>
  </w:style>
  <w:style w:type="table" w:styleId="aff">
    <w:name w:val="Table Grid"/>
    <w:basedOn w:val="a1"/>
    <w:uiPriority w:val="39"/>
    <w:locked/>
    <w:rsid w:val="00C53E81"/>
    <w:pPr>
      <w:ind w:firstLine="720"/>
    </w:pPr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C53E81"/>
    <w:rPr>
      <w:rFonts w:ascii="Times New Roman" w:hAnsi="Times New Roman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41">
    <w:name w:val="toc 4"/>
    <w:basedOn w:val="a"/>
    <w:next w:val="a"/>
    <w:autoRedefine/>
    <w:uiPriority w:val="39"/>
    <w:unhideWhenUsed/>
    <w:locked/>
    <w:rsid w:val="00204DA3"/>
    <w:pPr>
      <w:spacing w:after="100"/>
      <w:ind w:left="660"/>
    </w:pPr>
  </w:style>
  <w:style w:type="paragraph" w:customStyle="1" w:styleId="ConsPlusCell">
    <w:name w:val="ConsPlusCell"/>
    <w:rsid w:val="008B22AE"/>
    <w:pPr>
      <w:widowControl w:val="0"/>
      <w:autoSpaceDE w:val="0"/>
      <w:autoSpaceDN w:val="0"/>
      <w:adjustRightInd w:val="0"/>
      <w:spacing w:before="0"/>
    </w:pPr>
    <w:rPr>
      <w:rFonts w:ascii="Arial" w:hAnsi="Arial" w:cs="Arial"/>
    </w:rPr>
  </w:style>
  <w:style w:type="paragraph" w:styleId="aff0">
    <w:name w:val="Revision"/>
    <w:hidden/>
    <w:uiPriority w:val="99"/>
    <w:semiHidden/>
    <w:rsid w:val="00751DC8"/>
    <w:pPr>
      <w:spacing w:before="0"/>
    </w:pPr>
    <w:rPr>
      <w:rFonts w:cs="Calibri"/>
      <w:sz w:val="22"/>
      <w:szCs w:val="22"/>
      <w:lang w:eastAsia="en-US"/>
    </w:rPr>
  </w:style>
  <w:style w:type="paragraph" w:styleId="51">
    <w:name w:val="toc 5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locked/>
    <w:rsid w:val="0041294B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ff1">
    <w:name w:val="Body Text"/>
    <w:basedOn w:val="a"/>
    <w:link w:val="aff2"/>
    <w:unhideWhenUsed/>
    <w:locked/>
    <w:rsid w:val="00751F7B"/>
    <w:pPr>
      <w:spacing w:after="120"/>
    </w:pPr>
  </w:style>
  <w:style w:type="character" w:customStyle="1" w:styleId="aff2">
    <w:name w:val="Основной текст Знак"/>
    <w:basedOn w:val="a0"/>
    <w:link w:val="aff1"/>
    <w:rsid w:val="00751F7B"/>
    <w:rPr>
      <w:rFonts w:cs="Calibri"/>
      <w:sz w:val="22"/>
      <w:szCs w:val="22"/>
      <w:lang w:eastAsia="en-US"/>
    </w:rPr>
  </w:style>
  <w:style w:type="paragraph" w:customStyle="1" w:styleId="aff3">
    <w:name w:val="Операция"/>
    <w:basedOn w:val="1"/>
    <w:autoRedefine/>
    <w:rsid w:val="00751F7B"/>
    <w:pPr>
      <w:keepLines w:val="0"/>
      <w:numPr>
        <w:numId w:val="0"/>
      </w:numPr>
      <w:spacing w:before="0"/>
    </w:pPr>
    <w:rPr>
      <w:rFonts w:ascii="Times New Roman" w:hAnsi="Times New Roman" w:cs="Times New Roman"/>
      <w:bCs w:val="0"/>
      <w:color w:val="auto"/>
      <w:sz w:val="16"/>
      <w:szCs w:val="20"/>
      <w:lang w:eastAsia="ru-RU"/>
    </w:rPr>
  </w:style>
  <w:style w:type="paragraph" w:customStyle="1" w:styleId="aff4">
    <w:name w:val="Таблица"/>
    <w:basedOn w:val="a"/>
    <w:rsid w:val="00751F7B"/>
    <w:pPr>
      <w:spacing w:before="0"/>
    </w:pPr>
    <w:rPr>
      <w:rFonts w:ascii="Arial" w:hAnsi="Arial" w:cs="Times New Roman"/>
      <w:sz w:val="16"/>
      <w:szCs w:val="20"/>
      <w:lang w:eastAsia="ru-RU"/>
    </w:rPr>
  </w:style>
  <w:style w:type="paragraph" w:styleId="aff5">
    <w:name w:val="Plain Text"/>
    <w:basedOn w:val="a"/>
    <w:link w:val="aff6"/>
    <w:locked/>
    <w:rsid w:val="00751F7B"/>
    <w:pPr>
      <w:spacing w:before="0"/>
      <w:ind w:firstLine="720"/>
    </w:pPr>
    <w:rPr>
      <w:rFonts w:ascii="Courier New" w:hAnsi="Courier New" w:cs="Times New Roman"/>
      <w:szCs w:val="20"/>
      <w:lang w:eastAsia="ru-RU"/>
    </w:rPr>
  </w:style>
  <w:style w:type="character" w:customStyle="1" w:styleId="aff6">
    <w:name w:val="Текст Знак"/>
    <w:basedOn w:val="a0"/>
    <w:link w:val="aff5"/>
    <w:rsid w:val="00751F7B"/>
    <w:rPr>
      <w:rFonts w:ascii="Courier New" w:hAnsi="Courier New"/>
      <w:sz w:val="22"/>
    </w:rPr>
  </w:style>
  <w:style w:type="paragraph" w:customStyle="1" w:styleId="list1">
    <w:name w:val="list1"/>
    <w:basedOn w:val="a"/>
    <w:autoRedefine/>
    <w:rsid w:val="00751F7B"/>
    <w:pPr>
      <w:numPr>
        <w:numId w:val="2"/>
      </w:numPr>
      <w:spacing w:before="0"/>
    </w:pPr>
    <w:rPr>
      <w:rFonts w:ascii="Arial" w:hAnsi="Arial" w:cs="Times New Roman"/>
      <w:szCs w:val="20"/>
      <w:lang w:eastAsia="ru-RU"/>
    </w:rPr>
  </w:style>
  <w:style w:type="paragraph" w:customStyle="1" w:styleId="SubtitleCover">
    <w:name w:val="Subtitle Cover"/>
    <w:basedOn w:val="a"/>
    <w:next w:val="aff1"/>
    <w:rsid w:val="00751F7B"/>
    <w:pPr>
      <w:keepNext/>
      <w:keepLines/>
      <w:pBdr>
        <w:top w:val="single" w:sz="6" w:space="12" w:color="808080"/>
      </w:pBdr>
      <w:spacing w:before="0" w:line="440" w:lineRule="atLeast"/>
      <w:jc w:val="center"/>
    </w:pPr>
    <w:rPr>
      <w:rFonts w:ascii="Arial" w:hAnsi="Arial" w:cs="Times New Roman"/>
      <w:smallCaps/>
      <w:spacing w:val="30"/>
      <w:kern w:val="20"/>
      <w:sz w:val="44"/>
      <w:szCs w:val="44"/>
      <w:lang w:val="de-DE"/>
    </w:rPr>
  </w:style>
  <w:style w:type="paragraph" w:styleId="aff7">
    <w:name w:val="Title"/>
    <w:basedOn w:val="a"/>
    <w:link w:val="aff8"/>
    <w:uiPriority w:val="10"/>
    <w:qFormat/>
    <w:locked/>
    <w:rsid w:val="00751F7B"/>
    <w:pPr>
      <w:spacing w:before="0"/>
      <w:jc w:val="center"/>
    </w:pPr>
    <w:rPr>
      <w:rFonts w:ascii="Arial" w:hAnsi="Arial" w:cs="Times New Roman"/>
      <w:b/>
      <w:sz w:val="24"/>
      <w:szCs w:val="20"/>
      <w:lang w:val="uk-UA" w:eastAsia="ru-RU"/>
    </w:rPr>
  </w:style>
  <w:style w:type="character" w:customStyle="1" w:styleId="aff8">
    <w:name w:val="Название Знак"/>
    <w:basedOn w:val="a0"/>
    <w:link w:val="aff7"/>
    <w:uiPriority w:val="10"/>
    <w:rsid w:val="00751F7B"/>
    <w:rPr>
      <w:rFonts w:ascii="Arial" w:hAnsi="Arial"/>
      <w:b/>
      <w:sz w:val="24"/>
      <w:lang w:val="uk-UA"/>
    </w:rPr>
  </w:style>
  <w:style w:type="paragraph" w:styleId="aff9">
    <w:name w:val="Body Text Indent"/>
    <w:basedOn w:val="a"/>
    <w:link w:val="affa"/>
    <w:locked/>
    <w:rsid w:val="00751F7B"/>
    <w:pPr>
      <w:spacing w:before="0" w:after="120"/>
      <w:ind w:left="283" w:firstLine="720"/>
    </w:pPr>
    <w:rPr>
      <w:rFonts w:ascii="Arial" w:hAnsi="Arial" w:cs="Times New Roman"/>
      <w:sz w:val="20"/>
      <w:szCs w:val="20"/>
      <w:lang w:val="en-GB" w:eastAsia="ru-RU"/>
    </w:rPr>
  </w:style>
  <w:style w:type="character" w:customStyle="1" w:styleId="affa">
    <w:name w:val="Основной текст с отступом Знак"/>
    <w:basedOn w:val="a0"/>
    <w:link w:val="aff9"/>
    <w:rsid w:val="00751F7B"/>
    <w:rPr>
      <w:rFonts w:ascii="Arial" w:hAnsi="Arial"/>
      <w:lang w:val="en-GB"/>
    </w:rPr>
  </w:style>
  <w:style w:type="paragraph" w:customStyle="1" w:styleId="ConsPlusNormal">
    <w:name w:val="ConsPlusNormal"/>
    <w:rsid w:val="00751F7B"/>
    <w:pPr>
      <w:widowControl w:val="0"/>
      <w:autoSpaceDE w:val="0"/>
      <w:autoSpaceDN w:val="0"/>
      <w:adjustRightInd w:val="0"/>
      <w:spacing w:before="0"/>
    </w:pPr>
    <w:rPr>
      <w:rFonts w:ascii="Arial" w:eastAsiaTheme="minorEastAsia" w:hAnsi="Arial" w:cs="Arial"/>
    </w:rPr>
  </w:style>
  <w:style w:type="paragraph" w:styleId="32">
    <w:name w:val="Body Text 3"/>
    <w:basedOn w:val="a"/>
    <w:link w:val="33"/>
    <w:semiHidden/>
    <w:unhideWhenUsed/>
    <w:locked/>
    <w:rsid w:val="00751F7B"/>
    <w:pPr>
      <w:spacing w:before="0" w:after="120"/>
      <w:ind w:firstLine="720"/>
    </w:pPr>
    <w:rPr>
      <w:rFonts w:ascii="Arial" w:hAnsi="Arial" w:cs="Times New Roman"/>
      <w:sz w:val="16"/>
      <w:szCs w:val="16"/>
      <w:lang w:val="en-GB" w:eastAsia="ru-RU"/>
    </w:rPr>
  </w:style>
  <w:style w:type="character" w:customStyle="1" w:styleId="33">
    <w:name w:val="Основной текст 3 Знак"/>
    <w:basedOn w:val="a0"/>
    <w:link w:val="32"/>
    <w:semiHidden/>
    <w:rsid w:val="00751F7B"/>
    <w:rPr>
      <w:rFonts w:ascii="Arial" w:hAnsi="Arial"/>
      <w:sz w:val="16"/>
      <w:szCs w:val="16"/>
      <w:lang w:val="en-GB"/>
    </w:rPr>
  </w:style>
  <w:style w:type="paragraph" w:styleId="24">
    <w:name w:val="Body Text Indent 2"/>
    <w:basedOn w:val="a"/>
    <w:link w:val="25"/>
    <w:uiPriority w:val="99"/>
    <w:semiHidden/>
    <w:unhideWhenUsed/>
    <w:locked/>
    <w:rsid w:val="00877723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877723"/>
    <w:rPr>
      <w:rFonts w:cs="Calibri"/>
      <w:sz w:val="22"/>
      <w:szCs w:val="22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782585"/>
    <w:rPr>
      <w:rFonts w:cs="Calibri"/>
      <w:sz w:val="22"/>
      <w:szCs w:val="22"/>
      <w:lang w:eastAsia="en-US"/>
    </w:rPr>
  </w:style>
  <w:style w:type="paragraph" w:customStyle="1" w:styleId="BSCTextodstavce">
    <w:name w:val="BSC Text odstavce"/>
    <w:rsid w:val="00C673A2"/>
    <w:pPr>
      <w:suppressAutoHyphens/>
      <w:spacing w:before="60" w:after="60"/>
      <w:jc w:val="both"/>
    </w:pPr>
    <w:rPr>
      <w:rFonts w:ascii="Tahoma" w:eastAsia="Arial" w:hAnsi="Tahoma"/>
      <w:lang w:val="cs-CZ" w:eastAsia="ar-SA"/>
    </w:rPr>
  </w:style>
  <w:style w:type="paragraph" w:customStyle="1" w:styleId="100">
    <w:name w:val="Стиль 10 пт"/>
    <w:basedOn w:val="a"/>
    <w:link w:val="101"/>
    <w:rsid w:val="00C673A2"/>
    <w:pPr>
      <w:widowControl w:val="0"/>
      <w:spacing w:before="0"/>
    </w:pPr>
    <w:rPr>
      <w:rFonts w:ascii="Times New Roman" w:hAnsi="Times New Roman" w:cs="Arial"/>
      <w:sz w:val="20"/>
      <w:szCs w:val="16"/>
      <w:lang w:eastAsia="ru-RU"/>
    </w:rPr>
  </w:style>
  <w:style w:type="character" w:customStyle="1" w:styleId="101">
    <w:name w:val="Стиль 10 пт Знак Знак"/>
    <w:link w:val="100"/>
    <w:rsid w:val="00C673A2"/>
    <w:rPr>
      <w:rFonts w:ascii="Times New Roman" w:hAnsi="Times New Roman" w:cs="Ari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6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Word_Document5.docx"/><Relationship Id="rId28" Type="http://schemas.microsoft.com/office/2011/relationships/people" Target="peop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D64A9-AB57-4BBC-BA57-281A4BF3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8995</Words>
  <Characters>51277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60152</CharactersWithSpaces>
  <SharedDoc>false</SharedDoc>
  <HLinks>
    <vt:vector size="84" baseType="variant"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_Toc387930377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_Toc387930376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_Toc387930375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_Toc387930374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_Toc387930373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_Toc387930372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_Toc387930371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_Toc387930370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_Toc387930369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_Toc387930368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_Toc387930367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_Toc387930366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_Toc387930365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_Toc387930364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Сергей Владимирович</dc:creator>
  <cp:keywords/>
  <dc:description/>
  <cp:lastModifiedBy>Фигаровская Наталья Викторовна</cp:lastModifiedBy>
  <cp:revision>4</cp:revision>
  <cp:lastPrinted>2015-02-18T15:16:00Z</cp:lastPrinted>
  <dcterms:created xsi:type="dcterms:W3CDTF">2017-03-27T16:13:00Z</dcterms:created>
  <dcterms:modified xsi:type="dcterms:W3CDTF">2017-03-31T17:30:00Z</dcterms:modified>
</cp:coreProperties>
</file>