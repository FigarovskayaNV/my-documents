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80" w:rsidRPr="00ED53F9" w:rsidRDefault="00F63280" w:rsidP="00F63280">
      <w:pPr>
        <w:spacing w:after="360"/>
        <w:jc w:val="center"/>
        <w:rPr>
          <w:rFonts w:asciiTheme="majorHAnsi" w:hAnsiTheme="majorHAnsi"/>
          <w:b/>
          <w:color w:val="002060"/>
          <w:spacing w:val="20"/>
          <w:sz w:val="28"/>
          <w:szCs w:val="28"/>
        </w:rPr>
      </w:pPr>
      <w:bookmarkStart w:id="0" w:name="_Toc444173756"/>
      <w:r w:rsidRPr="00ED53F9">
        <w:rPr>
          <w:rFonts w:asciiTheme="majorHAnsi" w:hAnsiTheme="majorHAnsi"/>
          <w:b/>
          <w:color w:val="002060"/>
          <w:spacing w:val="20"/>
          <w:sz w:val="28"/>
          <w:szCs w:val="28"/>
        </w:rPr>
        <w:t>Требование на реализацию загрузки проводок из файла</w:t>
      </w:r>
      <w:bookmarkEnd w:id="0"/>
    </w:p>
    <w:p w:rsidR="00F63280" w:rsidRPr="00F63280" w:rsidRDefault="00F63280" w:rsidP="00F63280">
      <w:pPr>
        <w:pStyle w:val="1"/>
        <w:numPr>
          <w:ilvl w:val="0"/>
          <w:numId w:val="1"/>
        </w:numPr>
        <w:spacing w:after="240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r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Краткое описание</w:t>
      </w:r>
      <w:r w:rsidR="005A5787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 xml:space="preserve"> задачи</w:t>
      </w:r>
    </w:p>
    <w:p w:rsidR="00F63280" w:rsidRPr="00D84918" w:rsidRDefault="00F63280" w:rsidP="00F63280">
      <w:pPr>
        <w:pStyle w:val="a3"/>
        <w:ind w:left="-10" w:firstLine="436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Для реализации загрузки проводок из файла необходимо:</w:t>
      </w:r>
    </w:p>
    <w:p w:rsidR="00F63280" w:rsidRPr="00D84918" w:rsidRDefault="00F63280" w:rsidP="00F63280">
      <w:pPr>
        <w:pStyle w:val="a3"/>
        <w:numPr>
          <w:ilvl w:val="0"/>
          <w:numId w:val="2"/>
        </w:numPr>
        <w:ind w:left="709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Создать таблицу заголовков пакетов (</w:t>
      </w:r>
      <w:r w:rsidRPr="00D84918">
        <w:rPr>
          <w:rFonts w:asciiTheme="majorHAnsi" w:hAnsiTheme="majorHAnsi"/>
          <w:sz w:val="20"/>
          <w:szCs w:val="20"/>
          <w:lang w:val="en-US"/>
        </w:rPr>
        <w:t>GL</w:t>
      </w:r>
      <w:r w:rsidRPr="00D84918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</w:t>
      </w:r>
      <w:r w:rsidRPr="00D84918">
        <w:rPr>
          <w:rFonts w:asciiTheme="majorHAnsi" w:hAnsiTheme="majorHAnsi"/>
          <w:sz w:val="20"/>
          <w:szCs w:val="20"/>
          <w:lang w:val="en-US"/>
        </w:rPr>
        <w:t>PKG</w:t>
      </w:r>
      <w:r w:rsidRPr="00D84918">
        <w:rPr>
          <w:rFonts w:asciiTheme="majorHAnsi" w:hAnsiTheme="majorHAnsi"/>
          <w:sz w:val="20"/>
          <w:szCs w:val="20"/>
        </w:rPr>
        <w:t>), содержащих информацию о загружаемых файлах</w:t>
      </w:r>
    </w:p>
    <w:p w:rsidR="00F63280" w:rsidRPr="00D84918" w:rsidRDefault="00F63280" w:rsidP="00F63280">
      <w:pPr>
        <w:pStyle w:val="a3"/>
        <w:numPr>
          <w:ilvl w:val="0"/>
          <w:numId w:val="2"/>
        </w:numPr>
        <w:ind w:left="709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Создать промежуточную (буферную) таблицу операций (</w:t>
      </w:r>
      <w:r w:rsidRPr="00D84918">
        <w:rPr>
          <w:rFonts w:asciiTheme="majorHAnsi" w:hAnsiTheme="majorHAnsi"/>
          <w:sz w:val="20"/>
          <w:szCs w:val="20"/>
          <w:lang w:val="en-US"/>
        </w:rPr>
        <w:t>GL</w:t>
      </w:r>
      <w:r w:rsidRPr="00D84918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</w:t>
      </w:r>
      <w:r w:rsidRPr="00D84918">
        <w:rPr>
          <w:rFonts w:asciiTheme="majorHAnsi" w:hAnsiTheme="majorHAnsi"/>
          <w:sz w:val="20"/>
          <w:szCs w:val="20"/>
          <w:lang w:val="en-US"/>
        </w:rPr>
        <w:t>PST</w:t>
      </w:r>
      <w:r w:rsidRPr="00D84918">
        <w:rPr>
          <w:rFonts w:asciiTheme="majorHAnsi" w:hAnsiTheme="majorHAnsi"/>
          <w:sz w:val="20"/>
          <w:szCs w:val="20"/>
        </w:rPr>
        <w:t>), входящих в состав загружаемых пакетов</w:t>
      </w:r>
    </w:p>
    <w:p w:rsidR="00F63280" w:rsidRPr="00D84918" w:rsidRDefault="00F63280" w:rsidP="00F63280">
      <w:pPr>
        <w:pStyle w:val="a3"/>
        <w:numPr>
          <w:ilvl w:val="0"/>
          <w:numId w:val="2"/>
        </w:numPr>
        <w:spacing w:before="0" w:beforeAutospacing="0" w:after="120" w:afterAutospacing="0"/>
        <w:ind w:left="709" w:hanging="357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 xml:space="preserve">Доработать экранную форму «Загрузка </w:t>
      </w:r>
      <w:r w:rsidRPr="00D84918">
        <w:rPr>
          <w:rFonts w:asciiTheme="majorHAnsi" w:hAnsiTheme="majorHAnsi"/>
          <w:sz w:val="20"/>
          <w:szCs w:val="20"/>
          <w:lang w:val="en-US"/>
        </w:rPr>
        <w:t>Excel</w:t>
      </w:r>
      <w:r w:rsidRPr="00D84918">
        <w:rPr>
          <w:rFonts w:asciiTheme="majorHAnsi" w:hAnsiTheme="majorHAnsi"/>
          <w:sz w:val="20"/>
          <w:szCs w:val="20"/>
        </w:rPr>
        <w:t xml:space="preserve"> файлов», вызываемую из пункта меню Система\Загрузка</w:t>
      </w:r>
    </w:p>
    <w:p w:rsidR="00325BF1" w:rsidRPr="008A58B9" w:rsidRDefault="008A1B50" w:rsidP="00F63280">
      <w:pPr>
        <w:pStyle w:val="a3"/>
        <w:numPr>
          <w:ilvl w:val="1"/>
          <w:numId w:val="2"/>
        </w:numPr>
        <w:spacing w:before="0" w:beforeAutospacing="0" w:after="0" w:afterAutospacing="0"/>
        <w:ind w:left="1134" w:hanging="431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>Переименовать форму</w:t>
      </w:r>
    </w:p>
    <w:p w:rsidR="00F63280" w:rsidRPr="00D84918" w:rsidRDefault="00F63280" w:rsidP="00F63280">
      <w:pPr>
        <w:pStyle w:val="a3"/>
        <w:numPr>
          <w:ilvl w:val="1"/>
          <w:numId w:val="2"/>
        </w:numPr>
        <w:spacing w:before="0" w:beforeAutospacing="0" w:after="0" w:afterAutospacing="0"/>
        <w:ind w:left="1134" w:hanging="431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Добавить недостающие поля и кнопки</w:t>
      </w:r>
    </w:p>
    <w:p w:rsidR="00F63280" w:rsidRPr="00D84918" w:rsidRDefault="00F63280" w:rsidP="00F63280">
      <w:pPr>
        <w:pStyle w:val="a3"/>
        <w:numPr>
          <w:ilvl w:val="1"/>
          <w:numId w:val="2"/>
        </w:numPr>
        <w:spacing w:before="0" w:beforeAutospacing="0" w:after="0" w:afterAutospacing="0"/>
        <w:ind w:left="1134" w:hanging="431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 xml:space="preserve">Заменить пример </w:t>
      </w:r>
      <w:proofErr w:type="spellStart"/>
      <w:r w:rsidRPr="00D84918">
        <w:rPr>
          <w:rFonts w:asciiTheme="majorHAnsi" w:hAnsiTheme="majorHAnsi"/>
          <w:sz w:val="20"/>
          <w:szCs w:val="20"/>
        </w:rPr>
        <w:t>Excel</w:t>
      </w:r>
      <w:proofErr w:type="spellEnd"/>
      <w:r w:rsidRPr="00D84918">
        <w:rPr>
          <w:rFonts w:asciiTheme="majorHAnsi" w:hAnsiTheme="majorHAnsi"/>
          <w:sz w:val="20"/>
          <w:szCs w:val="20"/>
        </w:rPr>
        <w:t xml:space="preserve"> файла на шаблон, настроенный в соответствии с требованиями загрузки в буферную таблицу</w:t>
      </w:r>
    </w:p>
    <w:p w:rsidR="00F63280" w:rsidRPr="00D84918" w:rsidRDefault="00F63280" w:rsidP="00F63280">
      <w:pPr>
        <w:pStyle w:val="a3"/>
        <w:numPr>
          <w:ilvl w:val="1"/>
          <w:numId w:val="2"/>
        </w:numPr>
        <w:spacing w:before="0" w:beforeAutospacing="0" w:after="0" w:afterAutospacing="0"/>
        <w:ind w:left="1134" w:hanging="431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Изменить функционал кнопки «Загрузка»</w:t>
      </w:r>
    </w:p>
    <w:p w:rsidR="00F63280" w:rsidRPr="00D84918" w:rsidRDefault="00F63280" w:rsidP="00F63280">
      <w:pPr>
        <w:pStyle w:val="a3"/>
        <w:numPr>
          <w:ilvl w:val="1"/>
          <w:numId w:val="2"/>
        </w:numPr>
        <w:spacing w:before="0" w:beforeAutospacing="0" w:after="0" w:afterAutospacing="0"/>
        <w:ind w:left="1134" w:hanging="431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Включить дополнительный контроль перед записью в таблицу Операций (GL_OPER)</w:t>
      </w:r>
    </w:p>
    <w:p w:rsidR="00F63280" w:rsidRPr="00D84918" w:rsidRDefault="00F63280" w:rsidP="00F63280">
      <w:pPr>
        <w:pStyle w:val="a3"/>
        <w:numPr>
          <w:ilvl w:val="0"/>
          <w:numId w:val="2"/>
        </w:numPr>
        <w:spacing w:before="120" w:beforeAutospacing="0"/>
        <w:ind w:left="709" w:hanging="357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 xml:space="preserve">Разработать форму просмотра результатов </w:t>
      </w:r>
      <w:r w:rsidR="003425AE">
        <w:rPr>
          <w:rFonts w:asciiTheme="majorHAnsi" w:hAnsiTheme="majorHAnsi"/>
          <w:sz w:val="20"/>
          <w:szCs w:val="20"/>
        </w:rPr>
        <w:t>загрузки</w:t>
      </w:r>
      <w:r w:rsidR="003A1C49">
        <w:rPr>
          <w:rFonts w:asciiTheme="majorHAnsi" w:hAnsiTheme="majorHAnsi"/>
          <w:sz w:val="20"/>
          <w:szCs w:val="20"/>
        </w:rPr>
        <w:t xml:space="preserve"> </w:t>
      </w:r>
    </w:p>
    <w:p w:rsidR="00F63280" w:rsidRPr="000D4AED" w:rsidRDefault="00F63280" w:rsidP="00F63280">
      <w:pPr>
        <w:pStyle w:val="1"/>
        <w:numPr>
          <w:ilvl w:val="0"/>
          <w:numId w:val="1"/>
        </w:numPr>
        <w:spacing w:after="240"/>
        <w:ind w:left="357" w:hanging="357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1" w:name="_Toc444173757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Описание таблицы заголовков пакетов GL_</w:t>
      </w:r>
      <w:r>
        <w:rPr>
          <w:b/>
          <w:color w:val="8D8DF3"/>
          <w:spacing w:val="20"/>
          <w:sz w:val="22"/>
          <w:szCs w:val="22"/>
          <w:lang w:val="en-US"/>
          <w14:textFill>
            <w14:solidFill>
              <w14:srgbClr w14:val="8D8DF3">
                <w14:lumMod w14:val="50000"/>
              </w14:srgbClr>
            </w14:solidFill>
          </w14:textFill>
        </w:rPr>
        <w:t>BAT</w:t>
      </w:r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PKG</w:t>
      </w:r>
      <w:bookmarkEnd w:id="1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536"/>
      </w:tblGrid>
      <w:tr w:rsidR="00F63280" w:rsidRPr="00CA09FD" w:rsidTr="00C6118D">
        <w:tc>
          <w:tcPr>
            <w:tcW w:w="2263" w:type="dxa"/>
            <w:shd w:val="clear" w:color="auto" w:fill="F2F2F2" w:themeFill="background1" w:themeFillShade="F2"/>
          </w:tcPr>
          <w:p w:rsidR="00F63280" w:rsidRPr="00CA09FD" w:rsidRDefault="00F63280" w:rsidP="00C6118D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Имя</w:t>
            </w:r>
            <w:r w:rsidRPr="00CA09FD">
              <w:rPr>
                <w:sz w:val="20"/>
                <w:szCs w:val="20"/>
                <w:lang w:val="en-US"/>
              </w:rPr>
              <w:t xml:space="preserve"> </w:t>
            </w:r>
            <w:r w:rsidRPr="00CA09FD">
              <w:rPr>
                <w:sz w:val="20"/>
                <w:szCs w:val="20"/>
              </w:rPr>
              <w:t>таблицы</w:t>
            </w:r>
          </w:p>
        </w:tc>
        <w:tc>
          <w:tcPr>
            <w:tcW w:w="4536" w:type="dxa"/>
            <w:shd w:val="clear" w:color="auto" w:fill="auto"/>
          </w:tcPr>
          <w:p w:rsidR="00F63280" w:rsidRPr="005227A8" w:rsidRDefault="00F63280" w:rsidP="00C6118D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  <w:lang w:val="en-US"/>
              </w:rPr>
              <w:t xml:space="preserve">  </w:t>
            </w:r>
            <w:r w:rsidRPr="00CA09FD">
              <w:rPr>
                <w:rFonts w:asciiTheme="majorHAnsi" w:hAnsiTheme="majorHAnsi"/>
                <w:sz w:val="20"/>
                <w:szCs w:val="20"/>
              </w:rPr>
              <w:t>GL_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BAT</w:t>
            </w:r>
            <w:r>
              <w:rPr>
                <w:rFonts w:asciiTheme="majorHAnsi" w:hAnsiTheme="majorHAnsi"/>
                <w:sz w:val="20"/>
                <w:szCs w:val="20"/>
              </w:rPr>
              <w:t>PKG</w:t>
            </w:r>
          </w:p>
        </w:tc>
      </w:tr>
      <w:tr w:rsidR="00F63280" w:rsidRPr="00CA09FD" w:rsidTr="00C6118D">
        <w:tc>
          <w:tcPr>
            <w:tcW w:w="2263" w:type="dxa"/>
            <w:shd w:val="clear" w:color="auto" w:fill="F2F2F2" w:themeFill="background1" w:themeFillShade="F2"/>
          </w:tcPr>
          <w:p w:rsidR="00F63280" w:rsidRPr="00CA09FD" w:rsidRDefault="00F63280" w:rsidP="00C6118D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4536" w:type="dxa"/>
            <w:shd w:val="clear" w:color="auto" w:fill="auto"/>
          </w:tcPr>
          <w:p w:rsidR="00F63280" w:rsidRPr="00CA09FD" w:rsidRDefault="00F63280" w:rsidP="00C6118D">
            <w:pPr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 xml:space="preserve"> «</w:t>
            </w:r>
            <w:r w:rsidRPr="005227A8">
              <w:rPr>
                <w:sz w:val="20"/>
                <w:szCs w:val="20"/>
              </w:rPr>
              <w:t>Заголовки пакетов</w:t>
            </w:r>
            <w:r>
              <w:rPr>
                <w:sz w:val="20"/>
                <w:szCs w:val="20"/>
              </w:rPr>
              <w:t xml:space="preserve"> операций из файла</w:t>
            </w:r>
            <w:r w:rsidRPr="00CA09FD">
              <w:rPr>
                <w:sz w:val="20"/>
                <w:szCs w:val="20"/>
              </w:rPr>
              <w:t>»</w:t>
            </w:r>
          </w:p>
        </w:tc>
      </w:tr>
      <w:tr w:rsidR="00F63280" w:rsidRPr="00CA09FD" w:rsidTr="00C6118D">
        <w:trPr>
          <w:trHeight w:val="110"/>
        </w:trPr>
        <w:tc>
          <w:tcPr>
            <w:tcW w:w="2263" w:type="dxa"/>
            <w:shd w:val="clear" w:color="auto" w:fill="F2F2F2" w:themeFill="background1" w:themeFillShade="F2"/>
          </w:tcPr>
          <w:p w:rsidR="00F63280" w:rsidRPr="005227A8" w:rsidRDefault="00F63280" w:rsidP="00C61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4536" w:type="dxa"/>
            <w:shd w:val="clear" w:color="auto" w:fill="auto"/>
          </w:tcPr>
          <w:p w:rsidR="00F63280" w:rsidRPr="00C71B8A" w:rsidRDefault="00F63280" w:rsidP="00C6118D">
            <w:pPr>
              <w:rPr>
                <w:rFonts w:cs="Helv"/>
                <w:color w:val="000000"/>
                <w:sz w:val="20"/>
                <w:szCs w:val="20"/>
              </w:rPr>
            </w:pPr>
            <w:r w:rsidRPr="005227A8">
              <w:rPr>
                <w:sz w:val="20"/>
                <w:szCs w:val="20"/>
              </w:rPr>
              <w:t xml:space="preserve"> </w:t>
            </w:r>
            <w:r>
              <w:rPr>
                <w:rFonts w:cs="Helv"/>
                <w:color w:val="000000"/>
                <w:sz w:val="20"/>
                <w:szCs w:val="20"/>
              </w:rPr>
              <w:t xml:space="preserve">За основу можно взять описание таблицы 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GL</w:t>
            </w:r>
            <w:r w:rsidRPr="005227A8">
              <w:rPr>
                <w:rFonts w:cs="Helv"/>
                <w:color w:val="000000"/>
                <w:sz w:val="20"/>
                <w:szCs w:val="20"/>
              </w:rPr>
              <w:t>_</w:t>
            </w:r>
            <w:r>
              <w:rPr>
                <w:rFonts w:cs="Helv"/>
                <w:color w:val="000000"/>
                <w:sz w:val="20"/>
                <w:szCs w:val="20"/>
                <w:lang w:val="en-US"/>
              </w:rPr>
              <w:t>ETLPKG</w:t>
            </w:r>
            <w:r>
              <w:rPr>
                <w:rFonts w:cs="Helv"/>
                <w:color w:val="000000"/>
                <w:sz w:val="20"/>
                <w:szCs w:val="20"/>
              </w:rPr>
              <w:t xml:space="preserve"> </w:t>
            </w:r>
            <w:r w:rsidRPr="00C71B8A">
              <w:rPr>
                <w:rFonts w:cs="Helv"/>
                <w:color w:val="000000"/>
                <w:sz w:val="20"/>
                <w:szCs w:val="20"/>
              </w:rPr>
              <w:t>(</w:t>
            </w:r>
            <w:r>
              <w:rPr>
                <w:rFonts w:cs="Helv"/>
                <w:color w:val="000000"/>
                <w:sz w:val="20"/>
                <w:szCs w:val="20"/>
                <w:shd w:val="clear" w:color="auto" w:fill="FFF2CC" w:themeFill="accent4" w:themeFillTint="33"/>
              </w:rPr>
              <w:t>добавленные</w:t>
            </w:r>
            <w:r w:rsidRPr="00C71B8A">
              <w:rPr>
                <w:rFonts w:cs="Helv"/>
                <w:color w:val="000000"/>
                <w:sz w:val="20"/>
                <w:szCs w:val="20"/>
                <w:shd w:val="clear" w:color="auto" w:fill="FFF2CC" w:themeFill="accent4" w:themeFillTint="33"/>
              </w:rPr>
              <w:t xml:space="preserve"> поля выделены цветом</w:t>
            </w:r>
            <w:r>
              <w:rPr>
                <w:rFonts w:cs="Helv"/>
                <w:color w:val="000000"/>
                <w:sz w:val="20"/>
                <w:szCs w:val="20"/>
              </w:rPr>
              <w:t>)</w:t>
            </w:r>
          </w:p>
        </w:tc>
      </w:tr>
    </w:tbl>
    <w:p w:rsidR="00F63280" w:rsidRDefault="00F63280" w:rsidP="00F63280"/>
    <w:tbl>
      <w:tblPr>
        <w:tblStyle w:val="a4"/>
        <w:tblW w:w="9555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622"/>
        <w:gridCol w:w="5103"/>
      </w:tblGrid>
      <w:tr w:rsidR="00F63280" w:rsidRPr="00CA09FD" w:rsidTr="00C6118D">
        <w:trPr>
          <w:tblHeader/>
        </w:trPr>
        <w:tc>
          <w:tcPr>
            <w:tcW w:w="1271" w:type="dxa"/>
            <w:shd w:val="clear" w:color="auto" w:fill="F2F2F2" w:themeFill="background1" w:themeFillShade="F2"/>
          </w:tcPr>
          <w:p w:rsidR="00F63280" w:rsidRPr="00CA09FD" w:rsidRDefault="00F63280" w:rsidP="00C6118D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Имя поля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63280" w:rsidRPr="00CA09FD" w:rsidRDefault="00F63280" w:rsidP="00C6118D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Тип и размер данных</w:t>
            </w:r>
          </w:p>
        </w:tc>
        <w:tc>
          <w:tcPr>
            <w:tcW w:w="1622" w:type="dxa"/>
            <w:shd w:val="clear" w:color="auto" w:fill="F2F2F2" w:themeFill="background1" w:themeFillShade="F2"/>
          </w:tcPr>
          <w:p w:rsidR="00F63280" w:rsidRPr="006C0580" w:rsidRDefault="00F63280" w:rsidP="00C611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 заполнения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F63280" w:rsidRPr="00CA09FD" w:rsidRDefault="00F63280" w:rsidP="00C6118D">
            <w:pPr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Описание</w:t>
            </w:r>
          </w:p>
        </w:tc>
      </w:tr>
      <w:tr w:rsidR="00F63280" w:rsidRPr="00CA09FD" w:rsidTr="00C6118D">
        <w:trPr>
          <w:tblHeader/>
        </w:trPr>
        <w:tc>
          <w:tcPr>
            <w:tcW w:w="1271" w:type="dxa"/>
            <w:shd w:val="clear" w:color="auto" w:fill="auto"/>
          </w:tcPr>
          <w:p w:rsidR="00F63280" w:rsidRPr="00CA09FD" w:rsidRDefault="00F63280" w:rsidP="00C6118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ID_PKG</w:t>
            </w:r>
          </w:p>
        </w:tc>
        <w:tc>
          <w:tcPr>
            <w:tcW w:w="1559" w:type="dxa"/>
            <w:shd w:val="clear" w:color="auto" w:fill="auto"/>
          </w:tcPr>
          <w:p w:rsidR="00F63280" w:rsidRPr="00352D4A" w:rsidRDefault="00F63280" w:rsidP="00C6118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1622" w:type="dxa"/>
            <w:shd w:val="clear" w:color="auto" w:fill="auto"/>
          </w:tcPr>
          <w:p w:rsidR="00F63280" w:rsidRPr="00CA09FD" w:rsidRDefault="00F63280" w:rsidP="00C6118D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PK</w:t>
            </w:r>
          </w:p>
        </w:tc>
        <w:tc>
          <w:tcPr>
            <w:tcW w:w="5103" w:type="dxa"/>
            <w:shd w:val="clear" w:color="auto" w:fill="auto"/>
          </w:tcPr>
          <w:p w:rsidR="00F63280" w:rsidRPr="00582B14" w:rsidRDefault="00F63280" w:rsidP="00C6118D">
            <w:pPr>
              <w:rPr>
                <w:rFonts w:asciiTheme="majorHAnsi" w:hAnsiTheme="majorHAnsi"/>
                <w:sz w:val="20"/>
                <w:szCs w:val="20"/>
              </w:rPr>
            </w:pPr>
            <w:r w:rsidRPr="00CA09FD">
              <w:rPr>
                <w:rFonts w:asciiTheme="majorHAnsi" w:hAnsiTheme="majorHAnsi"/>
                <w:sz w:val="20"/>
                <w:szCs w:val="20"/>
              </w:rPr>
              <w:t>Код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(номер) </w:t>
            </w:r>
            <w:r w:rsidRPr="005227A8">
              <w:rPr>
                <w:rFonts w:asciiTheme="majorHAnsi" w:hAnsiTheme="majorHAnsi"/>
                <w:sz w:val="20"/>
                <w:szCs w:val="20"/>
              </w:rPr>
              <w:t xml:space="preserve">пакета – </w:t>
            </w:r>
            <w:r>
              <w:rPr>
                <w:rFonts w:asciiTheme="majorHAnsi" w:hAnsiTheme="majorHAnsi"/>
                <w:sz w:val="20"/>
                <w:szCs w:val="20"/>
              </w:rPr>
              <w:t>использовать</w:t>
            </w:r>
            <w:r w:rsidRPr="005227A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готовый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sequences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GL</w:t>
            </w:r>
            <w:r w:rsidRPr="00582B14">
              <w:rPr>
                <w:rFonts w:asciiTheme="majorHAnsi" w:hAnsiTheme="majorHAnsi"/>
                <w:sz w:val="20"/>
                <w:szCs w:val="20"/>
              </w:rPr>
              <w:t>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SEQ</w:t>
            </w:r>
            <w:r w:rsidRPr="00582B14">
              <w:rPr>
                <w:rFonts w:asciiTheme="majorHAnsi" w:hAnsiTheme="majorHAnsi"/>
                <w:sz w:val="20"/>
                <w:szCs w:val="20"/>
              </w:rPr>
              <w:t>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PKG</w:t>
            </w:r>
          </w:p>
        </w:tc>
      </w:tr>
      <w:tr w:rsidR="00F63280" w:rsidRPr="00CA09FD" w:rsidTr="00C6118D">
        <w:trPr>
          <w:tblHeader/>
        </w:trPr>
        <w:tc>
          <w:tcPr>
            <w:tcW w:w="1271" w:type="dxa"/>
            <w:shd w:val="clear" w:color="auto" w:fill="auto"/>
          </w:tcPr>
          <w:p w:rsidR="00F63280" w:rsidRPr="00CA09FD" w:rsidRDefault="00F63280" w:rsidP="00C6118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DT_LOAD</w:t>
            </w:r>
          </w:p>
        </w:tc>
        <w:tc>
          <w:tcPr>
            <w:tcW w:w="1559" w:type="dxa"/>
            <w:shd w:val="clear" w:color="auto" w:fill="auto"/>
          </w:tcPr>
          <w:p w:rsidR="00F63280" w:rsidRPr="00CA09FD" w:rsidRDefault="00F63280" w:rsidP="00C6118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622" w:type="dxa"/>
            <w:shd w:val="clear" w:color="auto" w:fill="auto"/>
          </w:tcPr>
          <w:p w:rsidR="00F63280" w:rsidRPr="00CA09FD" w:rsidRDefault="00F63280" w:rsidP="00C6118D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5103" w:type="dxa"/>
            <w:shd w:val="clear" w:color="auto" w:fill="auto"/>
          </w:tcPr>
          <w:p w:rsidR="00F63280" w:rsidRPr="00CA09FD" w:rsidRDefault="00F63280" w:rsidP="00C6118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Дата и время загрузки пакета</w:t>
            </w:r>
          </w:p>
        </w:tc>
      </w:tr>
      <w:tr w:rsidR="00F63280" w:rsidRPr="001C47DF" w:rsidTr="00C6118D">
        <w:trPr>
          <w:trHeight w:val="259"/>
          <w:tblHeader/>
        </w:trPr>
        <w:tc>
          <w:tcPr>
            <w:tcW w:w="1271" w:type="dxa"/>
            <w:shd w:val="clear" w:color="auto" w:fill="auto"/>
          </w:tcPr>
          <w:p w:rsidR="00F63280" w:rsidRPr="00CA09FD" w:rsidRDefault="00F63280" w:rsidP="00C6118D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F63280" w:rsidRPr="00CA09FD" w:rsidRDefault="00F63280" w:rsidP="00C6118D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VAR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64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22" w:type="dxa"/>
            <w:shd w:val="clear" w:color="auto" w:fill="auto"/>
          </w:tcPr>
          <w:p w:rsidR="00F63280" w:rsidRPr="00CA09FD" w:rsidRDefault="00F63280" w:rsidP="00C6118D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5103" w:type="dxa"/>
            <w:shd w:val="clear" w:color="auto" w:fill="auto"/>
          </w:tcPr>
          <w:p w:rsidR="00F63280" w:rsidRPr="00306C35" w:rsidRDefault="00F63280" w:rsidP="00E57F0A">
            <w:pPr>
              <w:pStyle w:val="a3"/>
              <w:spacing w:before="0" w:beforeAutospacing="0" w:after="0" w:afterAutospacing="0"/>
              <w:ind w:left="23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Состояние пакета (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LOAD</w:t>
            </w:r>
            <w:r w:rsidRPr="00306C35">
              <w:rPr>
                <w:rFonts w:asciiTheme="majorHAnsi" w:hAnsiTheme="majorHAnsi"/>
                <w:sz w:val="18"/>
                <w:szCs w:val="18"/>
              </w:rPr>
              <w:t xml:space="preserve"> –</w:t>
            </w:r>
            <w:del w:id="2" w:author="Фигаровская Наталья Викторовна" w:date="2016-03-10T09:40:00Z">
              <w:r w:rsidRPr="00306C35" w:rsidDel="00E57F0A">
                <w:rPr>
                  <w:rFonts w:asciiTheme="majorHAnsi" w:hAnsiTheme="majorHAnsi"/>
                  <w:sz w:val="18"/>
                  <w:szCs w:val="18"/>
                </w:rPr>
                <w:delText xml:space="preserve"> начало </w:delText>
              </w:r>
              <w:r w:rsidDel="00E57F0A">
                <w:rPr>
                  <w:rFonts w:asciiTheme="majorHAnsi" w:hAnsiTheme="majorHAnsi"/>
                  <w:sz w:val="18"/>
                  <w:szCs w:val="18"/>
                </w:rPr>
                <w:delText>загрузки</w:delText>
              </w:r>
            </w:del>
            <w:ins w:id="3" w:author="Фигаровская Наталья Викторовна" w:date="2016-03-10T09:40:00Z">
              <w:r w:rsidR="00E57F0A">
                <w:rPr>
                  <w:rFonts w:asciiTheme="majorHAnsi" w:hAnsiTheme="majorHAnsi"/>
                  <w:sz w:val="18"/>
                  <w:szCs w:val="18"/>
                </w:rPr>
                <w:t>загружен</w:t>
              </w:r>
            </w:ins>
            <w:r w:rsidRPr="00306C35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INPROGRESS</w:t>
            </w:r>
            <w:r w:rsidRPr="00EE14F6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/>
                <w:sz w:val="18"/>
                <w:szCs w:val="18"/>
              </w:rPr>
              <w:t>–</w:t>
            </w:r>
            <w:r w:rsidRPr="00EE14F6">
              <w:rPr>
                <w:rFonts w:asciiTheme="majorHAnsi" w:hAnsiTheme="majorHAnsi"/>
                <w:sz w:val="18"/>
                <w:szCs w:val="18"/>
              </w:rPr>
              <w:t xml:space="preserve"> начало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обработки,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ERROR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– обработан с ошибкой</w:t>
            </w:r>
            <w:r w:rsidRPr="00306C35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PROCESSED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– обработан без ошибок</w:t>
            </w:r>
            <w:r w:rsidRPr="00306C35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</w:tr>
      <w:tr w:rsidR="00F63280" w:rsidRPr="00CA09FD" w:rsidTr="00C6118D">
        <w:trPr>
          <w:tblHeader/>
        </w:trPr>
        <w:tc>
          <w:tcPr>
            <w:tcW w:w="1271" w:type="dxa"/>
            <w:shd w:val="clear" w:color="auto" w:fill="auto"/>
          </w:tcPr>
          <w:p w:rsidR="00F63280" w:rsidRPr="00CA09FD" w:rsidRDefault="00F63280" w:rsidP="00C6118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DT_PRC</w:t>
            </w:r>
          </w:p>
        </w:tc>
        <w:tc>
          <w:tcPr>
            <w:tcW w:w="1559" w:type="dxa"/>
            <w:shd w:val="clear" w:color="auto" w:fill="auto"/>
          </w:tcPr>
          <w:p w:rsidR="00F63280" w:rsidRPr="00CA09FD" w:rsidRDefault="00F63280" w:rsidP="00C6118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622" w:type="dxa"/>
            <w:shd w:val="clear" w:color="auto" w:fill="auto"/>
          </w:tcPr>
          <w:p w:rsidR="00F63280" w:rsidRPr="00CA09FD" w:rsidRDefault="00F63280" w:rsidP="00C6118D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5103" w:type="dxa"/>
            <w:shd w:val="clear" w:color="auto" w:fill="auto"/>
          </w:tcPr>
          <w:p w:rsidR="00F63280" w:rsidRPr="00CA09FD" w:rsidRDefault="00F63280" w:rsidP="00C6118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Системная дата и время обработки пакета</w:t>
            </w:r>
          </w:p>
        </w:tc>
      </w:tr>
      <w:tr w:rsidR="00F63280" w:rsidRPr="00CA09FD" w:rsidTr="00C6118D">
        <w:trPr>
          <w:tblHeader/>
        </w:trPr>
        <w:tc>
          <w:tcPr>
            <w:tcW w:w="1271" w:type="dxa"/>
            <w:shd w:val="clear" w:color="auto" w:fill="FFF2CC" w:themeFill="accent4" w:themeFillTint="33"/>
          </w:tcPr>
          <w:p w:rsidR="00F63280" w:rsidRPr="00306C35" w:rsidRDefault="00F63280" w:rsidP="00C6118D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USER_NAME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F63280" w:rsidRPr="00CA09FD" w:rsidRDefault="00F63280" w:rsidP="008A58B9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 (</w:t>
            </w:r>
            <w:r w:rsidR="001D24A7">
              <w:rPr>
                <w:rFonts w:asciiTheme="majorHAnsi" w:hAnsiTheme="majorHAnsi" w:cs="Helv"/>
                <w:color w:val="000000"/>
                <w:sz w:val="20"/>
                <w:szCs w:val="20"/>
              </w:rPr>
              <w:t>64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22" w:type="dxa"/>
            <w:shd w:val="clear" w:color="auto" w:fill="FFF2CC" w:themeFill="accent4" w:themeFillTint="33"/>
          </w:tcPr>
          <w:p w:rsidR="00F63280" w:rsidRPr="00D844B7" w:rsidRDefault="00F63280" w:rsidP="00C6118D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:rsidR="00F63280" w:rsidRPr="00D844B7" w:rsidRDefault="00F63280" w:rsidP="00C6118D">
            <w:pPr>
              <w:tabs>
                <w:tab w:val="left" w:pos="2853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Логин пользователя, запустившего загрузку операций из файла</w:t>
            </w:r>
          </w:p>
        </w:tc>
      </w:tr>
      <w:tr w:rsidR="00DE4E2D" w:rsidRPr="00CA09FD" w:rsidTr="00C6118D">
        <w:trPr>
          <w:tblHeader/>
        </w:trPr>
        <w:tc>
          <w:tcPr>
            <w:tcW w:w="1271" w:type="dxa"/>
            <w:shd w:val="clear" w:color="auto" w:fill="FFF2CC" w:themeFill="accent4" w:themeFillTint="33"/>
          </w:tcPr>
          <w:p w:rsidR="00DE4E2D" w:rsidRPr="008A58B9" w:rsidRDefault="00DE4E2D" w:rsidP="00C6118D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FILE_NAME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DE4E2D" w:rsidRDefault="00DE4E2D" w:rsidP="008A58B9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 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25</w:t>
            </w:r>
            <w:r w:rsidR="001D24A7">
              <w:rPr>
                <w:rFonts w:asciiTheme="majorHAnsi" w:hAnsiTheme="majorHAnsi" w:cs="Helv"/>
                <w:color w:val="000000"/>
                <w:sz w:val="20"/>
                <w:szCs w:val="20"/>
              </w:rPr>
              <w:t>6</w:t>
            </w:r>
            <w:r w:rsidRPr="00CA09FD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622" w:type="dxa"/>
            <w:shd w:val="clear" w:color="auto" w:fill="FFF2CC" w:themeFill="accent4" w:themeFillTint="33"/>
          </w:tcPr>
          <w:p w:rsidR="00DE4E2D" w:rsidRPr="00DE4E2D" w:rsidRDefault="00DE4E2D" w:rsidP="00C6118D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:rsidR="00DE4E2D" w:rsidRPr="00DE4E2D" w:rsidRDefault="00DE4E2D" w:rsidP="00C6118D">
            <w:pPr>
              <w:tabs>
                <w:tab w:val="left" w:pos="2853"/>
              </w:tabs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Имя файла</w:t>
            </w:r>
          </w:p>
        </w:tc>
      </w:tr>
      <w:tr w:rsidR="00F63280" w:rsidRPr="00CA09FD" w:rsidTr="00C6118D">
        <w:trPr>
          <w:tblHeader/>
        </w:trPr>
        <w:tc>
          <w:tcPr>
            <w:tcW w:w="1271" w:type="dxa"/>
            <w:shd w:val="clear" w:color="auto" w:fill="FFF2CC" w:themeFill="accent4" w:themeFillTint="33"/>
          </w:tcPr>
          <w:p w:rsidR="00F63280" w:rsidRPr="00A314A2" w:rsidRDefault="00F63280" w:rsidP="00C6118D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:rsidR="00F63280" w:rsidRPr="00CA09FD" w:rsidRDefault="00F63280" w:rsidP="00C6118D">
            <w:pP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BLOB</w:t>
            </w:r>
          </w:p>
        </w:tc>
        <w:tc>
          <w:tcPr>
            <w:tcW w:w="1622" w:type="dxa"/>
            <w:shd w:val="clear" w:color="auto" w:fill="FFF2CC" w:themeFill="accent4" w:themeFillTint="33"/>
          </w:tcPr>
          <w:p w:rsidR="00F63280" w:rsidRDefault="00F63280" w:rsidP="00C6118D">
            <w:pPr>
              <w:ind w:left="459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Y</w:t>
            </w:r>
          </w:p>
        </w:tc>
        <w:tc>
          <w:tcPr>
            <w:tcW w:w="5103" w:type="dxa"/>
            <w:shd w:val="clear" w:color="auto" w:fill="FFF2CC" w:themeFill="accent4" w:themeFillTint="33"/>
          </w:tcPr>
          <w:p w:rsidR="00F63280" w:rsidRPr="00A314A2" w:rsidRDefault="00F63280" w:rsidP="00C6118D">
            <w:pPr>
              <w:tabs>
                <w:tab w:val="left" w:pos="2853"/>
              </w:tabs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Прикрепленный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файл</w:t>
            </w:r>
            <w:proofErr w:type="spellEnd"/>
          </w:p>
        </w:tc>
      </w:tr>
    </w:tbl>
    <w:p w:rsidR="00F63280" w:rsidRDefault="00F63280" w:rsidP="00F63280"/>
    <w:p w:rsidR="00F63280" w:rsidRPr="000D4AED" w:rsidRDefault="00F63280" w:rsidP="00F63280">
      <w:pPr>
        <w:pStyle w:val="1"/>
        <w:numPr>
          <w:ilvl w:val="0"/>
          <w:numId w:val="1"/>
        </w:numPr>
        <w:spacing w:after="240"/>
        <w:ind w:left="357" w:hanging="357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4" w:name="_Toc444173758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Описание буферной таблицы операций GL_</w:t>
      </w:r>
      <w:r>
        <w:rPr>
          <w:b/>
          <w:color w:val="8D8DF3"/>
          <w:spacing w:val="20"/>
          <w:sz w:val="22"/>
          <w:szCs w:val="22"/>
          <w:lang w:val="en-US"/>
          <w14:textFill>
            <w14:solidFill>
              <w14:srgbClr w14:val="8D8DF3">
                <w14:lumMod w14:val="50000"/>
              </w14:srgbClr>
            </w14:solidFill>
          </w14:textFill>
        </w:rPr>
        <w:t>BAT</w:t>
      </w:r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PST</w:t>
      </w:r>
      <w:bookmarkEnd w:id="4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536"/>
      </w:tblGrid>
      <w:tr w:rsidR="00F63280" w:rsidRPr="00CA09FD" w:rsidTr="00C6118D">
        <w:tc>
          <w:tcPr>
            <w:tcW w:w="2263" w:type="dxa"/>
            <w:shd w:val="clear" w:color="auto" w:fill="F2F2F2" w:themeFill="background1" w:themeFillShade="F2"/>
          </w:tcPr>
          <w:p w:rsidR="00F63280" w:rsidRPr="00CA09FD" w:rsidRDefault="00F63280" w:rsidP="00C6118D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Имя</w:t>
            </w:r>
            <w:r w:rsidRPr="00CA09FD">
              <w:rPr>
                <w:sz w:val="20"/>
                <w:szCs w:val="20"/>
                <w:lang w:val="en-US"/>
              </w:rPr>
              <w:t xml:space="preserve"> </w:t>
            </w:r>
            <w:r w:rsidRPr="00CA09FD">
              <w:rPr>
                <w:sz w:val="20"/>
                <w:szCs w:val="20"/>
              </w:rPr>
              <w:t>таблицы</w:t>
            </w:r>
          </w:p>
        </w:tc>
        <w:tc>
          <w:tcPr>
            <w:tcW w:w="4536" w:type="dxa"/>
            <w:shd w:val="clear" w:color="auto" w:fill="auto"/>
          </w:tcPr>
          <w:p w:rsidR="00F63280" w:rsidRPr="00D84918" w:rsidRDefault="00F63280" w:rsidP="00C6118D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D84918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</w:t>
            </w:r>
            <w:r w:rsidRPr="00D84918">
              <w:rPr>
                <w:rFonts w:asciiTheme="majorHAnsi" w:hAnsiTheme="majorHAnsi"/>
                <w:sz w:val="20"/>
                <w:szCs w:val="20"/>
              </w:rPr>
              <w:t>GL_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BAT</w:t>
            </w:r>
            <w:r w:rsidRPr="00D84918">
              <w:rPr>
                <w:rFonts w:asciiTheme="majorHAnsi" w:hAnsiTheme="majorHAnsi"/>
                <w:sz w:val="20"/>
                <w:szCs w:val="20"/>
              </w:rPr>
              <w:t>P</w:t>
            </w:r>
            <w:r w:rsidRPr="00D84918">
              <w:rPr>
                <w:rFonts w:asciiTheme="majorHAnsi" w:hAnsiTheme="majorHAnsi"/>
                <w:sz w:val="20"/>
                <w:szCs w:val="20"/>
                <w:lang w:val="en-US"/>
              </w:rPr>
              <w:t>ST</w:t>
            </w:r>
          </w:p>
        </w:tc>
      </w:tr>
      <w:tr w:rsidR="00F63280" w:rsidRPr="00CA09FD" w:rsidTr="00C6118D">
        <w:tc>
          <w:tcPr>
            <w:tcW w:w="2263" w:type="dxa"/>
            <w:shd w:val="clear" w:color="auto" w:fill="F2F2F2" w:themeFill="background1" w:themeFillShade="F2"/>
          </w:tcPr>
          <w:p w:rsidR="00F63280" w:rsidRPr="00CA09FD" w:rsidRDefault="00F63280" w:rsidP="00C6118D">
            <w:pPr>
              <w:rPr>
                <w:sz w:val="20"/>
                <w:szCs w:val="20"/>
                <w:lang w:val="en-US"/>
              </w:rPr>
            </w:pPr>
            <w:r w:rsidRPr="00CA09FD">
              <w:rPr>
                <w:sz w:val="20"/>
                <w:szCs w:val="20"/>
              </w:rPr>
              <w:t>Описание таблицы</w:t>
            </w:r>
          </w:p>
        </w:tc>
        <w:tc>
          <w:tcPr>
            <w:tcW w:w="4536" w:type="dxa"/>
            <w:shd w:val="clear" w:color="auto" w:fill="auto"/>
          </w:tcPr>
          <w:p w:rsidR="00F63280" w:rsidRPr="00D84918" w:rsidRDefault="00F63280" w:rsidP="00C6118D">
            <w:pPr>
              <w:rPr>
                <w:rFonts w:asciiTheme="majorHAnsi" w:hAnsiTheme="majorHAnsi"/>
                <w:sz w:val="20"/>
                <w:szCs w:val="20"/>
              </w:rPr>
            </w:pPr>
            <w:r w:rsidRPr="00D84918">
              <w:rPr>
                <w:rFonts w:asciiTheme="majorHAnsi" w:hAnsiTheme="majorHAnsi"/>
                <w:sz w:val="20"/>
                <w:szCs w:val="20"/>
              </w:rPr>
              <w:t xml:space="preserve"> «Операции из файла для загрузки в </w:t>
            </w:r>
            <w:r w:rsidRPr="00D84918">
              <w:rPr>
                <w:rFonts w:asciiTheme="majorHAnsi" w:hAnsiTheme="majorHAnsi"/>
                <w:sz w:val="20"/>
                <w:szCs w:val="20"/>
                <w:lang w:val="en-US"/>
              </w:rPr>
              <w:t>GL</w:t>
            </w:r>
            <w:r w:rsidRPr="00D84918">
              <w:rPr>
                <w:rFonts w:asciiTheme="majorHAnsi" w:hAnsiTheme="majorHAnsi"/>
                <w:sz w:val="20"/>
                <w:szCs w:val="20"/>
              </w:rPr>
              <w:t>_</w:t>
            </w:r>
            <w:r w:rsidRPr="00D84918">
              <w:rPr>
                <w:rFonts w:asciiTheme="majorHAnsi" w:hAnsiTheme="majorHAnsi"/>
                <w:sz w:val="20"/>
                <w:szCs w:val="20"/>
                <w:lang w:val="en-US"/>
              </w:rPr>
              <w:t>OPER</w:t>
            </w:r>
            <w:r w:rsidRPr="00D84918">
              <w:rPr>
                <w:rFonts w:asciiTheme="majorHAnsi" w:hAnsiTheme="majorHAnsi"/>
                <w:sz w:val="20"/>
                <w:szCs w:val="20"/>
              </w:rPr>
              <w:t>»</w:t>
            </w:r>
          </w:p>
        </w:tc>
      </w:tr>
      <w:tr w:rsidR="00F63280" w:rsidRPr="00CA09FD" w:rsidTr="00C6118D">
        <w:trPr>
          <w:trHeight w:val="110"/>
        </w:trPr>
        <w:tc>
          <w:tcPr>
            <w:tcW w:w="2263" w:type="dxa"/>
            <w:shd w:val="clear" w:color="auto" w:fill="F2F2F2" w:themeFill="background1" w:themeFillShade="F2"/>
          </w:tcPr>
          <w:p w:rsidR="00F63280" w:rsidRPr="005227A8" w:rsidRDefault="00F63280" w:rsidP="00C61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4536" w:type="dxa"/>
            <w:shd w:val="clear" w:color="auto" w:fill="auto"/>
          </w:tcPr>
          <w:p w:rsidR="00F63280" w:rsidRPr="00D84918" w:rsidRDefault="00F63280" w:rsidP="00C6118D">
            <w:pPr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D8491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За основу можно взять описание таблицы 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GL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ETLPST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(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  <w:shd w:val="clear" w:color="auto" w:fill="FFF2CC" w:themeFill="accent4" w:themeFillTint="33"/>
              </w:rPr>
              <w:t>добавленные поля выделены цветом</w:t>
            </w:r>
            <w:r w:rsidRPr="00D84918">
              <w:rPr>
                <w:rFonts w:asciiTheme="majorHAnsi" w:hAnsiTheme="majorHAnsi" w:cs="Helv"/>
                <w:color w:val="000000"/>
                <w:sz w:val="20"/>
                <w:szCs w:val="20"/>
              </w:rPr>
              <w:t>)</w:t>
            </w:r>
          </w:p>
        </w:tc>
      </w:tr>
    </w:tbl>
    <w:p w:rsidR="00F63280" w:rsidRDefault="00F63280" w:rsidP="00F63280"/>
    <w:tbl>
      <w:tblPr>
        <w:tblW w:w="955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575"/>
        <w:gridCol w:w="1595"/>
        <w:gridCol w:w="992"/>
        <w:gridCol w:w="3981"/>
      </w:tblGrid>
      <w:tr w:rsidR="00F63280" w:rsidRPr="003D748B" w:rsidTr="00C6118D">
        <w:trPr>
          <w:cantSplit/>
          <w:trHeight w:val="533"/>
          <w:tblHeader/>
          <w:tblCellSpacing w:w="0" w:type="dxa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CA09FD" w:rsidRDefault="00F63280" w:rsidP="00C6118D">
            <w:pPr>
              <w:spacing w:after="0"/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Имя поля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CA09FD" w:rsidRDefault="00F63280" w:rsidP="00C6118D">
            <w:pPr>
              <w:spacing w:after="0"/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Тип и размер данных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6C0580" w:rsidRDefault="00F63280" w:rsidP="00C6118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 заполнения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63280" w:rsidRPr="00CA09FD" w:rsidRDefault="00F63280" w:rsidP="00C6118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в файле загрузки</w:t>
            </w:r>
          </w:p>
        </w:tc>
        <w:tc>
          <w:tcPr>
            <w:tcW w:w="3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CA09FD" w:rsidRDefault="00F63280" w:rsidP="00C6118D">
            <w:pPr>
              <w:spacing w:after="0"/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Описание</w:t>
            </w:r>
          </w:p>
        </w:tc>
      </w:tr>
      <w:tr w:rsidR="00F63280" w:rsidRPr="00A960CA" w:rsidTr="00C6118D">
        <w:trPr>
          <w:cantSplit/>
          <w:trHeight w:val="178"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57784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3D748B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Идентификатор операции</w:t>
            </w:r>
          </w:p>
        </w:tc>
      </w:tr>
      <w:tr w:rsidR="00F63280" w:rsidRPr="003D748B" w:rsidTr="00C6118D">
        <w:trPr>
          <w:cantSplit/>
          <w:trHeight w:val="182"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ID_PKG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3D748B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Ссылка на пакет 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GL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BAT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PKG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.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PKG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SRC_PST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E57F0A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</w:t>
            </w:r>
            <w:del w:id="5" w:author="Фигаровская Наталья Викторовна" w:date="2016-03-10T09:38:00Z">
              <w:r w:rsidRPr="003D748B" w:rsidDel="00E57F0A">
                <w:rPr>
                  <w:rFonts w:asciiTheme="majorHAnsi" w:hAnsiTheme="majorHAnsi" w:cs="Helv"/>
                  <w:color w:val="000000"/>
                  <w:sz w:val="20"/>
                  <w:szCs w:val="20"/>
                  <w:lang w:val="en-US"/>
                </w:rPr>
                <w:delText>128</w:delText>
              </w:r>
            </w:del>
            <w:ins w:id="6" w:author="Фигаровская Наталья Викторовна" w:date="2016-03-10T09:38:00Z">
              <w:r w:rsidR="00E57F0A">
                <w:rPr>
                  <w:rFonts w:asciiTheme="majorHAnsi" w:hAnsiTheme="majorHAnsi" w:cs="Helv"/>
                  <w:color w:val="000000"/>
                  <w:sz w:val="20"/>
                  <w:szCs w:val="20"/>
                </w:rPr>
                <w:t>7</w:t>
              </w:r>
            </w:ins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3D748B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Источник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операции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входной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параметр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, запрашиваемый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при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загрузке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файла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DEAL_ID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E57F0A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</w:t>
            </w:r>
            <w:del w:id="7" w:author="Фигаровская Наталья Викторовна" w:date="2016-03-10T09:38:00Z">
              <w:r w:rsidRPr="003D748B" w:rsidDel="00E57F0A">
                <w:rPr>
                  <w:rFonts w:asciiTheme="majorHAnsi" w:hAnsiTheme="majorHAnsi" w:cs="Helv"/>
                  <w:color w:val="000000"/>
                  <w:sz w:val="20"/>
                  <w:szCs w:val="20"/>
                  <w:lang w:val="en-US"/>
                </w:rPr>
                <w:delText>128</w:delText>
              </w:r>
            </w:del>
            <w:ins w:id="8" w:author="Фигаровская Наталья Викторовна" w:date="2016-03-10T09:38:00Z">
              <w:r w:rsidR="00E57F0A">
                <w:rPr>
                  <w:rFonts w:asciiTheme="majorHAnsi" w:hAnsiTheme="majorHAnsi" w:cs="Helv"/>
                  <w:color w:val="000000"/>
                  <w:sz w:val="20"/>
                  <w:szCs w:val="20"/>
                </w:rPr>
                <w:t>20</w:t>
              </w:r>
            </w:ins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B91575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Номер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сделки</w:t>
            </w:r>
            <w:proofErr w:type="spellEnd"/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lastRenderedPageBreak/>
              <w:t>PMT_REF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E57F0A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</w:t>
            </w:r>
            <w:del w:id="9" w:author="Фигаровская Наталья Викторовна" w:date="2016-03-10T09:38:00Z">
              <w:r w:rsidRPr="003D748B" w:rsidDel="00E57F0A">
                <w:rPr>
                  <w:rFonts w:asciiTheme="majorHAnsi" w:hAnsiTheme="majorHAnsi" w:cs="Helv"/>
                  <w:color w:val="000000"/>
                  <w:sz w:val="20"/>
                  <w:szCs w:val="20"/>
                  <w:lang w:val="en-US"/>
                </w:rPr>
                <w:delText>128</w:delText>
              </w:r>
            </w:del>
            <w:ins w:id="10" w:author="Фигаровская Наталья Викторовна" w:date="2016-03-10T09:38:00Z">
              <w:r w:rsidR="00E57F0A">
                <w:rPr>
                  <w:rFonts w:asciiTheme="majorHAnsi" w:hAnsiTheme="majorHAnsi" w:cs="Helv"/>
                  <w:color w:val="000000"/>
                  <w:sz w:val="20"/>
                  <w:szCs w:val="20"/>
                </w:rPr>
                <w:t>20</w:t>
              </w:r>
            </w:ins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B91575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Номер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платежного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документа</w:t>
            </w:r>
          </w:p>
        </w:tc>
      </w:tr>
      <w:tr w:rsidR="00F63280" w:rsidRPr="004E053D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DEPT_ID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E57F0A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</w:t>
            </w:r>
            <w:del w:id="11" w:author="Фигаровская Наталья Викторовна" w:date="2016-03-10T09:39:00Z">
              <w:r w:rsidRPr="003D748B" w:rsidDel="00E57F0A">
                <w:rPr>
                  <w:rFonts w:asciiTheme="majorHAnsi" w:hAnsiTheme="majorHAnsi" w:cs="Helv"/>
                  <w:color w:val="000000"/>
                  <w:sz w:val="20"/>
                  <w:szCs w:val="20"/>
                  <w:lang w:val="en-US"/>
                </w:rPr>
                <w:delText>10</w:delText>
              </w:r>
            </w:del>
            <w:ins w:id="12" w:author="Фигаровская Наталья Викторовна" w:date="2016-03-10T09:39:00Z">
              <w:r w:rsidR="00E57F0A">
                <w:rPr>
                  <w:rFonts w:asciiTheme="majorHAnsi" w:hAnsiTheme="majorHAnsi" w:cs="Helv"/>
                  <w:color w:val="000000"/>
                  <w:sz w:val="20"/>
                  <w:szCs w:val="20"/>
                </w:rPr>
                <w:t>4</w:t>
              </w:r>
            </w:ins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3D748B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Код департамента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входной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параметр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, запрашиваемый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при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загрузке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файла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VDATE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3D748B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Дата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валютирования</w:t>
            </w:r>
            <w:proofErr w:type="spellEnd"/>
          </w:p>
        </w:tc>
      </w:tr>
      <w:tr w:rsidR="00F63280" w:rsidRPr="00F1169F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80E13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OTS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TIMESTAMP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80E13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Системная дата и время добавления операции в таблицу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NRT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Varchar(300) 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B91575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Описание на латинице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(до 30 знаков – ограничение в </w:t>
            </w:r>
            <w:r w:rsidRPr="005A702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таблице проводок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DWH</w:t>
            </w:r>
            <w:r w:rsidRPr="005A7025">
              <w:rPr>
                <w:rFonts w:asciiTheme="majorHAnsi" w:hAnsiTheme="majorHAnsi" w:cs="Helv"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PD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)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RNRTL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Varchar(300)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3D748B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Русское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до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300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знаков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RNRT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1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00)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B91575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Русское описание (до 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</w:rPr>
              <w:t>1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00 знаков)</w:t>
            </w:r>
          </w:p>
        </w:tc>
      </w:tr>
      <w:tr w:rsidR="00F63280" w:rsidRPr="00C71B8A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AC_DR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CHAR(20)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3D748B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Счёт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в формате ЦБ 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CCY_DR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B91575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Валюта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счета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AMT_DR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DECIMAL(19,3)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B91575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Сумма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проводки в валюте счёта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Дб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. Мажорные единицы. Неотрицательная.</w:t>
            </w:r>
          </w:p>
        </w:tc>
      </w:tr>
      <w:tr w:rsidR="00F63280" w:rsidRPr="00C71B8A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AC_CR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CHAR(20)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3D748B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Счёт Кд в формате ЦБ 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CCY_CR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CHAR(3)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3D748B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Валюта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счета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Кд</w:t>
            </w:r>
            <w:proofErr w:type="spellEnd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AMT_CR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DECIMAL(19,3)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B91575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Сумма Кд проводки в валюте счёта Кд. Мажорные единицы. Неотрицательная.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AMTRU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DECIMAL(19,3)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B91575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Сумма проводки в рублях</w:t>
            </w:r>
            <w:r w:rsidRPr="00A55BD8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(общая для </w:t>
            </w:r>
            <w:proofErr w:type="spellStart"/>
            <w:r w:rsidRPr="00A55BD8">
              <w:rPr>
                <w:rFonts w:asciiTheme="majorHAnsi" w:hAnsiTheme="majorHAnsi" w:cs="Helv"/>
                <w:color w:val="000000"/>
                <w:sz w:val="20"/>
                <w:szCs w:val="20"/>
              </w:rPr>
              <w:t>Д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б</w:t>
            </w:r>
            <w:proofErr w:type="spellEnd"/>
            <w:r w:rsidRPr="00A55BD8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и Кд)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. Мажорные единицы. Неотрицательная.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ECODE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63280" w:rsidRPr="003D748B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Код ошибки </w:t>
            </w:r>
            <w:r w:rsidRPr="00F1169F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(0 – нет ошибки, 1 – есть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ошибка)</w:t>
            </w:r>
          </w:p>
        </w:tc>
      </w:tr>
      <w:tr w:rsidR="00F63280" w:rsidRPr="00C71B8A" w:rsidTr="00C6118D">
        <w:trPr>
          <w:cantSplit/>
          <w:tblCellSpacing w:w="0" w:type="dxa"/>
        </w:trPr>
        <w:tc>
          <w:tcPr>
            <w:tcW w:w="14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EMSG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Varchar(4000)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3280" w:rsidRPr="003D748B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98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Заполняется в случае ошибки предварительной </w:t>
            </w:r>
            <w:proofErr w:type="spellStart"/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</w:rPr>
              <w:t>валидации</w:t>
            </w:r>
            <w:proofErr w:type="spellEnd"/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SUBDEALID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20</w:t>
            </w: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F63280" w:rsidRPr="00B91575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80E13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Номер</w:t>
            </w:r>
            <w:r w:rsidRPr="00480E13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субсделки</w:t>
            </w:r>
            <w:proofErr w:type="spellEnd"/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0460FF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CA09FD">
              <w:rPr>
                <w:rFonts w:asciiTheme="majorHAnsi" w:hAnsiTheme="majorHAnsi"/>
                <w:sz w:val="20"/>
                <w:szCs w:val="20"/>
                <w:lang w:val="en-US"/>
              </w:rPr>
              <w:t>FCHNG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0460FF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CHARACTER(1)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F63280" w:rsidRPr="00B91575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0460FF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Признак исправительной проводки</w:t>
            </w:r>
          </w:p>
        </w:tc>
      </w:tr>
      <w:tr w:rsidR="00F63280" w:rsidRPr="003D748B" w:rsidTr="00C6118D">
        <w:trPr>
          <w:cantSplit/>
          <w:tblCellSpacing w:w="0" w:type="dxa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0460FF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PRFCNTR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D748B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VARCHAR(4)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F63280" w:rsidRPr="00B91575" w:rsidRDefault="00F63280" w:rsidP="00C6118D">
            <w:pPr>
              <w:spacing w:after="0" w:line="240" w:lineRule="auto"/>
              <w:jc w:val="center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398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0460FF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Код профит центра</w:t>
            </w:r>
          </w:p>
        </w:tc>
      </w:tr>
      <w:tr w:rsidR="00F63280" w:rsidRPr="00563AFE" w:rsidTr="00C6118D">
        <w:trPr>
          <w:cantSplit/>
          <w:tblCellSpacing w:w="0" w:type="dxa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563AFE" w:rsidRDefault="00F63280" w:rsidP="00C611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63AFE">
              <w:rPr>
                <w:rFonts w:asciiTheme="majorHAnsi" w:hAnsiTheme="majorHAnsi"/>
                <w:sz w:val="20"/>
                <w:szCs w:val="20"/>
                <w:lang w:val="en-US"/>
              </w:rPr>
              <w:t>USER_NAME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563AFE" w:rsidRDefault="00F63280" w:rsidP="008A58B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63AFE">
              <w:rPr>
                <w:rFonts w:asciiTheme="majorHAnsi" w:hAnsiTheme="majorHAnsi"/>
                <w:sz w:val="20"/>
                <w:szCs w:val="20"/>
                <w:lang w:val="en-US"/>
              </w:rPr>
              <w:t>VARCHAR (</w:t>
            </w:r>
            <w:r w:rsidR="001D24A7">
              <w:rPr>
                <w:rFonts w:asciiTheme="majorHAnsi" w:hAnsiTheme="majorHAnsi"/>
                <w:sz w:val="20"/>
                <w:szCs w:val="20"/>
              </w:rPr>
              <w:t>64</w:t>
            </w:r>
            <w:r w:rsidRPr="00563AFE">
              <w:rPr>
                <w:rFonts w:asciiTheme="majorHAnsi" w:hAnsi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563AFE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563AFE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F63280" w:rsidRPr="00563AFE" w:rsidRDefault="00F63280" w:rsidP="00C6118D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398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563AFE" w:rsidRDefault="00F63280" w:rsidP="00C6118D">
            <w:pPr>
              <w:tabs>
                <w:tab w:val="left" w:pos="2853"/>
              </w:tabs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Логин пользователя, запустившего загрузку операций из файла</w:t>
            </w:r>
          </w:p>
        </w:tc>
      </w:tr>
      <w:tr w:rsidR="00F63280" w:rsidRPr="00563AFE" w:rsidTr="00C6118D">
        <w:trPr>
          <w:cantSplit/>
          <w:tblCellSpacing w:w="0" w:type="dxa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E2483D" w:rsidRDefault="00F63280" w:rsidP="00C611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NROW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563AFE" w:rsidRDefault="00F63280" w:rsidP="00C611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3D748B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INT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EGER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362FEF" w:rsidRDefault="00F63280" w:rsidP="00C6118D">
            <w:pPr>
              <w:spacing w:after="0" w:line="240" w:lineRule="auto"/>
              <w:ind w:left="459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F63280" w:rsidRPr="00563AFE" w:rsidRDefault="00F63280" w:rsidP="00C6118D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  <w:lang w:val="en-US"/>
              </w:rPr>
            </w:pPr>
          </w:p>
        </w:tc>
        <w:tc>
          <w:tcPr>
            <w:tcW w:w="39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E2483D" w:rsidRDefault="00F63280" w:rsidP="00C6118D">
            <w:pPr>
              <w:tabs>
                <w:tab w:val="left" w:pos="2853"/>
              </w:tabs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Номер строки в файле</w:t>
            </w:r>
          </w:p>
        </w:tc>
      </w:tr>
    </w:tbl>
    <w:p w:rsidR="00F63280" w:rsidRDefault="00F63280" w:rsidP="00F63280"/>
    <w:p w:rsidR="00F63280" w:rsidRPr="000D4AED" w:rsidRDefault="00F63280" w:rsidP="00F63280">
      <w:pPr>
        <w:pStyle w:val="1"/>
        <w:numPr>
          <w:ilvl w:val="0"/>
          <w:numId w:val="1"/>
        </w:numPr>
        <w:spacing w:after="240"/>
        <w:ind w:left="357" w:hanging="357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13" w:name="_Toc444173759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 xml:space="preserve">Доработка формы «Загрузка </w:t>
      </w:r>
      <w:proofErr w:type="spellStart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Excel</w:t>
      </w:r>
      <w:proofErr w:type="spellEnd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 xml:space="preserve"> файлов»</w:t>
      </w:r>
      <w:bookmarkEnd w:id="13"/>
    </w:p>
    <w:p w:rsidR="00465C83" w:rsidRDefault="00465C83" w:rsidP="00F63280">
      <w:pPr>
        <w:pStyle w:val="a5"/>
        <w:numPr>
          <w:ilvl w:val="1"/>
          <w:numId w:val="1"/>
        </w:numPr>
        <w:spacing w:before="240" w:after="240"/>
        <w:contextualSpacing w:val="0"/>
        <w:outlineLvl w:val="1"/>
        <w:rPr>
          <w:rFonts w:asciiTheme="majorHAnsi" w:hAnsiTheme="majorHAnsi"/>
          <w:b/>
          <w:color w:val="2F5496" w:themeColor="accent5" w:themeShade="BF"/>
          <w:spacing w:val="20"/>
        </w:rPr>
      </w:pPr>
      <w:bookmarkStart w:id="14" w:name="_Toc444173760"/>
      <w:r>
        <w:rPr>
          <w:rFonts w:asciiTheme="majorHAnsi" w:hAnsiTheme="majorHAnsi"/>
          <w:b/>
          <w:color w:val="2F5496" w:themeColor="accent5" w:themeShade="BF"/>
          <w:spacing w:val="20"/>
        </w:rPr>
        <w:t>Переименование формы</w:t>
      </w:r>
    </w:p>
    <w:p w:rsidR="00465C83" w:rsidRPr="008A58B9" w:rsidRDefault="00465C83" w:rsidP="008A58B9">
      <w:pPr>
        <w:ind w:left="426" w:firstLine="426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Необходимо переименовать форму с «Загрузка </w:t>
      </w:r>
      <w:proofErr w:type="spellStart"/>
      <w:r w:rsidRPr="008A58B9">
        <w:rPr>
          <w:rFonts w:asciiTheme="majorHAnsi" w:hAnsiTheme="majorHAnsi"/>
          <w:sz w:val="20"/>
          <w:szCs w:val="20"/>
        </w:rPr>
        <w:t>Excel</w:t>
      </w:r>
      <w:proofErr w:type="spellEnd"/>
      <w:r w:rsidRPr="008A58B9">
        <w:rPr>
          <w:rFonts w:asciiTheme="majorHAnsi" w:hAnsiTheme="majorHAnsi"/>
          <w:sz w:val="20"/>
          <w:szCs w:val="20"/>
        </w:rPr>
        <w:t xml:space="preserve"> файлов» на «</w:t>
      </w:r>
      <w:r w:rsidR="003A1C49" w:rsidRPr="008A58B9">
        <w:rPr>
          <w:rFonts w:asciiTheme="majorHAnsi" w:hAnsiTheme="majorHAnsi"/>
          <w:sz w:val="20"/>
          <w:szCs w:val="20"/>
        </w:rPr>
        <w:t>Загрузка операций из файла</w:t>
      </w:r>
      <w:r w:rsidRPr="008A58B9">
        <w:rPr>
          <w:rFonts w:asciiTheme="majorHAnsi" w:hAnsiTheme="majorHAnsi"/>
          <w:sz w:val="20"/>
          <w:szCs w:val="20"/>
        </w:rPr>
        <w:t>».</w:t>
      </w:r>
    </w:p>
    <w:p w:rsidR="00F63280" w:rsidRPr="00546C19" w:rsidRDefault="00F63280" w:rsidP="00F63280">
      <w:pPr>
        <w:pStyle w:val="a5"/>
        <w:numPr>
          <w:ilvl w:val="1"/>
          <w:numId w:val="1"/>
        </w:numPr>
        <w:spacing w:before="240" w:after="240"/>
        <w:contextualSpacing w:val="0"/>
        <w:outlineLvl w:val="1"/>
        <w:rPr>
          <w:rFonts w:asciiTheme="majorHAnsi" w:hAnsiTheme="majorHAnsi"/>
          <w:b/>
          <w:color w:val="2F5496" w:themeColor="accent5" w:themeShade="BF"/>
          <w:spacing w:val="20"/>
        </w:rPr>
      </w:pPr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>Добавление полей</w:t>
      </w:r>
      <w:bookmarkEnd w:id="14"/>
    </w:p>
    <w:p w:rsidR="00F63280" w:rsidRPr="00546C19" w:rsidRDefault="00F63280" w:rsidP="00F63280">
      <w:pPr>
        <w:pStyle w:val="a5"/>
        <w:spacing w:after="120"/>
        <w:ind w:left="425" w:firstLine="426"/>
        <w:contextualSpacing w:val="0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</w:rPr>
        <w:t>Необходимо добавить поля</w:t>
      </w:r>
      <w:r>
        <w:rPr>
          <w:rFonts w:asciiTheme="majorHAnsi" w:hAnsiTheme="majorHAnsi"/>
          <w:sz w:val="20"/>
          <w:szCs w:val="20"/>
          <w:lang w:val="en-US"/>
        </w:rPr>
        <w:t>:</w:t>
      </w:r>
    </w:p>
    <w:p w:rsidR="00F63280" w:rsidRPr="00DF6BEF" w:rsidRDefault="00F63280" w:rsidP="00F63280">
      <w:pPr>
        <w:pStyle w:val="a5"/>
        <w:numPr>
          <w:ilvl w:val="0"/>
          <w:numId w:val="3"/>
        </w:numPr>
        <w:spacing w:after="120"/>
        <w:ind w:left="1276"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 формате выпадающего списка</w:t>
      </w:r>
      <w:r w:rsidRPr="00DF6BEF">
        <w:rPr>
          <w:rFonts w:asciiTheme="majorHAnsi" w:hAnsiTheme="majorHAnsi"/>
          <w:sz w:val="20"/>
          <w:szCs w:val="20"/>
        </w:rPr>
        <w:t>:</w:t>
      </w:r>
    </w:p>
    <w:p w:rsidR="00F63280" w:rsidRPr="00DF6BEF" w:rsidRDefault="00F63280" w:rsidP="00F63280">
      <w:pPr>
        <w:pStyle w:val="a5"/>
        <w:numPr>
          <w:ilvl w:val="0"/>
          <w:numId w:val="5"/>
        </w:numPr>
        <w:ind w:left="1560"/>
        <w:rPr>
          <w:rFonts w:asciiTheme="majorHAnsi" w:hAnsiTheme="majorHAnsi"/>
          <w:sz w:val="20"/>
          <w:szCs w:val="20"/>
        </w:rPr>
      </w:pPr>
      <w:r w:rsidRPr="00DF6BEF">
        <w:rPr>
          <w:rFonts w:asciiTheme="majorHAnsi" w:hAnsiTheme="majorHAnsi"/>
          <w:sz w:val="20"/>
          <w:szCs w:val="20"/>
        </w:rPr>
        <w:t>Подразделение (</w:t>
      </w:r>
      <w:r w:rsidRPr="00DF6BEF">
        <w:rPr>
          <w:rFonts w:asciiTheme="majorHAnsi" w:hAnsiTheme="majorHAnsi"/>
          <w:i/>
          <w:sz w:val="18"/>
          <w:szCs w:val="18"/>
        </w:rPr>
        <w:t xml:space="preserve">в дальнейшем будет заполняться из </w:t>
      </w:r>
      <w:proofErr w:type="spellStart"/>
      <w:r w:rsidRPr="00DF6BEF">
        <w:rPr>
          <w:rFonts w:asciiTheme="majorHAnsi" w:hAnsiTheme="majorHAnsi"/>
          <w:i/>
          <w:sz w:val="18"/>
          <w:szCs w:val="18"/>
        </w:rPr>
        <w:t>профайла</w:t>
      </w:r>
      <w:proofErr w:type="spellEnd"/>
      <w:r w:rsidRPr="00DF6BEF">
        <w:rPr>
          <w:rFonts w:asciiTheme="majorHAnsi" w:hAnsiTheme="majorHAnsi"/>
          <w:i/>
          <w:sz w:val="18"/>
          <w:szCs w:val="18"/>
        </w:rPr>
        <w:t xml:space="preserve"> пользователя</w:t>
      </w:r>
      <w:r w:rsidRPr="00DF6BEF">
        <w:rPr>
          <w:rFonts w:asciiTheme="majorHAnsi" w:hAnsiTheme="majorHAnsi"/>
          <w:sz w:val="20"/>
          <w:szCs w:val="20"/>
        </w:rPr>
        <w:t>)</w:t>
      </w:r>
    </w:p>
    <w:p w:rsidR="00F63280" w:rsidRPr="00DF6BEF" w:rsidRDefault="00F63280" w:rsidP="00F63280">
      <w:pPr>
        <w:pStyle w:val="a5"/>
        <w:numPr>
          <w:ilvl w:val="0"/>
          <w:numId w:val="5"/>
        </w:numPr>
        <w:ind w:left="1560"/>
        <w:rPr>
          <w:rFonts w:asciiTheme="majorHAnsi" w:hAnsiTheme="majorHAnsi"/>
          <w:sz w:val="20"/>
          <w:szCs w:val="20"/>
        </w:rPr>
      </w:pPr>
      <w:r w:rsidRPr="00DF6BEF">
        <w:rPr>
          <w:rFonts w:asciiTheme="majorHAnsi" w:hAnsiTheme="majorHAnsi"/>
          <w:sz w:val="20"/>
          <w:szCs w:val="20"/>
        </w:rPr>
        <w:t xml:space="preserve">Источник сделки </w:t>
      </w:r>
    </w:p>
    <w:p w:rsidR="00F63280" w:rsidRPr="00DF6BEF" w:rsidRDefault="00F63280" w:rsidP="00F63280">
      <w:pPr>
        <w:ind w:left="1276" w:firstLine="426"/>
        <w:rPr>
          <w:rFonts w:asciiTheme="majorHAnsi" w:hAnsiTheme="majorHAnsi" w:cs="Helv"/>
          <w:color w:val="000000"/>
          <w:sz w:val="20"/>
          <w:szCs w:val="20"/>
        </w:rPr>
      </w:pPr>
      <w:r w:rsidRPr="00DF6BEF">
        <w:rPr>
          <w:rFonts w:asciiTheme="majorHAnsi" w:hAnsiTheme="majorHAnsi"/>
          <w:sz w:val="20"/>
          <w:szCs w:val="20"/>
        </w:rPr>
        <w:t>Поля связать с соответствующими таблицами Подразделений (</w:t>
      </w:r>
      <w:r w:rsidRPr="00DF6BEF">
        <w:rPr>
          <w:rFonts w:asciiTheme="majorHAnsi" w:hAnsiTheme="majorHAnsi"/>
          <w:sz w:val="20"/>
          <w:szCs w:val="20"/>
          <w:lang w:val="en-US"/>
        </w:rPr>
        <w:t>DWH</w:t>
      </w:r>
      <w:r w:rsidRPr="00DF6BEF">
        <w:rPr>
          <w:rFonts w:asciiTheme="majorHAnsi" w:hAnsiTheme="majorHAnsi"/>
          <w:sz w:val="20"/>
          <w:szCs w:val="20"/>
        </w:rPr>
        <w:t>.</w:t>
      </w:r>
      <w:r w:rsidRPr="00DF6BEF">
        <w:rPr>
          <w:rFonts w:asciiTheme="majorHAnsi" w:hAnsiTheme="majorHAnsi"/>
          <w:sz w:val="20"/>
          <w:szCs w:val="20"/>
          <w:lang w:val="en-US"/>
        </w:rPr>
        <w:t>GL</w:t>
      </w:r>
      <w:r w:rsidRPr="00DF6BEF">
        <w:rPr>
          <w:rFonts w:asciiTheme="majorHAnsi" w:hAnsiTheme="majorHAnsi"/>
          <w:sz w:val="20"/>
          <w:szCs w:val="20"/>
        </w:rPr>
        <w:t>_</w:t>
      </w:r>
      <w:r w:rsidRPr="00DF6BEF">
        <w:rPr>
          <w:rFonts w:asciiTheme="majorHAnsi" w:hAnsiTheme="majorHAnsi"/>
          <w:sz w:val="20"/>
          <w:szCs w:val="20"/>
          <w:lang w:val="en-US"/>
        </w:rPr>
        <w:t>DEPT</w:t>
      </w:r>
      <w:r w:rsidRPr="00DF6BEF">
        <w:rPr>
          <w:rFonts w:asciiTheme="majorHAnsi" w:hAnsiTheme="majorHAnsi"/>
          <w:sz w:val="20"/>
          <w:szCs w:val="20"/>
        </w:rPr>
        <w:t>) и Источников сделки (</w:t>
      </w:r>
      <w:r w:rsidRPr="00DF6BEF">
        <w:rPr>
          <w:rFonts w:asciiTheme="majorHAnsi" w:hAnsiTheme="majorHAnsi"/>
          <w:sz w:val="20"/>
          <w:szCs w:val="20"/>
          <w:lang w:val="en-US"/>
        </w:rPr>
        <w:t>DWH</w:t>
      </w:r>
      <w:r w:rsidRPr="00DF6BEF">
        <w:rPr>
          <w:rFonts w:asciiTheme="majorHAnsi" w:hAnsiTheme="majorHAnsi"/>
          <w:sz w:val="20"/>
          <w:szCs w:val="20"/>
        </w:rPr>
        <w:t>.</w:t>
      </w:r>
      <w:r w:rsidRPr="00DF6BEF">
        <w:rPr>
          <w:rFonts w:asciiTheme="majorHAnsi" w:hAnsiTheme="majorHAnsi"/>
          <w:sz w:val="20"/>
          <w:szCs w:val="20"/>
          <w:lang w:val="en-US"/>
        </w:rPr>
        <w:t>GL</w:t>
      </w:r>
      <w:r w:rsidRPr="00DF6BEF">
        <w:rPr>
          <w:rFonts w:asciiTheme="majorHAnsi" w:hAnsiTheme="majorHAnsi"/>
          <w:sz w:val="20"/>
          <w:szCs w:val="20"/>
        </w:rPr>
        <w:t>_</w:t>
      </w:r>
      <w:r w:rsidRPr="00DF6BEF">
        <w:rPr>
          <w:rFonts w:asciiTheme="majorHAnsi" w:hAnsiTheme="majorHAnsi"/>
          <w:sz w:val="20"/>
          <w:szCs w:val="20"/>
          <w:lang w:val="en-US"/>
        </w:rPr>
        <w:t>SRCPST</w:t>
      </w:r>
      <w:r w:rsidRPr="00DF6BEF">
        <w:rPr>
          <w:rFonts w:asciiTheme="majorHAnsi" w:hAnsiTheme="majorHAnsi"/>
          <w:sz w:val="20"/>
          <w:szCs w:val="20"/>
        </w:rPr>
        <w:t xml:space="preserve">). При открытии формы поля имеют пустые значения. Перед запуском процедуры загрузки необходимо проверить на непустые значения этих полей, поскольку они должны передаваться в качестве параметров для заполнения полей 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DEPT</w:t>
      </w:r>
      <w:r w:rsidRPr="003D748B">
        <w:rPr>
          <w:rFonts w:asciiTheme="majorHAnsi" w:hAnsiTheme="majorHAnsi" w:cs="Helv"/>
          <w:color w:val="000000"/>
          <w:sz w:val="20"/>
          <w:szCs w:val="20"/>
        </w:rPr>
        <w:t>_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ID</w:t>
      </w:r>
      <w:r w:rsidRPr="00DF6BEF">
        <w:rPr>
          <w:rFonts w:asciiTheme="majorHAnsi" w:hAnsiTheme="majorHAnsi" w:cs="Helv"/>
          <w:color w:val="000000"/>
          <w:sz w:val="20"/>
          <w:szCs w:val="20"/>
        </w:rPr>
        <w:t xml:space="preserve"> и 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SRC</w:t>
      </w:r>
      <w:r w:rsidRPr="003D748B">
        <w:rPr>
          <w:rFonts w:asciiTheme="majorHAnsi" w:hAnsiTheme="majorHAnsi" w:cs="Helv"/>
          <w:color w:val="000000"/>
          <w:sz w:val="20"/>
          <w:szCs w:val="20"/>
        </w:rPr>
        <w:t>_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PST</w:t>
      </w:r>
      <w:r w:rsidRPr="00DF6BEF">
        <w:rPr>
          <w:rFonts w:asciiTheme="majorHAnsi" w:hAnsiTheme="majorHAnsi"/>
          <w:sz w:val="20"/>
          <w:szCs w:val="20"/>
        </w:rPr>
        <w:t xml:space="preserve"> в буферной таблице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362FEF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BATPST</w:t>
      </w:r>
      <w:r w:rsidRPr="00DF6BEF">
        <w:rPr>
          <w:rFonts w:asciiTheme="majorHAnsi" w:hAnsiTheme="majorHAnsi" w:cs="Helv"/>
          <w:color w:val="000000"/>
          <w:sz w:val="20"/>
          <w:szCs w:val="20"/>
        </w:rPr>
        <w:t>.</w:t>
      </w:r>
    </w:p>
    <w:p w:rsidR="00F63280" w:rsidRPr="008A58B9" w:rsidRDefault="00F63280" w:rsidP="00F63280">
      <w:pPr>
        <w:pStyle w:val="a5"/>
        <w:numPr>
          <w:ilvl w:val="0"/>
          <w:numId w:val="3"/>
        </w:numPr>
        <w:spacing w:after="120"/>
        <w:ind w:left="1276" w:hanging="357"/>
        <w:contextualSpacing w:val="0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>кнопку «</w:t>
      </w:r>
      <w:r w:rsidR="000C47AF" w:rsidRPr="008A58B9">
        <w:rPr>
          <w:rFonts w:asciiTheme="majorHAnsi" w:hAnsiTheme="majorHAnsi"/>
          <w:sz w:val="20"/>
          <w:szCs w:val="20"/>
        </w:rPr>
        <w:t>Просмотр ошибок</w:t>
      </w:r>
      <w:r w:rsidR="000C47AF" w:rsidRPr="008A58B9" w:rsidDel="000C47AF">
        <w:rPr>
          <w:rFonts w:asciiTheme="majorHAnsi" w:hAnsiTheme="majorHAnsi"/>
          <w:sz w:val="20"/>
          <w:szCs w:val="20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загрузки», вызывающую форму «</w:t>
      </w:r>
      <w:r w:rsidR="000C47AF" w:rsidRPr="008A58B9">
        <w:rPr>
          <w:rFonts w:asciiTheme="majorHAnsi" w:hAnsiTheme="majorHAnsi"/>
          <w:sz w:val="20"/>
          <w:szCs w:val="20"/>
        </w:rPr>
        <w:t>Входящие о</w:t>
      </w:r>
      <w:r w:rsidRPr="008A58B9">
        <w:rPr>
          <w:rFonts w:asciiTheme="majorHAnsi" w:hAnsiTheme="majorHAnsi"/>
          <w:sz w:val="20"/>
          <w:szCs w:val="20"/>
        </w:rPr>
        <w:t>перации</w:t>
      </w:r>
      <w:r w:rsidR="00CC46EB" w:rsidRPr="008A58B9">
        <w:rPr>
          <w:rFonts w:asciiTheme="majorHAnsi" w:hAnsiTheme="majorHAnsi"/>
          <w:sz w:val="20"/>
          <w:szCs w:val="20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из файл</w:t>
      </w:r>
      <w:r w:rsidR="00CC46EB" w:rsidRPr="008A58B9">
        <w:rPr>
          <w:rFonts w:asciiTheme="majorHAnsi" w:hAnsiTheme="majorHAnsi"/>
          <w:sz w:val="20"/>
          <w:szCs w:val="20"/>
        </w:rPr>
        <w:t>а</w:t>
      </w:r>
      <w:r w:rsidRPr="008A58B9">
        <w:rPr>
          <w:rFonts w:asciiTheme="majorHAnsi" w:hAnsiTheme="majorHAnsi"/>
          <w:sz w:val="20"/>
          <w:szCs w:val="20"/>
        </w:rPr>
        <w:t xml:space="preserve">» (см. </w:t>
      </w:r>
      <w:r w:rsidR="00CC46EB" w:rsidRPr="008A58B9">
        <w:rPr>
          <w:rFonts w:asciiTheme="majorHAnsi" w:hAnsiTheme="majorHAnsi"/>
          <w:sz w:val="20"/>
          <w:szCs w:val="20"/>
        </w:rPr>
        <w:t xml:space="preserve">описание </w:t>
      </w:r>
      <w:r w:rsidRPr="008A58B9">
        <w:rPr>
          <w:rFonts w:asciiTheme="majorHAnsi" w:hAnsiTheme="majorHAnsi"/>
          <w:sz w:val="20"/>
          <w:szCs w:val="20"/>
        </w:rPr>
        <w:t>ниже).</w:t>
      </w:r>
    </w:p>
    <w:p w:rsidR="00F63280" w:rsidRPr="00546C19" w:rsidRDefault="00F63280" w:rsidP="00F63280">
      <w:pPr>
        <w:pStyle w:val="a5"/>
        <w:numPr>
          <w:ilvl w:val="1"/>
          <w:numId w:val="1"/>
        </w:numPr>
        <w:spacing w:before="240" w:after="240"/>
        <w:contextualSpacing w:val="0"/>
        <w:outlineLvl w:val="1"/>
        <w:rPr>
          <w:rFonts w:asciiTheme="majorHAnsi" w:hAnsiTheme="majorHAnsi"/>
          <w:b/>
          <w:color w:val="2F5496" w:themeColor="accent5" w:themeShade="BF"/>
          <w:spacing w:val="20"/>
        </w:rPr>
      </w:pPr>
      <w:bookmarkStart w:id="15" w:name="_Toc444173761"/>
      <w:r>
        <w:rPr>
          <w:rFonts w:asciiTheme="majorHAnsi" w:hAnsiTheme="majorHAnsi"/>
          <w:b/>
          <w:color w:val="2F5496" w:themeColor="accent5" w:themeShade="BF"/>
          <w:spacing w:val="20"/>
        </w:rPr>
        <w:lastRenderedPageBreak/>
        <w:t>Замена</w:t>
      </w:r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 xml:space="preserve"> шаблона </w:t>
      </w:r>
      <w:proofErr w:type="spellStart"/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>Excel</w:t>
      </w:r>
      <w:proofErr w:type="spellEnd"/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 xml:space="preserve"> файла</w:t>
      </w:r>
      <w:bookmarkEnd w:id="15"/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 xml:space="preserve"> </w:t>
      </w:r>
    </w:p>
    <w:p w:rsidR="00B3353B" w:rsidRDefault="00FE412C" w:rsidP="00FE412C">
      <w:pPr>
        <w:pStyle w:val="a3"/>
        <w:spacing w:before="360" w:beforeAutospacing="0" w:after="0" w:afterAutospacing="0"/>
        <w:ind w:left="425" w:firstLine="4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Существующий ш</w:t>
      </w:r>
      <w:r w:rsidR="00F63280" w:rsidRPr="00FE412C">
        <w:rPr>
          <w:rFonts w:asciiTheme="majorHAnsi" w:hAnsiTheme="majorHAnsi"/>
          <w:sz w:val="20"/>
          <w:szCs w:val="20"/>
        </w:rPr>
        <w:t xml:space="preserve">аблон файла в формате </w:t>
      </w:r>
      <w:r w:rsidR="00F63280" w:rsidRPr="00FE412C">
        <w:rPr>
          <w:rFonts w:asciiTheme="majorHAnsi" w:hAnsiTheme="majorHAnsi"/>
          <w:sz w:val="20"/>
          <w:szCs w:val="20"/>
          <w:lang w:val="en-US"/>
        </w:rPr>
        <w:t>Excel</w:t>
      </w:r>
      <w:r w:rsidR="00F63280" w:rsidRPr="00FE412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F63280" w:rsidRPr="00FE412C">
        <w:rPr>
          <w:rFonts w:asciiTheme="majorHAnsi" w:hAnsiTheme="majorHAnsi"/>
          <w:sz w:val="20"/>
          <w:szCs w:val="20"/>
          <w:lang w:val="en-US"/>
        </w:rPr>
        <w:t>WorkBook</w:t>
      </w:r>
      <w:proofErr w:type="spellEnd"/>
      <w:r>
        <w:rPr>
          <w:rFonts w:asciiTheme="majorHAnsi" w:hAnsiTheme="majorHAnsi"/>
          <w:sz w:val="20"/>
          <w:szCs w:val="20"/>
        </w:rPr>
        <w:t xml:space="preserve"> следует заменить на новый</w:t>
      </w:r>
      <w:r w:rsidRPr="00FE412C">
        <w:rPr>
          <w:rFonts w:asciiTheme="majorHAnsi" w:hAnsiTheme="majorHAnsi"/>
          <w:sz w:val="20"/>
          <w:szCs w:val="20"/>
        </w:rPr>
        <w:t>:</w:t>
      </w:r>
    </w:p>
    <w:bookmarkStart w:id="16" w:name="_MON_1519108885"/>
    <w:bookmarkEnd w:id="16"/>
    <w:p w:rsidR="00F63280" w:rsidRDefault="00B640A9" w:rsidP="00B3353B">
      <w:pPr>
        <w:pStyle w:val="a3"/>
        <w:spacing w:before="0" w:beforeAutospacing="0" w:after="0" w:afterAutospacing="0"/>
        <w:ind w:left="425" w:firstLine="425"/>
        <w:jc w:val="righ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object w:dxaOrig="1454" w:dyaOrig="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2.75pt" o:ole="">
            <v:imagedata r:id="rId6" o:title=""/>
          </v:shape>
          <o:OLEObject Type="Embed" ProgID="Excel.Sheet.12" ShapeID="_x0000_i1025" DrawAspect="Icon" ObjectID="_1523203336" r:id="rId7"/>
        </w:object>
      </w:r>
    </w:p>
    <w:p w:rsidR="00DE21DD" w:rsidRDefault="00DE21DD" w:rsidP="00B3353B">
      <w:pPr>
        <w:pStyle w:val="a3"/>
        <w:spacing w:before="120" w:beforeAutospacing="0" w:after="0" w:afterAutospacing="0"/>
        <w:ind w:left="425" w:firstLine="425"/>
        <w:rPr>
          <w:rFonts w:asciiTheme="majorHAnsi" w:hAnsiTheme="majorHAnsi"/>
          <w:sz w:val="20"/>
          <w:szCs w:val="20"/>
        </w:rPr>
      </w:pPr>
      <w:r w:rsidRPr="00FE412C">
        <w:rPr>
          <w:rFonts w:asciiTheme="majorHAnsi" w:hAnsiTheme="majorHAnsi"/>
          <w:sz w:val="20"/>
          <w:szCs w:val="20"/>
        </w:rPr>
        <w:t>При необходимости следует дать возможность использования шаблон</w:t>
      </w:r>
      <w:r>
        <w:rPr>
          <w:rFonts w:asciiTheme="majorHAnsi" w:hAnsiTheme="majorHAnsi"/>
          <w:sz w:val="20"/>
          <w:szCs w:val="20"/>
        </w:rPr>
        <w:t>а</w:t>
      </w:r>
      <w:r w:rsidRPr="00FE412C">
        <w:rPr>
          <w:rFonts w:asciiTheme="majorHAnsi" w:hAnsiTheme="majorHAnsi"/>
          <w:sz w:val="20"/>
          <w:szCs w:val="20"/>
        </w:rPr>
        <w:t xml:space="preserve"> файла в формате </w:t>
      </w:r>
      <w:r w:rsidRPr="00FE412C">
        <w:rPr>
          <w:rFonts w:asciiTheme="majorHAnsi" w:hAnsiTheme="majorHAnsi"/>
          <w:sz w:val="20"/>
          <w:szCs w:val="20"/>
          <w:lang w:val="en-US"/>
        </w:rPr>
        <w:t>Excel</w:t>
      </w:r>
      <w:r>
        <w:rPr>
          <w:rFonts w:asciiTheme="majorHAnsi" w:hAnsiTheme="majorHAnsi"/>
          <w:sz w:val="20"/>
          <w:szCs w:val="20"/>
        </w:rPr>
        <w:t> </w:t>
      </w:r>
      <w:r w:rsidRPr="00FE412C">
        <w:rPr>
          <w:rFonts w:asciiTheme="majorHAnsi" w:hAnsiTheme="majorHAnsi"/>
          <w:sz w:val="20"/>
          <w:szCs w:val="20"/>
        </w:rPr>
        <w:t>97</w:t>
      </w:r>
      <w:r>
        <w:rPr>
          <w:rFonts w:asciiTheme="majorHAnsi" w:hAnsiTheme="majorHAnsi"/>
          <w:sz w:val="20"/>
          <w:szCs w:val="20"/>
        </w:rPr>
        <w:noBreakHyphen/>
      </w:r>
      <w:r w:rsidRPr="00FE412C">
        <w:rPr>
          <w:rFonts w:asciiTheme="majorHAnsi" w:hAnsiTheme="majorHAnsi"/>
          <w:sz w:val="20"/>
          <w:szCs w:val="20"/>
        </w:rPr>
        <w:t xml:space="preserve">2003 </w:t>
      </w:r>
      <w:proofErr w:type="spellStart"/>
      <w:r w:rsidRPr="00FE412C">
        <w:rPr>
          <w:rFonts w:asciiTheme="majorHAnsi" w:hAnsiTheme="majorHAnsi"/>
          <w:sz w:val="20"/>
          <w:szCs w:val="20"/>
          <w:lang w:val="en-US"/>
        </w:rPr>
        <w:t>WorkBook</w:t>
      </w:r>
      <w:proofErr w:type="spellEnd"/>
      <w:r w:rsidR="00FE412C" w:rsidRPr="00FE412C">
        <w:rPr>
          <w:rFonts w:asciiTheme="majorHAnsi" w:hAnsiTheme="majorHAnsi"/>
          <w:sz w:val="20"/>
          <w:szCs w:val="20"/>
        </w:rPr>
        <w:t>:</w:t>
      </w:r>
    </w:p>
    <w:bookmarkStart w:id="17" w:name="_MON_1519108965"/>
    <w:bookmarkEnd w:id="17"/>
    <w:p w:rsidR="00B3353B" w:rsidRPr="00FE412C" w:rsidRDefault="00B640A9" w:rsidP="00B3353B">
      <w:pPr>
        <w:pStyle w:val="a3"/>
        <w:spacing w:before="0" w:beforeAutospacing="0" w:after="0" w:afterAutospacing="0"/>
        <w:ind w:left="425" w:firstLine="425"/>
        <w:jc w:val="righ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object w:dxaOrig="1454" w:dyaOrig="941">
          <v:shape id="_x0000_i1026" type="#_x0000_t75" style="width:63pt;height:40.5pt" o:ole="">
            <v:imagedata r:id="rId8" o:title=""/>
          </v:shape>
          <o:OLEObject Type="Embed" ProgID="Excel.Sheet.8" ShapeID="_x0000_i1026" DrawAspect="Icon" ObjectID="_1523203337" r:id="rId9"/>
        </w:object>
      </w:r>
    </w:p>
    <w:p w:rsidR="00F63280" w:rsidRPr="00546C19" w:rsidRDefault="00F63280" w:rsidP="00FE412C">
      <w:pPr>
        <w:pStyle w:val="a5"/>
        <w:numPr>
          <w:ilvl w:val="1"/>
          <w:numId w:val="1"/>
        </w:numPr>
        <w:spacing w:before="360" w:after="240"/>
        <w:ind w:left="788" w:hanging="431"/>
        <w:contextualSpacing w:val="0"/>
        <w:outlineLvl w:val="1"/>
        <w:rPr>
          <w:rFonts w:asciiTheme="majorHAnsi" w:hAnsiTheme="majorHAnsi"/>
          <w:b/>
          <w:color w:val="2F5496" w:themeColor="accent5" w:themeShade="BF"/>
          <w:spacing w:val="20"/>
        </w:rPr>
      </w:pPr>
      <w:bookmarkStart w:id="18" w:name="_Toc444173762"/>
      <w:r>
        <w:rPr>
          <w:rFonts w:asciiTheme="majorHAnsi" w:hAnsiTheme="majorHAnsi"/>
          <w:b/>
          <w:color w:val="2F5496" w:themeColor="accent5" w:themeShade="BF"/>
          <w:spacing w:val="20"/>
        </w:rPr>
        <w:t>Изменение функционала</w:t>
      </w:r>
      <w:r w:rsidRPr="00546C19">
        <w:rPr>
          <w:rFonts w:asciiTheme="majorHAnsi" w:hAnsiTheme="majorHAnsi"/>
          <w:b/>
          <w:color w:val="2F5496" w:themeColor="accent5" w:themeShade="BF"/>
          <w:spacing w:val="20"/>
        </w:rPr>
        <w:t xml:space="preserve"> кнопки «Загрузка»</w:t>
      </w:r>
      <w:bookmarkEnd w:id="18"/>
    </w:p>
    <w:p w:rsidR="00F63280" w:rsidRPr="006E221D" w:rsidRDefault="00F63280" w:rsidP="00F63280">
      <w:pPr>
        <w:ind w:left="426" w:firstLine="426"/>
        <w:rPr>
          <w:sz w:val="20"/>
          <w:szCs w:val="20"/>
        </w:rPr>
      </w:pPr>
      <w:r>
        <w:rPr>
          <w:sz w:val="20"/>
          <w:szCs w:val="20"/>
        </w:rPr>
        <w:t>В существующей процедуре загрузки необходимо</w:t>
      </w:r>
      <w:r w:rsidRPr="006E221D">
        <w:rPr>
          <w:sz w:val="20"/>
          <w:szCs w:val="20"/>
        </w:rPr>
        <w:t>:</w:t>
      </w:r>
    </w:p>
    <w:p w:rsidR="00F63280" w:rsidRPr="00D51C31" w:rsidRDefault="00F63280" w:rsidP="00F63280">
      <w:pPr>
        <w:pStyle w:val="a3"/>
        <w:numPr>
          <w:ilvl w:val="0"/>
          <w:numId w:val="4"/>
        </w:numPr>
        <w:ind w:left="1134"/>
        <w:rPr>
          <w:rFonts w:asciiTheme="majorHAnsi" w:hAnsiTheme="majorHAnsi"/>
          <w:sz w:val="20"/>
          <w:szCs w:val="20"/>
        </w:rPr>
      </w:pPr>
      <w:r w:rsidRPr="00D51C31">
        <w:rPr>
          <w:rFonts w:asciiTheme="majorHAnsi" w:hAnsiTheme="majorHAnsi"/>
          <w:sz w:val="20"/>
          <w:szCs w:val="20"/>
        </w:rPr>
        <w:t xml:space="preserve">Переопределить таблицы пакетов загрузки и сообщений соответственно на </w:t>
      </w:r>
      <w:r w:rsidRPr="00D51C31">
        <w:rPr>
          <w:rFonts w:asciiTheme="majorHAnsi" w:hAnsiTheme="majorHAnsi"/>
          <w:sz w:val="20"/>
          <w:szCs w:val="20"/>
          <w:lang w:val="en-US"/>
        </w:rPr>
        <w:t>GL</w:t>
      </w:r>
      <w:r w:rsidRPr="00D51C31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</w:t>
      </w:r>
      <w:r w:rsidRPr="00D51C31">
        <w:rPr>
          <w:rFonts w:asciiTheme="majorHAnsi" w:hAnsiTheme="majorHAnsi"/>
          <w:sz w:val="20"/>
          <w:szCs w:val="20"/>
          <w:lang w:val="en-US"/>
        </w:rPr>
        <w:t>PKG</w:t>
      </w:r>
      <w:r w:rsidRPr="00D51C31">
        <w:rPr>
          <w:rFonts w:asciiTheme="majorHAnsi" w:hAnsiTheme="majorHAnsi"/>
          <w:sz w:val="20"/>
          <w:szCs w:val="20"/>
        </w:rPr>
        <w:t xml:space="preserve"> и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362FEF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BATPST</w:t>
      </w:r>
      <w:r w:rsidRPr="00D51C31">
        <w:rPr>
          <w:rFonts w:asciiTheme="majorHAnsi" w:hAnsiTheme="majorHAnsi"/>
          <w:sz w:val="20"/>
          <w:szCs w:val="20"/>
        </w:rPr>
        <w:t>.</w:t>
      </w:r>
    </w:p>
    <w:p w:rsidR="00F63280" w:rsidRPr="008A58B9" w:rsidRDefault="00F63280" w:rsidP="00F63280">
      <w:pPr>
        <w:pStyle w:val="a3"/>
        <w:numPr>
          <w:ilvl w:val="0"/>
          <w:numId w:val="4"/>
        </w:numPr>
        <w:ind w:left="1134"/>
        <w:rPr>
          <w:rFonts w:asciiTheme="majorHAnsi" w:hAnsiTheme="majorHAnsi"/>
          <w:sz w:val="20"/>
          <w:szCs w:val="20"/>
        </w:rPr>
      </w:pPr>
      <w:r w:rsidRPr="00D51C31">
        <w:rPr>
          <w:rFonts w:asciiTheme="majorHAnsi" w:hAnsiTheme="majorHAnsi"/>
          <w:sz w:val="20"/>
          <w:szCs w:val="20"/>
        </w:rPr>
        <w:t>Исключить лишние поля и добавить обработку недостающих полей</w:t>
      </w:r>
      <w:r>
        <w:rPr>
          <w:rFonts w:asciiTheme="majorHAnsi" w:hAnsiTheme="majorHAnsi"/>
          <w:sz w:val="20"/>
          <w:szCs w:val="20"/>
        </w:rPr>
        <w:t xml:space="preserve">, выделенных цветом в </w:t>
      </w:r>
      <w:r w:rsidRPr="008A58B9">
        <w:rPr>
          <w:rFonts w:asciiTheme="majorHAnsi" w:hAnsiTheme="majorHAnsi"/>
          <w:sz w:val="20"/>
          <w:szCs w:val="20"/>
        </w:rPr>
        <w:t>описательной таблице</w:t>
      </w:r>
    </w:p>
    <w:p w:rsidR="00DE21DD" w:rsidRPr="008A58B9" w:rsidRDefault="00DE21DD" w:rsidP="005F1875">
      <w:pPr>
        <w:pStyle w:val="a3"/>
        <w:numPr>
          <w:ilvl w:val="0"/>
          <w:numId w:val="4"/>
        </w:numPr>
        <w:ind w:left="1134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Проверить формат файла, исключив возможность начала обработки файла с расширением, отличным от формата </w:t>
      </w:r>
      <w:r w:rsidRPr="008A58B9">
        <w:rPr>
          <w:rFonts w:asciiTheme="majorHAnsi" w:hAnsiTheme="majorHAnsi"/>
          <w:sz w:val="20"/>
          <w:szCs w:val="20"/>
          <w:lang w:val="en-US"/>
        </w:rPr>
        <w:t>Excel</w:t>
      </w:r>
      <w:r w:rsidRPr="008A58B9">
        <w:rPr>
          <w:rFonts w:asciiTheme="majorHAnsi" w:hAnsiTheme="majorHAnsi"/>
          <w:sz w:val="20"/>
          <w:szCs w:val="20"/>
        </w:rPr>
        <w:t xml:space="preserve"> файла</w:t>
      </w:r>
    </w:p>
    <w:p w:rsidR="005F1875" w:rsidRPr="008A58B9" w:rsidRDefault="005F1875" w:rsidP="005F1875">
      <w:pPr>
        <w:pStyle w:val="a3"/>
        <w:numPr>
          <w:ilvl w:val="0"/>
          <w:numId w:val="4"/>
        </w:numPr>
        <w:ind w:left="1134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Выполнить загрузку </w:t>
      </w:r>
      <w:proofErr w:type="spellStart"/>
      <w:r w:rsidRPr="008A58B9">
        <w:rPr>
          <w:rFonts w:asciiTheme="majorHAnsi" w:hAnsiTheme="majorHAnsi"/>
          <w:sz w:val="20"/>
          <w:szCs w:val="20"/>
          <w:lang w:val="en-US"/>
        </w:rPr>
        <w:t>xls</w:t>
      </w:r>
      <w:proofErr w:type="spellEnd"/>
      <w:r w:rsidRPr="008A58B9">
        <w:rPr>
          <w:rFonts w:asciiTheme="majorHAnsi" w:hAnsiTheme="majorHAnsi"/>
          <w:sz w:val="20"/>
          <w:szCs w:val="20"/>
        </w:rPr>
        <w:t xml:space="preserve">-файла в буферную таблицу первоначально без загрузки в </w:t>
      </w:r>
      <w:r w:rsidRPr="008A58B9">
        <w:rPr>
          <w:rFonts w:asciiTheme="majorHAnsi" w:hAnsiTheme="majorHAnsi"/>
          <w:sz w:val="20"/>
          <w:szCs w:val="20"/>
          <w:lang w:val="en-US"/>
        </w:rPr>
        <w:t>GL</w:t>
      </w:r>
      <w:r w:rsidRPr="008A58B9">
        <w:rPr>
          <w:rFonts w:asciiTheme="majorHAnsi" w:hAnsiTheme="majorHAnsi"/>
          <w:sz w:val="20"/>
          <w:szCs w:val="20"/>
        </w:rPr>
        <w:t>_</w:t>
      </w:r>
      <w:r w:rsidRPr="008A58B9">
        <w:rPr>
          <w:rFonts w:asciiTheme="majorHAnsi" w:hAnsiTheme="majorHAnsi"/>
          <w:sz w:val="20"/>
          <w:szCs w:val="20"/>
          <w:lang w:val="en-US"/>
        </w:rPr>
        <w:t>OPER</w:t>
      </w:r>
      <w:r w:rsidRPr="008A58B9">
        <w:rPr>
          <w:rFonts w:asciiTheme="majorHAnsi" w:hAnsiTheme="majorHAnsi"/>
          <w:sz w:val="20"/>
          <w:szCs w:val="20"/>
        </w:rPr>
        <w:t xml:space="preserve"> в одной транзакции и </w:t>
      </w:r>
      <w:proofErr w:type="gramStart"/>
      <w:r w:rsidRPr="008A58B9">
        <w:rPr>
          <w:rFonts w:asciiTheme="majorHAnsi" w:hAnsiTheme="majorHAnsi"/>
          <w:sz w:val="20"/>
          <w:szCs w:val="20"/>
        </w:rPr>
        <w:t>при ошибки</w:t>
      </w:r>
      <w:proofErr w:type="gramEnd"/>
      <w:r w:rsidRPr="008A58B9">
        <w:rPr>
          <w:rFonts w:asciiTheme="majorHAnsi" w:hAnsiTheme="majorHAnsi"/>
          <w:sz w:val="20"/>
          <w:szCs w:val="20"/>
        </w:rPr>
        <w:t xml:space="preserve"> вставки в </w:t>
      </w:r>
      <w:r w:rsidRPr="008A58B9">
        <w:rPr>
          <w:rFonts w:asciiTheme="majorHAnsi" w:hAnsiTheme="majorHAnsi"/>
          <w:sz w:val="20"/>
          <w:szCs w:val="20"/>
          <w:lang w:val="en-US"/>
        </w:rPr>
        <w:t>SQL</w:t>
      </w:r>
      <w:r w:rsidRPr="008A58B9">
        <w:rPr>
          <w:rFonts w:asciiTheme="majorHAnsi" w:hAnsiTheme="majorHAnsi"/>
          <w:sz w:val="20"/>
          <w:szCs w:val="20"/>
        </w:rPr>
        <w:t xml:space="preserve"> таблицу из-за невыполнения требования обязательного заполнения или ошибки тапа данных</w:t>
      </w:r>
      <w:r w:rsidR="00F31E18" w:rsidRPr="008A58B9">
        <w:rPr>
          <w:rFonts w:asciiTheme="majorHAnsi" w:hAnsiTheme="majorHAnsi"/>
          <w:sz w:val="20"/>
          <w:szCs w:val="20"/>
        </w:rPr>
        <w:t>, включая ограничения по размеру текстовых полей</w:t>
      </w:r>
      <w:r w:rsidRPr="008A58B9">
        <w:rPr>
          <w:rFonts w:asciiTheme="majorHAnsi" w:hAnsiTheme="majorHAnsi"/>
          <w:sz w:val="20"/>
          <w:szCs w:val="20"/>
        </w:rPr>
        <w:t>, откатывать транзакцию с сообщением о невозможности дальнейшей загрузки.</w:t>
      </w:r>
    </w:p>
    <w:p w:rsidR="00F63280" w:rsidRPr="008A58B9" w:rsidRDefault="00F63280" w:rsidP="00F63280">
      <w:pPr>
        <w:pStyle w:val="a3"/>
        <w:numPr>
          <w:ilvl w:val="0"/>
          <w:numId w:val="4"/>
        </w:numPr>
        <w:ind w:left="1134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Перед загрузкой в </w:t>
      </w:r>
      <w:r w:rsidRPr="008A58B9">
        <w:rPr>
          <w:rFonts w:asciiTheme="majorHAnsi" w:hAnsiTheme="majorHAnsi"/>
          <w:sz w:val="20"/>
          <w:szCs w:val="20"/>
          <w:lang w:val="en-US"/>
        </w:rPr>
        <w:t>GL</w:t>
      </w:r>
      <w:r w:rsidRPr="008A58B9">
        <w:rPr>
          <w:rFonts w:asciiTheme="majorHAnsi" w:hAnsiTheme="majorHAnsi"/>
          <w:sz w:val="20"/>
          <w:szCs w:val="20"/>
        </w:rPr>
        <w:t>_</w:t>
      </w:r>
      <w:r w:rsidRPr="008A58B9">
        <w:rPr>
          <w:rFonts w:asciiTheme="majorHAnsi" w:hAnsiTheme="majorHAnsi"/>
          <w:sz w:val="20"/>
          <w:szCs w:val="20"/>
          <w:lang w:val="en-US"/>
        </w:rPr>
        <w:t>OPER</w:t>
      </w:r>
      <w:r w:rsidRPr="008A58B9">
        <w:rPr>
          <w:rFonts w:asciiTheme="majorHAnsi" w:hAnsiTheme="majorHAnsi"/>
          <w:sz w:val="20"/>
          <w:szCs w:val="20"/>
        </w:rPr>
        <w:t xml:space="preserve"> вставить процедуру построчной проверки записей на правильность заполнения</w:t>
      </w:r>
    </w:p>
    <w:p w:rsidR="00F63280" w:rsidRDefault="00F63280" w:rsidP="00F63280">
      <w:pPr>
        <w:pStyle w:val="a3"/>
        <w:numPr>
          <w:ilvl w:val="0"/>
          <w:numId w:val="4"/>
        </w:numPr>
        <w:ind w:left="1134"/>
        <w:rPr>
          <w:ins w:id="19" w:author="Фигаровская Наталья Викторовна" w:date="2016-03-10T10:00:00Z"/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В таблице </w:t>
      </w:r>
      <w:r w:rsidRPr="008A58B9">
        <w:rPr>
          <w:rFonts w:asciiTheme="majorHAnsi" w:hAnsiTheme="majorHAnsi"/>
          <w:sz w:val="20"/>
          <w:szCs w:val="20"/>
          <w:lang w:val="en-US"/>
        </w:rPr>
        <w:t>GL</w:t>
      </w:r>
      <w:r w:rsidRPr="008A58B9">
        <w:rPr>
          <w:rFonts w:asciiTheme="majorHAnsi" w:hAnsiTheme="majorHAnsi"/>
          <w:sz w:val="20"/>
          <w:szCs w:val="20"/>
        </w:rPr>
        <w:t>_</w:t>
      </w:r>
      <w:r w:rsidRPr="008A58B9">
        <w:rPr>
          <w:rFonts w:asciiTheme="majorHAnsi" w:hAnsiTheme="majorHAnsi"/>
          <w:sz w:val="20"/>
          <w:szCs w:val="20"/>
          <w:lang w:val="en-US"/>
        </w:rPr>
        <w:t>OPER</w:t>
      </w:r>
      <w:r w:rsidRPr="008A58B9">
        <w:rPr>
          <w:rFonts w:asciiTheme="majorHAnsi" w:hAnsiTheme="majorHAnsi"/>
          <w:sz w:val="20"/>
          <w:szCs w:val="20"/>
        </w:rPr>
        <w:t xml:space="preserve"> заменить значения полей </w:t>
      </w:r>
      <w:r w:rsidRPr="008A58B9">
        <w:rPr>
          <w:rFonts w:asciiTheme="majorHAnsi" w:hAnsiTheme="majorHAnsi"/>
          <w:sz w:val="20"/>
          <w:szCs w:val="20"/>
          <w:lang w:val="en-US"/>
        </w:rPr>
        <w:t>INP</w:t>
      </w:r>
      <w:r w:rsidRPr="008A58B9">
        <w:rPr>
          <w:rFonts w:asciiTheme="majorHAnsi" w:hAnsiTheme="majorHAnsi"/>
          <w:sz w:val="20"/>
          <w:szCs w:val="20"/>
        </w:rPr>
        <w:t>_</w:t>
      </w:r>
      <w:r w:rsidRPr="008A58B9">
        <w:rPr>
          <w:rFonts w:asciiTheme="majorHAnsi" w:hAnsiTheme="majorHAnsi"/>
          <w:sz w:val="20"/>
          <w:szCs w:val="20"/>
          <w:lang w:val="en-US"/>
        </w:rPr>
        <w:t>METOD</w:t>
      </w:r>
      <w:r w:rsidRPr="008A58B9">
        <w:rPr>
          <w:rFonts w:asciiTheme="majorHAnsi" w:hAnsiTheme="majorHAnsi"/>
          <w:sz w:val="20"/>
          <w:szCs w:val="20"/>
        </w:rPr>
        <w:t xml:space="preserve"> = ‘</w:t>
      </w:r>
      <w:r w:rsidRPr="008A58B9">
        <w:rPr>
          <w:rFonts w:asciiTheme="majorHAnsi" w:hAnsiTheme="majorHAnsi"/>
          <w:sz w:val="20"/>
          <w:szCs w:val="20"/>
          <w:lang w:val="en-US"/>
        </w:rPr>
        <w:t>F</w:t>
      </w:r>
      <w:r w:rsidRPr="008A58B9">
        <w:rPr>
          <w:rFonts w:asciiTheme="majorHAnsi" w:hAnsiTheme="majorHAnsi"/>
          <w:sz w:val="20"/>
          <w:szCs w:val="20"/>
        </w:rPr>
        <w:t xml:space="preserve">’ и </w:t>
      </w:r>
      <w:r w:rsidRPr="008A58B9">
        <w:rPr>
          <w:rFonts w:asciiTheme="majorHAnsi" w:hAnsiTheme="majorHAnsi"/>
          <w:sz w:val="20"/>
          <w:szCs w:val="20"/>
          <w:lang w:val="en-US"/>
        </w:rPr>
        <w:t>OPER</w:t>
      </w:r>
      <w:r w:rsidRPr="008A58B9">
        <w:rPr>
          <w:rFonts w:asciiTheme="majorHAnsi" w:hAnsiTheme="majorHAnsi"/>
          <w:sz w:val="20"/>
          <w:szCs w:val="20"/>
        </w:rPr>
        <w:t>_</w:t>
      </w:r>
      <w:r w:rsidRPr="008A58B9">
        <w:rPr>
          <w:rFonts w:asciiTheme="majorHAnsi" w:hAnsiTheme="majorHAnsi"/>
          <w:sz w:val="20"/>
          <w:szCs w:val="20"/>
          <w:lang w:val="en-US"/>
        </w:rPr>
        <w:t>CLASS</w:t>
      </w:r>
      <w:r w:rsidRPr="008A58B9">
        <w:rPr>
          <w:rFonts w:asciiTheme="majorHAnsi" w:hAnsiTheme="majorHAnsi"/>
          <w:sz w:val="20"/>
          <w:szCs w:val="20"/>
        </w:rPr>
        <w:t xml:space="preserve"> = ‘</w:t>
      </w:r>
      <w:r w:rsidRPr="008A58B9">
        <w:rPr>
          <w:rFonts w:asciiTheme="majorHAnsi" w:hAnsiTheme="majorHAnsi"/>
          <w:sz w:val="20"/>
          <w:szCs w:val="20"/>
          <w:lang w:val="en-US"/>
        </w:rPr>
        <w:t>FILE</w:t>
      </w:r>
      <w:r w:rsidRPr="008A58B9">
        <w:rPr>
          <w:rFonts w:asciiTheme="majorHAnsi" w:hAnsiTheme="majorHAnsi"/>
          <w:sz w:val="20"/>
          <w:szCs w:val="20"/>
        </w:rPr>
        <w:t>’</w:t>
      </w:r>
    </w:p>
    <w:p w:rsidR="004E4422" w:rsidRPr="004E4422" w:rsidDel="00EA1F1A" w:rsidRDefault="005A0C57" w:rsidP="004E4422">
      <w:pPr>
        <w:pStyle w:val="a3"/>
        <w:numPr>
          <w:ilvl w:val="0"/>
          <w:numId w:val="4"/>
        </w:numPr>
        <w:spacing w:before="0" w:beforeAutospacing="0" w:after="120" w:afterAutospacing="0"/>
        <w:ind w:left="1134" w:hanging="357"/>
        <w:rPr>
          <w:ins w:id="20" w:author="Фигаровская Наталья Викторовна" w:date="2016-03-10T10:06:00Z"/>
          <w:del w:id="21" w:author="Фигаровская Наталья Викторовна [2]" w:date="2016-04-25T13:59:00Z"/>
          <w:rFonts w:asciiTheme="majorHAnsi" w:hAnsiTheme="majorHAnsi"/>
          <w:sz w:val="20"/>
          <w:szCs w:val="20"/>
        </w:rPr>
      </w:pPr>
      <w:ins w:id="22" w:author="Фигаровская Наталья Викторовна" w:date="2016-03-10T10:00:00Z">
        <w:del w:id="23" w:author="Фигаровская Наталья Викторовна [2]" w:date="2016-04-25T13:59:00Z">
          <w:r w:rsidDel="00EA1F1A">
            <w:rPr>
              <w:rFonts w:asciiTheme="majorHAnsi" w:hAnsiTheme="majorHAnsi"/>
              <w:sz w:val="20"/>
              <w:szCs w:val="20"/>
            </w:rPr>
            <w:delText xml:space="preserve">При пустом значении поля </w:delText>
          </w:r>
        </w:del>
      </w:ins>
      <w:ins w:id="24" w:author="Фигаровская Наталья Викторовна" w:date="2016-03-10T10:01:00Z">
        <w:del w:id="25" w:author="Фигаровская Наталья Викторовна [2]" w:date="2016-04-25T13:59:00Z"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GL</w:delText>
          </w:r>
          <w:r w:rsidRPr="004E4422" w:rsidDel="00EA1F1A">
            <w:rPr>
              <w:rFonts w:asciiTheme="majorHAnsi" w:hAnsiTheme="majorHAnsi"/>
              <w:sz w:val="20"/>
              <w:szCs w:val="20"/>
            </w:rPr>
            <w:delText>_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BATPST</w:delText>
          </w:r>
          <w:r w:rsidRPr="004E4422" w:rsidDel="00EA1F1A">
            <w:rPr>
              <w:rFonts w:asciiTheme="majorHAnsi" w:hAnsiTheme="majorHAnsi"/>
              <w:sz w:val="20"/>
              <w:szCs w:val="20"/>
            </w:rPr>
            <w:delText>.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NRT</w:delText>
          </w:r>
          <w:r w:rsidRPr="004E4422" w:rsidDel="00EA1F1A">
            <w:rPr>
              <w:rFonts w:asciiTheme="majorHAnsi" w:hAnsiTheme="majorHAnsi"/>
              <w:sz w:val="20"/>
              <w:szCs w:val="20"/>
            </w:rPr>
            <w:delText xml:space="preserve"> (</w:delText>
          </w:r>
          <w:r w:rsidDel="00EA1F1A">
            <w:rPr>
              <w:rFonts w:asciiTheme="majorHAnsi" w:hAnsiTheme="majorHAnsi"/>
              <w:sz w:val="20"/>
              <w:szCs w:val="20"/>
            </w:rPr>
            <w:delText>английское основание операции</w:delText>
          </w:r>
          <w:r w:rsidRPr="004E4422" w:rsidDel="00EA1F1A">
            <w:rPr>
              <w:rFonts w:asciiTheme="majorHAnsi" w:hAnsiTheme="majorHAnsi"/>
              <w:sz w:val="20"/>
              <w:szCs w:val="20"/>
            </w:rPr>
            <w:delText>)</w:delText>
          </w:r>
        </w:del>
      </w:ins>
      <w:ins w:id="26" w:author="Фигаровская Наталья Викторовна" w:date="2016-03-10T10:02:00Z">
        <w:del w:id="27" w:author="Фигаровская Наталья Викторовна [2]" w:date="2016-04-25T13:59:00Z">
          <w:r w:rsidR="004E4422" w:rsidDel="00EA1F1A">
            <w:rPr>
              <w:rFonts w:asciiTheme="majorHAnsi" w:hAnsiTheme="majorHAnsi"/>
              <w:sz w:val="20"/>
              <w:szCs w:val="20"/>
            </w:rPr>
            <w:delText xml:space="preserve"> в </w:delText>
          </w:r>
          <w:r w:rsidR="004E4422" w:rsidDel="00EA1F1A">
            <w:rPr>
              <w:rFonts w:asciiTheme="majorHAnsi" w:hAnsiTheme="majorHAnsi"/>
              <w:sz w:val="20"/>
              <w:szCs w:val="20"/>
              <w:lang w:val="en-US"/>
            </w:rPr>
            <w:delText>GL</w:delText>
          </w:r>
          <w:r w:rsidR="004E4422" w:rsidRPr="004E4422" w:rsidDel="00EA1F1A">
            <w:rPr>
              <w:rFonts w:asciiTheme="majorHAnsi" w:hAnsiTheme="majorHAnsi"/>
              <w:sz w:val="20"/>
              <w:szCs w:val="20"/>
            </w:rPr>
            <w:delText>_</w:delText>
          </w:r>
          <w:r w:rsidR="004E4422" w:rsidDel="00EA1F1A">
            <w:rPr>
              <w:rFonts w:asciiTheme="majorHAnsi" w:hAnsiTheme="majorHAnsi"/>
              <w:sz w:val="20"/>
              <w:szCs w:val="20"/>
              <w:lang w:val="en-US"/>
            </w:rPr>
            <w:delText>OPER</w:delText>
          </w:r>
          <w:r w:rsidR="004E4422" w:rsidRPr="004E4422" w:rsidDel="00EA1F1A">
            <w:rPr>
              <w:rFonts w:asciiTheme="majorHAnsi" w:hAnsiTheme="majorHAnsi"/>
              <w:sz w:val="20"/>
              <w:szCs w:val="20"/>
            </w:rPr>
            <w:delText>.</w:delText>
          </w:r>
          <w:r w:rsidR="004E4422" w:rsidDel="00EA1F1A">
            <w:rPr>
              <w:rFonts w:asciiTheme="majorHAnsi" w:hAnsiTheme="majorHAnsi"/>
              <w:sz w:val="20"/>
              <w:szCs w:val="20"/>
              <w:lang w:val="en-US"/>
            </w:rPr>
            <w:delText>NRT</w:delText>
          </w:r>
          <w:r w:rsidR="004E4422" w:rsidRPr="004E4422" w:rsidDel="00EA1F1A">
            <w:rPr>
              <w:rFonts w:asciiTheme="majorHAnsi" w:hAnsiTheme="majorHAnsi"/>
              <w:sz w:val="20"/>
              <w:szCs w:val="20"/>
            </w:rPr>
            <w:delText xml:space="preserve"> </w:delText>
          </w:r>
          <w:r w:rsidR="004E4422" w:rsidDel="00EA1F1A">
            <w:rPr>
              <w:rFonts w:asciiTheme="majorHAnsi" w:hAnsiTheme="majorHAnsi"/>
              <w:sz w:val="20"/>
              <w:szCs w:val="20"/>
            </w:rPr>
            <w:delText>писать</w:delText>
          </w:r>
        </w:del>
      </w:ins>
      <w:ins w:id="28" w:author="Фигаровская Наталья Викторовна" w:date="2016-03-10T10:06:00Z">
        <w:del w:id="29" w:author="Фигаровская Наталья Викторовна [2]" w:date="2016-04-25T13:59:00Z">
          <w:r w:rsidR="004E4422" w:rsidRPr="004E4422" w:rsidDel="00EA1F1A">
            <w:rPr>
              <w:rFonts w:asciiTheme="majorHAnsi" w:hAnsiTheme="majorHAnsi"/>
              <w:sz w:val="20"/>
              <w:szCs w:val="20"/>
            </w:rPr>
            <w:delText>:</w:delText>
          </w:r>
        </w:del>
      </w:ins>
    </w:p>
    <w:p w:rsidR="004E4422" w:rsidDel="00EA1F1A" w:rsidRDefault="004E4422" w:rsidP="004E4422">
      <w:pPr>
        <w:pStyle w:val="a3"/>
        <w:numPr>
          <w:ilvl w:val="0"/>
          <w:numId w:val="9"/>
        </w:numPr>
        <w:spacing w:before="0" w:beforeAutospacing="0"/>
        <w:ind w:hanging="357"/>
        <w:rPr>
          <w:ins w:id="30" w:author="Фигаровская Наталья Викторовна" w:date="2016-03-10T10:08:00Z"/>
          <w:del w:id="31" w:author="Фигаровская Наталья Викторовна [2]" w:date="2016-04-25T13:59:00Z"/>
          <w:rFonts w:asciiTheme="majorHAnsi" w:hAnsiTheme="majorHAnsi"/>
          <w:sz w:val="20"/>
          <w:szCs w:val="20"/>
        </w:rPr>
      </w:pPr>
      <w:ins w:id="32" w:author="Фигаровская Наталья Викторовна" w:date="2016-03-10T10:02:00Z">
        <w:del w:id="33" w:author="Фигаровская Наталья Викторовна [2]" w:date="2016-04-25T13:59:00Z">
          <w:r w:rsidDel="00EA1F1A">
            <w:rPr>
              <w:rFonts w:asciiTheme="majorHAnsi" w:hAnsiTheme="majorHAnsi"/>
              <w:sz w:val="20"/>
              <w:szCs w:val="20"/>
            </w:rPr>
            <w:delText xml:space="preserve">через разделитель значения полей </w:delText>
          </w:r>
        </w:del>
      </w:ins>
      <w:ins w:id="34" w:author="Фигаровская Наталья Викторовна" w:date="2016-03-10T10:03:00Z">
        <w:del w:id="35" w:author="Фигаровская Наталья Викторовна [2]" w:date="2016-04-25T13:59:00Z"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GL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_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BATPST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.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DEAL</w:delText>
          </w:r>
          <w:r w:rsidRPr="004E4422" w:rsidDel="00EA1F1A">
            <w:rPr>
              <w:rFonts w:asciiTheme="majorHAnsi" w:hAnsiTheme="majorHAnsi"/>
              <w:sz w:val="20"/>
              <w:szCs w:val="20"/>
            </w:rPr>
            <w:delText>_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ID</w:delText>
          </w:r>
          <w:r w:rsidRPr="004E4422" w:rsidDel="00EA1F1A">
            <w:rPr>
              <w:rFonts w:asciiTheme="majorHAnsi" w:hAnsiTheme="majorHAnsi"/>
              <w:sz w:val="20"/>
              <w:szCs w:val="20"/>
            </w:rPr>
            <w:delText xml:space="preserve"> </w:delText>
          </w:r>
          <w:r w:rsidDel="00EA1F1A">
            <w:rPr>
              <w:rFonts w:asciiTheme="majorHAnsi" w:hAnsiTheme="majorHAnsi"/>
              <w:sz w:val="20"/>
              <w:szCs w:val="20"/>
            </w:rPr>
            <w:delText>и</w:delText>
          </w:r>
          <w:r w:rsidRPr="004E4422" w:rsidDel="00EA1F1A">
            <w:rPr>
              <w:rFonts w:asciiTheme="majorHAnsi" w:hAnsiTheme="majorHAnsi"/>
              <w:sz w:val="20"/>
              <w:szCs w:val="20"/>
            </w:rPr>
            <w:delText xml:space="preserve"> 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GL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_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BATPST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.</w:delText>
          </w:r>
          <w:r w:rsidRPr="004E4422" w:rsidDel="00EA1F1A">
            <w:rPr>
              <w:rFonts w:asciiTheme="majorHAnsi" w:hAnsiTheme="majorHAnsi"/>
              <w:sz w:val="20"/>
              <w:szCs w:val="20"/>
            </w:rPr>
            <w:delText>SUBDEALID</w:delText>
          </w:r>
        </w:del>
      </w:ins>
      <w:ins w:id="36" w:author="Фигаровская Наталья Викторовна" w:date="2016-03-10T10:04:00Z">
        <w:del w:id="37" w:author="Фигаровская Наталья Викторовна [2]" w:date="2016-04-25T13:59:00Z">
          <w:r w:rsidDel="00EA1F1A">
            <w:rPr>
              <w:rFonts w:asciiTheme="majorHAnsi" w:hAnsiTheme="majorHAnsi"/>
              <w:sz w:val="20"/>
              <w:szCs w:val="20"/>
            </w:rPr>
            <w:delText xml:space="preserve">, если 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GL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_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BATPST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.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DEAL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_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ID</w:delText>
          </w:r>
          <w:r w:rsidDel="00EA1F1A">
            <w:rPr>
              <w:rFonts w:asciiTheme="majorHAnsi" w:hAnsiTheme="majorHAnsi"/>
              <w:sz w:val="20"/>
              <w:szCs w:val="20"/>
            </w:rPr>
            <w:delText xml:space="preserve"> не пустой, или </w:delText>
          </w:r>
        </w:del>
      </w:ins>
    </w:p>
    <w:p w:rsidR="005A0C57" w:rsidRPr="008A58B9" w:rsidDel="00EA1F1A" w:rsidRDefault="004E4422" w:rsidP="004E4422">
      <w:pPr>
        <w:pStyle w:val="a3"/>
        <w:numPr>
          <w:ilvl w:val="0"/>
          <w:numId w:val="9"/>
        </w:numPr>
        <w:spacing w:after="480" w:afterAutospacing="0"/>
        <w:ind w:hanging="357"/>
        <w:rPr>
          <w:del w:id="38" w:author="Фигаровская Наталья Викторовна [2]" w:date="2016-04-25T13:59:00Z"/>
          <w:rFonts w:asciiTheme="majorHAnsi" w:hAnsiTheme="majorHAnsi"/>
          <w:sz w:val="20"/>
          <w:szCs w:val="20"/>
        </w:rPr>
      </w:pPr>
      <w:ins w:id="39" w:author="Фигаровская Наталья Викторовна" w:date="2016-03-10T10:04:00Z">
        <w:del w:id="40" w:author="Фигаровская Наталья Викторовна [2]" w:date="2016-04-25T13:59:00Z">
          <w:r w:rsidDel="00EA1F1A">
            <w:rPr>
              <w:rFonts w:asciiTheme="majorHAnsi" w:hAnsiTheme="majorHAnsi"/>
              <w:sz w:val="20"/>
              <w:szCs w:val="20"/>
            </w:rPr>
            <w:delText xml:space="preserve">значение поля 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GL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_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BATPST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.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PMT</w:delText>
          </w:r>
          <w:r w:rsidRPr="004E4422" w:rsidDel="00EA1F1A">
            <w:rPr>
              <w:rFonts w:asciiTheme="majorHAnsi" w:hAnsiTheme="majorHAnsi"/>
              <w:sz w:val="20"/>
              <w:szCs w:val="20"/>
            </w:rPr>
            <w:delText>_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REF</w:delText>
          </w:r>
          <w:r w:rsidDel="00EA1F1A">
            <w:rPr>
              <w:rFonts w:asciiTheme="majorHAnsi" w:hAnsiTheme="majorHAnsi"/>
              <w:sz w:val="20"/>
              <w:szCs w:val="20"/>
            </w:rPr>
            <w:delText xml:space="preserve">, если </w:delText>
          </w:r>
        </w:del>
      </w:ins>
      <w:ins w:id="41" w:author="Фигаровская Наталья Викторовна" w:date="2016-03-10T10:05:00Z">
        <w:del w:id="42" w:author="Фигаровская Наталья Викторовна [2]" w:date="2016-04-25T13:59:00Z"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GL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_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BATPST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.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DEAL</w:delText>
          </w:r>
          <w:r w:rsidRPr="00681D1E" w:rsidDel="00EA1F1A">
            <w:rPr>
              <w:rFonts w:asciiTheme="majorHAnsi" w:hAnsiTheme="majorHAnsi"/>
              <w:sz w:val="20"/>
              <w:szCs w:val="20"/>
            </w:rPr>
            <w:delText>_</w:delText>
          </w:r>
          <w:r w:rsidDel="00EA1F1A">
            <w:rPr>
              <w:rFonts w:asciiTheme="majorHAnsi" w:hAnsiTheme="majorHAnsi"/>
              <w:sz w:val="20"/>
              <w:szCs w:val="20"/>
              <w:lang w:val="en-US"/>
            </w:rPr>
            <w:delText>ID </w:delText>
          </w:r>
          <w:r w:rsidDel="00EA1F1A">
            <w:rPr>
              <w:rFonts w:asciiTheme="majorHAnsi" w:hAnsiTheme="majorHAnsi"/>
              <w:sz w:val="20"/>
              <w:szCs w:val="20"/>
            </w:rPr>
            <w:delText>= ''.</w:delText>
          </w:r>
        </w:del>
      </w:ins>
    </w:p>
    <w:p w:rsidR="00F63280" w:rsidRPr="00546C19" w:rsidRDefault="00F63280" w:rsidP="00F63280">
      <w:pPr>
        <w:pStyle w:val="a5"/>
        <w:numPr>
          <w:ilvl w:val="1"/>
          <w:numId w:val="1"/>
        </w:numPr>
        <w:spacing w:before="240" w:after="240"/>
        <w:contextualSpacing w:val="0"/>
        <w:outlineLvl w:val="1"/>
        <w:rPr>
          <w:rFonts w:asciiTheme="majorHAnsi" w:hAnsiTheme="majorHAnsi"/>
          <w:b/>
          <w:color w:val="2F5496" w:themeColor="accent5" w:themeShade="BF"/>
          <w:spacing w:val="20"/>
        </w:rPr>
      </w:pPr>
      <w:bookmarkStart w:id="43" w:name="_Toc444173763"/>
      <w:bookmarkStart w:id="44" w:name="_GoBack"/>
      <w:bookmarkEnd w:id="44"/>
      <w:r>
        <w:rPr>
          <w:rFonts w:asciiTheme="majorHAnsi" w:hAnsiTheme="majorHAnsi"/>
          <w:b/>
          <w:color w:val="2F5496" w:themeColor="accent5" w:themeShade="BF"/>
          <w:spacing w:val="20"/>
        </w:rPr>
        <w:t xml:space="preserve">Контроль данных </w:t>
      </w:r>
      <w:proofErr w:type="spellStart"/>
      <w:r w:rsidRPr="00F63280">
        <w:rPr>
          <w:rFonts w:asciiTheme="majorHAnsi" w:hAnsiTheme="majorHAnsi"/>
          <w:b/>
          <w:color w:val="2F5496" w:themeColor="accent5" w:themeShade="BF"/>
          <w:spacing w:val="20"/>
        </w:rPr>
        <w:t>Excel</w:t>
      </w:r>
      <w:proofErr w:type="spellEnd"/>
      <w:r w:rsidRPr="00F63280">
        <w:rPr>
          <w:rFonts w:asciiTheme="majorHAnsi" w:hAnsiTheme="majorHAnsi"/>
          <w:b/>
          <w:color w:val="2F5496" w:themeColor="accent5" w:themeShade="BF"/>
          <w:spacing w:val="20"/>
        </w:rPr>
        <w:t xml:space="preserve"> </w:t>
      </w:r>
      <w:r>
        <w:rPr>
          <w:rFonts w:asciiTheme="majorHAnsi" w:hAnsiTheme="majorHAnsi"/>
          <w:b/>
          <w:color w:val="2F5496" w:themeColor="accent5" w:themeShade="BF"/>
          <w:spacing w:val="20"/>
        </w:rPr>
        <w:t>файл</w:t>
      </w:r>
      <w:r w:rsidRPr="00F63280">
        <w:rPr>
          <w:rFonts w:asciiTheme="majorHAnsi" w:hAnsiTheme="majorHAnsi"/>
          <w:b/>
          <w:color w:val="2F5496" w:themeColor="accent5" w:themeShade="BF"/>
          <w:spacing w:val="20"/>
        </w:rPr>
        <w:t>а</w:t>
      </w:r>
      <w:bookmarkEnd w:id="43"/>
    </w:p>
    <w:p w:rsidR="00F63280" w:rsidRDefault="00F63280" w:rsidP="00F63280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После успешной загрузки </w:t>
      </w:r>
      <w:r>
        <w:rPr>
          <w:rFonts w:asciiTheme="majorHAnsi" w:hAnsiTheme="majorHAnsi"/>
          <w:sz w:val="20"/>
          <w:szCs w:val="20"/>
          <w:lang w:val="en-US"/>
        </w:rPr>
        <w:t>Excel</w:t>
      </w:r>
      <w:r>
        <w:rPr>
          <w:rFonts w:asciiTheme="majorHAnsi" w:hAnsiTheme="majorHAnsi"/>
          <w:sz w:val="20"/>
          <w:szCs w:val="20"/>
        </w:rPr>
        <w:t xml:space="preserve"> файла в буферную таблицу и до загрузки операций в</w:t>
      </w:r>
      <w:r w:rsidRPr="00FF7F70">
        <w:rPr>
          <w:rFonts w:asciiTheme="majorHAnsi" w:hAnsiTheme="majorHAnsi"/>
          <w:sz w:val="20"/>
          <w:szCs w:val="20"/>
        </w:rPr>
        <w:t xml:space="preserve"> основную</w:t>
      </w:r>
      <w:r>
        <w:rPr>
          <w:rFonts w:asciiTheme="majorHAnsi" w:hAnsiTheme="majorHAnsi"/>
          <w:sz w:val="20"/>
          <w:szCs w:val="20"/>
        </w:rPr>
        <w:t xml:space="preserve"> таблицу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FF7F70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OPER</w:t>
      </w:r>
      <w:r w:rsidRPr="00FF7F70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необходимо выполнить построчную проверку данных на полноту и правильность заполнения. При этом в 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4A7F66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OPER</w:t>
      </w:r>
      <w:r w:rsidRPr="004A7F66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следует записывать только правильные</w:t>
      </w:r>
      <w:r w:rsidRPr="004A7F66">
        <w:rPr>
          <w:rFonts w:asciiTheme="majorHAnsi" w:hAnsiTheme="majorHAnsi"/>
          <w:sz w:val="20"/>
          <w:szCs w:val="20"/>
        </w:rPr>
        <w:t xml:space="preserve"> записи.</w:t>
      </w:r>
    </w:p>
    <w:p w:rsidR="00F63280" w:rsidRDefault="00F63280" w:rsidP="00F63280">
      <w:pPr>
        <w:ind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 проверку включаем следующее</w:t>
      </w:r>
      <w:r>
        <w:rPr>
          <w:rFonts w:asciiTheme="majorHAnsi" w:hAnsiTheme="majorHAnsi"/>
          <w:sz w:val="20"/>
          <w:szCs w:val="20"/>
          <w:lang w:val="en-US"/>
        </w:rPr>
        <w:t>:</w:t>
      </w:r>
    </w:p>
    <w:p w:rsidR="00F63280" w:rsidRDefault="00F63280" w:rsidP="00F63280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Буквенный код валют как по Дебету, так и по Кредиту должен соответствовать цифровому коду валюты в номере соответствующих счетов</w:t>
      </w:r>
    </w:p>
    <w:p w:rsidR="00F63280" w:rsidRPr="00677098" w:rsidRDefault="00F63280" w:rsidP="00F63280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Счета должны быть найдены в </w:t>
      </w:r>
      <w:r w:rsidRPr="007A338D">
        <w:rPr>
          <w:rFonts w:asciiTheme="majorHAnsi" w:hAnsiTheme="majorHAnsi"/>
          <w:sz w:val="20"/>
          <w:szCs w:val="20"/>
        </w:rPr>
        <w:t xml:space="preserve">таблице </w:t>
      </w:r>
      <w:r>
        <w:rPr>
          <w:rFonts w:asciiTheme="majorHAnsi" w:hAnsiTheme="majorHAnsi"/>
          <w:sz w:val="20"/>
          <w:szCs w:val="20"/>
          <w:lang w:val="en-US"/>
        </w:rPr>
        <w:t>DWH</w:t>
      </w:r>
      <w:r w:rsidRPr="007A338D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BSAACC</w:t>
      </w:r>
    </w:p>
    <w:p w:rsidR="00F63280" w:rsidRPr="00677098" w:rsidRDefault="00F63280" w:rsidP="00F63280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677098">
        <w:rPr>
          <w:rFonts w:asciiTheme="majorHAnsi" w:hAnsiTheme="majorHAnsi"/>
          <w:sz w:val="20"/>
          <w:szCs w:val="20"/>
        </w:rPr>
        <w:t xml:space="preserve">Дата проводки </w:t>
      </w:r>
      <w:r>
        <w:rPr>
          <w:rFonts w:asciiTheme="majorHAnsi" w:hAnsiTheme="majorHAnsi"/>
          <w:sz w:val="20"/>
          <w:szCs w:val="20"/>
        </w:rPr>
        <w:t xml:space="preserve">(дата валютирования) </w:t>
      </w:r>
      <w:r w:rsidRPr="00677098">
        <w:rPr>
          <w:rFonts w:asciiTheme="majorHAnsi" w:hAnsiTheme="majorHAnsi"/>
          <w:sz w:val="20"/>
          <w:szCs w:val="20"/>
        </w:rPr>
        <w:t xml:space="preserve">не может быть больше </w:t>
      </w:r>
      <w:r>
        <w:rPr>
          <w:rFonts w:asciiTheme="majorHAnsi" w:hAnsiTheme="majorHAnsi"/>
          <w:sz w:val="20"/>
          <w:szCs w:val="20"/>
        </w:rPr>
        <w:t xml:space="preserve">даты </w:t>
      </w:r>
      <w:r w:rsidRPr="00677098">
        <w:rPr>
          <w:rFonts w:asciiTheme="majorHAnsi" w:hAnsiTheme="majorHAnsi"/>
          <w:sz w:val="20"/>
          <w:szCs w:val="20"/>
        </w:rPr>
        <w:t>текущего опер</w:t>
      </w:r>
      <w:r>
        <w:rPr>
          <w:rFonts w:asciiTheme="majorHAnsi" w:hAnsiTheme="majorHAnsi"/>
          <w:sz w:val="20"/>
          <w:szCs w:val="20"/>
        </w:rPr>
        <w:t xml:space="preserve">ационного </w:t>
      </w:r>
      <w:r w:rsidRPr="00677098">
        <w:rPr>
          <w:rFonts w:asciiTheme="majorHAnsi" w:hAnsiTheme="majorHAnsi"/>
          <w:sz w:val="20"/>
          <w:szCs w:val="20"/>
        </w:rPr>
        <w:t>дня</w:t>
      </w:r>
      <w:r>
        <w:rPr>
          <w:rFonts w:asciiTheme="majorHAnsi" w:hAnsiTheme="majorHAnsi"/>
          <w:sz w:val="20"/>
          <w:szCs w:val="20"/>
        </w:rPr>
        <w:t>. В дальнейшем нужно будет проверять на право пользователя загружать операции в прошлую дату</w:t>
      </w:r>
    </w:p>
    <w:p w:rsidR="00F63280" w:rsidRDefault="00F63280" w:rsidP="00F63280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Значения полей </w:t>
      </w:r>
      <w:r w:rsidRPr="00247E3D">
        <w:rPr>
          <w:rFonts w:asciiTheme="majorHAnsi" w:hAnsiTheme="majorHAnsi"/>
          <w:sz w:val="20"/>
          <w:szCs w:val="20"/>
        </w:rPr>
        <w:t>С</w:t>
      </w:r>
      <w:r>
        <w:rPr>
          <w:rFonts w:asciiTheme="majorHAnsi" w:hAnsiTheme="majorHAnsi"/>
          <w:sz w:val="20"/>
          <w:szCs w:val="20"/>
        </w:rPr>
        <w:t>умма в валюте счета (</w:t>
      </w:r>
      <w:proofErr w:type="spellStart"/>
      <w:r>
        <w:rPr>
          <w:rFonts w:asciiTheme="majorHAnsi" w:hAnsiTheme="majorHAnsi"/>
          <w:sz w:val="20"/>
          <w:szCs w:val="20"/>
        </w:rPr>
        <w:t>Дт</w:t>
      </w:r>
      <w:proofErr w:type="spellEnd"/>
      <w:r>
        <w:rPr>
          <w:rFonts w:asciiTheme="majorHAnsi" w:hAnsiTheme="majorHAnsi"/>
          <w:sz w:val="20"/>
          <w:szCs w:val="20"/>
        </w:rPr>
        <w:t xml:space="preserve"> и </w:t>
      </w:r>
      <w:proofErr w:type="spellStart"/>
      <w:r>
        <w:rPr>
          <w:rFonts w:asciiTheme="majorHAnsi" w:hAnsiTheme="majorHAnsi"/>
          <w:sz w:val="20"/>
          <w:szCs w:val="20"/>
        </w:rPr>
        <w:t>Кт</w:t>
      </w:r>
      <w:proofErr w:type="spellEnd"/>
      <w:r>
        <w:rPr>
          <w:rFonts w:asciiTheme="majorHAnsi" w:hAnsiTheme="majorHAnsi"/>
          <w:sz w:val="20"/>
          <w:szCs w:val="20"/>
        </w:rPr>
        <w:t>) и Сумма в рублях не могут быть отрицательными</w:t>
      </w:r>
    </w:p>
    <w:p w:rsidR="00F63280" w:rsidRPr="008A58B9" w:rsidRDefault="00F63280" w:rsidP="00F63280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>При равенстве валют суммы в валюте счета должны быть равны</w:t>
      </w:r>
      <w:r w:rsidR="00EB686A" w:rsidRPr="008A58B9">
        <w:rPr>
          <w:rFonts w:asciiTheme="majorHAnsi" w:hAnsiTheme="majorHAnsi"/>
          <w:sz w:val="20"/>
          <w:szCs w:val="20"/>
        </w:rPr>
        <w:t xml:space="preserve"> и наоборот</w:t>
      </w:r>
    </w:p>
    <w:p w:rsidR="00F63280" w:rsidRDefault="00F63280" w:rsidP="00F63280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Одновременно суммы в валюте счета не могут = 0.00</w:t>
      </w:r>
    </w:p>
    <w:p w:rsidR="00F63280" w:rsidRDefault="00F63280" w:rsidP="00F63280">
      <w:pPr>
        <w:pStyle w:val="a3"/>
        <w:numPr>
          <w:ilvl w:val="0"/>
          <w:numId w:val="6"/>
        </w:numPr>
        <w:spacing w:before="0" w:beforeAutospacing="0" w:after="120" w:afterAutospacing="0"/>
        <w:ind w:left="1208" w:hanging="35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Сумма в валюте счета может = 0.00 (операция по курсовой разнице), если </w:t>
      </w:r>
    </w:p>
    <w:p w:rsidR="00F63280" w:rsidRDefault="00F63280" w:rsidP="00F63280">
      <w:pPr>
        <w:pStyle w:val="a3"/>
        <w:numPr>
          <w:ilvl w:val="0"/>
          <w:numId w:val="8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валюта данного счета &lt;&gt; '</w:t>
      </w:r>
      <w:r>
        <w:rPr>
          <w:rFonts w:asciiTheme="majorHAnsi" w:hAnsiTheme="majorHAnsi"/>
          <w:sz w:val="20"/>
          <w:szCs w:val="20"/>
          <w:lang w:val="en-US"/>
        </w:rPr>
        <w:t>RUR</w:t>
      </w:r>
      <w:r>
        <w:rPr>
          <w:rFonts w:asciiTheme="majorHAnsi" w:hAnsiTheme="majorHAnsi"/>
          <w:sz w:val="20"/>
          <w:szCs w:val="20"/>
        </w:rPr>
        <w:t xml:space="preserve">' и </w:t>
      </w:r>
    </w:p>
    <w:p w:rsidR="00F63280" w:rsidRDefault="00F63280" w:rsidP="00F63280">
      <w:pPr>
        <w:pStyle w:val="a3"/>
        <w:numPr>
          <w:ilvl w:val="0"/>
          <w:numId w:val="8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валюта счета</w:t>
      </w:r>
      <w:r>
        <w:rPr>
          <w:rFonts w:asciiTheme="majorHAnsi" w:hAnsiTheme="majorHAnsi"/>
          <w:sz w:val="20"/>
          <w:szCs w:val="20"/>
        </w:rPr>
        <w:noBreakHyphen/>
        <w:t xml:space="preserve">корреспондента = </w:t>
      </w:r>
      <w:r w:rsidRPr="00677098">
        <w:rPr>
          <w:rFonts w:asciiTheme="majorHAnsi" w:hAnsiTheme="majorHAnsi"/>
          <w:sz w:val="20"/>
          <w:szCs w:val="20"/>
        </w:rPr>
        <w:t>‘</w:t>
      </w:r>
      <w:r>
        <w:rPr>
          <w:rFonts w:asciiTheme="majorHAnsi" w:hAnsiTheme="majorHAnsi"/>
          <w:sz w:val="20"/>
          <w:szCs w:val="20"/>
        </w:rPr>
        <w:t>RUR</w:t>
      </w:r>
      <w:r w:rsidRPr="00677098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 xml:space="preserve"> и </w:t>
      </w:r>
    </w:p>
    <w:p w:rsidR="00F63280" w:rsidRPr="00F074A5" w:rsidRDefault="00F63280" w:rsidP="00F63280">
      <w:pPr>
        <w:pStyle w:val="a3"/>
        <w:numPr>
          <w:ilvl w:val="0"/>
          <w:numId w:val="8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счет-корреспондент </w:t>
      </w:r>
      <w:r>
        <w:rPr>
          <w:rFonts w:asciiTheme="majorHAnsi" w:hAnsiTheme="majorHAnsi"/>
          <w:sz w:val="20"/>
          <w:szCs w:val="20"/>
          <w:lang w:val="en-US"/>
        </w:rPr>
        <w:t>like</w:t>
      </w:r>
      <w:r w:rsidRPr="00D0774C">
        <w:rPr>
          <w:rFonts w:asciiTheme="majorHAnsi" w:hAnsiTheme="majorHAnsi"/>
          <w:sz w:val="20"/>
          <w:szCs w:val="20"/>
        </w:rPr>
        <w:t xml:space="preserve"> ‘706%’ </w:t>
      </w:r>
      <w:r>
        <w:rPr>
          <w:rFonts w:asciiTheme="majorHAnsi" w:hAnsiTheme="majorHAnsi"/>
          <w:sz w:val="20"/>
          <w:szCs w:val="20"/>
        </w:rPr>
        <w:t>и</w:t>
      </w:r>
    </w:p>
    <w:p w:rsidR="00F63280" w:rsidRDefault="00F63280" w:rsidP="00F63280">
      <w:pPr>
        <w:pStyle w:val="a3"/>
        <w:numPr>
          <w:ilvl w:val="0"/>
          <w:numId w:val="8"/>
        </w:numPr>
        <w:spacing w:before="0" w:beforeAutospacing="0" w:after="12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Сумма в рублях = Сумме счета-корреспондента</w:t>
      </w:r>
    </w:p>
    <w:p w:rsidR="00F63280" w:rsidRPr="00D84918" w:rsidRDefault="00F63280" w:rsidP="00F63280">
      <w:pPr>
        <w:pStyle w:val="a3"/>
        <w:spacing w:before="0" w:beforeAutospacing="0" w:after="120" w:afterAutospacing="0"/>
        <w:ind w:left="1276" w:firstLine="28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Иначе сообщение об ошибке, типа</w:t>
      </w:r>
      <w:r w:rsidRPr="00D84918">
        <w:rPr>
          <w:rFonts w:asciiTheme="majorHAnsi" w:hAnsiTheme="majorHAnsi"/>
          <w:sz w:val="20"/>
          <w:szCs w:val="20"/>
        </w:rPr>
        <w:t>:</w:t>
      </w:r>
    </w:p>
    <w:p w:rsidR="00F63280" w:rsidRPr="004A7F66" w:rsidRDefault="00F63280" w:rsidP="00F63280">
      <w:pPr>
        <w:pStyle w:val="a3"/>
        <w:spacing w:before="0" w:beforeAutospacing="0" w:after="120" w:afterAutospacing="0"/>
        <w:ind w:left="851" w:firstLine="28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«</w:t>
      </w:r>
      <w:r w:rsidRPr="00D84918">
        <w:rPr>
          <w:rFonts w:asciiTheme="majorHAnsi" w:hAnsiTheme="majorHAnsi"/>
          <w:sz w:val="20"/>
          <w:szCs w:val="20"/>
        </w:rPr>
        <w:t>Н</w:t>
      </w:r>
      <w:r>
        <w:rPr>
          <w:rFonts w:asciiTheme="majorHAnsi" w:hAnsiTheme="majorHAnsi"/>
          <w:sz w:val="20"/>
          <w:szCs w:val="20"/>
        </w:rPr>
        <w:t>е выполнено условие наличия в операции нулевой суммы по валютному счету»</w:t>
      </w:r>
    </w:p>
    <w:p w:rsidR="00F63280" w:rsidRDefault="00F63280" w:rsidP="00F63280">
      <w:pPr>
        <w:pStyle w:val="a3"/>
        <w:numPr>
          <w:ilvl w:val="0"/>
          <w:numId w:val="6"/>
        </w:numPr>
        <w:spacing w:before="0" w:beforeAutospacing="0" w:after="120" w:afterAutospacing="0"/>
        <w:ind w:left="1208" w:hanging="357"/>
        <w:rPr>
          <w:rFonts w:asciiTheme="majorHAnsi" w:hAnsiTheme="majorHAnsi"/>
          <w:sz w:val="20"/>
          <w:szCs w:val="20"/>
        </w:rPr>
      </w:pPr>
      <w:r w:rsidRPr="004E31D4">
        <w:rPr>
          <w:rFonts w:asciiTheme="majorHAnsi" w:hAnsiTheme="majorHAnsi"/>
          <w:sz w:val="20"/>
          <w:szCs w:val="20"/>
        </w:rPr>
        <w:t xml:space="preserve">Сумма в рублях </w:t>
      </w:r>
      <w:r>
        <w:rPr>
          <w:rFonts w:asciiTheme="majorHAnsi" w:hAnsiTheme="majorHAnsi"/>
          <w:sz w:val="20"/>
          <w:szCs w:val="20"/>
        </w:rPr>
        <w:t>(</w:t>
      </w:r>
      <w:r>
        <w:rPr>
          <w:rFonts w:asciiTheme="majorHAnsi" w:hAnsiTheme="majorHAnsi" w:cs="Helv"/>
          <w:color w:val="000000"/>
          <w:sz w:val="20"/>
          <w:szCs w:val="20"/>
        </w:rPr>
        <w:t>GL_BATPST.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AMTRU</w:t>
      </w:r>
      <w:r>
        <w:rPr>
          <w:rFonts w:asciiTheme="majorHAnsi" w:hAnsiTheme="majorHAnsi"/>
          <w:sz w:val="20"/>
          <w:szCs w:val="20"/>
        </w:rPr>
        <w:t xml:space="preserve">) </w:t>
      </w:r>
      <w:r w:rsidRPr="004E31D4">
        <w:rPr>
          <w:rFonts w:asciiTheme="majorHAnsi" w:hAnsiTheme="majorHAnsi"/>
          <w:sz w:val="20"/>
          <w:szCs w:val="20"/>
        </w:rPr>
        <w:t xml:space="preserve">должна быть пустой </w:t>
      </w:r>
      <w:proofErr w:type="gramStart"/>
      <w:r w:rsidRPr="004E31D4">
        <w:rPr>
          <w:rFonts w:asciiTheme="majorHAnsi" w:hAnsiTheme="majorHAnsi"/>
          <w:sz w:val="20"/>
          <w:szCs w:val="20"/>
        </w:rPr>
        <w:t>или &gt;</w:t>
      </w:r>
      <w:proofErr w:type="gramEnd"/>
      <w:r w:rsidRPr="004E31D4">
        <w:rPr>
          <w:rFonts w:asciiTheme="majorHAnsi" w:hAnsiTheme="majorHAnsi"/>
          <w:sz w:val="20"/>
          <w:szCs w:val="20"/>
        </w:rPr>
        <w:t xml:space="preserve"> 0.  </w:t>
      </w:r>
    </w:p>
    <w:p w:rsidR="00F63280" w:rsidRDefault="00F63280" w:rsidP="00F63280">
      <w:pPr>
        <w:pStyle w:val="a3"/>
        <w:spacing w:before="0" w:beforeAutospacing="0" w:after="120" w:afterAutospacing="0"/>
        <w:ind w:left="1213"/>
        <w:rPr>
          <w:rFonts w:asciiTheme="majorHAnsi" w:hAnsiTheme="majorHAnsi" w:cs="Helv"/>
          <w:color w:val="000000"/>
          <w:sz w:val="20"/>
          <w:szCs w:val="20"/>
        </w:rPr>
      </w:pPr>
      <w:r w:rsidRPr="00772E6B">
        <w:rPr>
          <w:rFonts w:asciiTheme="majorHAnsi" w:hAnsiTheme="majorHAnsi"/>
          <w:sz w:val="20"/>
          <w:szCs w:val="20"/>
        </w:rPr>
        <w:lastRenderedPageBreak/>
        <w:t>При</w:t>
      </w:r>
      <w:r w:rsidRPr="004E31D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условии </w:t>
      </w:r>
      <w:r>
        <w:rPr>
          <w:rFonts w:asciiTheme="majorHAnsi" w:hAnsiTheme="majorHAnsi" w:cs="Helv"/>
          <w:color w:val="000000"/>
          <w:sz w:val="20"/>
          <w:szCs w:val="20"/>
        </w:rPr>
        <w:t>GL_BATPST.</w:t>
      </w:r>
      <w:r w:rsidRPr="003D748B">
        <w:rPr>
          <w:rFonts w:asciiTheme="majorHAnsi" w:hAnsiTheme="majorHAnsi" w:cs="Helv"/>
          <w:color w:val="000000"/>
          <w:sz w:val="20"/>
          <w:szCs w:val="20"/>
          <w:lang w:val="en-US"/>
        </w:rPr>
        <w:t>AMTRU</w:t>
      </w:r>
      <w:r>
        <w:rPr>
          <w:rFonts w:asciiTheme="majorHAnsi" w:hAnsiTheme="majorHAnsi" w:cs="Helv"/>
          <w:color w:val="000000"/>
          <w:sz w:val="20"/>
          <w:szCs w:val="20"/>
        </w:rPr>
        <w:t xml:space="preserve"> &lt;&gt; NULL </w:t>
      </w:r>
    </w:p>
    <w:p w:rsidR="00F63280" w:rsidRPr="004F214D" w:rsidRDefault="00F63280" w:rsidP="00F63280">
      <w:pPr>
        <w:pStyle w:val="a3"/>
        <w:numPr>
          <w:ilvl w:val="0"/>
          <w:numId w:val="7"/>
        </w:numPr>
        <w:spacing w:before="0" w:beforeAutospacing="0" w:after="120" w:afterAutospacing="0"/>
        <w:ind w:left="2127" w:hanging="357"/>
        <w:rPr>
          <w:rFonts w:asciiTheme="majorHAnsi" w:hAnsiTheme="majorHAnsi"/>
          <w:sz w:val="20"/>
          <w:szCs w:val="20"/>
        </w:rPr>
      </w:pPr>
      <w:r w:rsidRPr="00EC47B2">
        <w:rPr>
          <w:rFonts w:asciiTheme="majorHAnsi" w:hAnsiTheme="majorHAnsi" w:cs="Helv"/>
          <w:color w:val="000000"/>
          <w:sz w:val="20"/>
          <w:szCs w:val="20"/>
        </w:rPr>
        <w:t xml:space="preserve">поле в таблице необходимо очистить </w:t>
      </w:r>
      <w:r w:rsidRPr="004F214D">
        <w:rPr>
          <w:rFonts w:asciiTheme="majorHAnsi" w:hAnsiTheme="majorHAnsi" w:cs="Helv"/>
          <w:color w:val="000000"/>
          <w:sz w:val="20"/>
          <w:szCs w:val="20"/>
        </w:rPr>
        <w:t>(</w:t>
      </w:r>
      <w:r>
        <w:rPr>
          <w:rFonts w:asciiTheme="majorHAnsi" w:hAnsiTheme="majorHAnsi" w:cs="Helv"/>
          <w:color w:val="000000"/>
          <w:sz w:val="20"/>
          <w:szCs w:val="20"/>
        </w:rPr>
        <w:t>GL_BATPST</w:t>
      </w:r>
      <w:r w:rsidRPr="00EC47B2">
        <w:rPr>
          <w:rFonts w:asciiTheme="majorHAnsi" w:hAnsiTheme="majorHAnsi" w:cs="Helv"/>
          <w:color w:val="000000"/>
          <w:sz w:val="20"/>
          <w:szCs w:val="20"/>
        </w:rPr>
        <w:t>.</w:t>
      </w:r>
      <w:r w:rsidRPr="00EC47B2">
        <w:rPr>
          <w:rFonts w:asciiTheme="majorHAnsi" w:hAnsiTheme="majorHAnsi" w:cs="Helv"/>
          <w:color w:val="000000"/>
          <w:sz w:val="20"/>
          <w:szCs w:val="20"/>
          <w:lang w:val="en-US"/>
        </w:rPr>
        <w:t>AMTRU</w:t>
      </w:r>
      <w:r w:rsidRPr="00EC47B2">
        <w:rPr>
          <w:rFonts w:asciiTheme="majorHAnsi" w:hAnsiTheme="majorHAnsi"/>
          <w:sz w:val="20"/>
          <w:szCs w:val="20"/>
        </w:rPr>
        <w:t xml:space="preserve"> = </w:t>
      </w:r>
      <w:r w:rsidRPr="00EC47B2">
        <w:rPr>
          <w:rFonts w:asciiTheme="majorHAnsi" w:hAnsiTheme="majorHAnsi"/>
          <w:sz w:val="20"/>
          <w:szCs w:val="20"/>
          <w:lang w:val="en-US"/>
        </w:rPr>
        <w:t>NULL</w:t>
      </w:r>
      <w:r w:rsidRPr="004F214D">
        <w:rPr>
          <w:rFonts w:asciiTheme="majorHAnsi" w:hAnsiTheme="majorHAnsi"/>
          <w:sz w:val="20"/>
          <w:szCs w:val="20"/>
        </w:rPr>
        <w:t>)</w:t>
      </w:r>
      <w:r w:rsidRPr="00EC47B2">
        <w:rPr>
          <w:rFonts w:asciiTheme="majorHAnsi" w:hAnsiTheme="majorHAnsi"/>
          <w:sz w:val="20"/>
          <w:szCs w:val="20"/>
        </w:rPr>
        <w:t xml:space="preserve"> и пропустить без ошибки</w:t>
      </w:r>
      <w:r>
        <w:rPr>
          <w:rFonts w:asciiTheme="majorHAnsi" w:hAnsiTheme="majorHAnsi"/>
          <w:sz w:val="20"/>
          <w:szCs w:val="20"/>
        </w:rPr>
        <w:t xml:space="preserve"> для дальнейшей проверки, если</w:t>
      </w:r>
      <w:r w:rsidRPr="004F214D">
        <w:rPr>
          <w:rFonts w:asciiTheme="majorHAnsi" w:hAnsiTheme="majorHAnsi"/>
          <w:sz w:val="20"/>
          <w:szCs w:val="20"/>
        </w:rPr>
        <w:t>:</w:t>
      </w:r>
    </w:p>
    <w:p w:rsidR="00F63280" w:rsidRDefault="00F63280" w:rsidP="00F63280">
      <w:pPr>
        <w:pStyle w:val="a3"/>
        <w:numPr>
          <w:ilvl w:val="0"/>
          <w:numId w:val="3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 w:cs="Helv"/>
          <w:color w:val="000000"/>
          <w:sz w:val="20"/>
          <w:szCs w:val="20"/>
        </w:rPr>
        <w:t>GL_BATPST</w:t>
      </w:r>
      <w:r w:rsidRPr="00EC47B2">
        <w:rPr>
          <w:rFonts w:asciiTheme="majorHAnsi" w:hAnsiTheme="majorHAnsi" w:cs="Helv"/>
          <w:color w:val="000000"/>
          <w:sz w:val="20"/>
          <w:szCs w:val="20"/>
        </w:rPr>
        <w:t>.</w:t>
      </w:r>
      <w:r w:rsidRPr="00EC47B2">
        <w:rPr>
          <w:rFonts w:asciiTheme="majorHAnsi" w:hAnsiTheme="majorHAnsi" w:cs="Helv"/>
          <w:color w:val="000000"/>
          <w:sz w:val="20"/>
          <w:szCs w:val="20"/>
          <w:lang w:val="en-US"/>
        </w:rPr>
        <w:t>AMTRU</w:t>
      </w:r>
      <w:r w:rsidRPr="00EC47B2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= 0.00</w:t>
      </w:r>
      <w:r>
        <w:rPr>
          <w:rFonts w:asciiTheme="majorHAnsi" w:hAnsiTheme="majorHAnsi"/>
          <w:sz w:val="20"/>
          <w:szCs w:val="20"/>
          <w:lang w:val="en-US"/>
        </w:rPr>
        <w:t xml:space="preserve"> и</w:t>
      </w:r>
    </w:p>
    <w:p w:rsidR="00F63280" w:rsidRPr="008A58B9" w:rsidRDefault="00F63280" w:rsidP="00F63280">
      <w:pPr>
        <w:pStyle w:val="a3"/>
        <w:numPr>
          <w:ilvl w:val="0"/>
          <w:numId w:val="3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  <w:lang w:val="en-US"/>
        </w:rPr>
      </w:pPr>
      <w:r w:rsidRPr="008A58B9">
        <w:rPr>
          <w:rFonts w:asciiTheme="majorHAnsi" w:hAnsiTheme="majorHAnsi" w:cs="Helv"/>
          <w:color w:val="000000"/>
          <w:sz w:val="20"/>
          <w:szCs w:val="20"/>
          <w:lang w:val="en-US"/>
        </w:rPr>
        <w:t>GL_BATPST.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CC_DR = </w:t>
      </w:r>
      <w:r w:rsidRPr="008A58B9">
        <w:rPr>
          <w:rFonts w:asciiTheme="majorHAnsi" w:hAnsiTheme="majorHAnsi" w:cs="Helv"/>
          <w:color w:val="000000"/>
          <w:sz w:val="20"/>
          <w:szCs w:val="20"/>
          <w:lang w:val="en-US"/>
        </w:rPr>
        <w:t>GL_BATPST.</w:t>
      </w:r>
      <w:r w:rsidRPr="008A58B9">
        <w:rPr>
          <w:rFonts w:asciiTheme="majorHAnsi" w:hAnsiTheme="majorHAnsi"/>
          <w:sz w:val="20"/>
          <w:szCs w:val="20"/>
          <w:lang w:val="en-US"/>
        </w:rPr>
        <w:t>CC_CR</w:t>
      </w:r>
    </w:p>
    <w:p w:rsidR="005F1875" w:rsidRPr="008A58B9" w:rsidRDefault="00BC4CDA" w:rsidP="00F63280">
      <w:pPr>
        <w:pStyle w:val="a3"/>
        <w:numPr>
          <w:ilvl w:val="0"/>
          <w:numId w:val="7"/>
        </w:numPr>
        <w:spacing w:before="120" w:beforeAutospacing="0" w:after="120" w:afterAutospacing="0"/>
        <w:ind w:left="2127" w:hanging="357"/>
        <w:rPr>
          <w:rFonts w:asciiTheme="majorHAnsi" w:hAnsiTheme="majorHAnsi"/>
          <w:sz w:val="20"/>
          <w:szCs w:val="20"/>
          <w:lang w:val="en-US"/>
        </w:rPr>
      </w:pPr>
      <w:r w:rsidRPr="008A58B9">
        <w:rPr>
          <w:rFonts w:asciiTheme="majorHAnsi" w:hAnsiTheme="majorHAnsi"/>
          <w:sz w:val="20"/>
          <w:szCs w:val="20"/>
        </w:rPr>
        <w:t>п</w:t>
      </w:r>
      <w:r w:rsidR="005F1875" w:rsidRPr="008A58B9">
        <w:rPr>
          <w:rFonts w:asciiTheme="majorHAnsi" w:hAnsiTheme="majorHAnsi"/>
          <w:sz w:val="20"/>
          <w:szCs w:val="20"/>
        </w:rPr>
        <w:t>ри</w:t>
      </w:r>
      <w:r w:rsidR="005F1875"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нулевой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сумме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рублевого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8A58B9">
        <w:rPr>
          <w:rFonts w:asciiTheme="majorHAnsi" w:hAnsiTheme="majorHAnsi"/>
          <w:sz w:val="20"/>
          <w:szCs w:val="20"/>
        </w:rPr>
        <w:t>покрытия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(</w:t>
      </w:r>
      <w:r w:rsidRPr="008A58B9">
        <w:rPr>
          <w:rFonts w:asciiTheme="majorHAnsi" w:hAnsiTheme="majorHAnsi" w:cs="Helv"/>
          <w:color w:val="000000"/>
          <w:sz w:val="20"/>
          <w:szCs w:val="20"/>
          <w:lang w:val="en-US"/>
        </w:rPr>
        <w:t>GL_BATPST.AMTRU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= 0.00) </w:t>
      </w:r>
      <w:r w:rsidRPr="008A58B9">
        <w:rPr>
          <w:rFonts w:asciiTheme="majorHAnsi" w:hAnsiTheme="majorHAnsi"/>
          <w:sz w:val="20"/>
          <w:szCs w:val="20"/>
        </w:rPr>
        <w:t>и</w:t>
      </w:r>
      <w:r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5F1875" w:rsidRPr="008A58B9">
        <w:rPr>
          <w:rFonts w:asciiTheme="majorHAnsi" w:hAnsiTheme="majorHAnsi"/>
          <w:sz w:val="20"/>
          <w:szCs w:val="20"/>
        </w:rPr>
        <w:t>разных</w:t>
      </w:r>
      <w:r w:rsidR="005F1875"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5F1875" w:rsidRPr="008A58B9">
        <w:rPr>
          <w:rFonts w:asciiTheme="majorHAnsi" w:hAnsiTheme="majorHAnsi"/>
          <w:sz w:val="20"/>
          <w:szCs w:val="20"/>
        </w:rPr>
        <w:t>валютах</w:t>
      </w:r>
      <w:r w:rsidR="005F1875" w:rsidRPr="008A58B9">
        <w:rPr>
          <w:rFonts w:asciiTheme="majorHAnsi" w:hAnsiTheme="majorHAnsi"/>
          <w:sz w:val="20"/>
          <w:szCs w:val="20"/>
          <w:lang w:val="en-US"/>
        </w:rPr>
        <w:t xml:space="preserve"> (</w:t>
      </w:r>
      <w:r w:rsidR="005F1875" w:rsidRPr="008A58B9">
        <w:rPr>
          <w:rFonts w:asciiTheme="majorHAnsi" w:hAnsiTheme="majorHAnsi" w:cs="Helv"/>
          <w:color w:val="000000"/>
          <w:sz w:val="20"/>
          <w:szCs w:val="20"/>
          <w:lang w:val="en-US"/>
        </w:rPr>
        <w:t>GL_BATPST.</w:t>
      </w:r>
      <w:r w:rsidR="005F1875" w:rsidRPr="008A58B9">
        <w:rPr>
          <w:rFonts w:asciiTheme="majorHAnsi" w:hAnsiTheme="majorHAnsi"/>
          <w:sz w:val="20"/>
          <w:szCs w:val="20"/>
          <w:lang w:val="en-US"/>
        </w:rPr>
        <w:t xml:space="preserve">CC_DR &lt;&gt; </w:t>
      </w:r>
      <w:r w:rsidR="005F1875" w:rsidRPr="008A58B9">
        <w:rPr>
          <w:rFonts w:asciiTheme="majorHAnsi" w:hAnsiTheme="majorHAnsi" w:cs="Helv"/>
          <w:color w:val="000000"/>
          <w:sz w:val="20"/>
          <w:szCs w:val="20"/>
          <w:lang w:val="en-US"/>
        </w:rPr>
        <w:t>GL_BATPST.</w:t>
      </w:r>
      <w:r w:rsidR="005F1875" w:rsidRPr="008A58B9">
        <w:rPr>
          <w:rFonts w:asciiTheme="majorHAnsi" w:hAnsiTheme="majorHAnsi"/>
          <w:sz w:val="20"/>
          <w:szCs w:val="20"/>
          <w:lang w:val="en-US"/>
        </w:rPr>
        <w:t xml:space="preserve">CC_CR) </w:t>
      </w:r>
      <w:r w:rsidR="005F1875" w:rsidRPr="008A58B9">
        <w:rPr>
          <w:rFonts w:asciiTheme="majorHAnsi" w:hAnsiTheme="majorHAnsi"/>
          <w:sz w:val="20"/>
          <w:szCs w:val="20"/>
        </w:rPr>
        <w:t>должна</w:t>
      </w:r>
      <w:r w:rsidR="005F1875"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5F1875" w:rsidRPr="008A58B9">
        <w:rPr>
          <w:rFonts w:asciiTheme="majorHAnsi" w:hAnsiTheme="majorHAnsi"/>
          <w:sz w:val="20"/>
          <w:szCs w:val="20"/>
        </w:rPr>
        <w:t>возникать</w:t>
      </w:r>
      <w:r w:rsidR="005F1875" w:rsidRPr="008A58B9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5F1875" w:rsidRPr="008A58B9">
        <w:rPr>
          <w:rFonts w:asciiTheme="majorHAnsi" w:hAnsiTheme="majorHAnsi"/>
          <w:sz w:val="20"/>
          <w:szCs w:val="20"/>
        </w:rPr>
        <w:t>ошибка</w:t>
      </w:r>
      <w:r w:rsidR="005F1875" w:rsidRPr="008A58B9">
        <w:rPr>
          <w:rFonts w:asciiTheme="majorHAnsi" w:hAnsiTheme="majorHAnsi"/>
          <w:sz w:val="20"/>
          <w:szCs w:val="20"/>
          <w:lang w:val="en-US"/>
        </w:rPr>
        <w:t xml:space="preserve">, </w:t>
      </w:r>
      <w:r w:rsidR="005F1875" w:rsidRPr="008A58B9">
        <w:rPr>
          <w:rFonts w:asciiTheme="majorHAnsi" w:hAnsiTheme="majorHAnsi"/>
          <w:sz w:val="20"/>
          <w:szCs w:val="20"/>
        </w:rPr>
        <w:t>типа</w:t>
      </w:r>
      <w:r w:rsidR="005F1875" w:rsidRPr="008A58B9">
        <w:rPr>
          <w:rFonts w:asciiTheme="majorHAnsi" w:hAnsiTheme="majorHAnsi"/>
          <w:sz w:val="20"/>
          <w:szCs w:val="20"/>
          <w:lang w:val="en-US"/>
        </w:rPr>
        <w:t>:</w:t>
      </w:r>
    </w:p>
    <w:p w:rsidR="005F1875" w:rsidRPr="00F31E18" w:rsidRDefault="005F1875" w:rsidP="00DE4E2D">
      <w:pPr>
        <w:pStyle w:val="a3"/>
        <w:spacing w:before="120" w:beforeAutospacing="0" w:after="120" w:afterAutospacing="0"/>
        <w:ind w:left="2127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«Ошибка в рублевом покрытии при Валюта </w:t>
      </w:r>
      <w:proofErr w:type="spellStart"/>
      <w:r w:rsidRPr="008A58B9">
        <w:rPr>
          <w:rFonts w:asciiTheme="majorHAnsi" w:hAnsiTheme="majorHAnsi"/>
          <w:sz w:val="20"/>
          <w:szCs w:val="20"/>
        </w:rPr>
        <w:t>Дт</w:t>
      </w:r>
      <w:proofErr w:type="spellEnd"/>
      <w:r w:rsidRPr="008A58B9">
        <w:rPr>
          <w:rFonts w:asciiTheme="majorHAnsi" w:hAnsiTheme="majorHAnsi"/>
          <w:sz w:val="20"/>
          <w:szCs w:val="20"/>
        </w:rPr>
        <w:t xml:space="preserve"> &lt;&gt; Валюта </w:t>
      </w:r>
      <w:proofErr w:type="spellStart"/>
      <w:r w:rsidRPr="008A58B9">
        <w:rPr>
          <w:rFonts w:asciiTheme="majorHAnsi" w:hAnsiTheme="majorHAnsi"/>
          <w:sz w:val="20"/>
          <w:szCs w:val="20"/>
        </w:rPr>
        <w:t>Кт</w:t>
      </w:r>
      <w:proofErr w:type="spellEnd"/>
      <w:r w:rsidRPr="008A58B9">
        <w:rPr>
          <w:rFonts w:asciiTheme="majorHAnsi" w:hAnsiTheme="majorHAnsi"/>
          <w:sz w:val="20"/>
          <w:szCs w:val="20"/>
        </w:rPr>
        <w:t>»</w:t>
      </w:r>
    </w:p>
    <w:p w:rsidR="00F63280" w:rsidRPr="00D84918" w:rsidRDefault="00F63280" w:rsidP="00F63280">
      <w:pPr>
        <w:pStyle w:val="a3"/>
        <w:numPr>
          <w:ilvl w:val="0"/>
          <w:numId w:val="7"/>
        </w:numPr>
        <w:spacing w:before="120" w:beforeAutospacing="0" w:after="120" w:afterAutospacing="0"/>
        <w:ind w:left="2127" w:hanging="357"/>
        <w:rPr>
          <w:rFonts w:asciiTheme="majorHAnsi" w:hAnsiTheme="majorHAnsi"/>
          <w:sz w:val="20"/>
          <w:szCs w:val="20"/>
        </w:rPr>
      </w:pPr>
      <w:r w:rsidRPr="00D0774C">
        <w:rPr>
          <w:rFonts w:asciiTheme="majorHAnsi" w:hAnsiTheme="majorHAnsi"/>
          <w:sz w:val="20"/>
          <w:szCs w:val="20"/>
        </w:rPr>
        <w:t>о</w:t>
      </w:r>
      <w:r>
        <w:rPr>
          <w:rFonts w:asciiTheme="majorHAnsi" w:hAnsiTheme="majorHAnsi"/>
          <w:sz w:val="20"/>
          <w:szCs w:val="20"/>
        </w:rPr>
        <w:t>писать ошибку, типа</w:t>
      </w:r>
      <w:r>
        <w:rPr>
          <w:rFonts w:asciiTheme="majorHAnsi" w:hAnsiTheme="majorHAnsi"/>
          <w:sz w:val="20"/>
          <w:szCs w:val="20"/>
          <w:lang w:val="en-US"/>
        </w:rPr>
        <w:t>:</w:t>
      </w:r>
    </w:p>
    <w:p w:rsidR="00F63280" w:rsidRPr="006E70E5" w:rsidRDefault="00F63280" w:rsidP="00F63280">
      <w:pPr>
        <w:pStyle w:val="a3"/>
        <w:spacing w:before="120" w:beforeAutospacing="0" w:after="120" w:afterAutospacing="0"/>
        <w:ind w:left="2127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«</w:t>
      </w:r>
      <w:r w:rsidRPr="00D84918">
        <w:rPr>
          <w:rFonts w:asciiTheme="majorHAnsi" w:hAnsiTheme="majorHAnsi"/>
          <w:sz w:val="20"/>
          <w:szCs w:val="20"/>
        </w:rPr>
        <w:t>О</w:t>
      </w:r>
      <w:r>
        <w:rPr>
          <w:rFonts w:asciiTheme="majorHAnsi" w:hAnsiTheme="majorHAnsi"/>
          <w:sz w:val="20"/>
          <w:szCs w:val="20"/>
        </w:rPr>
        <w:t xml:space="preserve">шибка в нулевой сумме валютного счета или в сумме рублевого покрытия», если </w:t>
      </w:r>
    </w:p>
    <w:p w:rsidR="00F63280" w:rsidRDefault="00F63280" w:rsidP="00F63280">
      <w:pPr>
        <w:pStyle w:val="a3"/>
        <w:keepNext/>
        <w:numPr>
          <w:ilvl w:val="0"/>
          <w:numId w:val="8"/>
        </w:numPr>
        <w:spacing w:before="0" w:beforeAutospacing="0" w:after="0" w:afterAutospacing="0"/>
        <w:ind w:left="2551" w:hanging="357"/>
        <w:rPr>
          <w:rFonts w:asciiTheme="majorHAnsi" w:hAnsiTheme="majorHAnsi"/>
          <w:sz w:val="20"/>
          <w:szCs w:val="20"/>
        </w:rPr>
      </w:pPr>
      <w:r w:rsidRPr="00D84918">
        <w:rPr>
          <w:rFonts w:asciiTheme="majorHAnsi" w:hAnsiTheme="majorHAnsi"/>
          <w:sz w:val="20"/>
          <w:szCs w:val="20"/>
        </w:rPr>
        <w:t>один</w:t>
      </w:r>
      <w:r>
        <w:rPr>
          <w:rFonts w:asciiTheme="majorHAnsi" w:hAnsiTheme="majorHAnsi"/>
          <w:sz w:val="20"/>
          <w:szCs w:val="20"/>
        </w:rPr>
        <w:t xml:space="preserve"> счет в рублях = </w:t>
      </w:r>
      <w:r w:rsidRPr="00772E6B">
        <w:rPr>
          <w:rFonts w:asciiTheme="majorHAnsi" w:hAnsiTheme="majorHAnsi"/>
          <w:sz w:val="20"/>
          <w:szCs w:val="20"/>
        </w:rPr>
        <w:t>‘</w:t>
      </w:r>
      <w:r>
        <w:rPr>
          <w:rFonts w:asciiTheme="majorHAnsi" w:hAnsiTheme="majorHAnsi"/>
          <w:sz w:val="20"/>
          <w:szCs w:val="20"/>
        </w:rPr>
        <w:t>RUR</w:t>
      </w:r>
      <w:r w:rsidRPr="00772E6B">
        <w:rPr>
          <w:rFonts w:asciiTheme="majorHAnsi" w:hAnsiTheme="majorHAnsi"/>
          <w:sz w:val="20"/>
          <w:szCs w:val="20"/>
        </w:rPr>
        <w:t>’</w:t>
      </w:r>
      <w:r>
        <w:rPr>
          <w:rFonts w:asciiTheme="majorHAnsi" w:hAnsiTheme="majorHAnsi"/>
          <w:sz w:val="20"/>
          <w:szCs w:val="20"/>
        </w:rPr>
        <w:t xml:space="preserve"> и</w:t>
      </w:r>
    </w:p>
    <w:p w:rsidR="00F63280" w:rsidRDefault="00F63280" w:rsidP="00F63280">
      <w:pPr>
        <w:pStyle w:val="a3"/>
        <w:numPr>
          <w:ilvl w:val="0"/>
          <w:numId w:val="8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другой в валюте &lt;&gt; '</w:t>
      </w:r>
      <w:r w:rsidRPr="00EC47B2">
        <w:rPr>
          <w:rFonts w:asciiTheme="majorHAnsi" w:hAnsiTheme="majorHAnsi"/>
          <w:sz w:val="20"/>
          <w:szCs w:val="20"/>
        </w:rPr>
        <w:t>RUR</w:t>
      </w:r>
      <w:r>
        <w:rPr>
          <w:rFonts w:asciiTheme="majorHAnsi" w:hAnsiTheme="majorHAnsi"/>
          <w:sz w:val="20"/>
          <w:szCs w:val="20"/>
        </w:rPr>
        <w:t xml:space="preserve">' и </w:t>
      </w:r>
    </w:p>
    <w:p w:rsidR="00F63280" w:rsidRDefault="00F63280" w:rsidP="00F63280">
      <w:pPr>
        <w:pStyle w:val="a3"/>
        <w:numPr>
          <w:ilvl w:val="0"/>
          <w:numId w:val="8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Сумма по валютному счету = 0.00 и</w:t>
      </w:r>
    </w:p>
    <w:p w:rsidR="00F63280" w:rsidRPr="004F214D" w:rsidRDefault="00F63280" w:rsidP="00F63280">
      <w:pPr>
        <w:pStyle w:val="a3"/>
        <w:numPr>
          <w:ilvl w:val="0"/>
          <w:numId w:val="8"/>
        </w:numPr>
        <w:spacing w:before="0" w:beforeAutospacing="0" w:after="0" w:afterAutospacing="0"/>
        <w:ind w:left="2552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С</w:t>
      </w:r>
      <w:r w:rsidRPr="00772E6B">
        <w:rPr>
          <w:rFonts w:asciiTheme="majorHAnsi" w:hAnsiTheme="majorHAnsi"/>
          <w:sz w:val="20"/>
          <w:szCs w:val="20"/>
        </w:rPr>
        <w:t>умм</w:t>
      </w:r>
      <w:r>
        <w:rPr>
          <w:rFonts w:asciiTheme="majorHAnsi" w:hAnsiTheme="majorHAnsi"/>
          <w:sz w:val="20"/>
          <w:szCs w:val="20"/>
        </w:rPr>
        <w:t>ы</w:t>
      </w:r>
      <w:r w:rsidRPr="00772E6B">
        <w:rPr>
          <w:rFonts w:asciiTheme="majorHAnsi" w:hAnsiTheme="majorHAnsi"/>
          <w:sz w:val="20"/>
          <w:szCs w:val="20"/>
        </w:rPr>
        <w:t xml:space="preserve"> в рублях </w:t>
      </w:r>
      <w:r>
        <w:rPr>
          <w:rFonts w:asciiTheme="majorHAnsi" w:hAnsiTheme="majorHAnsi"/>
          <w:sz w:val="20"/>
          <w:szCs w:val="20"/>
        </w:rPr>
        <w:t>неравны</w:t>
      </w:r>
    </w:p>
    <w:p w:rsidR="00F63280" w:rsidRDefault="00F63280" w:rsidP="00F63280">
      <w:pPr>
        <w:pStyle w:val="a3"/>
        <w:numPr>
          <w:ilvl w:val="0"/>
          <w:numId w:val="6"/>
        </w:numPr>
        <w:rPr>
          <w:ins w:id="45" w:author="Фигаровская Наталья Викторовна" w:date="2016-03-10T09:58:00Z"/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Поля Номер сделки </w:t>
      </w:r>
      <w:r>
        <w:rPr>
          <w:rFonts w:asciiTheme="majorHAnsi" w:hAnsiTheme="majorHAnsi"/>
          <w:sz w:val="20"/>
          <w:szCs w:val="20"/>
          <w:lang w:val="en-US"/>
        </w:rPr>
        <w:t>DEAL</w:t>
      </w:r>
      <w:r w:rsidRPr="0028106F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ID</w:t>
      </w:r>
      <w:r w:rsidRPr="0028106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и Номер платежа (платежного документа) </w:t>
      </w:r>
      <w:r>
        <w:rPr>
          <w:rFonts w:asciiTheme="majorHAnsi" w:hAnsiTheme="majorHAnsi"/>
          <w:sz w:val="20"/>
          <w:szCs w:val="20"/>
          <w:lang w:val="en-US"/>
        </w:rPr>
        <w:t>PMT</w:t>
      </w:r>
      <w:r w:rsidRPr="0028106F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REF</w:t>
      </w:r>
      <w:r w:rsidRPr="0028106F">
        <w:rPr>
          <w:rFonts w:asciiTheme="majorHAnsi" w:hAnsiTheme="majorHAnsi"/>
          <w:sz w:val="20"/>
          <w:szCs w:val="20"/>
        </w:rPr>
        <w:t xml:space="preserve"> не могут быть одновременно пустыми</w:t>
      </w:r>
      <w:r w:rsidRPr="004E31D4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5A0C57" w:rsidRPr="009E72D4" w:rsidRDefault="005A0C57" w:rsidP="00F63280">
      <w:pPr>
        <w:pStyle w:val="a3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ins w:id="46" w:author="Фигаровская Наталья Викторовна" w:date="2016-03-10T09:58:00Z">
        <w:r>
          <w:rPr>
            <w:rFonts w:asciiTheme="majorHAnsi" w:hAnsiTheme="majorHAnsi"/>
            <w:sz w:val="20"/>
            <w:szCs w:val="20"/>
          </w:rPr>
          <w:t xml:space="preserve">Поле Номер сделки </w:t>
        </w:r>
        <w:r>
          <w:rPr>
            <w:rFonts w:asciiTheme="majorHAnsi" w:hAnsiTheme="majorHAnsi"/>
            <w:sz w:val="20"/>
            <w:szCs w:val="20"/>
            <w:lang w:val="en-US"/>
          </w:rPr>
          <w:t>DEAL</w:t>
        </w:r>
        <w:r w:rsidRPr="0028106F">
          <w:rPr>
            <w:rFonts w:asciiTheme="majorHAnsi" w:hAnsiTheme="majorHAnsi"/>
            <w:sz w:val="20"/>
            <w:szCs w:val="20"/>
          </w:rPr>
          <w:t>_</w:t>
        </w:r>
        <w:r>
          <w:rPr>
            <w:rFonts w:asciiTheme="majorHAnsi" w:hAnsiTheme="majorHAnsi"/>
            <w:sz w:val="20"/>
            <w:szCs w:val="20"/>
            <w:lang w:val="en-US"/>
          </w:rPr>
          <w:t>ID</w:t>
        </w:r>
        <w:r>
          <w:rPr>
            <w:rFonts w:asciiTheme="majorHAnsi" w:hAnsiTheme="majorHAnsi"/>
            <w:sz w:val="20"/>
            <w:szCs w:val="20"/>
          </w:rPr>
          <w:t xml:space="preserve"> не может быть пустым при заполненном поле </w:t>
        </w:r>
      </w:ins>
      <w:ins w:id="47" w:author="Фигаровская Наталья Викторовна" w:date="2016-03-10T09:59:00Z">
        <w:r>
          <w:rPr>
            <w:rFonts w:asciiTheme="majorHAnsi" w:hAnsiTheme="majorHAnsi"/>
            <w:sz w:val="20"/>
            <w:szCs w:val="20"/>
          </w:rPr>
          <w:t xml:space="preserve">Номере </w:t>
        </w:r>
        <w:proofErr w:type="spellStart"/>
        <w:r>
          <w:rPr>
            <w:rFonts w:asciiTheme="majorHAnsi" w:hAnsiTheme="majorHAnsi"/>
            <w:sz w:val="20"/>
            <w:szCs w:val="20"/>
          </w:rPr>
          <w:t>субсделки</w:t>
        </w:r>
        <w:proofErr w:type="spellEnd"/>
        <w:r>
          <w:rPr>
            <w:rFonts w:asciiTheme="majorHAnsi" w:hAnsiTheme="majorHAnsi"/>
            <w:sz w:val="20"/>
            <w:szCs w:val="20"/>
          </w:rPr>
          <w:t xml:space="preserve"> </w:t>
        </w:r>
      </w:ins>
      <w:ins w:id="48" w:author="Фигаровская Наталья Викторовна" w:date="2016-03-10T09:58:00Z">
        <w:r>
          <w:rPr>
            <w:rFonts w:asciiTheme="majorHAnsi" w:hAnsiTheme="majorHAnsi"/>
            <w:sz w:val="20"/>
            <w:szCs w:val="20"/>
            <w:lang w:val="en-US"/>
          </w:rPr>
          <w:t>SUBDEALID</w:t>
        </w:r>
        <w:r>
          <w:rPr>
            <w:rFonts w:asciiTheme="majorHAnsi" w:hAnsiTheme="majorHAnsi"/>
            <w:sz w:val="20"/>
            <w:szCs w:val="20"/>
          </w:rPr>
          <w:t>.</w:t>
        </w:r>
      </w:ins>
    </w:p>
    <w:p w:rsidR="00F63280" w:rsidRPr="007377C8" w:rsidRDefault="00F63280" w:rsidP="00F63280">
      <w:pPr>
        <w:ind w:left="426"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Все записи с ошибками должны содержать описание ошибки с указанием в какой строке </w:t>
      </w:r>
      <w:r>
        <w:rPr>
          <w:rFonts w:asciiTheme="majorHAnsi" w:hAnsiTheme="majorHAnsi"/>
          <w:sz w:val="20"/>
          <w:szCs w:val="20"/>
          <w:lang w:val="en-US"/>
        </w:rPr>
        <w:t>Excel</w:t>
      </w:r>
      <w:r w:rsidRPr="006738E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файла была допущена данная ошибка. В ошибочной записи проставляем значения 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GL</w:t>
      </w:r>
      <w:r w:rsidRPr="00362FEF">
        <w:rPr>
          <w:rFonts w:asciiTheme="majorHAnsi" w:hAnsiTheme="majorHAnsi" w:cs="Helv"/>
          <w:color w:val="000000"/>
          <w:sz w:val="20"/>
          <w:szCs w:val="20"/>
        </w:rPr>
        <w:t>_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BATPST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>.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ECODE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 xml:space="preserve"> = 1</w:t>
      </w:r>
      <w:r>
        <w:rPr>
          <w:rFonts w:asciiTheme="majorHAnsi" w:hAnsiTheme="majorHAnsi" w:cs="Helv"/>
          <w:color w:val="000000"/>
          <w:sz w:val="20"/>
          <w:szCs w:val="20"/>
        </w:rPr>
        <w:t xml:space="preserve">, 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GL</w:t>
      </w:r>
      <w:r w:rsidRPr="00362FEF">
        <w:rPr>
          <w:rFonts w:asciiTheme="majorHAnsi" w:hAnsiTheme="majorHAnsi" w:cs="Helv"/>
          <w:color w:val="000000"/>
          <w:sz w:val="20"/>
          <w:szCs w:val="20"/>
        </w:rPr>
        <w:t>_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BATPST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>.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EMSG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 xml:space="preserve"> = &lt;описание ошибки&gt; и исключаем из дальнейшей обработки (</w:t>
      </w:r>
      <w:r>
        <w:rPr>
          <w:rFonts w:asciiTheme="majorHAnsi" w:hAnsiTheme="majorHAnsi" w:cs="Helv"/>
          <w:color w:val="000000"/>
          <w:sz w:val="20"/>
          <w:szCs w:val="20"/>
        </w:rPr>
        <w:t xml:space="preserve">не передаем в 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GL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>_</w:t>
      </w:r>
      <w:r>
        <w:rPr>
          <w:rFonts w:asciiTheme="majorHAnsi" w:hAnsiTheme="majorHAnsi" w:cs="Helv"/>
          <w:color w:val="000000"/>
          <w:sz w:val="20"/>
          <w:szCs w:val="20"/>
          <w:lang w:val="en-US"/>
        </w:rPr>
        <w:t>OPER</w:t>
      </w:r>
      <w:r w:rsidRPr="007377C8">
        <w:rPr>
          <w:rFonts w:asciiTheme="majorHAnsi" w:hAnsiTheme="majorHAnsi" w:cs="Helv"/>
          <w:color w:val="000000"/>
          <w:sz w:val="20"/>
          <w:szCs w:val="20"/>
        </w:rPr>
        <w:t>)</w:t>
      </w:r>
    </w:p>
    <w:p w:rsidR="00F63280" w:rsidRDefault="00F63280" w:rsidP="00F63280">
      <w:pPr>
        <w:pStyle w:val="1"/>
        <w:numPr>
          <w:ilvl w:val="0"/>
          <w:numId w:val="1"/>
        </w:numPr>
        <w:spacing w:after="240"/>
        <w:ind w:left="357" w:hanging="357"/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</w:pPr>
      <w:bookmarkStart w:id="49" w:name="_Toc444173764"/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Описание формы «</w:t>
      </w:r>
      <w:r w:rsidR="000C47AF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Входящие о</w:t>
      </w:r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перации из файл</w:t>
      </w:r>
      <w:r w:rsidR="000C47AF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а</w:t>
      </w:r>
      <w:r w:rsidRPr="000D4AED">
        <w:rPr>
          <w:b/>
          <w:color w:val="8D8DF3"/>
          <w:spacing w:val="20"/>
          <w:sz w:val="22"/>
          <w:szCs w:val="22"/>
          <w14:textFill>
            <w14:solidFill>
              <w14:srgbClr w14:val="8D8DF3">
                <w14:lumMod w14:val="50000"/>
              </w14:srgbClr>
            </w14:solidFill>
          </w14:textFill>
        </w:rPr>
        <w:t>»</w:t>
      </w:r>
      <w:bookmarkEnd w:id="49"/>
    </w:p>
    <w:p w:rsidR="009F3747" w:rsidRPr="00051976" w:rsidRDefault="009F3747" w:rsidP="00051976">
      <w:pPr>
        <w:pStyle w:val="a5"/>
        <w:numPr>
          <w:ilvl w:val="1"/>
          <w:numId w:val="1"/>
        </w:numPr>
        <w:spacing w:before="240" w:after="240"/>
        <w:contextualSpacing w:val="0"/>
        <w:outlineLvl w:val="1"/>
        <w:rPr>
          <w:rFonts w:asciiTheme="majorHAnsi" w:hAnsiTheme="majorHAnsi"/>
          <w:b/>
          <w:color w:val="2F5496" w:themeColor="accent5" w:themeShade="BF"/>
          <w:spacing w:val="20"/>
        </w:rPr>
      </w:pPr>
      <w:r w:rsidRPr="00051976">
        <w:rPr>
          <w:rFonts w:asciiTheme="majorHAnsi" w:hAnsiTheme="majorHAnsi"/>
          <w:b/>
          <w:color w:val="2F5496" w:themeColor="accent5" w:themeShade="BF"/>
          <w:spacing w:val="20"/>
        </w:rPr>
        <w:t>Назначение</w:t>
      </w:r>
    </w:p>
    <w:p w:rsidR="00B30CFC" w:rsidRPr="008A58B9" w:rsidRDefault="00F63280" w:rsidP="00803C22">
      <w:pPr>
        <w:ind w:firstLine="426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 xml:space="preserve">Форма предназначена для отображения загруженных из файла </w:t>
      </w:r>
      <w:r w:rsidR="00B30CFC" w:rsidRPr="008A58B9">
        <w:rPr>
          <w:rFonts w:asciiTheme="majorHAnsi" w:hAnsiTheme="majorHAnsi"/>
          <w:sz w:val="20"/>
          <w:szCs w:val="20"/>
        </w:rPr>
        <w:t>проводок</w:t>
      </w:r>
      <w:r w:rsidRPr="008A58B9">
        <w:rPr>
          <w:rFonts w:asciiTheme="majorHAnsi" w:hAnsiTheme="majorHAnsi"/>
          <w:sz w:val="20"/>
          <w:szCs w:val="20"/>
        </w:rPr>
        <w:t xml:space="preserve"> с описанием ошибок загрузки. </w:t>
      </w:r>
      <w:r w:rsidR="00325BF1" w:rsidRPr="008A58B9">
        <w:rPr>
          <w:rFonts w:asciiTheme="majorHAnsi" w:hAnsiTheme="majorHAnsi"/>
          <w:sz w:val="20"/>
          <w:szCs w:val="20"/>
        </w:rPr>
        <w:t xml:space="preserve">Форма может быть вызвана из </w:t>
      </w:r>
      <w:r w:rsidR="003A1C49" w:rsidRPr="008A58B9">
        <w:rPr>
          <w:rFonts w:asciiTheme="majorHAnsi" w:hAnsiTheme="majorHAnsi"/>
          <w:sz w:val="20"/>
          <w:szCs w:val="20"/>
        </w:rPr>
        <w:t xml:space="preserve">вкладки «Система» пункта меню «Загрузка» </w:t>
      </w:r>
      <w:r w:rsidR="00325BF1" w:rsidRPr="008A58B9">
        <w:rPr>
          <w:rFonts w:asciiTheme="majorHAnsi" w:hAnsiTheme="majorHAnsi"/>
          <w:sz w:val="20"/>
          <w:szCs w:val="20"/>
        </w:rPr>
        <w:t xml:space="preserve">формы </w:t>
      </w:r>
      <w:r w:rsidR="00B30CFC" w:rsidRPr="008A58B9">
        <w:rPr>
          <w:rFonts w:asciiTheme="majorHAnsi" w:hAnsiTheme="majorHAnsi"/>
          <w:sz w:val="20"/>
          <w:szCs w:val="20"/>
        </w:rPr>
        <w:t>«</w:t>
      </w:r>
      <w:r w:rsidR="003A1C49" w:rsidRPr="008A58B9">
        <w:rPr>
          <w:rFonts w:asciiTheme="majorHAnsi" w:hAnsiTheme="majorHAnsi"/>
          <w:sz w:val="20"/>
          <w:szCs w:val="20"/>
        </w:rPr>
        <w:t>Загрузка операций из файла</w:t>
      </w:r>
      <w:r w:rsidR="00B30CFC" w:rsidRPr="008A58B9">
        <w:rPr>
          <w:rFonts w:asciiTheme="majorHAnsi" w:hAnsiTheme="majorHAnsi"/>
          <w:sz w:val="20"/>
          <w:szCs w:val="20"/>
        </w:rPr>
        <w:t>»</w:t>
      </w:r>
      <w:r w:rsidR="003A1C49" w:rsidRPr="008A58B9">
        <w:rPr>
          <w:rFonts w:asciiTheme="majorHAnsi" w:hAnsiTheme="majorHAnsi"/>
          <w:sz w:val="20"/>
          <w:szCs w:val="20"/>
        </w:rPr>
        <w:t xml:space="preserve"> </w:t>
      </w:r>
      <w:r w:rsidR="00B30CFC" w:rsidRPr="008A58B9">
        <w:rPr>
          <w:rFonts w:asciiTheme="majorHAnsi" w:hAnsiTheme="majorHAnsi"/>
          <w:sz w:val="20"/>
          <w:szCs w:val="20"/>
        </w:rPr>
        <w:t>и из вкладки «Бухучет» пункта меню «Входящие операции из файла»</w:t>
      </w:r>
      <w:r w:rsidR="00803C22" w:rsidRPr="008A58B9">
        <w:rPr>
          <w:rFonts w:asciiTheme="majorHAnsi" w:hAnsiTheme="majorHAnsi"/>
          <w:sz w:val="20"/>
          <w:szCs w:val="20"/>
        </w:rPr>
        <w:t xml:space="preserve"> и доступна для пользователя с правами администратора.</w:t>
      </w:r>
    </w:p>
    <w:p w:rsidR="009F3747" w:rsidRPr="00051976" w:rsidRDefault="009F3747" w:rsidP="00051976">
      <w:pPr>
        <w:pStyle w:val="a5"/>
        <w:numPr>
          <w:ilvl w:val="1"/>
          <w:numId w:val="1"/>
        </w:numPr>
        <w:spacing w:before="240" w:after="240"/>
        <w:contextualSpacing w:val="0"/>
        <w:outlineLvl w:val="1"/>
        <w:rPr>
          <w:rFonts w:asciiTheme="majorHAnsi" w:hAnsiTheme="majorHAnsi"/>
          <w:b/>
          <w:color w:val="2F5496" w:themeColor="accent5" w:themeShade="BF"/>
          <w:spacing w:val="20"/>
        </w:rPr>
      </w:pPr>
      <w:r>
        <w:rPr>
          <w:rFonts w:asciiTheme="majorHAnsi" w:hAnsiTheme="majorHAnsi"/>
          <w:b/>
          <w:color w:val="2F5496" w:themeColor="accent5" w:themeShade="BF"/>
          <w:spacing w:val="20"/>
        </w:rPr>
        <w:t>Дополнительные возможности</w:t>
      </w:r>
    </w:p>
    <w:p w:rsidR="00F63280" w:rsidRPr="008A58B9" w:rsidRDefault="00325BF1" w:rsidP="00F63280">
      <w:pPr>
        <w:ind w:firstLine="426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>Форма</w:t>
      </w:r>
      <w:r w:rsidR="000C47AF" w:rsidRPr="008A58B9">
        <w:rPr>
          <w:rFonts w:asciiTheme="majorHAnsi" w:hAnsiTheme="majorHAnsi"/>
          <w:sz w:val="20"/>
          <w:szCs w:val="20"/>
        </w:rPr>
        <w:t xml:space="preserve"> </w:t>
      </w:r>
      <w:r w:rsidR="00F63280" w:rsidRPr="008A58B9">
        <w:rPr>
          <w:rFonts w:asciiTheme="majorHAnsi" w:hAnsiTheme="majorHAnsi"/>
          <w:sz w:val="20"/>
          <w:szCs w:val="20"/>
        </w:rPr>
        <w:t xml:space="preserve">должна включать стандартные функции фильтра и просмотра записи. </w:t>
      </w:r>
    </w:p>
    <w:p w:rsidR="00F63280" w:rsidRDefault="000C47AF" w:rsidP="00F63280">
      <w:pPr>
        <w:ind w:firstLine="426"/>
        <w:rPr>
          <w:rFonts w:asciiTheme="majorHAnsi" w:hAnsiTheme="majorHAnsi"/>
          <w:sz w:val="20"/>
          <w:szCs w:val="20"/>
        </w:rPr>
      </w:pPr>
      <w:r w:rsidRPr="008A58B9">
        <w:rPr>
          <w:rFonts w:asciiTheme="majorHAnsi" w:hAnsiTheme="majorHAnsi"/>
          <w:sz w:val="20"/>
          <w:szCs w:val="20"/>
        </w:rPr>
        <w:t>Если форма вызывается по кнопке «Просмотр ошибок загрузки», то она должна</w:t>
      </w:r>
      <w:r w:rsidR="00F63280" w:rsidRPr="008A58B9">
        <w:rPr>
          <w:rFonts w:asciiTheme="majorHAnsi" w:hAnsiTheme="majorHAnsi"/>
          <w:sz w:val="20"/>
          <w:szCs w:val="20"/>
        </w:rPr>
        <w:t xml:space="preserve"> открывать</w:t>
      </w:r>
      <w:r w:rsidRPr="008A58B9">
        <w:rPr>
          <w:rFonts w:asciiTheme="majorHAnsi" w:hAnsiTheme="majorHAnsi"/>
          <w:sz w:val="20"/>
          <w:szCs w:val="20"/>
        </w:rPr>
        <w:t>ся</w:t>
      </w:r>
      <w:r w:rsidR="00F63280" w:rsidRPr="008A58B9">
        <w:rPr>
          <w:rFonts w:asciiTheme="majorHAnsi" w:hAnsiTheme="majorHAnsi"/>
          <w:sz w:val="20"/>
          <w:szCs w:val="20"/>
        </w:rPr>
        <w:t xml:space="preserve"> с предустановленным фильтром:</w:t>
      </w:r>
      <w:r w:rsidR="00F63280">
        <w:rPr>
          <w:rFonts w:asciiTheme="majorHAnsi" w:hAnsiTheme="majorHAnsi"/>
          <w:sz w:val="20"/>
          <w:szCs w:val="20"/>
        </w:rPr>
        <w:t xml:space="preserve"> </w:t>
      </w:r>
    </w:p>
    <w:p w:rsidR="00F63280" w:rsidRPr="00047460" w:rsidRDefault="00F63280" w:rsidP="00F63280">
      <w:pPr>
        <w:pStyle w:val="a5"/>
        <w:numPr>
          <w:ilvl w:val="0"/>
          <w:numId w:val="3"/>
        </w:numPr>
        <w:ind w:left="1134"/>
        <w:rPr>
          <w:rFonts w:asciiTheme="majorHAnsi" w:hAnsiTheme="majorHAnsi"/>
          <w:sz w:val="20"/>
          <w:szCs w:val="20"/>
          <w:lang w:val="en-US"/>
        </w:rPr>
      </w:pPr>
      <w:r w:rsidRPr="00395FDD">
        <w:rPr>
          <w:rFonts w:asciiTheme="majorHAnsi" w:hAnsiTheme="majorHAnsi"/>
          <w:sz w:val="20"/>
          <w:szCs w:val="20"/>
          <w:lang w:val="en-US"/>
        </w:rPr>
        <w:t>DATE</w:t>
      </w:r>
      <w:r w:rsidRPr="00047460">
        <w:rPr>
          <w:rFonts w:asciiTheme="majorHAnsi" w:hAnsiTheme="majorHAnsi"/>
          <w:sz w:val="20"/>
          <w:szCs w:val="20"/>
          <w:lang w:val="en-US"/>
        </w:rPr>
        <w:t>(</w:t>
      </w:r>
      <w:r>
        <w:rPr>
          <w:rFonts w:asciiTheme="majorHAnsi" w:hAnsiTheme="majorHAnsi"/>
          <w:sz w:val="20"/>
          <w:szCs w:val="20"/>
          <w:lang w:val="en-US"/>
        </w:rPr>
        <w:t>GL_BATPST</w:t>
      </w:r>
      <w:r w:rsidRPr="00047460">
        <w:rPr>
          <w:rFonts w:asciiTheme="majorHAnsi" w:hAnsiTheme="majorHAnsi"/>
          <w:sz w:val="20"/>
          <w:szCs w:val="20"/>
          <w:lang w:val="en-US"/>
        </w:rPr>
        <w:t>.</w:t>
      </w:r>
      <w:r w:rsidRPr="00395FDD">
        <w:rPr>
          <w:rFonts w:asciiTheme="majorHAnsi" w:hAnsiTheme="majorHAnsi"/>
          <w:sz w:val="20"/>
          <w:szCs w:val="20"/>
          <w:lang w:val="en-US"/>
        </w:rPr>
        <w:t>OST</w:t>
      </w:r>
      <w:r w:rsidRPr="00047460">
        <w:rPr>
          <w:rFonts w:asciiTheme="majorHAnsi" w:hAnsiTheme="majorHAnsi"/>
          <w:sz w:val="20"/>
          <w:szCs w:val="20"/>
          <w:lang w:val="en-US"/>
        </w:rPr>
        <w:t xml:space="preserve">) = </w:t>
      </w:r>
      <w:r w:rsidRPr="00395FDD">
        <w:rPr>
          <w:rFonts w:asciiTheme="majorHAnsi" w:hAnsiTheme="majorHAnsi"/>
          <w:sz w:val="20"/>
          <w:szCs w:val="20"/>
          <w:lang w:val="en-US"/>
        </w:rPr>
        <w:t>CUR</w:t>
      </w:r>
      <w:r>
        <w:rPr>
          <w:rFonts w:asciiTheme="majorHAnsi" w:hAnsiTheme="majorHAnsi"/>
          <w:sz w:val="20"/>
          <w:szCs w:val="20"/>
          <w:lang w:val="en-US"/>
        </w:rPr>
        <w:t>RENT</w:t>
      </w:r>
      <w:r w:rsidRPr="00047460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395FDD">
        <w:rPr>
          <w:rFonts w:asciiTheme="majorHAnsi" w:hAnsiTheme="majorHAnsi"/>
          <w:sz w:val="20"/>
          <w:szCs w:val="20"/>
          <w:lang w:val="en-US"/>
        </w:rPr>
        <w:t>DATE</w:t>
      </w:r>
      <w:r w:rsidRPr="00047460">
        <w:rPr>
          <w:rFonts w:asciiTheme="majorHAnsi" w:hAnsiTheme="majorHAnsi"/>
          <w:sz w:val="20"/>
          <w:szCs w:val="20"/>
          <w:lang w:val="en-US"/>
        </w:rPr>
        <w:t xml:space="preserve"> </w:t>
      </w:r>
    </w:p>
    <w:p w:rsidR="00F63280" w:rsidRPr="00047460" w:rsidRDefault="00F63280" w:rsidP="00F63280">
      <w:pPr>
        <w:pStyle w:val="a5"/>
        <w:numPr>
          <w:ilvl w:val="0"/>
          <w:numId w:val="3"/>
        </w:numPr>
        <w:ind w:left="1134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>GL_BATPST</w:t>
      </w:r>
      <w:r w:rsidRPr="00047460">
        <w:rPr>
          <w:rFonts w:asciiTheme="majorHAnsi" w:hAnsiTheme="majorHAnsi"/>
          <w:sz w:val="20"/>
          <w:szCs w:val="20"/>
          <w:lang w:val="en-US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ID</w:t>
      </w:r>
      <w:r w:rsidRPr="00047460">
        <w:rPr>
          <w:rFonts w:asciiTheme="majorHAnsi" w:hAnsiTheme="majorHAnsi"/>
          <w:sz w:val="20"/>
          <w:szCs w:val="20"/>
          <w:lang w:val="en-US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PKG</w:t>
      </w:r>
      <w:r w:rsidRPr="00047460">
        <w:rPr>
          <w:rFonts w:asciiTheme="majorHAnsi" w:hAnsiTheme="majorHAnsi"/>
          <w:sz w:val="20"/>
          <w:szCs w:val="20"/>
          <w:lang w:val="en-US"/>
        </w:rPr>
        <w:t xml:space="preserve"> =  </w:t>
      </w:r>
      <w:r>
        <w:rPr>
          <w:rFonts w:asciiTheme="majorHAnsi" w:hAnsiTheme="majorHAnsi"/>
          <w:sz w:val="20"/>
          <w:szCs w:val="20"/>
          <w:lang w:val="en-US"/>
        </w:rPr>
        <w:t>max</w:t>
      </w:r>
      <w:r w:rsidRPr="00047460">
        <w:rPr>
          <w:rFonts w:asciiTheme="majorHAnsi" w:hAnsiTheme="majorHAnsi"/>
          <w:sz w:val="20"/>
          <w:szCs w:val="20"/>
          <w:lang w:val="en-US"/>
        </w:rPr>
        <w:t xml:space="preserve"> (</w:t>
      </w:r>
      <w:r>
        <w:rPr>
          <w:rFonts w:asciiTheme="majorHAnsi" w:hAnsiTheme="majorHAnsi"/>
          <w:sz w:val="20"/>
          <w:szCs w:val="20"/>
          <w:lang w:val="en-US"/>
        </w:rPr>
        <w:t>GL</w:t>
      </w:r>
      <w:r w:rsidRPr="00047460">
        <w:rPr>
          <w:rFonts w:asciiTheme="majorHAnsi" w:hAnsiTheme="majorHAnsi"/>
          <w:sz w:val="20"/>
          <w:szCs w:val="20"/>
          <w:lang w:val="en-US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BATPKG</w:t>
      </w:r>
      <w:r w:rsidRPr="00047460">
        <w:rPr>
          <w:rFonts w:asciiTheme="majorHAnsi" w:hAnsiTheme="majorHAnsi"/>
          <w:sz w:val="20"/>
          <w:szCs w:val="20"/>
          <w:lang w:val="en-US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ID</w:t>
      </w:r>
      <w:r w:rsidRPr="00047460">
        <w:rPr>
          <w:rFonts w:asciiTheme="majorHAnsi" w:hAnsiTheme="majorHAnsi"/>
          <w:sz w:val="20"/>
          <w:szCs w:val="20"/>
          <w:lang w:val="en-US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PKG</w:t>
      </w:r>
      <w:r w:rsidRPr="00047460">
        <w:rPr>
          <w:rFonts w:asciiTheme="majorHAnsi" w:hAnsiTheme="majorHAnsi"/>
          <w:sz w:val="20"/>
          <w:szCs w:val="20"/>
          <w:lang w:val="en-US"/>
        </w:rPr>
        <w:t>)</w:t>
      </w:r>
    </w:p>
    <w:p w:rsidR="00F63280" w:rsidRDefault="00F63280" w:rsidP="00051976">
      <w:pPr>
        <w:pStyle w:val="a5"/>
        <w:numPr>
          <w:ilvl w:val="0"/>
          <w:numId w:val="3"/>
        </w:numPr>
        <w:spacing w:after="120"/>
        <w:ind w:left="1134" w:hanging="357"/>
        <w:contextualSpacing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en-US"/>
        </w:rPr>
        <w:t>GL</w:t>
      </w:r>
      <w:r w:rsidRPr="00362FEF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BATPST</w:t>
      </w:r>
      <w:r w:rsidRPr="005E6E77">
        <w:rPr>
          <w:rFonts w:asciiTheme="majorHAnsi" w:hAnsiTheme="majorHAnsi"/>
          <w:sz w:val="20"/>
          <w:szCs w:val="20"/>
        </w:rPr>
        <w:t>.</w:t>
      </w:r>
      <w:r w:rsidRPr="00395FDD">
        <w:rPr>
          <w:rFonts w:asciiTheme="majorHAnsi" w:hAnsiTheme="majorHAnsi"/>
          <w:sz w:val="20"/>
          <w:szCs w:val="20"/>
        </w:rPr>
        <w:t>ERCODE &gt; 0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9F3747" w:rsidRPr="00C6118D" w:rsidRDefault="009F3747" w:rsidP="00051976">
      <w:pPr>
        <w:pStyle w:val="a5"/>
        <w:numPr>
          <w:ilvl w:val="1"/>
          <w:numId w:val="1"/>
        </w:numPr>
        <w:spacing w:before="240" w:after="240"/>
        <w:contextualSpacing w:val="0"/>
        <w:outlineLvl w:val="1"/>
        <w:rPr>
          <w:rFonts w:asciiTheme="majorHAnsi" w:hAnsiTheme="majorHAnsi"/>
          <w:b/>
          <w:color w:val="2F5496" w:themeColor="accent5" w:themeShade="BF"/>
          <w:spacing w:val="20"/>
        </w:rPr>
      </w:pPr>
      <w:r>
        <w:rPr>
          <w:rFonts w:asciiTheme="majorHAnsi" w:hAnsiTheme="majorHAnsi"/>
          <w:b/>
          <w:color w:val="2F5496" w:themeColor="accent5" w:themeShade="BF"/>
          <w:spacing w:val="20"/>
        </w:rPr>
        <w:t>Порядок отображения записей</w:t>
      </w:r>
    </w:p>
    <w:p w:rsidR="00584B31" w:rsidRDefault="00584B31" w:rsidP="00F63280">
      <w:pPr>
        <w:ind w:firstLine="42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По возможности ф</w:t>
      </w:r>
      <w:r w:rsidR="00F63280" w:rsidRPr="00AB3FBF">
        <w:rPr>
          <w:rFonts w:asciiTheme="majorHAnsi" w:hAnsiTheme="majorHAnsi"/>
          <w:sz w:val="20"/>
          <w:szCs w:val="20"/>
        </w:rPr>
        <w:t xml:space="preserve">орма должна включать </w:t>
      </w:r>
      <w:r w:rsidR="00F63280">
        <w:rPr>
          <w:rFonts w:asciiTheme="majorHAnsi" w:hAnsiTheme="majorHAnsi"/>
          <w:sz w:val="20"/>
          <w:szCs w:val="20"/>
        </w:rPr>
        <w:t>сортировку</w:t>
      </w:r>
      <w:r w:rsidRPr="00051976">
        <w:rPr>
          <w:rFonts w:asciiTheme="majorHAnsi" w:hAnsiTheme="majorHAnsi"/>
          <w:sz w:val="20"/>
          <w:szCs w:val="20"/>
        </w:rPr>
        <w:t>:</w:t>
      </w:r>
      <w:r w:rsidR="00F63280">
        <w:rPr>
          <w:rFonts w:asciiTheme="majorHAnsi" w:hAnsiTheme="majorHAnsi"/>
          <w:sz w:val="20"/>
          <w:szCs w:val="20"/>
        </w:rPr>
        <w:t xml:space="preserve"> </w:t>
      </w:r>
    </w:p>
    <w:p w:rsidR="00584B31" w:rsidRPr="009F3747" w:rsidRDefault="00F63280" w:rsidP="00051976">
      <w:pPr>
        <w:pStyle w:val="a5"/>
        <w:numPr>
          <w:ilvl w:val="0"/>
          <w:numId w:val="3"/>
        </w:numPr>
        <w:ind w:left="1134"/>
        <w:rPr>
          <w:rFonts w:asciiTheme="majorHAnsi" w:hAnsiTheme="majorHAnsi"/>
          <w:sz w:val="20"/>
          <w:szCs w:val="20"/>
        </w:rPr>
      </w:pPr>
      <w:r w:rsidRPr="009F3747">
        <w:rPr>
          <w:rFonts w:asciiTheme="majorHAnsi" w:hAnsiTheme="majorHAnsi"/>
          <w:sz w:val="20"/>
          <w:szCs w:val="20"/>
        </w:rPr>
        <w:t>по</w:t>
      </w:r>
      <w:r w:rsidR="00584B31" w:rsidRPr="00051976">
        <w:rPr>
          <w:rFonts w:asciiTheme="majorHAnsi" w:hAnsiTheme="majorHAnsi"/>
          <w:sz w:val="20"/>
          <w:szCs w:val="20"/>
        </w:rPr>
        <w:t xml:space="preserve"> дате </w:t>
      </w:r>
      <w:r w:rsidR="00584B31" w:rsidRPr="009F3747">
        <w:rPr>
          <w:rFonts w:asciiTheme="majorHAnsi" w:hAnsiTheme="majorHAnsi"/>
          <w:sz w:val="20"/>
          <w:szCs w:val="20"/>
        </w:rPr>
        <w:t>(</w:t>
      </w:r>
      <w:r w:rsidR="00584B31" w:rsidRPr="00395FDD">
        <w:rPr>
          <w:rFonts w:asciiTheme="majorHAnsi" w:hAnsiTheme="majorHAnsi"/>
          <w:sz w:val="20"/>
          <w:szCs w:val="20"/>
          <w:lang w:val="en-US"/>
        </w:rPr>
        <w:t>DATE</w:t>
      </w:r>
      <w:r w:rsidR="00584B31" w:rsidRPr="00051976">
        <w:rPr>
          <w:rFonts w:asciiTheme="majorHAnsi" w:hAnsiTheme="majorHAnsi"/>
          <w:sz w:val="20"/>
          <w:szCs w:val="20"/>
        </w:rPr>
        <w:t>(</w:t>
      </w:r>
      <w:r w:rsidR="00584B31">
        <w:rPr>
          <w:rFonts w:asciiTheme="majorHAnsi" w:hAnsiTheme="majorHAnsi"/>
          <w:sz w:val="20"/>
          <w:szCs w:val="20"/>
          <w:lang w:val="en-US"/>
        </w:rPr>
        <w:t>GL</w:t>
      </w:r>
      <w:r w:rsidR="00584B31" w:rsidRPr="00051976">
        <w:rPr>
          <w:rFonts w:asciiTheme="majorHAnsi" w:hAnsiTheme="majorHAnsi"/>
          <w:sz w:val="20"/>
          <w:szCs w:val="20"/>
        </w:rPr>
        <w:t>_</w:t>
      </w:r>
      <w:r w:rsidR="00584B31">
        <w:rPr>
          <w:rFonts w:asciiTheme="majorHAnsi" w:hAnsiTheme="majorHAnsi"/>
          <w:sz w:val="20"/>
          <w:szCs w:val="20"/>
          <w:lang w:val="en-US"/>
        </w:rPr>
        <w:t>BATPST</w:t>
      </w:r>
      <w:r w:rsidR="00584B31" w:rsidRPr="00051976">
        <w:rPr>
          <w:rFonts w:asciiTheme="majorHAnsi" w:hAnsiTheme="majorHAnsi"/>
          <w:sz w:val="20"/>
          <w:szCs w:val="20"/>
        </w:rPr>
        <w:t>.</w:t>
      </w:r>
      <w:r w:rsidR="00584B31" w:rsidRPr="00395FDD">
        <w:rPr>
          <w:rFonts w:asciiTheme="majorHAnsi" w:hAnsiTheme="majorHAnsi"/>
          <w:sz w:val="20"/>
          <w:szCs w:val="20"/>
          <w:lang w:val="en-US"/>
        </w:rPr>
        <w:t>OST</w:t>
      </w:r>
      <w:r w:rsidR="00584B31" w:rsidRPr="00051976">
        <w:rPr>
          <w:rFonts w:asciiTheme="majorHAnsi" w:hAnsiTheme="majorHAnsi"/>
          <w:sz w:val="20"/>
          <w:szCs w:val="20"/>
        </w:rPr>
        <w:t>)</w:t>
      </w:r>
      <w:r w:rsidR="00584B31" w:rsidRPr="009F3747">
        <w:rPr>
          <w:rFonts w:asciiTheme="majorHAnsi" w:hAnsiTheme="majorHAnsi"/>
          <w:sz w:val="20"/>
          <w:szCs w:val="20"/>
        </w:rPr>
        <w:t>)</w:t>
      </w:r>
      <w:r w:rsidRPr="009F3747">
        <w:rPr>
          <w:rFonts w:asciiTheme="majorHAnsi" w:hAnsiTheme="majorHAnsi"/>
          <w:sz w:val="20"/>
          <w:szCs w:val="20"/>
        </w:rPr>
        <w:t xml:space="preserve"> </w:t>
      </w:r>
      <w:r w:rsidR="00584B31" w:rsidRPr="00051976">
        <w:rPr>
          <w:rFonts w:asciiTheme="majorHAnsi" w:hAnsiTheme="majorHAnsi"/>
          <w:sz w:val="20"/>
          <w:szCs w:val="20"/>
        </w:rPr>
        <w:t>– обратная сортировка</w:t>
      </w:r>
    </w:p>
    <w:p w:rsidR="00584B31" w:rsidRPr="009F3747" w:rsidRDefault="00584B31" w:rsidP="00051976">
      <w:pPr>
        <w:pStyle w:val="a5"/>
        <w:numPr>
          <w:ilvl w:val="0"/>
          <w:numId w:val="3"/>
        </w:numPr>
        <w:ind w:left="1134"/>
        <w:rPr>
          <w:rFonts w:asciiTheme="majorHAnsi" w:hAnsiTheme="majorHAnsi"/>
          <w:sz w:val="20"/>
          <w:szCs w:val="20"/>
        </w:rPr>
      </w:pPr>
      <w:r w:rsidRPr="009F3747">
        <w:rPr>
          <w:rFonts w:asciiTheme="majorHAnsi" w:hAnsiTheme="majorHAnsi"/>
          <w:sz w:val="20"/>
          <w:szCs w:val="20"/>
        </w:rPr>
        <w:t>по номеру пакета (</w:t>
      </w:r>
      <w:r w:rsidR="009F3747">
        <w:rPr>
          <w:rFonts w:asciiTheme="majorHAnsi" w:hAnsiTheme="majorHAnsi"/>
          <w:sz w:val="20"/>
          <w:szCs w:val="20"/>
          <w:lang w:val="en-US"/>
        </w:rPr>
        <w:t>GL</w:t>
      </w:r>
      <w:r w:rsidR="009F3747" w:rsidRPr="00051976">
        <w:rPr>
          <w:rFonts w:asciiTheme="majorHAnsi" w:hAnsiTheme="majorHAnsi"/>
          <w:sz w:val="20"/>
          <w:szCs w:val="20"/>
        </w:rPr>
        <w:t>_</w:t>
      </w:r>
      <w:r w:rsidR="009F3747">
        <w:rPr>
          <w:rFonts w:asciiTheme="majorHAnsi" w:hAnsiTheme="majorHAnsi"/>
          <w:sz w:val="20"/>
          <w:szCs w:val="20"/>
          <w:lang w:val="en-US"/>
        </w:rPr>
        <w:t>BATPST</w:t>
      </w:r>
      <w:r w:rsidR="009F3747" w:rsidRPr="00051976">
        <w:rPr>
          <w:rFonts w:asciiTheme="majorHAnsi" w:hAnsiTheme="majorHAnsi"/>
          <w:sz w:val="20"/>
          <w:szCs w:val="20"/>
        </w:rPr>
        <w:t>.</w:t>
      </w:r>
      <w:r>
        <w:rPr>
          <w:rFonts w:asciiTheme="majorHAnsi" w:hAnsiTheme="majorHAnsi"/>
          <w:sz w:val="20"/>
          <w:szCs w:val="20"/>
          <w:lang w:val="en-US"/>
        </w:rPr>
        <w:t>ID</w:t>
      </w:r>
      <w:r w:rsidRPr="00051976">
        <w:rPr>
          <w:rFonts w:asciiTheme="majorHAnsi" w:hAnsiTheme="majorHAnsi"/>
          <w:sz w:val="20"/>
          <w:szCs w:val="20"/>
        </w:rPr>
        <w:t>_</w:t>
      </w:r>
      <w:r>
        <w:rPr>
          <w:rFonts w:asciiTheme="majorHAnsi" w:hAnsiTheme="majorHAnsi"/>
          <w:sz w:val="20"/>
          <w:szCs w:val="20"/>
          <w:lang w:val="en-US"/>
        </w:rPr>
        <w:t>PKG</w:t>
      </w:r>
      <w:r w:rsidRPr="009F3747">
        <w:rPr>
          <w:rFonts w:asciiTheme="majorHAnsi" w:hAnsiTheme="majorHAnsi"/>
          <w:sz w:val="20"/>
          <w:szCs w:val="20"/>
        </w:rPr>
        <w:t>)</w:t>
      </w:r>
      <w:r w:rsidRPr="00C6118D">
        <w:rPr>
          <w:rFonts w:asciiTheme="majorHAnsi" w:hAnsiTheme="majorHAnsi"/>
          <w:sz w:val="20"/>
          <w:szCs w:val="20"/>
        </w:rPr>
        <w:t xml:space="preserve"> – обратная сортировка</w:t>
      </w:r>
    </w:p>
    <w:p w:rsidR="009F3747" w:rsidRPr="001B77D4" w:rsidRDefault="009F3747" w:rsidP="00051976">
      <w:pPr>
        <w:pStyle w:val="a5"/>
        <w:numPr>
          <w:ilvl w:val="0"/>
          <w:numId w:val="3"/>
        </w:numPr>
        <w:spacing w:after="120"/>
        <w:ind w:left="1134" w:hanging="357"/>
        <w:contextualSpacing w:val="0"/>
        <w:rPr>
          <w:rFonts w:asciiTheme="majorHAnsi" w:hAnsiTheme="majorHAnsi"/>
          <w:sz w:val="20"/>
          <w:szCs w:val="20"/>
        </w:rPr>
      </w:pPr>
      <w:r w:rsidRPr="009F3747">
        <w:rPr>
          <w:rFonts w:asciiTheme="majorHAnsi" w:hAnsiTheme="majorHAnsi"/>
          <w:sz w:val="20"/>
          <w:szCs w:val="20"/>
        </w:rPr>
        <w:t xml:space="preserve">по </w:t>
      </w:r>
      <w:r w:rsidRPr="00467E9E">
        <w:rPr>
          <w:rFonts w:asciiTheme="majorHAnsi" w:hAnsiTheme="majorHAnsi"/>
          <w:sz w:val="20"/>
          <w:szCs w:val="20"/>
        </w:rPr>
        <w:t>идентификатору</w:t>
      </w:r>
      <w:r w:rsidRPr="009F3747">
        <w:rPr>
          <w:rFonts w:asciiTheme="majorHAnsi" w:hAnsiTheme="majorHAnsi"/>
          <w:sz w:val="20"/>
          <w:szCs w:val="20"/>
        </w:rPr>
        <w:t xml:space="preserve"> записи (</w:t>
      </w:r>
      <w:r w:rsidRPr="009F3747">
        <w:rPr>
          <w:rFonts w:asciiTheme="majorHAnsi" w:hAnsiTheme="majorHAnsi"/>
          <w:sz w:val="20"/>
          <w:szCs w:val="20"/>
          <w:lang w:val="en-US"/>
        </w:rPr>
        <w:t>GL</w:t>
      </w:r>
      <w:r w:rsidRPr="00051976">
        <w:rPr>
          <w:rFonts w:asciiTheme="majorHAnsi" w:hAnsiTheme="majorHAnsi"/>
          <w:sz w:val="20"/>
          <w:szCs w:val="20"/>
        </w:rPr>
        <w:t>_</w:t>
      </w:r>
      <w:r w:rsidRPr="009F3747">
        <w:rPr>
          <w:rFonts w:asciiTheme="majorHAnsi" w:hAnsiTheme="majorHAnsi"/>
          <w:sz w:val="20"/>
          <w:szCs w:val="20"/>
          <w:lang w:val="en-US"/>
        </w:rPr>
        <w:t>BATPST</w:t>
      </w:r>
      <w:r w:rsidRPr="00051976">
        <w:rPr>
          <w:rFonts w:asciiTheme="majorHAnsi" w:hAnsiTheme="majorHAnsi"/>
          <w:sz w:val="20"/>
          <w:szCs w:val="20"/>
        </w:rPr>
        <w:t>.</w:t>
      </w:r>
      <w:r w:rsidR="00F63280" w:rsidRPr="009F3747">
        <w:rPr>
          <w:rFonts w:asciiTheme="majorHAnsi" w:hAnsiTheme="majorHAnsi"/>
          <w:sz w:val="20"/>
          <w:szCs w:val="20"/>
          <w:lang w:val="en-US"/>
        </w:rPr>
        <w:t>ID</w:t>
      </w:r>
      <w:r w:rsidRPr="009F3747">
        <w:rPr>
          <w:rFonts w:asciiTheme="majorHAnsi" w:hAnsiTheme="majorHAnsi"/>
          <w:sz w:val="20"/>
          <w:szCs w:val="20"/>
        </w:rPr>
        <w:t>) -</w:t>
      </w:r>
      <w:r w:rsidR="00F63280" w:rsidRPr="009F3747">
        <w:rPr>
          <w:rFonts w:asciiTheme="majorHAnsi" w:hAnsiTheme="majorHAnsi"/>
          <w:sz w:val="20"/>
          <w:szCs w:val="20"/>
        </w:rPr>
        <w:t xml:space="preserve"> </w:t>
      </w:r>
      <w:r w:rsidR="00F63280" w:rsidRPr="001B77D4">
        <w:rPr>
          <w:rFonts w:asciiTheme="majorHAnsi" w:hAnsiTheme="majorHAnsi"/>
          <w:sz w:val="20"/>
          <w:szCs w:val="20"/>
        </w:rPr>
        <w:t>прям</w:t>
      </w:r>
      <w:r w:rsidRPr="001B77D4">
        <w:rPr>
          <w:rFonts w:asciiTheme="majorHAnsi" w:hAnsiTheme="majorHAnsi"/>
          <w:sz w:val="20"/>
          <w:szCs w:val="20"/>
        </w:rPr>
        <w:t>ая сортировка</w:t>
      </w:r>
      <w:r>
        <w:rPr>
          <w:rFonts w:asciiTheme="majorHAnsi" w:hAnsiTheme="majorHAnsi"/>
          <w:sz w:val="20"/>
          <w:szCs w:val="20"/>
        </w:rPr>
        <w:t>, т</w:t>
      </w:r>
      <w:r w:rsidRPr="009F3747">
        <w:rPr>
          <w:rFonts w:asciiTheme="majorHAnsi" w:hAnsiTheme="majorHAnsi"/>
          <w:sz w:val="20"/>
          <w:szCs w:val="20"/>
        </w:rPr>
        <w:t xml:space="preserve">ем самым </w:t>
      </w:r>
      <w:r w:rsidR="00F63280" w:rsidRPr="001B77D4">
        <w:rPr>
          <w:rFonts w:asciiTheme="majorHAnsi" w:hAnsiTheme="majorHAnsi"/>
          <w:sz w:val="20"/>
          <w:szCs w:val="20"/>
        </w:rPr>
        <w:t xml:space="preserve">сохраняя порядок операции в файле </w:t>
      </w:r>
    </w:p>
    <w:p w:rsidR="009F3747" w:rsidRDefault="009F3747" w:rsidP="00051976">
      <w:pPr>
        <w:pStyle w:val="a5"/>
        <w:numPr>
          <w:ilvl w:val="1"/>
          <w:numId w:val="1"/>
        </w:numPr>
        <w:spacing w:before="240" w:after="240"/>
        <w:contextualSpacing w:val="0"/>
        <w:outlineLvl w:val="1"/>
        <w:rPr>
          <w:rFonts w:asciiTheme="majorHAnsi" w:hAnsiTheme="majorHAnsi"/>
          <w:b/>
          <w:color w:val="2F5496" w:themeColor="accent5" w:themeShade="BF"/>
          <w:spacing w:val="20"/>
        </w:rPr>
      </w:pPr>
      <w:r>
        <w:rPr>
          <w:rFonts w:asciiTheme="majorHAnsi" w:hAnsiTheme="majorHAnsi"/>
          <w:b/>
          <w:color w:val="2F5496" w:themeColor="accent5" w:themeShade="BF"/>
          <w:spacing w:val="20"/>
        </w:rPr>
        <w:t>Описание полей</w:t>
      </w:r>
    </w:p>
    <w:p w:rsidR="009F3747" w:rsidRPr="00051976" w:rsidRDefault="001B77D4" w:rsidP="00051976">
      <w:pPr>
        <w:spacing w:after="240"/>
        <w:ind w:firstLine="42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В ф</w:t>
      </w:r>
      <w:r w:rsidRPr="008A58B9">
        <w:rPr>
          <w:rFonts w:asciiTheme="majorHAnsi" w:hAnsiTheme="majorHAnsi"/>
          <w:sz w:val="20"/>
          <w:szCs w:val="20"/>
        </w:rPr>
        <w:t>орм</w:t>
      </w:r>
      <w:r>
        <w:rPr>
          <w:rFonts w:asciiTheme="majorHAnsi" w:hAnsiTheme="majorHAnsi"/>
          <w:sz w:val="20"/>
          <w:szCs w:val="20"/>
        </w:rPr>
        <w:t>у необходимо включить следующие поля</w:t>
      </w:r>
      <w:r w:rsidRPr="00051976">
        <w:rPr>
          <w:rFonts w:asciiTheme="majorHAnsi" w:hAnsiTheme="majorHAnsi"/>
          <w:sz w:val="20"/>
          <w:szCs w:val="20"/>
        </w:rPr>
        <w:t>:</w:t>
      </w:r>
    </w:p>
    <w:tbl>
      <w:tblPr>
        <w:tblW w:w="934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2268"/>
        <w:gridCol w:w="4961"/>
      </w:tblGrid>
      <w:tr w:rsidR="00F63280" w:rsidRPr="003D748B" w:rsidTr="00C6118D">
        <w:trPr>
          <w:cantSplit/>
          <w:trHeight w:val="533"/>
          <w:tblHeader/>
          <w:tblCellSpacing w:w="0" w:type="dxa"/>
        </w:trPr>
        <w:tc>
          <w:tcPr>
            <w:tcW w:w="2117" w:type="dxa"/>
            <w:tcBorders>
              <w:top w:val="outset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CA09FD" w:rsidRDefault="00F63280" w:rsidP="00C6118D">
            <w:pPr>
              <w:spacing w:after="0"/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lastRenderedPageBreak/>
              <w:t>Имя поля</w:t>
            </w:r>
            <w:r>
              <w:rPr>
                <w:sz w:val="20"/>
                <w:szCs w:val="20"/>
              </w:rPr>
              <w:t xml:space="preserve"> в форме</w:t>
            </w:r>
          </w:p>
        </w:tc>
        <w:tc>
          <w:tcPr>
            <w:tcW w:w="2268" w:type="dxa"/>
            <w:tcBorders>
              <w:top w:val="outset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CD725C" w:rsidRDefault="00F63280" w:rsidP="00C6118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поле в таблице </w:t>
            </w:r>
            <w:r>
              <w:rPr>
                <w:sz w:val="20"/>
                <w:szCs w:val="20"/>
                <w:lang w:val="en-US"/>
              </w:rPr>
              <w:t>GL</w:t>
            </w:r>
            <w:r w:rsidRPr="00362FEF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BATPST</w:t>
            </w:r>
          </w:p>
        </w:tc>
        <w:tc>
          <w:tcPr>
            <w:tcW w:w="4961" w:type="dxa"/>
            <w:tcBorders>
              <w:top w:val="outset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CA09FD" w:rsidRDefault="00F63280" w:rsidP="00C6118D">
            <w:pPr>
              <w:spacing w:after="0"/>
              <w:jc w:val="center"/>
              <w:rPr>
                <w:sz w:val="20"/>
                <w:szCs w:val="20"/>
              </w:rPr>
            </w:pPr>
            <w:r w:rsidRPr="00CA09FD">
              <w:rPr>
                <w:sz w:val="20"/>
                <w:szCs w:val="20"/>
              </w:rPr>
              <w:t>Описание</w:t>
            </w:r>
          </w:p>
        </w:tc>
      </w:tr>
      <w:tr w:rsidR="00F63280" w:rsidRPr="004979F5" w:rsidTr="00C6118D">
        <w:trPr>
          <w:cantSplit/>
          <w:trHeight w:val="178"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Номер строки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NROW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Номер строки в файле</w:t>
            </w:r>
          </w:p>
        </w:tc>
      </w:tr>
      <w:tr w:rsidR="00BC4CDA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4CDA" w:rsidRPr="00F31E18" w:rsidRDefault="00BC4CDA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Дата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проводки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4CDA" w:rsidRPr="004979F5" w:rsidRDefault="00BC4CDA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VDATE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4CDA" w:rsidRPr="00DE4E2D" w:rsidRDefault="00BC4CDA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Дата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проводки</w:t>
            </w:r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BC4CDA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№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 w:rsidR="00F63280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сделки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DEAL_ID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сделки</w:t>
            </w:r>
            <w:proofErr w:type="spellEnd"/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BC4CDA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№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3280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субсделки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SUBDEALID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субсделки</w:t>
            </w:r>
            <w:proofErr w:type="spellEnd"/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BC4CDA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Helv"/>
                <w:color w:val="000000"/>
                <w:sz w:val="20"/>
                <w:szCs w:val="20"/>
              </w:rPr>
              <w:t>№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 w:rsidR="00F63280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платежа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PMT_REF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платежного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документа</w:t>
            </w:r>
            <w:proofErr w:type="spellEnd"/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Счет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Дт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AC_DR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Счёт 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Д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ебета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в формате ЦБ </w:t>
            </w:r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Валюта </w:t>
            </w:r>
            <w:proofErr w:type="spellStart"/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Д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CCY_DR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Валюта счета 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Д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ебета</w:t>
            </w:r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Сумма </w:t>
            </w:r>
            <w:proofErr w:type="spellStart"/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Д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AMT_DR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Сумма 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Д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ебета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проводки в валюте счёта 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Д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ебета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. Мажорные единицы. Неотрицательная.</w:t>
            </w:r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Счет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Кт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AC_CR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Счёт 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К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редита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в формате ЦБ </w:t>
            </w:r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Валюта </w:t>
            </w:r>
            <w:proofErr w:type="spellStart"/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К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CCY_CR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Валюта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счета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К</w:t>
            </w:r>
            <w:proofErr w:type="spellStart"/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редита</w:t>
            </w:r>
            <w:proofErr w:type="spellEnd"/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Сумма </w:t>
            </w:r>
            <w:proofErr w:type="spellStart"/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К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т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AMT_CR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Сумма К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редита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проводки в валюте счёта 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К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редита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. Мажорные единицы. Неотрицательная.</w:t>
            </w:r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Сумма в рублях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AMTRU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F31E18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Сумма проводки в рублях (общая для 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Д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ебета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и </w:t>
            </w:r>
            <w:r w:rsidR="00F31E18"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К</w:t>
            </w:r>
            <w:r w:rsidR="00F31E18">
              <w:rPr>
                <w:rFonts w:asciiTheme="majorHAnsi" w:hAnsiTheme="majorHAnsi" w:cs="Helv"/>
                <w:color w:val="000000"/>
                <w:sz w:val="20"/>
                <w:szCs w:val="20"/>
              </w:rPr>
              <w:t>редита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). Мажорные единицы. Неотрицательная.</w:t>
            </w:r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Назначение (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англ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NRT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Описание на латинице (до 30 знаков – ограничение в таблице проводок 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DWH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.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PD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)</w:t>
            </w:r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Назначение (русс)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RNRTL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Русское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до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300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знаков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051976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76" w:rsidRPr="004979F5" w:rsidRDefault="00051976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Источник операции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1976" w:rsidRPr="004979F5" w:rsidRDefault="00051976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SRC_PST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1976" w:rsidRPr="004979F5" w:rsidRDefault="00051976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Источник операции – входной параметр, запрашиваемый при загрузке файла</w:t>
            </w:r>
          </w:p>
        </w:tc>
      </w:tr>
      <w:tr w:rsidR="00F63280" w:rsidRPr="004979F5" w:rsidTr="00C6118D">
        <w:trPr>
          <w:cantSplit/>
          <w:trHeight w:val="178"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ID 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пакета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/>
                <w:sz w:val="20"/>
                <w:szCs w:val="20"/>
                <w:lang w:val="en-US"/>
              </w:rPr>
              <w:t>GL</w:t>
            </w:r>
            <w:r w:rsidRPr="004979F5">
              <w:rPr>
                <w:rFonts w:asciiTheme="majorHAnsi" w:hAnsiTheme="majorHAnsi"/>
                <w:sz w:val="20"/>
                <w:szCs w:val="20"/>
              </w:rPr>
              <w:t>_</w:t>
            </w:r>
            <w:r w:rsidRPr="004979F5">
              <w:rPr>
                <w:rFonts w:asciiTheme="majorHAnsi" w:hAnsiTheme="majorHAnsi"/>
                <w:sz w:val="20"/>
                <w:szCs w:val="20"/>
                <w:lang w:val="en-US"/>
              </w:rPr>
              <w:t>BATPST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.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ID_PKG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Ссылка на пакет 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GL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BATPKG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.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ID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_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PKG</w:t>
            </w:r>
          </w:p>
        </w:tc>
      </w:tr>
      <w:tr w:rsidR="00F63280" w:rsidRPr="004979F5" w:rsidTr="00C6118D">
        <w:trPr>
          <w:cantSplit/>
          <w:trHeight w:val="178"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Дата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пакета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GL_BATPKG.DT_LOAD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Дата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пакета</w:t>
            </w:r>
            <w:proofErr w:type="spellEnd"/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Сообщение об ошибке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EMSG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Заполняется в случае ошибки предварительной </w:t>
            </w:r>
            <w:proofErr w:type="spellStart"/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валидации</w:t>
            </w:r>
            <w:proofErr w:type="spellEnd"/>
          </w:p>
        </w:tc>
      </w:tr>
      <w:tr w:rsidR="00F63280" w:rsidRPr="004979F5" w:rsidTr="00C6118D">
        <w:trPr>
          <w:cantSplit/>
          <w:tblCellSpacing w:w="0" w:type="dxa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>Пользователь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USER_NAME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3280" w:rsidRPr="004979F5" w:rsidRDefault="00F63280" w:rsidP="00C6118D">
            <w:pPr>
              <w:spacing w:after="0" w:line="240" w:lineRule="auto"/>
              <w:rPr>
                <w:rFonts w:asciiTheme="majorHAnsi" w:hAnsiTheme="majorHAnsi" w:cs="Helv"/>
                <w:color w:val="000000"/>
                <w:sz w:val="20"/>
                <w:szCs w:val="20"/>
              </w:rPr>
            </w:pP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  <w:lang w:val="en-US"/>
              </w:rPr>
              <w:t>Login</w:t>
            </w:r>
            <w:r w:rsidRPr="004979F5">
              <w:rPr>
                <w:rFonts w:asciiTheme="majorHAnsi" w:hAnsiTheme="majorHAnsi" w:cs="Helv"/>
                <w:color w:val="000000"/>
                <w:sz w:val="20"/>
                <w:szCs w:val="20"/>
              </w:rPr>
              <w:t xml:space="preserve"> пользователя, загрузивший пакет (файл)</w:t>
            </w:r>
          </w:p>
        </w:tc>
      </w:tr>
    </w:tbl>
    <w:p w:rsidR="00CD606F" w:rsidRDefault="00CD606F"/>
    <w:sectPr w:rsidR="00CD606F" w:rsidSect="00B30CFC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iqu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617"/>
    <w:multiLevelType w:val="hybridMultilevel"/>
    <w:tmpl w:val="C30C4E8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2CB6"/>
    <w:multiLevelType w:val="hybridMultilevel"/>
    <w:tmpl w:val="12F0C1DC"/>
    <w:lvl w:ilvl="0" w:tplc="8050200C">
      <w:start w:val="1"/>
      <w:numFmt w:val="bullet"/>
      <w:lvlText w:val="-"/>
      <w:lvlJc w:val="left"/>
      <w:pPr>
        <w:ind w:left="1894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2" w15:restartNumberingAfterBreak="0">
    <w:nsid w:val="108A24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1019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DA648F"/>
    <w:multiLevelType w:val="hybridMultilevel"/>
    <w:tmpl w:val="1842DF9E"/>
    <w:lvl w:ilvl="0" w:tplc="8050200C">
      <w:start w:val="1"/>
      <w:numFmt w:val="bullet"/>
      <w:lvlText w:val="-"/>
      <w:lvlJc w:val="left"/>
      <w:pPr>
        <w:ind w:left="720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67E5F"/>
    <w:multiLevelType w:val="hybridMultilevel"/>
    <w:tmpl w:val="C01C8EC0"/>
    <w:lvl w:ilvl="0" w:tplc="04190017">
      <w:start w:val="1"/>
      <w:numFmt w:val="lowerLetter"/>
      <w:lvlText w:val="%1)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501F6BA8"/>
    <w:multiLevelType w:val="hybridMultilevel"/>
    <w:tmpl w:val="C30C4E8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17B43"/>
    <w:multiLevelType w:val="hybridMultilevel"/>
    <w:tmpl w:val="0832C124"/>
    <w:lvl w:ilvl="0" w:tplc="8050200C">
      <w:start w:val="1"/>
      <w:numFmt w:val="bullet"/>
      <w:lvlText w:val="-"/>
      <w:lvlJc w:val="left"/>
      <w:pPr>
        <w:ind w:left="3272" w:hanging="360"/>
      </w:pPr>
      <w:rPr>
        <w:rFonts w:ascii="Antiqua" w:hAnsi="Antiqua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7E21144A"/>
    <w:multiLevelType w:val="hybridMultilevel"/>
    <w:tmpl w:val="DA70A8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None" w15:userId="Фигаровская Наталья Викторовна"/>
  </w15:person>
  <w15:person w15:author="Фигаровская Наталья Викторовна [2]">
    <w15:presenceInfo w15:providerId="AD" w15:userId="S-1-5-21-2256904374-1051893898-125531477-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80"/>
    <w:rsid w:val="00051976"/>
    <w:rsid w:val="000C47AF"/>
    <w:rsid w:val="001B77D4"/>
    <w:rsid w:val="001D24A7"/>
    <w:rsid w:val="00325BF1"/>
    <w:rsid w:val="003425AE"/>
    <w:rsid w:val="003A1C49"/>
    <w:rsid w:val="00465C83"/>
    <w:rsid w:val="00467E9E"/>
    <w:rsid w:val="004E4422"/>
    <w:rsid w:val="00584B31"/>
    <w:rsid w:val="005A0C57"/>
    <w:rsid w:val="005A5787"/>
    <w:rsid w:val="005F1875"/>
    <w:rsid w:val="00803C22"/>
    <w:rsid w:val="008169AA"/>
    <w:rsid w:val="008A1B50"/>
    <w:rsid w:val="008A58B9"/>
    <w:rsid w:val="009F3747"/>
    <w:rsid w:val="00B30CFC"/>
    <w:rsid w:val="00B3353B"/>
    <w:rsid w:val="00B640A9"/>
    <w:rsid w:val="00BC4CDA"/>
    <w:rsid w:val="00CC46EB"/>
    <w:rsid w:val="00CD606F"/>
    <w:rsid w:val="00DE21DD"/>
    <w:rsid w:val="00DE4E2D"/>
    <w:rsid w:val="00E320BE"/>
    <w:rsid w:val="00E57F0A"/>
    <w:rsid w:val="00EA1F1A"/>
    <w:rsid w:val="00EB686A"/>
    <w:rsid w:val="00ED53F9"/>
    <w:rsid w:val="00F31E18"/>
    <w:rsid w:val="00F63280"/>
    <w:rsid w:val="00F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CF110-04F2-4B10-B1C4-49569A55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280"/>
  </w:style>
  <w:style w:type="paragraph" w:styleId="1">
    <w:name w:val="heading 1"/>
    <w:basedOn w:val="a"/>
    <w:next w:val="a"/>
    <w:link w:val="10"/>
    <w:uiPriority w:val="9"/>
    <w:qFormat/>
    <w:rsid w:val="00F63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3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F63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63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328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63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63280"/>
    <w:rPr>
      <w:rFonts w:ascii="Segoe UI" w:hAnsi="Segoe UI" w:cs="Segoe UI"/>
      <w:sz w:val="18"/>
      <w:szCs w:val="18"/>
    </w:rPr>
  </w:style>
  <w:style w:type="paragraph" w:styleId="a8">
    <w:name w:val="Revision"/>
    <w:hidden/>
    <w:uiPriority w:val="99"/>
    <w:semiHidden/>
    <w:rsid w:val="00DE4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1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63A21-79A6-4FD9-B3F2-4A699B08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5</Pages>
  <Words>1540</Words>
  <Characters>8778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ZAO UniCredit Bank</Company>
  <LinksUpToDate>false</LinksUpToDate>
  <CharactersWithSpaces>10298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2016-04-25T07:47:00Z</dcterms:created>
  <dcterms:modified xsi:type="dcterms:W3CDTF">2016-04-26T16:16:00Z</dcterms:modified>
</cp:coreProperties>
</file>