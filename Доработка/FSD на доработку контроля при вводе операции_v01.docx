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AA" w:rsidRDefault="00031A74" w:rsidP="00031A74">
      <w:pPr>
        <w:spacing w:after="360"/>
        <w:jc w:val="center"/>
        <w:rPr>
          <w:b/>
          <w:sz w:val="24"/>
          <w:szCs w:val="24"/>
        </w:rPr>
      </w:pPr>
      <w:r w:rsidRPr="00031A74">
        <w:rPr>
          <w:b/>
          <w:sz w:val="24"/>
          <w:szCs w:val="24"/>
        </w:rPr>
        <w:t xml:space="preserve">FSD на </w:t>
      </w:r>
      <w:r>
        <w:rPr>
          <w:b/>
          <w:sz w:val="24"/>
          <w:szCs w:val="24"/>
        </w:rPr>
        <w:t>доработку</w:t>
      </w:r>
      <w:r w:rsidRPr="00031A74">
        <w:rPr>
          <w:b/>
          <w:sz w:val="24"/>
          <w:szCs w:val="24"/>
        </w:rPr>
        <w:t xml:space="preserve"> контроля при вводе операции</w:t>
      </w:r>
    </w:p>
    <w:p w:rsidR="00031A74" w:rsidRDefault="00031A74" w:rsidP="00031A74">
      <w:pPr>
        <w:ind w:firstLine="426"/>
        <w:rPr>
          <w:sz w:val="20"/>
          <w:szCs w:val="20"/>
        </w:rPr>
      </w:pPr>
      <w:r>
        <w:rPr>
          <w:sz w:val="20"/>
          <w:szCs w:val="20"/>
        </w:rPr>
        <w:t>При сохранении операции необходимо добавить контроль</w:t>
      </w:r>
      <w:r w:rsidRPr="00031A74">
        <w:rPr>
          <w:sz w:val="20"/>
          <w:szCs w:val="20"/>
        </w:rPr>
        <w:t>:</w:t>
      </w:r>
    </w:p>
    <w:p w:rsidR="00031A74" w:rsidRDefault="00031A74" w:rsidP="00031A74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на корреспонденцию счетов по главе В</w:t>
      </w:r>
    </w:p>
    <w:p w:rsidR="00031A74" w:rsidRDefault="00031A74" w:rsidP="00031A74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на</w:t>
      </w:r>
      <w:r w:rsidR="00D07C25">
        <w:rPr>
          <w:sz w:val="20"/>
          <w:szCs w:val="20"/>
        </w:rPr>
        <w:t xml:space="preserve"> правильность ввода</w:t>
      </w:r>
      <w:r>
        <w:rPr>
          <w:sz w:val="20"/>
          <w:szCs w:val="20"/>
        </w:rPr>
        <w:t xml:space="preserve"> счет</w:t>
      </w:r>
      <w:r w:rsidR="00D07C25">
        <w:rPr>
          <w:sz w:val="20"/>
          <w:szCs w:val="20"/>
        </w:rPr>
        <w:t>ов</w:t>
      </w:r>
      <w:r>
        <w:rPr>
          <w:sz w:val="20"/>
          <w:szCs w:val="20"/>
        </w:rPr>
        <w:t xml:space="preserve"> доходов и расходов</w:t>
      </w:r>
    </w:p>
    <w:p w:rsidR="003B21EB" w:rsidRPr="003B21EB" w:rsidRDefault="003B21EB" w:rsidP="003B21EB">
      <w:pPr>
        <w:rPr>
          <w:sz w:val="20"/>
          <w:szCs w:val="20"/>
        </w:rPr>
      </w:pPr>
    </w:p>
    <w:p w:rsidR="003B21EB" w:rsidRPr="001E5D63" w:rsidRDefault="003B21EB" w:rsidP="003B21EB">
      <w:pPr>
        <w:pStyle w:val="a3"/>
        <w:numPr>
          <w:ilvl w:val="0"/>
          <w:numId w:val="2"/>
        </w:numPr>
        <w:rPr>
          <w:b/>
          <w:sz w:val="20"/>
          <w:szCs w:val="20"/>
        </w:rPr>
      </w:pPr>
      <w:r w:rsidRPr="001E5D63">
        <w:rPr>
          <w:b/>
          <w:sz w:val="20"/>
          <w:szCs w:val="20"/>
        </w:rPr>
        <w:t>Проверка корреспонденции счетов</w:t>
      </w:r>
    </w:p>
    <w:p w:rsidR="003B21EB" w:rsidRDefault="003B21EB" w:rsidP="003B21EB">
      <w:pPr>
        <w:pStyle w:val="a3"/>
        <w:ind w:left="360"/>
        <w:rPr>
          <w:sz w:val="20"/>
          <w:szCs w:val="20"/>
        </w:rPr>
      </w:pPr>
    </w:p>
    <w:p w:rsidR="003B21EB" w:rsidRDefault="003B21EB" w:rsidP="00D07C25">
      <w:pPr>
        <w:pStyle w:val="a3"/>
        <w:numPr>
          <w:ilvl w:val="0"/>
          <w:numId w:val="3"/>
        </w:numPr>
        <w:spacing w:after="240"/>
        <w:ind w:left="1077" w:hanging="357"/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</w:rPr>
        <w:t>Условие включения проверки</w:t>
      </w:r>
      <w:r>
        <w:rPr>
          <w:sz w:val="20"/>
          <w:szCs w:val="20"/>
          <w:lang w:val="en-US"/>
        </w:rPr>
        <w:t>:</w:t>
      </w:r>
    </w:p>
    <w:p w:rsidR="00FC0EDE" w:rsidRDefault="00FC0EDE" w:rsidP="00D07C25">
      <w:pPr>
        <w:pStyle w:val="a3"/>
        <w:ind w:left="1701"/>
        <w:rPr>
          <w:sz w:val="20"/>
          <w:szCs w:val="20"/>
        </w:rPr>
      </w:pPr>
      <w:r w:rsidRPr="00FC0EDE">
        <w:rPr>
          <w:sz w:val="20"/>
          <w:szCs w:val="20"/>
        </w:rPr>
        <w:t xml:space="preserve">По </w:t>
      </w:r>
      <w:r>
        <w:rPr>
          <w:sz w:val="20"/>
          <w:szCs w:val="20"/>
        </w:rPr>
        <w:t xml:space="preserve">Дебету или по Кредиту операции счет начинается с </w:t>
      </w:r>
      <w:r w:rsidRPr="00FC0EDE">
        <w:rPr>
          <w:sz w:val="20"/>
          <w:szCs w:val="20"/>
        </w:rPr>
        <w:t>‘</w:t>
      </w:r>
      <w:r>
        <w:rPr>
          <w:sz w:val="20"/>
          <w:szCs w:val="20"/>
        </w:rPr>
        <w:t>9999</w:t>
      </w:r>
      <w:r w:rsidRPr="00FC0EDE">
        <w:rPr>
          <w:sz w:val="20"/>
          <w:szCs w:val="20"/>
        </w:rPr>
        <w:t>’</w:t>
      </w:r>
    </w:p>
    <w:p w:rsidR="00FC0EDE" w:rsidRDefault="00FC0EDE" w:rsidP="00FC0EDE">
      <w:pPr>
        <w:pStyle w:val="a3"/>
        <w:ind w:left="3119"/>
        <w:rPr>
          <w:sz w:val="20"/>
          <w:szCs w:val="20"/>
        </w:rPr>
      </w:pPr>
    </w:p>
    <w:p w:rsidR="00FC0EDE" w:rsidRPr="00FC0EDE" w:rsidRDefault="00FC0EDE" w:rsidP="00D07C25">
      <w:pPr>
        <w:pStyle w:val="a3"/>
        <w:numPr>
          <w:ilvl w:val="0"/>
          <w:numId w:val="3"/>
        </w:numPr>
        <w:spacing w:after="240"/>
        <w:ind w:left="1077"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>Проверяем счет корреспондента на активность или пассивность счета.</w:t>
      </w:r>
    </w:p>
    <w:p w:rsidR="00FC0EDE" w:rsidRPr="00D07C25" w:rsidRDefault="00D07C25" w:rsidP="00D07C25">
      <w:pPr>
        <w:pStyle w:val="a3"/>
        <w:spacing w:after="240"/>
        <w:ind w:left="1701"/>
        <w:contextualSpacing w:val="0"/>
        <w:rPr>
          <w:sz w:val="20"/>
          <w:szCs w:val="20"/>
        </w:rPr>
      </w:pPr>
      <w:r>
        <w:rPr>
          <w:sz w:val="20"/>
          <w:szCs w:val="20"/>
        </w:rPr>
        <w:t>Д</w:t>
      </w:r>
      <w:r w:rsidR="00FC0EDE">
        <w:rPr>
          <w:sz w:val="20"/>
          <w:szCs w:val="20"/>
        </w:rPr>
        <w:t>олжно</w:t>
      </w:r>
      <w:r w:rsidR="00FC0EDE">
        <w:rPr>
          <w:sz w:val="20"/>
          <w:szCs w:val="20"/>
          <w:lang w:val="en-US"/>
        </w:rPr>
        <w:t xml:space="preserve"> </w:t>
      </w:r>
      <w:r w:rsidR="00FC0EDE">
        <w:rPr>
          <w:sz w:val="20"/>
          <w:szCs w:val="20"/>
        </w:rPr>
        <w:t>быть соответствие</w:t>
      </w:r>
      <w:r>
        <w:rPr>
          <w:sz w:val="20"/>
          <w:szCs w:val="20"/>
          <w:lang w:val="en-US"/>
        </w:rPr>
        <w:t>:</w:t>
      </w:r>
    </w:p>
    <w:tbl>
      <w:tblPr>
        <w:tblStyle w:val="a4"/>
        <w:tblW w:w="0" w:type="auto"/>
        <w:tblInd w:w="1696" w:type="dxa"/>
        <w:tblLook w:val="04A0" w:firstRow="1" w:lastRow="0" w:firstColumn="1" w:lastColumn="0" w:noHBand="0" w:noVBand="1"/>
        <w:tblPrChange w:id="0" w:author="Фигаровская Наталья Викторовна" w:date="2016-11-15T15:58:00Z">
          <w:tblPr>
            <w:tblStyle w:val="a4"/>
            <w:tblW w:w="0" w:type="auto"/>
            <w:tblInd w:w="1696" w:type="dxa"/>
            <w:tblLook w:val="04A0" w:firstRow="1" w:lastRow="0" w:firstColumn="1" w:lastColumn="0" w:noHBand="0" w:noVBand="1"/>
          </w:tblPr>
        </w:tblPrChange>
      </w:tblPr>
      <w:tblGrid>
        <w:gridCol w:w="1412"/>
        <w:gridCol w:w="1849"/>
        <w:gridCol w:w="1985"/>
        <w:tblGridChange w:id="1">
          <w:tblGrid>
            <w:gridCol w:w="1412"/>
            <w:gridCol w:w="1701"/>
            <w:gridCol w:w="1985"/>
          </w:tblGrid>
        </w:tblGridChange>
      </w:tblGrid>
      <w:tr w:rsidR="00D07C25" w:rsidTr="005132C7">
        <w:tc>
          <w:tcPr>
            <w:tcW w:w="1412" w:type="dxa"/>
            <w:shd w:val="clear" w:color="auto" w:fill="D9D9D9" w:themeFill="background1" w:themeFillShade="D9"/>
            <w:tcPrChange w:id="2" w:author="Фигаровская Наталья Викторовна" w:date="2016-11-15T15:58:00Z">
              <w:tcPr>
                <w:tcW w:w="1412" w:type="dxa"/>
                <w:shd w:val="clear" w:color="auto" w:fill="D9D9D9" w:themeFill="background1" w:themeFillShade="D9"/>
              </w:tcPr>
            </w:tcPrChange>
          </w:tcPr>
          <w:p w:rsidR="00D07C25" w:rsidRDefault="00D07C25" w:rsidP="00D07C25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б/счет 2-ого порядка</w:t>
            </w:r>
          </w:p>
        </w:tc>
        <w:tc>
          <w:tcPr>
            <w:tcW w:w="1849" w:type="dxa"/>
            <w:shd w:val="clear" w:color="auto" w:fill="D9D9D9" w:themeFill="background1" w:themeFillShade="D9"/>
            <w:tcPrChange w:id="3" w:author="Фигаровская Наталья Викторовна" w:date="2016-11-15T15:58:00Z">
              <w:tcPr>
                <w:tcW w:w="1701" w:type="dxa"/>
                <w:shd w:val="clear" w:color="auto" w:fill="D9D9D9" w:themeFill="background1" w:themeFillShade="D9"/>
              </w:tcPr>
            </w:tcPrChange>
          </w:tcPr>
          <w:p w:rsidR="00D07C25" w:rsidRDefault="00D07C25" w:rsidP="00D07C25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счета-корреспондента</w:t>
            </w:r>
          </w:p>
        </w:tc>
        <w:tc>
          <w:tcPr>
            <w:tcW w:w="1985" w:type="dxa"/>
            <w:shd w:val="clear" w:color="auto" w:fill="D9D9D9" w:themeFill="background1" w:themeFillShade="D9"/>
            <w:tcPrChange w:id="4" w:author="Фигаровская Наталья Викторовна" w:date="2016-11-15T15:58:00Z">
              <w:tcPr>
                <w:tcW w:w="1985" w:type="dxa"/>
                <w:shd w:val="clear" w:color="auto" w:fill="D9D9D9" w:themeFill="background1" w:themeFillShade="D9"/>
              </w:tcPr>
            </w:tcPrChange>
          </w:tcPr>
          <w:p w:rsidR="00D07C25" w:rsidRPr="00D07C25" w:rsidRDefault="00D07C25" w:rsidP="00D07C25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поля в таблице </w:t>
            </w:r>
          </w:p>
        </w:tc>
      </w:tr>
      <w:tr w:rsidR="00D07C25" w:rsidTr="005132C7">
        <w:tc>
          <w:tcPr>
            <w:tcW w:w="1412" w:type="dxa"/>
            <w:tcPrChange w:id="5" w:author="Фигаровская Наталья Викторовна" w:date="2016-11-15T15:58:00Z">
              <w:tcPr>
                <w:tcW w:w="1412" w:type="dxa"/>
              </w:tcPr>
            </w:tcPrChange>
          </w:tcPr>
          <w:p w:rsidR="00D07C25" w:rsidRDefault="00D07C25" w:rsidP="00FC0EDE">
            <w:pPr>
              <w:pStyle w:val="a3"/>
              <w:ind w:left="0"/>
              <w:rPr>
                <w:sz w:val="20"/>
                <w:szCs w:val="20"/>
              </w:rPr>
            </w:pPr>
            <w:r w:rsidRPr="00FC0EDE">
              <w:rPr>
                <w:sz w:val="20"/>
                <w:szCs w:val="20"/>
              </w:rPr>
              <w:t>‘99998’</w:t>
            </w:r>
          </w:p>
        </w:tc>
        <w:tc>
          <w:tcPr>
            <w:tcW w:w="1849" w:type="dxa"/>
            <w:tcPrChange w:id="6" w:author="Фигаровская Наталья Викторовна" w:date="2016-11-15T15:58:00Z">
              <w:tcPr>
                <w:tcW w:w="1701" w:type="dxa"/>
              </w:tcPr>
            </w:tcPrChange>
          </w:tcPr>
          <w:p w:rsidR="00D07C25" w:rsidRPr="005132C7" w:rsidRDefault="005132C7" w:rsidP="005132C7">
            <w:pPr>
              <w:pStyle w:val="a3"/>
              <w:ind w:left="0"/>
              <w:rPr>
                <w:sz w:val="20"/>
                <w:szCs w:val="20"/>
                <w:rPrChange w:id="7" w:author="Фигаровская Наталья Викторовна" w:date="2016-11-15T15:58:00Z">
                  <w:rPr>
                    <w:sz w:val="20"/>
                    <w:szCs w:val="20"/>
                  </w:rPr>
                </w:rPrChange>
              </w:rPr>
              <w:pPrChange w:id="8" w:author="Фигаровская Наталья Викторовна" w:date="2016-11-15T15:59:00Z">
                <w:pPr>
                  <w:pStyle w:val="a3"/>
                  <w:ind w:left="0"/>
                </w:pPr>
              </w:pPrChange>
            </w:pPr>
            <w:r w:rsidRPr="005132C7">
              <w:rPr>
                <w:sz w:val="20"/>
                <w:szCs w:val="20"/>
                <w:rPrChange w:id="9" w:author="Фигаровская Наталья Викторовна" w:date="2016-11-15T15:59:00Z">
                  <w:rPr>
                    <w:sz w:val="20"/>
                    <w:szCs w:val="20"/>
                    <w:lang w:val="en-US"/>
                  </w:rPr>
                </w:rPrChange>
              </w:rPr>
              <w:t>П</w:t>
            </w:r>
            <w:r w:rsidR="00D07C25" w:rsidRPr="005132C7">
              <w:rPr>
                <w:sz w:val="20"/>
                <w:szCs w:val="20"/>
                <w:rPrChange w:id="10" w:author="Фигаровская Наталья Викторовна" w:date="2016-11-15T15:59:00Z">
                  <w:rPr>
                    <w:sz w:val="20"/>
                    <w:szCs w:val="20"/>
                    <w:lang w:val="en-US"/>
                  </w:rPr>
                </w:rPrChange>
              </w:rPr>
              <w:t>ассивный</w:t>
            </w:r>
            <w:ins w:id="11" w:author="Фигаровская Наталья Викторовна" w:date="2016-11-15T15:58:00Z">
              <w:r>
                <w:rPr>
                  <w:sz w:val="20"/>
                  <w:szCs w:val="20"/>
                </w:rPr>
                <w:t xml:space="preserve"> </w:t>
              </w:r>
            </w:ins>
            <w:ins w:id="12" w:author="Фигаровская Наталья Викторовна" w:date="2016-11-15T16:00:00Z">
              <w:r>
                <w:rPr>
                  <w:sz w:val="20"/>
                  <w:szCs w:val="20"/>
                </w:rPr>
                <w:t>(</w:t>
              </w:r>
            </w:ins>
            <w:proofErr w:type="spellStart"/>
            <w:ins w:id="13" w:author="Фигаровская Наталья Викторовна" w:date="2016-11-15T15:58:00Z">
              <w:r w:rsidRPr="005132C7">
                <w:rPr>
                  <w:sz w:val="20"/>
                  <w:szCs w:val="20"/>
                  <w:rPrChange w:id="14" w:author="Фигаровская Наталья Викторовна" w:date="2016-11-15T15:59:00Z">
                    <w:rPr>
                      <w:sz w:val="20"/>
                      <w:szCs w:val="20"/>
                      <w:lang w:val="en-US"/>
                    </w:rPr>
                  </w:rPrChange>
                </w:rPr>
                <w:t>гл</w:t>
              </w:r>
            </w:ins>
            <w:ins w:id="15" w:author="Фигаровская Наталья Викторовна" w:date="2016-11-15T15:59:00Z">
              <w:r>
                <w:rPr>
                  <w:sz w:val="20"/>
                  <w:szCs w:val="20"/>
                </w:rPr>
                <w:t>.</w:t>
              </w:r>
            </w:ins>
            <w:ins w:id="16" w:author="Фигаровская Наталья Викторовна" w:date="2016-11-15T15:58:00Z">
              <w:r>
                <w:rPr>
                  <w:sz w:val="20"/>
                  <w:szCs w:val="20"/>
                </w:rPr>
                <w:t>В</w:t>
              </w:r>
            </w:ins>
            <w:proofErr w:type="spellEnd"/>
            <w:ins w:id="17" w:author="Фигаровская Наталья Викторовна" w:date="2016-11-15T16:00:00Z">
              <w:r>
                <w:rPr>
                  <w:sz w:val="20"/>
                  <w:szCs w:val="20"/>
                </w:rPr>
                <w:t>)</w:t>
              </w:r>
            </w:ins>
          </w:p>
        </w:tc>
        <w:tc>
          <w:tcPr>
            <w:tcW w:w="1985" w:type="dxa"/>
            <w:tcPrChange w:id="18" w:author="Фигаровская Наталья Викторовна" w:date="2016-11-15T15:58:00Z">
              <w:tcPr>
                <w:tcW w:w="1985" w:type="dxa"/>
              </w:tcPr>
            </w:tcPrChange>
          </w:tcPr>
          <w:p w:rsidR="00D07C25" w:rsidRDefault="00D07C25" w:rsidP="00FC0EDE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ACCRLN</w:t>
            </w:r>
            <w:r w:rsidRPr="00FC0E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PSAV</w:t>
            </w:r>
            <w:r>
              <w:rPr>
                <w:sz w:val="20"/>
                <w:szCs w:val="20"/>
              </w:rPr>
              <w:t xml:space="preserve"> </w:t>
            </w:r>
            <w:r w:rsidRPr="00FC0EDE">
              <w:rPr>
                <w:sz w:val="20"/>
                <w:szCs w:val="20"/>
              </w:rPr>
              <w:t>= ‘</w:t>
            </w:r>
            <w:r>
              <w:rPr>
                <w:sz w:val="20"/>
                <w:szCs w:val="20"/>
              </w:rPr>
              <w:t>П</w:t>
            </w:r>
            <w:r w:rsidRPr="00FC0EDE">
              <w:rPr>
                <w:sz w:val="20"/>
                <w:szCs w:val="20"/>
              </w:rPr>
              <w:t>’</w:t>
            </w:r>
          </w:p>
        </w:tc>
      </w:tr>
      <w:tr w:rsidR="00D07C25" w:rsidTr="005132C7">
        <w:tc>
          <w:tcPr>
            <w:tcW w:w="1412" w:type="dxa"/>
            <w:tcPrChange w:id="19" w:author="Фигаровская Наталья Викторовна" w:date="2016-11-15T15:58:00Z">
              <w:tcPr>
                <w:tcW w:w="1412" w:type="dxa"/>
              </w:tcPr>
            </w:tcPrChange>
          </w:tcPr>
          <w:p w:rsidR="00D07C25" w:rsidRDefault="00D07C25" w:rsidP="00D07C25">
            <w:pPr>
              <w:pStyle w:val="a3"/>
              <w:ind w:left="0"/>
              <w:rPr>
                <w:sz w:val="20"/>
                <w:szCs w:val="20"/>
              </w:rPr>
            </w:pPr>
            <w:r w:rsidRPr="00FC0EDE">
              <w:rPr>
                <w:sz w:val="20"/>
                <w:szCs w:val="20"/>
              </w:rPr>
              <w:t>‘9999</w:t>
            </w:r>
            <w:r>
              <w:rPr>
                <w:sz w:val="20"/>
                <w:szCs w:val="20"/>
              </w:rPr>
              <w:t>9</w:t>
            </w:r>
            <w:r w:rsidRPr="00FC0EDE">
              <w:rPr>
                <w:sz w:val="20"/>
                <w:szCs w:val="20"/>
              </w:rPr>
              <w:t>’</w:t>
            </w:r>
          </w:p>
        </w:tc>
        <w:tc>
          <w:tcPr>
            <w:tcW w:w="1849" w:type="dxa"/>
            <w:tcPrChange w:id="20" w:author="Фигаровская Наталья Викторовна" w:date="2016-11-15T15:58:00Z">
              <w:tcPr>
                <w:tcW w:w="1701" w:type="dxa"/>
              </w:tcPr>
            </w:tcPrChange>
          </w:tcPr>
          <w:p w:rsidR="00D07C25" w:rsidRPr="005132C7" w:rsidRDefault="005132C7" w:rsidP="005132C7">
            <w:pPr>
              <w:pStyle w:val="a3"/>
              <w:ind w:left="0"/>
              <w:rPr>
                <w:sz w:val="20"/>
                <w:szCs w:val="20"/>
                <w:rPrChange w:id="21" w:author="Фигаровская Наталья Викторовна" w:date="2016-11-15T15:59:00Z">
                  <w:rPr>
                    <w:sz w:val="20"/>
                    <w:szCs w:val="20"/>
                  </w:rPr>
                </w:rPrChange>
              </w:rPr>
              <w:pPrChange w:id="22" w:author="Фигаровская Наталья Викторовна" w:date="2016-11-15T15:59:00Z">
                <w:pPr>
                  <w:pStyle w:val="a3"/>
                  <w:ind w:left="0"/>
                </w:pPr>
              </w:pPrChange>
            </w:pPr>
            <w:r>
              <w:rPr>
                <w:sz w:val="20"/>
                <w:szCs w:val="20"/>
              </w:rPr>
              <w:t>А</w:t>
            </w:r>
            <w:r w:rsidR="00D07C25">
              <w:rPr>
                <w:sz w:val="20"/>
                <w:szCs w:val="20"/>
              </w:rPr>
              <w:t>кт</w:t>
            </w:r>
            <w:r w:rsidR="00D07C25" w:rsidRPr="005132C7">
              <w:rPr>
                <w:sz w:val="20"/>
                <w:szCs w:val="20"/>
                <w:rPrChange w:id="23" w:author="Фигаровская Наталья Викторовна" w:date="2016-11-15T15:59:00Z">
                  <w:rPr>
                    <w:sz w:val="20"/>
                    <w:szCs w:val="20"/>
                    <w:lang w:val="en-US"/>
                  </w:rPr>
                </w:rPrChange>
              </w:rPr>
              <w:t>ивный</w:t>
            </w:r>
            <w:ins w:id="24" w:author="Фигаровская Наталья Викторовна" w:date="2016-11-15T15:59:00Z">
              <w:r>
                <w:rPr>
                  <w:sz w:val="20"/>
                  <w:szCs w:val="20"/>
                </w:rPr>
                <w:t xml:space="preserve"> </w:t>
              </w:r>
            </w:ins>
            <w:ins w:id="25" w:author="Фигаровская Наталья Викторовна" w:date="2016-11-15T16:00:00Z">
              <w:r>
                <w:rPr>
                  <w:sz w:val="20"/>
                  <w:szCs w:val="20"/>
                </w:rPr>
                <w:t>(</w:t>
              </w:r>
            </w:ins>
            <w:proofErr w:type="spellStart"/>
            <w:ins w:id="26" w:author="Фигаровская Наталья Викторовна" w:date="2016-11-15T15:59:00Z">
              <w:r w:rsidRPr="005132C7">
                <w:rPr>
                  <w:sz w:val="20"/>
                  <w:szCs w:val="20"/>
                  <w:rPrChange w:id="27" w:author="Фигаровская Наталья Викторовна" w:date="2016-11-15T15:59:00Z">
                    <w:rPr>
                      <w:sz w:val="20"/>
                      <w:szCs w:val="20"/>
                      <w:lang w:val="en-US"/>
                    </w:rPr>
                  </w:rPrChange>
                </w:rPr>
                <w:t>гл</w:t>
              </w:r>
              <w:r>
                <w:rPr>
                  <w:sz w:val="20"/>
                  <w:szCs w:val="20"/>
                </w:rPr>
                <w:t>.В</w:t>
              </w:r>
            </w:ins>
            <w:proofErr w:type="spellEnd"/>
            <w:ins w:id="28" w:author="Фигаровская Наталья Викторовна" w:date="2016-11-15T16:00:00Z">
              <w:r>
                <w:rPr>
                  <w:sz w:val="20"/>
                  <w:szCs w:val="20"/>
                </w:rPr>
                <w:t>)</w:t>
              </w:r>
            </w:ins>
          </w:p>
        </w:tc>
        <w:tc>
          <w:tcPr>
            <w:tcW w:w="1985" w:type="dxa"/>
            <w:tcPrChange w:id="29" w:author="Фигаровская Наталья Викторовна" w:date="2016-11-15T15:58:00Z">
              <w:tcPr>
                <w:tcW w:w="1985" w:type="dxa"/>
              </w:tcPr>
            </w:tcPrChange>
          </w:tcPr>
          <w:p w:rsidR="00D07C25" w:rsidRDefault="00D07C25" w:rsidP="00D07C25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ACCRLN</w:t>
            </w:r>
            <w:r w:rsidRPr="00FC0E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PSAV</w:t>
            </w:r>
            <w:r>
              <w:rPr>
                <w:sz w:val="20"/>
                <w:szCs w:val="20"/>
              </w:rPr>
              <w:t xml:space="preserve"> </w:t>
            </w:r>
            <w:r w:rsidRPr="00FC0EDE">
              <w:rPr>
                <w:sz w:val="20"/>
                <w:szCs w:val="20"/>
              </w:rPr>
              <w:t>= ‘</w:t>
            </w:r>
            <w:r>
              <w:rPr>
                <w:sz w:val="20"/>
                <w:szCs w:val="20"/>
              </w:rPr>
              <w:t>А</w:t>
            </w:r>
            <w:r w:rsidRPr="00FC0EDE">
              <w:rPr>
                <w:sz w:val="20"/>
                <w:szCs w:val="20"/>
              </w:rPr>
              <w:t>’</w:t>
            </w:r>
          </w:p>
        </w:tc>
      </w:tr>
      <w:tr w:rsidR="005132C7" w:rsidTr="005132C7">
        <w:trPr>
          <w:ins w:id="30" w:author="Фигаровская Наталья Викторовна" w:date="2016-11-15T15:57:00Z"/>
        </w:trPr>
        <w:tc>
          <w:tcPr>
            <w:tcW w:w="1412" w:type="dxa"/>
            <w:tcPrChange w:id="31" w:author="Фигаровская Наталья Викторовна" w:date="2016-11-15T15:58:00Z">
              <w:tcPr>
                <w:tcW w:w="1412" w:type="dxa"/>
              </w:tcPr>
            </w:tcPrChange>
          </w:tcPr>
          <w:p w:rsidR="005132C7" w:rsidRDefault="005132C7" w:rsidP="005132C7">
            <w:pPr>
              <w:pStyle w:val="a3"/>
              <w:ind w:left="0"/>
              <w:rPr>
                <w:ins w:id="32" w:author="Фигаровская Наталья Викторовна" w:date="2016-11-15T15:57:00Z"/>
                <w:sz w:val="20"/>
                <w:szCs w:val="20"/>
              </w:rPr>
            </w:pPr>
            <w:ins w:id="33" w:author="Фигаровская Наталья Викторовна" w:date="2016-11-15T15:57:00Z">
              <w:r w:rsidRPr="00FC0EDE">
                <w:rPr>
                  <w:sz w:val="20"/>
                  <w:szCs w:val="20"/>
                </w:rPr>
                <w:t>‘9999</w:t>
              </w:r>
              <w:r w:rsidRPr="005132C7">
                <w:rPr>
                  <w:sz w:val="20"/>
                  <w:szCs w:val="20"/>
                  <w:rPrChange w:id="34" w:author="Фигаровская Наталья Викторовна" w:date="2016-11-15T15:59:00Z">
                    <w:rPr>
                      <w:sz w:val="20"/>
                      <w:szCs w:val="20"/>
                      <w:lang w:val="en-US"/>
                    </w:rPr>
                  </w:rPrChange>
                </w:rPr>
                <w:t>6</w:t>
              </w:r>
              <w:r w:rsidRPr="00FC0EDE">
                <w:rPr>
                  <w:sz w:val="20"/>
                  <w:szCs w:val="20"/>
                </w:rPr>
                <w:t>’</w:t>
              </w:r>
            </w:ins>
          </w:p>
        </w:tc>
        <w:tc>
          <w:tcPr>
            <w:tcW w:w="1849" w:type="dxa"/>
            <w:tcPrChange w:id="35" w:author="Фигаровская Наталья Викторовна" w:date="2016-11-15T15:58:00Z">
              <w:tcPr>
                <w:tcW w:w="1701" w:type="dxa"/>
              </w:tcPr>
            </w:tcPrChange>
          </w:tcPr>
          <w:p w:rsidR="005132C7" w:rsidRPr="005132C7" w:rsidRDefault="005132C7" w:rsidP="005132C7">
            <w:pPr>
              <w:pStyle w:val="a3"/>
              <w:ind w:left="0"/>
              <w:rPr>
                <w:ins w:id="36" w:author="Фигаровская Наталья Викторовна" w:date="2016-11-15T15:57:00Z"/>
                <w:sz w:val="20"/>
                <w:szCs w:val="20"/>
                <w:rPrChange w:id="37" w:author="Фигаровская Наталья Викторовна" w:date="2016-11-15T15:58:00Z">
                  <w:rPr>
                    <w:ins w:id="38" w:author="Фигаровская Наталья Викторовна" w:date="2016-11-15T15:57:00Z"/>
                    <w:sz w:val="20"/>
                    <w:szCs w:val="20"/>
                  </w:rPr>
                </w:rPrChange>
              </w:rPr>
              <w:pPrChange w:id="39" w:author="Фигаровская Наталья Викторовна" w:date="2016-11-15T15:59:00Z">
                <w:pPr>
                  <w:pStyle w:val="a3"/>
                  <w:ind w:left="0"/>
                </w:pPr>
              </w:pPrChange>
            </w:pPr>
            <w:ins w:id="40" w:author="Фигаровская Наталья Викторовна" w:date="2016-11-15T15:57:00Z">
              <w:r w:rsidRPr="005132C7">
                <w:rPr>
                  <w:sz w:val="20"/>
                  <w:szCs w:val="20"/>
                  <w:rPrChange w:id="41" w:author="Фигаровская Наталья Викторовна" w:date="2016-11-15T15:59:00Z">
                    <w:rPr>
                      <w:sz w:val="20"/>
                      <w:szCs w:val="20"/>
                      <w:lang w:val="en-US"/>
                    </w:rPr>
                  </w:rPrChange>
                </w:rPr>
                <w:t>П</w:t>
              </w:r>
              <w:r w:rsidRPr="005132C7">
                <w:rPr>
                  <w:sz w:val="20"/>
                  <w:szCs w:val="20"/>
                  <w:rPrChange w:id="42" w:author="Фигаровская Наталья Викторовна" w:date="2016-11-15T15:59:00Z">
                    <w:rPr>
                      <w:sz w:val="20"/>
                      <w:szCs w:val="20"/>
                      <w:lang w:val="en-US"/>
                    </w:rPr>
                  </w:rPrChange>
                </w:rPr>
                <w:t>ассивный</w:t>
              </w:r>
            </w:ins>
            <w:ins w:id="43" w:author="Фигаровская Наталья Викторовна" w:date="2016-11-15T15:58:00Z">
              <w:r w:rsidRPr="005132C7">
                <w:rPr>
                  <w:sz w:val="20"/>
                  <w:szCs w:val="20"/>
                  <w:rPrChange w:id="44" w:author="Фигаровская Наталья Викторовна" w:date="2016-11-15T15:59:00Z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</w:ins>
            <w:ins w:id="45" w:author="Фигаровская Наталья Викторовна" w:date="2016-11-15T16:00:00Z">
              <w:r>
                <w:rPr>
                  <w:sz w:val="20"/>
                  <w:szCs w:val="20"/>
                </w:rPr>
                <w:t>(</w:t>
              </w:r>
            </w:ins>
            <w:proofErr w:type="spellStart"/>
            <w:ins w:id="46" w:author="Фигаровская Наталья Викторовна" w:date="2016-11-15T15:58:00Z">
              <w:r w:rsidRPr="005132C7">
                <w:rPr>
                  <w:sz w:val="20"/>
                  <w:szCs w:val="20"/>
                  <w:rPrChange w:id="47" w:author="Фигаровская Наталья Викторовна" w:date="2016-11-15T15:59:00Z">
                    <w:rPr>
                      <w:sz w:val="20"/>
                      <w:szCs w:val="20"/>
                      <w:lang w:val="en-US"/>
                    </w:rPr>
                  </w:rPrChange>
                </w:rPr>
                <w:t>гл</w:t>
              </w:r>
            </w:ins>
            <w:ins w:id="48" w:author="Фигаровская Наталья Викторовна" w:date="2016-11-15T15:59:00Z">
              <w:r>
                <w:rPr>
                  <w:sz w:val="20"/>
                  <w:szCs w:val="20"/>
                </w:rPr>
                <w:t>.</w:t>
              </w:r>
            </w:ins>
            <w:ins w:id="49" w:author="Фигаровская Наталья Викторовна" w:date="2016-11-15T15:58:00Z">
              <w:r>
                <w:rPr>
                  <w:sz w:val="20"/>
                  <w:szCs w:val="20"/>
                </w:rPr>
                <w:t>Г</w:t>
              </w:r>
            </w:ins>
            <w:proofErr w:type="spellEnd"/>
            <w:ins w:id="50" w:author="Фигаровская Наталья Викторовна" w:date="2016-11-15T16:00:00Z">
              <w:r>
                <w:rPr>
                  <w:sz w:val="20"/>
                  <w:szCs w:val="20"/>
                </w:rPr>
                <w:t>)</w:t>
              </w:r>
            </w:ins>
          </w:p>
        </w:tc>
        <w:tc>
          <w:tcPr>
            <w:tcW w:w="1985" w:type="dxa"/>
            <w:tcPrChange w:id="51" w:author="Фигаровская Наталья Викторовна" w:date="2016-11-15T15:58:00Z">
              <w:tcPr>
                <w:tcW w:w="1985" w:type="dxa"/>
              </w:tcPr>
            </w:tcPrChange>
          </w:tcPr>
          <w:p w:rsidR="005132C7" w:rsidRDefault="005132C7" w:rsidP="0019410E">
            <w:pPr>
              <w:pStyle w:val="a3"/>
              <w:ind w:left="0"/>
              <w:rPr>
                <w:ins w:id="52" w:author="Фигаровская Наталья Викторовна" w:date="2016-11-15T15:57:00Z"/>
                <w:sz w:val="20"/>
                <w:szCs w:val="20"/>
              </w:rPr>
            </w:pPr>
            <w:ins w:id="53" w:author="Фигаровская Наталья Викторовна" w:date="2016-11-15T15:57:00Z">
              <w:r>
                <w:rPr>
                  <w:sz w:val="20"/>
                  <w:szCs w:val="20"/>
                  <w:lang w:val="en-US"/>
                </w:rPr>
                <w:t>ACCRLN</w:t>
              </w:r>
              <w:r w:rsidRPr="00FC0EDE">
                <w:rPr>
                  <w:sz w:val="20"/>
                  <w:szCs w:val="20"/>
                </w:rPr>
                <w:t>.</w:t>
              </w:r>
              <w:r>
                <w:rPr>
                  <w:sz w:val="20"/>
                  <w:szCs w:val="20"/>
                  <w:lang w:val="en-US"/>
                </w:rPr>
                <w:t>PSAV</w:t>
              </w:r>
              <w:r>
                <w:rPr>
                  <w:sz w:val="20"/>
                  <w:szCs w:val="20"/>
                </w:rPr>
                <w:t xml:space="preserve"> </w:t>
              </w:r>
              <w:r w:rsidRPr="00FC0EDE">
                <w:rPr>
                  <w:sz w:val="20"/>
                  <w:szCs w:val="20"/>
                </w:rPr>
                <w:t>= ‘</w:t>
              </w:r>
              <w:r>
                <w:rPr>
                  <w:sz w:val="20"/>
                  <w:szCs w:val="20"/>
                </w:rPr>
                <w:t>П</w:t>
              </w:r>
              <w:r w:rsidRPr="00FC0EDE">
                <w:rPr>
                  <w:sz w:val="20"/>
                  <w:szCs w:val="20"/>
                </w:rPr>
                <w:t>’</w:t>
              </w:r>
            </w:ins>
          </w:p>
        </w:tc>
      </w:tr>
      <w:tr w:rsidR="005132C7" w:rsidTr="005132C7">
        <w:trPr>
          <w:ins w:id="54" w:author="Фигаровская Наталья Викторовна" w:date="2016-11-15T15:57:00Z"/>
        </w:trPr>
        <w:tc>
          <w:tcPr>
            <w:tcW w:w="1412" w:type="dxa"/>
            <w:tcPrChange w:id="55" w:author="Фигаровская Наталья Викторовна" w:date="2016-11-15T15:58:00Z">
              <w:tcPr>
                <w:tcW w:w="1412" w:type="dxa"/>
              </w:tcPr>
            </w:tcPrChange>
          </w:tcPr>
          <w:p w:rsidR="005132C7" w:rsidRDefault="005132C7" w:rsidP="005132C7">
            <w:pPr>
              <w:pStyle w:val="a3"/>
              <w:ind w:left="0"/>
              <w:rPr>
                <w:ins w:id="56" w:author="Фигаровская Наталья Викторовна" w:date="2016-11-15T15:57:00Z"/>
                <w:sz w:val="20"/>
                <w:szCs w:val="20"/>
              </w:rPr>
              <w:pPrChange w:id="57" w:author="Фигаровская Наталья Викторовна" w:date="2016-11-15T15:57:00Z">
                <w:pPr>
                  <w:pStyle w:val="a3"/>
                  <w:ind w:left="0"/>
                </w:pPr>
              </w:pPrChange>
            </w:pPr>
            <w:ins w:id="58" w:author="Фигаровская Наталья Викторовна" w:date="2016-11-15T15:57:00Z">
              <w:r w:rsidRPr="00FC0EDE">
                <w:rPr>
                  <w:sz w:val="20"/>
                  <w:szCs w:val="20"/>
                </w:rPr>
                <w:t>‘9999</w:t>
              </w:r>
              <w:r w:rsidRPr="005132C7">
                <w:rPr>
                  <w:sz w:val="20"/>
                  <w:szCs w:val="20"/>
                  <w:rPrChange w:id="59" w:author="Фигаровская Наталья Викторовна" w:date="2016-11-15T15:59:00Z">
                    <w:rPr>
                      <w:sz w:val="20"/>
                      <w:szCs w:val="20"/>
                      <w:lang w:val="en-US"/>
                    </w:rPr>
                  </w:rPrChange>
                </w:rPr>
                <w:t>7</w:t>
              </w:r>
              <w:r w:rsidRPr="00FC0EDE">
                <w:rPr>
                  <w:sz w:val="20"/>
                  <w:szCs w:val="20"/>
                </w:rPr>
                <w:t>’</w:t>
              </w:r>
            </w:ins>
          </w:p>
        </w:tc>
        <w:tc>
          <w:tcPr>
            <w:tcW w:w="1849" w:type="dxa"/>
            <w:tcPrChange w:id="60" w:author="Фигаровская Наталья Викторовна" w:date="2016-11-15T15:58:00Z">
              <w:tcPr>
                <w:tcW w:w="1701" w:type="dxa"/>
              </w:tcPr>
            </w:tcPrChange>
          </w:tcPr>
          <w:p w:rsidR="005132C7" w:rsidRPr="005132C7" w:rsidRDefault="005132C7" w:rsidP="005132C7">
            <w:pPr>
              <w:pStyle w:val="a3"/>
              <w:ind w:left="0"/>
              <w:rPr>
                <w:ins w:id="61" w:author="Фигаровская Наталья Викторовна" w:date="2016-11-15T15:57:00Z"/>
                <w:sz w:val="20"/>
                <w:szCs w:val="20"/>
                <w:rPrChange w:id="62" w:author="Фигаровская Наталья Викторовна" w:date="2016-11-15T15:58:00Z">
                  <w:rPr>
                    <w:ins w:id="63" w:author="Фигаровская Наталья Викторовна" w:date="2016-11-15T15:57:00Z"/>
                    <w:sz w:val="20"/>
                    <w:szCs w:val="20"/>
                  </w:rPr>
                </w:rPrChange>
              </w:rPr>
              <w:pPrChange w:id="64" w:author="Фигаровская Наталья Викторовна" w:date="2016-11-15T15:59:00Z">
                <w:pPr>
                  <w:pStyle w:val="a3"/>
                  <w:ind w:left="0"/>
                </w:pPr>
              </w:pPrChange>
            </w:pPr>
            <w:ins w:id="65" w:author="Фигаровская Наталья Викторовна" w:date="2016-11-15T15:57:00Z">
              <w:r>
                <w:rPr>
                  <w:sz w:val="20"/>
                  <w:szCs w:val="20"/>
                </w:rPr>
                <w:t>А</w:t>
              </w:r>
              <w:r>
                <w:rPr>
                  <w:sz w:val="20"/>
                  <w:szCs w:val="20"/>
                </w:rPr>
                <w:t>кт</w:t>
              </w:r>
              <w:r w:rsidRPr="005132C7">
                <w:rPr>
                  <w:sz w:val="20"/>
                  <w:szCs w:val="20"/>
                  <w:rPrChange w:id="66" w:author="Фигаровская Наталья Викторовна" w:date="2016-11-15T15:59:00Z">
                    <w:rPr>
                      <w:sz w:val="20"/>
                      <w:szCs w:val="20"/>
                      <w:lang w:val="en-US"/>
                    </w:rPr>
                  </w:rPrChange>
                </w:rPr>
                <w:t>ивный</w:t>
              </w:r>
            </w:ins>
            <w:ins w:id="67" w:author="Фигаровская Наталья Викторовна" w:date="2016-11-15T15:58:00Z">
              <w:r>
                <w:rPr>
                  <w:sz w:val="20"/>
                  <w:szCs w:val="20"/>
                </w:rPr>
                <w:t xml:space="preserve"> </w:t>
              </w:r>
            </w:ins>
            <w:ins w:id="68" w:author="Фигаровская Наталья Викторовна" w:date="2016-11-15T16:00:00Z">
              <w:r>
                <w:rPr>
                  <w:sz w:val="20"/>
                  <w:szCs w:val="20"/>
                </w:rPr>
                <w:t>(</w:t>
              </w:r>
            </w:ins>
            <w:proofErr w:type="spellStart"/>
            <w:ins w:id="69" w:author="Фигаровская Наталья Викторовна" w:date="2016-11-15T15:58:00Z">
              <w:r w:rsidRPr="005132C7">
                <w:rPr>
                  <w:sz w:val="20"/>
                  <w:szCs w:val="20"/>
                  <w:rPrChange w:id="70" w:author="Фигаровская Наталья Викторовна" w:date="2016-11-15T15:59:00Z">
                    <w:rPr>
                      <w:sz w:val="20"/>
                      <w:szCs w:val="20"/>
                      <w:lang w:val="en-US"/>
                    </w:rPr>
                  </w:rPrChange>
                </w:rPr>
                <w:t>гл</w:t>
              </w:r>
            </w:ins>
            <w:ins w:id="71" w:author="Фигаровская Наталья Викторовна" w:date="2016-11-15T15:59:00Z">
              <w:r>
                <w:rPr>
                  <w:sz w:val="20"/>
                  <w:szCs w:val="20"/>
                </w:rPr>
                <w:t>.</w:t>
              </w:r>
            </w:ins>
            <w:ins w:id="72" w:author="Фигаровская Наталья Викторовна" w:date="2016-11-15T15:58:00Z">
              <w:r>
                <w:rPr>
                  <w:sz w:val="20"/>
                  <w:szCs w:val="20"/>
                </w:rPr>
                <w:t>Г</w:t>
              </w:r>
            </w:ins>
            <w:proofErr w:type="spellEnd"/>
            <w:ins w:id="73" w:author="Фигаровская Наталья Викторовна" w:date="2016-11-15T16:00:00Z">
              <w:r>
                <w:rPr>
                  <w:sz w:val="20"/>
                  <w:szCs w:val="20"/>
                </w:rPr>
                <w:t>)</w:t>
              </w:r>
            </w:ins>
            <w:bookmarkStart w:id="74" w:name="_GoBack"/>
            <w:bookmarkEnd w:id="74"/>
          </w:p>
        </w:tc>
        <w:tc>
          <w:tcPr>
            <w:tcW w:w="1985" w:type="dxa"/>
            <w:tcPrChange w:id="75" w:author="Фигаровская Наталья Викторовна" w:date="2016-11-15T15:58:00Z">
              <w:tcPr>
                <w:tcW w:w="1985" w:type="dxa"/>
              </w:tcPr>
            </w:tcPrChange>
          </w:tcPr>
          <w:p w:rsidR="005132C7" w:rsidRDefault="005132C7" w:rsidP="0019410E">
            <w:pPr>
              <w:pStyle w:val="a3"/>
              <w:ind w:left="0"/>
              <w:rPr>
                <w:ins w:id="76" w:author="Фигаровская Наталья Викторовна" w:date="2016-11-15T15:57:00Z"/>
                <w:sz w:val="20"/>
                <w:szCs w:val="20"/>
              </w:rPr>
            </w:pPr>
            <w:ins w:id="77" w:author="Фигаровская Наталья Викторовна" w:date="2016-11-15T15:57:00Z">
              <w:r>
                <w:rPr>
                  <w:sz w:val="20"/>
                  <w:szCs w:val="20"/>
                  <w:lang w:val="en-US"/>
                </w:rPr>
                <w:t>ACCRLN</w:t>
              </w:r>
              <w:r w:rsidRPr="00FC0EDE">
                <w:rPr>
                  <w:sz w:val="20"/>
                  <w:szCs w:val="20"/>
                </w:rPr>
                <w:t>.</w:t>
              </w:r>
              <w:r>
                <w:rPr>
                  <w:sz w:val="20"/>
                  <w:szCs w:val="20"/>
                  <w:lang w:val="en-US"/>
                </w:rPr>
                <w:t>PSAV</w:t>
              </w:r>
              <w:r>
                <w:rPr>
                  <w:sz w:val="20"/>
                  <w:szCs w:val="20"/>
                </w:rPr>
                <w:t xml:space="preserve"> </w:t>
              </w:r>
              <w:r w:rsidRPr="00FC0EDE">
                <w:rPr>
                  <w:sz w:val="20"/>
                  <w:szCs w:val="20"/>
                </w:rPr>
                <w:t>= ‘</w:t>
              </w:r>
              <w:r>
                <w:rPr>
                  <w:sz w:val="20"/>
                  <w:szCs w:val="20"/>
                </w:rPr>
                <w:t>А</w:t>
              </w:r>
              <w:r w:rsidRPr="00FC0EDE">
                <w:rPr>
                  <w:sz w:val="20"/>
                  <w:szCs w:val="20"/>
                </w:rPr>
                <w:t>’</w:t>
              </w:r>
            </w:ins>
          </w:p>
        </w:tc>
      </w:tr>
    </w:tbl>
    <w:p w:rsidR="00C628DB" w:rsidRDefault="00D07C25" w:rsidP="00D07C25">
      <w:pPr>
        <w:pStyle w:val="a3"/>
        <w:numPr>
          <w:ilvl w:val="0"/>
          <w:numId w:val="3"/>
        </w:numPr>
        <w:spacing w:before="240" w:after="240"/>
        <w:ind w:left="1077"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В случае несоответствия выдаем ошибку, </w:t>
      </w:r>
      <w:r w:rsidR="00C628DB">
        <w:rPr>
          <w:sz w:val="20"/>
          <w:szCs w:val="20"/>
        </w:rPr>
        <w:t>типа</w:t>
      </w:r>
      <w:r>
        <w:rPr>
          <w:sz w:val="20"/>
          <w:szCs w:val="20"/>
        </w:rPr>
        <w:t xml:space="preserve">: </w:t>
      </w:r>
    </w:p>
    <w:p w:rsidR="00D07C25" w:rsidRDefault="00D07C25" w:rsidP="00C628DB">
      <w:pPr>
        <w:pStyle w:val="a3"/>
        <w:spacing w:before="240" w:after="240"/>
        <w:ind w:left="1701"/>
        <w:contextualSpacing w:val="0"/>
        <w:rPr>
          <w:ins w:id="78" w:author="Фигаровская Наталья Викторовна" w:date="2016-07-15T17:23:00Z"/>
          <w:sz w:val="20"/>
          <w:szCs w:val="20"/>
        </w:rPr>
      </w:pPr>
      <w:r>
        <w:rPr>
          <w:sz w:val="20"/>
          <w:szCs w:val="20"/>
        </w:rPr>
        <w:t>«Неправильная корреспонденция счетов»</w:t>
      </w:r>
    </w:p>
    <w:p w:rsidR="00FD63A7" w:rsidRPr="00CC5EA7" w:rsidRDefault="00FD63A7">
      <w:pPr>
        <w:pStyle w:val="a3"/>
        <w:numPr>
          <w:ilvl w:val="0"/>
          <w:numId w:val="3"/>
        </w:numPr>
        <w:spacing w:before="240" w:after="240"/>
        <w:ind w:left="1077" w:hanging="357"/>
        <w:contextualSpacing w:val="0"/>
        <w:rPr>
          <w:ins w:id="79" w:author="Фигаровская Наталья Викторовна" w:date="2016-07-15T17:25:00Z"/>
          <w:sz w:val="20"/>
          <w:szCs w:val="20"/>
          <w:highlight w:val="yellow"/>
          <w:rPrChange w:id="80" w:author="Фигаровская Наталья Викторовна" w:date="2016-07-15T17:36:00Z">
            <w:rPr>
              <w:ins w:id="81" w:author="Фигаровская Наталья Викторовна" w:date="2016-07-15T17:25:00Z"/>
              <w:sz w:val="20"/>
              <w:szCs w:val="20"/>
            </w:rPr>
          </w:rPrChange>
        </w:rPr>
        <w:pPrChange w:id="82" w:author="Фигаровская Наталья Викторовна" w:date="2016-07-15T17:24:00Z">
          <w:pPr>
            <w:pStyle w:val="a3"/>
            <w:spacing w:before="240" w:after="240"/>
            <w:ind w:left="1701"/>
            <w:contextualSpacing w:val="0"/>
          </w:pPr>
        </w:pPrChange>
      </w:pPr>
      <w:ins w:id="83" w:author="Фигаровская Наталья Викторовна" w:date="2016-07-15T17:24:00Z">
        <w:r w:rsidRPr="00CC5EA7">
          <w:rPr>
            <w:sz w:val="20"/>
            <w:szCs w:val="20"/>
            <w:highlight w:val="yellow"/>
            <w:rPrChange w:id="84" w:author="Фигаровская Наталья Викторовна" w:date="2016-07-15T17:36:00Z">
              <w:rPr>
                <w:sz w:val="20"/>
                <w:szCs w:val="20"/>
              </w:rPr>
            </w:rPrChange>
          </w:rPr>
          <w:t xml:space="preserve">Проверяем на </w:t>
        </w:r>
        <w:r w:rsidRPr="00CC5EA7">
          <w:rPr>
            <w:sz w:val="20"/>
            <w:szCs w:val="20"/>
            <w:highlight w:val="yellow"/>
            <w:lang w:val="en-US"/>
            <w:rPrChange w:id="85" w:author="Фигаровская Наталья Викторовна" w:date="2016-07-15T17:36:00Z">
              <w:rPr>
                <w:sz w:val="20"/>
                <w:szCs w:val="20"/>
                <w:lang w:val="en-US"/>
              </w:rPr>
            </w:rPrChange>
          </w:rPr>
          <w:t>ACCRLN</w:t>
        </w:r>
        <w:r w:rsidRPr="00CC5EA7">
          <w:rPr>
            <w:sz w:val="20"/>
            <w:szCs w:val="20"/>
            <w:highlight w:val="yellow"/>
            <w:rPrChange w:id="86" w:author="Фигаровская Наталья Викторовна" w:date="2016-07-15T17:36:00Z">
              <w:rPr>
                <w:sz w:val="20"/>
                <w:szCs w:val="20"/>
              </w:rPr>
            </w:rPrChange>
          </w:rPr>
          <w:t>.</w:t>
        </w:r>
        <w:r w:rsidRPr="00CC5EA7">
          <w:rPr>
            <w:sz w:val="20"/>
            <w:szCs w:val="20"/>
            <w:highlight w:val="yellow"/>
            <w:lang w:val="en-US"/>
            <w:rPrChange w:id="87" w:author="Фигаровская Наталья Викторовна" w:date="2016-07-15T17:36:00Z">
              <w:rPr>
                <w:sz w:val="20"/>
                <w:szCs w:val="20"/>
                <w:lang w:val="en-US"/>
              </w:rPr>
            </w:rPrChange>
          </w:rPr>
          <w:t>RLNTYPE</w:t>
        </w:r>
        <w:r w:rsidRPr="00CC5EA7">
          <w:rPr>
            <w:sz w:val="20"/>
            <w:szCs w:val="20"/>
            <w:highlight w:val="yellow"/>
            <w:rPrChange w:id="88" w:author="Фигаровская Наталья Викторовна" w:date="2016-07-15T17:36:00Z">
              <w:rPr>
                <w:sz w:val="20"/>
                <w:szCs w:val="20"/>
                <w:lang w:val="en-US"/>
              </w:rPr>
            </w:rPrChange>
          </w:rPr>
          <w:t xml:space="preserve"> = ‘</w:t>
        </w:r>
        <w:r w:rsidRPr="00CC5EA7">
          <w:rPr>
            <w:sz w:val="20"/>
            <w:szCs w:val="20"/>
            <w:highlight w:val="yellow"/>
            <w:lang w:val="en-US"/>
            <w:rPrChange w:id="89" w:author="Фигаровская Наталья Викторовна" w:date="2016-07-15T17:36:00Z">
              <w:rPr>
                <w:sz w:val="20"/>
                <w:szCs w:val="20"/>
                <w:lang w:val="en-US"/>
              </w:rPr>
            </w:rPrChange>
          </w:rPr>
          <w:t>T</w:t>
        </w:r>
        <w:r w:rsidRPr="00CC5EA7">
          <w:rPr>
            <w:sz w:val="20"/>
            <w:szCs w:val="20"/>
            <w:highlight w:val="yellow"/>
            <w:rPrChange w:id="90" w:author="Фигаровская Наталья Викторовна" w:date="2016-07-15T17:36:00Z">
              <w:rPr>
                <w:sz w:val="20"/>
                <w:szCs w:val="20"/>
                <w:lang w:val="en-US"/>
              </w:rPr>
            </w:rPrChange>
          </w:rPr>
          <w:t>’</w:t>
        </w:r>
      </w:ins>
    </w:p>
    <w:p w:rsidR="00FD63A7" w:rsidRPr="00CC5EA7" w:rsidRDefault="00FD63A7" w:rsidP="00FD63A7">
      <w:pPr>
        <w:pStyle w:val="a3"/>
        <w:numPr>
          <w:ilvl w:val="0"/>
          <w:numId w:val="3"/>
        </w:numPr>
        <w:spacing w:before="240" w:after="240"/>
        <w:ind w:left="1077" w:hanging="357"/>
        <w:contextualSpacing w:val="0"/>
        <w:rPr>
          <w:ins w:id="91" w:author="Фигаровская Наталья Викторовна" w:date="2016-07-15T17:25:00Z"/>
          <w:sz w:val="20"/>
          <w:szCs w:val="20"/>
          <w:highlight w:val="yellow"/>
          <w:rPrChange w:id="92" w:author="Фигаровская Наталья Викторовна" w:date="2016-07-15T17:36:00Z">
            <w:rPr>
              <w:ins w:id="93" w:author="Фигаровская Наталья Викторовна" w:date="2016-07-15T17:25:00Z"/>
              <w:sz w:val="20"/>
              <w:szCs w:val="20"/>
            </w:rPr>
          </w:rPrChange>
        </w:rPr>
      </w:pPr>
      <w:ins w:id="94" w:author="Фигаровская Наталья Викторовна" w:date="2016-07-15T17:25:00Z">
        <w:r w:rsidRPr="00CC5EA7">
          <w:rPr>
            <w:sz w:val="20"/>
            <w:szCs w:val="20"/>
            <w:highlight w:val="yellow"/>
            <w:rPrChange w:id="95" w:author="Фигаровская Наталья Викторовна" w:date="2016-07-15T17:36:00Z">
              <w:rPr>
                <w:sz w:val="20"/>
                <w:szCs w:val="20"/>
              </w:rPr>
            </w:rPrChange>
          </w:rPr>
          <w:t xml:space="preserve">В случае </w:t>
        </w:r>
        <w:r w:rsidRPr="00CC5EA7">
          <w:rPr>
            <w:sz w:val="20"/>
            <w:szCs w:val="20"/>
            <w:highlight w:val="yellow"/>
            <w:rPrChange w:id="96" w:author="Фигаровская Наталья Викторовна" w:date="2016-07-15T17:36:00Z">
              <w:rPr>
                <w:sz w:val="20"/>
                <w:szCs w:val="20"/>
                <w:lang w:val="en-US"/>
              </w:rPr>
            </w:rPrChange>
          </w:rPr>
          <w:t>другого значения</w:t>
        </w:r>
        <w:r w:rsidRPr="00CC5EA7">
          <w:rPr>
            <w:sz w:val="20"/>
            <w:szCs w:val="20"/>
            <w:highlight w:val="yellow"/>
            <w:rPrChange w:id="97" w:author="Фигаровская Наталья Викторовна" w:date="2016-07-15T17:36:00Z">
              <w:rPr>
                <w:sz w:val="20"/>
                <w:szCs w:val="20"/>
              </w:rPr>
            </w:rPrChange>
          </w:rPr>
          <w:t xml:space="preserve"> выдаем ошибку, типа: </w:t>
        </w:r>
      </w:ins>
    </w:p>
    <w:p w:rsidR="00FD63A7" w:rsidRPr="00FD63A7" w:rsidRDefault="00FD63A7">
      <w:pPr>
        <w:pStyle w:val="a3"/>
        <w:spacing w:before="240" w:after="240"/>
        <w:ind w:left="1701"/>
        <w:contextualSpacing w:val="0"/>
        <w:rPr>
          <w:sz w:val="20"/>
          <w:szCs w:val="20"/>
          <w:rPrChange w:id="98" w:author="Фигаровская Наталья Викторовна" w:date="2016-07-15T17:25:00Z">
            <w:rPr/>
          </w:rPrChange>
        </w:rPr>
      </w:pPr>
      <w:ins w:id="99" w:author="Фигаровская Наталья Викторовна" w:date="2016-07-15T17:25:00Z">
        <w:r w:rsidRPr="00CC5EA7">
          <w:rPr>
            <w:sz w:val="20"/>
            <w:szCs w:val="20"/>
            <w:highlight w:val="yellow"/>
            <w:rPrChange w:id="100" w:author="Фигаровская Наталья Викторовна" w:date="2016-07-15T17:36:00Z">
              <w:rPr>
                <w:sz w:val="20"/>
                <w:szCs w:val="20"/>
              </w:rPr>
            </w:rPrChange>
          </w:rPr>
          <w:t>«Н</w:t>
        </w:r>
      </w:ins>
      <w:ins w:id="101" w:author="Фигаровская Наталья Викторовна" w:date="2016-07-15T17:29:00Z">
        <w:r w:rsidRPr="00CC5EA7">
          <w:rPr>
            <w:sz w:val="20"/>
            <w:szCs w:val="20"/>
            <w:highlight w:val="yellow"/>
            <w:rPrChange w:id="102" w:author="Фигаровская Наталья Викторовна" w:date="2016-07-15T17:36:00Z">
              <w:rPr>
                <w:sz w:val="20"/>
                <w:szCs w:val="20"/>
              </w:rPr>
            </w:rPrChange>
          </w:rPr>
          <w:t>екорректный счет Дебета</w:t>
        </w:r>
      </w:ins>
      <w:ins w:id="103" w:author="Фигаровская Наталья Викторовна" w:date="2016-07-15T17:25:00Z">
        <w:r w:rsidRPr="00CC5EA7">
          <w:rPr>
            <w:sz w:val="20"/>
            <w:szCs w:val="20"/>
            <w:highlight w:val="yellow"/>
            <w:rPrChange w:id="104" w:author="Фигаровская Наталья Викторовна" w:date="2016-07-15T17:36:00Z">
              <w:rPr>
                <w:sz w:val="20"/>
                <w:szCs w:val="20"/>
              </w:rPr>
            </w:rPrChange>
          </w:rPr>
          <w:t>»</w:t>
        </w:r>
      </w:ins>
      <w:ins w:id="105" w:author="Фигаровская Наталья Викторовна" w:date="2016-07-15T17:30:00Z">
        <w:r w:rsidRPr="00CC5EA7">
          <w:rPr>
            <w:sz w:val="20"/>
            <w:szCs w:val="20"/>
            <w:highlight w:val="yellow"/>
            <w:rPrChange w:id="106" w:author="Фигаровская Наталья Викторовна" w:date="2016-07-15T17:36:00Z">
              <w:rPr>
                <w:sz w:val="20"/>
                <w:szCs w:val="20"/>
              </w:rPr>
            </w:rPrChange>
          </w:rPr>
          <w:t xml:space="preserve"> или «Некорректный счет Кредита</w:t>
        </w:r>
      </w:ins>
      <w:ins w:id="107" w:author="Фигаровская Наталья Викторовна" w:date="2016-07-15T17:31:00Z">
        <w:r w:rsidRPr="00CC5EA7">
          <w:rPr>
            <w:sz w:val="20"/>
            <w:szCs w:val="20"/>
            <w:highlight w:val="yellow"/>
            <w:rPrChange w:id="108" w:author="Фигаровская Наталья Викторовна" w:date="2016-07-15T17:36:00Z">
              <w:rPr>
                <w:sz w:val="20"/>
                <w:szCs w:val="20"/>
              </w:rPr>
            </w:rPrChange>
          </w:rPr>
          <w:t>»</w:t>
        </w:r>
      </w:ins>
    </w:p>
    <w:p w:rsidR="00D07C25" w:rsidRPr="001E5D63" w:rsidRDefault="00D07C25" w:rsidP="001E5D63">
      <w:pPr>
        <w:pStyle w:val="a3"/>
        <w:numPr>
          <w:ilvl w:val="0"/>
          <w:numId w:val="2"/>
        </w:numPr>
        <w:spacing w:before="360"/>
        <w:ind w:left="357" w:hanging="357"/>
        <w:contextualSpacing w:val="0"/>
        <w:rPr>
          <w:b/>
          <w:sz w:val="20"/>
          <w:szCs w:val="20"/>
        </w:rPr>
      </w:pPr>
      <w:r w:rsidRPr="001E5D63">
        <w:rPr>
          <w:b/>
          <w:sz w:val="20"/>
          <w:szCs w:val="20"/>
        </w:rPr>
        <w:t>Проверка правильности ввода счетов доходов и расходов</w:t>
      </w:r>
    </w:p>
    <w:p w:rsidR="00D07C25" w:rsidRDefault="00D07C25" w:rsidP="00D07C25">
      <w:pPr>
        <w:pStyle w:val="a3"/>
        <w:ind w:left="360"/>
        <w:rPr>
          <w:sz w:val="20"/>
          <w:szCs w:val="20"/>
        </w:rPr>
      </w:pPr>
    </w:p>
    <w:p w:rsidR="00D07C25" w:rsidRDefault="00D07C25" w:rsidP="00C628DB">
      <w:pPr>
        <w:pStyle w:val="a3"/>
        <w:numPr>
          <w:ilvl w:val="0"/>
          <w:numId w:val="4"/>
        </w:numPr>
        <w:spacing w:after="240"/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</w:rPr>
        <w:t>Условие включения проверки</w:t>
      </w:r>
      <w:r>
        <w:rPr>
          <w:sz w:val="20"/>
          <w:szCs w:val="20"/>
          <w:lang w:val="en-US"/>
        </w:rPr>
        <w:t>:</w:t>
      </w:r>
    </w:p>
    <w:p w:rsidR="00D07C25" w:rsidRDefault="00D07C25" w:rsidP="00D07C25">
      <w:pPr>
        <w:pStyle w:val="a3"/>
        <w:ind w:left="1701"/>
        <w:rPr>
          <w:sz w:val="20"/>
          <w:szCs w:val="20"/>
        </w:rPr>
      </w:pPr>
      <w:r w:rsidRPr="00FC0EDE">
        <w:rPr>
          <w:sz w:val="20"/>
          <w:szCs w:val="20"/>
        </w:rPr>
        <w:t xml:space="preserve">По </w:t>
      </w:r>
      <w:r>
        <w:rPr>
          <w:sz w:val="20"/>
          <w:szCs w:val="20"/>
        </w:rPr>
        <w:t xml:space="preserve">Дебету или по Кредиту операции счет начинается с </w:t>
      </w:r>
      <w:r w:rsidRPr="00FC0EDE">
        <w:rPr>
          <w:sz w:val="20"/>
          <w:szCs w:val="20"/>
        </w:rPr>
        <w:t>‘</w:t>
      </w:r>
      <w:r w:rsidR="00C628DB">
        <w:rPr>
          <w:sz w:val="20"/>
          <w:szCs w:val="20"/>
        </w:rPr>
        <w:t>706</w:t>
      </w:r>
      <w:r w:rsidRPr="00FC0EDE">
        <w:rPr>
          <w:sz w:val="20"/>
          <w:szCs w:val="20"/>
        </w:rPr>
        <w:t>’</w:t>
      </w:r>
    </w:p>
    <w:p w:rsidR="00D07C25" w:rsidRDefault="00D07C25" w:rsidP="00D07C25">
      <w:pPr>
        <w:pStyle w:val="a3"/>
        <w:ind w:left="3119"/>
        <w:rPr>
          <w:sz w:val="20"/>
          <w:szCs w:val="20"/>
        </w:rPr>
      </w:pPr>
    </w:p>
    <w:p w:rsidR="00C628DB" w:rsidRDefault="00D07C25" w:rsidP="00C628DB">
      <w:pPr>
        <w:pStyle w:val="a3"/>
        <w:numPr>
          <w:ilvl w:val="0"/>
          <w:numId w:val="4"/>
        </w:numPr>
        <w:spacing w:after="240"/>
        <w:ind w:left="1077"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Проверяем </w:t>
      </w:r>
      <w:r w:rsidR="00C628DB">
        <w:rPr>
          <w:sz w:val="20"/>
          <w:szCs w:val="20"/>
        </w:rPr>
        <w:t xml:space="preserve">по таблице </w:t>
      </w:r>
      <w:r w:rsidR="00C628DB">
        <w:rPr>
          <w:sz w:val="20"/>
          <w:szCs w:val="20"/>
          <w:lang w:val="en-US"/>
        </w:rPr>
        <w:t>ACCRLN</w:t>
      </w:r>
      <w:r w:rsidR="00C628DB" w:rsidRPr="00C628DB">
        <w:rPr>
          <w:sz w:val="20"/>
          <w:szCs w:val="20"/>
        </w:rPr>
        <w:t xml:space="preserve"> у счета значение поля </w:t>
      </w:r>
      <w:r w:rsidR="00C628DB">
        <w:rPr>
          <w:sz w:val="20"/>
          <w:szCs w:val="20"/>
          <w:lang w:val="en-US"/>
        </w:rPr>
        <w:t>RLNTYPE</w:t>
      </w:r>
      <w:r>
        <w:rPr>
          <w:sz w:val="20"/>
          <w:szCs w:val="20"/>
        </w:rPr>
        <w:t>.</w:t>
      </w:r>
      <w:r w:rsidR="00C628DB" w:rsidRPr="00C628DB">
        <w:rPr>
          <w:sz w:val="20"/>
          <w:szCs w:val="20"/>
        </w:rPr>
        <w:t xml:space="preserve"> </w:t>
      </w:r>
    </w:p>
    <w:p w:rsidR="00D07C25" w:rsidRPr="002644F5" w:rsidRDefault="00C628DB" w:rsidP="00C628DB">
      <w:pPr>
        <w:pStyle w:val="a3"/>
        <w:spacing w:after="240"/>
        <w:ind w:left="1701"/>
        <w:contextualSpacing w:val="0"/>
        <w:rPr>
          <w:sz w:val="20"/>
          <w:szCs w:val="20"/>
        </w:rPr>
      </w:pPr>
      <w:r w:rsidRPr="00C628DB">
        <w:rPr>
          <w:sz w:val="20"/>
          <w:szCs w:val="20"/>
        </w:rPr>
        <w:t xml:space="preserve">Включаем счета с </w:t>
      </w:r>
      <w:r>
        <w:rPr>
          <w:sz w:val="20"/>
          <w:szCs w:val="20"/>
          <w:lang w:val="en-US"/>
        </w:rPr>
        <w:t>ACCRLN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RLNTYPE</w:t>
      </w:r>
      <w:r w:rsidRPr="00C628DB">
        <w:rPr>
          <w:sz w:val="20"/>
          <w:szCs w:val="20"/>
        </w:rPr>
        <w:t xml:space="preserve"> &lt;&gt; 0</w:t>
      </w:r>
      <w:r w:rsidR="002644F5">
        <w:rPr>
          <w:sz w:val="20"/>
          <w:szCs w:val="20"/>
        </w:rPr>
        <w:t xml:space="preserve"> и </w:t>
      </w:r>
      <w:r w:rsidR="002644F5" w:rsidRPr="002A5A4E">
        <w:rPr>
          <w:sz w:val="20"/>
          <w:szCs w:val="20"/>
          <w:highlight w:val="yellow"/>
          <w:lang w:val="en-US"/>
        </w:rPr>
        <w:t>ACCRLN</w:t>
      </w:r>
      <w:r w:rsidR="002644F5" w:rsidRPr="002A5A4E">
        <w:rPr>
          <w:sz w:val="20"/>
          <w:szCs w:val="20"/>
          <w:highlight w:val="yellow"/>
        </w:rPr>
        <w:t>.CBCCY='810'</w:t>
      </w:r>
    </w:p>
    <w:p w:rsidR="00C628DB" w:rsidRDefault="00C628DB" w:rsidP="00C628DB">
      <w:pPr>
        <w:pStyle w:val="a3"/>
        <w:numPr>
          <w:ilvl w:val="0"/>
          <w:numId w:val="4"/>
        </w:numPr>
        <w:spacing w:after="240"/>
        <w:ind w:left="1077" w:hanging="357"/>
        <w:contextualSpacing w:val="0"/>
        <w:rPr>
          <w:sz w:val="20"/>
          <w:szCs w:val="20"/>
        </w:rPr>
      </w:pPr>
      <w:r w:rsidRPr="00C628DB">
        <w:rPr>
          <w:sz w:val="20"/>
          <w:szCs w:val="20"/>
        </w:rPr>
        <w:t xml:space="preserve">Если </w:t>
      </w:r>
      <w:r>
        <w:rPr>
          <w:sz w:val="20"/>
          <w:szCs w:val="20"/>
          <w:lang w:val="en-US"/>
        </w:rPr>
        <w:t>ACCRLN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RLNTYPE</w:t>
      </w:r>
      <w:r w:rsidRPr="00C628DB">
        <w:rPr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 w:rsidRPr="00C628DB">
        <w:rPr>
          <w:sz w:val="20"/>
          <w:szCs w:val="20"/>
        </w:rPr>
        <w:t xml:space="preserve"> 0</w:t>
      </w:r>
      <w:r>
        <w:rPr>
          <w:sz w:val="20"/>
          <w:szCs w:val="20"/>
        </w:rPr>
        <w:t xml:space="preserve">, выдаем ошибку, типа: </w:t>
      </w:r>
    </w:p>
    <w:p w:rsidR="00C628DB" w:rsidRPr="00FC0EDE" w:rsidRDefault="00C628DB" w:rsidP="00C628DB">
      <w:pPr>
        <w:pStyle w:val="a3"/>
        <w:spacing w:after="240"/>
        <w:ind w:left="1701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«Псевдо-счет </w:t>
      </w:r>
      <w:r>
        <w:rPr>
          <w:sz w:val="20"/>
          <w:szCs w:val="20"/>
          <w:lang w:val="en-US"/>
        </w:rPr>
        <w:t>MIDAS</w:t>
      </w:r>
      <w:r w:rsidRPr="00C628DB">
        <w:rPr>
          <w:sz w:val="20"/>
          <w:szCs w:val="20"/>
        </w:rPr>
        <w:t xml:space="preserve"> не допустим</w:t>
      </w:r>
      <w:r>
        <w:rPr>
          <w:sz w:val="20"/>
          <w:szCs w:val="20"/>
        </w:rPr>
        <w:t>»</w:t>
      </w:r>
    </w:p>
    <w:p w:rsidR="002644F5" w:rsidRPr="002A5A4E" w:rsidRDefault="002644F5" w:rsidP="002644F5">
      <w:pPr>
        <w:pStyle w:val="a3"/>
        <w:numPr>
          <w:ilvl w:val="0"/>
          <w:numId w:val="4"/>
        </w:numPr>
        <w:spacing w:after="240"/>
        <w:ind w:left="1077" w:hanging="357"/>
        <w:contextualSpacing w:val="0"/>
        <w:rPr>
          <w:sz w:val="20"/>
          <w:szCs w:val="20"/>
          <w:highlight w:val="yellow"/>
        </w:rPr>
      </w:pPr>
      <w:r w:rsidRPr="002A5A4E">
        <w:rPr>
          <w:sz w:val="20"/>
          <w:szCs w:val="20"/>
          <w:highlight w:val="yellow"/>
        </w:rPr>
        <w:t xml:space="preserve">Если </w:t>
      </w:r>
      <w:r w:rsidRPr="002A5A4E">
        <w:rPr>
          <w:sz w:val="20"/>
          <w:szCs w:val="20"/>
          <w:highlight w:val="yellow"/>
          <w:lang w:val="en-US"/>
        </w:rPr>
        <w:t>ACCRLN</w:t>
      </w:r>
      <w:r w:rsidRPr="002A5A4E">
        <w:rPr>
          <w:sz w:val="20"/>
          <w:szCs w:val="20"/>
          <w:highlight w:val="yellow"/>
        </w:rPr>
        <w:t xml:space="preserve">.CBCCY &lt;&gt; '810', выдаем ошибку, типа: </w:t>
      </w:r>
    </w:p>
    <w:p w:rsidR="002644F5" w:rsidRPr="00FC0EDE" w:rsidRDefault="002644F5" w:rsidP="002644F5">
      <w:pPr>
        <w:pStyle w:val="a3"/>
        <w:spacing w:after="240"/>
        <w:ind w:left="1701"/>
        <w:contextualSpacing w:val="0"/>
        <w:rPr>
          <w:sz w:val="20"/>
          <w:szCs w:val="20"/>
        </w:rPr>
      </w:pPr>
      <w:r w:rsidRPr="002A5A4E">
        <w:rPr>
          <w:sz w:val="20"/>
          <w:szCs w:val="20"/>
          <w:highlight w:val="yellow"/>
        </w:rPr>
        <w:t xml:space="preserve">«Валютный счет </w:t>
      </w:r>
      <w:r w:rsidR="002A5A4E" w:rsidRPr="002A5A4E">
        <w:rPr>
          <w:sz w:val="20"/>
          <w:szCs w:val="20"/>
          <w:highlight w:val="yellow"/>
        </w:rPr>
        <w:t xml:space="preserve">по доходам-расходам </w:t>
      </w:r>
      <w:r w:rsidRPr="002A5A4E">
        <w:rPr>
          <w:sz w:val="20"/>
          <w:szCs w:val="20"/>
          <w:highlight w:val="yellow"/>
        </w:rPr>
        <w:t>не допустим»</w:t>
      </w:r>
    </w:p>
    <w:p w:rsidR="00D07C25" w:rsidRPr="00D07C25" w:rsidRDefault="00D07C25" w:rsidP="00D07C25">
      <w:pPr>
        <w:spacing w:before="240" w:after="240"/>
        <w:rPr>
          <w:sz w:val="20"/>
          <w:szCs w:val="20"/>
        </w:rPr>
      </w:pPr>
    </w:p>
    <w:sectPr w:rsidR="00D07C25" w:rsidRPr="00D07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F1F8D"/>
    <w:multiLevelType w:val="hybridMultilevel"/>
    <w:tmpl w:val="3FE4889C"/>
    <w:lvl w:ilvl="0" w:tplc="04190017">
      <w:start w:val="1"/>
      <w:numFmt w:val="lowerLetter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2B5737"/>
    <w:multiLevelType w:val="hybridMultilevel"/>
    <w:tmpl w:val="3FE4889C"/>
    <w:lvl w:ilvl="0" w:tplc="04190017">
      <w:start w:val="1"/>
      <w:numFmt w:val="lowerLetter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6F33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4445AF"/>
    <w:multiLevelType w:val="hybridMultilevel"/>
    <w:tmpl w:val="40AA0BA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Фигаровская Наталья Викторовна">
    <w15:presenceInfo w15:providerId="AD" w15:userId="S-1-5-21-2256904374-1051893898-125531477-82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74"/>
    <w:rsid w:val="00031A74"/>
    <w:rsid w:val="001E5D63"/>
    <w:rsid w:val="002644F5"/>
    <w:rsid w:val="002A5A4E"/>
    <w:rsid w:val="003B21EB"/>
    <w:rsid w:val="005132C7"/>
    <w:rsid w:val="00B0015B"/>
    <w:rsid w:val="00B41ACD"/>
    <w:rsid w:val="00C628DB"/>
    <w:rsid w:val="00CC5EA7"/>
    <w:rsid w:val="00D07C25"/>
    <w:rsid w:val="00F504AA"/>
    <w:rsid w:val="00FC0EDE"/>
    <w:rsid w:val="00FD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6F039-4595-480E-86AC-AB814FDB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A74"/>
    <w:pPr>
      <w:ind w:left="720"/>
      <w:contextualSpacing/>
    </w:pPr>
  </w:style>
  <w:style w:type="table" w:styleId="a4">
    <w:name w:val="Table Grid"/>
    <w:basedOn w:val="a1"/>
    <w:uiPriority w:val="39"/>
    <w:rsid w:val="00D0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2</cp:revision>
  <dcterms:created xsi:type="dcterms:W3CDTF">2016-11-15T13:01:00Z</dcterms:created>
  <dcterms:modified xsi:type="dcterms:W3CDTF">2016-11-15T13:01:00Z</dcterms:modified>
</cp:coreProperties>
</file>